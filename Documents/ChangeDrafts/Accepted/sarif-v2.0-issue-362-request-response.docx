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0F06BE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DE17A6F" w:rsidR="00D17F06" w:rsidRDefault="001E14E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E22D5E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308089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0A82BF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DE69A42"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243342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FD2CD5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51BE2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9DCE4E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27737A4" w14:textId="5FE1D87C" w:rsidR="00D51B3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694196" w:history="1">
        <w:r w:rsidR="00D51B32" w:rsidRPr="002512B2">
          <w:rPr>
            <w:rStyle w:val="Hyperlink"/>
            <w:noProof/>
          </w:rPr>
          <w:t>1</w:t>
        </w:r>
        <w:r w:rsidR="00D51B32">
          <w:rPr>
            <w:rFonts w:asciiTheme="minorHAnsi" w:eastAsiaTheme="minorEastAsia" w:hAnsiTheme="minorHAnsi" w:cstheme="minorBidi"/>
            <w:noProof/>
            <w:sz w:val="22"/>
            <w:szCs w:val="22"/>
          </w:rPr>
          <w:tab/>
        </w:r>
        <w:r w:rsidR="00D51B32" w:rsidRPr="002512B2">
          <w:rPr>
            <w:rStyle w:val="Hyperlink"/>
            <w:noProof/>
          </w:rPr>
          <w:t>Introduction</w:t>
        </w:r>
        <w:r w:rsidR="00D51B32">
          <w:rPr>
            <w:noProof/>
            <w:webHidden/>
          </w:rPr>
          <w:tab/>
        </w:r>
        <w:r w:rsidR="00D51B32">
          <w:rPr>
            <w:noProof/>
            <w:webHidden/>
          </w:rPr>
          <w:fldChar w:fldCharType="begin"/>
        </w:r>
        <w:r w:rsidR="00D51B32">
          <w:rPr>
            <w:noProof/>
            <w:webHidden/>
          </w:rPr>
          <w:instrText xml:space="preserve"> PAGEREF _Toc5694196 \h </w:instrText>
        </w:r>
        <w:r w:rsidR="00D51B32">
          <w:rPr>
            <w:noProof/>
            <w:webHidden/>
          </w:rPr>
        </w:r>
        <w:r w:rsidR="00D51B32">
          <w:rPr>
            <w:noProof/>
            <w:webHidden/>
          </w:rPr>
          <w:fldChar w:fldCharType="separate"/>
        </w:r>
        <w:r w:rsidR="00D51B32">
          <w:rPr>
            <w:noProof/>
            <w:webHidden/>
          </w:rPr>
          <w:t>15</w:t>
        </w:r>
        <w:r w:rsidR="00D51B32">
          <w:rPr>
            <w:noProof/>
            <w:webHidden/>
          </w:rPr>
          <w:fldChar w:fldCharType="end"/>
        </w:r>
      </w:hyperlink>
    </w:p>
    <w:p w14:paraId="429E7036" w14:textId="1159E3B1" w:rsidR="00D51B32" w:rsidRDefault="001E14EC">
      <w:pPr>
        <w:pStyle w:val="TOC2"/>
        <w:tabs>
          <w:tab w:val="right" w:leader="dot" w:pos="9350"/>
        </w:tabs>
        <w:rPr>
          <w:rFonts w:asciiTheme="minorHAnsi" w:eastAsiaTheme="minorEastAsia" w:hAnsiTheme="minorHAnsi" w:cstheme="minorBidi"/>
          <w:noProof/>
          <w:sz w:val="22"/>
          <w:szCs w:val="22"/>
        </w:rPr>
      </w:pPr>
      <w:hyperlink w:anchor="_Toc5694197" w:history="1">
        <w:r w:rsidR="00D51B32" w:rsidRPr="002512B2">
          <w:rPr>
            <w:rStyle w:val="Hyperlink"/>
            <w:noProof/>
          </w:rPr>
          <w:t>1.1 IPR Policy</w:t>
        </w:r>
        <w:r w:rsidR="00D51B32">
          <w:rPr>
            <w:noProof/>
            <w:webHidden/>
          </w:rPr>
          <w:tab/>
        </w:r>
        <w:r w:rsidR="00D51B32">
          <w:rPr>
            <w:noProof/>
            <w:webHidden/>
          </w:rPr>
          <w:fldChar w:fldCharType="begin"/>
        </w:r>
        <w:r w:rsidR="00D51B32">
          <w:rPr>
            <w:noProof/>
            <w:webHidden/>
          </w:rPr>
          <w:instrText xml:space="preserve"> PAGEREF _Toc5694197 \h </w:instrText>
        </w:r>
        <w:r w:rsidR="00D51B32">
          <w:rPr>
            <w:noProof/>
            <w:webHidden/>
          </w:rPr>
        </w:r>
        <w:r w:rsidR="00D51B32">
          <w:rPr>
            <w:noProof/>
            <w:webHidden/>
          </w:rPr>
          <w:fldChar w:fldCharType="separate"/>
        </w:r>
        <w:r w:rsidR="00D51B32">
          <w:rPr>
            <w:noProof/>
            <w:webHidden/>
          </w:rPr>
          <w:t>15</w:t>
        </w:r>
        <w:r w:rsidR="00D51B32">
          <w:rPr>
            <w:noProof/>
            <w:webHidden/>
          </w:rPr>
          <w:fldChar w:fldCharType="end"/>
        </w:r>
      </w:hyperlink>
    </w:p>
    <w:p w14:paraId="53439518" w14:textId="3E2A4DF1" w:rsidR="00D51B32" w:rsidRDefault="001E14EC">
      <w:pPr>
        <w:pStyle w:val="TOC2"/>
        <w:tabs>
          <w:tab w:val="right" w:leader="dot" w:pos="9350"/>
        </w:tabs>
        <w:rPr>
          <w:rFonts w:asciiTheme="minorHAnsi" w:eastAsiaTheme="minorEastAsia" w:hAnsiTheme="minorHAnsi" w:cstheme="minorBidi"/>
          <w:noProof/>
          <w:sz w:val="22"/>
          <w:szCs w:val="22"/>
        </w:rPr>
      </w:pPr>
      <w:hyperlink w:anchor="_Toc5694198" w:history="1">
        <w:r w:rsidR="00D51B32" w:rsidRPr="002512B2">
          <w:rPr>
            <w:rStyle w:val="Hyperlink"/>
            <w:noProof/>
          </w:rPr>
          <w:t>1.2 Terminology</w:t>
        </w:r>
        <w:r w:rsidR="00D51B32">
          <w:rPr>
            <w:noProof/>
            <w:webHidden/>
          </w:rPr>
          <w:tab/>
        </w:r>
        <w:r w:rsidR="00D51B32">
          <w:rPr>
            <w:noProof/>
            <w:webHidden/>
          </w:rPr>
          <w:fldChar w:fldCharType="begin"/>
        </w:r>
        <w:r w:rsidR="00D51B32">
          <w:rPr>
            <w:noProof/>
            <w:webHidden/>
          </w:rPr>
          <w:instrText xml:space="preserve"> PAGEREF _Toc5694198 \h </w:instrText>
        </w:r>
        <w:r w:rsidR="00D51B32">
          <w:rPr>
            <w:noProof/>
            <w:webHidden/>
          </w:rPr>
        </w:r>
        <w:r w:rsidR="00D51B32">
          <w:rPr>
            <w:noProof/>
            <w:webHidden/>
          </w:rPr>
          <w:fldChar w:fldCharType="separate"/>
        </w:r>
        <w:r w:rsidR="00D51B32">
          <w:rPr>
            <w:noProof/>
            <w:webHidden/>
          </w:rPr>
          <w:t>15</w:t>
        </w:r>
        <w:r w:rsidR="00D51B32">
          <w:rPr>
            <w:noProof/>
            <w:webHidden/>
          </w:rPr>
          <w:fldChar w:fldCharType="end"/>
        </w:r>
      </w:hyperlink>
    </w:p>
    <w:p w14:paraId="62BB8C83" w14:textId="51EA63B1" w:rsidR="00D51B32" w:rsidRDefault="001E14EC">
      <w:pPr>
        <w:pStyle w:val="TOC2"/>
        <w:tabs>
          <w:tab w:val="right" w:leader="dot" w:pos="9350"/>
        </w:tabs>
        <w:rPr>
          <w:rFonts w:asciiTheme="minorHAnsi" w:eastAsiaTheme="minorEastAsia" w:hAnsiTheme="minorHAnsi" w:cstheme="minorBidi"/>
          <w:noProof/>
          <w:sz w:val="22"/>
          <w:szCs w:val="22"/>
        </w:rPr>
      </w:pPr>
      <w:hyperlink w:anchor="_Toc5694199" w:history="1">
        <w:r w:rsidR="00D51B32" w:rsidRPr="002512B2">
          <w:rPr>
            <w:rStyle w:val="Hyperlink"/>
            <w:noProof/>
          </w:rPr>
          <w:t>1.3 Normative References</w:t>
        </w:r>
        <w:r w:rsidR="00D51B32">
          <w:rPr>
            <w:noProof/>
            <w:webHidden/>
          </w:rPr>
          <w:tab/>
        </w:r>
        <w:r w:rsidR="00D51B32">
          <w:rPr>
            <w:noProof/>
            <w:webHidden/>
          </w:rPr>
          <w:fldChar w:fldCharType="begin"/>
        </w:r>
        <w:r w:rsidR="00D51B32">
          <w:rPr>
            <w:noProof/>
            <w:webHidden/>
          </w:rPr>
          <w:instrText xml:space="preserve"> PAGEREF _Toc5694199 \h </w:instrText>
        </w:r>
        <w:r w:rsidR="00D51B32">
          <w:rPr>
            <w:noProof/>
            <w:webHidden/>
          </w:rPr>
        </w:r>
        <w:r w:rsidR="00D51B32">
          <w:rPr>
            <w:noProof/>
            <w:webHidden/>
          </w:rPr>
          <w:fldChar w:fldCharType="separate"/>
        </w:r>
        <w:r w:rsidR="00D51B32">
          <w:rPr>
            <w:noProof/>
            <w:webHidden/>
          </w:rPr>
          <w:t>21</w:t>
        </w:r>
        <w:r w:rsidR="00D51B32">
          <w:rPr>
            <w:noProof/>
            <w:webHidden/>
          </w:rPr>
          <w:fldChar w:fldCharType="end"/>
        </w:r>
      </w:hyperlink>
    </w:p>
    <w:p w14:paraId="500A72C7" w14:textId="6FFFA2CD"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00" w:history="1">
        <w:r w:rsidR="00D51B32" w:rsidRPr="002512B2">
          <w:rPr>
            <w:rStyle w:val="Hyperlink"/>
            <w:noProof/>
          </w:rPr>
          <w:t>1.4 Non-Normative References</w:t>
        </w:r>
        <w:r w:rsidR="00D51B32">
          <w:rPr>
            <w:noProof/>
            <w:webHidden/>
          </w:rPr>
          <w:tab/>
        </w:r>
        <w:r w:rsidR="00D51B32">
          <w:rPr>
            <w:noProof/>
            <w:webHidden/>
          </w:rPr>
          <w:fldChar w:fldCharType="begin"/>
        </w:r>
        <w:r w:rsidR="00D51B32">
          <w:rPr>
            <w:noProof/>
            <w:webHidden/>
          </w:rPr>
          <w:instrText xml:space="preserve"> PAGEREF _Toc5694200 \h </w:instrText>
        </w:r>
        <w:r w:rsidR="00D51B32">
          <w:rPr>
            <w:noProof/>
            <w:webHidden/>
          </w:rPr>
        </w:r>
        <w:r w:rsidR="00D51B32">
          <w:rPr>
            <w:noProof/>
            <w:webHidden/>
          </w:rPr>
          <w:fldChar w:fldCharType="separate"/>
        </w:r>
        <w:r w:rsidR="00D51B32">
          <w:rPr>
            <w:noProof/>
            <w:webHidden/>
          </w:rPr>
          <w:t>22</w:t>
        </w:r>
        <w:r w:rsidR="00D51B32">
          <w:rPr>
            <w:noProof/>
            <w:webHidden/>
          </w:rPr>
          <w:fldChar w:fldCharType="end"/>
        </w:r>
      </w:hyperlink>
    </w:p>
    <w:p w14:paraId="3BE2196E" w14:textId="5D26452D"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01" w:history="1">
        <w:r w:rsidR="00D51B32" w:rsidRPr="002512B2">
          <w:rPr>
            <w:rStyle w:val="Hyperlink"/>
            <w:noProof/>
          </w:rPr>
          <w:t>1.5 Trademarks</w:t>
        </w:r>
        <w:r w:rsidR="00D51B32">
          <w:rPr>
            <w:noProof/>
            <w:webHidden/>
          </w:rPr>
          <w:tab/>
        </w:r>
        <w:r w:rsidR="00D51B32">
          <w:rPr>
            <w:noProof/>
            <w:webHidden/>
          </w:rPr>
          <w:fldChar w:fldCharType="begin"/>
        </w:r>
        <w:r w:rsidR="00D51B32">
          <w:rPr>
            <w:noProof/>
            <w:webHidden/>
          </w:rPr>
          <w:instrText xml:space="preserve"> PAGEREF _Toc5694201 \h </w:instrText>
        </w:r>
        <w:r w:rsidR="00D51B32">
          <w:rPr>
            <w:noProof/>
            <w:webHidden/>
          </w:rPr>
        </w:r>
        <w:r w:rsidR="00D51B32">
          <w:rPr>
            <w:noProof/>
            <w:webHidden/>
          </w:rPr>
          <w:fldChar w:fldCharType="separate"/>
        </w:r>
        <w:r w:rsidR="00D51B32">
          <w:rPr>
            <w:noProof/>
            <w:webHidden/>
          </w:rPr>
          <w:t>23</w:t>
        </w:r>
        <w:r w:rsidR="00D51B32">
          <w:rPr>
            <w:noProof/>
            <w:webHidden/>
          </w:rPr>
          <w:fldChar w:fldCharType="end"/>
        </w:r>
      </w:hyperlink>
    </w:p>
    <w:p w14:paraId="6BF66255" w14:textId="0CAF3A04" w:rsidR="00D51B32" w:rsidRDefault="001E14EC">
      <w:pPr>
        <w:pStyle w:val="TOC1"/>
        <w:rPr>
          <w:rFonts w:asciiTheme="minorHAnsi" w:eastAsiaTheme="minorEastAsia" w:hAnsiTheme="minorHAnsi" w:cstheme="minorBidi"/>
          <w:noProof/>
          <w:sz w:val="22"/>
          <w:szCs w:val="22"/>
        </w:rPr>
      </w:pPr>
      <w:hyperlink w:anchor="_Toc5694202" w:history="1">
        <w:r w:rsidR="00D51B32" w:rsidRPr="002512B2">
          <w:rPr>
            <w:rStyle w:val="Hyperlink"/>
            <w:noProof/>
          </w:rPr>
          <w:t>2</w:t>
        </w:r>
        <w:r w:rsidR="00D51B32">
          <w:rPr>
            <w:rFonts w:asciiTheme="minorHAnsi" w:eastAsiaTheme="minorEastAsia" w:hAnsiTheme="minorHAnsi" w:cstheme="minorBidi"/>
            <w:noProof/>
            <w:sz w:val="22"/>
            <w:szCs w:val="22"/>
          </w:rPr>
          <w:tab/>
        </w:r>
        <w:r w:rsidR="00D51B32" w:rsidRPr="002512B2">
          <w:rPr>
            <w:rStyle w:val="Hyperlink"/>
            <w:noProof/>
          </w:rPr>
          <w:t>Conventions</w:t>
        </w:r>
        <w:r w:rsidR="00D51B32">
          <w:rPr>
            <w:noProof/>
            <w:webHidden/>
          </w:rPr>
          <w:tab/>
        </w:r>
        <w:r w:rsidR="00D51B32">
          <w:rPr>
            <w:noProof/>
            <w:webHidden/>
          </w:rPr>
          <w:fldChar w:fldCharType="begin"/>
        </w:r>
        <w:r w:rsidR="00D51B32">
          <w:rPr>
            <w:noProof/>
            <w:webHidden/>
          </w:rPr>
          <w:instrText xml:space="preserve"> PAGEREF _Toc5694202 \h </w:instrText>
        </w:r>
        <w:r w:rsidR="00D51B32">
          <w:rPr>
            <w:noProof/>
            <w:webHidden/>
          </w:rPr>
        </w:r>
        <w:r w:rsidR="00D51B32">
          <w:rPr>
            <w:noProof/>
            <w:webHidden/>
          </w:rPr>
          <w:fldChar w:fldCharType="separate"/>
        </w:r>
        <w:r w:rsidR="00D51B32">
          <w:rPr>
            <w:noProof/>
            <w:webHidden/>
          </w:rPr>
          <w:t>24</w:t>
        </w:r>
        <w:r w:rsidR="00D51B32">
          <w:rPr>
            <w:noProof/>
            <w:webHidden/>
          </w:rPr>
          <w:fldChar w:fldCharType="end"/>
        </w:r>
      </w:hyperlink>
    </w:p>
    <w:p w14:paraId="66273AC2" w14:textId="21CF93D1"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03" w:history="1">
        <w:r w:rsidR="00D51B32" w:rsidRPr="002512B2">
          <w:rPr>
            <w:rStyle w:val="Hyperlink"/>
            <w:noProof/>
          </w:rPr>
          <w:t>2.1 General</w:t>
        </w:r>
        <w:r w:rsidR="00D51B32">
          <w:rPr>
            <w:noProof/>
            <w:webHidden/>
          </w:rPr>
          <w:tab/>
        </w:r>
        <w:r w:rsidR="00D51B32">
          <w:rPr>
            <w:noProof/>
            <w:webHidden/>
          </w:rPr>
          <w:fldChar w:fldCharType="begin"/>
        </w:r>
        <w:r w:rsidR="00D51B32">
          <w:rPr>
            <w:noProof/>
            <w:webHidden/>
          </w:rPr>
          <w:instrText xml:space="preserve"> PAGEREF _Toc5694203 \h </w:instrText>
        </w:r>
        <w:r w:rsidR="00D51B32">
          <w:rPr>
            <w:noProof/>
            <w:webHidden/>
          </w:rPr>
        </w:r>
        <w:r w:rsidR="00D51B32">
          <w:rPr>
            <w:noProof/>
            <w:webHidden/>
          </w:rPr>
          <w:fldChar w:fldCharType="separate"/>
        </w:r>
        <w:r w:rsidR="00D51B32">
          <w:rPr>
            <w:noProof/>
            <w:webHidden/>
          </w:rPr>
          <w:t>24</w:t>
        </w:r>
        <w:r w:rsidR="00D51B32">
          <w:rPr>
            <w:noProof/>
            <w:webHidden/>
          </w:rPr>
          <w:fldChar w:fldCharType="end"/>
        </w:r>
      </w:hyperlink>
    </w:p>
    <w:p w14:paraId="0A060344" w14:textId="0E0FAA40"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04" w:history="1">
        <w:r w:rsidR="00D51B32" w:rsidRPr="002512B2">
          <w:rPr>
            <w:rStyle w:val="Hyperlink"/>
            <w:noProof/>
          </w:rPr>
          <w:t>2.2 Format examples</w:t>
        </w:r>
        <w:r w:rsidR="00D51B32">
          <w:rPr>
            <w:noProof/>
            <w:webHidden/>
          </w:rPr>
          <w:tab/>
        </w:r>
        <w:r w:rsidR="00D51B32">
          <w:rPr>
            <w:noProof/>
            <w:webHidden/>
          </w:rPr>
          <w:fldChar w:fldCharType="begin"/>
        </w:r>
        <w:r w:rsidR="00D51B32">
          <w:rPr>
            <w:noProof/>
            <w:webHidden/>
          </w:rPr>
          <w:instrText xml:space="preserve"> PAGEREF _Toc5694204 \h </w:instrText>
        </w:r>
        <w:r w:rsidR="00D51B32">
          <w:rPr>
            <w:noProof/>
            <w:webHidden/>
          </w:rPr>
        </w:r>
        <w:r w:rsidR="00D51B32">
          <w:rPr>
            <w:noProof/>
            <w:webHidden/>
          </w:rPr>
          <w:fldChar w:fldCharType="separate"/>
        </w:r>
        <w:r w:rsidR="00D51B32">
          <w:rPr>
            <w:noProof/>
            <w:webHidden/>
          </w:rPr>
          <w:t>24</w:t>
        </w:r>
        <w:r w:rsidR="00D51B32">
          <w:rPr>
            <w:noProof/>
            <w:webHidden/>
          </w:rPr>
          <w:fldChar w:fldCharType="end"/>
        </w:r>
      </w:hyperlink>
    </w:p>
    <w:p w14:paraId="23B7F290" w14:textId="6CF3B628"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05" w:history="1">
        <w:r w:rsidR="00D51B32" w:rsidRPr="002512B2">
          <w:rPr>
            <w:rStyle w:val="Hyperlink"/>
            <w:noProof/>
          </w:rPr>
          <w:t>2.3 Property notation</w:t>
        </w:r>
        <w:r w:rsidR="00D51B32">
          <w:rPr>
            <w:noProof/>
            <w:webHidden/>
          </w:rPr>
          <w:tab/>
        </w:r>
        <w:r w:rsidR="00D51B32">
          <w:rPr>
            <w:noProof/>
            <w:webHidden/>
          </w:rPr>
          <w:fldChar w:fldCharType="begin"/>
        </w:r>
        <w:r w:rsidR="00D51B32">
          <w:rPr>
            <w:noProof/>
            <w:webHidden/>
          </w:rPr>
          <w:instrText xml:space="preserve"> PAGEREF _Toc5694205 \h </w:instrText>
        </w:r>
        <w:r w:rsidR="00D51B32">
          <w:rPr>
            <w:noProof/>
            <w:webHidden/>
          </w:rPr>
        </w:r>
        <w:r w:rsidR="00D51B32">
          <w:rPr>
            <w:noProof/>
            <w:webHidden/>
          </w:rPr>
          <w:fldChar w:fldCharType="separate"/>
        </w:r>
        <w:r w:rsidR="00D51B32">
          <w:rPr>
            <w:noProof/>
            <w:webHidden/>
          </w:rPr>
          <w:t>24</w:t>
        </w:r>
        <w:r w:rsidR="00D51B32">
          <w:rPr>
            <w:noProof/>
            <w:webHidden/>
          </w:rPr>
          <w:fldChar w:fldCharType="end"/>
        </w:r>
      </w:hyperlink>
    </w:p>
    <w:p w14:paraId="62E15441" w14:textId="5807E046"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06" w:history="1">
        <w:r w:rsidR="00D51B32" w:rsidRPr="002512B2">
          <w:rPr>
            <w:rStyle w:val="Hyperlink"/>
            <w:noProof/>
          </w:rPr>
          <w:t>2.4 Syntax notation</w:t>
        </w:r>
        <w:r w:rsidR="00D51B32">
          <w:rPr>
            <w:noProof/>
            <w:webHidden/>
          </w:rPr>
          <w:tab/>
        </w:r>
        <w:r w:rsidR="00D51B32">
          <w:rPr>
            <w:noProof/>
            <w:webHidden/>
          </w:rPr>
          <w:fldChar w:fldCharType="begin"/>
        </w:r>
        <w:r w:rsidR="00D51B32">
          <w:rPr>
            <w:noProof/>
            <w:webHidden/>
          </w:rPr>
          <w:instrText xml:space="preserve"> PAGEREF _Toc5694206 \h </w:instrText>
        </w:r>
        <w:r w:rsidR="00D51B32">
          <w:rPr>
            <w:noProof/>
            <w:webHidden/>
          </w:rPr>
        </w:r>
        <w:r w:rsidR="00D51B32">
          <w:rPr>
            <w:noProof/>
            <w:webHidden/>
          </w:rPr>
          <w:fldChar w:fldCharType="separate"/>
        </w:r>
        <w:r w:rsidR="00D51B32">
          <w:rPr>
            <w:noProof/>
            <w:webHidden/>
          </w:rPr>
          <w:t>24</w:t>
        </w:r>
        <w:r w:rsidR="00D51B32">
          <w:rPr>
            <w:noProof/>
            <w:webHidden/>
          </w:rPr>
          <w:fldChar w:fldCharType="end"/>
        </w:r>
      </w:hyperlink>
    </w:p>
    <w:p w14:paraId="796A2890" w14:textId="19ADFFD1"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07" w:history="1">
        <w:r w:rsidR="00D51B32" w:rsidRPr="002512B2">
          <w:rPr>
            <w:rStyle w:val="Hyperlink"/>
            <w:noProof/>
          </w:rPr>
          <w:t>2.5 Commonly used objects</w:t>
        </w:r>
        <w:r w:rsidR="00D51B32">
          <w:rPr>
            <w:noProof/>
            <w:webHidden/>
          </w:rPr>
          <w:tab/>
        </w:r>
        <w:r w:rsidR="00D51B32">
          <w:rPr>
            <w:noProof/>
            <w:webHidden/>
          </w:rPr>
          <w:fldChar w:fldCharType="begin"/>
        </w:r>
        <w:r w:rsidR="00D51B32">
          <w:rPr>
            <w:noProof/>
            <w:webHidden/>
          </w:rPr>
          <w:instrText xml:space="preserve"> PAGEREF _Toc5694207 \h </w:instrText>
        </w:r>
        <w:r w:rsidR="00D51B32">
          <w:rPr>
            <w:noProof/>
            <w:webHidden/>
          </w:rPr>
        </w:r>
        <w:r w:rsidR="00D51B32">
          <w:rPr>
            <w:noProof/>
            <w:webHidden/>
          </w:rPr>
          <w:fldChar w:fldCharType="separate"/>
        </w:r>
        <w:r w:rsidR="00D51B32">
          <w:rPr>
            <w:noProof/>
            <w:webHidden/>
          </w:rPr>
          <w:t>24</w:t>
        </w:r>
        <w:r w:rsidR="00D51B32">
          <w:rPr>
            <w:noProof/>
            <w:webHidden/>
          </w:rPr>
          <w:fldChar w:fldCharType="end"/>
        </w:r>
      </w:hyperlink>
    </w:p>
    <w:p w14:paraId="78A30C2D" w14:textId="41B5F2FF" w:rsidR="00D51B32" w:rsidRDefault="001E14EC">
      <w:pPr>
        <w:pStyle w:val="TOC1"/>
        <w:rPr>
          <w:rFonts w:asciiTheme="minorHAnsi" w:eastAsiaTheme="minorEastAsia" w:hAnsiTheme="minorHAnsi" w:cstheme="minorBidi"/>
          <w:noProof/>
          <w:sz w:val="22"/>
          <w:szCs w:val="22"/>
        </w:rPr>
      </w:pPr>
      <w:hyperlink w:anchor="_Toc5694208" w:history="1">
        <w:r w:rsidR="00D51B32" w:rsidRPr="002512B2">
          <w:rPr>
            <w:rStyle w:val="Hyperlink"/>
            <w:noProof/>
          </w:rPr>
          <w:t>3</w:t>
        </w:r>
        <w:r w:rsidR="00D51B32">
          <w:rPr>
            <w:rFonts w:asciiTheme="minorHAnsi" w:eastAsiaTheme="minorEastAsia" w:hAnsiTheme="minorHAnsi" w:cstheme="minorBidi"/>
            <w:noProof/>
            <w:sz w:val="22"/>
            <w:szCs w:val="22"/>
          </w:rPr>
          <w:tab/>
        </w:r>
        <w:r w:rsidR="00D51B32" w:rsidRPr="002512B2">
          <w:rPr>
            <w:rStyle w:val="Hyperlink"/>
            <w:noProof/>
          </w:rPr>
          <w:t>File format</w:t>
        </w:r>
        <w:r w:rsidR="00D51B32">
          <w:rPr>
            <w:noProof/>
            <w:webHidden/>
          </w:rPr>
          <w:tab/>
        </w:r>
        <w:r w:rsidR="00D51B32">
          <w:rPr>
            <w:noProof/>
            <w:webHidden/>
          </w:rPr>
          <w:fldChar w:fldCharType="begin"/>
        </w:r>
        <w:r w:rsidR="00D51B32">
          <w:rPr>
            <w:noProof/>
            <w:webHidden/>
          </w:rPr>
          <w:instrText xml:space="preserve"> PAGEREF _Toc5694208 \h </w:instrText>
        </w:r>
        <w:r w:rsidR="00D51B32">
          <w:rPr>
            <w:noProof/>
            <w:webHidden/>
          </w:rPr>
        </w:r>
        <w:r w:rsidR="00D51B32">
          <w:rPr>
            <w:noProof/>
            <w:webHidden/>
          </w:rPr>
          <w:fldChar w:fldCharType="separate"/>
        </w:r>
        <w:r w:rsidR="00D51B32">
          <w:rPr>
            <w:noProof/>
            <w:webHidden/>
          </w:rPr>
          <w:t>26</w:t>
        </w:r>
        <w:r w:rsidR="00D51B32">
          <w:rPr>
            <w:noProof/>
            <w:webHidden/>
          </w:rPr>
          <w:fldChar w:fldCharType="end"/>
        </w:r>
      </w:hyperlink>
    </w:p>
    <w:p w14:paraId="221721E5" w14:textId="707603A5"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09" w:history="1">
        <w:r w:rsidR="00D51B32" w:rsidRPr="002512B2">
          <w:rPr>
            <w:rStyle w:val="Hyperlink"/>
            <w:noProof/>
          </w:rPr>
          <w:t>3.1 General</w:t>
        </w:r>
        <w:r w:rsidR="00D51B32">
          <w:rPr>
            <w:noProof/>
            <w:webHidden/>
          </w:rPr>
          <w:tab/>
        </w:r>
        <w:r w:rsidR="00D51B32">
          <w:rPr>
            <w:noProof/>
            <w:webHidden/>
          </w:rPr>
          <w:fldChar w:fldCharType="begin"/>
        </w:r>
        <w:r w:rsidR="00D51B32">
          <w:rPr>
            <w:noProof/>
            <w:webHidden/>
          </w:rPr>
          <w:instrText xml:space="preserve"> PAGEREF _Toc5694209 \h </w:instrText>
        </w:r>
        <w:r w:rsidR="00D51B32">
          <w:rPr>
            <w:noProof/>
            <w:webHidden/>
          </w:rPr>
        </w:r>
        <w:r w:rsidR="00D51B32">
          <w:rPr>
            <w:noProof/>
            <w:webHidden/>
          </w:rPr>
          <w:fldChar w:fldCharType="separate"/>
        </w:r>
        <w:r w:rsidR="00D51B32">
          <w:rPr>
            <w:noProof/>
            <w:webHidden/>
          </w:rPr>
          <w:t>26</w:t>
        </w:r>
        <w:r w:rsidR="00D51B32">
          <w:rPr>
            <w:noProof/>
            <w:webHidden/>
          </w:rPr>
          <w:fldChar w:fldCharType="end"/>
        </w:r>
      </w:hyperlink>
    </w:p>
    <w:p w14:paraId="6C7C184B" w14:textId="029D5DCD"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10" w:history="1">
        <w:r w:rsidR="00D51B32" w:rsidRPr="002512B2">
          <w:rPr>
            <w:rStyle w:val="Hyperlink"/>
            <w:noProof/>
          </w:rPr>
          <w:t>3.2 SARIF file naming convention</w:t>
        </w:r>
        <w:r w:rsidR="00D51B32">
          <w:rPr>
            <w:noProof/>
            <w:webHidden/>
          </w:rPr>
          <w:tab/>
        </w:r>
        <w:r w:rsidR="00D51B32">
          <w:rPr>
            <w:noProof/>
            <w:webHidden/>
          </w:rPr>
          <w:fldChar w:fldCharType="begin"/>
        </w:r>
        <w:r w:rsidR="00D51B32">
          <w:rPr>
            <w:noProof/>
            <w:webHidden/>
          </w:rPr>
          <w:instrText xml:space="preserve"> PAGEREF _Toc5694210 \h </w:instrText>
        </w:r>
        <w:r w:rsidR="00D51B32">
          <w:rPr>
            <w:noProof/>
            <w:webHidden/>
          </w:rPr>
        </w:r>
        <w:r w:rsidR="00D51B32">
          <w:rPr>
            <w:noProof/>
            <w:webHidden/>
          </w:rPr>
          <w:fldChar w:fldCharType="separate"/>
        </w:r>
        <w:r w:rsidR="00D51B32">
          <w:rPr>
            <w:noProof/>
            <w:webHidden/>
          </w:rPr>
          <w:t>26</w:t>
        </w:r>
        <w:r w:rsidR="00D51B32">
          <w:rPr>
            <w:noProof/>
            <w:webHidden/>
          </w:rPr>
          <w:fldChar w:fldCharType="end"/>
        </w:r>
      </w:hyperlink>
    </w:p>
    <w:p w14:paraId="6FBCE7BC" w14:textId="2F7AA044"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11" w:history="1">
        <w:r w:rsidR="00D51B32" w:rsidRPr="002512B2">
          <w:rPr>
            <w:rStyle w:val="Hyperlink"/>
            <w:noProof/>
          </w:rPr>
          <w:t>3.3 artifactContent object</w:t>
        </w:r>
        <w:r w:rsidR="00D51B32">
          <w:rPr>
            <w:noProof/>
            <w:webHidden/>
          </w:rPr>
          <w:tab/>
        </w:r>
        <w:r w:rsidR="00D51B32">
          <w:rPr>
            <w:noProof/>
            <w:webHidden/>
          </w:rPr>
          <w:fldChar w:fldCharType="begin"/>
        </w:r>
        <w:r w:rsidR="00D51B32">
          <w:rPr>
            <w:noProof/>
            <w:webHidden/>
          </w:rPr>
          <w:instrText xml:space="preserve"> PAGEREF _Toc5694211 \h </w:instrText>
        </w:r>
        <w:r w:rsidR="00D51B32">
          <w:rPr>
            <w:noProof/>
            <w:webHidden/>
          </w:rPr>
        </w:r>
        <w:r w:rsidR="00D51B32">
          <w:rPr>
            <w:noProof/>
            <w:webHidden/>
          </w:rPr>
          <w:fldChar w:fldCharType="separate"/>
        </w:r>
        <w:r w:rsidR="00D51B32">
          <w:rPr>
            <w:noProof/>
            <w:webHidden/>
          </w:rPr>
          <w:t>26</w:t>
        </w:r>
        <w:r w:rsidR="00D51B32">
          <w:rPr>
            <w:noProof/>
            <w:webHidden/>
          </w:rPr>
          <w:fldChar w:fldCharType="end"/>
        </w:r>
      </w:hyperlink>
    </w:p>
    <w:p w14:paraId="3D13061E" w14:textId="51E0B4A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12" w:history="1">
        <w:r w:rsidR="00D51B32" w:rsidRPr="002512B2">
          <w:rPr>
            <w:rStyle w:val="Hyperlink"/>
            <w:noProof/>
          </w:rPr>
          <w:t>3.3.1 General</w:t>
        </w:r>
        <w:r w:rsidR="00D51B32">
          <w:rPr>
            <w:noProof/>
            <w:webHidden/>
          </w:rPr>
          <w:tab/>
        </w:r>
        <w:r w:rsidR="00D51B32">
          <w:rPr>
            <w:noProof/>
            <w:webHidden/>
          </w:rPr>
          <w:fldChar w:fldCharType="begin"/>
        </w:r>
        <w:r w:rsidR="00D51B32">
          <w:rPr>
            <w:noProof/>
            <w:webHidden/>
          </w:rPr>
          <w:instrText xml:space="preserve"> PAGEREF _Toc5694212 \h </w:instrText>
        </w:r>
        <w:r w:rsidR="00D51B32">
          <w:rPr>
            <w:noProof/>
            <w:webHidden/>
          </w:rPr>
        </w:r>
        <w:r w:rsidR="00D51B32">
          <w:rPr>
            <w:noProof/>
            <w:webHidden/>
          </w:rPr>
          <w:fldChar w:fldCharType="separate"/>
        </w:r>
        <w:r w:rsidR="00D51B32">
          <w:rPr>
            <w:noProof/>
            <w:webHidden/>
          </w:rPr>
          <w:t>26</w:t>
        </w:r>
        <w:r w:rsidR="00D51B32">
          <w:rPr>
            <w:noProof/>
            <w:webHidden/>
          </w:rPr>
          <w:fldChar w:fldCharType="end"/>
        </w:r>
      </w:hyperlink>
    </w:p>
    <w:p w14:paraId="1DDE7941" w14:textId="480ACD7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13" w:history="1">
        <w:r w:rsidR="00D51B32" w:rsidRPr="002512B2">
          <w:rPr>
            <w:rStyle w:val="Hyperlink"/>
            <w:noProof/>
          </w:rPr>
          <w:t>3.3.2 text property</w:t>
        </w:r>
        <w:r w:rsidR="00D51B32">
          <w:rPr>
            <w:noProof/>
            <w:webHidden/>
          </w:rPr>
          <w:tab/>
        </w:r>
        <w:r w:rsidR="00D51B32">
          <w:rPr>
            <w:noProof/>
            <w:webHidden/>
          </w:rPr>
          <w:fldChar w:fldCharType="begin"/>
        </w:r>
        <w:r w:rsidR="00D51B32">
          <w:rPr>
            <w:noProof/>
            <w:webHidden/>
          </w:rPr>
          <w:instrText xml:space="preserve"> PAGEREF _Toc5694213 \h </w:instrText>
        </w:r>
        <w:r w:rsidR="00D51B32">
          <w:rPr>
            <w:noProof/>
            <w:webHidden/>
          </w:rPr>
        </w:r>
        <w:r w:rsidR="00D51B32">
          <w:rPr>
            <w:noProof/>
            <w:webHidden/>
          </w:rPr>
          <w:fldChar w:fldCharType="separate"/>
        </w:r>
        <w:r w:rsidR="00D51B32">
          <w:rPr>
            <w:noProof/>
            <w:webHidden/>
          </w:rPr>
          <w:t>26</w:t>
        </w:r>
        <w:r w:rsidR="00D51B32">
          <w:rPr>
            <w:noProof/>
            <w:webHidden/>
          </w:rPr>
          <w:fldChar w:fldCharType="end"/>
        </w:r>
      </w:hyperlink>
    </w:p>
    <w:p w14:paraId="7ADE699B" w14:textId="7123BE6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14" w:history="1">
        <w:r w:rsidR="00D51B32" w:rsidRPr="002512B2">
          <w:rPr>
            <w:rStyle w:val="Hyperlink"/>
            <w:noProof/>
          </w:rPr>
          <w:t>3.3.3 binary property</w:t>
        </w:r>
        <w:r w:rsidR="00D51B32">
          <w:rPr>
            <w:noProof/>
            <w:webHidden/>
          </w:rPr>
          <w:tab/>
        </w:r>
        <w:r w:rsidR="00D51B32">
          <w:rPr>
            <w:noProof/>
            <w:webHidden/>
          </w:rPr>
          <w:fldChar w:fldCharType="begin"/>
        </w:r>
        <w:r w:rsidR="00D51B32">
          <w:rPr>
            <w:noProof/>
            <w:webHidden/>
          </w:rPr>
          <w:instrText xml:space="preserve"> PAGEREF _Toc5694214 \h </w:instrText>
        </w:r>
        <w:r w:rsidR="00D51B32">
          <w:rPr>
            <w:noProof/>
            <w:webHidden/>
          </w:rPr>
        </w:r>
        <w:r w:rsidR="00D51B32">
          <w:rPr>
            <w:noProof/>
            <w:webHidden/>
          </w:rPr>
          <w:fldChar w:fldCharType="separate"/>
        </w:r>
        <w:r w:rsidR="00D51B32">
          <w:rPr>
            <w:noProof/>
            <w:webHidden/>
          </w:rPr>
          <w:t>26</w:t>
        </w:r>
        <w:r w:rsidR="00D51B32">
          <w:rPr>
            <w:noProof/>
            <w:webHidden/>
          </w:rPr>
          <w:fldChar w:fldCharType="end"/>
        </w:r>
      </w:hyperlink>
    </w:p>
    <w:p w14:paraId="41866BF3" w14:textId="6B35DA9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15" w:history="1">
        <w:r w:rsidR="00D51B32" w:rsidRPr="002512B2">
          <w:rPr>
            <w:rStyle w:val="Hyperlink"/>
            <w:noProof/>
          </w:rPr>
          <w:t>3.3.4 rendered property</w:t>
        </w:r>
        <w:r w:rsidR="00D51B32">
          <w:rPr>
            <w:noProof/>
            <w:webHidden/>
          </w:rPr>
          <w:tab/>
        </w:r>
        <w:r w:rsidR="00D51B32">
          <w:rPr>
            <w:noProof/>
            <w:webHidden/>
          </w:rPr>
          <w:fldChar w:fldCharType="begin"/>
        </w:r>
        <w:r w:rsidR="00D51B32">
          <w:rPr>
            <w:noProof/>
            <w:webHidden/>
          </w:rPr>
          <w:instrText xml:space="preserve"> PAGEREF _Toc5694215 \h </w:instrText>
        </w:r>
        <w:r w:rsidR="00D51B32">
          <w:rPr>
            <w:noProof/>
            <w:webHidden/>
          </w:rPr>
        </w:r>
        <w:r w:rsidR="00D51B32">
          <w:rPr>
            <w:noProof/>
            <w:webHidden/>
          </w:rPr>
          <w:fldChar w:fldCharType="separate"/>
        </w:r>
        <w:r w:rsidR="00D51B32">
          <w:rPr>
            <w:noProof/>
            <w:webHidden/>
          </w:rPr>
          <w:t>27</w:t>
        </w:r>
        <w:r w:rsidR="00D51B32">
          <w:rPr>
            <w:noProof/>
            <w:webHidden/>
          </w:rPr>
          <w:fldChar w:fldCharType="end"/>
        </w:r>
      </w:hyperlink>
    </w:p>
    <w:p w14:paraId="5CE820DE" w14:textId="195E8AF6"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16" w:history="1">
        <w:r w:rsidR="00D51B32" w:rsidRPr="002512B2">
          <w:rPr>
            <w:rStyle w:val="Hyperlink"/>
            <w:noProof/>
          </w:rPr>
          <w:t>3.4 artifactLocation object</w:t>
        </w:r>
        <w:r w:rsidR="00D51B32">
          <w:rPr>
            <w:noProof/>
            <w:webHidden/>
          </w:rPr>
          <w:tab/>
        </w:r>
        <w:r w:rsidR="00D51B32">
          <w:rPr>
            <w:noProof/>
            <w:webHidden/>
          </w:rPr>
          <w:fldChar w:fldCharType="begin"/>
        </w:r>
        <w:r w:rsidR="00D51B32">
          <w:rPr>
            <w:noProof/>
            <w:webHidden/>
          </w:rPr>
          <w:instrText xml:space="preserve"> PAGEREF _Toc5694216 \h </w:instrText>
        </w:r>
        <w:r w:rsidR="00D51B32">
          <w:rPr>
            <w:noProof/>
            <w:webHidden/>
          </w:rPr>
        </w:r>
        <w:r w:rsidR="00D51B32">
          <w:rPr>
            <w:noProof/>
            <w:webHidden/>
          </w:rPr>
          <w:fldChar w:fldCharType="separate"/>
        </w:r>
        <w:r w:rsidR="00D51B32">
          <w:rPr>
            <w:noProof/>
            <w:webHidden/>
          </w:rPr>
          <w:t>27</w:t>
        </w:r>
        <w:r w:rsidR="00D51B32">
          <w:rPr>
            <w:noProof/>
            <w:webHidden/>
          </w:rPr>
          <w:fldChar w:fldCharType="end"/>
        </w:r>
      </w:hyperlink>
    </w:p>
    <w:p w14:paraId="5041CB73" w14:textId="6F987AD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17" w:history="1">
        <w:r w:rsidR="00D51B32" w:rsidRPr="002512B2">
          <w:rPr>
            <w:rStyle w:val="Hyperlink"/>
            <w:noProof/>
          </w:rPr>
          <w:t>3.4.1 General</w:t>
        </w:r>
        <w:r w:rsidR="00D51B32">
          <w:rPr>
            <w:noProof/>
            <w:webHidden/>
          </w:rPr>
          <w:tab/>
        </w:r>
        <w:r w:rsidR="00D51B32">
          <w:rPr>
            <w:noProof/>
            <w:webHidden/>
          </w:rPr>
          <w:fldChar w:fldCharType="begin"/>
        </w:r>
        <w:r w:rsidR="00D51B32">
          <w:rPr>
            <w:noProof/>
            <w:webHidden/>
          </w:rPr>
          <w:instrText xml:space="preserve"> PAGEREF _Toc5694217 \h </w:instrText>
        </w:r>
        <w:r w:rsidR="00D51B32">
          <w:rPr>
            <w:noProof/>
            <w:webHidden/>
          </w:rPr>
        </w:r>
        <w:r w:rsidR="00D51B32">
          <w:rPr>
            <w:noProof/>
            <w:webHidden/>
          </w:rPr>
          <w:fldChar w:fldCharType="separate"/>
        </w:r>
        <w:r w:rsidR="00D51B32">
          <w:rPr>
            <w:noProof/>
            <w:webHidden/>
          </w:rPr>
          <w:t>27</w:t>
        </w:r>
        <w:r w:rsidR="00D51B32">
          <w:rPr>
            <w:noProof/>
            <w:webHidden/>
          </w:rPr>
          <w:fldChar w:fldCharType="end"/>
        </w:r>
      </w:hyperlink>
    </w:p>
    <w:p w14:paraId="0726DCB6" w14:textId="75AF47A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18" w:history="1">
        <w:r w:rsidR="00D51B32" w:rsidRPr="002512B2">
          <w:rPr>
            <w:rStyle w:val="Hyperlink"/>
            <w:noProof/>
          </w:rPr>
          <w:t>3.4.2 Constraints</w:t>
        </w:r>
        <w:r w:rsidR="00D51B32">
          <w:rPr>
            <w:noProof/>
            <w:webHidden/>
          </w:rPr>
          <w:tab/>
        </w:r>
        <w:r w:rsidR="00D51B32">
          <w:rPr>
            <w:noProof/>
            <w:webHidden/>
          </w:rPr>
          <w:fldChar w:fldCharType="begin"/>
        </w:r>
        <w:r w:rsidR="00D51B32">
          <w:rPr>
            <w:noProof/>
            <w:webHidden/>
          </w:rPr>
          <w:instrText xml:space="preserve"> PAGEREF _Toc5694218 \h </w:instrText>
        </w:r>
        <w:r w:rsidR="00D51B32">
          <w:rPr>
            <w:noProof/>
            <w:webHidden/>
          </w:rPr>
        </w:r>
        <w:r w:rsidR="00D51B32">
          <w:rPr>
            <w:noProof/>
            <w:webHidden/>
          </w:rPr>
          <w:fldChar w:fldCharType="separate"/>
        </w:r>
        <w:r w:rsidR="00D51B32">
          <w:rPr>
            <w:noProof/>
            <w:webHidden/>
          </w:rPr>
          <w:t>27</w:t>
        </w:r>
        <w:r w:rsidR="00D51B32">
          <w:rPr>
            <w:noProof/>
            <w:webHidden/>
          </w:rPr>
          <w:fldChar w:fldCharType="end"/>
        </w:r>
      </w:hyperlink>
    </w:p>
    <w:p w14:paraId="78EDF51A" w14:textId="0459967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19" w:history="1">
        <w:r w:rsidR="00D51B32" w:rsidRPr="002512B2">
          <w:rPr>
            <w:rStyle w:val="Hyperlink"/>
            <w:noProof/>
          </w:rPr>
          <w:t>3.4.3 uri property</w:t>
        </w:r>
        <w:r w:rsidR="00D51B32">
          <w:rPr>
            <w:noProof/>
            <w:webHidden/>
          </w:rPr>
          <w:tab/>
        </w:r>
        <w:r w:rsidR="00D51B32">
          <w:rPr>
            <w:noProof/>
            <w:webHidden/>
          </w:rPr>
          <w:fldChar w:fldCharType="begin"/>
        </w:r>
        <w:r w:rsidR="00D51B32">
          <w:rPr>
            <w:noProof/>
            <w:webHidden/>
          </w:rPr>
          <w:instrText xml:space="preserve"> PAGEREF _Toc5694219 \h </w:instrText>
        </w:r>
        <w:r w:rsidR="00D51B32">
          <w:rPr>
            <w:noProof/>
            <w:webHidden/>
          </w:rPr>
        </w:r>
        <w:r w:rsidR="00D51B32">
          <w:rPr>
            <w:noProof/>
            <w:webHidden/>
          </w:rPr>
          <w:fldChar w:fldCharType="separate"/>
        </w:r>
        <w:r w:rsidR="00D51B32">
          <w:rPr>
            <w:noProof/>
            <w:webHidden/>
          </w:rPr>
          <w:t>28</w:t>
        </w:r>
        <w:r w:rsidR="00D51B32">
          <w:rPr>
            <w:noProof/>
            <w:webHidden/>
          </w:rPr>
          <w:fldChar w:fldCharType="end"/>
        </w:r>
      </w:hyperlink>
    </w:p>
    <w:p w14:paraId="5BE0CF1E" w14:textId="40916A3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20" w:history="1">
        <w:r w:rsidR="00D51B32" w:rsidRPr="002512B2">
          <w:rPr>
            <w:rStyle w:val="Hyperlink"/>
            <w:noProof/>
          </w:rPr>
          <w:t>3.4.4 uriBaseId property</w:t>
        </w:r>
        <w:r w:rsidR="00D51B32">
          <w:rPr>
            <w:noProof/>
            <w:webHidden/>
          </w:rPr>
          <w:tab/>
        </w:r>
        <w:r w:rsidR="00D51B32">
          <w:rPr>
            <w:noProof/>
            <w:webHidden/>
          </w:rPr>
          <w:fldChar w:fldCharType="begin"/>
        </w:r>
        <w:r w:rsidR="00D51B32">
          <w:rPr>
            <w:noProof/>
            <w:webHidden/>
          </w:rPr>
          <w:instrText xml:space="preserve"> PAGEREF _Toc5694220 \h </w:instrText>
        </w:r>
        <w:r w:rsidR="00D51B32">
          <w:rPr>
            <w:noProof/>
            <w:webHidden/>
          </w:rPr>
        </w:r>
        <w:r w:rsidR="00D51B32">
          <w:rPr>
            <w:noProof/>
            <w:webHidden/>
          </w:rPr>
          <w:fldChar w:fldCharType="separate"/>
        </w:r>
        <w:r w:rsidR="00D51B32">
          <w:rPr>
            <w:noProof/>
            <w:webHidden/>
          </w:rPr>
          <w:t>28</w:t>
        </w:r>
        <w:r w:rsidR="00D51B32">
          <w:rPr>
            <w:noProof/>
            <w:webHidden/>
          </w:rPr>
          <w:fldChar w:fldCharType="end"/>
        </w:r>
      </w:hyperlink>
    </w:p>
    <w:p w14:paraId="5A76A8A9" w14:textId="04777A7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21" w:history="1">
        <w:r w:rsidR="00D51B32" w:rsidRPr="002512B2">
          <w:rPr>
            <w:rStyle w:val="Hyperlink"/>
            <w:noProof/>
          </w:rPr>
          <w:t>3.4.5 artifactIndex property</w:t>
        </w:r>
        <w:r w:rsidR="00D51B32">
          <w:rPr>
            <w:noProof/>
            <w:webHidden/>
          </w:rPr>
          <w:tab/>
        </w:r>
        <w:r w:rsidR="00D51B32">
          <w:rPr>
            <w:noProof/>
            <w:webHidden/>
          </w:rPr>
          <w:fldChar w:fldCharType="begin"/>
        </w:r>
        <w:r w:rsidR="00D51B32">
          <w:rPr>
            <w:noProof/>
            <w:webHidden/>
          </w:rPr>
          <w:instrText xml:space="preserve"> PAGEREF _Toc5694221 \h </w:instrText>
        </w:r>
        <w:r w:rsidR="00D51B32">
          <w:rPr>
            <w:noProof/>
            <w:webHidden/>
          </w:rPr>
        </w:r>
        <w:r w:rsidR="00D51B32">
          <w:rPr>
            <w:noProof/>
            <w:webHidden/>
          </w:rPr>
          <w:fldChar w:fldCharType="separate"/>
        </w:r>
        <w:r w:rsidR="00D51B32">
          <w:rPr>
            <w:noProof/>
            <w:webHidden/>
          </w:rPr>
          <w:t>29</w:t>
        </w:r>
        <w:r w:rsidR="00D51B32">
          <w:rPr>
            <w:noProof/>
            <w:webHidden/>
          </w:rPr>
          <w:fldChar w:fldCharType="end"/>
        </w:r>
      </w:hyperlink>
    </w:p>
    <w:p w14:paraId="1531316A" w14:textId="6DDFB63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22" w:history="1">
        <w:r w:rsidR="00D51B32" w:rsidRPr="002512B2">
          <w:rPr>
            <w:rStyle w:val="Hyperlink"/>
            <w:noProof/>
          </w:rPr>
          <w:t>3.4.6 Guidance on the use of artifactLocation objects</w:t>
        </w:r>
        <w:r w:rsidR="00D51B32">
          <w:rPr>
            <w:noProof/>
            <w:webHidden/>
          </w:rPr>
          <w:tab/>
        </w:r>
        <w:r w:rsidR="00D51B32">
          <w:rPr>
            <w:noProof/>
            <w:webHidden/>
          </w:rPr>
          <w:fldChar w:fldCharType="begin"/>
        </w:r>
        <w:r w:rsidR="00D51B32">
          <w:rPr>
            <w:noProof/>
            <w:webHidden/>
          </w:rPr>
          <w:instrText xml:space="preserve"> PAGEREF _Toc5694222 \h </w:instrText>
        </w:r>
        <w:r w:rsidR="00D51B32">
          <w:rPr>
            <w:noProof/>
            <w:webHidden/>
          </w:rPr>
        </w:r>
        <w:r w:rsidR="00D51B32">
          <w:rPr>
            <w:noProof/>
            <w:webHidden/>
          </w:rPr>
          <w:fldChar w:fldCharType="separate"/>
        </w:r>
        <w:r w:rsidR="00D51B32">
          <w:rPr>
            <w:noProof/>
            <w:webHidden/>
          </w:rPr>
          <w:t>30</w:t>
        </w:r>
        <w:r w:rsidR="00D51B32">
          <w:rPr>
            <w:noProof/>
            <w:webHidden/>
          </w:rPr>
          <w:fldChar w:fldCharType="end"/>
        </w:r>
      </w:hyperlink>
    </w:p>
    <w:p w14:paraId="1B417711" w14:textId="0FEE3AAD"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23" w:history="1">
        <w:r w:rsidR="00D51B32" w:rsidRPr="002512B2">
          <w:rPr>
            <w:rStyle w:val="Hyperlink"/>
            <w:noProof/>
          </w:rPr>
          <w:t>3.5 String properties</w:t>
        </w:r>
        <w:r w:rsidR="00D51B32">
          <w:rPr>
            <w:noProof/>
            <w:webHidden/>
          </w:rPr>
          <w:tab/>
        </w:r>
        <w:r w:rsidR="00D51B32">
          <w:rPr>
            <w:noProof/>
            <w:webHidden/>
          </w:rPr>
          <w:fldChar w:fldCharType="begin"/>
        </w:r>
        <w:r w:rsidR="00D51B32">
          <w:rPr>
            <w:noProof/>
            <w:webHidden/>
          </w:rPr>
          <w:instrText xml:space="preserve"> PAGEREF _Toc5694223 \h </w:instrText>
        </w:r>
        <w:r w:rsidR="00D51B32">
          <w:rPr>
            <w:noProof/>
            <w:webHidden/>
          </w:rPr>
        </w:r>
        <w:r w:rsidR="00D51B32">
          <w:rPr>
            <w:noProof/>
            <w:webHidden/>
          </w:rPr>
          <w:fldChar w:fldCharType="separate"/>
        </w:r>
        <w:r w:rsidR="00D51B32">
          <w:rPr>
            <w:noProof/>
            <w:webHidden/>
          </w:rPr>
          <w:t>31</w:t>
        </w:r>
        <w:r w:rsidR="00D51B32">
          <w:rPr>
            <w:noProof/>
            <w:webHidden/>
          </w:rPr>
          <w:fldChar w:fldCharType="end"/>
        </w:r>
      </w:hyperlink>
    </w:p>
    <w:p w14:paraId="39818C8F" w14:textId="1808EC7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24" w:history="1">
        <w:r w:rsidR="00D51B32" w:rsidRPr="002512B2">
          <w:rPr>
            <w:rStyle w:val="Hyperlink"/>
            <w:noProof/>
          </w:rPr>
          <w:t>3.5.1 General</w:t>
        </w:r>
        <w:r w:rsidR="00D51B32">
          <w:rPr>
            <w:noProof/>
            <w:webHidden/>
          </w:rPr>
          <w:tab/>
        </w:r>
        <w:r w:rsidR="00D51B32">
          <w:rPr>
            <w:noProof/>
            <w:webHidden/>
          </w:rPr>
          <w:fldChar w:fldCharType="begin"/>
        </w:r>
        <w:r w:rsidR="00D51B32">
          <w:rPr>
            <w:noProof/>
            <w:webHidden/>
          </w:rPr>
          <w:instrText xml:space="preserve"> PAGEREF _Toc5694224 \h </w:instrText>
        </w:r>
        <w:r w:rsidR="00D51B32">
          <w:rPr>
            <w:noProof/>
            <w:webHidden/>
          </w:rPr>
        </w:r>
        <w:r w:rsidR="00D51B32">
          <w:rPr>
            <w:noProof/>
            <w:webHidden/>
          </w:rPr>
          <w:fldChar w:fldCharType="separate"/>
        </w:r>
        <w:r w:rsidR="00D51B32">
          <w:rPr>
            <w:noProof/>
            <w:webHidden/>
          </w:rPr>
          <w:t>31</w:t>
        </w:r>
        <w:r w:rsidR="00D51B32">
          <w:rPr>
            <w:noProof/>
            <w:webHidden/>
          </w:rPr>
          <w:fldChar w:fldCharType="end"/>
        </w:r>
      </w:hyperlink>
    </w:p>
    <w:p w14:paraId="39FA2B6E" w14:textId="2C80213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25" w:history="1">
        <w:r w:rsidR="00D51B32" w:rsidRPr="002512B2">
          <w:rPr>
            <w:rStyle w:val="Hyperlink"/>
            <w:noProof/>
          </w:rPr>
          <w:t>3.5.2 Localizable strings</w:t>
        </w:r>
        <w:r w:rsidR="00D51B32">
          <w:rPr>
            <w:noProof/>
            <w:webHidden/>
          </w:rPr>
          <w:tab/>
        </w:r>
        <w:r w:rsidR="00D51B32">
          <w:rPr>
            <w:noProof/>
            <w:webHidden/>
          </w:rPr>
          <w:fldChar w:fldCharType="begin"/>
        </w:r>
        <w:r w:rsidR="00D51B32">
          <w:rPr>
            <w:noProof/>
            <w:webHidden/>
          </w:rPr>
          <w:instrText xml:space="preserve"> PAGEREF _Toc5694225 \h </w:instrText>
        </w:r>
        <w:r w:rsidR="00D51B32">
          <w:rPr>
            <w:noProof/>
            <w:webHidden/>
          </w:rPr>
        </w:r>
        <w:r w:rsidR="00D51B32">
          <w:rPr>
            <w:noProof/>
            <w:webHidden/>
          </w:rPr>
          <w:fldChar w:fldCharType="separate"/>
        </w:r>
        <w:r w:rsidR="00D51B32">
          <w:rPr>
            <w:noProof/>
            <w:webHidden/>
          </w:rPr>
          <w:t>31</w:t>
        </w:r>
        <w:r w:rsidR="00D51B32">
          <w:rPr>
            <w:noProof/>
            <w:webHidden/>
          </w:rPr>
          <w:fldChar w:fldCharType="end"/>
        </w:r>
      </w:hyperlink>
    </w:p>
    <w:p w14:paraId="4D6100DD" w14:textId="0FBAADC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26" w:history="1">
        <w:r w:rsidR="00D51B32" w:rsidRPr="002512B2">
          <w:rPr>
            <w:rStyle w:val="Hyperlink"/>
            <w:noProof/>
          </w:rPr>
          <w:t>3.5.3 Redactable strings</w:t>
        </w:r>
        <w:r w:rsidR="00D51B32">
          <w:rPr>
            <w:noProof/>
            <w:webHidden/>
          </w:rPr>
          <w:tab/>
        </w:r>
        <w:r w:rsidR="00D51B32">
          <w:rPr>
            <w:noProof/>
            <w:webHidden/>
          </w:rPr>
          <w:fldChar w:fldCharType="begin"/>
        </w:r>
        <w:r w:rsidR="00D51B32">
          <w:rPr>
            <w:noProof/>
            <w:webHidden/>
          </w:rPr>
          <w:instrText xml:space="preserve"> PAGEREF _Toc5694226 \h </w:instrText>
        </w:r>
        <w:r w:rsidR="00D51B32">
          <w:rPr>
            <w:noProof/>
            <w:webHidden/>
          </w:rPr>
        </w:r>
        <w:r w:rsidR="00D51B32">
          <w:rPr>
            <w:noProof/>
            <w:webHidden/>
          </w:rPr>
          <w:fldChar w:fldCharType="separate"/>
        </w:r>
        <w:r w:rsidR="00D51B32">
          <w:rPr>
            <w:noProof/>
            <w:webHidden/>
          </w:rPr>
          <w:t>31</w:t>
        </w:r>
        <w:r w:rsidR="00D51B32">
          <w:rPr>
            <w:noProof/>
            <w:webHidden/>
          </w:rPr>
          <w:fldChar w:fldCharType="end"/>
        </w:r>
      </w:hyperlink>
    </w:p>
    <w:p w14:paraId="1D6AF953" w14:textId="1278EAB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27" w:history="1">
        <w:r w:rsidR="00D51B32" w:rsidRPr="002512B2">
          <w:rPr>
            <w:rStyle w:val="Hyperlink"/>
            <w:noProof/>
          </w:rPr>
          <w:t>3.5.4 GUID-valued strings</w:t>
        </w:r>
        <w:r w:rsidR="00D51B32">
          <w:rPr>
            <w:noProof/>
            <w:webHidden/>
          </w:rPr>
          <w:tab/>
        </w:r>
        <w:r w:rsidR="00D51B32">
          <w:rPr>
            <w:noProof/>
            <w:webHidden/>
          </w:rPr>
          <w:fldChar w:fldCharType="begin"/>
        </w:r>
        <w:r w:rsidR="00D51B32">
          <w:rPr>
            <w:noProof/>
            <w:webHidden/>
          </w:rPr>
          <w:instrText xml:space="preserve"> PAGEREF _Toc5694227 \h </w:instrText>
        </w:r>
        <w:r w:rsidR="00D51B32">
          <w:rPr>
            <w:noProof/>
            <w:webHidden/>
          </w:rPr>
        </w:r>
        <w:r w:rsidR="00D51B32">
          <w:rPr>
            <w:noProof/>
            <w:webHidden/>
          </w:rPr>
          <w:fldChar w:fldCharType="separate"/>
        </w:r>
        <w:r w:rsidR="00D51B32">
          <w:rPr>
            <w:noProof/>
            <w:webHidden/>
          </w:rPr>
          <w:t>31</w:t>
        </w:r>
        <w:r w:rsidR="00D51B32">
          <w:rPr>
            <w:noProof/>
            <w:webHidden/>
          </w:rPr>
          <w:fldChar w:fldCharType="end"/>
        </w:r>
      </w:hyperlink>
    </w:p>
    <w:p w14:paraId="2BEBB33B" w14:textId="734A66F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28" w:history="1">
        <w:r w:rsidR="00D51B32" w:rsidRPr="002512B2">
          <w:rPr>
            <w:rStyle w:val="Hyperlink"/>
            <w:noProof/>
          </w:rPr>
          <w:t>3.5.5 Hierarchical strings</w:t>
        </w:r>
        <w:r w:rsidR="00D51B32">
          <w:rPr>
            <w:noProof/>
            <w:webHidden/>
          </w:rPr>
          <w:tab/>
        </w:r>
        <w:r w:rsidR="00D51B32">
          <w:rPr>
            <w:noProof/>
            <w:webHidden/>
          </w:rPr>
          <w:fldChar w:fldCharType="begin"/>
        </w:r>
        <w:r w:rsidR="00D51B32">
          <w:rPr>
            <w:noProof/>
            <w:webHidden/>
          </w:rPr>
          <w:instrText xml:space="preserve"> PAGEREF _Toc5694228 \h </w:instrText>
        </w:r>
        <w:r w:rsidR="00D51B32">
          <w:rPr>
            <w:noProof/>
            <w:webHidden/>
          </w:rPr>
        </w:r>
        <w:r w:rsidR="00D51B32">
          <w:rPr>
            <w:noProof/>
            <w:webHidden/>
          </w:rPr>
          <w:fldChar w:fldCharType="separate"/>
        </w:r>
        <w:r w:rsidR="00D51B32">
          <w:rPr>
            <w:noProof/>
            <w:webHidden/>
          </w:rPr>
          <w:t>31</w:t>
        </w:r>
        <w:r w:rsidR="00D51B32">
          <w:rPr>
            <w:noProof/>
            <w:webHidden/>
          </w:rPr>
          <w:fldChar w:fldCharType="end"/>
        </w:r>
      </w:hyperlink>
    </w:p>
    <w:p w14:paraId="0C479C41" w14:textId="723F4471" w:rsidR="00D51B32" w:rsidRDefault="001E14EC">
      <w:pPr>
        <w:pStyle w:val="TOC4"/>
        <w:tabs>
          <w:tab w:val="right" w:leader="dot" w:pos="9350"/>
        </w:tabs>
        <w:rPr>
          <w:rFonts w:asciiTheme="minorHAnsi" w:eastAsiaTheme="minorEastAsia" w:hAnsiTheme="minorHAnsi" w:cstheme="minorBidi"/>
          <w:noProof/>
          <w:sz w:val="22"/>
          <w:szCs w:val="22"/>
        </w:rPr>
      </w:pPr>
      <w:hyperlink w:anchor="_Toc5694229" w:history="1">
        <w:r w:rsidR="00D51B32" w:rsidRPr="002512B2">
          <w:rPr>
            <w:rStyle w:val="Hyperlink"/>
            <w:noProof/>
          </w:rPr>
          <w:t>3.5.5.1 General</w:t>
        </w:r>
        <w:r w:rsidR="00D51B32">
          <w:rPr>
            <w:noProof/>
            <w:webHidden/>
          </w:rPr>
          <w:tab/>
        </w:r>
        <w:r w:rsidR="00D51B32">
          <w:rPr>
            <w:noProof/>
            <w:webHidden/>
          </w:rPr>
          <w:fldChar w:fldCharType="begin"/>
        </w:r>
        <w:r w:rsidR="00D51B32">
          <w:rPr>
            <w:noProof/>
            <w:webHidden/>
          </w:rPr>
          <w:instrText xml:space="preserve"> PAGEREF _Toc5694229 \h </w:instrText>
        </w:r>
        <w:r w:rsidR="00D51B32">
          <w:rPr>
            <w:noProof/>
            <w:webHidden/>
          </w:rPr>
        </w:r>
        <w:r w:rsidR="00D51B32">
          <w:rPr>
            <w:noProof/>
            <w:webHidden/>
          </w:rPr>
          <w:fldChar w:fldCharType="separate"/>
        </w:r>
        <w:r w:rsidR="00D51B32">
          <w:rPr>
            <w:noProof/>
            <w:webHidden/>
          </w:rPr>
          <w:t>31</w:t>
        </w:r>
        <w:r w:rsidR="00D51B32">
          <w:rPr>
            <w:noProof/>
            <w:webHidden/>
          </w:rPr>
          <w:fldChar w:fldCharType="end"/>
        </w:r>
      </w:hyperlink>
    </w:p>
    <w:p w14:paraId="32421778" w14:textId="4B570E12" w:rsidR="00D51B32" w:rsidRDefault="001E14EC">
      <w:pPr>
        <w:pStyle w:val="TOC4"/>
        <w:tabs>
          <w:tab w:val="right" w:leader="dot" w:pos="9350"/>
        </w:tabs>
        <w:rPr>
          <w:rFonts w:asciiTheme="minorHAnsi" w:eastAsiaTheme="minorEastAsia" w:hAnsiTheme="minorHAnsi" w:cstheme="minorBidi"/>
          <w:noProof/>
          <w:sz w:val="22"/>
          <w:szCs w:val="22"/>
        </w:rPr>
      </w:pPr>
      <w:hyperlink w:anchor="_Toc5694230" w:history="1">
        <w:r w:rsidR="00D51B32" w:rsidRPr="002512B2">
          <w:rPr>
            <w:rStyle w:val="Hyperlink"/>
            <w:noProof/>
          </w:rPr>
          <w:t>3.5.5.2 Versioned hierarchical strings</w:t>
        </w:r>
        <w:r w:rsidR="00D51B32">
          <w:rPr>
            <w:noProof/>
            <w:webHidden/>
          </w:rPr>
          <w:tab/>
        </w:r>
        <w:r w:rsidR="00D51B32">
          <w:rPr>
            <w:noProof/>
            <w:webHidden/>
          </w:rPr>
          <w:fldChar w:fldCharType="begin"/>
        </w:r>
        <w:r w:rsidR="00D51B32">
          <w:rPr>
            <w:noProof/>
            <w:webHidden/>
          </w:rPr>
          <w:instrText xml:space="preserve"> PAGEREF _Toc5694230 \h </w:instrText>
        </w:r>
        <w:r w:rsidR="00D51B32">
          <w:rPr>
            <w:noProof/>
            <w:webHidden/>
          </w:rPr>
        </w:r>
        <w:r w:rsidR="00D51B32">
          <w:rPr>
            <w:noProof/>
            <w:webHidden/>
          </w:rPr>
          <w:fldChar w:fldCharType="separate"/>
        </w:r>
        <w:r w:rsidR="00D51B32">
          <w:rPr>
            <w:noProof/>
            <w:webHidden/>
          </w:rPr>
          <w:t>32</w:t>
        </w:r>
        <w:r w:rsidR="00D51B32">
          <w:rPr>
            <w:noProof/>
            <w:webHidden/>
          </w:rPr>
          <w:fldChar w:fldCharType="end"/>
        </w:r>
      </w:hyperlink>
    </w:p>
    <w:p w14:paraId="2C8B36BA" w14:textId="1792A993"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31" w:history="1">
        <w:r w:rsidR="00D51B32" w:rsidRPr="002512B2">
          <w:rPr>
            <w:rStyle w:val="Hyperlink"/>
            <w:noProof/>
          </w:rPr>
          <w:t>3.6 Object properties</w:t>
        </w:r>
        <w:r w:rsidR="00D51B32">
          <w:rPr>
            <w:noProof/>
            <w:webHidden/>
          </w:rPr>
          <w:tab/>
        </w:r>
        <w:r w:rsidR="00D51B32">
          <w:rPr>
            <w:noProof/>
            <w:webHidden/>
          </w:rPr>
          <w:fldChar w:fldCharType="begin"/>
        </w:r>
        <w:r w:rsidR="00D51B32">
          <w:rPr>
            <w:noProof/>
            <w:webHidden/>
          </w:rPr>
          <w:instrText xml:space="preserve"> PAGEREF _Toc5694231 \h </w:instrText>
        </w:r>
        <w:r w:rsidR="00D51B32">
          <w:rPr>
            <w:noProof/>
            <w:webHidden/>
          </w:rPr>
        </w:r>
        <w:r w:rsidR="00D51B32">
          <w:rPr>
            <w:noProof/>
            <w:webHidden/>
          </w:rPr>
          <w:fldChar w:fldCharType="separate"/>
        </w:r>
        <w:r w:rsidR="00D51B32">
          <w:rPr>
            <w:noProof/>
            <w:webHidden/>
          </w:rPr>
          <w:t>32</w:t>
        </w:r>
        <w:r w:rsidR="00D51B32">
          <w:rPr>
            <w:noProof/>
            <w:webHidden/>
          </w:rPr>
          <w:fldChar w:fldCharType="end"/>
        </w:r>
      </w:hyperlink>
    </w:p>
    <w:p w14:paraId="73BF5921" w14:textId="5C2004D1"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32" w:history="1">
        <w:r w:rsidR="00D51B32" w:rsidRPr="002512B2">
          <w:rPr>
            <w:rStyle w:val="Hyperlink"/>
            <w:noProof/>
          </w:rPr>
          <w:t>3.7 Array properties</w:t>
        </w:r>
        <w:r w:rsidR="00D51B32">
          <w:rPr>
            <w:noProof/>
            <w:webHidden/>
          </w:rPr>
          <w:tab/>
        </w:r>
        <w:r w:rsidR="00D51B32">
          <w:rPr>
            <w:noProof/>
            <w:webHidden/>
          </w:rPr>
          <w:fldChar w:fldCharType="begin"/>
        </w:r>
        <w:r w:rsidR="00D51B32">
          <w:rPr>
            <w:noProof/>
            <w:webHidden/>
          </w:rPr>
          <w:instrText xml:space="preserve"> PAGEREF _Toc5694232 \h </w:instrText>
        </w:r>
        <w:r w:rsidR="00D51B32">
          <w:rPr>
            <w:noProof/>
            <w:webHidden/>
          </w:rPr>
        </w:r>
        <w:r w:rsidR="00D51B32">
          <w:rPr>
            <w:noProof/>
            <w:webHidden/>
          </w:rPr>
          <w:fldChar w:fldCharType="separate"/>
        </w:r>
        <w:r w:rsidR="00D51B32">
          <w:rPr>
            <w:noProof/>
            <w:webHidden/>
          </w:rPr>
          <w:t>32</w:t>
        </w:r>
        <w:r w:rsidR="00D51B32">
          <w:rPr>
            <w:noProof/>
            <w:webHidden/>
          </w:rPr>
          <w:fldChar w:fldCharType="end"/>
        </w:r>
      </w:hyperlink>
    </w:p>
    <w:p w14:paraId="0ECB45D8" w14:textId="646AE3C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33" w:history="1">
        <w:r w:rsidR="00D51B32" w:rsidRPr="002512B2">
          <w:rPr>
            <w:rStyle w:val="Hyperlink"/>
            <w:noProof/>
          </w:rPr>
          <w:t>3.7.1 General</w:t>
        </w:r>
        <w:r w:rsidR="00D51B32">
          <w:rPr>
            <w:noProof/>
            <w:webHidden/>
          </w:rPr>
          <w:tab/>
        </w:r>
        <w:r w:rsidR="00D51B32">
          <w:rPr>
            <w:noProof/>
            <w:webHidden/>
          </w:rPr>
          <w:fldChar w:fldCharType="begin"/>
        </w:r>
        <w:r w:rsidR="00D51B32">
          <w:rPr>
            <w:noProof/>
            <w:webHidden/>
          </w:rPr>
          <w:instrText xml:space="preserve"> PAGEREF _Toc5694233 \h </w:instrText>
        </w:r>
        <w:r w:rsidR="00D51B32">
          <w:rPr>
            <w:noProof/>
            <w:webHidden/>
          </w:rPr>
        </w:r>
        <w:r w:rsidR="00D51B32">
          <w:rPr>
            <w:noProof/>
            <w:webHidden/>
          </w:rPr>
          <w:fldChar w:fldCharType="separate"/>
        </w:r>
        <w:r w:rsidR="00D51B32">
          <w:rPr>
            <w:noProof/>
            <w:webHidden/>
          </w:rPr>
          <w:t>32</w:t>
        </w:r>
        <w:r w:rsidR="00D51B32">
          <w:rPr>
            <w:noProof/>
            <w:webHidden/>
          </w:rPr>
          <w:fldChar w:fldCharType="end"/>
        </w:r>
      </w:hyperlink>
    </w:p>
    <w:p w14:paraId="274336E1" w14:textId="0822CE5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34" w:history="1">
        <w:r w:rsidR="00D51B32" w:rsidRPr="002512B2">
          <w:rPr>
            <w:rStyle w:val="Hyperlink"/>
            <w:noProof/>
          </w:rPr>
          <w:t>3.7.2 Default value</w:t>
        </w:r>
        <w:r w:rsidR="00D51B32">
          <w:rPr>
            <w:noProof/>
            <w:webHidden/>
          </w:rPr>
          <w:tab/>
        </w:r>
        <w:r w:rsidR="00D51B32">
          <w:rPr>
            <w:noProof/>
            <w:webHidden/>
          </w:rPr>
          <w:fldChar w:fldCharType="begin"/>
        </w:r>
        <w:r w:rsidR="00D51B32">
          <w:rPr>
            <w:noProof/>
            <w:webHidden/>
          </w:rPr>
          <w:instrText xml:space="preserve"> PAGEREF _Toc5694234 \h </w:instrText>
        </w:r>
        <w:r w:rsidR="00D51B32">
          <w:rPr>
            <w:noProof/>
            <w:webHidden/>
          </w:rPr>
        </w:r>
        <w:r w:rsidR="00D51B32">
          <w:rPr>
            <w:noProof/>
            <w:webHidden/>
          </w:rPr>
          <w:fldChar w:fldCharType="separate"/>
        </w:r>
        <w:r w:rsidR="00D51B32">
          <w:rPr>
            <w:noProof/>
            <w:webHidden/>
          </w:rPr>
          <w:t>33</w:t>
        </w:r>
        <w:r w:rsidR="00D51B32">
          <w:rPr>
            <w:noProof/>
            <w:webHidden/>
          </w:rPr>
          <w:fldChar w:fldCharType="end"/>
        </w:r>
      </w:hyperlink>
    </w:p>
    <w:p w14:paraId="589D0D2F" w14:textId="54E2F69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35" w:history="1">
        <w:r w:rsidR="00D51B32" w:rsidRPr="002512B2">
          <w:rPr>
            <w:rStyle w:val="Hyperlink"/>
            <w:noProof/>
          </w:rPr>
          <w:t>3.7.3 Array properties with unique values</w:t>
        </w:r>
        <w:r w:rsidR="00D51B32">
          <w:rPr>
            <w:noProof/>
            <w:webHidden/>
          </w:rPr>
          <w:tab/>
        </w:r>
        <w:r w:rsidR="00D51B32">
          <w:rPr>
            <w:noProof/>
            <w:webHidden/>
          </w:rPr>
          <w:fldChar w:fldCharType="begin"/>
        </w:r>
        <w:r w:rsidR="00D51B32">
          <w:rPr>
            <w:noProof/>
            <w:webHidden/>
          </w:rPr>
          <w:instrText xml:space="preserve"> PAGEREF _Toc5694235 \h </w:instrText>
        </w:r>
        <w:r w:rsidR="00D51B32">
          <w:rPr>
            <w:noProof/>
            <w:webHidden/>
          </w:rPr>
        </w:r>
        <w:r w:rsidR="00D51B32">
          <w:rPr>
            <w:noProof/>
            <w:webHidden/>
          </w:rPr>
          <w:fldChar w:fldCharType="separate"/>
        </w:r>
        <w:r w:rsidR="00D51B32">
          <w:rPr>
            <w:noProof/>
            <w:webHidden/>
          </w:rPr>
          <w:t>33</w:t>
        </w:r>
        <w:r w:rsidR="00D51B32">
          <w:rPr>
            <w:noProof/>
            <w:webHidden/>
          </w:rPr>
          <w:fldChar w:fldCharType="end"/>
        </w:r>
      </w:hyperlink>
    </w:p>
    <w:p w14:paraId="1C0FADCD" w14:textId="7B503CD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36" w:history="1">
        <w:r w:rsidR="00D51B32" w:rsidRPr="002512B2">
          <w:rPr>
            <w:rStyle w:val="Hyperlink"/>
            <w:noProof/>
          </w:rPr>
          <w:t>3.7.4 Array indices</w:t>
        </w:r>
        <w:r w:rsidR="00D51B32">
          <w:rPr>
            <w:noProof/>
            <w:webHidden/>
          </w:rPr>
          <w:tab/>
        </w:r>
        <w:r w:rsidR="00D51B32">
          <w:rPr>
            <w:noProof/>
            <w:webHidden/>
          </w:rPr>
          <w:fldChar w:fldCharType="begin"/>
        </w:r>
        <w:r w:rsidR="00D51B32">
          <w:rPr>
            <w:noProof/>
            <w:webHidden/>
          </w:rPr>
          <w:instrText xml:space="preserve"> PAGEREF _Toc5694236 \h </w:instrText>
        </w:r>
        <w:r w:rsidR="00D51B32">
          <w:rPr>
            <w:noProof/>
            <w:webHidden/>
          </w:rPr>
        </w:r>
        <w:r w:rsidR="00D51B32">
          <w:rPr>
            <w:noProof/>
            <w:webHidden/>
          </w:rPr>
          <w:fldChar w:fldCharType="separate"/>
        </w:r>
        <w:r w:rsidR="00D51B32">
          <w:rPr>
            <w:noProof/>
            <w:webHidden/>
          </w:rPr>
          <w:t>33</w:t>
        </w:r>
        <w:r w:rsidR="00D51B32">
          <w:rPr>
            <w:noProof/>
            <w:webHidden/>
          </w:rPr>
          <w:fldChar w:fldCharType="end"/>
        </w:r>
      </w:hyperlink>
    </w:p>
    <w:p w14:paraId="208B5044" w14:textId="21EF2FA0"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37" w:history="1">
        <w:r w:rsidR="00D51B32" w:rsidRPr="002512B2">
          <w:rPr>
            <w:rStyle w:val="Hyperlink"/>
            <w:noProof/>
          </w:rPr>
          <w:t>3.8 Property bags</w:t>
        </w:r>
        <w:r w:rsidR="00D51B32">
          <w:rPr>
            <w:noProof/>
            <w:webHidden/>
          </w:rPr>
          <w:tab/>
        </w:r>
        <w:r w:rsidR="00D51B32">
          <w:rPr>
            <w:noProof/>
            <w:webHidden/>
          </w:rPr>
          <w:fldChar w:fldCharType="begin"/>
        </w:r>
        <w:r w:rsidR="00D51B32">
          <w:rPr>
            <w:noProof/>
            <w:webHidden/>
          </w:rPr>
          <w:instrText xml:space="preserve"> PAGEREF _Toc5694237 \h </w:instrText>
        </w:r>
        <w:r w:rsidR="00D51B32">
          <w:rPr>
            <w:noProof/>
            <w:webHidden/>
          </w:rPr>
        </w:r>
        <w:r w:rsidR="00D51B32">
          <w:rPr>
            <w:noProof/>
            <w:webHidden/>
          </w:rPr>
          <w:fldChar w:fldCharType="separate"/>
        </w:r>
        <w:r w:rsidR="00D51B32">
          <w:rPr>
            <w:noProof/>
            <w:webHidden/>
          </w:rPr>
          <w:t>33</w:t>
        </w:r>
        <w:r w:rsidR="00D51B32">
          <w:rPr>
            <w:noProof/>
            <w:webHidden/>
          </w:rPr>
          <w:fldChar w:fldCharType="end"/>
        </w:r>
      </w:hyperlink>
    </w:p>
    <w:p w14:paraId="1B92FC6C" w14:textId="362ED9C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38" w:history="1">
        <w:r w:rsidR="00D51B32" w:rsidRPr="002512B2">
          <w:rPr>
            <w:rStyle w:val="Hyperlink"/>
            <w:noProof/>
          </w:rPr>
          <w:t>3.8.1 General</w:t>
        </w:r>
        <w:r w:rsidR="00D51B32">
          <w:rPr>
            <w:noProof/>
            <w:webHidden/>
          </w:rPr>
          <w:tab/>
        </w:r>
        <w:r w:rsidR="00D51B32">
          <w:rPr>
            <w:noProof/>
            <w:webHidden/>
          </w:rPr>
          <w:fldChar w:fldCharType="begin"/>
        </w:r>
        <w:r w:rsidR="00D51B32">
          <w:rPr>
            <w:noProof/>
            <w:webHidden/>
          </w:rPr>
          <w:instrText xml:space="preserve"> PAGEREF _Toc5694238 \h </w:instrText>
        </w:r>
        <w:r w:rsidR="00D51B32">
          <w:rPr>
            <w:noProof/>
            <w:webHidden/>
          </w:rPr>
        </w:r>
        <w:r w:rsidR="00D51B32">
          <w:rPr>
            <w:noProof/>
            <w:webHidden/>
          </w:rPr>
          <w:fldChar w:fldCharType="separate"/>
        </w:r>
        <w:r w:rsidR="00D51B32">
          <w:rPr>
            <w:noProof/>
            <w:webHidden/>
          </w:rPr>
          <w:t>33</w:t>
        </w:r>
        <w:r w:rsidR="00D51B32">
          <w:rPr>
            <w:noProof/>
            <w:webHidden/>
          </w:rPr>
          <w:fldChar w:fldCharType="end"/>
        </w:r>
      </w:hyperlink>
    </w:p>
    <w:p w14:paraId="70EA8C27" w14:textId="238467A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39" w:history="1">
        <w:r w:rsidR="00D51B32" w:rsidRPr="002512B2">
          <w:rPr>
            <w:rStyle w:val="Hyperlink"/>
            <w:noProof/>
          </w:rPr>
          <w:t>3.8.2 Tags</w:t>
        </w:r>
        <w:r w:rsidR="00D51B32">
          <w:rPr>
            <w:noProof/>
            <w:webHidden/>
          </w:rPr>
          <w:tab/>
        </w:r>
        <w:r w:rsidR="00D51B32">
          <w:rPr>
            <w:noProof/>
            <w:webHidden/>
          </w:rPr>
          <w:fldChar w:fldCharType="begin"/>
        </w:r>
        <w:r w:rsidR="00D51B32">
          <w:rPr>
            <w:noProof/>
            <w:webHidden/>
          </w:rPr>
          <w:instrText xml:space="preserve"> PAGEREF _Toc5694239 \h </w:instrText>
        </w:r>
        <w:r w:rsidR="00D51B32">
          <w:rPr>
            <w:noProof/>
            <w:webHidden/>
          </w:rPr>
        </w:r>
        <w:r w:rsidR="00D51B32">
          <w:rPr>
            <w:noProof/>
            <w:webHidden/>
          </w:rPr>
          <w:fldChar w:fldCharType="separate"/>
        </w:r>
        <w:r w:rsidR="00D51B32">
          <w:rPr>
            <w:noProof/>
            <w:webHidden/>
          </w:rPr>
          <w:t>33</w:t>
        </w:r>
        <w:r w:rsidR="00D51B32">
          <w:rPr>
            <w:noProof/>
            <w:webHidden/>
          </w:rPr>
          <w:fldChar w:fldCharType="end"/>
        </w:r>
      </w:hyperlink>
    </w:p>
    <w:p w14:paraId="710FBAF6" w14:textId="0F17D94C" w:rsidR="00D51B32" w:rsidRDefault="001E14EC">
      <w:pPr>
        <w:pStyle w:val="TOC4"/>
        <w:tabs>
          <w:tab w:val="right" w:leader="dot" w:pos="9350"/>
        </w:tabs>
        <w:rPr>
          <w:rFonts w:asciiTheme="minorHAnsi" w:eastAsiaTheme="minorEastAsia" w:hAnsiTheme="minorHAnsi" w:cstheme="minorBidi"/>
          <w:noProof/>
          <w:sz w:val="22"/>
          <w:szCs w:val="22"/>
        </w:rPr>
      </w:pPr>
      <w:hyperlink w:anchor="_Toc5694240" w:history="1">
        <w:r w:rsidR="00D51B32" w:rsidRPr="002512B2">
          <w:rPr>
            <w:rStyle w:val="Hyperlink"/>
            <w:noProof/>
          </w:rPr>
          <w:t>3.8.2.1 General</w:t>
        </w:r>
        <w:r w:rsidR="00D51B32">
          <w:rPr>
            <w:noProof/>
            <w:webHidden/>
          </w:rPr>
          <w:tab/>
        </w:r>
        <w:r w:rsidR="00D51B32">
          <w:rPr>
            <w:noProof/>
            <w:webHidden/>
          </w:rPr>
          <w:fldChar w:fldCharType="begin"/>
        </w:r>
        <w:r w:rsidR="00D51B32">
          <w:rPr>
            <w:noProof/>
            <w:webHidden/>
          </w:rPr>
          <w:instrText xml:space="preserve"> PAGEREF _Toc5694240 \h </w:instrText>
        </w:r>
        <w:r w:rsidR="00D51B32">
          <w:rPr>
            <w:noProof/>
            <w:webHidden/>
          </w:rPr>
        </w:r>
        <w:r w:rsidR="00D51B32">
          <w:rPr>
            <w:noProof/>
            <w:webHidden/>
          </w:rPr>
          <w:fldChar w:fldCharType="separate"/>
        </w:r>
        <w:r w:rsidR="00D51B32">
          <w:rPr>
            <w:noProof/>
            <w:webHidden/>
          </w:rPr>
          <w:t>33</w:t>
        </w:r>
        <w:r w:rsidR="00D51B32">
          <w:rPr>
            <w:noProof/>
            <w:webHidden/>
          </w:rPr>
          <w:fldChar w:fldCharType="end"/>
        </w:r>
      </w:hyperlink>
    </w:p>
    <w:p w14:paraId="038466E2" w14:textId="4E665495" w:rsidR="00D51B32" w:rsidRDefault="001E14EC">
      <w:pPr>
        <w:pStyle w:val="TOC4"/>
        <w:tabs>
          <w:tab w:val="right" w:leader="dot" w:pos="9350"/>
        </w:tabs>
        <w:rPr>
          <w:rFonts w:asciiTheme="minorHAnsi" w:eastAsiaTheme="minorEastAsia" w:hAnsiTheme="minorHAnsi" w:cstheme="minorBidi"/>
          <w:noProof/>
          <w:sz w:val="22"/>
          <w:szCs w:val="22"/>
        </w:rPr>
      </w:pPr>
      <w:hyperlink w:anchor="_Toc5694241" w:history="1">
        <w:r w:rsidR="00D51B32" w:rsidRPr="002512B2">
          <w:rPr>
            <w:rStyle w:val="Hyperlink"/>
            <w:noProof/>
          </w:rPr>
          <w:t>3.8.2.2 Tag metadata</w:t>
        </w:r>
        <w:r w:rsidR="00D51B32">
          <w:rPr>
            <w:noProof/>
            <w:webHidden/>
          </w:rPr>
          <w:tab/>
        </w:r>
        <w:r w:rsidR="00D51B32">
          <w:rPr>
            <w:noProof/>
            <w:webHidden/>
          </w:rPr>
          <w:fldChar w:fldCharType="begin"/>
        </w:r>
        <w:r w:rsidR="00D51B32">
          <w:rPr>
            <w:noProof/>
            <w:webHidden/>
          </w:rPr>
          <w:instrText xml:space="preserve"> PAGEREF _Toc5694241 \h </w:instrText>
        </w:r>
        <w:r w:rsidR="00D51B32">
          <w:rPr>
            <w:noProof/>
            <w:webHidden/>
          </w:rPr>
        </w:r>
        <w:r w:rsidR="00D51B32">
          <w:rPr>
            <w:noProof/>
            <w:webHidden/>
          </w:rPr>
          <w:fldChar w:fldCharType="separate"/>
        </w:r>
        <w:r w:rsidR="00D51B32">
          <w:rPr>
            <w:noProof/>
            <w:webHidden/>
          </w:rPr>
          <w:t>34</w:t>
        </w:r>
        <w:r w:rsidR="00D51B32">
          <w:rPr>
            <w:noProof/>
            <w:webHidden/>
          </w:rPr>
          <w:fldChar w:fldCharType="end"/>
        </w:r>
      </w:hyperlink>
    </w:p>
    <w:p w14:paraId="096B94CB" w14:textId="2DCC8455"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42" w:history="1">
        <w:r w:rsidR="00D51B32" w:rsidRPr="002512B2">
          <w:rPr>
            <w:rStyle w:val="Hyperlink"/>
            <w:noProof/>
          </w:rPr>
          <w:t>3.9 Date/time properties</w:t>
        </w:r>
        <w:r w:rsidR="00D51B32">
          <w:rPr>
            <w:noProof/>
            <w:webHidden/>
          </w:rPr>
          <w:tab/>
        </w:r>
        <w:r w:rsidR="00D51B32">
          <w:rPr>
            <w:noProof/>
            <w:webHidden/>
          </w:rPr>
          <w:fldChar w:fldCharType="begin"/>
        </w:r>
        <w:r w:rsidR="00D51B32">
          <w:rPr>
            <w:noProof/>
            <w:webHidden/>
          </w:rPr>
          <w:instrText xml:space="preserve"> PAGEREF _Toc5694242 \h </w:instrText>
        </w:r>
        <w:r w:rsidR="00D51B32">
          <w:rPr>
            <w:noProof/>
            <w:webHidden/>
          </w:rPr>
        </w:r>
        <w:r w:rsidR="00D51B32">
          <w:rPr>
            <w:noProof/>
            <w:webHidden/>
          </w:rPr>
          <w:fldChar w:fldCharType="separate"/>
        </w:r>
        <w:r w:rsidR="00D51B32">
          <w:rPr>
            <w:noProof/>
            <w:webHidden/>
          </w:rPr>
          <w:t>34</w:t>
        </w:r>
        <w:r w:rsidR="00D51B32">
          <w:rPr>
            <w:noProof/>
            <w:webHidden/>
          </w:rPr>
          <w:fldChar w:fldCharType="end"/>
        </w:r>
      </w:hyperlink>
    </w:p>
    <w:p w14:paraId="7F37D50F" w14:textId="4BEE9DE8"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43" w:history="1">
        <w:r w:rsidR="00D51B32" w:rsidRPr="002512B2">
          <w:rPr>
            <w:rStyle w:val="Hyperlink"/>
            <w:noProof/>
          </w:rPr>
          <w:t>3.10 URI-valued properties</w:t>
        </w:r>
        <w:r w:rsidR="00D51B32">
          <w:rPr>
            <w:noProof/>
            <w:webHidden/>
          </w:rPr>
          <w:tab/>
        </w:r>
        <w:r w:rsidR="00D51B32">
          <w:rPr>
            <w:noProof/>
            <w:webHidden/>
          </w:rPr>
          <w:fldChar w:fldCharType="begin"/>
        </w:r>
        <w:r w:rsidR="00D51B32">
          <w:rPr>
            <w:noProof/>
            <w:webHidden/>
          </w:rPr>
          <w:instrText xml:space="preserve"> PAGEREF _Toc5694243 \h </w:instrText>
        </w:r>
        <w:r w:rsidR="00D51B32">
          <w:rPr>
            <w:noProof/>
            <w:webHidden/>
          </w:rPr>
        </w:r>
        <w:r w:rsidR="00D51B32">
          <w:rPr>
            <w:noProof/>
            <w:webHidden/>
          </w:rPr>
          <w:fldChar w:fldCharType="separate"/>
        </w:r>
        <w:r w:rsidR="00D51B32">
          <w:rPr>
            <w:noProof/>
            <w:webHidden/>
          </w:rPr>
          <w:t>35</w:t>
        </w:r>
        <w:r w:rsidR="00D51B32">
          <w:rPr>
            <w:noProof/>
            <w:webHidden/>
          </w:rPr>
          <w:fldChar w:fldCharType="end"/>
        </w:r>
      </w:hyperlink>
    </w:p>
    <w:p w14:paraId="1BF58BD3" w14:textId="42386E6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44" w:history="1">
        <w:r w:rsidR="00D51B32" w:rsidRPr="002512B2">
          <w:rPr>
            <w:rStyle w:val="Hyperlink"/>
            <w:noProof/>
          </w:rPr>
          <w:t>3.10.1 General</w:t>
        </w:r>
        <w:r w:rsidR="00D51B32">
          <w:rPr>
            <w:noProof/>
            <w:webHidden/>
          </w:rPr>
          <w:tab/>
        </w:r>
        <w:r w:rsidR="00D51B32">
          <w:rPr>
            <w:noProof/>
            <w:webHidden/>
          </w:rPr>
          <w:fldChar w:fldCharType="begin"/>
        </w:r>
        <w:r w:rsidR="00D51B32">
          <w:rPr>
            <w:noProof/>
            <w:webHidden/>
          </w:rPr>
          <w:instrText xml:space="preserve"> PAGEREF _Toc5694244 \h </w:instrText>
        </w:r>
        <w:r w:rsidR="00D51B32">
          <w:rPr>
            <w:noProof/>
            <w:webHidden/>
          </w:rPr>
        </w:r>
        <w:r w:rsidR="00D51B32">
          <w:rPr>
            <w:noProof/>
            <w:webHidden/>
          </w:rPr>
          <w:fldChar w:fldCharType="separate"/>
        </w:r>
        <w:r w:rsidR="00D51B32">
          <w:rPr>
            <w:noProof/>
            <w:webHidden/>
          </w:rPr>
          <w:t>35</w:t>
        </w:r>
        <w:r w:rsidR="00D51B32">
          <w:rPr>
            <w:noProof/>
            <w:webHidden/>
          </w:rPr>
          <w:fldChar w:fldCharType="end"/>
        </w:r>
      </w:hyperlink>
    </w:p>
    <w:p w14:paraId="3601DC5E" w14:textId="0CE7949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45" w:history="1">
        <w:r w:rsidR="00D51B32" w:rsidRPr="002512B2">
          <w:rPr>
            <w:rStyle w:val="Hyperlink"/>
            <w:noProof/>
          </w:rPr>
          <w:t>3.10.2 URIs that use the file scheme</w:t>
        </w:r>
        <w:r w:rsidR="00D51B32">
          <w:rPr>
            <w:noProof/>
            <w:webHidden/>
          </w:rPr>
          <w:tab/>
        </w:r>
        <w:r w:rsidR="00D51B32">
          <w:rPr>
            <w:noProof/>
            <w:webHidden/>
          </w:rPr>
          <w:fldChar w:fldCharType="begin"/>
        </w:r>
        <w:r w:rsidR="00D51B32">
          <w:rPr>
            <w:noProof/>
            <w:webHidden/>
          </w:rPr>
          <w:instrText xml:space="preserve"> PAGEREF _Toc5694245 \h </w:instrText>
        </w:r>
        <w:r w:rsidR="00D51B32">
          <w:rPr>
            <w:noProof/>
            <w:webHidden/>
          </w:rPr>
        </w:r>
        <w:r w:rsidR="00D51B32">
          <w:rPr>
            <w:noProof/>
            <w:webHidden/>
          </w:rPr>
          <w:fldChar w:fldCharType="separate"/>
        </w:r>
        <w:r w:rsidR="00D51B32">
          <w:rPr>
            <w:noProof/>
            <w:webHidden/>
          </w:rPr>
          <w:t>36</w:t>
        </w:r>
        <w:r w:rsidR="00D51B32">
          <w:rPr>
            <w:noProof/>
            <w:webHidden/>
          </w:rPr>
          <w:fldChar w:fldCharType="end"/>
        </w:r>
      </w:hyperlink>
    </w:p>
    <w:p w14:paraId="006FDD44" w14:textId="139EF2B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46" w:history="1">
        <w:r w:rsidR="00D51B32" w:rsidRPr="002512B2">
          <w:rPr>
            <w:rStyle w:val="Hyperlink"/>
            <w:noProof/>
          </w:rPr>
          <w:t>3.10.3 URIs that use the sarif scheme</w:t>
        </w:r>
        <w:r w:rsidR="00D51B32">
          <w:rPr>
            <w:noProof/>
            <w:webHidden/>
          </w:rPr>
          <w:tab/>
        </w:r>
        <w:r w:rsidR="00D51B32">
          <w:rPr>
            <w:noProof/>
            <w:webHidden/>
          </w:rPr>
          <w:fldChar w:fldCharType="begin"/>
        </w:r>
        <w:r w:rsidR="00D51B32">
          <w:rPr>
            <w:noProof/>
            <w:webHidden/>
          </w:rPr>
          <w:instrText xml:space="preserve"> PAGEREF _Toc5694246 \h </w:instrText>
        </w:r>
        <w:r w:rsidR="00D51B32">
          <w:rPr>
            <w:noProof/>
            <w:webHidden/>
          </w:rPr>
        </w:r>
        <w:r w:rsidR="00D51B32">
          <w:rPr>
            <w:noProof/>
            <w:webHidden/>
          </w:rPr>
          <w:fldChar w:fldCharType="separate"/>
        </w:r>
        <w:r w:rsidR="00D51B32">
          <w:rPr>
            <w:noProof/>
            <w:webHidden/>
          </w:rPr>
          <w:t>37</w:t>
        </w:r>
        <w:r w:rsidR="00D51B32">
          <w:rPr>
            <w:noProof/>
            <w:webHidden/>
          </w:rPr>
          <w:fldChar w:fldCharType="end"/>
        </w:r>
      </w:hyperlink>
    </w:p>
    <w:p w14:paraId="5E882862" w14:textId="38B92BF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47" w:history="1">
        <w:r w:rsidR="00D51B32" w:rsidRPr="002512B2">
          <w:rPr>
            <w:rStyle w:val="Hyperlink"/>
            <w:noProof/>
          </w:rPr>
          <w:t>3.10.4 Internationalized Resource Identifiers (IRIs)</w:t>
        </w:r>
        <w:r w:rsidR="00D51B32">
          <w:rPr>
            <w:noProof/>
            <w:webHidden/>
          </w:rPr>
          <w:tab/>
        </w:r>
        <w:r w:rsidR="00D51B32">
          <w:rPr>
            <w:noProof/>
            <w:webHidden/>
          </w:rPr>
          <w:fldChar w:fldCharType="begin"/>
        </w:r>
        <w:r w:rsidR="00D51B32">
          <w:rPr>
            <w:noProof/>
            <w:webHidden/>
          </w:rPr>
          <w:instrText xml:space="preserve"> PAGEREF _Toc5694247 \h </w:instrText>
        </w:r>
        <w:r w:rsidR="00D51B32">
          <w:rPr>
            <w:noProof/>
            <w:webHidden/>
          </w:rPr>
        </w:r>
        <w:r w:rsidR="00D51B32">
          <w:rPr>
            <w:noProof/>
            <w:webHidden/>
          </w:rPr>
          <w:fldChar w:fldCharType="separate"/>
        </w:r>
        <w:r w:rsidR="00D51B32">
          <w:rPr>
            <w:noProof/>
            <w:webHidden/>
          </w:rPr>
          <w:t>37</w:t>
        </w:r>
        <w:r w:rsidR="00D51B32">
          <w:rPr>
            <w:noProof/>
            <w:webHidden/>
          </w:rPr>
          <w:fldChar w:fldCharType="end"/>
        </w:r>
      </w:hyperlink>
    </w:p>
    <w:p w14:paraId="288217AA" w14:textId="35E09BFE"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48" w:history="1">
        <w:r w:rsidR="00D51B32" w:rsidRPr="002512B2">
          <w:rPr>
            <w:rStyle w:val="Hyperlink"/>
            <w:noProof/>
          </w:rPr>
          <w:t>3.11 message object</w:t>
        </w:r>
        <w:r w:rsidR="00D51B32">
          <w:rPr>
            <w:noProof/>
            <w:webHidden/>
          </w:rPr>
          <w:tab/>
        </w:r>
        <w:r w:rsidR="00D51B32">
          <w:rPr>
            <w:noProof/>
            <w:webHidden/>
          </w:rPr>
          <w:fldChar w:fldCharType="begin"/>
        </w:r>
        <w:r w:rsidR="00D51B32">
          <w:rPr>
            <w:noProof/>
            <w:webHidden/>
          </w:rPr>
          <w:instrText xml:space="preserve"> PAGEREF _Toc5694248 \h </w:instrText>
        </w:r>
        <w:r w:rsidR="00D51B32">
          <w:rPr>
            <w:noProof/>
            <w:webHidden/>
          </w:rPr>
        </w:r>
        <w:r w:rsidR="00D51B32">
          <w:rPr>
            <w:noProof/>
            <w:webHidden/>
          </w:rPr>
          <w:fldChar w:fldCharType="separate"/>
        </w:r>
        <w:r w:rsidR="00D51B32">
          <w:rPr>
            <w:noProof/>
            <w:webHidden/>
          </w:rPr>
          <w:t>37</w:t>
        </w:r>
        <w:r w:rsidR="00D51B32">
          <w:rPr>
            <w:noProof/>
            <w:webHidden/>
          </w:rPr>
          <w:fldChar w:fldCharType="end"/>
        </w:r>
      </w:hyperlink>
    </w:p>
    <w:p w14:paraId="21D28E74" w14:textId="49616D4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49" w:history="1">
        <w:r w:rsidR="00D51B32" w:rsidRPr="002512B2">
          <w:rPr>
            <w:rStyle w:val="Hyperlink"/>
            <w:noProof/>
          </w:rPr>
          <w:t>3.11.1 General</w:t>
        </w:r>
        <w:r w:rsidR="00D51B32">
          <w:rPr>
            <w:noProof/>
            <w:webHidden/>
          </w:rPr>
          <w:tab/>
        </w:r>
        <w:r w:rsidR="00D51B32">
          <w:rPr>
            <w:noProof/>
            <w:webHidden/>
          </w:rPr>
          <w:fldChar w:fldCharType="begin"/>
        </w:r>
        <w:r w:rsidR="00D51B32">
          <w:rPr>
            <w:noProof/>
            <w:webHidden/>
          </w:rPr>
          <w:instrText xml:space="preserve"> PAGEREF _Toc5694249 \h </w:instrText>
        </w:r>
        <w:r w:rsidR="00D51B32">
          <w:rPr>
            <w:noProof/>
            <w:webHidden/>
          </w:rPr>
        </w:r>
        <w:r w:rsidR="00D51B32">
          <w:rPr>
            <w:noProof/>
            <w:webHidden/>
          </w:rPr>
          <w:fldChar w:fldCharType="separate"/>
        </w:r>
        <w:r w:rsidR="00D51B32">
          <w:rPr>
            <w:noProof/>
            <w:webHidden/>
          </w:rPr>
          <w:t>37</w:t>
        </w:r>
        <w:r w:rsidR="00D51B32">
          <w:rPr>
            <w:noProof/>
            <w:webHidden/>
          </w:rPr>
          <w:fldChar w:fldCharType="end"/>
        </w:r>
      </w:hyperlink>
    </w:p>
    <w:p w14:paraId="25AFCCBD" w14:textId="4638C57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50" w:history="1">
        <w:r w:rsidR="00D51B32" w:rsidRPr="002512B2">
          <w:rPr>
            <w:rStyle w:val="Hyperlink"/>
            <w:noProof/>
          </w:rPr>
          <w:t>3.11.2 Constraints</w:t>
        </w:r>
        <w:r w:rsidR="00D51B32">
          <w:rPr>
            <w:noProof/>
            <w:webHidden/>
          </w:rPr>
          <w:tab/>
        </w:r>
        <w:r w:rsidR="00D51B32">
          <w:rPr>
            <w:noProof/>
            <w:webHidden/>
          </w:rPr>
          <w:fldChar w:fldCharType="begin"/>
        </w:r>
        <w:r w:rsidR="00D51B32">
          <w:rPr>
            <w:noProof/>
            <w:webHidden/>
          </w:rPr>
          <w:instrText xml:space="preserve"> PAGEREF _Toc5694250 \h </w:instrText>
        </w:r>
        <w:r w:rsidR="00D51B32">
          <w:rPr>
            <w:noProof/>
            <w:webHidden/>
          </w:rPr>
        </w:r>
        <w:r w:rsidR="00D51B32">
          <w:rPr>
            <w:noProof/>
            <w:webHidden/>
          </w:rPr>
          <w:fldChar w:fldCharType="separate"/>
        </w:r>
        <w:r w:rsidR="00D51B32">
          <w:rPr>
            <w:noProof/>
            <w:webHidden/>
          </w:rPr>
          <w:t>38</w:t>
        </w:r>
        <w:r w:rsidR="00D51B32">
          <w:rPr>
            <w:noProof/>
            <w:webHidden/>
          </w:rPr>
          <w:fldChar w:fldCharType="end"/>
        </w:r>
      </w:hyperlink>
    </w:p>
    <w:p w14:paraId="644E24E8" w14:textId="4CA5D80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51" w:history="1">
        <w:r w:rsidR="00D51B32" w:rsidRPr="002512B2">
          <w:rPr>
            <w:rStyle w:val="Hyperlink"/>
            <w:noProof/>
          </w:rPr>
          <w:t>3.11.3 Plain text messages</w:t>
        </w:r>
        <w:r w:rsidR="00D51B32">
          <w:rPr>
            <w:noProof/>
            <w:webHidden/>
          </w:rPr>
          <w:tab/>
        </w:r>
        <w:r w:rsidR="00D51B32">
          <w:rPr>
            <w:noProof/>
            <w:webHidden/>
          </w:rPr>
          <w:fldChar w:fldCharType="begin"/>
        </w:r>
        <w:r w:rsidR="00D51B32">
          <w:rPr>
            <w:noProof/>
            <w:webHidden/>
          </w:rPr>
          <w:instrText xml:space="preserve"> PAGEREF _Toc5694251 \h </w:instrText>
        </w:r>
        <w:r w:rsidR="00D51B32">
          <w:rPr>
            <w:noProof/>
            <w:webHidden/>
          </w:rPr>
        </w:r>
        <w:r w:rsidR="00D51B32">
          <w:rPr>
            <w:noProof/>
            <w:webHidden/>
          </w:rPr>
          <w:fldChar w:fldCharType="separate"/>
        </w:r>
        <w:r w:rsidR="00D51B32">
          <w:rPr>
            <w:noProof/>
            <w:webHidden/>
          </w:rPr>
          <w:t>38</w:t>
        </w:r>
        <w:r w:rsidR="00D51B32">
          <w:rPr>
            <w:noProof/>
            <w:webHidden/>
          </w:rPr>
          <w:fldChar w:fldCharType="end"/>
        </w:r>
      </w:hyperlink>
    </w:p>
    <w:p w14:paraId="24EAC59B" w14:textId="676A110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52" w:history="1">
        <w:r w:rsidR="00D51B32" w:rsidRPr="002512B2">
          <w:rPr>
            <w:rStyle w:val="Hyperlink"/>
            <w:noProof/>
          </w:rPr>
          <w:t>3.11.4 Formatted messages</w:t>
        </w:r>
        <w:r w:rsidR="00D51B32">
          <w:rPr>
            <w:noProof/>
            <w:webHidden/>
          </w:rPr>
          <w:tab/>
        </w:r>
        <w:r w:rsidR="00D51B32">
          <w:rPr>
            <w:noProof/>
            <w:webHidden/>
          </w:rPr>
          <w:fldChar w:fldCharType="begin"/>
        </w:r>
        <w:r w:rsidR="00D51B32">
          <w:rPr>
            <w:noProof/>
            <w:webHidden/>
          </w:rPr>
          <w:instrText xml:space="preserve"> PAGEREF _Toc5694252 \h </w:instrText>
        </w:r>
        <w:r w:rsidR="00D51B32">
          <w:rPr>
            <w:noProof/>
            <w:webHidden/>
          </w:rPr>
        </w:r>
        <w:r w:rsidR="00D51B32">
          <w:rPr>
            <w:noProof/>
            <w:webHidden/>
          </w:rPr>
          <w:fldChar w:fldCharType="separate"/>
        </w:r>
        <w:r w:rsidR="00D51B32">
          <w:rPr>
            <w:noProof/>
            <w:webHidden/>
          </w:rPr>
          <w:t>38</w:t>
        </w:r>
        <w:r w:rsidR="00D51B32">
          <w:rPr>
            <w:noProof/>
            <w:webHidden/>
          </w:rPr>
          <w:fldChar w:fldCharType="end"/>
        </w:r>
      </w:hyperlink>
    </w:p>
    <w:p w14:paraId="5DAB7F4F" w14:textId="568CEE1F" w:rsidR="00D51B32" w:rsidRDefault="001E14EC">
      <w:pPr>
        <w:pStyle w:val="TOC4"/>
        <w:tabs>
          <w:tab w:val="right" w:leader="dot" w:pos="9350"/>
        </w:tabs>
        <w:rPr>
          <w:rFonts w:asciiTheme="minorHAnsi" w:eastAsiaTheme="minorEastAsia" w:hAnsiTheme="minorHAnsi" w:cstheme="minorBidi"/>
          <w:noProof/>
          <w:sz w:val="22"/>
          <w:szCs w:val="22"/>
        </w:rPr>
      </w:pPr>
      <w:hyperlink w:anchor="_Toc5694253" w:history="1">
        <w:r w:rsidR="00D51B32" w:rsidRPr="002512B2">
          <w:rPr>
            <w:rStyle w:val="Hyperlink"/>
            <w:noProof/>
          </w:rPr>
          <w:t>3.11.4.1 General</w:t>
        </w:r>
        <w:r w:rsidR="00D51B32">
          <w:rPr>
            <w:noProof/>
            <w:webHidden/>
          </w:rPr>
          <w:tab/>
        </w:r>
        <w:r w:rsidR="00D51B32">
          <w:rPr>
            <w:noProof/>
            <w:webHidden/>
          </w:rPr>
          <w:fldChar w:fldCharType="begin"/>
        </w:r>
        <w:r w:rsidR="00D51B32">
          <w:rPr>
            <w:noProof/>
            <w:webHidden/>
          </w:rPr>
          <w:instrText xml:space="preserve"> PAGEREF _Toc5694253 \h </w:instrText>
        </w:r>
        <w:r w:rsidR="00D51B32">
          <w:rPr>
            <w:noProof/>
            <w:webHidden/>
          </w:rPr>
        </w:r>
        <w:r w:rsidR="00D51B32">
          <w:rPr>
            <w:noProof/>
            <w:webHidden/>
          </w:rPr>
          <w:fldChar w:fldCharType="separate"/>
        </w:r>
        <w:r w:rsidR="00D51B32">
          <w:rPr>
            <w:noProof/>
            <w:webHidden/>
          </w:rPr>
          <w:t>38</w:t>
        </w:r>
        <w:r w:rsidR="00D51B32">
          <w:rPr>
            <w:noProof/>
            <w:webHidden/>
          </w:rPr>
          <w:fldChar w:fldCharType="end"/>
        </w:r>
      </w:hyperlink>
    </w:p>
    <w:p w14:paraId="173FD5CA" w14:textId="32813D58" w:rsidR="00D51B32" w:rsidRDefault="001E14EC">
      <w:pPr>
        <w:pStyle w:val="TOC4"/>
        <w:tabs>
          <w:tab w:val="right" w:leader="dot" w:pos="9350"/>
        </w:tabs>
        <w:rPr>
          <w:rFonts w:asciiTheme="minorHAnsi" w:eastAsiaTheme="minorEastAsia" w:hAnsiTheme="minorHAnsi" w:cstheme="minorBidi"/>
          <w:noProof/>
          <w:sz w:val="22"/>
          <w:szCs w:val="22"/>
        </w:rPr>
      </w:pPr>
      <w:hyperlink w:anchor="_Toc5694254" w:history="1">
        <w:r w:rsidR="00D51B32" w:rsidRPr="002512B2">
          <w:rPr>
            <w:rStyle w:val="Hyperlink"/>
            <w:noProof/>
          </w:rPr>
          <w:t>3.11.4.2 Security implications</w:t>
        </w:r>
        <w:r w:rsidR="00D51B32">
          <w:rPr>
            <w:noProof/>
            <w:webHidden/>
          </w:rPr>
          <w:tab/>
        </w:r>
        <w:r w:rsidR="00D51B32">
          <w:rPr>
            <w:noProof/>
            <w:webHidden/>
          </w:rPr>
          <w:fldChar w:fldCharType="begin"/>
        </w:r>
        <w:r w:rsidR="00D51B32">
          <w:rPr>
            <w:noProof/>
            <w:webHidden/>
          </w:rPr>
          <w:instrText xml:space="preserve"> PAGEREF _Toc5694254 \h </w:instrText>
        </w:r>
        <w:r w:rsidR="00D51B32">
          <w:rPr>
            <w:noProof/>
            <w:webHidden/>
          </w:rPr>
        </w:r>
        <w:r w:rsidR="00D51B32">
          <w:rPr>
            <w:noProof/>
            <w:webHidden/>
          </w:rPr>
          <w:fldChar w:fldCharType="separate"/>
        </w:r>
        <w:r w:rsidR="00D51B32">
          <w:rPr>
            <w:noProof/>
            <w:webHidden/>
          </w:rPr>
          <w:t>38</w:t>
        </w:r>
        <w:r w:rsidR="00D51B32">
          <w:rPr>
            <w:noProof/>
            <w:webHidden/>
          </w:rPr>
          <w:fldChar w:fldCharType="end"/>
        </w:r>
      </w:hyperlink>
    </w:p>
    <w:p w14:paraId="06F962EE" w14:textId="664621A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55" w:history="1">
        <w:r w:rsidR="00D51B32" w:rsidRPr="002512B2">
          <w:rPr>
            <w:rStyle w:val="Hyperlink"/>
            <w:noProof/>
          </w:rPr>
          <w:t>3.11.5 Messages with placeholders</w:t>
        </w:r>
        <w:r w:rsidR="00D51B32">
          <w:rPr>
            <w:noProof/>
            <w:webHidden/>
          </w:rPr>
          <w:tab/>
        </w:r>
        <w:r w:rsidR="00D51B32">
          <w:rPr>
            <w:noProof/>
            <w:webHidden/>
          </w:rPr>
          <w:fldChar w:fldCharType="begin"/>
        </w:r>
        <w:r w:rsidR="00D51B32">
          <w:rPr>
            <w:noProof/>
            <w:webHidden/>
          </w:rPr>
          <w:instrText xml:space="preserve"> PAGEREF _Toc5694255 \h </w:instrText>
        </w:r>
        <w:r w:rsidR="00D51B32">
          <w:rPr>
            <w:noProof/>
            <w:webHidden/>
          </w:rPr>
        </w:r>
        <w:r w:rsidR="00D51B32">
          <w:rPr>
            <w:noProof/>
            <w:webHidden/>
          </w:rPr>
          <w:fldChar w:fldCharType="separate"/>
        </w:r>
        <w:r w:rsidR="00D51B32">
          <w:rPr>
            <w:noProof/>
            <w:webHidden/>
          </w:rPr>
          <w:t>39</w:t>
        </w:r>
        <w:r w:rsidR="00D51B32">
          <w:rPr>
            <w:noProof/>
            <w:webHidden/>
          </w:rPr>
          <w:fldChar w:fldCharType="end"/>
        </w:r>
      </w:hyperlink>
    </w:p>
    <w:p w14:paraId="2854EEF2" w14:textId="68180FD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56" w:history="1">
        <w:r w:rsidR="00D51B32" w:rsidRPr="002512B2">
          <w:rPr>
            <w:rStyle w:val="Hyperlink"/>
            <w:noProof/>
          </w:rPr>
          <w:t>3.11.6 Messages with embedded links</w:t>
        </w:r>
        <w:r w:rsidR="00D51B32">
          <w:rPr>
            <w:noProof/>
            <w:webHidden/>
          </w:rPr>
          <w:tab/>
        </w:r>
        <w:r w:rsidR="00D51B32">
          <w:rPr>
            <w:noProof/>
            <w:webHidden/>
          </w:rPr>
          <w:fldChar w:fldCharType="begin"/>
        </w:r>
        <w:r w:rsidR="00D51B32">
          <w:rPr>
            <w:noProof/>
            <w:webHidden/>
          </w:rPr>
          <w:instrText xml:space="preserve"> PAGEREF _Toc5694256 \h </w:instrText>
        </w:r>
        <w:r w:rsidR="00D51B32">
          <w:rPr>
            <w:noProof/>
            <w:webHidden/>
          </w:rPr>
        </w:r>
        <w:r w:rsidR="00D51B32">
          <w:rPr>
            <w:noProof/>
            <w:webHidden/>
          </w:rPr>
          <w:fldChar w:fldCharType="separate"/>
        </w:r>
        <w:r w:rsidR="00D51B32">
          <w:rPr>
            <w:noProof/>
            <w:webHidden/>
          </w:rPr>
          <w:t>39</w:t>
        </w:r>
        <w:r w:rsidR="00D51B32">
          <w:rPr>
            <w:noProof/>
            <w:webHidden/>
          </w:rPr>
          <w:fldChar w:fldCharType="end"/>
        </w:r>
      </w:hyperlink>
    </w:p>
    <w:p w14:paraId="5D5F9361" w14:textId="0C1C2AE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57" w:history="1">
        <w:r w:rsidR="00D51B32" w:rsidRPr="002512B2">
          <w:rPr>
            <w:rStyle w:val="Hyperlink"/>
            <w:noProof/>
          </w:rPr>
          <w:t>3.11.7 Message string lookup</w:t>
        </w:r>
        <w:r w:rsidR="00D51B32">
          <w:rPr>
            <w:noProof/>
            <w:webHidden/>
          </w:rPr>
          <w:tab/>
        </w:r>
        <w:r w:rsidR="00D51B32">
          <w:rPr>
            <w:noProof/>
            <w:webHidden/>
          </w:rPr>
          <w:fldChar w:fldCharType="begin"/>
        </w:r>
        <w:r w:rsidR="00D51B32">
          <w:rPr>
            <w:noProof/>
            <w:webHidden/>
          </w:rPr>
          <w:instrText xml:space="preserve"> PAGEREF _Toc5694257 \h </w:instrText>
        </w:r>
        <w:r w:rsidR="00D51B32">
          <w:rPr>
            <w:noProof/>
            <w:webHidden/>
          </w:rPr>
        </w:r>
        <w:r w:rsidR="00D51B32">
          <w:rPr>
            <w:noProof/>
            <w:webHidden/>
          </w:rPr>
          <w:fldChar w:fldCharType="separate"/>
        </w:r>
        <w:r w:rsidR="00D51B32">
          <w:rPr>
            <w:noProof/>
            <w:webHidden/>
          </w:rPr>
          <w:t>41</w:t>
        </w:r>
        <w:r w:rsidR="00D51B32">
          <w:rPr>
            <w:noProof/>
            <w:webHidden/>
          </w:rPr>
          <w:fldChar w:fldCharType="end"/>
        </w:r>
      </w:hyperlink>
    </w:p>
    <w:p w14:paraId="36A5C56F" w14:textId="5498352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58" w:history="1">
        <w:r w:rsidR="00D51B32" w:rsidRPr="002512B2">
          <w:rPr>
            <w:rStyle w:val="Hyperlink"/>
            <w:noProof/>
          </w:rPr>
          <w:t>3.11.8 text property</w:t>
        </w:r>
        <w:r w:rsidR="00D51B32">
          <w:rPr>
            <w:noProof/>
            <w:webHidden/>
          </w:rPr>
          <w:tab/>
        </w:r>
        <w:r w:rsidR="00D51B32">
          <w:rPr>
            <w:noProof/>
            <w:webHidden/>
          </w:rPr>
          <w:fldChar w:fldCharType="begin"/>
        </w:r>
        <w:r w:rsidR="00D51B32">
          <w:rPr>
            <w:noProof/>
            <w:webHidden/>
          </w:rPr>
          <w:instrText xml:space="preserve"> PAGEREF _Toc5694258 \h </w:instrText>
        </w:r>
        <w:r w:rsidR="00D51B32">
          <w:rPr>
            <w:noProof/>
            <w:webHidden/>
          </w:rPr>
        </w:r>
        <w:r w:rsidR="00D51B32">
          <w:rPr>
            <w:noProof/>
            <w:webHidden/>
          </w:rPr>
          <w:fldChar w:fldCharType="separate"/>
        </w:r>
        <w:r w:rsidR="00D51B32">
          <w:rPr>
            <w:noProof/>
            <w:webHidden/>
          </w:rPr>
          <w:t>42</w:t>
        </w:r>
        <w:r w:rsidR="00D51B32">
          <w:rPr>
            <w:noProof/>
            <w:webHidden/>
          </w:rPr>
          <w:fldChar w:fldCharType="end"/>
        </w:r>
      </w:hyperlink>
    </w:p>
    <w:p w14:paraId="1093FAF5" w14:textId="0B91FB3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59" w:history="1">
        <w:r w:rsidR="00D51B32" w:rsidRPr="002512B2">
          <w:rPr>
            <w:rStyle w:val="Hyperlink"/>
            <w:noProof/>
          </w:rPr>
          <w:t>3.11.9 markdown property</w:t>
        </w:r>
        <w:r w:rsidR="00D51B32">
          <w:rPr>
            <w:noProof/>
            <w:webHidden/>
          </w:rPr>
          <w:tab/>
        </w:r>
        <w:r w:rsidR="00D51B32">
          <w:rPr>
            <w:noProof/>
            <w:webHidden/>
          </w:rPr>
          <w:fldChar w:fldCharType="begin"/>
        </w:r>
        <w:r w:rsidR="00D51B32">
          <w:rPr>
            <w:noProof/>
            <w:webHidden/>
          </w:rPr>
          <w:instrText xml:space="preserve"> PAGEREF _Toc5694259 \h </w:instrText>
        </w:r>
        <w:r w:rsidR="00D51B32">
          <w:rPr>
            <w:noProof/>
            <w:webHidden/>
          </w:rPr>
        </w:r>
        <w:r w:rsidR="00D51B32">
          <w:rPr>
            <w:noProof/>
            <w:webHidden/>
          </w:rPr>
          <w:fldChar w:fldCharType="separate"/>
        </w:r>
        <w:r w:rsidR="00D51B32">
          <w:rPr>
            <w:noProof/>
            <w:webHidden/>
          </w:rPr>
          <w:t>42</w:t>
        </w:r>
        <w:r w:rsidR="00D51B32">
          <w:rPr>
            <w:noProof/>
            <w:webHidden/>
          </w:rPr>
          <w:fldChar w:fldCharType="end"/>
        </w:r>
      </w:hyperlink>
    </w:p>
    <w:p w14:paraId="180F555C" w14:textId="685C3B2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60" w:history="1">
        <w:r w:rsidR="00D51B32" w:rsidRPr="002512B2">
          <w:rPr>
            <w:rStyle w:val="Hyperlink"/>
            <w:noProof/>
          </w:rPr>
          <w:t>3.11.10 id property</w:t>
        </w:r>
        <w:r w:rsidR="00D51B32">
          <w:rPr>
            <w:noProof/>
            <w:webHidden/>
          </w:rPr>
          <w:tab/>
        </w:r>
        <w:r w:rsidR="00D51B32">
          <w:rPr>
            <w:noProof/>
            <w:webHidden/>
          </w:rPr>
          <w:fldChar w:fldCharType="begin"/>
        </w:r>
        <w:r w:rsidR="00D51B32">
          <w:rPr>
            <w:noProof/>
            <w:webHidden/>
          </w:rPr>
          <w:instrText xml:space="preserve"> PAGEREF _Toc5694260 \h </w:instrText>
        </w:r>
        <w:r w:rsidR="00D51B32">
          <w:rPr>
            <w:noProof/>
            <w:webHidden/>
          </w:rPr>
        </w:r>
        <w:r w:rsidR="00D51B32">
          <w:rPr>
            <w:noProof/>
            <w:webHidden/>
          </w:rPr>
          <w:fldChar w:fldCharType="separate"/>
        </w:r>
        <w:r w:rsidR="00D51B32">
          <w:rPr>
            <w:noProof/>
            <w:webHidden/>
          </w:rPr>
          <w:t>43</w:t>
        </w:r>
        <w:r w:rsidR="00D51B32">
          <w:rPr>
            <w:noProof/>
            <w:webHidden/>
          </w:rPr>
          <w:fldChar w:fldCharType="end"/>
        </w:r>
      </w:hyperlink>
    </w:p>
    <w:p w14:paraId="1F4A616C" w14:textId="5A8B18D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61" w:history="1">
        <w:r w:rsidR="00D51B32" w:rsidRPr="002512B2">
          <w:rPr>
            <w:rStyle w:val="Hyperlink"/>
            <w:noProof/>
          </w:rPr>
          <w:t>3.11.11 arguments property</w:t>
        </w:r>
        <w:r w:rsidR="00D51B32">
          <w:rPr>
            <w:noProof/>
            <w:webHidden/>
          </w:rPr>
          <w:tab/>
        </w:r>
        <w:r w:rsidR="00D51B32">
          <w:rPr>
            <w:noProof/>
            <w:webHidden/>
          </w:rPr>
          <w:fldChar w:fldCharType="begin"/>
        </w:r>
        <w:r w:rsidR="00D51B32">
          <w:rPr>
            <w:noProof/>
            <w:webHidden/>
          </w:rPr>
          <w:instrText xml:space="preserve"> PAGEREF _Toc5694261 \h </w:instrText>
        </w:r>
        <w:r w:rsidR="00D51B32">
          <w:rPr>
            <w:noProof/>
            <w:webHidden/>
          </w:rPr>
        </w:r>
        <w:r w:rsidR="00D51B32">
          <w:rPr>
            <w:noProof/>
            <w:webHidden/>
          </w:rPr>
          <w:fldChar w:fldCharType="separate"/>
        </w:r>
        <w:r w:rsidR="00D51B32">
          <w:rPr>
            <w:noProof/>
            <w:webHidden/>
          </w:rPr>
          <w:t>43</w:t>
        </w:r>
        <w:r w:rsidR="00D51B32">
          <w:rPr>
            <w:noProof/>
            <w:webHidden/>
          </w:rPr>
          <w:fldChar w:fldCharType="end"/>
        </w:r>
      </w:hyperlink>
    </w:p>
    <w:p w14:paraId="03882C27" w14:textId="4081E80C"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62" w:history="1">
        <w:r w:rsidR="00D51B32" w:rsidRPr="002512B2">
          <w:rPr>
            <w:rStyle w:val="Hyperlink"/>
            <w:noProof/>
          </w:rPr>
          <w:t>3.12 multiformatMessageString object</w:t>
        </w:r>
        <w:r w:rsidR="00D51B32">
          <w:rPr>
            <w:noProof/>
            <w:webHidden/>
          </w:rPr>
          <w:tab/>
        </w:r>
        <w:r w:rsidR="00D51B32">
          <w:rPr>
            <w:noProof/>
            <w:webHidden/>
          </w:rPr>
          <w:fldChar w:fldCharType="begin"/>
        </w:r>
        <w:r w:rsidR="00D51B32">
          <w:rPr>
            <w:noProof/>
            <w:webHidden/>
          </w:rPr>
          <w:instrText xml:space="preserve"> PAGEREF _Toc5694262 \h </w:instrText>
        </w:r>
        <w:r w:rsidR="00D51B32">
          <w:rPr>
            <w:noProof/>
            <w:webHidden/>
          </w:rPr>
        </w:r>
        <w:r w:rsidR="00D51B32">
          <w:rPr>
            <w:noProof/>
            <w:webHidden/>
          </w:rPr>
          <w:fldChar w:fldCharType="separate"/>
        </w:r>
        <w:r w:rsidR="00D51B32">
          <w:rPr>
            <w:noProof/>
            <w:webHidden/>
          </w:rPr>
          <w:t>43</w:t>
        </w:r>
        <w:r w:rsidR="00D51B32">
          <w:rPr>
            <w:noProof/>
            <w:webHidden/>
          </w:rPr>
          <w:fldChar w:fldCharType="end"/>
        </w:r>
      </w:hyperlink>
    </w:p>
    <w:p w14:paraId="1A128553" w14:textId="7F87670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63" w:history="1">
        <w:r w:rsidR="00D51B32" w:rsidRPr="002512B2">
          <w:rPr>
            <w:rStyle w:val="Hyperlink"/>
            <w:noProof/>
          </w:rPr>
          <w:t>3.12.1 General</w:t>
        </w:r>
        <w:r w:rsidR="00D51B32">
          <w:rPr>
            <w:noProof/>
            <w:webHidden/>
          </w:rPr>
          <w:tab/>
        </w:r>
        <w:r w:rsidR="00D51B32">
          <w:rPr>
            <w:noProof/>
            <w:webHidden/>
          </w:rPr>
          <w:fldChar w:fldCharType="begin"/>
        </w:r>
        <w:r w:rsidR="00D51B32">
          <w:rPr>
            <w:noProof/>
            <w:webHidden/>
          </w:rPr>
          <w:instrText xml:space="preserve"> PAGEREF _Toc5694263 \h </w:instrText>
        </w:r>
        <w:r w:rsidR="00D51B32">
          <w:rPr>
            <w:noProof/>
            <w:webHidden/>
          </w:rPr>
        </w:r>
        <w:r w:rsidR="00D51B32">
          <w:rPr>
            <w:noProof/>
            <w:webHidden/>
          </w:rPr>
          <w:fldChar w:fldCharType="separate"/>
        </w:r>
        <w:r w:rsidR="00D51B32">
          <w:rPr>
            <w:noProof/>
            <w:webHidden/>
          </w:rPr>
          <w:t>43</w:t>
        </w:r>
        <w:r w:rsidR="00D51B32">
          <w:rPr>
            <w:noProof/>
            <w:webHidden/>
          </w:rPr>
          <w:fldChar w:fldCharType="end"/>
        </w:r>
      </w:hyperlink>
    </w:p>
    <w:p w14:paraId="53917A9F" w14:textId="5334FEC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64" w:history="1">
        <w:r w:rsidR="00D51B32" w:rsidRPr="002512B2">
          <w:rPr>
            <w:rStyle w:val="Hyperlink"/>
            <w:noProof/>
          </w:rPr>
          <w:t>3.12.2 Localizable multiformatMessageStrings</w:t>
        </w:r>
        <w:r w:rsidR="00D51B32">
          <w:rPr>
            <w:noProof/>
            <w:webHidden/>
          </w:rPr>
          <w:tab/>
        </w:r>
        <w:r w:rsidR="00D51B32">
          <w:rPr>
            <w:noProof/>
            <w:webHidden/>
          </w:rPr>
          <w:fldChar w:fldCharType="begin"/>
        </w:r>
        <w:r w:rsidR="00D51B32">
          <w:rPr>
            <w:noProof/>
            <w:webHidden/>
          </w:rPr>
          <w:instrText xml:space="preserve"> PAGEREF _Toc5694264 \h </w:instrText>
        </w:r>
        <w:r w:rsidR="00D51B32">
          <w:rPr>
            <w:noProof/>
            <w:webHidden/>
          </w:rPr>
        </w:r>
        <w:r w:rsidR="00D51B32">
          <w:rPr>
            <w:noProof/>
            <w:webHidden/>
          </w:rPr>
          <w:fldChar w:fldCharType="separate"/>
        </w:r>
        <w:r w:rsidR="00D51B32">
          <w:rPr>
            <w:noProof/>
            <w:webHidden/>
          </w:rPr>
          <w:t>43</w:t>
        </w:r>
        <w:r w:rsidR="00D51B32">
          <w:rPr>
            <w:noProof/>
            <w:webHidden/>
          </w:rPr>
          <w:fldChar w:fldCharType="end"/>
        </w:r>
      </w:hyperlink>
    </w:p>
    <w:p w14:paraId="0F1A0BD1" w14:textId="286C2DF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65" w:history="1">
        <w:r w:rsidR="00D51B32" w:rsidRPr="002512B2">
          <w:rPr>
            <w:rStyle w:val="Hyperlink"/>
            <w:noProof/>
          </w:rPr>
          <w:t>3.12.3 text property</w:t>
        </w:r>
        <w:r w:rsidR="00D51B32">
          <w:rPr>
            <w:noProof/>
            <w:webHidden/>
          </w:rPr>
          <w:tab/>
        </w:r>
        <w:r w:rsidR="00D51B32">
          <w:rPr>
            <w:noProof/>
            <w:webHidden/>
          </w:rPr>
          <w:fldChar w:fldCharType="begin"/>
        </w:r>
        <w:r w:rsidR="00D51B32">
          <w:rPr>
            <w:noProof/>
            <w:webHidden/>
          </w:rPr>
          <w:instrText xml:space="preserve"> PAGEREF _Toc5694265 \h </w:instrText>
        </w:r>
        <w:r w:rsidR="00D51B32">
          <w:rPr>
            <w:noProof/>
            <w:webHidden/>
          </w:rPr>
        </w:r>
        <w:r w:rsidR="00D51B32">
          <w:rPr>
            <w:noProof/>
            <w:webHidden/>
          </w:rPr>
          <w:fldChar w:fldCharType="separate"/>
        </w:r>
        <w:r w:rsidR="00D51B32">
          <w:rPr>
            <w:noProof/>
            <w:webHidden/>
          </w:rPr>
          <w:t>43</w:t>
        </w:r>
        <w:r w:rsidR="00D51B32">
          <w:rPr>
            <w:noProof/>
            <w:webHidden/>
          </w:rPr>
          <w:fldChar w:fldCharType="end"/>
        </w:r>
      </w:hyperlink>
    </w:p>
    <w:p w14:paraId="75441389" w14:textId="325ECC0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66" w:history="1">
        <w:r w:rsidR="00D51B32" w:rsidRPr="002512B2">
          <w:rPr>
            <w:rStyle w:val="Hyperlink"/>
            <w:noProof/>
          </w:rPr>
          <w:t>3.12.4 markdown property</w:t>
        </w:r>
        <w:r w:rsidR="00D51B32">
          <w:rPr>
            <w:noProof/>
            <w:webHidden/>
          </w:rPr>
          <w:tab/>
        </w:r>
        <w:r w:rsidR="00D51B32">
          <w:rPr>
            <w:noProof/>
            <w:webHidden/>
          </w:rPr>
          <w:fldChar w:fldCharType="begin"/>
        </w:r>
        <w:r w:rsidR="00D51B32">
          <w:rPr>
            <w:noProof/>
            <w:webHidden/>
          </w:rPr>
          <w:instrText xml:space="preserve"> PAGEREF _Toc5694266 \h </w:instrText>
        </w:r>
        <w:r w:rsidR="00D51B32">
          <w:rPr>
            <w:noProof/>
            <w:webHidden/>
          </w:rPr>
        </w:r>
        <w:r w:rsidR="00D51B32">
          <w:rPr>
            <w:noProof/>
            <w:webHidden/>
          </w:rPr>
          <w:fldChar w:fldCharType="separate"/>
        </w:r>
        <w:r w:rsidR="00D51B32">
          <w:rPr>
            <w:noProof/>
            <w:webHidden/>
          </w:rPr>
          <w:t>43</w:t>
        </w:r>
        <w:r w:rsidR="00D51B32">
          <w:rPr>
            <w:noProof/>
            <w:webHidden/>
          </w:rPr>
          <w:fldChar w:fldCharType="end"/>
        </w:r>
      </w:hyperlink>
    </w:p>
    <w:p w14:paraId="4FAE5AF7" w14:textId="50728CC6"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67" w:history="1">
        <w:r w:rsidR="00D51B32" w:rsidRPr="002512B2">
          <w:rPr>
            <w:rStyle w:val="Hyperlink"/>
            <w:noProof/>
          </w:rPr>
          <w:t>3.13 sarifLog object</w:t>
        </w:r>
        <w:r w:rsidR="00D51B32">
          <w:rPr>
            <w:noProof/>
            <w:webHidden/>
          </w:rPr>
          <w:tab/>
        </w:r>
        <w:r w:rsidR="00D51B32">
          <w:rPr>
            <w:noProof/>
            <w:webHidden/>
          </w:rPr>
          <w:fldChar w:fldCharType="begin"/>
        </w:r>
        <w:r w:rsidR="00D51B32">
          <w:rPr>
            <w:noProof/>
            <w:webHidden/>
          </w:rPr>
          <w:instrText xml:space="preserve"> PAGEREF _Toc5694267 \h </w:instrText>
        </w:r>
        <w:r w:rsidR="00D51B32">
          <w:rPr>
            <w:noProof/>
            <w:webHidden/>
          </w:rPr>
        </w:r>
        <w:r w:rsidR="00D51B32">
          <w:rPr>
            <w:noProof/>
            <w:webHidden/>
          </w:rPr>
          <w:fldChar w:fldCharType="separate"/>
        </w:r>
        <w:r w:rsidR="00D51B32">
          <w:rPr>
            <w:noProof/>
            <w:webHidden/>
          </w:rPr>
          <w:t>43</w:t>
        </w:r>
        <w:r w:rsidR="00D51B32">
          <w:rPr>
            <w:noProof/>
            <w:webHidden/>
          </w:rPr>
          <w:fldChar w:fldCharType="end"/>
        </w:r>
      </w:hyperlink>
    </w:p>
    <w:p w14:paraId="6EE49AA8" w14:textId="34BA9CB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68" w:history="1">
        <w:r w:rsidR="00D51B32" w:rsidRPr="002512B2">
          <w:rPr>
            <w:rStyle w:val="Hyperlink"/>
            <w:noProof/>
          </w:rPr>
          <w:t>3.13.1 General</w:t>
        </w:r>
        <w:r w:rsidR="00D51B32">
          <w:rPr>
            <w:noProof/>
            <w:webHidden/>
          </w:rPr>
          <w:tab/>
        </w:r>
        <w:r w:rsidR="00D51B32">
          <w:rPr>
            <w:noProof/>
            <w:webHidden/>
          </w:rPr>
          <w:fldChar w:fldCharType="begin"/>
        </w:r>
        <w:r w:rsidR="00D51B32">
          <w:rPr>
            <w:noProof/>
            <w:webHidden/>
          </w:rPr>
          <w:instrText xml:space="preserve"> PAGEREF _Toc5694268 \h </w:instrText>
        </w:r>
        <w:r w:rsidR="00D51B32">
          <w:rPr>
            <w:noProof/>
            <w:webHidden/>
          </w:rPr>
        </w:r>
        <w:r w:rsidR="00D51B32">
          <w:rPr>
            <w:noProof/>
            <w:webHidden/>
          </w:rPr>
          <w:fldChar w:fldCharType="separate"/>
        </w:r>
        <w:r w:rsidR="00D51B32">
          <w:rPr>
            <w:noProof/>
            <w:webHidden/>
          </w:rPr>
          <w:t>43</w:t>
        </w:r>
        <w:r w:rsidR="00D51B32">
          <w:rPr>
            <w:noProof/>
            <w:webHidden/>
          </w:rPr>
          <w:fldChar w:fldCharType="end"/>
        </w:r>
      </w:hyperlink>
    </w:p>
    <w:p w14:paraId="530E1292" w14:textId="12CE83C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69" w:history="1">
        <w:r w:rsidR="00D51B32" w:rsidRPr="002512B2">
          <w:rPr>
            <w:rStyle w:val="Hyperlink"/>
            <w:noProof/>
          </w:rPr>
          <w:t>3.13.2 version property</w:t>
        </w:r>
        <w:r w:rsidR="00D51B32">
          <w:rPr>
            <w:noProof/>
            <w:webHidden/>
          </w:rPr>
          <w:tab/>
        </w:r>
        <w:r w:rsidR="00D51B32">
          <w:rPr>
            <w:noProof/>
            <w:webHidden/>
          </w:rPr>
          <w:fldChar w:fldCharType="begin"/>
        </w:r>
        <w:r w:rsidR="00D51B32">
          <w:rPr>
            <w:noProof/>
            <w:webHidden/>
          </w:rPr>
          <w:instrText xml:space="preserve"> PAGEREF _Toc5694269 \h </w:instrText>
        </w:r>
        <w:r w:rsidR="00D51B32">
          <w:rPr>
            <w:noProof/>
            <w:webHidden/>
          </w:rPr>
        </w:r>
        <w:r w:rsidR="00D51B32">
          <w:rPr>
            <w:noProof/>
            <w:webHidden/>
          </w:rPr>
          <w:fldChar w:fldCharType="separate"/>
        </w:r>
        <w:r w:rsidR="00D51B32">
          <w:rPr>
            <w:noProof/>
            <w:webHidden/>
          </w:rPr>
          <w:t>44</w:t>
        </w:r>
        <w:r w:rsidR="00D51B32">
          <w:rPr>
            <w:noProof/>
            <w:webHidden/>
          </w:rPr>
          <w:fldChar w:fldCharType="end"/>
        </w:r>
      </w:hyperlink>
    </w:p>
    <w:p w14:paraId="5DEB4879" w14:textId="32FA6F6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70" w:history="1">
        <w:r w:rsidR="00D51B32" w:rsidRPr="002512B2">
          <w:rPr>
            <w:rStyle w:val="Hyperlink"/>
            <w:noProof/>
          </w:rPr>
          <w:t>3.13.3 $schema property</w:t>
        </w:r>
        <w:r w:rsidR="00D51B32">
          <w:rPr>
            <w:noProof/>
            <w:webHidden/>
          </w:rPr>
          <w:tab/>
        </w:r>
        <w:r w:rsidR="00D51B32">
          <w:rPr>
            <w:noProof/>
            <w:webHidden/>
          </w:rPr>
          <w:fldChar w:fldCharType="begin"/>
        </w:r>
        <w:r w:rsidR="00D51B32">
          <w:rPr>
            <w:noProof/>
            <w:webHidden/>
          </w:rPr>
          <w:instrText xml:space="preserve"> PAGEREF _Toc5694270 \h </w:instrText>
        </w:r>
        <w:r w:rsidR="00D51B32">
          <w:rPr>
            <w:noProof/>
            <w:webHidden/>
          </w:rPr>
        </w:r>
        <w:r w:rsidR="00D51B32">
          <w:rPr>
            <w:noProof/>
            <w:webHidden/>
          </w:rPr>
          <w:fldChar w:fldCharType="separate"/>
        </w:r>
        <w:r w:rsidR="00D51B32">
          <w:rPr>
            <w:noProof/>
            <w:webHidden/>
          </w:rPr>
          <w:t>44</w:t>
        </w:r>
        <w:r w:rsidR="00D51B32">
          <w:rPr>
            <w:noProof/>
            <w:webHidden/>
          </w:rPr>
          <w:fldChar w:fldCharType="end"/>
        </w:r>
      </w:hyperlink>
    </w:p>
    <w:p w14:paraId="26483734" w14:textId="58ED3E8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71" w:history="1">
        <w:r w:rsidR="00D51B32" w:rsidRPr="002512B2">
          <w:rPr>
            <w:rStyle w:val="Hyperlink"/>
            <w:noProof/>
          </w:rPr>
          <w:t>3.13.4 runs property</w:t>
        </w:r>
        <w:r w:rsidR="00D51B32">
          <w:rPr>
            <w:noProof/>
            <w:webHidden/>
          </w:rPr>
          <w:tab/>
        </w:r>
        <w:r w:rsidR="00D51B32">
          <w:rPr>
            <w:noProof/>
            <w:webHidden/>
          </w:rPr>
          <w:fldChar w:fldCharType="begin"/>
        </w:r>
        <w:r w:rsidR="00D51B32">
          <w:rPr>
            <w:noProof/>
            <w:webHidden/>
          </w:rPr>
          <w:instrText xml:space="preserve"> PAGEREF _Toc5694271 \h </w:instrText>
        </w:r>
        <w:r w:rsidR="00D51B32">
          <w:rPr>
            <w:noProof/>
            <w:webHidden/>
          </w:rPr>
        </w:r>
        <w:r w:rsidR="00D51B32">
          <w:rPr>
            <w:noProof/>
            <w:webHidden/>
          </w:rPr>
          <w:fldChar w:fldCharType="separate"/>
        </w:r>
        <w:r w:rsidR="00D51B32">
          <w:rPr>
            <w:noProof/>
            <w:webHidden/>
          </w:rPr>
          <w:t>44</w:t>
        </w:r>
        <w:r w:rsidR="00D51B32">
          <w:rPr>
            <w:noProof/>
            <w:webHidden/>
          </w:rPr>
          <w:fldChar w:fldCharType="end"/>
        </w:r>
      </w:hyperlink>
    </w:p>
    <w:p w14:paraId="3B7A9949" w14:textId="49C30ED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72" w:history="1">
        <w:r w:rsidR="00D51B32" w:rsidRPr="002512B2">
          <w:rPr>
            <w:rStyle w:val="Hyperlink"/>
            <w:noProof/>
          </w:rPr>
          <w:t>3.13.5 inlineExternalProperties property</w:t>
        </w:r>
        <w:r w:rsidR="00D51B32">
          <w:rPr>
            <w:noProof/>
            <w:webHidden/>
          </w:rPr>
          <w:tab/>
        </w:r>
        <w:r w:rsidR="00D51B32">
          <w:rPr>
            <w:noProof/>
            <w:webHidden/>
          </w:rPr>
          <w:fldChar w:fldCharType="begin"/>
        </w:r>
        <w:r w:rsidR="00D51B32">
          <w:rPr>
            <w:noProof/>
            <w:webHidden/>
          </w:rPr>
          <w:instrText xml:space="preserve"> PAGEREF _Toc5694272 \h </w:instrText>
        </w:r>
        <w:r w:rsidR="00D51B32">
          <w:rPr>
            <w:noProof/>
            <w:webHidden/>
          </w:rPr>
        </w:r>
        <w:r w:rsidR="00D51B32">
          <w:rPr>
            <w:noProof/>
            <w:webHidden/>
          </w:rPr>
          <w:fldChar w:fldCharType="separate"/>
        </w:r>
        <w:r w:rsidR="00D51B32">
          <w:rPr>
            <w:noProof/>
            <w:webHidden/>
          </w:rPr>
          <w:t>45</w:t>
        </w:r>
        <w:r w:rsidR="00D51B32">
          <w:rPr>
            <w:noProof/>
            <w:webHidden/>
          </w:rPr>
          <w:fldChar w:fldCharType="end"/>
        </w:r>
      </w:hyperlink>
    </w:p>
    <w:p w14:paraId="695765BA" w14:textId="0D39557C" w:rsidR="00D51B32" w:rsidRDefault="001E14EC">
      <w:pPr>
        <w:pStyle w:val="TOC2"/>
        <w:tabs>
          <w:tab w:val="right" w:leader="dot" w:pos="9350"/>
        </w:tabs>
        <w:rPr>
          <w:rFonts w:asciiTheme="minorHAnsi" w:eastAsiaTheme="minorEastAsia" w:hAnsiTheme="minorHAnsi" w:cstheme="minorBidi"/>
          <w:noProof/>
          <w:sz w:val="22"/>
          <w:szCs w:val="22"/>
        </w:rPr>
      </w:pPr>
      <w:hyperlink w:anchor="_Toc5694273" w:history="1">
        <w:r w:rsidR="00D51B32" w:rsidRPr="002512B2">
          <w:rPr>
            <w:rStyle w:val="Hyperlink"/>
            <w:noProof/>
          </w:rPr>
          <w:t>3.14 run object</w:t>
        </w:r>
        <w:r w:rsidR="00D51B32">
          <w:rPr>
            <w:noProof/>
            <w:webHidden/>
          </w:rPr>
          <w:tab/>
        </w:r>
        <w:r w:rsidR="00D51B32">
          <w:rPr>
            <w:noProof/>
            <w:webHidden/>
          </w:rPr>
          <w:fldChar w:fldCharType="begin"/>
        </w:r>
        <w:r w:rsidR="00D51B32">
          <w:rPr>
            <w:noProof/>
            <w:webHidden/>
          </w:rPr>
          <w:instrText xml:space="preserve"> PAGEREF _Toc5694273 \h </w:instrText>
        </w:r>
        <w:r w:rsidR="00D51B32">
          <w:rPr>
            <w:noProof/>
            <w:webHidden/>
          </w:rPr>
        </w:r>
        <w:r w:rsidR="00D51B32">
          <w:rPr>
            <w:noProof/>
            <w:webHidden/>
          </w:rPr>
          <w:fldChar w:fldCharType="separate"/>
        </w:r>
        <w:r w:rsidR="00D51B32">
          <w:rPr>
            <w:noProof/>
            <w:webHidden/>
          </w:rPr>
          <w:t>46</w:t>
        </w:r>
        <w:r w:rsidR="00D51B32">
          <w:rPr>
            <w:noProof/>
            <w:webHidden/>
          </w:rPr>
          <w:fldChar w:fldCharType="end"/>
        </w:r>
      </w:hyperlink>
    </w:p>
    <w:p w14:paraId="58E6731A" w14:textId="4F65BA9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74" w:history="1">
        <w:r w:rsidR="00D51B32" w:rsidRPr="002512B2">
          <w:rPr>
            <w:rStyle w:val="Hyperlink"/>
            <w:noProof/>
          </w:rPr>
          <w:t>3.14.1 General</w:t>
        </w:r>
        <w:r w:rsidR="00D51B32">
          <w:rPr>
            <w:noProof/>
            <w:webHidden/>
          </w:rPr>
          <w:tab/>
        </w:r>
        <w:r w:rsidR="00D51B32">
          <w:rPr>
            <w:noProof/>
            <w:webHidden/>
          </w:rPr>
          <w:fldChar w:fldCharType="begin"/>
        </w:r>
        <w:r w:rsidR="00D51B32">
          <w:rPr>
            <w:noProof/>
            <w:webHidden/>
          </w:rPr>
          <w:instrText xml:space="preserve"> PAGEREF _Toc5694274 \h </w:instrText>
        </w:r>
        <w:r w:rsidR="00D51B32">
          <w:rPr>
            <w:noProof/>
            <w:webHidden/>
          </w:rPr>
        </w:r>
        <w:r w:rsidR="00D51B32">
          <w:rPr>
            <w:noProof/>
            <w:webHidden/>
          </w:rPr>
          <w:fldChar w:fldCharType="separate"/>
        </w:r>
        <w:r w:rsidR="00D51B32">
          <w:rPr>
            <w:noProof/>
            <w:webHidden/>
          </w:rPr>
          <w:t>46</w:t>
        </w:r>
        <w:r w:rsidR="00D51B32">
          <w:rPr>
            <w:noProof/>
            <w:webHidden/>
          </w:rPr>
          <w:fldChar w:fldCharType="end"/>
        </w:r>
      </w:hyperlink>
    </w:p>
    <w:p w14:paraId="1BDA80D1" w14:textId="48D9F95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75" w:history="1">
        <w:r w:rsidR="00D51B32" w:rsidRPr="002512B2">
          <w:rPr>
            <w:rStyle w:val="Hyperlink"/>
            <w:noProof/>
          </w:rPr>
          <w:t>3.14.2 externalPropertyFileReferences property</w:t>
        </w:r>
        <w:r w:rsidR="00D51B32">
          <w:rPr>
            <w:noProof/>
            <w:webHidden/>
          </w:rPr>
          <w:tab/>
        </w:r>
        <w:r w:rsidR="00D51B32">
          <w:rPr>
            <w:noProof/>
            <w:webHidden/>
          </w:rPr>
          <w:fldChar w:fldCharType="begin"/>
        </w:r>
        <w:r w:rsidR="00D51B32">
          <w:rPr>
            <w:noProof/>
            <w:webHidden/>
          </w:rPr>
          <w:instrText xml:space="preserve"> PAGEREF _Toc5694275 \h </w:instrText>
        </w:r>
        <w:r w:rsidR="00D51B32">
          <w:rPr>
            <w:noProof/>
            <w:webHidden/>
          </w:rPr>
        </w:r>
        <w:r w:rsidR="00D51B32">
          <w:rPr>
            <w:noProof/>
            <w:webHidden/>
          </w:rPr>
          <w:fldChar w:fldCharType="separate"/>
        </w:r>
        <w:r w:rsidR="00D51B32">
          <w:rPr>
            <w:noProof/>
            <w:webHidden/>
          </w:rPr>
          <w:t>46</w:t>
        </w:r>
        <w:r w:rsidR="00D51B32">
          <w:rPr>
            <w:noProof/>
            <w:webHidden/>
          </w:rPr>
          <w:fldChar w:fldCharType="end"/>
        </w:r>
      </w:hyperlink>
    </w:p>
    <w:p w14:paraId="288C99A2" w14:textId="5EE04278" w:rsidR="00D51B32" w:rsidRDefault="001E14EC">
      <w:pPr>
        <w:pStyle w:val="TOC4"/>
        <w:tabs>
          <w:tab w:val="right" w:leader="dot" w:pos="9350"/>
        </w:tabs>
        <w:rPr>
          <w:rFonts w:asciiTheme="minorHAnsi" w:eastAsiaTheme="minorEastAsia" w:hAnsiTheme="minorHAnsi" w:cstheme="minorBidi"/>
          <w:noProof/>
          <w:sz w:val="22"/>
          <w:szCs w:val="22"/>
        </w:rPr>
      </w:pPr>
      <w:hyperlink w:anchor="_Toc5694276" w:history="1">
        <w:r w:rsidR="00D51B32" w:rsidRPr="002512B2">
          <w:rPr>
            <w:rStyle w:val="Hyperlink"/>
            <w:noProof/>
          </w:rPr>
          <w:t>3.14.2.1 Rationale</w:t>
        </w:r>
        <w:r w:rsidR="00D51B32">
          <w:rPr>
            <w:noProof/>
            <w:webHidden/>
          </w:rPr>
          <w:tab/>
        </w:r>
        <w:r w:rsidR="00D51B32">
          <w:rPr>
            <w:noProof/>
            <w:webHidden/>
          </w:rPr>
          <w:fldChar w:fldCharType="begin"/>
        </w:r>
        <w:r w:rsidR="00D51B32">
          <w:rPr>
            <w:noProof/>
            <w:webHidden/>
          </w:rPr>
          <w:instrText xml:space="preserve"> PAGEREF _Toc5694276 \h </w:instrText>
        </w:r>
        <w:r w:rsidR="00D51B32">
          <w:rPr>
            <w:noProof/>
            <w:webHidden/>
          </w:rPr>
        </w:r>
        <w:r w:rsidR="00D51B32">
          <w:rPr>
            <w:noProof/>
            <w:webHidden/>
          </w:rPr>
          <w:fldChar w:fldCharType="separate"/>
        </w:r>
        <w:r w:rsidR="00D51B32">
          <w:rPr>
            <w:noProof/>
            <w:webHidden/>
          </w:rPr>
          <w:t>46</w:t>
        </w:r>
        <w:r w:rsidR="00D51B32">
          <w:rPr>
            <w:noProof/>
            <w:webHidden/>
          </w:rPr>
          <w:fldChar w:fldCharType="end"/>
        </w:r>
      </w:hyperlink>
    </w:p>
    <w:p w14:paraId="34EEAF2C" w14:textId="7B0D7731" w:rsidR="00D51B32" w:rsidRDefault="001E14EC">
      <w:pPr>
        <w:pStyle w:val="TOC4"/>
        <w:tabs>
          <w:tab w:val="right" w:leader="dot" w:pos="9350"/>
        </w:tabs>
        <w:rPr>
          <w:rFonts w:asciiTheme="minorHAnsi" w:eastAsiaTheme="minorEastAsia" w:hAnsiTheme="minorHAnsi" w:cstheme="minorBidi"/>
          <w:noProof/>
          <w:sz w:val="22"/>
          <w:szCs w:val="22"/>
        </w:rPr>
      </w:pPr>
      <w:hyperlink w:anchor="_Toc5694277" w:history="1">
        <w:r w:rsidR="00D51B32" w:rsidRPr="002512B2">
          <w:rPr>
            <w:rStyle w:val="Hyperlink"/>
            <w:noProof/>
          </w:rPr>
          <w:t>3.14.2.2 Property definition</w:t>
        </w:r>
        <w:r w:rsidR="00D51B32">
          <w:rPr>
            <w:noProof/>
            <w:webHidden/>
          </w:rPr>
          <w:tab/>
        </w:r>
        <w:r w:rsidR="00D51B32">
          <w:rPr>
            <w:noProof/>
            <w:webHidden/>
          </w:rPr>
          <w:fldChar w:fldCharType="begin"/>
        </w:r>
        <w:r w:rsidR="00D51B32">
          <w:rPr>
            <w:noProof/>
            <w:webHidden/>
          </w:rPr>
          <w:instrText xml:space="preserve"> PAGEREF _Toc5694277 \h </w:instrText>
        </w:r>
        <w:r w:rsidR="00D51B32">
          <w:rPr>
            <w:noProof/>
            <w:webHidden/>
          </w:rPr>
        </w:r>
        <w:r w:rsidR="00D51B32">
          <w:rPr>
            <w:noProof/>
            <w:webHidden/>
          </w:rPr>
          <w:fldChar w:fldCharType="separate"/>
        </w:r>
        <w:r w:rsidR="00D51B32">
          <w:rPr>
            <w:noProof/>
            <w:webHidden/>
          </w:rPr>
          <w:t>47</w:t>
        </w:r>
        <w:r w:rsidR="00D51B32">
          <w:rPr>
            <w:noProof/>
            <w:webHidden/>
          </w:rPr>
          <w:fldChar w:fldCharType="end"/>
        </w:r>
      </w:hyperlink>
    </w:p>
    <w:p w14:paraId="43C30439" w14:textId="51C1D06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78" w:history="1">
        <w:r w:rsidR="00D51B32" w:rsidRPr="002512B2">
          <w:rPr>
            <w:rStyle w:val="Hyperlink"/>
            <w:noProof/>
          </w:rPr>
          <w:t>3.14.3 automationDetails property</w:t>
        </w:r>
        <w:r w:rsidR="00D51B32">
          <w:rPr>
            <w:noProof/>
            <w:webHidden/>
          </w:rPr>
          <w:tab/>
        </w:r>
        <w:r w:rsidR="00D51B32">
          <w:rPr>
            <w:noProof/>
            <w:webHidden/>
          </w:rPr>
          <w:fldChar w:fldCharType="begin"/>
        </w:r>
        <w:r w:rsidR="00D51B32">
          <w:rPr>
            <w:noProof/>
            <w:webHidden/>
          </w:rPr>
          <w:instrText xml:space="preserve"> PAGEREF _Toc5694278 \h </w:instrText>
        </w:r>
        <w:r w:rsidR="00D51B32">
          <w:rPr>
            <w:noProof/>
            <w:webHidden/>
          </w:rPr>
        </w:r>
        <w:r w:rsidR="00D51B32">
          <w:rPr>
            <w:noProof/>
            <w:webHidden/>
          </w:rPr>
          <w:fldChar w:fldCharType="separate"/>
        </w:r>
        <w:r w:rsidR="00D51B32">
          <w:rPr>
            <w:noProof/>
            <w:webHidden/>
          </w:rPr>
          <w:t>49</w:t>
        </w:r>
        <w:r w:rsidR="00D51B32">
          <w:rPr>
            <w:noProof/>
            <w:webHidden/>
          </w:rPr>
          <w:fldChar w:fldCharType="end"/>
        </w:r>
      </w:hyperlink>
    </w:p>
    <w:p w14:paraId="2B85E55C" w14:textId="4DC724B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79" w:history="1">
        <w:r w:rsidR="00D51B32" w:rsidRPr="002512B2">
          <w:rPr>
            <w:rStyle w:val="Hyperlink"/>
            <w:noProof/>
          </w:rPr>
          <w:t>3.14.4 runAggregates property</w:t>
        </w:r>
        <w:r w:rsidR="00D51B32">
          <w:rPr>
            <w:noProof/>
            <w:webHidden/>
          </w:rPr>
          <w:tab/>
        </w:r>
        <w:r w:rsidR="00D51B32">
          <w:rPr>
            <w:noProof/>
            <w:webHidden/>
          </w:rPr>
          <w:fldChar w:fldCharType="begin"/>
        </w:r>
        <w:r w:rsidR="00D51B32">
          <w:rPr>
            <w:noProof/>
            <w:webHidden/>
          </w:rPr>
          <w:instrText xml:space="preserve"> PAGEREF _Toc5694279 \h </w:instrText>
        </w:r>
        <w:r w:rsidR="00D51B32">
          <w:rPr>
            <w:noProof/>
            <w:webHidden/>
          </w:rPr>
        </w:r>
        <w:r w:rsidR="00D51B32">
          <w:rPr>
            <w:noProof/>
            <w:webHidden/>
          </w:rPr>
          <w:fldChar w:fldCharType="separate"/>
        </w:r>
        <w:r w:rsidR="00D51B32">
          <w:rPr>
            <w:noProof/>
            <w:webHidden/>
          </w:rPr>
          <w:t>49</w:t>
        </w:r>
        <w:r w:rsidR="00D51B32">
          <w:rPr>
            <w:noProof/>
            <w:webHidden/>
          </w:rPr>
          <w:fldChar w:fldCharType="end"/>
        </w:r>
      </w:hyperlink>
    </w:p>
    <w:p w14:paraId="4ABCCE6B" w14:textId="7293028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80" w:history="1">
        <w:r w:rsidR="00D51B32" w:rsidRPr="002512B2">
          <w:rPr>
            <w:rStyle w:val="Hyperlink"/>
            <w:noProof/>
          </w:rPr>
          <w:t>3.14.5 baselineGuid property</w:t>
        </w:r>
        <w:r w:rsidR="00D51B32">
          <w:rPr>
            <w:noProof/>
            <w:webHidden/>
          </w:rPr>
          <w:tab/>
        </w:r>
        <w:r w:rsidR="00D51B32">
          <w:rPr>
            <w:noProof/>
            <w:webHidden/>
          </w:rPr>
          <w:fldChar w:fldCharType="begin"/>
        </w:r>
        <w:r w:rsidR="00D51B32">
          <w:rPr>
            <w:noProof/>
            <w:webHidden/>
          </w:rPr>
          <w:instrText xml:space="preserve"> PAGEREF _Toc5694280 \h </w:instrText>
        </w:r>
        <w:r w:rsidR="00D51B32">
          <w:rPr>
            <w:noProof/>
            <w:webHidden/>
          </w:rPr>
        </w:r>
        <w:r w:rsidR="00D51B32">
          <w:rPr>
            <w:noProof/>
            <w:webHidden/>
          </w:rPr>
          <w:fldChar w:fldCharType="separate"/>
        </w:r>
        <w:r w:rsidR="00D51B32">
          <w:rPr>
            <w:noProof/>
            <w:webHidden/>
          </w:rPr>
          <w:t>50</w:t>
        </w:r>
        <w:r w:rsidR="00D51B32">
          <w:rPr>
            <w:noProof/>
            <w:webHidden/>
          </w:rPr>
          <w:fldChar w:fldCharType="end"/>
        </w:r>
      </w:hyperlink>
    </w:p>
    <w:p w14:paraId="4847AA19" w14:textId="6F2B7D0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81" w:history="1">
        <w:r w:rsidR="00D51B32" w:rsidRPr="002512B2">
          <w:rPr>
            <w:rStyle w:val="Hyperlink"/>
            <w:noProof/>
          </w:rPr>
          <w:t>3.14.6 tool property</w:t>
        </w:r>
        <w:r w:rsidR="00D51B32">
          <w:rPr>
            <w:noProof/>
            <w:webHidden/>
          </w:rPr>
          <w:tab/>
        </w:r>
        <w:r w:rsidR="00D51B32">
          <w:rPr>
            <w:noProof/>
            <w:webHidden/>
          </w:rPr>
          <w:fldChar w:fldCharType="begin"/>
        </w:r>
        <w:r w:rsidR="00D51B32">
          <w:rPr>
            <w:noProof/>
            <w:webHidden/>
          </w:rPr>
          <w:instrText xml:space="preserve"> PAGEREF _Toc5694281 \h </w:instrText>
        </w:r>
        <w:r w:rsidR="00D51B32">
          <w:rPr>
            <w:noProof/>
            <w:webHidden/>
          </w:rPr>
        </w:r>
        <w:r w:rsidR="00D51B32">
          <w:rPr>
            <w:noProof/>
            <w:webHidden/>
          </w:rPr>
          <w:fldChar w:fldCharType="separate"/>
        </w:r>
        <w:r w:rsidR="00D51B32">
          <w:rPr>
            <w:noProof/>
            <w:webHidden/>
          </w:rPr>
          <w:t>50</w:t>
        </w:r>
        <w:r w:rsidR="00D51B32">
          <w:rPr>
            <w:noProof/>
            <w:webHidden/>
          </w:rPr>
          <w:fldChar w:fldCharType="end"/>
        </w:r>
      </w:hyperlink>
    </w:p>
    <w:p w14:paraId="00556903" w14:textId="67A976F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82" w:history="1">
        <w:r w:rsidR="00D51B32" w:rsidRPr="002512B2">
          <w:rPr>
            <w:rStyle w:val="Hyperlink"/>
            <w:noProof/>
          </w:rPr>
          <w:t>3.14.7 language</w:t>
        </w:r>
        <w:r w:rsidR="00D51B32">
          <w:rPr>
            <w:noProof/>
            <w:webHidden/>
          </w:rPr>
          <w:tab/>
        </w:r>
        <w:r w:rsidR="00D51B32">
          <w:rPr>
            <w:noProof/>
            <w:webHidden/>
          </w:rPr>
          <w:fldChar w:fldCharType="begin"/>
        </w:r>
        <w:r w:rsidR="00D51B32">
          <w:rPr>
            <w:noProof/>
            <w:webHidden/>
          </w:rPr>
          <w:instrText xml:space="preserve"> PAGEREF _Toc5694282 \h </w:instrText>
        </w:r>
        <w:r w:rsidR="00D51B32">
          <w:rPr>
            <w:noProof/>
            <w:webHidden/>
          </w:rPr>
        </w:r>
        <w:r w:rsidR="00D51B32">
          <w:rPr>
            <w:noProof/>
            <w:webHidden/>
          </w:rPr>
          <w:fldChar w:fldCharType="separate"/>
        </w:r>
        <w:r w:rsidR="00D51B32">
          <w:rPr>
            <w:noProof/>
            <w:webHidden/>
          </w:rPr>
          <w:t>50</w:t>
        </w:r>
        <w:r w:rsidR="00D51B32">
          <w:rPr>
            <w:noProof/>
            <w:webHidden/>
          </w:rPr>
          <w:fldChar w:fldCharType="end"/>
        </w:r>
      </w:hyperlink>
    </w:p>
    <w:p w14:paraId="67AA4917" w14:textId="6585756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83" w:history="1">
        <w:r w:rsidR="00D51B32" w:rsidRPr="002512B2">
          <w:rPr>
            <w:rStyle w:val="Hyperlink"/>
            <w:noProof/>
          </w:rPr>
          <w:t>3.14.8 taxonomies property</w:t>
        </w:r>
        <w:r w:rsidR="00D51B32">
          <w:rPr>
            <w:noProof/>
            <w:webHidden/>
          </w:rPr>
          <w:tab/>
        </w:r>
        <w:r w:rsidR="00D51B32">
          <w:rPr>
            <w:noProof/>
            <w:webHidden/>
          </w:rPr>
          <w:fldChar w:fldCharType="begin"/>
        </w:r>
        <w:r w:rsidR="00D51B32">
          <w:rPr>
            <w:noProof/>
            <w:webHidden/>
          </w:rPr>
          <w:instrText xml:space="preserve"> PAGEREF _Toc5694283 \h </w:instrText>
        </w:r>
        <w:r w:rsidR="00D51B32">
          <w:rPr>
            <w:noProof/>
            <w:webHidden/>
          </w:rPr>
        </w:r>
        <w:r w:rsidR="00D51B32">
          <w:rPr>
            <w:noProof/>
            <w:webHidden/>
          </w:rPr>
          <w:fldChar w:fldCharType="separate"/>
        </w:r>
        <w:r w:rsidR="00D51B32">
          <w:rPr>
            <w:noProof/>
            <w:webHidden/>
          </w:rPr>
          <w:t>50</w:t>
        </w:r>
        <w:r w:rsidR="00D51B32">
          <w:rPr>
            <w:noProof/>
            <w:webHidden/>
          </w:rPr>
          <w:fldChar w:fldCharType="end"/>
        </w:r>
      </w:hyperlink>
    </w:p>
    <w:p w14:paraId="0AC2EF9F" w14:textId="47C4D03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84" w:history="1">
        <w:r w:rsidR="00D51B32" w:rsidRPr="002512B2">
          <w:rPr>
            <w:rStyle w:val="Hyperlink"/>
            <w:noProof/>
          </w:rPr>
          <w:t>3.14.9 translations property</w:t>
        </w:r>
        <w:r w:rsidR="00D51B32">
          <w:rPr>
            <w:noProof/>
            <w:webHidden/>
          </w:rPr>
          <w:tab/>
        </w:r>
        <w:r w:rsidR="00D51B32">
          <w:rPr>
            <w:noProof/>
            <w:webHidden/>
          </w:rPr>
          <w:fldChar w:fldCharType="begin"/>
        </w:r>
        <w:r w:rsidR="00D51B32">
          <w:rPr>
            <w:noProof/>
            <w:webHidden/>
          </w:rPr>
          <w:instrText xml:space="preserve"> PAGEREF _Toc5694284 \h </w:instrText>
        </w:r>
        <w:r w:rsidR="00D51B32">
          <w:rPr>
            <w:noProof/>
            <w:webHidden/>
          </w:rPr>
        </w:r>
        <w:r w:rsidR="00D51B32">
          <w:rPr>
            <w:noProof/>
            <w:webHidden/>
          </w:rPr>
          <w:fldChar w:fldCharType="separate"/>
        </w:r>
        <w:r w:rsidR="00D51B32">
          <w:rPr>
            <w:noProof/>
            <w:webHidden/>
          </w:rPr>
          <w:t>50</w:t>
        </w:r>
        <w:r w:rsidR="00D51B32">
          <w:rPr>
            <w:noProof/>
            <w:webHidden/>
          </w:rPr>
          <w:fldChar w:fldCharType="end"/>
        </w:r>
      </w:hyperlink>
    </w:p>
    <w:p w14:paraId="736F56B7" w14:textId="69D2928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85" w:history="1">
        <w:r w:rsidR="00D51B32" w:rsidRPr="002512B2">
          <w:rPr>
            <w:rStyle w:val="Hyperlink"/>
            <w:noProof/>
          </w:rPr>
          <w:t>3.14.10 policies property</w:t>
        </w:r>
        <w:r w:rsidR="00D51B32">
          <w:rPr>
            <w:noProof/>
            <w:webHidden/>
          </w:rPr>
          <w:tab/>
        </w:r>
        <w:r w:rsidR="00D51B32">
          <w:rPr>
            <w:noProof/>
            <w:webHidden/>
          </w:rPr>
          <w:fldChar w:fldCharType="begin"/>
        </w:r>
        <w:r w:rsidR="00D51B32">
          <w:rPr>
            <w:noProof/>
            <w:webHidden/>
          </w:rPr>
          <w:instrText xml:space="preserve"> PAGEREF _Toc5694285 \h </w:instrText>
        </w:r>
        <w:r w:rsidR="00D51B32">
          <w:rPr>
            <w:noProof/>
            <w:webHidden/>
          </w:rPr>
        </w:r>
        <w:r w:rsidR="00D51B32">
          <w:rPr>
            <w:noProof/>
            <w:webHidden/>
          </w:rPr>
          <w:fldChar w:fldCharType="separate"/>
        </w:r>
        <w:r w:rsidR="00D51B32">
          <w:rPr>
            <w:noProof/>
            <w:webHidden/>
          </w:rPr>
          <w:t>50</w:t>
        </w:r>
        <w:r w:rsidR="00D51B32">
          <w:rPr>
            <w:noProof/>
            <w:webHidden/>
          </w:rPr>
          <w:fldChar w:fldCharType="end"/>
        </w:r>
      </w:hyperlink>
    </w:p>
    <w:p w14:paraId="115E8DEA" w14:textId="299B8B7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86" w:history="1">
        <w:r w:rsidR="00D51B32" w:rsidRPr="002512B2">
          <w:rPr>
            <w:rStyle w:val="Hyperlink"/>
            <w:noProof/>
          </w:rPr>
          <w:t>3.14.11 invocations property</w:t>
        </w:r>
        <w:r w:rsidR="00D51B32">
          <w:rPr>
            <w:noProof/>
            <w:webHidden/>
          </w:rPr>
          <w:tab/>
        </w:r>
        <w:r w:rsidR="00D51B32">
          <w:rPr>
            <w:noProof/>
            <w:webHidden/>
          </w:rPr>
          <w:fldChar w:fldCharType="begin"/>
        </w:r>
        <w:r w:rsidR="00D51B32">
          <w:rPr>
            <w:noProof/>
            <w:webHidden/>
          </w:rPr>
          <w:instrText xml:space="preserve"> PAGEREF _Toc5694286 \h </w:instrText>
        </w:r>
        <w:r w:rsidR="00D51B32">
          <w:rPr>
            <w:noProof/>
            <w:webHidden/>
          </w:rPr>
        </w:r>
        <w:r w:rsidR="00D51B32">
          <w:rPr>
            <w:noProof/>
            <w:webHidden/>
          </w:rPr>
          <w:fldChar w:fldCharType="separate"/>
        </w:r>
        <w:r w:rsidR="00D51B32">
          <w:rPr>
            <w:noProof/>
            <w:webHidden/>
          </w:rPr>
          <w:t>50</w:t>
        </w:r>
        <w:r w:rsidR="00D51B32">
          <w:rPr>
            <w:noProof/>
            <w:webHidden/>
          </w:rPr>
          <w:fldChar w:fldCharType="end"/>
        </w:r>
      </w:hyperlink>
    </w:p>
    <w:p w14:paraId="7376FEFB" w14:textId="1081444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87" w:history="1">
        <w:r w:rsidR="00D51B32" w:rsidRPr="002512B2">
          <w:rPr>
            <w:rStyle w:val="Hyperlink"/>
            <w:noProof/>
          </w:rPr>
          <w:t>3.14.12 conversion property</w:t>
        </w:r>
        <w:r w:rsidR="00D51B32">
          <w:rPr>
            <w:noProof/>
            <w:webHidden/>
          </w:rPr>
          <w:tab/>
        </w:r>
        <w:r w:rsidR="00D51B32">
          <w:rPr>
            <w:noProof/>
            <w:webHidden/>
          </w:rPr>
          <w:fldChar w:fldCharType="begin"/>
        </w:r>
        <w:r w:rsidR="00D51B32">
          <w:rPr>
            <w:noProof/>
            <w:webHidden/>
          </w:rPr>
          <w:instrText xml:space="preserve"> PAGEREF _Toc5694287 \h </w:instrText>
        </w:r>
        <w:r w:rsidR="00D51B32">
          <w:rPr>
            <w:noProof/>
            <w:webHidden/>
          </w:rPr>
        </w:r>
        <w:r w:rsidR="00D51B32">
          <w:rPr>
            <w:noProof/>
            <w:webHidden/>
          </w:rPr>
          <w:fldChar w:fldCharType="separate"/>
        </w:r>
        <w:r w:rsidR="00D51B32">
          <w:rPr>
            <w:noProof/>
            <w:webHidden/>
          </w:rPr>
          <w:t>51</w:t>
        </w:r>
        <w:r w:rsidR="00D51B32">
          <w:rPr>
            <w:noProof/>
            <w:webHidden/>
          </w:rPr>
          <w:fldChar w:fldCharType="end"/>
        </w:r>
      </w:hyperlink>
    </w:p>
    <w:p w14:paraId="3720CD22" w14:textId="24464CC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88" w:history="1">
        <w:r w:rsidR="00D51B32" w:rsidRPr="002512B2">
          <w:rPr>
            <w:rStyle w:val="Hyperlink"/>
            <w:noProof/>
          </w:rPr>
          <w:t>3.14.13 versionControlProvenance property</w:t>
        </w:r>
        <w:r w:rsidR="00D51B32">
          <w:rPr>
            <w:noProof/>
            <w:webHidden/>
          </w:rPr>
          <w:tab/>
        </w:r>
        <w:r w:rsidR="00D51B32">
          <w:rPr>
            <w:noProof/>
            <w:webHidden/>
          </w:rPr>
          <w:fldChar w:fldCharType="begin"/>
        </w:r>
        <w:r w:rsidR="00D51B32">
          <w:rPr>
            <w:noProof/>
            <w:webHidden/>
          </w:rPr>
          <w:instrText xml:space="preserve"> PAGEREF _Toc5694288 \h </w:instrText>
        </w:r>
        <w:r w:rsidR="00D51B32">
          <w:rPr>
            <w:noProof/>
            <w:webHidden/>
          </w:rPr>
        </w:r>
        <w:r w:rsidR="00D51B32">
          <w:rPr>
            <w:noProof/>
            <w:webHidden/>
          </w:rPr>
          <w:fldChar w:fldCharType="separate"/>
        </w:r>
        <w:r w:rsidR="00D51B32">
          <w:rPr>
            <w:noProof/>
            <w:webHidden/>
          </w:rPr>
          <w:t>51</w:t>
        </w:r>
        <w:r w:rsidR="00D51B32">
          <w:rPr>
            <w:noProof/>
            <w:webHidden/>
          </w:rPr>
          <w:fldChar w:fldCharType="end"/>
        </w:r>
      </w:hyperlink>
    </w:p>
    <w:p w14:paraId="006A6533" w14:textId="05D5FCC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89" w:history="1">
        <w:r w:rsidR="00D51B32" w:rsidRPr="002512B2">
          <w:rPr>
            <w:rStyle w:val="Hyperlink"/>
            <w:noProof/>
          </w:rPr>
          <w:t>3.14.14 originalUriBaseIds property</w:t>
        </w:r>
        <w:r w:rsidR="00D51B32">
          <w:rPr>
            <w:noProof/>
            <w:webHidden/>
          </w:rPr>
          <w:tab/>
        </w:r>
        <w:r w:rsidR="00D51B32">
          <w:rPr>
            <w:noProof/>
            <w:webHidden/>
          </w:rPr>
          <w:fldChar w:fldCharType="begin"/>
        </w:r>
        <w:r w:rsidR="00D51B32">
          <w:rPr>
            <w:noProof/>
            <w:webHidden/>
          </w:rPr>
          <w:instrText xml:space="preserve"> PAGEREF _Toc5694289 \h </w:instrText>
        </w:r>
        <w:r w:rsidR="00D51B32">
          <w:rPr>
            <w:noProof/>
            <w:webHidden/>
          </w:rPr>
        </w:r>
        <w:r w:rsidR="00D51B32">
          <w:rPr>
            <w:noProof/>
            <w:webHidden/>
          </w:rPr>
          <w:fldChar w:fldCharType="separate"/>
        </w:r>
        <w:r w:rsidR="00D51B32">
          <w:rPr>
            <w:noProof/>
            <w:webHidden/>
          </w:rPr>
          <w:t>51</w:t>
        </w:r>
        <w:r w:rsidR="00D51B32">
          <w:rPr>
            <w:noProof/>
            <w:webHidden/>
          </w:rPr>
          <w:fldChar w:fldCharType="end"/>
        </w:r>
      </w:hyperlink>
    </w:p>
    <w:p w14:paraId="0CB912D2" w14:textId="123AC30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90" w:history="1">
        <w:r w:rsidR="00D51B32" w:rsidRPr="002512B2">
          <w:rPr>
            <w:rStyle w:val="Hyperlink"/>
            <w:noProof/>
          </w:rPr>
          <w:t>3.14.15 artifacts property</w:t>
        </w:r>
        <w:r w:rsidR="00D51B32">
          <w:rPr>
            <w:noProof/>
            <w:webHidden/>
          </w:rPr>
          <w:tab/>
        </w:r>
        <w:r w:rsidR="00D51B32">
          <w:rPr>
            <w:noProof/>
            <w:webHidden/>
          </w:rPr>
          <w:fldChar w:fldCharType="begin"/>
        </w:r>
        <w:r w:rsidR="00D51B32">
          <w:rPr>
            <w:noProof/>
            <w:webHidden/>
          </w:rPr>
          <w:instrText xml:space="preserve"> PAGEREF _Toc5694290 \h </w:instrText>
        </w:r>
        <w:r w:rsidR="00D51B32">
          <w:rPr>
            <w:noProof/>
            <w:webHidden/>
          </w:rPr>
        </w:r>
        <w:r w:rsidR="00D51B32">
          <w:rPr>
            <w:noProof/>
            <w:webHidden/>
          </w:rPr>
          <w:fldChar w:fldCharType="separate"/>
        </w:r>
        <w:r w:rsidR="00D51B32">
          <w:rPr>
            <w:noProof/>
            <w:webHidden/>
          </w:rPr>
          <w:t>53</w:t>
        </w:r>
        <w:r w:rsidR="00D51B32">
          <w:rPr>
            <w:noProof/>
            <w:webHidden/>
          </w:rPr>
          <w:fldChar w:fldCharType="end"/>
        </w:r>
      </w:hyperlink>
    </w:p>
    <w:p w14:paraId="3313CC19" w14:textId="0636CA4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91" w:history="1">
        <w:r w:rsidR="00D51B32" w:rsidRPr="002512B2">
          <w:rPr>
            <w:rStyle w:val="Hyperlink"/>
            <w:noProof/>
          </w:rPr>
          <w:t>3.14.16 logicalLocations property</w:t>
        </w:r>
        <w:r w:rsidR="00D51B32">
          <w:rPr>
            <w:noProof/>
            <w:webHidden/>
          </w:rPr>
          <w:tab/>
        </w:r>
        <w:r w:rsidR="00D51B32">
          <w:rPr>
            <w:noProof/>
            <w:webHidden/>
          </w:rPr>
          <w:fldChar w:fldCharType="begin"/>
        </w:r>
        <w:r w:rsidR="00D51B32">
          <w:rPr>
            <w:noProof/>
            <w:webHidden/>
          </w:rPr>
          <w:instrText xml:space="preserve"> PAGEREF _Toc5694291 \h </w:instrText>
        </w:r>
        <w:r w:rsidR="00D51B32">
          <w:rPr>
            <w:noProof/>
            <w:webHidden/>
          </w:rPr>
        </w:r>
        <w:r w:rsidR="00D51B32">
          <w:rPr>
            <w:noProof/>
            <w:webHidden/>
          </w:rPr>
          <w:fldChar w:fldCharType="separate"/>
        </w:r>
        <w:r w:rsidR="00D51B32">
          <w:rPr>
            <w:noProof/>
            <w:webHidden/>
          </w:rPr>
          <w:t>53</w:t>
        </w:r>
        <w:r w:rsidR="00D51B32">
          <w:rPr>
            <w:noProof/>
            <w:webHidden/>
          </w:rPr>
          <w:fldChar w:fldCharType="end"/>
        </w:r>
      </w:hyperlink>
    </w:p>
    <w:p w14:paraId="198996D7" w14:textId="2C66B90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92" w:history="1">
        <w:r w:rsidR="00D51B32" w:rsidRPr="002512B2">
          <w:rPr>
            <w:rStyle w:val="Hyperlink"/>
            <w:noProof/>
          </w:rPr>
          <w:t>3.14.17 addresses property</w:t>
        </w:r>
        <w:r w:rsidR="00D51B32">
          <w:rPr>
            <w:noProof/>
            <w:webHidden/>
          </w:rPr>
          <w:tab/>
        </w:r>
        <w:r w:rsidR="00D51B32">
          <w:rPr>
            <w:noProof/>
            <w:webHidden/>
          </w:rPr>
          <w:fldChar w:fldCharType="begin"/>
        </w:r>
        <w:r w:rsidR="00D51B32">
          <w:rPr>
            <w:noProof/>
            <w:webHidden/>
          </w:rPr>
          <w:instrText xml:space="preserve"> PAGEREF _Toc5694292 \h </w:instrText>
        </w:r>
        <w:r w:rsidR="00D51B32">
          <w:rPr>
            <w:noProof/>
            <w:webHidden/>
          </w:rPr>
        </w:r>
        <w:r w:rsidR="00D51B32">
          <w:rPr>
            <w:noProof/>
            <w:webHidden/>
          </w:rPr>
          <w:fldChar w:fldCharType="separate"/>
        </w:r>
        <w:r w:rsidR="00D51B32">
          <w:rPr>
            <w:noProof/>
            <w:webHidden/>
          </w:rPr>
          <w:t>54</w:t>
        </w:r>
        <w:r w:rsidR="00D51B32">
          <w:rPr>
            <w:noProof/>
            <w:webHidden/>
          </w:rPr>
          <w:fldChar w:fldCharType="end"/>
        </w:r>
      </w:hyperlink>
    </w:p>
    <w:p w14:paraId="4E6C7754" w14:textId="005E6EE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93" w:history="1">
        <w:r w:rsidR="00D51B32" w:rsidRPr="002512B2">
          <w:rPr>
            <w:rStyle w:val="Hyperlink"/>
            <w:noProof/>
          </w:rPr>
          <w:t>3.14.18 threadFlowLocations property</w:t>
        </w:r>
        <w:r w:rsidR="00D51B32">
          <w:rPr>
            <w:noProof/>
            <w:webHidden/>
          </w:rPr>
          <w:tab/>
        </w:r>
        <w:r w:rsidR="00D51B32">
          <w:rPr>
            <w:noProof/>
            <w:webHidden/>
          </w:rPr>
          <w:fldChar w:fldCharType="begin"/>
        </w:r>
        <w:r w:rsidR="00D51B32">
          <w:rPr>
            <w:noProof/>
            <w:webHidden/>
          </w:rPr>
          <w:instrText xml:space="preserve"> PAGEREF _Toc5694293 \h </w:instrText>
        </w:r>
        <w:r w:rsidR="00D51B32">
          <w:rPr>
            <w:noProof/>
            <w:webHidden/>
          </w:rPr>
        </w:r>
        <w:r w:rsidR="00D51B32">
          <w:rPr>
            <w:noProof/>
            <w:webHidden/>
          </w:rPr>
          <w:fldChar w:fldCharType="separate"/>
        </w:r>
        <w:r w:rsidR="00D51B32">
          <w:rPr>
            <w:noProof/>
            <w:webHidden/>
          </w:rPr>
          <w:t>54</w:t>
        </w:r>
        <w:r w:rsidR="00D51B32">
          <w:rPr>
            <w:noProof/>
            <w:webHidden/>
          </w:rPr>
          <w:fldChar w:fldCharType="end"/>
        </w:r>
      </w:hyperlink>
    </w:p>
    <w:p w14:paraId="322AC312" w14:textId="2C3411D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94" w:history="1">
        <w:r w:rsidR="00D51B32" w:rsidRPr="002512B2">
          <w:rPr>
            <w:rStyle w:val="Hyperlink"/>
            <w:noProof/>
          </w:rPr>
          <w:t>3.14.19 graphs property</w:t>
        </w:r>
        <w:r w:rsidR="00D51B32">
          <w:rPr>
            <w:noProof/>
            <w:webHidden/>
          </w:rPr>
          <w:tab/>
        </w:r>
        <w:r w:rsidR="00D51B32">
          <w:rPr>
            <w:noProof/>
            <w:webHidden/>
          </w:rPr>
          <w:fldChar w:fldCharType="begin"/>
        </w:r>
        <w:r w:rsidR="00D51B32">
          <w:rPr>
            <w:noProof/>
            <w:webHidden/>
          </w:rPr>
          <w:instrText xml:space="preserve"> PAGEREF _Toc5694294 \h </w:instrText>
        </w:r>
        <w:r w:rsidR="00D51B32">
          <w:rPr>
            <w:noProof/>
            <w:webHidden/>
          </w:rPr>
        </w:r>
        <w:r w:rsidR="00D51B32">
          <w:rPr>
            <w:noProof/>
            <w:webHidden/>
          </w:rPr>
          <w:fldChar w:fldCharType="separate"/>
        </w:r>
        <w:r w:rsidR="00D51B32">
          <w:rPr>
            <w:noProof/>
            <w:webHidden/>
          </w:rPr>
          <w:t>55</w:t>
        </w:r>
        <w:r w:rsidR="00D51B32">
          <w:rPr>
            <w:noProof/>
            <w:webHidden/>
          </w:rPr>
          <w:fldChar w:fldCharType="end"/>
        </w:r>
      </w:hyperlink>
    </w:p>
    <w:p w14:paraId="2D8A5AC3" w14:textId="0315269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95" w:history="1">
        <w:r w:rsidR="00D51B32" w:rsidRPr="002512B2">
          <w:rPr>
            <w:rStyle w:val="Hyperlink"/>
            <w:noProof/>
          </w:rPr>
          <w:t>3.14.20 results property</w:t>
        </w:r>
        <w:r w:rsidR="00D51B32">
          <w:rPr>
            <w:noProof/>
            <w:webHidden/>
          </w:rPr>
          <w:tab/>
        </w:r>
        <w:r w:rsidR="00D51B32">
          <w:rPr>
            <w:noProof/>
            <w:webHidden/>
          </w:rPr>
          <w:fldChar w:fldCharType="begin"/>
        </w:r>
        <w:r w:rsidR="00D51B32">
          <w:rPr>
            <w:noProof/>
            <w:webHidden/>
          </w:rPr>
          <w:instrText xml:space="preserve"> PAGEREF _Toc5694295 \h </w:instrText>
        </w:r>
        <w:r w:rsidR="00D51B32">
          <w:rPr>
            <w:noProof/>
            <w:webHidden/>
          </w:rPr>
        </w:r>
        <w:r w:rsidR="00D51B32">
          <w:rPr>
            <w:noProof/>
            <w:webHidden/>
          </w:rPr>
          <w:fldChar w:fldCharType="separate"/>
        </w:r>
        <w:r w:rsidR="00D51B32">
          <w:rPr>
            <w:noProof/>
            <w:webHidden/>
          </w:rPr>
          <w:t>55</w:t>
        </w:r>
        <w:r w:rsidR="00D51B32">
          <w:rPr>
            <w:noProof/>
            <w:webHidden/>
          </w:rPr>
          <w:fldChar w:fldCharType="end"/>
        </w:r>
      </w:hyperlink>
    </w:p>
    <w:p w14:paraId="2FC8C0C9" w14:textId="439398A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96" w:history="1">
        <w:r w:rsidR="00D51B32" w:rsidRPr="002512B2">
          <w:rPr>
            <w:rStyle w:val="Hyperlink"/>
            <w:noProof/>
          </w:rPr>
          <w:t>3.14.21 defaultEncoding property</w:t>
        </w:r>
        <w:r w:rsidR="00D51B32">
          <w:rPr>
            <w:noProof/>
            <w:webHidden/>
          </w:rPr>
          <w:tab/>
        </w:r>
        <w:r w:rsidR="00D51B32">
          <w:rPr>
            <w:noProof/>
            <w:webHidden/>
          </w:rPr>
          <w:fldChar w:fldCharType="begin"/>
        </w:r>
        <w:r w:rsidR="00D51B32">
          <w:rPr>
            <w:noProof/>
            <w:webHidden/>
          </w:rPr>
          <w:instrText xml:space="preserve"> PAGEREF _Toc5694296 \h </w:instrText>
        </w:r>
        <w:r w:rsidR="00D51B32">
          <w:rPr>
            <w:noProof/>
            <w:webHidden/>
          </w:rPr>
        </w:r>
        <w:r w:rsidR="00D51B32">
          <w:rPr>
            <w:noProof/>
            <w:webHidden/>
          </w:rPr>
          <w:fldChar w:fldCharType="separate"/>
        </w:r>
        <w:r w:rsidR="00D51B32">
          <w:rPr>
            <w:noProof/>
            <w:webHidden/>
          </w:rPr>
          <w:t>55</w:t>
        </w:r>
        <w:r w:rsidR="00D51B32">
          <w:rPr>
            <w:noProof/>
            <w:webHidden/>
          </w:rPr>
          <w:fldChar w:fldCharType="end"/>
        </w:r>
      </w:hyperlink>
    </w:p>
    <w:p w14:paraId="43989F9C" w14:textId="7B7A358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97" w:history="1">
        <w:r w:rsidR="00D51B32" w:rsidRPr="002512B2">
          <w:rPr>
            <w:rStyle w:val="Hyperlink"/>
            <w:noProof/>
          </w:rPr>
          <w:t>3.14.22 defaultSourceLanguage property</w:t>
        </w:r>
        <w:r w:rsidR="00D51B32">
          <w:rPr>
            <w:noProof/>
            <w:webHidden/>
          </w:rPr>
          <w:tab/>
        </w:r>
        <w:r w:rsidR="00D51B32">
          <w:rPr>
            <w:noProof/>
            <w:webHidden/>
          </w:rPr>
          <w:fldChar w:fldCharType="begin"/>
        </w:r>
        <w:r w:rsidR="00D51B32">
          <w:rPr>
            <w:noProof/>
            <w:webHidden/>
          </w:rPr>
          <w:instrText xml:space="preserve"> PAGEREF _Toc5694297 \h </w:instrText>
        </w:r>
        <w:r w:rsidR="00D51B32">
          <w:rPr>
            <w:noProof/>
            <w:webHidden/>
          </w:rPr>
        </w:r>
        <w:r w:rsidR="00D51B32">
          <w:rPr>
            <w:noProof/>
            <w:webHidden/>
          </w:rPr>
          <w:fldChar w:fldCharType="separate"/>
        </w:r>
        <w:r w:rsidR="00D51B32">
          <w:rPr>
            <w:noProof/>
            <w:webHidden/>
          </w:rPr>
          <w:t>55</w:t>
        </w:r>
        <w:r w:rsidR="00D51B32">
          <w:rPr>
            <w:noProof/>
            <w:webHidden/>
          </w:rPr>
          <w:fldChar w:fldCharType="end"/>
        </w:r>
      </w:hyperlink>
    </w:p>
    <w:p w14:paraId="512FED2D" w14:textId="6BF4BBD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98" w:history="1">
        <w:r w:rsidR="00D51B32" w:rsidRPr="002512B2">
          <w:rPr>
            <w:rStyle w:val="Hyperlink"/>
            <w:noProof/>
          </w:rPr>
          <w:t>3.14.23 newlineSequences property</w:t>
        </w:r>
        <w:r w:rsidR="00D51B32">
          <w:rPr>
            <w:noProof/>
            <w:webHidden/>
          </w:rPr>
          <w:tab/>
        </w:r>
        <w:r w:rsidR="00D51B32">
          <w:rPr>
            <w:noProof/>
            <w:webHidden/>
          </w:rPr>
          <w:fldChar w:fldCharType="begin"/>
        </w:r>
        <w:r w:rsidR="00D51B32">
          <w:rPr>
            <w:noProof/>
            <w:webHidden/>
          </w:rPr>
          <w:instrText xml:space="preserve"> PAGEREF _Toc5694298 \h </w:instrText>
        </w:r>
        <w:r w:rsidR="00D51B32">
          <w:rPr>
            <w:noProof/>
            <w:webHidden/>
          </w:rPr>
        </w:r>
        <w:r w:rsidR="00D51B32">
          <w:rPr>
            <w:noProof/>
            <w:webHidden/>
          </w:rPr>
          <w:fldChar w:fldCharType="separate"/>
        </w:r>
        <w:r w:rsidR="00D51B32">
          <w:rPr>
            <w:noProof/>
            <w:webHidden/>
          </w:rPr>
          <w:t>56</w:t>
        </w:r>
        <w:r w:rsidR="00D51B32">
          <w:rPr>
            <w:noProof/>
            <w:webHidden/>
          </w:rPr>
          <w:fldChar w:fldCharType="end"/>
        </w:r>
      </w:hyperlink>
    </w:p>
    <w:p w14:paraId="36AAB875" w14:textId="2C2A1A1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299" w:history="1">
        <w:r w:rsidR="00D51B32" w:rsidRPr="002512B2">
          <w:rPr>
            <w:rStyle w:val="Hyperlink"/>
            <w:noProof/>
          </w:rPr>
          <w:t>3.14.24 columnKind property</w:t>
        </w:r>
        <w:r w:rsidR="00D51B32">
          <w:rPr>
            <w:noProof/>
            <w:webHidden/>
          </w:rPr>
          <w:tab/>
        </w:r>
        <w:r w:rsidR="00D51B32">
          <w:rPr>
            <w:noProof/>
            <w:webHidden/>
          </w:rPr>
          <w:fldChar w:fldCharType="begin"/>
        </w:r>
        <w:r w:rsidR="00D51B32">
          <w:rPr>
            <w:noProof/>
            <w:webHidden/>
          </w:rPr>
          <w:instrText xml:space="preserve"> PAGEREF _Toc5694299 \h </w:instrText>
        </w:r>
        <w:r w:rsidR="00D51B32">
          <w:rPr>
            <w:noProof/>
            <w:webHidden/>
          </w:rPr>
        </w:r>
        <w:r w:rsidR="00D51B32">
          <w:rPr>
            <w:noProof/>
            <w:webHidden/>
          </w:rPr>
          <w:fldChar w:fldCharType="separate"/>
        </w:r>
        <w:r w:rsidR="00D51B32">
          <w:rPr>
            <w:noProof/>
            <w:webHidden/>
          </w:rPr>
          <w:t>56</w:t>
        </w:r>
        <w:r w:rsidR="00D51B32">
          <w:rPr>
            <w:noProof/>
            <w:webHidden/>
          </w:rPr>
          <w:fldChar w:fldCharType="end"/>
        </w:r>
      </w:hyperlink>
    </w:p>
    <w:p w14:paraId="4E732390" w14:textId="58FFF92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00" w:history="1">
        <w:r w:rsidR="00D51B32" w:rsidRPr="002512B2">
          <w:rPr>
            <w:rStyle w:val="Hyperlink"/>
            <w:noProof/>
          </w:rPr>
          <w:t>3.14.25 redactionToken property</w:t>
        </w:r>
        <w:r w:rsidR="00D51B32">
          <w:rPr>
            <w:noProof/>
            <w:webHidden/>
          </w:rPr>
          <w:tab/>
        </w:r>
        <w:r w:rsidR="00D51B32">
          <w:rPr>
            <w:noProof/>
            <w:webHidden/>
          </w:rPr>
          <w:fldChar w:fldCharType="begin"/>
        </w:r>
        <w:r w:rsidR="00D51B32">
          <w:rPr>
            <w:noProof/>
            <w:webHidden/>
          </w:rPr>
          <w:instrText xml:space="preserve"> PAGEREF _Toc5694300 \h </w:instrText>
        </w:r>
        <w:r w:rsidR="00D51B32">
          <w:rPr>
            <w:noProof/>
            <w:webHidden/>
          </w:rPr>
        </w:r>
        <w:r w:rsidR="00D51B32">
          <w:rPr>
            <w:noProof/>
            <w:webHidden/>
          </w:rPr>
          <w:fldChar w:fldCharType="separate"/>
        </w:r>
        <w:r w:rsidR="00D51B32">
          <w:rPr>
            <w:noProof/>
            <w:webHidden/>
          </w:rPr>
          <w:t>57</w:t>
        </w:r>
        <w:r w:rsidR="00D51B32">
          <w:rPr>
            <w:noProof/>
            <w:webHidden/>
          </w:rPr>
          <w:fldChar w:fldCharType="end"/>
        </w:r>
      </w:hyperlink>
    </w:p>
    <w:p w14:paraId="32283AF5" w14:textId="7777123A" w:rsidR="00D51B32" w:rsidRDefault="001E14EC">
      <w:pPr>
        <w:pStyle w:val="TOC2"/>
        <w:tabs>
          <w:tab w:val="right" w:leader="dot" w:pos="9350"/>
        </w:tabs>
        <w:rPr>
          <w:rFonts w:asciiTheme="minorHAnsi" w:eastAsiaTheme="minorEastAsia" w:hAnsiTheme="minorHAnsi" w:cstheme="minorBidi"/>
          <w:noProof/>
          <w:sz w:val="22"/>
          <w:szCs w:val="22"/>
        </w:rPr>
      </w:pPr>
      <w:hyperlink w:anchor="_Toc5694301" w:history="1">
        <w:r w:rsidR="00D51B32" w:rsidRPr="002512B2">
          <w:rPr>
            <w:rStyle w:val="Hyperlink"/>
            <w:noProof/>
          </w:rPr>
          <w:t>3.15 externalPropertyFileReference object</w:t>
        </w:r>
        <w:r w:rsidR="00D51B32">
          <w:rPr>
            <w:noProof/>
            <w:webHidden/>
          </w:rPr>
          <w:tab/>
        </w:r>
        <w:r w:rsidR="00D51B32">
          <w:rPr>
            <w:noProof/>
            <w:webHidden/>
          </w:rPr>
          <w:fldChar w:fldCharType="begin"/>
        </w:r>
        <w:r w:rsidR="00D51B32">
          <w:rPr>
            <w:noProof/>
            <w:webHidden/>
          </w:rPr>
          <w:instrText xml:space="preserve"> PAGEREF _Toc5694301 \h </w:instrText>
        </w:r>
        <w:r w:rsidR="00D51B32">
          <w:rPr>
            <w:noProof/>
            <w:webHidden/>
          </w:rPr>
        </w:r>
        <w:r w:rsidR="00D51B32">
          <w:rPr>
            <w:noProof/>
            <w:webHidden/>
          </w:rPr>
          <w:fldChar w:fldCharType="separate"/>
        </w:r>
        <w:r w:rsidR="00D51B32">
          <w:rPr>
            <w:noProof/>
            <w:webHidden/>
          </w:rPr>
          <w:t>57</w:t>
        </w:r>
        <w:r w:rsidR="00D51B32">
          <w:rPr>
            <w:noProof/>
            <w:webHidden/>
          </w:rPr>
          <w:fldChar w:fldCharType="end"/>
        </w:r>
      </w:hyperlink>
    </w:p>
    <w:p w14:paraId="4C6A9535" w14:textId="01E9042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02" w:history="1">
        <w:r w:rsidR="00D51B32" w:rsidRPr="002512B2">
          <w:rPr>
            <w:rStyle w:val="Hyperlink"/>
            <w:noProof/>
          </w:rPr>
          <w:t>3.15.1 General</w:t>
        </w:r>
        <w:r w:rsidR="00D51B32">
          <w:rPr>
            <w:noProof/>
            <w:webHidden/>
          </w:rPr>
          <w:tab/>
        </w:r>
        <w:r w:rsidR="00D51B32">
          <w:rPr>
            <w:noProof/>
            <w:webHidden/>
          </w:rPr>
          <w:fldChar w:fldCharType="begin"/>
        </w:r>
        <w:r w:rsidR="00D51B32">
          <w:rPr>
            <w:noProof/>
            <w:webHidden/>
          </w:rPr>
          <w:instrText xml:space="preserve"> PAGEREF _Toc5694302 \h </w:instrText>
        </w:r>
        <w:r w:rsidR="00D51B32">
          <w:rPr>
            <w:noProof/>
            <w:webHidden/>
          </w:rPr>
        </w:r>
        <w:r w:rsidR="00D51B32">
          <w:rPr>
            <w:noProof/>
            <w:webHidden/>
          </w:rPr>
          <w:fldChar w:fldCharType="separate"/>
        </w:r>
        <w:r w:rsidR="00D51B32">
          <w:rPr>
            <w:noProof/>
            <w:webHidden/>
          </w:rPr>
          <w:t>57</w:t>
        </w:r>
        <w:r w:rsidR="00D51B32">
          <w:rPr>
            <w:noProof/>
            <w:webHidden/>
          </w:rPr>
          <w:fldChar w:fldCharType="end"/>
        </w:r>
      </w:hyperlink>
    </w:p>
    <w:p w14:paraId="2FEAE1AE" w14:textId="4EF8329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03" w:history="1">
        <w:r w:rsidR="00D51B32" w:rsidRPr="002512B2">
          <w:rPr>
            <w:rStyle w:val="Hyperlink"/>
            <w:noProof/>
          </w:rPr>
          <w:t>3.15.2 location property</w:t>
        </w:r>
        <w:r w:rsidR="00D51B32">
          <w:rPr>
            <w:noProof/>
            <w:webHidden/>
          </w:rPr>
          <w:tab/>
        </w:r>
        <w:r w:rsidR="00D51B32">
          <w:rPr>
            <w:noProof/>
            <w:webHidden/>
          </w:rPr>
          <w:fldChar w:fldCharType="begin"/>
        </w:r>
        <w:r w:rsidR="00D51B32">
          <w:rPr>
            <w:noProof/>
            <w:webHidden/>
          </w:rPr>
          <w:instrText xml:space="preserve"> PAGEREF _Toc5694303 \h </w:instrText>
        </w:r>
        <w:r w:rsidR="00D51B32">
          <w:rPr>
            <w:noProof/>
            <w:webHidden/>
          </w:rPr>
        </w:r>
        <w:r w:rsidR="00D51B32">
          <w:rPr>
            <w:noProof/>
            <w:webHidden/>
          </w:rPr>
          <w:fldChar w:fldCharType="separate"/>
        </w:r>
        <w:r w:rsidR="00D51B32">
          <w:rPr>
            <w:noProof/>
            <w:webHidden/>
          </w:rPr>
          <w:t>57</w:t>
        </w:r>
        <w:r w:rsidR="00D51B32">
          <w:rPr>
            <w:noProof/>
            <w:webHidden/>
          </w:rPr>
          <w:fldChar w:fldCharType="end"/>
        </w:r>
      </w:hyperlink>
    </w:p>
    <w:p w14:paraId="60E0985D" w14:textId="1DB5E70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04" w:history="1">
        <w:r w:rsidR="00D51B32" w:rsidRPr="002512B2">
          <w:rPr>
            <w:rStyle w:val="Hyperlink"/>
            <w:noProof/>
          </w:rPr>
          <w:t>3.15.3 guid property</w:t>
        </w:r>
        <w:r w:rsidR="00D51B32">
          <w:rPr>
            <w:noProof/>
            <w:webHidden/>
          </w:rPr>
          <w:tab/>
        </w:r>
        <w:r w:rsidR="00D51B32">
          <w:rPr>
            <w:noProof/>
            <w:webHidden/>
          </w:rPr>
          <w:fldChar w:fldCharType="begin"/>
        </w:r>
        <w:r w:rsidR="00D51B32">
          <w:rPr>
            <w:noProof/>
            <w:webHidden/>
          </w:rPr>
          <w:instrText xml:space="preserve"> PAGEREF _Toc5694304 \h </w:instrText>
        </w:r>
        <w:r w:rsidR="00D51B32">
          <w:rPr>
            <w:noProof/>
            <w:webHidden/>
          </w:rPr>
        </w:r>
        <w:r w:rsidR="00D51B32">
          <w:rPr>
            <w:noProof/>
            <w:webHidden/>
          </w:rPr>
          <w:fldChar w:fldCharType="separate"/>
        </w:r>
        <w:r w:rsidR="00D51B32">
          <w:rPr>
            <w:noProof/>
            <w:webHidden/>
          </w:rPr>
          <w:t>57</w:t>
        </w:r>
        <w:r w:rsidR="00D51B32">
          <w:rPr>
            <w:noProof/>
            <w:webHidden/>
          </w:rPr>
          <w:fldChar w:fldCharType="end"/>
        </w:r>
      </w:hyperlink>
    </w:p>
    <w:p w14:paraId="234224EB" w14:textId="473971F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05" w:history="1">
        <w:r w:rsidR="00D51B32" w:rsidRPr="002512B2">
          <w:rPr>
            <w:rStyle w:val="Hyperlink"/>
            <w:noProof/>
          </w:rPr>
          <w:t>3.15.4 itemCount property</w:t>
        </w:r>
        <w:r w:rsidR="00D51B32">
          <w:rPr>
            <w:noProof/>
            <w:webHidden/>
          </w:rPr>
          <w:tab/>
        </w:r>
        <w:r w:rsidR="00D51B32">
          <w:rPr>
            <w:noProof/>
            <w:webHidden/>
          </w:rPr>
          <w:fldChar w:fldCharType="begin"/>
        </w:r>
        <w:r w:rsidR="00D51B32">
          <w:rPr>
            <w:noProof/>
            <w:webHidden/>
          </w:rPr>
          <w:instrText xml:space="preserve"> PAGEREF _Toc5694305 \h </w:instrText>
        </w:r>
        <w:r w:rsidR="00D51B32">
          <w:rPr>
            <w:noProof/>
            <w:webHidden/>
          </w:rPr>
        </w:r>
        <w:r w:rsidR="00D51B32">
          <w:rPr>
            <w:noProof/>
            <w:webHidden/>
          </w:rPr>
          <w:fldChar w:fldCharType="separate"/>
        </w:r>
        <w:r w:rsidR="00D51B32">
          <w:rPr>
            <w:noProof/>
            <w:webHidden/>
          </w:rPr>
          <w:t>57</w:t>
        </w:r>
        <w:r w:rsidR="00D51B32">
          <w:rPr>
            <w:noProof/>
            <w:webHidden/>
          </w:rPr>
          <w:fldChar w:fldCharType="end"/>
        </w:r>
      </w:hyperlink>
    </w:p>
    <w:p w14:paraId="3B8F0BE3" w14:textId="61E344D2" w:rsidR="00D51B32" w:rsidRDefault="001E14EC">
      <w:pPr>
        <w:pStyle w:val="TOC2"/>
        <w:tabs>
          <w:tab w:val="right" w:leader="dot" w:pos="9350"/>
        </w:tabs>
        <w:rPr>
          <w:rFonts w:asciiTheme="minorHAnsi" w:eastAsiaTheme="minorEastAsia" w:hAnsiTheme="minorHAnsi" w:cstheme="minorBidi"/>
          <w:noProof/>
          <w:sz w:val="22"/>
          <w:szCs w:val="22"/>
        </w:rPr>
      </w:pPr>
      <w:hyperlink w:anchor="_Toc5694306" w:history="1">
        <w:r w:rsidR="00D51B32" w:rsidRPr="002512B2">
          <w:rPr>
            <w:rStyle w:val="Hyperlink"/>
            <w:noProof/>
          </w:rPr>
          <w:t>3.16 runAutomationDetails object</w:t>
        </w:r>
        <w:r w:rsidR="00D51B32">
          <w:rPr>
            <w:noProof/>
            <w:webHidden/>
          </w:rPr>
          <w:tab/>
        </w:r>
        <w:r w:rsidR="00D51B32">
          <w:rPr>
            <w:noProof/>
            <w:webHidden/>
          </w:rPr>
          <w:fldChar w:fldCharType="begin"/>
        </w:r>
        <w:r w:rsidR="00D51B32">
          <w:rPr>
            <w:noProof/>
            <w:webHidden/>
          </w:rPr>
          <w:instrText xml:space="preserve"> PAGEREF _Toc5694306 \h </w:instrText>
        </w:r>
        <w:r w:rsidR="00D51B32">
          <w:rPr>
            <w:noProof/>
            <w:webHidden/>
          </w:rPr>
        </w:r>
        <w:r w:rsidR="00D51B32">
          <w:rPr>
            <w:noProof/>
            <w:webHidden/>
          </w:rPr>
          <w:fldChar w:fldCharType="separate"/>
        </w:r>
        <w:r w:rsidR="00D51B32">
          <w:rPr>
            <w:noProof/>
            <w:webHidden/>
          </w:rPr>
          <w:t>58</w:t>
        </w:r>
        <w:r w:rsidR="00D51B32">
          <w:rPr>
            <w:noProof/>
            <w:webHidden/>
          </w:rPr>
          <w:fldChar w:fldCharType="end"/>
        </w:r>
      </w:hyperlink>
    </w:p>
    <w:p w14:paraId="79C7C5FF" w14:textId="254726B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07" w:history="1">
        <w:r w:rsidR="00D51B32" w:rsidRPr="002512B2">
          <w:rPr>
            <w:rStyle w:val="Hyperlink"/>
            <w:noProof/>
          </w:rPr>
          <w:t>3.16.1 General</w:t>
        </w:r>
        <w:r w:rsidR="00D51B32">
          <w:rPr>
            <w:noProof/>
            <w:webHidden/>
          </w:rPr>
          <w:tab/>
        </w:r>
        <w:r w:rsidR="00D51B32">
          <w:rPr>
            <w:noProof/>
            <w:webHidden/>
          </w:rPr>
          <w:fldChar w:fldCharType="begin"/>
        </w:r>
        <w:r w:rsidR="00D51B32">
          <w:rPr>
            <w:noProof/>
            <w:webHidden/>
          </w:rPr>
          <w:instrText xml:space="preserve"> PAGEREF _Toc5694307 \h </w:instrText>
        </w:r>
        <w:r w:rsidR="00D51B32">
          <w:rPr>
            <w:noProof/>
            <w:webHidden/>
          </w:rPr>
        </w:r>
        <w:r w:rsidR="00D51B32">
          <w:rPr>
            <w:noProof/>
            <w:webHidden/>
          </w:rPr>
          <w:fldChar w:fldCharType="separate"/>
        </w:r>
        <w:r w:rsidR="00D51B32">
          <w:rPr>
            <w:noProof/>
            <w:webHidden/>
          </w:rPr>
          <w:t>58</w:t>
        </w:r>
        <w:r w:rsidR="00D51B32">
          <w:rPr>
            <w:noProof/>
            <w:webHidden/>
          </w:rPr>
          <w:fldChar w:fldCharType="end"/>
        </w:r>
      </w:hyperlink>
    </w:p>
    <w:p w14:paraId="0003D33B" w14:textId="2B4F4D4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08" w:history="1">
        <w:r w:rsidR="00D51B32" w:rsidRPr="002512B2">
          <w:rPr>
            <w:rStyle w:val="Hyperlink"/>
            <w:noProof/>
          </w:rPr>
          <w:t>3.16.2 Constraints</w:t>
        </w:r>
        <w:r w:rsidR="00D51B32">
          <w:rPr>
            <w:noProof/>
            <w:webHidden/>
          </w:rPr>
          <w:tab/>
        </w:r>
        <w:r w:rsidR="00D51B32">
          <w:rPr>
            <w:noProof/>
            <w:webHidden/>
          </w:rPr>
          <w:fldChar w:fldCharType="begin"/>
        </w:r>
        <w:r w:rsidR="00D51B32">
          <w:rPr>
            <w:noProof/>
            <w:webHidden/>
          </w:rPr>
          <w:instrText xml:space="preserve"> PAGEREF _Toc5694308 \h </w:instrText>
        </w:r>
        <w:r w:rsidR="00D51B32">
          <w:rPr>
            <w:noProof/>
            <w:webHidden/>
          </w:rPr>
        </w:r>
        <w:r w:rsidR="00D51B32">
          <w:rPr>
            <w:noProof/>
            <w:webHidden/>
          </w:rPr>
          <w:fldChar w:fldCharType="separate"/>
        </w:r>
        <w:r w:rsidR="00D51B32">
          <w:rPr>
            <w:noProof/>
            <w:webHidden/>
          </w:rPr>
          <w:t>59</w:t>
        </w:r>
        <w:r w:rsidR="00D51B32">
          <w:rPr>
            <w:noProof/>
            <w:webHidden/>
          </w:rPr>
          <w:fldChar w:fldCharType="end"/>
        </w:r>
      </w:hyperlink>
    </w:p>
    <w:p w14:paraId="2DCB4132" w14:textId="5EF085F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09" w:history="1">
        <w:r w:rsidR="00D51B32" w:rsidRPr="002512B2">
          <w:rPr>
            <w:rStyle w:val="Hyperlink"/>
            <w:noProof/>
          </w:rPr>
          <w:t>3.16.3 description property</w:t>
        </w:r>
        <w:r w:rsidR="00D51B32">
          <w:rPr>
            <w:noProof/>
            <w:webHidden/>
          </w:rPr>
          <w:tab/>
        </w:r>
        <w:r w:rsidR="00D51B32">
          <w:rPr>
            <w:noProof/>
            <w:webHidden/>
          </w:rPr>
          <w:fldChar w:fldCharType="begin"/>
        </w:r>
        <w:r w:rsidR="00D51B32">
          <w:rPr>
            <w:noProof/>
            <w:webHidden/>
          </w:rPr>
          <w:instrText xml:space="preserve"> PAGEREF _Toc5694309 \h </w:instrText>
        </w:r>
        <w:r w:rsidR="00D51B32">
          <w:rPr>
            <w:noProof/>
            <w:webHidden/>
          </w:rPr>
        </w:r>
        <w:r w:rsidR="00D51B32">
          <w:rPr>
            <w:noProof/>
            <w:webHidden/>
          </w:rPr>
          <w:fldChar w:fldCharType="separate"/>
        </w:r>
        <w:r w:rsidR="00D51B32">
          <w:rPr>
            <w:noProof/>
            <w:webHidden/>
          </w:rPr>
          <w:t>59</w:t>
        </w:r>
        <w:r w:rsidR="00D51B32">
          <w:rPr>
            <w:noProof/>
            <w:webHidden/>
          </w:rPr>
          <w:fldChar w:fldCharType="end"/>
        </w:r>
      </w:hyperlink>
    </w:p>
    <w:p w14:paraId="6990EEEF" w14:textId="01D328D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10" w:history="1">
        <w:r w:rsidR="00D51B32" w:rsidRPr="002512B2">
          <w:rPr>
            <w:rStyle w:val="Hyperlink"/>
            <w:noProof/>
          </w:rPr>
          <w:t>3.16.4 id property</w:t>
        </w:r>
        <w:r w:rsidR="00D51B32">
          <w:rPr>
            <w:noProof/>
            <w:webHidden/>
          </w:rPr>
          <w:tab/>
        </w:r>
        <w:r w:rsidR="00D51B32">
          <w:rPr>
            <w:noProof/>
            <w:webHidden/>
          </w:rPr>
          <w:fldChar w:fldCharType="begin"/>
        </w:r>
        <w:r w:rsidR="00D51B32">
          <w:rPr>
            <w:noProof/>
            <w:webHidden/>
          </w:rPr>
          <w:instrText xml:space="preserve"> PAGEREF _Toc5694310 \h </w:instrText>
        </w:r>
        <w:r w:rsidR="00D51B32">
          <w:rPr>
            <w:noProof/>
            <w:webHidden/>
          </w:rPr>
        </w:r>
        <w:r w:rsidR="00D51B32">
          <w:rPr>
            <w:noProof/>
            <w:webHidden/>
          </w:rPr>
          <w:fldChar w:fldCharType="separate"/>
        </w:r>
        <w:r w:rsidR="00D51B32">
          <w:rPr>
            <w:noProof/>
            <w:webHidden/>
          </w:rPr>
          <w:t>59</w:t>
        </w:r>
        <w:r w:rsidR="00D51B32">
          <w:rPr>
            <w:noProof/>
            <w:webHidden/>
          </w:rPr>
          <w:fldChar w:fldCharType="end"/>
        </w:r>
      </w:hyperlink>
    </w:p>
    <w:p w14:paraId="782B3155" w14:textId="7D853FC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11" w:history="1">
        <w:r w:rsidR="00D51B32" w:rsidRPr="002512B2">
          <w:rPr>
            <w:rStyle w:val="Hyperlink"/>
            <w:noProof/>
          </w:rPr>
          <w:t>3.16.5 guid property</w:t>
        </w:r>
        <w:r w:rsidR="00D51B32">
          <w:rPr>
            <w:noProof/>
            <w:webHidden/>
          </w:rPr>
          <w:tab/>
        </w:r>
        <w:r w:rsidR="00D51B32">
          <w:rPr>
            <w:noProof/>
            <w:webHidden/>
          </w:rPr>
          <w:fldChar w:fldCharType="begin"/>
        </w:r>
        <w:r w:rsidR="00D51B32">
          <w:rPr>
            <w:noProof/>
            <w:webHidden/>
          </w:rPr>
          <w:instrText xml:space="preserve"> PAGEREF _Toc5694311 \h </w:instrText>
        </w:r>
        <w:r w:rsidR="00D51B32">
          <w:rPr>
            <w:noProof/>
            <w:webHidden/>
          </w:rPr>
        </w:r>
        <w:r w:rsidR="00D51B32">
          <w:rPr>
            <w:noProof/>
            <w:webHidden/>
          </w:rPr>
          <w:fldChar w:fldCharType="separate"/>
        </w:r>
        <w:r w:rsidR="00D51B32">
          <w:rPr>
            <w:noProof/>
            <w:webHidden/>
          </w:rPr>
          <w:t>59</w:t>
        </w:r>
        <w:r w:rsidR="00D51B32">
          <w:rPr>
            <w:noProof/>
            <w:webHidden/>
          </w:rPr>
          <w:fldChar w:fldCharType="end"/>
        </w:r>
      </w:hyperlink>
    </w:p>
    <w:p w14:paraId="2C107E9E" w14:textId="2E81578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12" w:history="1">
        <w:r w:rsidR="00D51B32" w:rsidRPr="002512B2">
          <w:rPr>
            <w:rStyle w:val="Hyperlink"/>
            <w:noProof/>
          </w:rPr>
          <w:t>3.16.6 correlationGuid property</w:t>
        </w:r>
        <w:r w:rsidR="00D51B32">
          <w:rPr>
            <w:noProof/>
            <w:webHidden/>
          </w:rPr>
          <w:tab/>
        </w:r>
        <w:r w:rsidR="00D51B32">
          <w:rPr>
            <w:noProof/>
            <w:webHidden/>
          </w:rPr>
          <w:fldChar w:fldCharType="begin"/>
        </w:r>
        <w:r w:rsidR="00D51B32">
          <w:rPr>
            <w:noProof/>
            <w:webHidden/>
          </w:rPr>
          <w:instrText xml:space="preserve"> PAGEREF _Toc5694312 \h </w:instrText>
        </w:r>
        <w:r w:rsidR="00D51B32">
          <w:rPr>
            <w:noProof/>
            <w:webHidden/>
          </w:rPr>
        </w:r>
        <w:r w:rsidR="00D51B32">
          <w:rPr>
            <w:noProof/>
            <w:webHidden/>
          </w:rPr>
          <w:fldChar w:fldCharType="separate"/>
        </w:r>
        <w:r w:rsidR="00D51B32">
          <w:rPr>
            <w:noProof/>
            <w:webHidden/>
          </w:rPr>
          <w:t>60</w:t>
        </w:r>
        <w:r w:rsidR="00D51B32">
          <w:rPr>
            <w:noProof/>
            <w:webHidden/>
          </w:rPr>
          <w:fldChar w:fldCharType="end"/>
        </w:r>
      </w:hyperlink>
    </w:p>
    <w:p w14:paraId="0FD64D3E" w14:textId="1D6B1B06" w:rsidR="00D51B32" w:rsidRDefault="001E14EC">
      <w:pPr>
        <w:pStyle w:val="TOC2"/>
        <w:tabs>
          <w:tab w:val="right" w:leader="dot" w:pos="9350"/>
        </w:tabs>
        <w:rPr>
          <w:rFonts w:asciiTheme="minorHAnsi" w:eastAsiaTheme="minorEastAsia" w:hAnsiTheme="minorHAnsi" w:cstheme="minorBidi"/>
          <w:noProof/>
          <w:sz w:val="22"/>
          <w:szCs w:val="22"/>
        </w:rPr>
      </w:pPr>
      <w:hyperlink w:anchor="_Toc5694313" w:history="1">
        <w:r w:rsidR="00D51B32" w:rsidRPr="002512B2">
          <w:rPr>
            <w:rStyle w:val="Hyperlink"/>
            <w:noProof/>
          </w:rPr>
          <w:t>3.17 tool object</w:t>
        </w:r>
        <w:r w:rsidR="00D51B32">
          <w:rPr>
            <w:noProof/>
            <w:webHidden/>
          </w:rPr>
          <w:tab/>
        </w:r>
        <w:r w:rsidR="00D51B32">
          <w:rPr>
            <w:noProof/>
            <w:webHidden/>
          </w:rPr>
          <w:fldChar w:fldCharType="begin"/>
        </w:r>
        <w:r w:rsidR="00D51B32">
          <w:rPr>
            <w:noProof/>
            <w:webHidden/>
          </w:rPr>
          <w:instrText xml:space="preserve"> PAGEREF _Toc5694313 \h </w:instrText>
        </w:r>
        <w:r w:rsidR="00D51B32">
          <w:rPr>
            <w:noProof/>
            <w:webHidden/>
          </w:rPr>
        </w:r>
        <w:r w:rsidR="00D51B32">
          <w:rPr>
            <w:noProof/>
            <w:webHidden/>
          </w:rPr>
          <w:fldChar w:fldCharType="separate"/>
        </w:r>
        <w:r w:rsidR="00D51B32">
          <w:rPr>
            <w:noProof/>
            <w:webHidden/>
          </w:rPr>
          <w:t>60</w:t>
        </w:r>
        <w:r w:rsidR="00D51B32">
          <w:rPr>
            <w:noProof/>
            <w:webHidden/>
          </w:rPr>
          <w:fldChar w:fldCharType="end"/>
        </w:r>
      </w:hyperlink>
    </w:p>
    <w:p w14:paraId="2B5DEED5" w14:textId="3F82F3A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14" w:history="1">
        <w:r w:rsidR="00D51B32" w:rsidRPr="002512B2">
          <w:rPr>
            <w:rStyle w:val="Hyperlink"/>
            <w:noProof/>
          </w:rPr>
          <w:t>3.17.1 General</w:t>
        </w:r>
        <w:r w:rsidR="00D51B32">
          <w:rPr>
            <w:noProof/>
            <w:webHidden/>
          </w:rPr>
          <w:tab/>
        </w:r>
        <w:r w:rsidR="00D51B32">
          <w:rPr>
            <w:noProof/>
            <w:webHidden/>
          </w:rPr>
          <w:fldChar w:fldCharType="begin"/>
        </w:r>
        <w:r w:rsidR="00D51B32">
          <w:rPr>
            <w:noProof/>
            <w:webHidden/>
          </w:rPr>
          <w:instrText xml:space="preserve"> PAGEREF _Toc5694314 \h </w:instrText>
        </w:r>
        <w:r w:rsidR="00D51B32">
          <w:rPr>
            <w:noProof/>
            <w:webHidden/>
          </w:rPr>
        </w:r>
        <w:r w:rsidR="00D51B32">
          <w:rPr>
            <w:noProof/>
            <w:webHidden/>
          </w:rPr>
          <w:fldChar w:fldCharType="separate"/>
        </w:r>
        <w:r w:rsidR="00D51B32">
          <w:rPr>
            <w:noProof/>
            <w:webHidden/>
          </w:rPr>
          <w:t>60</w:t>
        </w:r>
        <w:r w:rsidR="00D51B32">
          <w:rPr>
            <w:noProof/>
            <w:webHidden/>
          </w:rPr>
          <w:fldChar w:fldCharType="end"/>
        </w:r>
      </w:hyperlink>
    </w:p>
    <w:p w14:paraId="4DA03AC5" w14:textId="5D6AF0A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15" w:history="1">
        <w:r w:rsidR="00D51B32" w:rsidRPr="002512B2">
          <w:rPr>
            <w:rStyle w:val="Hyperlink"/>
            <w:noProof/>
          </w:rPr>
          <w:t>3.17.2 driver property</w:t>
        </w:r>
        <w:r w:rsidR="00D51B32">
          <w:rPr>
            <w:noProof/>
            <w:webHidden/>
          </w:rPr>
          <w:tab/>
        </w:r>
        <w:r w:rsidR="00D51B32">
          <w:rPr>
            <w:noProof/>
            <w:webHidden/>
          </w:rPr>
          <w:fldChar w:fldCharType="begin"/>
        </w:r>
        <w:r w:rsidR="00D51B32">
          <w:rPr>
            <w:noProof/>
            <w:webHidden/>
          </w:rPr>
          <w:instrText xml:space="preserve"> PAGEREF _Toc5694315 \h </w:instrText>
        </w:r>
        <w:r w:rsidR="00D51B32">
          <w:rPr>
            <w:noProof/>
            <w:webHidden/>
          </w:rPr>
        </w:r>
        <w:r w:rsidR="00D51B32">
          <w:rPr>
            <w:noProof/>
            <w:webHidden/>
          </w:rPr>
          <w:fldChar w:fldCharType="separate"/>
        </w:r>
        <w:r w:rsidR="00D51B32">
          <w:rPr>
            <w:noProof/>
            <w:webHidden/>
          </w:rPr>
          <w:t>60</w:t>
        </w:r>
        <w:r w:rsidR="00D51B32">
          <w:rPr>
            <w:noProof/>
            <w:webHidden/>
          </w:rPr>
          <w:fldChar w:fldCharType="end"/>
        </w:r>
      </w:hyperlink>
    </w:p>
    <w:p w14:paraId="16FB65CB" w14:textId="63CEBBB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16" w:history="1">
        <w:r w:rsidR="00D51B32" w:rsidRPr="002512B2">
          <w:rPr>
            <w:rStyle w:val="Hyperlink"/>
            <w:noProof/>
          </w:rPr>
          <w:t>3.17.3 extensions property</w:t>
        </w:r>
        <w:r w:rsidR="00D51B32">
          <w:rPr>
            <w:noProof/>
            <w:webHidden/>
          </w:rPr>
          <w:tab/>
        </w:r>
        <w:r w:rsidR="00D51B32">
          <w:rPr>
            <w:noProof/>
            <w:webHidden/>
          </w:rPr>
          <w:fldChar w:fldCharType="begin"/>
        </w:r>
        <w:r w:rsidR="00D51B32">
          <w:rPr>
            <w:noProof/>
            <w:webHidden/>
          </w:rPr>
          <w:instrText xml:space="preserve"> PAGEREF _Toc5694316 \h </w:instrText>
        </w:r>
        <w:r w:rsidR="00D51B32">
          <w:rPr>
            <w:noProof/>
            <w:webHidden/>
          </w:rPr>
        </w:r>
        <w:r w:rsidR="00D51B32">
          <w:rPr>
            <w:noProof/>
            <w:webHidden/>
          </w:rPr>
          <w:fldChar w:fldCharType="separate"/>
        </w:r>
        <w:r w:rsidR="00D51B32">
          <w:rPr>
            <w:noProof/>
            <w:webHidden/>
          </w:rPr>
          <w:t>61</w:t>
        </w:r>
        <w:r w:rsidR="00D51B32">
          <w:rPr>
            <w:noProof/>
            <w:webHidden/>
          </w:rPr>
          <w:fldChar w:fldCharType="end"/>
        </w:r>
      </w:hyperlink>
    </w:p>
    <w:p w14:paraId="457CE880" w14:textId="29FA12D3" w:rsidR="00D51B32" w:rsidRDefault="001E14EC">
      <w:pPr>
        <w:pStyle w:val="TOC2"/>
        <w:tabs>
          <w:tab w:val="right" w:leader="dot" w:pos="9350"/>
        </w:tabs>
        <w:rPr>
          <w:rFonts w:asciiTheme="minorHAnsi" w:eastAsiaTheme="minorEastAsia" w:hAnsiTheme="minorHAnsi" w:cstheme="minorBidi"/>
          <w:noProof/>
          <w:sz w:val="22"/>
          <w:szCs w:val="22"/>
        </w:rPr>
      </w:pPr>
      <w:hyperlink w:anchor="_Toc5694317" w:history="1">
        <w:r w:rsidR="00D51B32" w:rsidRPr="002512B2">
          <w:rPr>
            <w:rStyle w:val="Hyperlink"/>
            <w:noProof/>
          </w:rPr>
          <w:t>3.18 toolComponent object</w:t>
        </w:r>
        <w:r w:rsidR="00D51B32">
          <w:rPr>
            <w:noProof/>
            <w:webHidden/>
          </w:rPr>
          <w:tab/>
        </w:r>
        <w:r w:rsidR="00D51B32">
          <w:rPr>
            <w:noProof/>
            <w:webHidden/>
          </w:rPr>
          <w:fldChar w:fldCharType="begin"/>
        </w:r>
        <w:r w:rsidR="00D51B32">
          <w:rPr>
            <w:noProof/>
            <w:webHidden/>
          </w:rPr>
          <w:instrText xml:space="preserve"> PAGEREF _Toc5694317 \h </w:instrText>
        </w:r>
        <w:r w:rsidR="00D51B32">
          <w:rPr>
            <w:noProof/>
            <w:webHidden/>
          </w:rPr>
        </w:r>
        <w:r w:rsidR="00D51B32">
          <w:rPr>
            <w:noProof/>
            <w:webHidden/>
          </w:rPr>
          <w:fldChar w:fldCharType="separate"/>
        </w:r>
        <w:r w:rsidR="00D51B32">
          <w:rPr>
            <w:noProof/>
            <w:webHidden/>
          </w:rPr>
          <w:t>61</w:t>
        </w:r>
        <w:r w:rsidR="00D51B32">
          <w:rPr>
            <w:noProof/>
            <w:webHidden/>
          </w:rPr>
          <w:fldChar w:fldCharType="end"/>
        </w:r>
      </w:hyperlink>
    </w:p>
    <w:p w14:paraId="63F0427A" w14:textId="64A7EC5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18" w:history="1">
        <w:r w:rsidR="00D51B32" w:rsidRPr="002512B2">
          <w:rPr>
            <w:rStyle w:val="Hyperlink"/>
            <w:noProof/>
          </w:rPr>
          <w:t>3.18.1 General</w:t>
        </w:r>
        <w:r w:rsidR="00D51B32">
          <w:rPr>
            <w:noProof/>
            <w:webHidden/>
          </w:rPr>
          <w:tab/>
        </w:r>
        <w:r w:rsidR="00D51B32">
          <w:rPr>
            <w:noProof/>
            <w:webHidden/>
          </w:rPr>
          <w:fldChar w:fldCharType="begin"/>
        </w:r>
        <w:r w:rsidR="00D51B32">
          <w:rPr>
            <w:noProof/>
            <w:webHidden/>
          </w:rPr>
          <w:instrText xml:space="preserve"> PAGEREF _Toc5694318 \h </w:instrText>
        </w:r>
        <w:r w:rsidR="00D51B32">
          <w:rPr>
            <w:noProof/>
            <w:webHidden/>
          </w:rPr>
        </w:r>
        <w:r w:rsidR="00D51B32">
          <w:rPr>
            <w:noProof/>
            <w:webHidden/>
          </w:rPr>
          <w:fldChar w:fldCharType="separate"/>
        </w:r>
        <w:r w:rsidR="00D51B32">
          <w:rPr>
            <w:noProof/>
            <w:webHidden/>
          </w:rPr>
          <w:t>61</w:t>
        </w:r>
        <w:r w:rsidR="00D51B32">
          <w:rPr>
            <w:noProof/>
            <w:webHidden/>
          </w:rPr>
          <w:fldChar w:fldCharType="end"/>
        </w:r>
      </w:hyperlink>
    </w:p>
    <w:p w14:paraId="13332335" w14:textId="4E10675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19" w:history="1">
        <w:r w:rsidR="00D51B32" w:rsidRPr="002512B2">
          <w:rPr>
            <w:rStyle w:val="Hyperlink"/>
            <w:noProof/>
          </w:rPr>
          <w:t>3.18.2 Taxonomies</w:t>
        </w:r>
        <w:r w:rsidR="00D51B32">
          <w:rPr>
            <w:noProof/>
            <w:webHidden/>
          </w:rPr>
          <w:tab/>
        </w:r>
        <w:r w:rsidR="00D51B32">
          <w:rPr>
            <w:noProof/>
            <w:webHidden/>
          </w:rPr>
          <w:fldChar w:fldCharType="begin"/>
        </w:r>
        <w:r w:rsidR="00D51B32">
          <w:rPr>
            <w:noProof/>
            <w:webHidden/>
          </w:rPr>
          <w:instrText xml:space="preserve"> PAGEREF _Toc5694319 \h </w:instrText>
        </w:r>
        <w:r w:rsidR="00D51B32">
          <w:rPr>
            <w:noProof/>
            <w:webHidden/>
          </w:rPr>
        </w:r>
        <w:r w:rsidR="00D51B32">
          <w:rPr>
            <w:noProof/>
            <w:webHidden/>
          </w:rPr>
          <w:fldChar w:fldCharType="separate"/>
        </w:r>
        <w:r w:rsidR="00D51B32">
          <w:rPr>
            <w:noProof/>
            <w:webHidden/>
          </w:rPr>
          <w:t>61</w:t>
        </w:r>
        <w:r w:rsidR="00D51B32">
          <w:rPr>
            <w:noProof/>
            <w:webHidden/>
          </w:rPr>
          <w:fldChar w:fldCharType="end"/>
        </w:r>
      </w:hyperlink>
    </w:p>
    <w:p w14:paraId="2BDA5669" w14:textId="06EF9DF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20" w:history="1">
        <w:r w:rsidR="00D51B32" w:rsidRPr="002512B2">
          <w:rPr>
            <w:rStyle w:val="Hyperlink"/>
            <w:noProof/>
          </w:rPr>
          <w:t>3.18.3 Translations</w:t>
        </w:r>
        <w:r w:rsidR="00D51B32">
          <w:rPr>
            <w:noProof/>
            <w:webHidden/>
          </w:rPr>
          <w:tab/>
        </w:r>
        <w:r w:rsidR="00D51B32">
          <w:rPr>
            <w:noProof/>
            <w:webHidden/>
          </w:rPr>
          <w:fldChar w:fldCharType="begin"/>
        </w:r>
        <w:r w:rsidR="00D51B32">
          <w:rPr>
            <w:noProof/>
            <w:webHidden/>
          </w:rPr>
          <w:instrText xml:space="preserve"> PAGEREF _Toc5694320 \h </w:instrText>
        </w:r>
        <w:r w:rsidR="00D51B32">
          <w:rPr>
            <w:noProof/>
            <w:webHidden/>
          </w:rPr>
        </w:r>
        <w:r w:rsidR="00D51B32">
          <w:rPr>
            <w:noProof/>
            <w:webHidden/>
          </w:rPr>
          <w:fldChar w:fldCharType="separate"/>
        </w:r>
        <w:r w:rsidR="00D51B32">
          <w:rPr>
            <w:noProof/>
            <w:webHidden/>
          </w:rPr>
          <w:t>63</w:t>
        </w:r>
        <w:r w:rsidR="00D51B32">
          <w:rPr>
            <w:noProof/>
            <w:webHidden/>
          </w:rPr>
          <w:fldChar w:fldCharType="end"/>
        </w:r>
      </w:hyperlink>
    </w:p>
    <w:p w14:paraId="7231CFC9" w14:textId="78B8FB8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21" w:history="1">
        <w:r w:rsidR="00D51B32" w:rsidRPr="002512B2">
          <w:rPr>
            <w:rStyle w:val="Hyperlink"/>
            <w:noProof/>
          </w:rPr>
          <w:t>3.18.4 Policies</w:t>
        </w:r>
        <w:r w:rsidR="00D51B32">
          <w:rPr>
            <w:noProof/>
            <w:webHidden/>
          </w:rPr>
          <w:tab/>
        </w:r>
        <w:r w:rsidR="00D51B32">
          <w:rPr>
            <w:noProof/>
            <w:webHidden/>
          </w:rPr>
          <w:fldChar w:fldCharType="begin"/>
        </w:r>
        <w:r w:rsidR="00D51B32">
          <w:rPr>
            <w:noProof/>
            <w:webHidden/>
          </w:rPr>
          <w:instrText xml:space="preserve"> PAGEREF _Toc5694321 \h </w:instrText>
        </w:r>
        <w:r w:rsidR="00D51B32">
          <w:rPr>
            <w:noProof/>
            <w:webHidden/>
          </w:rPr>
        </w:r>
        <w:r w:rsidR="00D51B32">
          <w:rPr>
            <w:noProof/>
            <w:webHidden/>
          </w:rPr>
          <w:fldChar w:fldCharType="separate"/>
        </w:r>
        <w:r w:rsidR="00D51B32">
          <w:rPr>
            <w:noProof/>
            <w:webHidden/>
          </w:rPr>
          <w:t>65</w:t>
        </w:r>
        <w:r w:rsidR="00D51B32">
          <w:rPr>
            <w:noProof/>
            <w:webHidden/>
          </w:rPr>
          <w:fldChar w:fldCharType="end"/>
        </w:r>
      </w:hyperlink>
    </w:p>
    <w:p w14:paraId="7BFD4375" w14:textId="2CE1F44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22" w:history="1">
        <w:r w:rsidR="00D51B32" w:rsidRPr="002512B2">
          <w:rPr>
            <w:rStyle w:val="Hyperlink"/>
            <w:noProof/>
          </w:rPr>
          <w:t>3.18.5 guid property</w:t>
        </w:r>
        <w:r w:rsidR="00D51B32">
          <w:rPr>
            <w:noProof/>
            <w:webHidden/>
          </w:rPr>
          <w:tab/>
        </w:r>
        <w:r w:rsidR="00D51B32">
          <w:rPr>
            <w:noProof/>
            <w:webHidden/>
          </w:rPr>
          <w:fldChar w:fldCharType="begin"/>
        </w:r>
        <w:r w:rsidR="00D51B32">
          <w:rPr>
            <w:noProof/>
            <w:webHidden/>
          </w:rPr>
          <w:instrText xml:space="preserve"> PAGEREF _Toc5694322 \h </w:instrText>
        </w:r>
        <w:r w:rsidR="00D51B32">
          <w:rPr>
            <w:noProof/>
            <w:webHidden/>
          </w:rPr>
        </w:r>
        <w:r w:rsidR="00D51B32">
          <w:rPr>
            <w:noProof/>
            <w:webHidden/>
          </w:rPr>
          <w:fldChar w:fldCharType="separate"/>
        </w:r>
        <w:r w:rsidR="00D51B32">
          <w:rPr>
            <w:noProof/>
            <w:webHidden/>
          </w:rPr>
          <w:t>66</w:t>
        </w:r>
        <w:r w:rsidR="00D51B32">
          <w:rPr>
            <w:noProof/>
            <w:webHidden/>
          </w:rPr>
          <w:fldChar w:fldCharType="end"/>
        </w:r>
      </w:hyperlink>
    </w:p>
    <w:p w14:paraId="3E11E002" w14:textId="72F04E4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23" w:history="1">
        <w:r w:rsidR="00D51B32" w:rsidRPr="002512B2">
          <w:rPr>
            <w:rStyle w:val="Hyperlink"/>
            <w:noProof/>
          </w:rPr>
          <w:t>3.18.6 name property</w:t>
        </w:r>
        <w:r w:rsidR="00D51B32">
          <w:rPr>
            <w:noProof/>
            <w:webHidden/>
          </w:rPr>
          <w:tab/>
        </w:r>
        <w:r w:rsidR="00D51B32">
          <w:rPr>
            <w:noProof/>
            <w:webHidden/>
          </w:rPr>
          <w:fldChar w:fldCharType="begin"/>
        </w:r>
        <w:r w:rsidR="00D51B32">
          <w:rPr>
            <w:noProof/>
            <w:webHidden/>
          </w:rPr>
          <w:instrText xml:space="preserve"> PAGEREF _Toc5694323 \h </w:instrText>
        </w:r>
        <w:r w:rsidR="00D51B32">
          <w:rPr>
            <w:noProof/>
            <w:webHidden/>
          </w:rPr>
        </w:r>
        <w:r w:rsidR="00D51B32">
          <w:rPr>
            <w:noProof/>
            <w:webHidden/>
          </w:rPr>
          <w:fldChar w:fldCharType="separate"/>
        </w:r>
        <w:r w:rsidR="00D51B32">
          <w:rPr>
            <w:noProof/>
            <w:webHidden/>
          </w:rPr>
          <w:t>66</w:t>
        </w:r>
        <w:r w:rsidR="00D51B32">
          <w:rPr>
            <w:noProof/>
            <w:webHidden/>
          </w:rPr>
          <w:fldChar w:fldCharType="end"/>
        </w:r>
      </w:hyperlink>
    </w:p>
    <w:p w14:paraId="4ECB73FC" w14:textId="4793A2C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24" w:history="1">
        <w:r w:rsidR="00D51B32" w:rsidRPr="002512B2">
          <w:rPr>
            <w:rStyle w:val="Hyperlink"/>
            <w:noProof/>
          </w:rPr>
          <w:t>3.18.7 fullName property</w:t>
        </w:r>
        <w:r w:rsidR="00D51B32">
          <w:rPr>
            <w:noProof/>
            <w:webHidden/>
          </w:rPr>
          <w:tab/>
        </w:r>
        <w:r w:rsidR="00D51B32">
          <w:rPr>
            <w:noProof/>
            <w:webHidden/>
          </w:rPr>
          <w:fldChar w:fldCharType="begin"/>
        </w:r>
        <w:r w:rsidR="00D51B32">
          <w:rPr>
            <w:noProof/>
            <w:webHidden/>
          </w:rPr>
          <w:instrText xml:space="preserve"> PAGEREF _Toc5694324 \h </w:instrText>
        </w:r>
        <w:r w:rsidR="00D51B32">
          <w:rPr>
            <w:noProof/>
            <w:webHidden/>
          </w:rPr>
        </w:r>
        <w:r w:rsidR="00D51B32">
          <w:rPr>
            <w:noProof/>
            <w:webHidden/>
          </w:rPr>
          <w:fldChar w:fldCharType="separate"/>
        </w:r>
        <w:r w:rsidR="00D51B32">
          <w:rPr>
            <w:noProof/>
            <w:webHidden/>
          </w:rPr>
          <w:t>66</w:t>
        </w:r>
        <w:r w:rsidR="00D51B32">
          <w:rPr>
            <w:noProof/>
            <w:webHidden/>
          </w:rPr>
          <w:fldChar w:fldCharType="end"/>
        </w:r>
      </w:hyperlink>
    </w:p>
    <w:p w14:paraId="6E2D5A6B" w14:textId="1B58393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25" w:history="1">
        <w:r w:rsidR="00D51B32" w:rsidRPr="002512B2">
          <w:rPr>
            <w:rStyle w:val="Hyperlink"/>
            <w:noProof/>
          </w:rPr>
          <w:t>3.18.8 semanticVersion property</w:t>
        </w:r>
        <w:r w:rsidR="00D51B32">
          <w:rPr>
            <w:noProof/>
            <w:webHidden/>
          </w:rPr>
          <w:tab/>
        </w:r>
        <w:r w:rsidR="00D51B32">
          <w:rPr>
            <w:noProof/>
            <w:webHidden/>
          </w:rPr>
          <w:fldChar w:fldCharType="begin"/>
        </w:r>
        <w:r w:rsidR="00D51B32">
          <w:rPr>
            <w:noProof/>
            <w:webHidden/>
          </w:rPr>
          <w:instrText xml:space="preserve"> PAGEREF _Toc5694325 \h </w:instrText>
        </w:r>
        <w:r w:rsidR="00D51B32">
          <w:rPr>
            <w:noProof/>
            <w:webHidden/>
          </w:rPr>
        </w:r>
        <w:r w:rsidR="00D51B32">
          <w:rPr>
            <w:noProof/>
            <w:webHidden/>
          </w:rPr>
          <w:fldChar w:fldCharType="separate"/>
        </w:r>
        <w:r w:rsidR="00D51B32">
          <w:rPr>
            <w:noProof/>
            <w:webHidden/>
          </w:rPr>
          <w:t>66</w:t>
        </w:r>
        <w:r w:rsidR="00D51B32">
          <w:rPr>
            <w:noProof/>
            <w:webHidden/>
          </w:rPr>
          <w:fldChar w:fldCharType="end"/>
        </w:r>
      </w:hyperlink>
    </w:p>
    <w:p w14:paraId="5CF2ACD6" w14:textId="1165981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26" w:history="1">
        <w:r w:rsidR="00D51B32" w:rsidRPr="002512B2">
          <w:rPr>
            <w:rStyle w:val="Hyperlink"/>
            <w:noProof/>
          </w:rPr>
          <w:t>3.18.9 version property</w:t>
        </w:r>
        <w:r w:rsidR="00D51B32">
          <w:rPr>
            <w:noProof/>
            <w:webHidden/>
          </w:rPr>
          <w:tab/>
        </w:r>
        <w:r w:rsidR="00D51B32">
          <w:rPr>
            <w:noProof/>
            <w:webHidden/>
          </w:rPr>
          <w:fldChar w:fldCharType="begin"/>
        </w:r>
        <w:r w:rsidR="00D51B32">
          <w:rPr>
            <w:noProof/>
            <w:webHidden/>
          </w:rPr>
          <w:instrText xml:space="preserve"> PAGEREF _Toc5694326 \h </w:instrText>
        </w:r>
        <w:r w:rsidR="00D51B32">
          <w:rPr>
            <w:noProof/>
            <w:webHidden/>
          </w:rPr>
        </w:r>
        <w:r w:rsidR="00D51B32">
          <w:rPr>
            <w:noProof/>
            <w:webHidden/>
          </w:rPr>
          <w:fldChar w:fldCharType="separate"/>
        </w:r>
        <w:r w:rsidR="00D51B32">
          <w:rPr>
            <w:noProof/>
            <w:webHidden/>
          </w:rPr>
          <w:t>66</w:t>
        </w:r>
        <w:r w:rsidR="00D51B32">
          <w:rPr>
            <w:noProof/>
            <w:webHidden/>
          </w:rPr>
          <w:fldChar w:fldCharType="end"/>
        </w:r>
      </w:hyperlink>
    </w:p>
    <w:p w14:paraId="64DD7238" w14:textId="70E5DD8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27" w:history="1">
        <w:r w:rsidR="00D51B32" w:rsidRPr="002512B2">
          <w:rPr>
            <w:rStyle w:val="Hyperlink"/>
            <w:noProof/>
          </w:rPr>
          <w:t>3.18.10 dottedQuadFileVersion property</w:t>
        </w:r>
        <w:r w:rsidR="00D51B32">
          <w:rPr>
            <w:noProof/>
            <w:webHidden/>
          </w:rPr>
          <w:tab/>
        </w:r>
        <w:r w:rsidR="00D51B32">
          <w:rPr>
            <w:noProof/>
            <w:webHidden/>
          </w:rPr>
          <w:fldChar w:fldCharType="begin"/>
        </w:r>
        <w:r w:rsidR="00D51B32">
          <w:rPr>
            <w:noProof/>
            <w:webHidden/>
          </w:rPr>
          <w:instrText xml:space="preserve"> PAGEREF _Toc5694327 \h </w:instrText>
        </w:r>
        <w:r w:rsidR="00D51B32">
          <w:rPr>
            <w:noProof/>
            <w:webHidden/>
          </w:rPr>
        </w:r>
        <w:r w:rsidR="00D51B32">
          <w:rPr>
            <w:noProof/>
            <w:webHidden/>
          </w:rPr>
          <w:fldChar w:fldCharType="separate"/>
        </w:r>
        <w:r w:rsidR="00D51B32">
          <w:rPr>
            <w:noProof/>
            <w:webHidden/>
          </w:rPr>
          <w:t>67</w:t>
        </w:r>
        <w:r w:rsidR="00D51B32">
          <w:rPr>
            <w:noProof/>
            <w:webHidden/>
          </w:rPr>
          <w:fldChar w:fldCharType="end"/>
        </w:r>
      </w:hyperlink>
    </w:p>
    <w:p w14:paraId="1E73BE70" w14:textId="390EAB1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28" w:history="1">
        <w:r w:rsidR="00D51B32" w:rsidRPr="002512B2">
          <w:rPr>
            <w:rStyle w:val="Hyperlink"/>
            <w:noProof/>
          </w:rPr>
          <w:t>3.18.11 releaseDateUtc</w:t>
        </w:r>
        <w:r w:rsidR="00D51B32">
          <w:rPr>
            <w:noProof/>
            <w:webHidden/>
          </w:rPr>
          <w:tab/>
        </w:r>
        <w:r w:rsidR="00D51B32">
          <w:rPr>
            <w:noProof/>
            <w:webHidden/>
          </w:rPr>
          <w:fldChar w:fldCharType="begin"/>
        </w:r>
        <w:r w:rsidR="00D51B32">
          <w:rPr>
            <w:noProof/>
            <w:webHidden/>
          </w:rPr>
          <w:instrText xml:space="preserve"> PAGEREF _Toc5694328 \h </w:instrText>
        </w:r>
        <w:r w:rsidR="00D51B32">
          <w:rPr>
            <w:noProof/>
            <w:webHidden/>
          </w:rPr>
        </w:r>
        <w:r w:rsidR="00D51B32">
          <w:rPr>
            <w:noProof/>
            <w:webHidden/>
          </w:rPr>
          <w:fldChar w:fldCharType="separate"/>
        </w:r>
        <w:r w:rsidR="00D51B32">
          <w:rPr>
            <w:noProof/>
            <w:webHidden/>
          </w:rPr>
          <w:t>67</w:t>
        </w:r>
        <w:r w:rsidR="00D51B32">
          <w:rPr>
            <w:noProof/>
            <w:webHidden/>
          </w:rPr>
          <w:fldChar w:fldCharType="end"/>
        </w:r>
      </w:hyperlink>
    </w:p>
    <w:p w14:paraId="595D9E56" w14:textId="2556046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29" w:history="1">
        <w:r w:rsidR="00D51B32" w:rsidRPr="002512B2">
          <w:rPr>
            <w:rStyle w:val="Hyperlink"/>
            <w:noProof/>
          </w:rPr>
          <w:t>3.18.12 downloadUri property</w:t>
        </w:r>
        <w:r w:rsidR="00D51B32">
          <w:rPr>
            <w:noProof/>
            <w:webHidden/>
          </w:rPr>
          <w:tab/>
        </w:r>
        <w:r w:rsidR="00D51B32">
          <w:rPr>
            <w:noProof/>
            <w:webHidden/>
          </w:rPr>
          <w:fldChar w:fldCharType="begin"/>
        </w:r>
        <w:r w:rsidR="00D51B32">
          <w:rPr>
            <w:noProof/>
            <w:webHidden/>
          </w:rPr>
          <w:instrText xml:space="preserve"> PAGEREF _Toc5694329 \h </w:instrText>
        </w:r>
        <w:r w:rsidR="00D51B32">
          <w:rPr>
            <w:noProof/>
            <w:webHidden/>
          </w:rPr>
        </w:r>
        <w:r w:rsidR="00D51B32">
          <w:rPr>
            <w:noProof/>
            <w:webHidden/>
          </w:rPr>
          <w:fldChar w:fldCharType="separate"/>
        </w:r>
        <w:r w:rsidR="00D51B32">
          <w:rPr>
            <w:noProof/>
            <w:webHidden/>
          </w:rPr>
          <w:t>67</w:t>
        </w:r>
        <w:r w:rsidR="00D51B32">
          <w:rPr>
            <w:noProof/>
            <w:webHidden/>
          </w:rPr>
          <w:fldChar w:fldCharType="end"/>
        </w:r>
      </w:hyperlink>
    </w:p>
    <w:p w14:paraId="7790264D" w14:textId="6F32A32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30" w:history="1">
        <w:r w:rsidR="00D51B32" w:rsidRPr="002512B2">
          <w:rPr>
            <w:rStyle w:val="Hyperlink"/>
            <w:noProof/>
          </w:rPr>
          <w:t>3.18.13 informationUri property</w:t>
        </w:r>
        <w:r w:rsidR="00D51B32">
          <w:rPr>
            <w:noProof/>
            <w:webHidden/>
          </w:rPr>
          <w:tab/>
        </w:r>
        <w:r w:rsidR="00D51B32">
          <w:rPr>
            <w:noProof/>
            <w:webHidden/>
          </w:rPr>
          <w:fldChar w:fldCharType="begin"/>
        </w:r>
        <w:r w:rsidR="00D51B32">
          <w:rPr>
            <w:noProof/>
            <w:webHidden/>
          </w:rPr>
          <w:instrText xml:space="preserve"> PAGEREF _Toc5694330 \h </w:instrText>
        </w:r>
        <w:r w:rsidR="00D51B32">
          <w:rPr>
            <w:noProof/>
            <w:webHidden/>
          </w:rPr>
        </w:r>
        <w:r w:rsidR="00D51B32">
          <w:rPr>
            <w:noProof/>
            <w:webHidden/>
          </w:rPr>
          <w:fldChar w:fldCharType="separate"/>
        </w:r>
        <w:r w:rsidR="00D51B32">
          <w:rPr>
            <w:noProof/>
            <w:webHidden/>
          </w:rPr>
          <w:t>67</w:t>
        </w:r>
        <w:r w:rsidR="00D51B32">
          <w:rPr>
            <w:noProof/>
            <w:webHidden/>
          </w:rPr>
          <w:fldChar w:fldCharType="end"/>
        </w:r>
      </w:hyperlink>
    </w:p>
    <w:p w14:paraId="701A48BD" w14:textId="4A3B7CC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31" w:history="1">
        <w:r w:rsidR="00D51B32" w:rsidRPr="002512B2">
          <w:rPr>
            <w:rStyle w:val="Hyperlink"/>
            <w:noProof/>
          </w:rPr>
          <w:t>3.18.14 organization property</w:t>
        </w:r>
        <w:r w:rsidR="00D51B32">
          <w:rPr>
            <w:noProof/>
            <w:webHidden/>
          </w:rPr>
          <w:tab/>
        </w:r>
        <w:r w:rsidR="00D51B32">
          <w:rPr>
            <w:noProof/>
            <w:webHidden/>
          </w:rPr>
          <w:fldChar w:fldCharType="begin"/>
        </w:r>
        <w:r w:rsidR="00D51B32">
          <w:rPr>
            <w:noProof/>
            <w:webHidden/>
          </w:rPr>
          <w:instrText xml:space="preserve"> PAGEREF _Toc5694331 \h </w:instrText>
        </w:r>
        <w:r w:rsidR="00D51B32">
          <w:rPr>
            <w:noProof/>
            <w:webHidden/>
          </w:rPr>
        </w:r>
        <w:r w:rsidR="00D51B32">
          <w:rPr>
            <w:noProof/>
            <w:webHidden/>
          </w:rPr>
          <w:fldChar w:fldCharType="separate"/>
        </w:r>
        <w:r w:rsidR="00D51B32">
          <w:rPr>
            <w:noProof/>
            <w:webHidden/>
          </w:rPr>
          <w:t>67</w:t>
        </w:r>
        <w:r w:rsidR="00D51B32">
          <w:rPr>
            <w:noProof/>
            <w:webHidden/>
          </w:rPr>
          <w:fldChar w:fldCharType="end"/>
        </w:r>
      </w:hyperlink>
    </w:p>
    <w:p w14:paraId="3B6562BC" w14:textId="28E362B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32" w:history="1">
        <w:r w:rsidR="00D51B32" w:rsidRPr="002512B2">
          <w:rPr>
            <w:rStyle w:val="Hyperlink"/>
            <w:noProof/>
          </w:rPr>
          <w:t>3.18.15 product property</w:t>
        </w:r>
        <w:r w:rsidR="00D51B32">
          <w:rPr>
            <w:noProof/>
            <w:webHidden/>
          </w:rPr>
          <w:tab/>
        </w:r>
        <w:r w:rsidR="00D51B32">
          <w:rPr>
            <w:noProof/>
            <w:webHidden/>
          </w:rPr>
          <w:fldChar w:fldCharType="begin"/>
        </w:r>
        <w:r w:rsidR="00D51B32">
          <w:rPr>
            <w:noProof/>
            <w:webHidden/>
          </w:rPr>
          <w:instrText xml:space="preserve"> PAGEREF _Toc5694332 \h </w:instrText>
        </w:r>
        <w:r w:rsidR="00D51B32">
          <w:rPr>
            <w:noProof/>
            <w:webHidden/>
          </w:rPr>
        </w:r>
        <w:r w:rsidR="00D51B32">
          <w:rPr>
            <w:noProof/>
            <w:webHidden/>
          </w:rPr>
          <w:fldChar w:fldCharType="separate"/>
        </w:r>
        <w:r w:rsidR="00D51B32">
          <w:rPr>
            <w:noProof/>
            <w:webHidden/>
          </w:rPr>
          <w:t>67</w:t>
        </w:r>
        <w:r w:rsidR="00D51B32">
          <w:rPr>
            <w:noProof/>
            <w:webHidden/>
          </w:rPr>
          <w:fldChar w:fldCharType="end"/>
        </w:r>
      </w:hyperlink>
    </w:p>
    <w:p w14:paraId="3B89ABAD" w14:textId="76E9AC0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33" w:history="1">
        <w:r w:rsidR="00D51B32" w:rsidRPr="002512B2">
          <w:rPr>
            <w:rStyle w:val="Hyperlink"/>
            <w:noProof/>
          </w:rPr>
          <w:t>3.18.16 productSuite property</w:t>
        </w:r>
        <w:r w:rsidR="00D51B32">
          <w:rPr>
            <w:noProof/>
            <w:webHidden/>
          </w:rPr>
          <w:tab/>
        </w:r>
        <w:r w:rsidR="00D51B32">
          <w:rPr>
            <w:noProof/>
            <w:webHidden/>
          </w:rPr>
          <w:fldChar w:fldCharType="begin"/>
        </w:r>
        <w:r w:rsidR="00D51B32">
          <w:rPr>
            <w:noProof/>
            <w:webHidden/>
          </w:rPr>
          <w:instrText xml:space="preserve"> PAGEREF _Toc5694333 \h </w:instrText>
        </w:r>
        <w:r w:rsidR="00D51B32">
          <w:rPr>
            <w:noProof/>
            <w:webHidden/>
          </w:rPr>
        </w:r>
        <w:r w:rsidR="00D51B32">
          <w:rPr>
            <w:noProof/>
            <w:webHidden/>
          </w:rPr>
          <w:fldChar w:fldCharType="separate"/>
        </w:r>
        <w:r w:rsidR="00D51B32">
          <w:rPr>
            <w:noProof/>
            <w:webHidden/>
          </w:rPr>
          <w:t>67</w:t>
        </w:r>
        <w:r w:rsidR="00D51B32">
          <w:rPr>
            <w:noProof/>
            <w:webHidden/>
          </w:rPr>
          <w:fldChar w:fldCharType="end"/>
        </w:r>
      </w:hyperlink>
    </w:p>
    <w:p w14:paraId="2B8BDC79" w14:textId="1BB4A18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34" w:history="1">
        <w:r w:rsidR="00D51B32" w:rsidRPr="002512B2">
          <w:rPr>
            <w:rStyle w:val="Hyperlink"/>
            <w:noProof/>
          </w:rPr>
          <w:t>3.18.17 shortDescription property</w:t>
        </w:r>
        <w:r w:rsidR="00D51B32">
          <w:rPr>
            <w:noProof/>
            <w:webHidden/>
          </w:rPr>
          <w:tab/>
        </w:r>
        <w:r w:rsidR="00D51B32">
          <w:rPr>
            <w:noProof/>
            <w:webHidden/>
          </w:rPr>
          <w:fldChar w:fldCharType="begin"/>
        </w:r>
        <w:r w:rsidR="00D51B32">
          <w:rPr>
            <w:noProof/>
            <w:webHidden/>
          </w:rPr>
          <w:instrText xml:space="preserve"> PAGEREF _Toc5694334 \h </w:instrText>
        </w:r>
        <w:r w:rsidR="00D51B32">
          <w:rPr>
            <w:noProof/>
            <w:webHidden/>
          </w:rPr>
        </w:r>
        <w:r w:rsidR="00D51B32">
          <w:rPr>
            <w:noProof/>
            <w:webHidden/>
          </w:rPr>
          <w:fldChar w:fldCharType="separate"/>
        </w:r>
        <w:r w:rsidR="00D51B32">
          <w:rPr>
            <w:noProof/>
            <w:webHidden/>
          </w:rPr>
          <w:t>68</w:t>
        </w:r>
        <w:r w:rsidR="00D51B32">
          <w:rPr>
            <w:noProof/>
            <w:webHidden/>
          </w:rPr>
          <w:fldChar w:fldCharType="end"/>
        </w:r>
      </w:hyperlink>
    </w:p>
    <w:p w14:paraId="2F95D285" w14:textId="52EE280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35" w:history="1">
        <w:r w:rsidR="00D51B32" w:rsidRPr="002512B2">
          <w:rPr>
            <w:rStyle w:val="Hyperlink"/>
            <w:noProof/>
          </w:rPr>
          <w:t>3.18.18 fullDescription property</w:t>
        </w:r>
        <w:r w:rsidR="00D51B32">
          <w:rPr>
            <w:noProof/>
            <w:webHidden/>
          </w:rPr>
          <w:tab/>
        </w:r>
        <w:r w:rsidR="00D51B32">
          <w:rPr>
            <w:noProof/>
            <w:webHidden/>
          </w:rPr>
          <w:fldChar w:fldCharType="begin"/>
        </w:r>
        <w:r w:rsidR="00D51B32">
          <w:rPr>
            <w:noProof/>
            <w:webHidden/>
          </w:rPr>
          <w:instrText xml:space="preserve"> PAGEREF _Toc5694335 \h </w:instrText>
        </w:r>
        <w:r w:rsidR="00D51B32">
          <w:rPr>
            <w:noProof/>
            <w:webHidden/>
          </w:rPr>
        </w:r>
        <w:r w:rsidR="00D51B32">
          <w:rPr>
            <w:noProof/>
            <w:webHidden/>
          </w:rPr>
          <w:fldChar w:fldCharType="separate"/>
        </w:r>
        <w:r w:rsidR="00D51B32">
          <w:rPr>
            <w:noProof/>
            <w:webHidden/>
          </w:rPr>
          <w:t>68</w:t>
        </w:r>
        <w:r w:rsidR="00D51B32">
          <w:rPr>
            <w:noProof/>
            <w:webHidden/>
          </w:rPr>
          <w:fldChar w:fldCharType="end"/>
        </w:r>
      </w:hyperlink>
    </w:p>
    <w:p w14:paraId="21B9F383" w14:textId="48D2EBC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36" w:history="1">
        <w:r w:rsidR="00D51B32" w:rsidRPr="002512B2">
          <w:rPr>
            <w:rStyle w:val="Hyperlink"/>
            <w:noProof/>
          </w:rPr>
          <w:t>3.18.19 language property</w:t>
        </w:r>
        <w:r w:rsidR="00D51B32">
          <w:rPr>
            <w:noProof/>
            <w:webHidden/>
          </w:rPr>
          <w:tab/>
        </w:r>
        <w:r w:rsidR="00D51B32">
          <w:rPr>
            <w:noProof/>
            <w:webHidden/>
          </w:rPr>
          <w:fldChar w:fldCharType="begin"/>
        </w:r>
        <w:r w:rsidR="00D51B32">
          <w:rPr>
            <w:noProof/>
            <w:webHidden/>
          </w:rPr>
          <w:instrText xml:space="preserve"> PAGEREF _Toc5694336 \h </w:instrText>
        </w:r>
        <w:r w:rsidR="00D51B32">
          <w:rPr>
            <w:noProof/>
            <w:webHidden/>
          </w:rPr>
        </w:r>
        <w:r w:rsidR="00D51B32">
          <w:rPr>
            <w:noProof/>
            <w:webHidden/>
          </w:rPr>
          <w:fldChar w:fldCharType="separate"/>
        </w:r>
        <w:r w:rsidR="00D51B32">
          <w:rPr>
            <w:noProof/>
            <w:webHidden/>
          </w:rPr>
          <w:t>68</w:t>
        </w:r>
        <w:r w:rsidR="00D51B32">
          <w:rPr>
            <w:noProof/>
            <w:webHidden/>
          </w:rPr>
          <w:fldChar w:fldCharType="end"/>
        </w:r>
      </w:hyperlink>
    </w:p>
    <w:p w14:paraId="75BFAF18" w14:textId="73EE838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37" w:history="1">
        <w:r w:rsidR="00D51B32" w:rsidRPr="002512B2">
          <w:rPr>
            <w:rStyle w:val="Hyperlink"/>
            <w:noProof/>
          </w:rPr>
          <w:t>3.18.20 globalMessageStrings property</w:t>
        </w:r>
        <w:r w:rsidR="00D51B32">
          <w:rPr>
            <w:noProof/>
            <w:webHidden/>
          </w:rPr>
          <w:tab/>
        </w:r>
        <w:r w:rsidR="00D51B32">
          <w:rPr>
            <w:noProof/>
            <w:webHidden/>
          </w:rPr>
          <w:fldChar w:fldCharType="begin"/>
        </w:r>
        <w:r w:rsidR="00D51B32">
          <w:rPr>
            <w:noProof/>
            <w:webHidden/>
          </w:rPr>
          <w:instrText xml:space="preserve"> PAGEREF _Toc5694337 \h </w:instrText>
        </w:r>
        <w:r w:rsidR="00D51B32">
          <w:rPr>
            <w:noProof/>
            <w:webHidden/>
          </w:rPr>
        </w:r>
        <w:r w:rsidR="00D51B32">
          <w:rPr>
            <w:noProof/>
            <w:webHidden/>
          </w:rPr>
          <w:fldChar w:fldCharType="separate"/>
        </w:r>
        <w:r w:rsidR="00D51B32">
          <w:rPr>
            <w:noProof/>
            <w:webHidden/>
          </w:rPr>
          <w:t>68</w:t>
        </w:r>
        <w:r w:rsidR="00D51B32">
          <w:rPr>
            <w:noProof/>
            <w:webHidden/>
          </w:rPr>
          <w:fldChar w:fldCharType="end"/>
        </w:r>
      </w:hyperlink>
    </w:p>
    <w:p w14:paraId="55AD28FF" w14:textId="523EE43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38" w:history="1">
        <w:r w:rsidR="00D51B32" w:rsidRPr="002512B2">
          <w:rPr>
            <w:rStyle w:val="Hyperlink"/>
            <w:noProof/>
          </w:rPr>
          <w:t>3.18.21 rules property</w:t>
        </w:r>
        <w:r w:rsidR="00D51B32">
          <w:rPr>
            <w:noProof/>
            <w:webHidden/>
          </w:rPr>
          <w:tab/>
        </w:r>
        <w:r w:rsidR="00D51B32">
          <w:rPr>
            <w:noProof/>
            <w:webHidden/>
          </w:rPr>
          <w:fldChar w:fldCharType="begin"/>
        </w:r>
        <w:r w:rsidR="00D51B32">
          <w:rPr>
            <w:noProof/>
            <w:webHidden/>
          </w:rPr>
          <w:instrText xml:space="preserve"> PAGEREF _Toc5694338 \h </w:instrText>
        </w:r>
        <w:r w:rsidR="00D51B32">
          <w:rPr>
            <w:noProof/>
            <w:webHidden/>
          </w:rPr>
        </w:r>
        <w:r w:rsidR="00D51B32">
          <w:rPr>
            <w:noProof/>
            <w:webHidden/>
          </w:rPr>
          <w:fldChar w:fldCharType="separate"/>
        </w:r>
        <w:r w:rsidR="00D51B32">
          <w:rPr>
            <w:noProof/>
            <w:webHidden/>
          </w:rPr>
          <w:t>69</w:t>
        </w:r>
        <w:r w:rsidR="00D51B32">
          <w:rPr>
            <w:noProof/>
            <w:webHidden/>
          </w:rPr>
          <w:fldChar w:fldCharType="end"/>
        </w:r>
      </w:hyperlink>
    </w:p>
    <w:p w14:paraId="6F0AB373" w14:textId="7D08654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39" w:history="1">
        <w:r w:rsidR="00D51B32" w:rsidRPr="002512B2">
          <w:rPr>
            <w:rStyle w:val="Hyperlink"/>
            <w:noProof/>
          </w:rPr>
          <w:t>3.18.22 notifications property</w:t>
        </w:r>
        <w:r w:rsidR="00D51B32">
          <w:rPr>
            <w:noProof/>
            <w:webHidden/>
          </w:rPr>
          <w:tab/>
        </w:r>
        <w:r w:rsidR="00D51B32">
          <w:rPr>
            <w:noProof/>
            <w:webHidden/>
          </w:rPr>
          <w:fldChar w:fldCharType="begin"/>
        </w:r>
        <w:r w:rsidR="00D51B32">
          <w:rPr>
            <w:noProof/>
            <w:webHidden/>
          </w:rPr>
          <w:instrText xml:space="preserve"> PAGEREF _Toc5694339 \h </w:instrText>
        </w:r>
        <w:r w:rsidR="00D51B32">
          <w:rPr>
            <w:noProof/>
            <w:webHidden/>
          </w:rPr>
        </w:r>
        <w:r w:rsidR="00D51B32">
          <w:rPr>
            <w:noProof/>
            <w:webHidden/>
          </w:rPr>
          <w:fldChar w:fldCharType="separate"/>
        </w:r>
        <w:r w:rsidR="00D51B32">
          <w:rPr>
            <w:noProof/>
            <w:webHidden/>
          </w:rPr>
          <w:t>69</w:t>
        </w:r>
        <w:r w:rsidR="00D51B32">
          <w:rPr>
            <w:noProof/>
            <w:webHidden/>
          </w:rPr>
          <w:fldChar w:fldCharType="end"/>
        </w:r>
      </w:hyperlink>
    </w:p>
    <w:p w14:paraId="08932370" w14:textId="25CF330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40" w:history="1">
        <w:r w:rsidR="00D51B32" w:rsidRPr="002512B2">
          <w:rPr>
            <w:rStyle w:val="Hyperlink"/>
            <w:noProof/>
          </w:rPr>
          <w:t>3.18.23 taxa</w:t>
        </w:r>
        <w:r w:rsidR="00D51B32">
          <w:rPr>
            <w:noProof/>
            <w:webHidden/>
          </w:rPr>
          <w:tab/>
        </w:r>
        <w:r w:rsidR="00D51B32">
          <w:rPr>
            <w:noProof/>
            <w:webHidden/>
          </w:rPr>
          <w:fldChar w:fldCharType="begin"/>
        </w:r>
        <w:r w:rsidR="00D51B32">
          <w:rPr>
            <w:noProof/>
            <w:webHidden/>
          </w:rPr>
          <w:instrText xml:space="preserve"> PAGEREF _Toc5694340 \h </w:instrText>
        </w:r>
        <w:r w:rsidR="00D51B32">
          <w:rPr>
            <w:noProof/>
            <w:webHidden/>
          </w:rPr>
        </w:r>
        <w:r w:rsidR="00D51B32">
          <w:rPr>
            <w:noProof/>
            <w:webHidden/>
          </w:rPr>
          <w:fldChar w:fldCharType="separate"/>
        </w:r>
        <w:r w:rsidR="00D51B32">
          <w:rPr>
            <w:noProof/>
            <w:webHidden/>
          </w:rPr>
          <w:t>70</w:t>
        </w:r>
        <w:r w:rsidR="00D51B32">
          <w:rPr>
            <w:noProof/>
            <w:webHidden/>
          </w:rPr>
          <w:fldChar w:fldCharType="end"/>
        </w:r>
      </w:hyperlink>
    </w:p>
    <w:p w14:paraId="0FC33F74" w14:textId="663E868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41" w:history="1">
        <w:r w:rsidR="00D51B32" w:rsidRPr="002512B2">
          <w:rPr>
            <w:rStyle w:val="Hyperlink"/>
            <w:noProof/>
          </w:rPr>
          <w:t>3.18.24 supportedTaxonomies</w:t>
        </w:r>
        <w:r w:rsidR="00D51B32">
          <w:rPr>
            <w:noProof/>
            <w:webHidden/>
          </w:rPr>
          <w:tab/>
        </w:r>
        <w:r w:rsidR="00D51B32">
          <w:rPr>
            <w:noProof/>
            <w:webHidden/>
          </w:rPr>
          <w:fldChar w:fldCharType="begin"/>
        </w:r>
        <w:r w:rsidR="00D51B32">
          <w:rPr>
            <w:noProof/>
            <w:webHidden/>
          </w:rPr>
          <w:instrText xml:space="preserve"> PAGEREF _Toc5694341 \h </w:instrText>
        </w:r>
        <w:r w:rsidR="00D51B32">
          <w:rPr>
            <w:noProof/>
            <w:webHidden/>
          </w:rPr>
        </w:r>
        <w:r w:rsidR="00D51B32">
          <w:rPr>
            <w:noProof/>
            <w:webHidden/>
          </w:rPr>
          <w:fldChar w:fldCharType="separate"/>
        </w:r>
        <w:r w:rsidR="00D51B32">
          <w:rPr>
            <w:noProof/>
            <w:webHidden/>
          </w:rPr>
          <w:t>71</w:t>
        </w:r>
        <w:r w:rsidR="00D51B32">
          <w:rPr>
            <w:noProof/>
            <w:webHidden/>
          </w:rPr>
          <w:fldChar w:fldCharType="end"/>
        </w:r>
      </w:hyperlink>
    </w:p>
    <w:p w14:paraId="50660EB8" w14:textId="7216ABD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42" w:history="1">
        <w:r w:rsidR="00D51B32" w:rsidRPr="002512B2">
          <w:rPr>
            <w:rStyle w:val="Hyperlink"/>
            <w:noProof/>
          </w:rPr>
          <w:t>3.18.25 translationMetadata property</w:t>
        </w:r>
        <w:r w:rsidR="00D51B32">
          <w:rPr>
            <w:noProof/>
            <w:webHidden/>
          </w:rPr>
          <w:tab/>
        </w:r>
        <w:r w:rsidR="00D51B32">
          <w:rPr>
            <w:noProof/>
            <w:webHidden/>
          </w:rPr>
          <w:fldChar w:fldCharType="begin"/>
        </w:r>
        <w:r w:rsidR="00D51B32">
          <w:rPr>
            <w:noProof/>
            <w:webHidden/>
          </w:rPr>
          <w:instrText xml:space="preserve"> PAGEREF _Toc5694342 \h </w:instrText>
        </w:r>
        <w:r w:rsidR="00D51B32">
          <w:rPr>
            <w:noProof/>
            <w:webHidden/>
          </w:rPr>
        </w:r>
        <w:r w:rsidR="00D51B32">
          <w:rPr>
            <w:noProof/>
            <w:webHidden/>
          </w:rPr>
          <w:fldChar w:fldCharType="separate"/>
        </w:r>
        <w:r w:rsidR="00D51B32">
          <w:rPr>
            <w:noProof/>
            <w:webHidden/>
          </w:rPr>
          <w:t>72</w:t>
        </w:r>
        <w:r w:rsidR="00D51B32">
          <w:rPr>
            <w:noProof/>
            <w:webHidden/>
          </w:rPr>
          <w:fldChar w:fldCharType="end"/>
        </w:r>
      </w:hyperlink>
    </w:p>
    <w:p w14:paraId="764F90EB" w14:textId="473F795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43" w:history="1">
        <w:r w:rsidR="00D51B32" w:rsidRPr="002512B2">
          <w:rPr>
            <w:rStyle w:val="Hyperlink"/>
            <w:noProof/>
          </w:rPr>
          <w:t>3.18.26 artifactIndices property</w:t>
        </w:r>
        <w:r w:rsidR="00D51B32">
          <w:rPr>
            <w:noProof/>
            <w:webHidden/>
          </w:rPr>
          <w:tab/>
        </w:r>
        <w:r w:rsidR="00D51B32">
          <w:rPr>
            <w:noProof/>
            <w:webHidden/>
          </w:rPr>
          <w:fldChar w:fldCharType="begin"/>
        </w:r>
        <w:r w:rsidR="00D51B32">
          <w:rPr>
            <w:noProof/>
            <w:webHidden/>
          </w:rPr>
          <w:instrText xml:space="preserve"> PAGEREF _Toc5694343 \h </w:instrText>
        </w:r>
        <w:r w:rsidR="00D51B32">
          <w:rPr>
            <w:noProof/>
            <w:webHidden/>
          </w:rPr>
        </w:r>
        <w:r w:rsidR="00D51B32">
          <w:rPr>
            <w:noProof/>
            <w:webHidden/>
          </w:rPr>
          <w:fldChar w:fldCharType="separate"/>
        </w:r>
        <w:r w:rsidR="00D51B32">
          <w:rPr>
            <w:noProof/>
            <w:webHidden/>
          </w:rPr>
          <w:t>72</w:t>
        </w:r>
        <w:r w:rsidR="00D51B32">
          <w:rPr>
            <w:noProof/>
            <w:webHidden/>
          </w:rPr>
          <w:fldChar w:fldCharType="end"/>
        </w:r>
      </w:hyperlink>
    </w:p>
    <w:p w14:paraId="65776CAC" w14:textId="5E1E3DE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44" w:history="1">
        <w:r w:rsidR="00D51B32" w:rsidRPr="002512B2">
          <w:rPr>
            <w:rStyle w:val="Hyperlink"/>
            <w:noProof/>
          </w:rPr>
          <w:t>3.18.27 contents property</w:t>
        </w:r>
        <w:r w:rsidR="00D51B32">
          <w:rPr>
            <w:noProof/>
            <w:webHidden/>
          </w:rPr>
          <w:tab/>
        </w:r>
        <w:r w:rsidR="00D51B32">
          <w:rPr>
            <w:noProof/>
            <w:webHidden/>
          </w:rPr>
          <w:fldChar w:fldCharType="begin"/>
        </w:r>
        <w:r w:rsidR="00D51B32">
          <w:rPr>
            <w:noProof/>
            <w:webHidden/>
          </w:rPr>
          <w:instrText xml:space="preserve"> PAGEREF _Toc5694344 \h </w:instrText>
        </w:r>
        <w:r w:rsidR="00D51B32">
          <w:rPr>
            <w:noProof/>
            <w:webHidden/>
          </w:rPr>
        </w:r>
        <w:r w:rsidR="00D51B32">
          <w:rPr>
            <w:noProof/>
            <w:webHidden/>
          </w:rPr>
          <w:fldChar w:fldCharType="separate"/>
        </w:r>
        <w:r w:rsidR="00D51B32">
          <w:rPr>
            <w:noProof/>
            <w:webHidden/>
          </w:rPr>
          <w:t>72</w:t>
        </w:r>
        <w:r w:rsidR="00D51B32">
          <w:rPr>
            <w:noProof/>
            <w:webHidden/>
          </w:rPr>
          <w:fldChar w:fldCharType="end"/>
        </w:r>
      </w:hyperlink>
    </w:p>
    <w:p w14:paraId="3190F281" w14:textId="63AB15C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45" w:history="1">
        <w:r w:rsidR="00D51B32" w:rsidRPr="002512B2">
          <w:rPr>
            <w:rStyle w:val="Hyperlink"/>
            <w:noProof/>
          </w:rPr>
          <w:t>3.18.28 isComprehensive property</w:t>
        </w:r>
        <w:r w:rsidR="00D51B32">
          <w:rPr>
            <w:noProof/>
            <w:webHidden/>
          </w:rPr>
          <w:tab/>
        </w:r>
        <w:r w:rsidR="00D51B32">
          <w:rPr>
            <w:noProof/>
            <w:webHidden/>
          </w:rPr>
          <w:fldChar w:fldCharType="begin"/>
        </w:r>
        <w:r w:rsidR="00D51B32">
          <w:rPr>
            <w:noProof/>
            <w:webHidden/>
          </w:rPr>
          <w:instrText xml:space="preserve"> PAGEREF _Toc5694345 \h </w:instrText>
        </w:r>
        <w:r w:rsidR="00D51B32">
          <w:rPr>
            <w:noProof/>
            <w:webHidden/>
          </w:rPr>
        </w:r>
        <w:r w:rsidR="00D51B32">
          <w:rPr>
            <w:noProof/>
            <w:webHidden/>
          </w:rPr>
          <w:fldChar w:fldCharType="separate"/>
        </w:r>
        <w:r w:rsidR="00D51B32">
          <w:rPr>
            <w:noProof/>
            <w:webHidden/>
          </w:rPr>
          <w:t>72</w:t>
        </w:r>
        <w:r w:rsidR="00D51B32">
          <w:rPr>
            <w:noProof/>
            <w:webHidden/>
          </w:rPr>
          <w:fldChar w:fldCharType="end"/>
        </w:r>
      </w:hyperlink>
    </w:p>
    <w:p w14:paraId="20B4078C" w14:textId="2AB2FB5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46" w:history="1">
        <w:r w:rsidR="00D51B32" w:rsidRPr="002512B2">
          <w:rPr>
            <w:rStyle w:val="Hyperlink"/>
            <w:noProof/>
          </w:rPr>
          <w:t>3.18.29 localizedDataSemanticVersion property</w:t>
        </w:r>
        <w:r w:rsidR="00D51B32">
          <w:rPr>
            <w:noProof/>
            <w:webHidden/>
          </w:rPr>
          <w:tab/>
        </w:r>
        <w:r w:rsidR="00D51B32">
          <w:rPr>
            <w:noProof/>
            <w:webHidden/>
          </w:rPr>
          <w:fldChar w:fldCharType="begin"/>
        </w:r>
        <w:r w:rsidR="00D51B32">
          <w:rPr>
            <w:noProof/>
            <w:webHidden/>
          </w:rPr>
          <w:instrText xml:space="preserve"> PAGEREF _Toc5694346 \h </w:instrText>
        </w:r>
        <w:r w:rsidR="00D51B32">
          <w:rPr>
            <w:noProof/>
            <w:webHidden/>
          </w:rPr>
        </w:r>
        <w:r w:rsidR="00D51B32">
          <w:rPr>
            <w:noProof/>
            <w:webHidden/>
          </w:rPr>
          <w:fldChar w:fldCharType="separate"/>
        </w:r>
        <w:r w:rsidR="00D51B32">
          <w:rPr>
            <w:noProof/>
            <w:webHidden/>
          </w:rPr>
          <w:t>73</w:t>
        </w:r>
        <w:r w:rsidR="00D51B32">
          <w:rPr>
            <w:noProof/>
            <w:webHidden/>
          </w:rPr>
          <w:fldChar w:fldCharType="end"/>
        </w:r>
      </w:hyperlink>
    </w:p>
    <w:p w14:paraId="359240AE" w14:textId="3C2E295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47" w:history="1">
        <w:r w:rsidR="00D51B32" w:rsidRPr="002512B2">
          <w:rPr>
            <w:rStyle w:val="Hyperlink"/>
            <w:noProof/>
          </w:rPr>
          <w:t>3.18.30 minimumRequiredLocalizedDataSemanticVersion property</w:t>
        </w:r>
        <w:r w:rsidR="00D51B32">
          <w:rPr>
            <w:noProof/>
            <w:webHidden/>
          </w:rPr>
          <w:tab/>
        </w:r>
        <w:r w:rsidR="00D51B32">
          <w:rPr>
            <w:noProof/>
            <w:webHidden/>
          </w:rPr>
          <w:fldChar w:fldCharType="begin"/>
        </w:r>
        <w:r w:rsidR="00D51B32">
          <w:rPr>
            <w:noProof/>
            <w:webHidden/>
          </w:rPr>
          <w:instrText xml:space="preserve"> PAGEREF _Toc5694347 \h </w:instrText>
        </w:r>
        <w:r w:rsidR="00D51B32">
          <w:rPr>
            <w:noProof/>
            <w:webHidden/>
          </w:rPr>
        </w:r>
        <w:r w:rsidR="00D51B32">
          <w:rPr>
            <w:noProof/>
            <w:webHidden/>
          </w:rPr>
          <w:fldChar w:fldCharType="separate"/>
        </w:r>
        <w:r w:rsidR="00D51B32">
          <w:rPr>
            <w:noProof/>
            <w:webHidden/>
          </w:rPr>
          <w:t>73</w:t>
        </w:r>
        <w:r w:rsidR="00D51B32">
          <w:rPr>
            <w:noProof/>
            <w:webHidden/>
          </w:rPr>
          <w:fldChar w:fldCharType="end"/>
        </w:r>
      </w:hyperlink>
    </w:p>
    <w:p w14:paraId="46C81D3D" w14:textId="50B9B53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48" w:history="1">
        <w:r w:rsidR="00D51B32" w:rsidRPr="002512B2">
          <w:rPr>
            <w:rStyle w:val="Hyperlink"/>
            <w:noProof/>
          </w:rPr>
          <w:t>3.18.31 associatedComponent property</w:t>
        </w:r>
        <w:r w:rsidR="00D51B32">
          <w:rPr>
            <w:noProof/>
            <w:webHidden/>
          </w:rPr>
          <w:tab/>
        </w:r>
        <w:r w:rsidR="00D51B32">
          <w:rPr>
            <w:noProof/>
            <w:webHidden/>
          </w:rPr>
          <w:fldChar w:fldCharType="begin"/>
        </w:r>
        <w:r w:rsidR="00D51B32">
          <w:rPr>
            <w:noProof/>
            <w:webHidden/>
          </w:rPr>
          <w:instrText xml:space="preserve"> PAGEREF _Toc5694348 \h </w:instrText>
        </w:r>
        <w:r w:rsidR="00D51B32">
          <w:rPr>
            <w:noProof/>
            <w:webHidden/>
          </w:rPr>
        </w:r>
        <w:r w:rsidR="00D51B32">
          <w:rPr>
            <w:noProof/>
            <w:webHidden/>
          </w:rPr>
          <w:fldChar w:fldCharType="separate"/>
        </w:r>
        <w:r w:rsidR="00D51B32">
          <w:rPr>
            <w:noProof/>
            <w:webHidden/>
          </w:rPr>
          <w:t>74</w:t>
        </w:r>
        <w:r w:rsidR="00D51B32">
          <w:rPr>
            <w:noProof/>
            <w:webHidden/>
          </w:rPr>
          <w:fldChar w:fldCharType="end"/>
        </w:r>
      </w:hyperlink>
    </w:p>
    <w:p w14:paraId="061698B0" w14:textId="610C8197" w:rsidR="00D51B32" w:rsidRDefault="001E14EC">
      <w:pPr>
        <w:pStyle w:val="TOC2"/>
        <w:tabs>
          <w:tab w:val="right" w:leader="dot" w:pos="9350"/>
        </w:tabs>
        <w:rPr>
          <w:rFonts w:asciiTheme="minorHAnsi" w:eastAsiaTheme="minorEastAsia" w:hAnsiTheme="minorHAnsi" w:cstheme="minorBidi"/>
          <w:noProof/>
          <w:sz w:val="22"/>
          <w:szCs w:val="22"/>
        </w:rPr>
      </w:pPr>
      <w:hyperlink w:anchor="_Toc5694349" w:history="1">
        <w:r w:rsidR="00D51B32" w:rsidRPr="002512B2">
          <w:rPr>
            <w:rStyle w:val="Hyperlink"/>
            <w:noProof/>
          </w:rPr>
          <w:t>3.19 invocation object</w:t>
        </w:r>
        <w:r w:rsidR="00D51B32">
          <w:rPr>
            <w:noProof/>
            <w:webHidden/>
          </w:rPr>
          <w:tab/>
        </w:r>
        <w:r w:rsidR="00D51B32">
          <w:rPr>
            <w:noProof/>
            <w:webHidden/>
          </w:rPr>
          <w:fldChar w:fldCharType="begin"/>
        </w:r>
        <w:r w:rsidR="00D51B32">
          <w:rPr>
            <w:noProof/>
            <w:webHidden/>
          </w:rPr>
          <w:instrText xml:space="preserve"> PAGEREF _Toc5694349 \h </w:instrText>
        </w:r>
        <w:r w:rsidR="00D51B32">
          <w:rPr>
            <w:noProof/>
            <w:webHidden/>
          </w:rPr>
        </w:r>
        <w:r w:rsidR="00D51B32">
          <w:rPr>
            <w:noProof/>
            <w:webHidden/>
          </w:rPr>
          <w:fldChar w:fldCharType="separate"/>
        </w:r>
        <w:r w:rsidR="00D51B32">
          <w:rPr>
            <w:noProof/>
            <w:webHidden/>
          </w:rPr>
          <w:t>74</w:t>
        </w:r>
        <w:r w:rsidR="00D51B32">
          <w:rPr>
            <w:noProof/>
            <w:webHidden/>
          </w:rPr>
          <w:fldChar w:fldCharType="end"/>
        </w:r>
      </w:hyperlink>
    </w:p>
    <w:p w14:paraId="2BEC3E27" w14:textId="7E65139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50" w:history="1">
        <w:r w:rsidR="00D51B32" w:rsidRPr="002512B2">
          <w:rPr>
            <w:rStyle w:val="Hyperlink"/>
            <w:noProof/>
          </w:rPr>
          <w:t>3.19.1 General</w:t>
        </w:r>
        <w:r w:rsidR="00D51B32">
          <w:rPr>
            <w:noProof/>
            <w:webHidden/>
          </w:rPr>
          <w:tab/>
        </w:r>
        <w:r w:rsidR="00D51B32">
          <w:rPr>
            <w:noProof/>
            <w:webHidden/>
          </w:rPr>
          <w:fldChar w:fldCharType="begin"/>
        </w:r>
        <w:r w:rsidR="00D51B32">
          <w:rPr>
            <w:noProof/>
            <w:webHidden/>
          </w:rPr>
          <w:instrText xml:space="preserve"> PAGEREF _Toc5694350 \h </w:instrText>
        </w:r>
        <w:r w:rsidR="00D51B32">
          <w:rPr>
            <w:noProof/>
            <w:webHidden/>
          </w:rPr>
        </w:r>
        <w:r w:rsidR="00D51B32">
          <w:rPr>
            <w:noProof/>
            <w:webHidden/>
          </w:rPr>
          <w:fldChar w:fldCharType="separate"/>
        </w:r>
        <w:r w:rsidR="00D51B32">
          <w:rPr>
            <w:noProof/>
            <w:webHidden/>
          </w:rPr>
          <w:t>74</w:t>
        </w:r>
        <w:r w:rsidR="00D51B32">
          <w:rPr>
            <w:noProof/>
            <w:webHidden/>
          </w:rPr>
          <w:fldChar w:fldCharType="end"/>
        </w:r>
      </w:hyperlink>
    </w:p>
    <w:p w14:paraId="21192A13" w14:textId="7372D62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51" w:history="1">
        <w:r w:rsidR="00D51B32" w:rsidRPr="002512B2">
          <w:rPr>
            <w:rStyle w:val="Hyperlink"/>
            <w:noProof/>
          </w:rPr>
          <w:t>3.19.2 commandLine property</w:t>
        </w:r>
        <w:r w:rsidR="00D51B32">
          <w:rPr>
            <w:noProof/>
            <w:webHidden/>
          </w:rPr>
          <w:tab/>
        </w:r>
        <w:r w:rsidR="00D51B32">
          <w:rPr>
            <w:noProof/>
            <w:webHidden/>
          </w:rPr>
          <w:fldChar w:fldCharType="begin"/>
        </w:r>
        <w:r w:rsidR="00D51B32">
          <w:rPr>
            <w:noProof/>
            <w:webHidden/>
          </w:rPr>
          <w:instrText xml:space="preserve"> PAGEREF _Toc5694351 \h </w:instrText>
        </w:r>
        <w:r w:rsidR="00D51B32">
          <w:rPr>
            <w:noProof/>
            <w:webHidden/>
          </w:rPr>
        </w:r>
        <w:r w:rsidR="00D51B32">
          <w:rPr>
            <w:noProof/>
            <w:webHidden/>
          </w:rPr>
          <w:fldChar w:fldCharType="separate"/>
        </w:r>
        <w:r w:rsidR="00D51B32">
          <w:rPr>
            <w:noProof/>
            <w:webHidden/>
          </w:rPr>
          <w:t>74</w:t>
        </w:r>
        <w:r w:rsidR="00D51B32">
          <w:rPr>
            <w:noProof/>
            <w:webHidden/>
          </w:rPr>
          <w:fldChar w:fldCharType="end"/>
        </w:r>
      </w:hyperlink>
    </w:p>
    <w:p w14:paraId="5D6FCE74" w14:textId="3CBCF68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52" w:history="1">
        <w:r w:rsidR="00D51B32" w:rsidRPr="002512B2">
          <w:rPr>
            <w:rStyle w:val="Hyperlink"/>
            <w:noProof/>
          </w:rPr>
          <w:t>3.19.3 arguments property</w:t>
        </w:r>
        <w:r w:rsidR="00D51B32">
          <w:rPr>
            <w:noProof/>
            <w:webHidden/>
          </w:rPr>
          <w:tab/>
        </w:r>
        <w:r w:rsidR="00D51B32">
          <w:rPr>
            <w:noProof/>
            <w:webHidden/>
          </w:rPr>
          <w:fldChar w:fldCharType="begin"/>
        </w:r>
        <w:r w:rsidR="00D51B32">
          <w:rPr>
            <w:noProof/>
            <w:webHidden/>
          </w:rPr>
          <w:instrText xml:space="preserve"> PAGEREF _Toc5694352 \h </w:instrText>
        </w:r>
        <w:r w:rsidR="00D51B32">
          <w:rPr>
            <w:noProof/>
            <w:webHidden/>
          </w:rPr>
        </w:r>
        <w:r w:rsidR="00D51B32">
          <w:rPr>
            <w:noProof/>
            <w:webHidden/>
          </w:rPr>
          <w:fldChar w:fldCharType="separate"/>
        </w:r>
        <w:r w:rsidR="00D51B32">
          <w:rPr>
            <w:noProof/>
            <w:webHidden/>
          </w:rPr>
          <w:t>75</w:t>
        </w:r>
        <w:r w:rsidR="00D51B32">
          <w:rPr>
            <w:noProof/>
            <w:webHidden/>
          </w:rPr>
          <w:fldChar w:fldCharType="end"/>
        </w:r>
      </w:hyperlink>
    </w:p>
    <w:p w14:paraId="255010C8" w14:textId="415FEF1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53" w:history="1">
        <w:r w:rsidR="00D51B32" w:rsidRPr="002512B2">
          <w:rPr>
            <w:rStyle w:val="Hyperlink"/>
            <w:noProof/>
          </w:rPr>
          <w:t>3.19.4 responseFiles property</w:t>
        </w:r>
        <w:r w:rsidR="00D51B32">
          <w:rPr>
            <w:noProof/>
            <w:webHidden/>
          </w:rPr>
          <w:tab/>
        </w:r>
        <w:r w:rsidR="00D51B32">
          <w:rPr>
            <w:noProof/>
            <w:webHidden/>
          </w:rPr>
          <w:fldChar w:fldCharType="begin"/>
        </w:r>
        <w:r w:rsidR="00D51B32">
          <w:rPr>
            <w:noProof/>
            <w:webHidden/>
          </w:rPr>
          <w:instrText xml:space="preserve"> PAGEREF _Toc5694353 \h </w:instrText>
        </w:r>
        <w:r w:rsidR="00D51B32">
          <w:rPr>
            <w:noProof/>
            <w:webHidden/>
          </w:rPr>
        </w:r>
        <w:r w:rsidR="00D51B32">
          <w:rPr>
            <w:noProof/>
            <w:webHidden/>
          </w:rPr>
          <w:fldChar w:fldCharType="separate"/>
        </w:r>
        <w:r w:rsidR="00D51B32">
          <w:rPr>
            <w:noProof/>
            <w:webHidden/>
          </w:rPr>
          <w:t>75</w:t>
        </w:r>
        <w:r w:rsidR="00D51B32">
          <w:rPr>
            <w:noProof/>
            <w:webHidden/>
          </w:rPr>
          <w:fldChar w:fldCharType="end"/>
        </w:r>
      </w:hyperlink>
    </w:p>
    <w:p w14:paraId="0BA09DEE" w14:textId="13E90D0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54" w:history="1">
        <w:r w:rsidR="00D51B32" w:rsidRPr="002512B2">
          <w:rPr>
            <w:rStyle w:val="Hyperlink"/>
            <w:noProof/>
          </w:rPr>
          <w:t>3.19.5 ruleConfigurationOverrides property</w:t>
        </w:r>
        <w:r w:rsidR="00D51B32">
          <w:rPr>
            <w:noProof/>
            <w:webHidden/>
          </w:rPr>
          <w:tab/>
        </w:r>
        <w:r w:rsidR="00D51B32">
          <w:rPr>
            <w:noProof/>
            <w:webHidden/>
          </w:rPr>
          <w:fldChar w:fldCharType="begin"/>
        </w:r>
        <w:r w:rsidR="00D51B32">
          <w:rPr>
            <w:noProof/>
            <w:webHidden/>
          </w:rPr>
          <w:instrText xml:space="preserve"> PAGEREF _Toc5694354 \h </w:instrText>
        </w:r>
        <w:r w:rsidR="00D51B32">
          <w:rPr>
            <w:noProof/>
            <w:webHidden/>
          </w:rPr>
        </w:r>
        <w:r w:rsidR="00D51B32">
          <w:rPr>
            <w:noProof/>
            <w:webHidden/>
          </w:rPr>
          <w:fldChar w:fldCharType="separate"/>
        </w:r>
        <w:r w:rsidR="00D51B32">
          <w:rPr>
            <w:noProof/>
            <w:webHidden/>
          </w:rPr>
          <w:t>76</w:t>
        </w:r>
        <w:r w:rsidR="00D51B32">
          <w:rPr>
            <w:noProof/>
            <w:webHidden/>
          </w:rPr>
          <w:fldChar w:fldCharType="end"/>
        </w:r>
      </w:hyperlink>
    </w:p>
    <w:p w14:paraId="2BD75BB3" w14:textId="60EA3CE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55" w:history="1">
        <w:r w:rsidR="00D51B32" w:rsidRPr="002512B2">
          <w:rPr>
            <w:rStyle w:val="Hyperlink"/>
            <w:noProof/>
          </w:rPr>
          <w:t>3.19.6 notificationConfigurationOverrides property</w:t>
        </w:r>
        <w:r w:rsidR="00D51B32">
          <w:rPr>
            <w:noProof/>
            <w:webHidden/>
          </w:rPr>
          <w:tab/>
        </w:r>
        <w:r w:rsidR="00D51B32">
          <w:rPr>
            <w:noProof/>
            <w:webHidden/>
          </w:rPr>
          <w:fldChar w:fldCharType="begin"/>
        </w:r>
        <w:r w:rsidR="00D51B32">
          <w:rPr>
            <w:noProof/>
            <w:webHidden/>
          </w:rPr>
          <w:instrText xml:space="preserve"> PAGEREF _Toc5694355 \h </w:instrText>
        </w:r>
        <w:r w:rsidR="00D51B32">
          <w:rPr>
            <w:noProof/>
            <w:webHidden/>
          </w:rPr>
        </w:r>
        <w:r w:rsidR="00D51B32">
          <w:rPr>
            <w:noProof/>
            <w:webHidden/>
          </w:rPr>
          <w:fldChar w:fldCharType="separate"/>
        </w:r>
        <w:r w:rsidR="00D51B32">
          <w:rPr>
            <w:noProof/>
            <w:webHidden/>
          </w:rPr>
          <w:t>76</w:t>
        </w:r>
        <w:r w:rsidR="00D51B32">
          <w:rPr>
            <w:noProof/>
            <w:webHidden/>
          </w:rPr>
          <w:fldChar w:fldCharType="end"/>
        </w:r>
      </w:hyperlink>
    </w:p>
    <w:p w14:paraId="7FE5AA41" w14:textId="5362CA3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56" w:history="1">
        <w:r w:rsidR="00D51B32" w:rsidRPr="002512B2">
          <w:rPr>
            <w:rStyle w:val="Hyperlink"/>
            <w:noProof/>
          </w:rPr>
          <w:t>3.19.7 startTimeUtc property</w:t>
        </w:r>
        <w:r w:rsidR="00D51B32">
          <w:rPr>
            <w:noProof/>
            <w:webHidden/>
          </w:rPr>
          <w:tab/>
        </w:r>
        <w:r w:rsidR="00D51B32">
          <w:rPr>
            <w:noProof/>
            <w:webHidden/>
          </w:rPr>
          <w:fldChar w:fldCharType="begin"/>
        </w:r>
        <w:r w:rsidR="00D51B32">
          <w:rPr>
            <w:noProof/>
            <w:webHidden/>
          </w:rPr>
          <w:instrText xml:space="preserve"> PAGEREF _Toc5694356 \h </w:instrText>
        </w:r>
        <w:r w:rsidR="00D51B32">
          <w:rPr>
            <w:noProof/>
            <w:webHidden/>
          </w:rPr>
        </w:r>
        <w:r w:rsidR="00D51B32">
          <w:rPr>
            <w:noProof/>
            <w:webHidden/>
          </w:rPr>
          <w:fldChar w:fldCharType="separate"/>
        </w:r>
        <w:r w:rsidR="00D51B32">
          <w:rPr>
            <w:noProof/>
            <w:webHidden/>
          </w:rPr>
          <w:t>76</w:t>
        </w:r>
        <w:r w:rsidR="00D51B32">
          <w:rPr>
            <w:noProof/>
            <w:webHidden/>
          </w:rPr>
          <w:fldChar w:fldCharType="end"/>
        </w:r>
      </w:hyperlink>
    </w:p>
    <w:p w14:paraId="28C183B7" w14:textId="4CCEE98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57" w:history="1">
        <w:r w:rsidR="00D51B32" w:rsidRPr="002512B2">
          <w:rPr>
            <w:rStyle w:val="Hyperlink"/>
            <w:noProof/>
          </w:rPr>
          <w:t>3.19.8 endTimeUtc property</w:t>
        </w:r>
        <w:r w:rsidR="00D51B32">
          <w:rPr>
            <w:noProof/>
            <w:webHidden/>
          </w:rPr>
          <w:tab/>
        </w:r>
        <w:r w:rsidR="00D51B32">
          <w:rPr>
            <w:noProof/>
            <w:webHidden/>
          </w:rPr>
          <w:fldChar w:fldCharType="begin"/>
        </w:r>
        <w:r w:rsidR="00D51B32">
          <w:rPr>
            <w:noProof/>
            <w:webHidden/>
          </w:rPr>
          <w:instrText xml:space="preserve"> PAGEREF _Toc5694357 \h </w:instrText>
        </w:r>
        <w:r w:rsidR="00D51B32">
          <w:rPr>
            <w:noProof/>
            <w:webHidden/>
          </w:rPr>
        </w:r>
        <w:r w:rsidR="00D51B32">
          <w:rPr>
            <w:noProof/>
            <w:webHidden/>
          </w:rPr>
          <w:fldChar w:fldCharType="separate"/>
        </w:r>
        <w:r w:rsidR="00D51B32">
          <w:rPr>
            <w:noProof/>
            <w:webHidden/>
          </w:rPr>
          <w:t>76</w:t>
        </w:r>
        <w:r w:rsidR="00D51B32">
          <w:rPr>
            <w:noProof/>
            <w:webHidden/>
          </w:rPr>
          <w:fldChar w:fldCharType="end"/>
        </w:r>
      </w:hyperlink>
    </w:p>
    <w:p w14:paraId="22E6BFF3" w14:textId="1E272DF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58" w:history="1">
        <w:r w:rsidR="00D51B32" w:rsidRPr="002512B2">
          <w:rPr>
            <w:rStyle w:val="Hyperlink"/>
            <w:noProof/>
          </w:rPr>
          <w:t>3.19.9 exitCode property</w:t>
        </w:r>
        <w:r w:rsidR="00D51B32">
          <w:rPr>
            <w:noProof/>
            <w:webHidden/>
          </w:rPr>
          <w:tab/>
        </w:r>
        <w:r w:rsidR="00D51B32">
          <w:rPr>
            <w:noProof/>
            <w:webHidden/>
          </w:rPr>
          <w:fldChar w:fldCharType="begin"/>
        </w:r>
        <w:r w:rsidR="00D51B32">
          <w:rPr>
            <w:noProof/>
            <w:webHidden/>
          </w:rPr>
          <w:instrText xml:space="preserve"> PAGEREF _Toc5694358 \h </w:instrText>
        </w:r>
        <w:r w:rsidR="00D51B32">
          <w:rPr>
            <w:noProof/>
            <w:webHidden/>
          </w:rPr>
        </w:r>
        <w:r w:rsidR="00D51B32">
          <w:rPr>
            <w:noProof/>
            <w:webHidden/>
          </w:rPr>
          <w:fldChar w:fldCharType="separate"/>
        </w:r>
        <w:r w:rsidR="00D51B32">
          <w:rPr>
            <w:noProof/>
            <w:webHidden/>
          </w:rPr>
          <w:t>76</w:t>
        </w:r>
        <w:r w:rsidR="00D51B32">
          <w:rPr>
            <w:noProof/>
            <w:webHidden/>
          </w:rPr>
          <w:fldChar w:fldCharType="end"/>
        </w:r>
      </w:hyperlink>
    </w:p>
    <w:p w14:paraId="095E9729" w14:textId="537AF03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59" w:history="1">
        <w:r w:rsidR="00D51B32" w:rsidRPr="002512B2">
          <w:rPr>
            <w:rStyle w:val="Hyperlink"/>
            <w:noProof/>
          </w:rPr>
          <w:t>3.19.10 exitCodeDescription property</w:t>
        </w:r>
        <w:r w:rsidR="00D51B32">
          <w:rPr>
            <w:noProof/>
            <w:webHidden/>
          </w:rPr>
          <w:tab/>
        </w:r>
        <w:r w:rsidR="00D51B32">
          <w:rPr>
            <w:noProof/>
            <w:webHidden/>
          </w:rPr>
          <w:fldChar w:fldCharType="begin"/>
        </w:r>
        <w:r w:rsidR="00D51B32">
          <w:rPr>
            <w:noProof/>
            <w:webHidden/>
          </w:rPr>
          <w:instrText xml:space="preserve"> PAGEREF _Toc5694359 \h </w:instrText>
        </w:r>
        <w:r w:rsidR="00D51B32">
          <w:rPr>
            <w:noProof/>
            <w:webHidden/>
          </w:rPr>
        </w:r>
        <w:r w:rsidR="00D51B32">
          <w:rPr>
            <w:noProof/>
            <w:webHidden/>
          </w:rPr>
          <w:fldChar w:fldCharType="separate"/>
        </w:r>
        <w:r w:rsidR="00D51B32">
          <w:rPr>
            <w:noProof/>
            <w:webHidden/>
          </w:rPr>
          <w:t>76</w:t>
        </w:r>
        <w:r w:rsidR="00D51B32">
          <w:rPr>
            <w:noProof/>
            <w:webHidden/>
          </w:rPr>
          <w:fldChar w:fldCharType="end"/>
        </w:r>
      </w:hyperlink>
    </w:p>
    <w:p w14:paraId="0CD9B71F" w14:textId="350A3D2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60" w:history="1">
        <w:r w:rsidR="00D51B32" w:rsidRPr="002512B2">
          <w:rPr>
            <w:rStyle w:val="Hyperlink"/>
            <w:noProof/>
          </w:rPr>
          <w:t>3.19.11 exitSignalName property</w:t>
        </w:r>
        <w:r w:rsidR="00D51B32">
          <w:rPr>
            <w:noProof/>
            <w:webHidden/>
          </w:rPr>
          <w:tab/>
        </w:r>
        <w:r w:rsidR="00D51B32">
          <w:rPr>
            <w:noProof/>
            <w:webHidden/>
          </w:rPr>
          <w:fldChar w:fldCharType="begin"/>
        </w:r>
        <w:r w:rsidR="00D51B32">
          <w:rPr>
            <w:noProof/>
            <w:webHidden/>
          </w:rPr>
          <w:instrText xml:space="preserve"> PAGEREF _Toc5694360 \h </w:instrText>
        </w:r>
        <w:r w:rsidR="00D51B32">
          <w:rPr>
            <w:noProof/>
            <w:webHidden/>
          </w:rPr>
        </w:r>
        <w:r w:rsidR="00D51B32">
          <w:rPr>
            <w:noProof/>
            <w:webHidden/>
          </w:rPr>
          <w:fldChar w:fldCharType="separate"/>
        </w:r>
        <w:r w:rsidR="00D51B32">
          <w:rPr>
            <w:noProof/>
            <w:webHidden/>
          </w:rPr>
          <w:t>77</w:t>
        </w:r>
        <w:r w:rsidR="00D51B32">
          <w:rPr>
            <w:noProof/>
            <w:webHidden/>
          </w:rPr>
          <w:fldChar w:fldCharType="end"/>
        </w:r>
      </w:hyperlink>
    </w:p>
    <w:p w14:paraId="1752CEB8" w14:textId="446ED3F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61" w:history="1">
        <w:r w:rsidR="00D51B32" w:rsidRPr="002512B2">
          <w:rPr>
            <w:rStyle w:val="Hyperlink"/>
            <w:noProof/>
          </w:rPr>
          <w:t>3.19.12 exitSignalNumber property</w:t>
        </w:r>
        <w:r w:rsidR="00D51B32">
          <w:rPr>
            <w:noProof/>
            <w:webHidden/>
          </w:rPr>
          <w:tab/>
        </w:r>
        <w:r w:rsidR="00D51B32">
          <w:rPr>
            <w:noProof/>
            <w:webHidden/>
          </w:rPr>
          <w:fldChar w:fldCharType="begin"/>
        </w:r>
        <w:r w:rsidR="00D51B32">
          <w:rPr>
            <w:noProof/>
            <w:webHidden/>
          </w:rPr>
          <w:instrText xml:space="preserve"> PAGEREF _Toc5694361 \h </w:instrText>
        </w:r>
        <w:r w:rsidR="00D51B32">
          <w:rPr>
            <w:noProof/>
            <w:webHidden/>
          </w:rPr>
        </w:r>
        <w:r w:rsidR="00D51B32">
          <w:rPr>
            <w:noProof/>
            <w:webHidden/>
          </w:rPr>
          <w:fldChar w:fldCharType="separate"/>
        </w:r>
        <w:r w:rsidR="00D51B32">
          <w:rPr>
            <w:noProof/>
            <w:webHidden/>
          </w:rPr>
          <w:t>77</w:t>
        </w:r>
        <w:r w:rsidR="00D51B32">
          <w:rPr>
            <w:noProof/>
            <w:webHidden/>
          </w:rPr>
          <w:fldChar w:fldCharType="end"/>
        </w:r>
      </w:hyperlink>
    </w:p>
    <w:p w14:paraId="5ED133FF" w14:textId="711DB17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62" w:history="1">
        <w:r w:rsidR="00D51B32" w:rsidRPr="002512B2">
          <w:rPr>
            <w:rStyle w:val="Hyperlink"/>
            <w:noProof/>
          </w:rPr>
          <w:t>3.19.13 processStartFailureMessage property</w:t>
        </w:r>
        <w:r w:rsidR="00D51B32">
          <w:rPr>
            <w:noProof/>
            <w:webHidden/>
          </w:rPr>
          <w:tab/>
        </w:r>
        <w:r w:rsidR="00D51B32">
          <w:rPr>
            <w:noProof/>
            <w:webHidden/>
          </w:rPr>
          <w:fldChar w:fldCharType="begin"/>
        </w:r>
        <w:r w:rsidR="00D51B32">
          <w:rPr>
            <w:noProof/>
            <w:webHidden/>
          </w:rPr>
          <w:instrText xml:space="preserve"> PAGEREF _Toc5694362 \h </w:instrText>
        </w:r>
        <w:r w:rsidR="00D51B32">
          <w:rPr>
            <w:noProof/>
            <w:webHidden/>
          </w:rPr>
        </w:r>
        <w:r w:rsidR="00D51B32">
          <w:rPr>
            <w:noProof/>
            <w:webHidden/>
          </w:rPr>
          <w:fldChar w:fldCharType="separate"/>
        </w:r>
        <w:r w:rsidR="00D51B32">
          <w:rPr>
            <w:noProof/>
            <w:webHidden/>
          </w:rPr>
          <w:t>77</w:t>
        </w:r>
        <w:r w:rsidR="00D51B32">
          <w:rPr>
            <w:noProof/>
            <w:webHidden/>
          </w:rPr>
          <w:fldChar w:fldCharType="end"/>
        </w:r>
      </w:hyperlink>
    </w:p>
    <w:p w14:paraId="1AC49E99" w14:textId="4F669B8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63" w:history="1">
        <w:r w:rsidR="00D51B32" w:rsidRPr="002512B2">
          <w:rPr>
            <w:rStyle w:val="Hyperlink"/>
            <w:noProof/>
          </w:rPr>
          <w:t>3.19.14 toolExecutionSuccessful property</w:t>
        </w:r>
        <w:r w:rsidR="00D51B32">
          <w:rPr>
            <w:noProof/>
            <w:webHidden/>
          </w:rPr>
          <w:tab/>
        </w:r>
        <w:r w:rsidR="00D51B32">
          <w:rPr>
            <w:noProof/>
            <w:webHidden/>
          </w:rPr>
          <w:fldChar w:fldCharType="begin"/>
        </w:r>
        <w:r w:rsidR="00D51B32">
          <w:rPr>
            <w:noProof/>
            <w:webHidden/>
          </w:rPr>
          <w:instrText xml:space="preserve"> PAGEREF _Toc5694363 \h </w:instrText>
        </w:r>
        <w:r w:rsidR="00D51B32">
          <w:rPr>
            <w:noProof/>
            <w:webHidden/>
          </w:rPr>
        </w:r>
        <w:r w:rsidR="00D51B32">
          <w:rPr>
            <w:noProof/>
            <w:webHidden/>
          </w:rPr>
          <w:fldChar w:fldCharType="separate"/>
        </w:r>
        <w:r w:rsidR="00D51B32">
          <w:rPr>
            <w:noProof/>
            <w:webHidden/>
          </w:rPr>
          <w:t>77</w:t>
        </w:r>
        <w:r w:rsidR="00D51B32">
          <w:rPr>
            <w:noProof/>
            <w:webHidden/>
          </w:rPr>
          <w:fldChar w:fldCharType="end"/>
        </w:r>
      </w:hyperlink>
    </w:p>
    <w:p w14:paraId="040508B6" w14:textId="4A234AF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64" w:history="1">
        <w:r w:rsidR="00D51B32" w:rsidRPr="002512B2">
          <w:rPr>
            <w:rStyle w:val="Hyperlink"/>
            <w:noProof/>
          </w:rPr>
          <w:t>3.19.15 machine property</w:t>
        </w:r>
        <w:r w:rsidR="00D51B32">
          <w:rPr>
            <w:noProof/>
            <w:webHidden/>
          </w:rPr>
          <w:tab/>
        </w:r>
        <w:r w:rsidR="00D51B32">
          <w:rPr>
            <w:noProof/>
            <w:webHidden/>
          </w:rPr>
          <w:fldChar w:fldCharType="begin"/>
        </w:r>
        <w:r w:rsidR="00D51B32">
          <w:rPr>
            <w:noProof/>
            <w:webHidden/>
          </w:rPr>
          <w:instrText xml:space="preserve"> PAGEREF _Toc5694364 \h </w:instrText>
        </w:r>
        <w:r w:rsidR="00D51B32">
          <w:rPr>
            <w:noProof/>
            <w:webHidden/>
          </w:rPr>
        </w:r>
        <w:r w:rsidR="00D51B32">
          <w:rPr>
            <w:noProof/>
            <w:webHidden/>
          </w:rPr>
          <w:fldChar w:fldCharType="separate"/>
        </w:r>
        <w:r w:rsidR="00D51B32">
          <w:rPr>
            <w:noProof/>
            <w:webHidden/>
          </w:rPr>
          <w:t>78</w:t>
        </w:r>
        <w:r w:rsidR="00D51B32">
          <w:rPr>
            <w:noProof/>
            <w:webHidden/>
          </w:rPr>
          <w:fldChar w:fldCharType="end"/>
        </w:r>
      </w:hyperlink>
    </w:p>
    <w:p w14:paraId="502BD946" w14:textId="1F85457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65" w:history="1">
        <w:r w:rsidR="00D51B32" w:rsidRPr="002512B2">
          <w:rPr>
            <w:rStyle w:val="Hyperlink"/>
            <w:noProof/>
          </w:rPr>
          <w:t>3.19.16 account property</w:t>
        </w:r>
        <w:r w:rsidR="00D51B32">
          <w:rPr>
            <w:noProof/>
            <w:webHidden/>
          </w:rPr>
          <w:tab/>
        </w:r>
        <w:r w:rsidR="00D51B32">
          <w:rPr>
            <w:noProof/>
            <w:webHidden/>
          </w:rPr>
          <w:fldChar w:fldCharType="begin"/>
        </w:r>
        <w:r w:rsidR="00D51B32">
          <w:rPr>
            <w:noProof/>
            <w:webHidden/>
          </w:rPr>
          <w:instrText xml:space="preserve"> PAGEREF _Toc5694365 \h </w:instrText>
        </w:r>
        <w:r w:rsidR="00D51B32">
          <w:rPr>
            <w:noProof/>
            <w:webHidden/>
          </w:rPr>
        </w:r>
        <w:r w:rsidR="00D51B32">
          <w:rPr>
            <w:noProof/>
            <w:webHidden/>
          </w:rPr>
          <w:fldChar w:fldCharType="separate"/>
        </w:r>
        <w:r w:rsidR="00D51B32">
          <w:rPr>
            <w:noProof/>
            <w:webHidden/>
          </w:rPr>
          <w:t>78</w:t>
        </w:r>
        <w:r w:rsidR="00D51B32">
          <w:rPr>
            <w:noProof/>
            <w:webHidden/>
          </w:rPr>
          <w:fldChar w:fldCharType="end"/>
        </w:r>
      </w:hyperlink>
    </w:p>
    <w:p w14:paraId="3D3B443F" w14:textId="4C2EDED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66" w:history="1">
        <w:r w:rsidR="00D51B32" w:rsidRPr="002512B2">
          <w:rPr>
            <w:rStyle w:val="Hyperlink"/>
            <w:noProof/>
          </w:rPr>
          <w:t>3.19.17 processId property</w:t>
        </w:r>
        <w:r w:rsidR="00D51B32">
          <w:rPr>
            <w:noProof/>
            <w:webHidden/>
          </w:rPr>
          <w:tab/>
        </w:r>
        <w:r w:rsidR="00D51B32">
          <w:rPr>
            <w:noProof/>
            <w:webHidden/>
          </w:rPr>
          <w:fldChar w:fldCharType="begin"/>
        </w:r>
        <w:r w:rsidR="00D51B32">
          <w:rPr>
            <w:noProof/>
            <w:webHidden/>
          </w:rPr>
          <w:instrText xml:space="preserve"> PAGEREF _Toc5694366 \h </w:instrText>
        </w:r>
        <w:r w:rsidR="00D51B32">
          <w:rPr>
            <w:noProof/>
            <w:webHidden/>
          </w:rPr>
        </w:r>
        <w:r w:rsidR="00D51B32">
          <w:rPr>
            <w:noProof/>
            <w:webHidden/>
          </w:rPr>
          <w:fldChar w:fldCharType="separate"/>
        </w:r>
        <w:r w:rsidR="00D51B32">
          <w:rPr>
            <w:noProof/>
            <w:webHidden/>
          </w:rPr>
          <w:t>78</w:t>
        </w:r>
        <w:r w:rsidR="00D51B32">
          <w:rPr>
            <w:noProof/>
            <w:webHidden/>
          </w:rPr>
          <w:fldChar w:fldCharType="end"/>
        </w:r>
      </w:hyperlink>
    </w:p>
    <w:p w14:paraId="25B5FB5B" w14:textId="773A305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67" w:history="1">
        <w:r w:rsidR="00D51B32" w:rsidRPr="002512B2">
          <w:rPr>
            <w:rStyle w:val="Hyperlink"/>
            <w:noProof/>
          </w:rPr>
          <w:t>3.19.18 executableLocation property</w:t>
        </w:r>
        <w:r w:rsidR="00D51B32">
          <w:rPr>
            <w:noProof/>
            <w:webHidden/>
          </w:rPr>
          <w:tab/>
        </w:r>
        <w:r w:rsidR="00D51B32">
          <w:rPr>
            <w:noProof/>
            <w:webHidden/>
          </w:rPr>
          <w:fldChar w:fldCharType="begin"/>
        </w:r>
        <w:r w:rsidR="00D51B32">
          <w:rPr>
            <w:noProof/>
            <w:webHidden/>
          </w:rPr>
          <w:instrText xml:space="preserve"> PAGEREF _Toc5694367 \h </w:instrText>
        </w:r>
        <w:r w:rsidR="00D51B32">
          <w:rPr>
            <w:noProof/>
            <w:webHidden/>
          </w:rPr>
        </w:r>
        <w:r w:rsidR="00D51B32">
          <w:rPr>
            <w:noProof/>
            <w:webHidden/>
          </w:rPr>
          <w:fldChar w:fldCharType="separate"/>
        </w:r>
        <w:r w:rsidR="00D51B32">
          <w:rPr>
            <w:noProof/>
            <w:webHidden/>
          </w:rPr>
          <w:t>78</w:t>
        </w:r>
        <w:r w:rsidR="00D51B32">
          <w:rPr>
            <w:noProof/>
            <w:webHidden/>
          </w:rPr>
          <w:fldChar w:fldCharType="end"/>
        </w:r>
      </w:hyperlink>
    </w:p>
    <w:p w14:paraId="51789D10" w14:textId="2090ABC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68" w:history="1">
        <w:r w:rsidR="00D51B32" w:rsidRPr="002512B2">
          <w:rPr>
            <w:rStyle w:val="Hyperlink"/>
            <w:noProof/>
          </w:rPr>
          <w:t>3.19.19 workingDirectory property</w:t>
        </w:r>
        <w:r w:rsidR="00D51B32">
          <w:rPr>
            <w:noProof/>
            <w:webHidden/>
          </w:rPr>
          <w:tab/>
        </w:r>
        <w:r w:rsidR="00D51B32">
          <w:rPr>
            <w:noProof/>
            <w:webHidden/>
          </w:rPr>
          <w:fldChar w:fldCharType="begin"/>
        </w:r>
        <w:r w:rsidR="00D51B32">
          <w:rPr>
            <w:noProof/>
            <w:webHidden/>
          </w:rPr>
          <w:instrText xml:space="preserve"> PAGEREF _Toc5694368 \h </w:instrText>
        </w:r>
        <w:r w:rsidR="00D51B32">
          <w:rPr>
            <w:noProof/>
            <w:webHidden/>
          </w:rPr>
        </w:r>
        <w:r w:rsidR="00D51B32">
          <w:rPr>
            <w:noProof/>
            <w:webHidden/>
          </w:rPr>
          <w:fldChar w:fldCharType="separate"/>
        </w:r>
        <w:r w:rsidR="00D51B32">
          <w:rPr>
            <w:noProof/>
            <w:webHidden/>
          </w:rPr>
          <w:t>78</w:t>
        </w:r>
        <w:r w:rsidR="00D51B32">
          <w:rPr>
            <w:noProof/>
            <w:webHidden/>
          </w:rPr>
          <w:fldChar w:fldCharType="end"/>
        </w:r>
      </w:hyperlink>
    </w:p>
    <w:p w14:paraId="1B2E41D6" w14:textId="3A75DE3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69" w:history="1">
        <w:r w:rsidR="00D51B32" w:rsidRPr="002512B2">
          <w:rPr>
            <w:rStyle w:val="Hyperlink"/>
            <w:noProof/>
          </w:rPr>
          <w:t>3.19.20 environmentVariables property</w:t>
        </w:r>
        <w:r w:rsidR="00D51B32">
          <w:rPr>
            <w:noProof/>
            <w:webHidden/>
          </w:rPr>
          <w:tab/>
        </w:r>
        <w:r w:rsidR="00D51B32">
          <w:rPr>
            <w:noProof/>
            <w:webHidden/>
          </w:rPr>
          <w:fldChar w:fldCharType="begin"/>
        </w:r>
        <w:r w:rsidR="00D51B32">
          <w:rPr>
            <w:noProof/>
            <w:webHidden/>
          </w:rPr>
          <w:instrText xml:space="preserve"> PAGEREF _Toc5694369 \h </w:instrText>
        </w:r>
        <w:r w:rsidR="00D51B32">
          <w:rPr>
            <w:noProof/>
            <w:webHidden/>
          </w:rPr>
        </w:r>
        <w:r w:rsidR="00D51B32">
          <w:rPr>
            <w:noProof/>
            <w:webHidden/>
          </w:rPr>
          <w:fldChar w:fldCharType="separate"/>
        </w:r>
        <w:r w:rsidR="00D51B32">
          <w:rPr>
            <w:noProof/>
            <w:webHidden/>
          </w:rPr>
          <w:t>78</w:t>
        </w:r>
        <w:r w:rsidR="00D51B32">
          <w:rPr>
            <w:noProof/>
            <w:webHidden/>
          </w:rPr>
          <w:fldChar w:fldCharType="end"/>
        </w:r>
      </w:hyperlink>
    </w:p>
    <w:p w14:paraId="58A06C1B" w14:textId="7360936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70" w:history="1">
        <w:r w:rsidR="00D51B32" w:rsidRPr="002512B2">
          <w:rPr>
            <w:rStyle w:val="Hyperlink"/>
            <w:noProof/>
          </w:rPr>
          <w:t>3.19.21 toolExecutionNotifications property</w:t>
        </w:r>
        <w:r w:rsidR="00D51B32">
          <w:rPr>
            <w:noProof/>
            <w:webHidden/>
          </w:rPr>
          <w:tab/>
        </w:r>
        <w:r w:rsidR="00D51B32">
          <w:rPr>
            <w:noProof/>
            <w:webHidden/>
          </w:rPr>
          <w:fldChar w:fldCharType="begin"/>
        </w:r>
        <w:r w:rsidR="00D51B32">
          <w:rPr>
            <w:noProof/>
            <w:webHidden/>
          </w:rPr>
          <w:instrText xml:space="preserve"> PAGEREF _Toc5694370 \h </w:instrText>
        </w:r>
        <w:r w:rsidR="00D51B32">
          <w:rPr>
            <w:noProof/>
            <w:webHidden/>
          </w:rPr>
        </w:r>
        <w:r w:rsidR="00D51B32">
          <w:rPr>
            <w:noProof/>
            <w:webHidden/>
          </w:rPr>
          <w:fldChar w:fldCharType="separate"/>
        </w:r>
        <w:r w:rsidR="00D51B32">
          <w:rPr>
            <w:noProof/>
            <w:webHidden/>
          </w:rPr>
          <w:t>79</w:t>
        </w:r>
        <w:r w:rsidR="00D51B32">
          <w:rPr>
            <w:noProof/>
            <w:webHidden/>
          </w:rPr>
          <w:fldChar w:fldCharType="end"/>
        </w:r>
      </w:hyperlink>
    </w:p>
    <w:p w14:paraId="1D603EF2" w14:textId="166D5B3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71" w:history="1">
        <w:r w:rsidR="00D51B32" w:rsidRPr="002512B2">
          <w:rPr>
            <w:rStyle w:val="Hyperlink"/>
            <w:noProof/>
          </w:rPr>
          <w:t>3.19.22 toolConfigurationNotifications property</w:t>
        </w:r>
        <w:r w:rsidR="00D51B32">
          <w:rPr>
            <w:noProof/>
            <w:webHidden/>
          </w:rPr>
          <w:tab/>
        </w:r>
        <w:r w:rsidR="00D51B32">
          <w:rPr>
            <w:noProof/>
            <w:webHidden/>
          </w:rPr>
          <w:fldChar w:fldCharType="begin"/>
        </w:r>
        <w:r w:rsidR="00D51B32">
          <w:rPr>
            <w:noProof/>
            <w:webHidden/>
          </w:rPr>
          <w:instrText xml:space="preserve"> PAGEREF _Toc5694371 \h </w:instrText>
        </w:r>
        <w:r w:rsidR="00D51B32">
          <w:rPr>
            <w:noProof/>
            <w:webHidden/>
          </w:rPr>
        </w:r>
        <w:r w:rsidR="00D51B32">
          <w:rPr>
            <w:noProof/>
            <w:webHidden/>
          </w:rPr>
          <w:fldChar w:fldCharType="separate"/>
        </w:r>
        <w:r w:rsidR="00D51B32">
          <w:rPr>
            <w:noProof/>
            <w:webHidden/>
          </w:rPr>
          <w:t>79</w:t>
        </w:r>
        <w:r w:rsidR="00D51B32">
          <w:rPr>
            <w:noProof/>
            <w:webHidden/>
          </w:rPr>
          <w:fldChar w:fldCharType="end"/>
        </w:r>
      </w:hyperlink>
    </w:p>
    <w:p w14:paraId="105B9C6A" w14:textId="5CC4FE7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72" w:history="1">
        <w:r w:rsidR="00D51B32" w:rsidRPr="002512B2">
          <w:rPr>
            <w:rStyle w:val="Hyperlink"/>
            <w:noProof/>
          </w:rPr>
          <w:t>3.19.23 stdin, stdout, stderr, and stdoutStderr properties</w:t>
        </w:r>
        <w:r w:rsidR="00D51B32">
          <w:rPr>
            <w:noProof/>
            <w:webHidden/>
          </w:rPr>
          <w:tab/>
        </w:r>
        <w:r w:rsidR="00D51B32">
          <w:rPr>
            <w:noProof/>
            <w:webHidden/>
          </w:rPr>
          <w:fldChar w:fldCharType="begin"/>
        </w:r>
        <w:r w:rsidR="00D51B32">
          <w:rPr>
            <w:noProof/>
            <w:webHidden/>
          </w:rPr>
          <w:instrText xml:space="preserve"> PAGEREF _Toc5694372 \h </w:instrText>
        </w:r>
        <w:r w:rsidR="00D51B32">
          <w:rPr>
            <w:noProof/>
            <w:webHidden/>
          </w:rPr>
        </w:r>
        <w:r w:rsidR="00D51B32">
          <w:rPr>
            <w:noProof/>
            <w:webHidden/>
          </w:rPr>
          <w:fldChar w:fldCharType="separate"/>
        </w:r>
        <w:r w:rsidR="00D51B32">
          <w:rPr>
            <w:noProof/>
            <w:webHidden/>
          </w:rPr>
          <w:t>80</w:t>
        </w:r>
        <w:r w:rsidR="00D51B32">
          <w:rPr>
            <w:noProof/>
            <w:webHidden/>
          </w:rPr>
          <w:fldChar w:fldCharType="end"/>
        </w:r>
      </w:hyperlink>
    </w:p>
    <w:p w14:paraId="258C4176" w14:textId="39319594" w:rsidR="00D51B32" w:rsidRDefault="001E14EC">
      <w:pPr>
        <w:pStyle w:val="TOC2"/>
        <w:tabs>
          <w:tab w:val="right" w:leader="dot" w:pos="9350"/>
        </w:tabs>
        <w:rPr>
          <w:rFonts w:asciiTheme="minorHAnsi" w:eastAsiaTheme="minorEastAsia" w:hAnsiTheme="minorHAnsi" w:cstheme="minorBidi"/>
          <w:noProof/>
          <w:sz w:val="22"/>
          <w:szCs w:val="22"/>
        </w:rPr>
      </w:pPr>
      <w:hyperlink w:anchor="_Toc5694373" w:history="1">
        <w:r w:rsidR="00D51B32" w:rsidRPr="002512B2">
          <w:rPr>
            <w:rStyle w:val="Hyperlink"/>
            <w:noProof/>
          </w:rPr>
          <w:t>3.20 attachment object</w:t>
        </w:r>
        <w:r w:rsidR="00D51B32">
          <w:rPr>
            <w:noProof/>
            <w:webHidden/>
          </w:rPr>
          <w:tab/>
        </w:r>
        <w:r w:rsidR="00D51B32">
          <w:rPr>
            <w:noProof/>
            <w:webHidden/>
          </w:rPr>
          <w:fldChar w:fldCharType="begin"/>
        </w:r>
        <w:r w:rsidR="00D51B32">
          <w:rPr>
            <w:noProof/>
            <w:webHidden/>
          </w:rPr>
          <w:instrText xml:space="preserve"> PAGEREF _Toc5694373 \h </w:instrText>
        </w:r>
        <w:r w:rsidR="00D51B32">
          <w:rPr>
            <w:noProof/>
            <w:webHidden/>
          </w:rPr>
        </w:r>
        <w:r w:rsidR="00D51B32">
          <w:rPr>
            <w:noProof/>
            <w:webHidden/>
          </w:rPr>
          <w:fldChar w:fldCharType="separate"/>
        </w:r>
        <w:r w:rsidR="00D51B32">
          <w:rPr>
            <w:noProof/>
            <w:webHidden/>
          </w:rPr>
          <w:t>80</w:t>
        </w:r>
        <w:r w:rsidR="00D51B32">
          <w:rPr>
            <w:noProof/>
            <w:webHidden/>
          </w:rPr>
          <w:fldChar w:fldCharType="end"/>
        </w:r>
      </w:hyperlink>
    </w:p>
    <w:p w14:paraId="10B81321" w14:textId="2AC93F2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74" w:history="1">
        <w:r w:rsidR="00D51B32" w:rsidRPr="002512B2">
          <w:rPr>
            <w:rStyle w:val="Hyperlink"/>
            <w:noProof/>
          </w:rPr>
          <w:t>3.20.1 General</w:t>
        </w:r>
        <w:r w:rsidR="00D51B32">
          <w:rPr>
            <w:noProof/>
            <w:webHidden/>
          </w:rPr>
          <w:tab/>
        </w:r>
        <w:r w:rsidR="00D51B32">
          <w:rPr>
            <w:noProof/>
            <w:webHidden/>
          </w:rPr>
          <w:fldChar w:fldCharType="begin"/>
        </w:r>
        <w:r w:rsidR="00D51B32">
          <w:rPr>
            <w:noProof/>
            <w:webHidden/>
          </w:rPr>
          <w:instrText xml:space="preserve"> PAGEREF _Toc5694374 \h </w:instrText>
        </w:r>
        <w:r w:rsidR="00D51B32">
          <w:rPr>
            <w:noProof/>
            <w:webHidden/>
          </w:rPr>
        </w:r>
        <w:r w:rsidR="00D51B32">
          <w:rPr>
            <w:noProof/>
            <w:webHidden/>
          </w:rPr>
          <w:fldChar w:fldCharType="separate"/>
        </w:r>
        <w:r w:rsidR="00D51B32">
          <w:rPr>
            <w:noProof/>
            <w:webHidden/>
          </w:rPr>
          <w:t>80</w:t>
        </w:r>
        <w:r w:rsidR="00D51B32">
          <w:rPr>
            <w:noProof/>
            <w:webHidden/>
          </w:rPr>
          <w:fldChar w:fldCharType="end"/>
        </w:r>
      </w:hyperlink>
    </w:p>
    <w:p w14:paraId="00C28281" w14:textId="0E0BE1C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75" w:history="1">
        <w:r w:rsidR="00D51B32" w:rsidRPr="002512B2">
          <w:rPr>
            <w:rStyle w:val="Hyperlink"/>
            <w:noProof/>
          </w:rPr>
          <w:t>3.20.2 description property</w:t>
        </w:r>
        <w:r w:rsidR="00D51B32">
          <w:rPr>
            <w:noProof/>
            <w:webHidden/>
          </w:rPr>
          <w:tab/>
        </w:r>
        <w:r w:rsidR="00D51B32">
          <w:rPr>
            <w:noProof/>
            <w:webHidden/>
          </w:rPr>
          <w:fldChar w:fldCharType="begin"/>
        </w:r>
        <w:r w:rsidR="00D51B32">
          <w:rPr>
            <w:noProof/>
            <w:webHidden/>
          </w:rPr>
          <w:instrText xml:space="preserve"> PAGEREF _Toc5694375 \h </w:instrText>
        </w:r>
        <w:r w:rsidR="00D51B32">
          <w:rPr>
            <w:noProof/>
            <w:webHidden/>
          </w:rPr>
        </w:r>
        <w:r w:rsidR="00D51B32">
          <w:rPr>
            <w:noProof/>
            <w:webHidden/>
          </w:rPr>
          <w:fldChar w:fldCharType="separate"/>
        </w:r>
        <w:r w:rsidR="00D51B32">
          <w:rPr>
            <w:noProof/>
            <w:webHidden/>
          </w:rPr>
          <w:t>81</w:t>
        </w:r>
        <w:r w:rsidR="00D51B32">
          <w:rPr>
            <w:noProof/>
            <w:webHidden/>
          </w:rPr>
          <w:fldChar w:fldCharType="end"/>
        </w:r>
      </w:hyperlink>
    </w:p>
    <w:p w14:paraId="4115341A" w14:textId="41F9136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76" w:history="1">
        <w:r w:rsidR="00D51B32" w:rsidRPr="002512B2">
          <w:rPr>
            <w:rStyle w:val="Hyperlink"/>
            <w:noProof/>
          </w:rPr>
          <w:t>3.20.3 artifactLocation property</w:t>
        </w:r>
        <w:r w:rsidR="00D51B32">
          <w:rPr>
            <w:noProof/>
            <w:webHidden/>
          </w:rPr>
          <w:tab/>
        </w:r>
        <w:r w:rsidR="00D51B32">
          <w:rPr>
            <w:noProof/>
            <w:webHidden/>
          </w:rPr>
          <w:fldChar w:fldCharType="begin"/>
        </w:r>
        <w:r w:rsidR="00D51B32">
          <w:rPr>
            <w:noProof/>
            <w:webHidden/>
          </w:rPr>
          <w:instrText xml:space="preserve"> PAGEREF _Toc5694376 \h </w:instrText>
        </w:r>
        <w:r w:rsidR="00D51B32">
          <w:rPr>
            <w:noProof/>
            <w:webHidden/>
          </w:rPr>
        </w:r>
        <w:r w:rsidR="00D51B32">
          <w:rPr>
            <w:noProof/>
            <w:webHidden/>
          </w:rPr>
          <w:fldChar w:fldCharType="separate"/>
        </w:r>
        <w:r w:rsidR="00D51B32">
          <w:rPr>
            <w:noProof/>
            <w:webHidden/>
          </w:rPr>
          <w:t>81</w:t>
        </w:r>
        <w:r w:rsidR="00D51B32">
          <w:rPr>
            <w:noProof/>
            <w:webHidden/>
          </w:rPr>
          <w:fldChar w:fldCharType="end"/>
        </w:r>
      </w:hyperlink>
    </w:p>
    <w:p w14:paraId="657CADD9" w14:textId="2495C69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77" w:history="1">
        <w:r w:rsidR="00D51B32" w:rsidRPr="002512B2">
          <w:rPr>
            <w:rStyle w:val="Hyperlink"/>
            <w:noProof/>
          </w:rPr>
          <w:t>3.20.4 regions property</w:t>
        </w:r>
        <w:r w:rsidR="00D51B32">
          <w:rPr>
            <w:noProof/>
            <w:webHidden/>
          </w:rPr>
          <w:tab/>
        </w:r>
        <w:r w:rsidR="00D51B32">
          <w:rPr>
            <w:noProof/>
            <w:webHidden/>
          </w:rPr>
          <w:fldChar w:fldCharType="begin"/>
        </w:r>
        <w:r w:rsidR="00D51B32">
          <w:rPr>
            <w:noProof/>
            <w:webHidden/>
          </w:rPr>
          <w:instrText xml:space="preserve"> PAGEREF _Toc5694377 \h </w:instrText>
        </w:r>
        <w:r w:rsidR="00D51B32">
          <w:rPr>
            <w:noProof/>
            <w:webHidden/>
          </w:rPr>
        </w:r>
        <w:r w:rsidR="00D51B32">
          <w:rPr>
            <w:noProof/>
            <w:webHidden/>
          </w:rPr>
          <w:fldChar w:fldCharType="separate"/>
        </w:r>
        <w:r w:rsidR="00D51B32">
          <w:rPr>
            <w:noProof/>
            <w:webHidden/>
          </w:rPr>
          <w:t>81</w:t>
        </w:r>
        <w:r w:rsidR="00D51B32">
          <w:rPr>
            <w:noProof/>
            <w:webHidden/>
          </w:rPr>
          <w:fldChar w:fldCharType="end"/>
        </w:r>
      </w:hyperlink>
    </w:p>
    <w:p w14:paraId="7B26526B" w14:textId="40A862C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78" w:history="1">
        <w:r w:rsidR="00D51B32" w:rsidRPr="002512B2">
          <w:rPr>
            <w:rStyle w:val="Hyperlink"/>
            <w:noProof/>
          </w:rPr>
          <w:t>3.20.5 rectangles property</w:t>
        </w:r>
        <w:r w:rsidR="00D51B32">
          <w:rPr>
            <w:noProof/>
            <w:webHidden/>
          </w:rPr>
          <w:tab/>
        </w:r>
        <w:r w:rsidR="00D51B32">
          <w:rPr>
            <w:noProof/>
            <w:webHidden/>
          </w:rPr>
          <w:fldChar w:fldCharType="begin"/>
        </w:r>
        <w:r w:rsidR="00D51B32">
          <w:rPr>
            <w:noProof/>
            <w:webHidden/>
          </w:rPr>
          <w:instrText xml:space="preserve"> PAGEREF _Toc5694378 \h </w:instrText>
        </w:r>
        <w:r w:rsidR="00D51B32">
          <w:rPr>
            <w:noProof/>
            <w:webHidden/>
          </w:rPr>
        </w:r>
        <w:r w:rsidR="00D51B32">
          <w:rPr>
            <w:noProof/>
            <w:webHidden/>
          </w:rPr>
          <w:fldChar w:fldCharType="separate"/>
        </w:r>
        <w:r w:rsidR="00D51B32">
          <w:rPr>
            <w:noProof/>
            <w:webHidden/>
          </w:rPr>
          <w:t>81</w:t>
        </w:r>
        <w:r w:rsidR="00D51B32">
          <w:rPr>
            <w:noProof/>
            <w:webHidden/>
          </w:rPr>
          <w:fldChar w:fldCharType="end"/>
        </w:r>
      </w:hyperlink>
    </w:p>
    <w:p w14:paraId="0834C4FE" w14:textId="4B67467A" w:rsidR="00D51B32" w:rsidRDefault="001E14EC">
      <w:pPr>
        <w:pStyle w:val="TOC2"/>
        <w:tabs>
          <w:tab w:val="right" w:leader="dot" w:pos="9350"/>
        </w:tabs>
        <w:rPr>
          <w:rFonts w:asciiTheme="minorHAnsi" w:eastAsiaTheme="minorEastAsia" w:hAnsiTheme="minorHAnsi" w:cstheme="minorBidi"/>
          <w:noProof/>
          <w:sz w:val="22"/>
          <w:szCs w:val="22"/>
        </w:rPr>
      </w:pPr>
      <w:hyperlink w:anchor="_Toc5694379" w:history="1">
        <w:r w:rsidR="00D51B32" w:rsidRPr="002512B2">
          <w:rPr>
            <w:rStyle w:val="Hyperlink"/>
            <w:noProof/>
          </w:rPr>
          <w:t>3.21 conversion object</w:t>
        </w:r>
        <w:r w:rsidR="00D51B32">
          <w:rPr>
            <w:noProof/>
            <w:webHidden/>
          </w:rPr>
          <w:tab/>
        </w:r>
        <w:r w:rsidR="00D51B32">
          <w:rPr>
            <w:noProof/>
            <w:webHidden/>
          </w:rPr>
          <w:fldChar w:fldCharType="begin"/>
        </w:r>
        <w:r w:rsidR="00D51B32">
          <w:rPr>
            <w:noProof/>
            <w:webHidden/>
          </w:rPr>
          <w:instrText xml:space="preserve"> PAGEREF _Toc5694379 \h </w:instrText>
        </w:r>
        <w:r w:rsidR="00D51B32">
          <w:rPr>
            <w:noProof/>
            <w:webHidden/>
          </w:rPr>
        </w:r>
        <w:r w:rsidR="00D51B32">
          <w:rPr>
            <w:noProof/>
            <w:webHidden/>
          </w:rPr>
          <w:fldChar w:fldCharType="separate"/>
        </w:r>
        <w:r w:rsidR="00D51B32">
          <w:rPr>
            <w:noProof/>
            <w:webHidden/>
          </w:rPr>
          <w:t>81</w:t>
        </w:r>
        <w:r w:rsidR="00D51B32">
          <w:rPr>
            <w:noProof/>
            <w:webHidden/>
          </w:rPr>
          <w:fldChar w:fldCharType="end"/>
        </w:r>
      </w:hyperlink>
    </w:p>
    <w:p w14:paraId="6B75E9F6" w14:textId="35CF1CF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80" w:history="1">
        <w:r w:rsidR="00D51B32" w:rsidRPr="002512B2">
          <w:rPr>
            <w:rStyle w:val="Hyperlink"/>
            <w:noProof/>
          </w:rPr>
          <w:t>3.21.1 General</w:t>
        </w:r>
        <w:r w:rsidR="00D51B32">
          <w:rPr>
            <w:noProof/>
            <w:webHidden/>
          </w:rPr>
          <w:tab/>
        </w:r>
        <w:r w:rsidR="00D51B32">
          <w:rPr>
            <w:noProof/>
            <w:webHidden/>
          </w:rPr>
          <w:fldChar w:fldCharType="begin"/>
        </w:r>
        <w:r w:rsidR="00D51B32">
          <w:rPr>
            <w:noProof/>
            <w:webHidden/>
          </w:rPr>
          <w:instrText xml:space="preserve"> PAGEREF _Toc5694380 \h </w:instrText>
        </w:r>
        <w:r w:rsidR="00D51B32">
          <w:rPr>
            <w:noProof/>
            <w:webHidden/>
          </w:rPr>
        </w:r>
        <w:r w:rsidR="00D51B32">
          <w:rPr>
            <w:noProof/>
            <w:webHidden/>
          </w:rPr>
          <w:fldChar w:fldCharType="separate"/>
        </w:r>
        <w:r w:rsidR="00D51B32">
          <w:rPr>
            <w:noProof/>
            <w:webHidden/>
          </w:rPr>
          <w:t>81</w:t>
        </w:r>
        <w:r w:rsidR="00D51B32">
          <w:rPr>
            <w:noProof/>
            <w:webHidden/>
          </w:rPr>
          <w:fldChar w:fldCharType="end"/>
        </w:r>
      </w:hyperlink>
    </w:p>
    <w:p w14:paraId="259D6A38" w14:textId="458BD5B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81" w:history="1">
        <w:r w:rsidR="00D51B32" w:rsidRPr="002512B2">
          <w:rPr>
            <w:rStyle w:val="Hyperlink"/>
            <w:noProof/>
          </w:rPr>
          <w:t>3.21.2 tool property</w:t>
        </w:r>
        <w:r w:rsidR="00D51B32">
          <w:rPr>
            <w:noProof/>
            <w:webHidden/>
          </w:rPr>
          <w:tab/>
        </w:r>
        <w:r w:rsidR="00D51B32">
          <w:rPr>
            <w:noProof/>
            <w:webHidden/>
          </w:rPr>
          <w:fldChar w:fldCharType="begin"/>
        </w:r>
        <w:r w:rsidR="00D51B32">
          <w:rPr>
            <w:noProof/>
            <w:webHidden/>
          </w:rPr>
          <w:instrText xml:space="preserve"> PAGEREF _Toc5694381 \h </w:instrText>
        </w:r>
        <w:r w:rsidR="00D51B32">
          <w:rPr>
            <w:noProof/>
            <w:webHidden/>
          </w:rPr>
        </w:r>
        <w:r w:rsidR="00D51B32">
          <w:rPr>
            <w:noProof/>
            <w:webHidden/>
          </w:rPr>
          <w:fldChar w:fldCharType="separate"/>
        </w:r>
        <w:r w:rsidR="00D51B32">
          <w:rPr>
            <w:noProof/>
            <w:webHidden/>
          </w:rPr>
          <w:t>82</w:t>
        </w:r>
        <w:r w:rsidR="00D51B32">
          <w:rPr>
            <w:noProof/>
            <w:webHidden/>
          </w:rPr>
          <w:fldChar w:fldCharType="end"/>
        </w:r>
      </w:hyperlink>
    </w:p>
    <w:p w14:paraId="2300B6E5" w14:textId="628E549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82" w:history="1">
        <w:r w:rsidR="00D51B32" w:rsidRPr="002512B2">
          <w:rPr>
            <w:rStyle w:val="Hyperlink"/>
            <w:noProof/>
          </w:rPr>
          <w:t>3.21.3 invocation property</w:t>
        </w:r>
        <w:r w:rsidR="00D51B32">
          <w:rPr>
            <w:noProof/>
            <w:webHidden/>
          </w:rPr>
          <w:tab/>
        </w:r>
        <w:r w:rsidR="00D51B32">
          <w:rPr>
            <w:noProof/>
            <w:webHidden/>
          </w:rPr>
          <w:fldChar w:fldCharType="begin"/>
        </w:r>
        <w:r w:rsidR="00D51B32">
          <w:rPr>
            <w:noProof/>
            <w:webHidden/>
          </w:rPr>
          <w:instrText xml:space="preserve"> PAGEREF _Toc5694382 \h </w:instrText>
        </w:r>
        <w:r w:rsidR="00D51B32">
          <w:rPr>
            <w:noProof/>
            <w:webHidden/>
          </w:rPr>
        </w:r>
        <w:r w:rsidR="00D51B32">
          <w:rPr>
            <w:noProof/>
            <w:webHidden/>
          </w:rPr>
          <w:fldChar w:fldCharType="separate"/>
        </w:r>
        <w:r w:rsidR="00D51B32">
          <w:rPr>
            <w:noProof/>
            <w:webHidden/>
          </w:rPr>
          <w:t>82</w:t>
        </w:r>
        <w:r w:rsidR="00D51B32">
          <w:rPr>
            <w:noProof/>
            <w:webHidden/>
          </w:rPr>
          <w:fldChar w:fldCharType="end"/>
        </w:r>
      </w:hyperlink>
    </w:p>
    <w:p w14:paraId="6D752CC8" w14:textId="3016B0C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83" w:history="1">
        <w:r w:rsidR="00D51B32" w:rsidRPr="002512B2">
          <w:rPr>
            <w:rStyle w:val="Hyperlink"/>
            <w:noProof/>
          </w:rPr>
          <w:t>3.21.4 analysisToolLogFiles property</w:t>
        </w:r>
        <w:r w:rsidR="00D51B32">
          <w:rPr>
            <w:noProof/>
            <w:webHidden/>
          </w:rPr>
          <w:tab/>
        </w:r>
        <w:r w:rsidR="00D51B32">
          <w:rPr>
            <w:noProof/>
            <w:webHidden/>
          </w:rPr>
          <w:fldChar w:fldCharType="begin"/>
        </w:r>
        <w:r w:rsidR="00D51B32">
          <w:rPr>
            <w:noProof/>
            <w:webHidden/>
          </w:rPr>
          <w:instrText xml:space="preserve"> PAGEREF _Toc5694383 \h </w:instrText>
        </w:r>
        <w:r w:rsidR="00D51B32">
          <w:rPr>
            <w:noProof/>
            <w:webHidden/>
          </w:rPr>
        </w:r>
        <w:r w:rsidR="00D51B32">
          <w:rPr>
            <w:noProof/>
            <w:webHidden/>
          </w:rPr>
          <w:fldChar w:fldCharType="separate"/>
        </w:r>
        <w:r w:rsidR="00D51B32">
          <w:rPr>
            <w:noProof/>
            <w:webHidden/>
          </w:rPr>
          <w:t>82</w:t>
        </w:r>
        <w:r w:rsidR="00D51B32">
          <w:rPr>
            <w:noProof/>
            <w:webHidden/>
          </w:rPr>
          <w:fldChar w:fldCharType="end"/>
        </w:r>
      </w:hyperlink>
    </w:p>
    <w:p w14:paraId="4343DA56" w14:textId="1D248581" w:rsidR="00D51B32" w:rsidRDefault="001E14EC">
      <w:pPr>
        <w:pStyle w:val="TOC2"/>
        <w:tabs>
          <w:tab w:val="right" w:leader="dot" w:pos="9350"/>
        </w:tabs>
        <w:rPr>
          <w:rFonts w:asciiTheme="minorHAnsi" w:eastAsiaTheme="minorEastAsia" w:hAnsiTheme="minorHAnsi" w:cstheme="minorBidi"/>
          <w:noProof/>
          <w:sz w:val="22"/>
          <w:szCs w:val="22"/>
        </w:rPr>
      </w:pPr>
      <w:hyperlink w:anchor="_Toc5694384" w:history="1">
        <w:r w:rsidR="00D51B32" w:rsidRPr="002512B2">
          <w:rPr>
            <w:rStyle w:val="Hyperlink"/>
            <w:noProof/>
          </w:rPr>
          <w:t>3.22 versionControlDetails object</w:t>
        </w:r>
        <w:r w:rsidR="00D51B32">
          <w:rPr>
            <w:noProof/>
            <w:webHidden/>
          </w:rPr>
          <w:tab/>
        </w:r>
        <w:r w:rsidR="00D51B32">
          <w:rPr>
            <w:noProof/>
            <w:webHidden/>
          </w:rPr>
          <w:fldChar w:fldCharType="begin"/>
        </w:r>
        <w:r w:rsidR="00D51B32">
          <w:rPr>
            <w:noProof/>
            <w:webHidden/>
          </w:rPr>
          <w:instrText xml:space="preserve"> PAGEREF _Toc5694384 \h </w:instrText>
        </w:r>
        <w:r w:rsidR="00D51B32">
          <w:rPr>
            <w:noProof/>
            <w:webHidden/>
          </w:rPr>
        </w:r>
        <w:r w:rsidR="00D51B32">
          <w:rPr>
            <w:noProof/>
            <w:webHidden/>
          </w:rPr>
          <w:fldChar w:fldCharType="separate"/>
        </w:r>
        <w:r w:rsidR="00D51B32">
          <w:rPr>
            <w:noProof/>
            <w:webHidden/>
          </w:rPr>
          <w:t>82</w:t>
        </w:r>
        <w:r w:rsidR="00D51B32">
          <w:rPr>
            <w:noProof/>
            <w:webHidden/>
          </w:rPr>
          <w:fldChar w:fldCharType="end"/>
        </w:r>
      </w:hyperlink>
    </w:p>
    <w:p w14:paraId="1D1BDB74" w14:textId="5C3B413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85" w:history="1">
        <w:r w:rsidR="00D51B32" w:rsidRPr="002512B2">
          <w:rPr>
            <w:rStyle w:val="Hyperlink"/>
            <w:noProof/>
          </w:rPr>
          <w:t>3.22.1 General</w:t>
        </w:r>
        <w:r w:rsidR="00D51B32">
          <w:rPr>
            <w:noProof/>
            <w:webHidden/>
          </w:rPr>
          <w:tab/>
        </w:r>
        <w:r w:rsidR="00D51B32">
          <w:rPr>
            <w:noProof/>
            <w:webHidden/>
          </w:rPr>
          <w:fldChar w:fldCharType="begin"/>
        </w:r>
        <w:r w:rsidR="00D51B32">
          <w:rPr>
            <w:noProof/>
            <w:webHidden/>
          </w:rPr>
          <w:instrText xml:space="preserve"> PAGEREF _Toc5694385 \h </w:instrText>
        </w:r>
        <w:r w:rsidR="00D51B32">
          <w:rPr>
            <w:noProof/>
            <w:webHidden/>
          </w:rPr>
        </w:r>
        <w:r w:rsidR="00D51B32">
          <w:rPr>
            <w:noProof/>
            <w:webHidden/>
          </w:rPr>
          <w:fldChar w:fldCharType="separate"/>
        </w:r>
        <w:r w:rsidR="00D51B32">
          <w:rPr>
            <w:noProof/>
            <w:webHidden/>
          </w:rPr>
          <w:t>82</w:t>
        </w:r>
        <w:r w:rsidR="00D51B32">
          <w:rPr>
            <w:noProof/>
            <w:webHidden/>
          </w:rPr>
          <w:fldChar w:fldCharType="end"/>
        </w:r>
      </w:hyperlink>
    </w:p>
    <w:p w14:paraId="50BEAC2F" w14:textId="318A03B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86" w:history="1">
        <w:r w:rsidR="00D51B32" w:rsidRPr="002512B2">
          <w:rPr>
            <w:rStyle w:val="Hyperlink"/>
            <w:noProof/>
          </w:rPr>
          <w:t>3.22.2 Constraints</w:t>
        </w:r>
        <w:r w:rsidR="00D51B32">
          <w:rPr>
            <w:noProof/>
            <w:webHidden/>
          </w:rPr>
          <w:tab/>
        </w:r>
        <w:r w:rsidR="00D51B32">
          <w:rPr>
            <w:noProof/>
            <w:webHidden/>
          </w:rPr>
          <w:fldChar w:fldCharType="begin"/>
        </w:r>
        <w:r w:rsidR="00D51B32">
          <w:rPr>
            <w:noProof/>
            <w:webHidden/>
          </w:rPr>
          <w:instrText xml:space="preserve"> PAGEREF _Toc5694386 \h </w:instrText>
        </w:r>
        <w:r w:rsidR="00D51B32">
          <w:rPr>
            <w:noProof/>
            <w:webHidden/>
          </w:rPr>
        </w:r>
        <w:r w:rsidR="00D51B32">
          <w:rPr>
            <w:noProof/>
            <w:webHidden/>
          </w:rPr>
          <w:fldChar w:fldCharType="separate"/>
        </w:r>
        <w:r w:rsidR="00D51B32">
          <w:rPr>
            <w:noProof/>
            <w:webHidden/>
          </w:rPr>
          <w:t>83</w:t>
        </w:r>
        <w:r w:rsidR="00D51B32">
          <w:rPr>
            <w:noProof/>
            <w:webHidden/>
          </w:rPr>
          <w:fldChar w:fldCharType="end"/>
        </w:r>
      </w:hyperlink>
    </w:p>
    <w:p w14:paraId="3DE06602" w14:textId="1EC4B64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87" w:history="1">
        <w:r w:rsidR="00D51B32" w:rsidRPr="002512B2">
          <w:rPr>
            <w:rStyle w:val="Hyperlink"/>
            <w:noProof/>
          </w:rPr>
          <w:t>3.22.3 repositoryUri property</w:t>
        </w:r>
        <w:r w:rsidR="00D51B32">
          <w:rPr>
            <w:noProof/>
            <w:webHidden/>
          </w:rPr>
          <w:tab/>
        </w:r>
        <w:r w:rsidR="00D51B32">
          <w:rPr>
            <w:noProof/>
            <w:webHidden/>
          </w:rPr>
          <w:fldChar w:fldCharType="begin"/>
        </w:r>
        <w:r w:rsidR="00D51B32">
          <w:rPr>
            <w:noProof/>
            <w:webHidden/>
          </w:rPr>
          <w:instrText xml:space="preserve"> PAGEREF _Toc5694387 \h </w:instrText>
        </w:r>
        <w:r w:rsidR="00D51B32">
          <w:rPr>
            <w:noProof/>
            <w:webHidden/>
          </w:rPr>
        </w:r>
        <w:r w:rsidR="00D51B32">
          <w:rPr>
            <w:noProof/>
            <w:webHidden/>
          </w:rPr>
          <w:fldChar w:fldCharType="separate"/>
        </w:r>
        <w:r w:rsidR="00D51B32">
          <w:rPr>
            <w:noProof/>
            <w:webHidden/>
          </w:rPr>
          <w:t>83</w:t>
        </w:r>
        <w:r w:rsidR="00D51B32">
          <w:rPr>
            <w:noProof/>
            <w:webHidden/>
          </w:rPr>
          <w:fldChar w:fldCharType="end"/>
        </w:r>
      </w:hyperlink>
    </w:p>
    <w:p w14:paraId="64B639E2" w14:textId="00F1E6A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88" w:history="1">
        <w:r w:rsidR="00D51B32" w:rsidRPr="002512B2">
          <w:rPr>
            <w:rStyle w:val="Hyperlink"/>
            <w:noProof/>
          </w:rPr>
          <w:t>3.22.4 revisionId property</w:t>
        </w:r>
        <w:r w:rsidR="00D51B32">
          <w:rPr>
            <w:noProof/>
            <w:webHidden/>
          </w:rPr>
          <w:tab/>
        </w:r>
        <w:r w:rsidR="00D51B32">
          <w:rPr>
            <w:noProof/>
            <w:webHidden/>
          </w:rPr>
          <w:fldChar w:fldCharType="begin"/>
        </w:r>
        <w:r w:rsidR="00D51B32">
          <w:rPr>
            <w:noProof/>
            <w:webHidden/>
          </w:rPr>
          <w:instrText xml:space="preserve"> PAGEREF _Toc5694388 \h </w:instrText>
        </w:r>
        <w:r w:rsidR="00D51B32">
          <w:rPr>
            <w:noProof/>
            <w:webHidden/>
          </w:rPr>
        </w:r>
        <w:r w:rsidR="00D51B32">
          <w:rPr>
            <w:noProof/>
            <w:webHidden/>
          </w:rPr>
          <w:fldChar w:fldCharType="separate"/>
        </w:r>
        <w:r w:rsidR="00D51B32">
          <w:rPr>
            <w:noProof/>
            <w:webHidden/>
          </w:rPr>
          <w:t>83</w:t>
        </w:r>
        <w:r w:rsidR="00D51B32">
          <w:rPr>
            <w:noProof/>
            <w:webHidden/>
          </w:rPr>
          <w:fldChar w:fldCharType="end"/>
        </w:r>
      </w:hyperlink>
    </w:p>
    <w:p w14:paraId="3DD7872A" w14:textId="79DCEBA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89" w:history="1">
        <w:r w:rsidR="00D51B32" w:rsidRPr="002512B2">
          <w:rPr>
            <w:rStyle w:val="Hyperlink"/>
            <w:noProof/>
          </w:rPr>
          <w:t>3.22.5 branch property</w:t>
        </w:r>
        <w:r w:rsidR="00D51B32">
          <w:rPr>
            <w:noProof/>
            <w:webHidden/>
          </w:rPr>
          <w:tab/>
        </w:r>
        <w:r w:rsidR="00D51B32">
          <w:rPr>
            <w:noProof/>
            <w:webHidden/>
          </w:rPr>
          <w:fldChar w:fldCharType="begin"/>
        </w:r>
        <w:r w:rsidR="00D51B32">
          <w:rPr>
            <w:noProof/>
            <w:webHidden/>
          </w:rPr>
          <w:instrText xml:space="preserve"> PAGEREF _Toc5694389 \h </w:instrText>
        </w:r>
        <w:r w:rsidR="00D51B32">
          <w:rPr>
            <w:noProof/>
            <w:webHidden/>
          </w:rPr>
        </w:r>
        <w:r w:rsidR="00D51B32">
          <w:rPr>
            <w:noProof/>
            <w:webHidden/>
          </w:rPr>
          <w:fldChar w:fldCharType="separate"/>
        </w:r>
        <w:r w:rsidR="00D51B32">
          <w:rPr>
            <w:noProof/>
            <w:webHidden/>
          </w:rPr>
          <w:t>83</w:t>
        </w:r>
        <w:r w:rsidR="00D51B32">
          <w:rPr>
            <w:noProof/>
            <w:webHidden/>
          </w:rPr>
          <w:fldChar w:fldCharType="end"/>
        </w:r>
      </w:hyperlink>
    </w:p>
    <w:p w14:paraId="10693DF6" w14:textId="23A5D5C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90" w:history="1">
        <w:r w:rsidR="00D51B32" w:rsidRPr="002512B2">
          <w:rPr>
            <w:rStyle w:val="Hyperlink"/>
            <w:noProof/>
          </w:rPr>
          <w:t>3.22.6 revisionTag property</w:t>
        </w:r>
        <w:r w:rsidR="00D51B32">
          <w:rPr>
            <w:noProof/>
            <w:webHidden/>
          </w:rPr>
          <w:tab/>
        </w:r>
        <w:r w:rsidR="00D51B32">
          <w:rPr>
            <w:noProof/>
            <w:webHidden/>
          </w:rPr>
          <w:fldChar w:fldCharType="begin"/>
        </w:r>
        <w:r w:rsidR="00D51B32">
          <w:rPr>
            <w:noProof/>
            <w:webHidden/>
          </w:rPr>
          <w:instrText xml:space="preserve"> PAGEREF _Toc5694390 \h </w:instrText>
        </w:r>
        <w:r w:rsidR="00D51B32">
          <w:rPr>
            <w:noProof/>
            <w:webHidden/>
          </w:rPr>
        </w:r>
        <w:r w:rsidR="00D51B32">
          <w:rPr>
            <w:noProof/>
            <w:webHidden/>
          </w:rPr>
          <w:fldChar w:fldCharType="separate"/>
        </w:r>
        <w:r w:rsidR="00D51B32">
          <w:rPr>
            <w:noProof/>
            <w:webHidden/>
          </w:rPr>
          <w:t>83</w:t>
        </w:r>
        <w:r w:rsidR="00D51B32">
          <w:rPr>
            <w:noProof/>
            <w:webHidden/>
          </w:rPr>
          <w:fldChar w:fldCharType="end"/>
        </w:r>
      </w:hyperlink>
    </w:p>
    <w:p w14:paraId="307AC8D4" w14:textId="61ED1A9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91" w:history="1">
        <w:r w:rsidR="00D51B32" w:rsidRPr="002512B2">
          <w:rPr>
            <w:rStyle w:val="Hyperlink"/>
            <w:noProof/>
          </w:rPr>
          <w:t>3.22.7 asOfTimeUtc property</w:t>
        </w:r>
        <w:r w:rsidR="00D51B32">
          <w:rPr>
            <w:noProof/>
            <w:webHidden/>
          </w:rPr>
          <w:tab/>
        </w:r>
        <w:r w:rsidR="00D51B32">
          <w:rPr>
            <w:noProof/>
            <w:webHidden/>
          </w:rPr>
          <w:fldChar w:fldCharType="begin"/>
        </w:r>
        <w:r w:rsidR="00D51B32">
          <w:rPr>
            <w:noProof/>
            <w:webHidden/>
          </w:rPr>
          <w:instrText xml:space="preserve"> PAGEREF _Toc5694391 \h </w:instrText>
        </w:r>
        <w:r w:rsidR="00D51B32">
          <w:rPr>
            <w:noProof/>
            <w:webHidden/>
          </w:rPr>
        </w:r>
        <w:r w:rsidR="00D51B32">
          <w:rPr>
            <w:noProof/>
            <w:webHidden/>
          </w:rPr>
          <w:fldChar w:fldCharType="separate"/>
        </w:r>
        <w:r w:rsidR="00D51B32">
          <w:rPr>
            <w:noProof/>
            <w:webHidden/>
          </w:rPr>
          <w:t>83</w:t>
        </w:r>
        <w:r w:rsidR="00D51B32">
          <w:rPr>
            <w:noProof/>
            <w:webHidden/>
          </w:rPr>
          <w:fldChar w:fldCharType="end"/>
        </w:r>
      </w:hyperlink>
    </w:p>
    <w:p w14:paraId="71774B46" w14:textId="1DCEC06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92" w:history="1">
        <w:r w:rsidR="00D51B32" w:rsidRPr="002512B2">
          <w:rPr>
            <w:rStyle w:val="Hyperlink"/>
            <w:noProof/>
          </w:rPr>
          <w:t>3.22.8 mappedTo property</w:t>
        </w:r>
        <w:r w:rsidR="00D51B32">
          <w:rPr>
            <w:noProof/>
            <w:webHidden/>
          </w:rPr>
          <w:tab/>
        </w:r>
        <w:r w:rsidR="00D51B32">
          <w:rPr>
            <w:noProof/>
            <w:webHidden/>
          </w:rPr>
          <w:fldChar w:fldCharType="begin"/>
        </w:r>
        <w:r w:rsidR="00D51B32">
          <w:rPr>
            <w:noProof/>
            <w:webHidden/>
          </w:rPr>
          <w:instrText xml:space="preserve"> PAGEREF _Toc5694392 \h </w:instrText>
        </w:r>
        <w:r w:rsidR="00D51B32">
          <w:rPr>
            <w:noProof/>
            <w:webHidden/>
          </w:rPr>
        </w:r>
        <w:r w:rsidR="00D51B32">
          <w:rPr>
            <w:noProof/>
            <w:webHidden/>
          </w:rPr>
          <w:fldChar w:fldCharType="separate"/>
        </w:r>
        <w:r w:rsidR="00D51B32">
          <w:rPr>
            <w:noProof/>
            <w:webHidden/>
          </w:rPr>
          <w:t>83</w:t>
        </w:r>
        <w:r w:rsidR="00D51B32">
          <w:rPr>
            <w:noProof/>
            <w:webHidden/>
          </w:rPr>
          <w:fldChar w:fldCharType="end"/>
        </w:r>
      </w:hyperlink>
    </w:p>
    <w:p w14:paraId="088FA99B" w14:textId="6DF7FDA4" w:rsidR="00D51B32" w:rsidRDefault="001E14EC">
      <w:pPr>
        <w:pStyle w:val="TOC2"/>
        <w:tabs>
          <w:tab w:val="right" w:leader="dot" w:pos="9350"/>
        </w:tabs>
        <w:rPr>
          <w:rFonts w:asciiTheme="minorHAnsi" w:eastAsiaTheme="minorEastAsia" w:hAnsiTheme="minorHAnsi" w:cstheme="minorBidi"/>
          <w:noProof/>
          <w:sz w:val="22"/>
          <w:szCs w:val="22"/>
        </w:rPr>
      </w:pPr>
      <w:hyperlink w:anchor="_Toc5694393" w:history="1">
        <w:r w:rsidR="00D51B32" w:rsidRPr="002512B2">
          <w:rPr>
            <w:rStyle w:val="Hyperlink"/>
            <w:noProof/>
          </w:rPr>
          <w:t>3.23 artifact object</w:t>
        </w:r>
        <w:r w:rsidR="00D51B32">
          <w:rPr>
            <w:noProof/>
            <w:webHidden/>
          </w:rPr>
          <w:tab/>
        </w:r>
        <w:r w:rsidR="00D51B32">
          <w:rPr>
            <w:noProof/>
            <w:webHidden/>
          </w:rPr>
          <w:fldChar w:fldCharType="begin"/>
        </w:r>
        <w:r w:rsidR="00D51B32">
          <w:rPr>
            <w:noProof/>
            <w:webHidden/>
          </w:rPr>
          <w:instrText xml:space="preserve"> PAGEREF _Toc5694393 \h </w:instrText>
        </w:r>
        <w:r w:rsidR="00D51B32">
          <w:rPr>
            <w:noProof/>
            <w:webHidden/>
          </w:rPr>
        </w:r>
        <w:r w:rsidR="00D51B32">
          <w:rPr>
            <w:noProof/>
            <w:webHidden/>
          </w:rPr>
          <w:fldChar w:fldCharType="separate"/>
        </w:r>
        <w:r w:rsidR="00D51B32">
          <w:rPr>
            <w:noProof/>
            <w:webHidden/>
          </w:rPr>
          <w:t>85</w:t>
        </w:r>
        <w:r w:rsidR="00D51B32">
          <w:rPr>
            <w:noProof/>
            <w:webHidden/>
          </w:rPr>
          <w:fldChar w:fldCharType="end"/>
        </w:r>
      </w:hyperlink>
    </w:p>
    <w:p w14:paraId="0A6A4573" w14:textId="4B2F2E8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94" w:history="1">
        <w:r w:rsidR="00D51B32" w:rsidRPr="002512B2">
          <w:rPr>
            <w:rStyle w:val="Hyperlink"/>
            <w:noProof/>
          </w:rPr>
          <w:t>3.23.1 General</w:t>
        </w:r>
        <w:r w:rsidR="00D51B32">
          <w:rPr>
            <w:noProof/>
            <w:webHidden/>
          </w:rPr>
          <w:tab/>
        </w:r>
        <w:r w:rsidR="00D51B32">
          <w:rPr>
            <w:noProof/>
            <w:webHidden/>
          </w:rPr>
          <w:fldChar w:fldCharType="begin"/>
        </w:r>
        <w:r w:rsidR="00D51B32">
          <w:rPr>
            <w:noProof/>
            <w:webHidden/>
          </w:rPr>
          <w:instrText xml:space="preserve"> PAGEREF _Toc5694394 \h </w:instrText>
        </w:r>
        <w:r w:rsidR="00D51B32">
          <w:rPr>
            <w:noProof/>
            <w:webHidden/>
          </w:rPr>
        </w:r>
        <w:r w:rsidR="00D51B32">
          <w:rPr>
            <w:noProof/>
            <w:webHidden/>
          </w:rPr>
          <w:fldChar w:fldCharType="separate"/>
        </w:r>
        <w:r w:rsidR="00D51B32">
          <w:rPr>
            <w:noProof/>
            <w:webHidden/>
          </w:rPr>
          <w:t>85</w:t>
        </w:r>
        <w:r w:rsidR="00D51B32">
          <w:rPr>
            <w:noProof/>
            <w:webHidden/>
          </w:rPr>
          <w:fldChar w:fldCharType="end"/>
        </w:r>
      </w:hyperlink>
    </w:p>
    <w:p w14:paraId="29F711B7" w14:textId="0761E95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95" w:history="1">
        <w:r w:rsidR="00D51B32" w:rsidRPr="002512B2">
          <w:rPr>
            <w:rStyle w:val="Hyperlink"/>
            <w:noProof/>
          </w:rPr>
          <w:t>3.23.2 artifactLocation property</w:t>
        </w:r>
        <w:r w:rsidR="00D51B32">
          <w:rPr>
            <w:noProof/>
            <w:webHidden/>
          </w:rPr>
          <w:tab/>
        </w:r>
        <w:r w:rsidR="00D51B32">
          <w:rPr>
            <w:noProof/>
            <w:webHidden/>
          </w:rPr>
          <w:fldChar w:fldCharType="begin"/>
        </w:r>
        <w:r w:rsidR="00D51B32">
          <w:rPr>
            <w:noProof/>
            <w:webHidden/>
          </w:rPr>
          <w:instrText xml:space="preserve"> PAGEREF _Toc5694395 \h </w:instrText>
        </w:r>
        <w:r w:rsidR="00D51B32">
          <w:rPr>
            <w:noProof/>
            <w:webHidden/>
          </w:rPr>
        </w:r>
        <w:r w:rsidR="00D51B32">
          <w:rPr>
            <w:noProof/>
            <w:webHidden/>
          </w:rPr>
          <w:fldChar w:fldCharType="separate"/>
        </w:r>
        <w:r w:rsidR="00D51B32">
          <w:rPr>
            <w:noProof/>
            <w:webHidden/>
          </w:rPr>
          <w:t>86</w:t>
        </w:r>
        <w:r w:rsidR="00D51B32">
          <w:rPr>
            <w:noProof/>
            <w:webHidden/>
          </w:rPr>
          <w:fldChar w:fldCharType="end"/>
        </w:r>
      </w:hyperlink>
    </w:p>
    <w:p w14:paraId="066F5128" w14:textId="43168CB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96" w:history="1">
        <w:r w:rsidR="00D51B32" w:rsidRPr="002512B2">
          <w:rPr>
            <w:rStyle w:val="Hyperlink"/>
            <w:noProof/>
          </w:rPr>
          <w:t>3.23.3 parentIndex property</w:t>
        </w:r>
        <w:r w:rsidR="00D51B32">
          <w:rPr>
            <w:noProof/>
            <w:webHidden/>
          </w:rPr>
          <w:tab/>
        </w:r>
        <w:r w:rsidR="00D51B32">
          <w:rPr>
            <w:noProof/>
            <w:webHidden/>
          </w:rPr>
          <w:fldChar w:fldCharType="begin"/>
        </w:r>
        <w:r w:rsidR="00D51B32">
          <w:rPr>
            <w:noProof/>
            <w:webHidden/>
          </w:rPr>
          <w:instrText xml:space="preserve"> PAGEREF _Toc5694396 \h </w:instrText>
        </w:r>
        <w:r w:rsidR="00D51B32">
          <w:rPr>
            <w:noProof/>
            <w:webHidden/>
          </w:rPr>
        </w:r>
        <w:r w:rsidR="00D51B32">
          <w:rPr>
            <w:noProof/>
            <w:webHidden/>
          </w:rPr>
          <w:fldChar w:fldCharType="separate"/>
        </w:r>
        <w:r w:rsidR="00D51B32">
          <w:rPr>
            <w:noProof/>
            <w:webHidden/>
          </w:rPr>
          <w:t>86</w:t>
        </w:r>
        <w:r w:rsidR="00D51B32">
          <w:rPr>
            <w:noProof/>
            <w:webHidden/>
          </w:rPr>
          <w:fldChar w:fldCharType="end"/>
        </w:r>
      </w:hyperlink>
    </w:p>
    <w:p w14:paraId="77891D6E" w14:textId="6805220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97" w:history="1">
        <w:r w:rsidR="00D51B32" w:rsidRPr="002512B2">
          <w:rPr>
            <w:rStyle w:val="Hyperlink"/>
            <w:noProof/>
          </w:rPr>
          <w:t>3.23.4 offset property</w:t>
        </w:r>
        <w:r w:rsidR="00D51B32">
          <w:rPr>
            <w:noProof/>
            <w:webHidden/>
          </w:rPr>
          <w:tab/>
        </w:r>
        <w:r w:rsidR="00D51B32">
          <w:rPr>
            <w:noProof/>
            <w:webHidden/>
          </w:rPr>
          <w:fldChar w:fldCharType="begin"/>
        </w:r>
        <w:r w:rsidR="00D51B32">
          <w:rPr>
            <w:noProof/>
            <w:webHidden/>
          </w:rPr>
          <w:instrText xml:space="preserve"> PAGEREF _Toc5694397 \h </w:instrText>
        </w:r>
        <w:r w:rsidR="00D51B32">
          <w:rPr>
            <w:noProof/>
            <w:webHidden/>
          </w:rPr>
        </w:r>
        <w:r w:rsidR="00D51B32">
          <w:rPr>
            <w:noProof/>
            <w:webHidden/>
          </w:rPr>
          <w:fldChar w:fldCharType="separate"/>
        </w:r>
        <w:r w:rsidR="00D51B32">
          <w:rPr>
            <w:noProof/>
            <w:webHidden/>
          </w:rPr>
          <w:t>87</w:t>
        </w:r>
        <w:r w:rsidR="00D51B32">
          <w:rPr>
            <w:noProof/>
            <w:webHidden/>
          </w:rPr>
          <w:fldChar w:fldCharType="end"/>
        </w:r>
      </w:hyperlink>
    </w:p>
    <w:p w14:paraId="623B041D" w14:textId="5967C02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98" w:history="1">
        <w:r w:rsidR="00D51B32" w:rsidRPr="002512B2">
          <w:rPr>
            <w:rStyle w:val="Hyperlink"/>
            <w:noProof/>
          </w:rPr>
          <w:t>3.23.5 length property</w:t>
        </w:r>
        <w:r w:rsidR="00D51B32">
          <w:rPr>
            <w:noProof/>
            <w:webHidden/>
          </w:rPr>
          <w:tab/>
        </w:r>
        <w:r w:rsidR="00D51B32">
          <w:rPr>
            <w:noProof/>
            <w:webHidden/>
          </w:rPr>
          <w:fldChar w:fldCharType="begin"/>
        </w:r>
        <w:r w:rsidR="00D51B32">
          <w:rPr>
            <w:noProof/>
            <w:webHidden/>
          </w:rPr>
          <w:instrText xml:space="preserve"> PAGEREF _Toc5694398 \h </w:instrText>
        </w:r>
        <w:r w:rsidR="00D51B32">
          <w:rPr>
            <w:noProof/>
            <w:webHidden/>
          </w:rPr>
        </w:r>
        <w:r w:rsidR="00D51B32">
          <w:rPr>
            <w:noProof/>
            <w:webHidden/>
          </w:rPr>
          <w:fldChar w:fldCharType="separate"/>
        </w:r>
        <w:r w:rsidR="00D51B32">
          <w:rPr>
            <w:noProof/>
            <w:webHidden/>
          </w:rPr>
          <w:t>87</w:t>
        </w:r>
        <w:r w:rsidR="00D51B32">
          <w:rPr>
            <w:noProof/>
            <w:webHidden/>
          </w:rPr>
          <w:fldChar w:fldCharType="end"/>
        </w:r>
      </w:hyperlink>
    </w:p>
    <w:p w14:paraId="0D19AFD2" w14:textId="5ABEE2D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399" w:history="1">
        <w:r w:rsidR="00D51B32" w:rsidRPr="002512B2">
          <w:rPr>
            <w:rStyle w:val="Hyperlink"/>
            <w:noProof/>
          </w:rPr>
          <w:t>3.23.6 roles property</w:t>
        </w:r>
        <w:r w:rsidR="00D51B32">
          <w:rPr>
            <w:noProof/>
            <w:webHidden/>
          </w:rPr>
          <w:tab/>
        </w:r>
        <w:r w:rsidR="00D51B32">
          <w:rPr>
            <w:noProof/>
            <w:webHidden/>
          </w:rPr>
          <w:fldChar w:fldCharType="begin"/>
        </w:r>
        <w:r w:rsidR="00D51B32">
          <w:rPr>
            <w:noProof/>
            <w:webHidden/>
          </w:rPr>
          <w:instrText xml:space="preserve"> PAGEREF _Toc5694399 \h </w:instrText>
        </w:r>
        <w:r w:rsidR="00D51B32">
          <w:rPr>
            <w:noProof/>
            <w:webHidden/>
          </w:rPr>
        </w:r>
        <w:r w:rsidR="00D51B32">
          <w:rPr>
            <w:noProof/>
            <w:webHidden/>
          </w:rPr>
          <w:fldChar w:fldCharType="separate"/>
        </w:r>
        <w:r w:rsidR="00D51B32">
          <w:rPr>
            <w:noProof/>
            <w:webHidden/>
          </w:rPr>
          <w:t>87</w:t>
        </w:r>
        <w:r w:rsidR="00D51B32">
          <w:rPr>
            <w:noProof/>
            <w:webHidden/>
          </w:rPr>
          <w:fldChar w:fldCharType="end"/>
        </w:r>
      </w:hyperlink>
    </w:p>
    <w:p w14:paraId="2D7AB241" w14:textId="704032D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00" w:history="1">
        <w:r w:rsidR="00D51B32" w:rsidRPr="002512B2">
          <w:rPr>
            <w:rStyle w:val="Hyperlink"/>
            <w:noProof/>
          </w:rPr>
          <w:t>3.23.7 mimeType property</w:t>
        </w:r>
        <w:r w:rsidR="00D51B32">
          <w:rPr>
            <w:noProof/>
            <w:webHidden/>
          </w:rPr>
          <w:tab/>
        </w:r>
        <w:r w:rsidR="00D51B32">
          <w:rPr>
            <w:noProof/>
            <w:webHidden/>
          </w:rPr>
          <w:fldChar w:fldCharType="begin"/>
        </w:r>
        <w:r w:rsidR="00D51B32">
          <w:rPr>
            <w:noProof/>
            <w:webHidden/>
          </w:rPr>
          <w:instrText xml:space="preserve"> PAGEREF _Toc5694400 \h </w:instrText>
        </w:r>
        <w:r w:rsidR="00D51B32">
          <w:rPr>
            <w:noProof/>
            <w:webHidden/>
          </w:rPr>
        </w:r>
        <w:r w:rsidR="00D51B32">
          <w:rPr>
            <w:noProof/>
            <w:webHidden/>
          </w:rPr>
          <w:fldChar w:fldCharType="separate"/>
        </w:r>
        <w:r w:rsidR="00D51B32">
          <w:rPr>
            <w:noProof/>
            <w:webHidden/>
          </w:rPr>
          <w:t>88</w:t>
        </w:r>
        <w:r w:rsidR="00D51B32">
          <w:rPr>
            <w:noProof/>
            <w:webHidden/>
          </w:rPr>
          <w:fldChar w:fldCharType="end"/>
        </w:r>
      </w:hyperlink>
    </w:p>
    <w:p w14:paraId="57152C79" w14:textId="0BA2469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01" w:history="1">
        <w:r w:rsidR="00D51B32" w:rsidRPr="002512B2">
          <w:rPr>
            <w:rStyle w:val="Hyperlink"/>
            <w:noProof/>
          </w:rPr>
          <w:t>3.23.8 contents property</w:t>
        </w:r>
        <w:r w:rsidR="00D51B32">
          <w:rPr>
            <w:noProof/>
            <w:webHidden/>
          </w:rPr>
          <w:tab/>
        </w:r>
        <w:r w:rsidR="00D51B32">
          <w:rPr>
            <w:noProof/>
            <w:webHidden/>
          </w:rPr>
          <w:fldChar w:fldCharType="begin"/>
        </w:r>
        <w:r w:rsidR="00D51B32">
          <w:rPr>
            <w:noProof/>
            <w:webHidden/>
          </w:rPr>
          <w:instrText xml:space="preserve"> PAGEREF _Toc5694401 \h </w:instrText>
        </w:r>
        <w:r w:rsidR="00D51B32">
          <w:rPr>
            <w:noProof/>
            <w:webHidden/>
          </w:rPr>
        </w:r>
        <w:r w:rsidR="00D51B32">
          <w:rPr>
            <w:noProof/>
            <w:webHidden/>
          </w:rPr>
          <w:fldChar w:fldCharType="separate"/>
        </w:r>
        <w:r w:rsidR="00D51B32">
          <w:rPr>
            <w:noProof/>
            <w:webHidden/>
          </w:rPr>
          <w:t>88</w:t>
        </w:r>
        <w:r w:rsidR="00D51B32">
          <w:rPr>
            <w:noProof/>
            <w:webHidden/>
          </w:rPr>
          <w:fldChar w:fldCharType="end"/>
        </w:r>
      </w:hyperlink>
    </w:p>
    <w:p w14:paraId="6257F506" w14:textId="024C57A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02" w:history="1">
        <w:r w:rsidR="00D51B32" w:rsidRPr="002512B2">
          <w:rPr>
            <w:rStyle w:val="Hyperlink"/>
            <w:noProof/>
          </w:rPr>
          <w:t>3.23.9 encoding property</w:t>
        </w:r>
        <w:r w:rsidR="00D51B32">
          <w:rPr>
            <w:noProof/>
            <w:webHidden/>
          </w:rPr>
          <w:tab/>
        </w:r>
        <w:r w:rsidR="00D51B32">
          <w:rPr>
            <w:noProof/>
            <w:webHidden/>
          </w:rPr>
          <w:fldChar w:fldCharType="begin"/>
        </w:r>
        <w:r w:rsidR="00D51B32">
          <w:rPr>
            <w:noProof/>
            <w:webHidden/>
          </w:rPr>
          <w:instrText xml:space="preserve"> PAGEREF _Toc5694402 \h </w:instrText>
        </w:r>
        <w:r w:rsidR="00D51B32">
          <w:rPr>
            <w:noProof/>
            <w:webHidden/>
          </w:rPr>
        </w:r>
        <w:r w:rsidR="00D51B32">
          <w:rPr>
            <w:noProof/>
            <w:webHidden/>
          </w:rPr>
          <w:fldChar w:fldCharType="separate"/>
        </w:r>
        <w:r w:rsidR="00D51B32">
          <w:rPr>
            <w:noProof/>
            <w:webHidden/>
          </w:rPr>
          <w:t>88</w:t>
        </w:r>
        <w:r w:rsidR="00D51B32">
          <w:rPr>
            <w:noProof/>
            <w:webHidden/>
          </w:rPr>
          <w:fldChar w:fldCharType="end"/>
        </w:r>
      </w:hyperlink>
    </w:p>
    <w:p w14:paraId="635FC390" w14:textId="7B4838C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03" w:history="1">
        <w:r w:rsidR="00D51B32" w:rsidRPr="002512B2">
          <w:rPr>
            <w:rStyle w:val="Hyperlink"/>
            <w:noProof/>
          </w:rPr>
          <w:t>3.23.10 sourceLanguage property</w:t>
        </w:r>
        <w:r w:rsidR="00D51B32">
          <w:rPr>
            <w:noProof/>
            <w:webHidden/>
          </w:rPr>
          <w:tab/>
        </w:r>
        <w:r w:rsidR="00D51B32">
          <w:rPr>
            <w:noProof/>
            <w:webHidden/>
          </w:rPr>
          <w:fldChar w:fldCharType="begin"/>
        </w:r>
        <w:r w:rsidR="00D51B32">
          <w:rPr>
            <w:noProof/>
            <w:webHidden/>
          </w:rPr>
          <w:instrText xml:space="preserve"> PAGEREF _Toc5694403 \h </w:instrText>
        </w:r>
        <w:r w:rsidR="00D51B32">
          <w:rPr>
            <w:noProof/>
            <w:webHidden/>
          </w:rPr>
        </w:r>
        <w:r w:rsidR="00D51B32">
          <w:rPr>
            <w:noProof/>
            <w:webHidden/>
          </w:rPr>
          <w:fldChar w:fldCharType="separate"/>
        </w:r>
        <w:r w:rsidR="00D51B32">
          <w:rPr>
            <w:noProof/>
            <w:webHidden/>
          </w:rPr>
          <w:t>89</w:t>
        </w:r>
        <w:r w:rsidR="00D51B32">
          <w:rPr>
            <w:noProof/>
            <w:webHidden/>
          </w:rPr>
          <w:fldChar w:fldCharType="end"/>
        </w:r>
      </w:hyperlink>
    </w:p>
    <w:p w14:paraId="6BDE6A17" w14:textId="33D3C536" w:rsidR="00D51B32" w:rsidRDefault="001E14EC">
      <w:pPr>
        <w:pStyle w:val="TOC4"/>
        <w:tabs>
          <w:tab w:val="right" w:leader="dot" w:pos="9350"/>
        </w:tabs>
        <w:rPr>
          <w:rFonts w:asciiTheme="minorHAnsi" w:eastAsiaTheme="minorEastAsia" w:hAnsiTheme="minorHAnsi" w:cstheme="minorBidi"/>
          <w:noProof/>
          <w:sz w:val="22"/>
          <w:szCs w:val="22"/>
        </w:rPr>
      </w:pPr>
      <w:hyperlink w:anchor="_Toc5694404" w:history="1">
        <w:r w:rsidR="00D51B32" w:rsidRPr="002512B2">
          <w:rPr>
            <w:rStyle w:val="Hyperlink"/>
            <w:noProof/>
          </w:rPr>
          <w:t>3.23.10.1 General</w:t>
        </w:r>
        <w:r w:rsidR="00D51B32">
          <w:rPr>
            <w:noProof/>
            <w:webHidden/>
          </w:rPr>
          <w:tab/>
        </w:r>
        <w:r w:rsidR="00D51B32">
          <w:rPr>
            <w:noProof/>
            <w:webHidden/>
          </w:rPr>
          <w:fldChar w:fldCharType="begin"/>
        </w:r>
        <w:r w:rsidR="00D51B32">
          <w:rPr>
            <w:noProof/>
            <w:webHidden/>
          </w:rPr>
          <w:instrText xml:space="preserve"> PAGEREF _Toc5694404 \h </w:instrText>
        </w:r>
        <w:r w:rsidR="00D51B32">
          <w:rPr>
            <w:noProof/>
            <w:webHidden/>
          </w:rPr>
        </w:r>
        <w:r w:rsidR="00D51B32">
          <w:rPr>
            <w:noProof/>
            <w:webHidden/>
          </w:rPr>
          <w:fldChar w:fldCharType="separate"/>
        </w:r>
        <w:r w:rsidR="00D51B32">
          <w:rPr>
            <w:noProof/>
            <w:webHidden/>
          </w:rPr>
          <w:t>89</w:t>
        </w:r>
        <w:r w:rsidR="00D51B32">
          <w:rPr>
            <w:noProof/>
            <w:webHidden/>
          </w:rPr>
          <w:fldChar w:fldCharType="end"/>
        </w:r>
      </w:hyperlink>
    </w:p>
    <w:p w14:paraId="4E98DB15" w14:textId="60F73B78" w:rsidR="00D51B32" w:rsidRDefault="001E14EC">
      <w:pPr>
        <w:pStyle w:val="TOC4"/>
        <w:tabs>
          <w:tab w:val="right" w:leader="dot" w:pos="9350"/>
        </w:tabs>
        <w:rPr>
          <w:rFonts w:asciiTheme="minorHAnsi" w:eastAsiaTheme="minorEastAsia" w:hAnsiTheme="minorHAnsi" w:cstheme="minorBidi"/>
          <w:noProof/>
          <w:sz w:val="22"/>
          <w:szCs w:val="22"/>
        </w:rPr>
      </w:pPr>
      <w:hyperlink w:anchor="_Toc5694405" w:history="1">
        <w:r w:rsidR="00D51B32" w:rsidRPr="002512B2">
          <w:rPr>
            <w:rStyle w:val="Hyperlink"/>
            <w:noProof/>
          </w:rPr>
          <w:t>3.23.10.2 Source language identifier conventions and practices</w:t>
        </w:r>
        <w:r w:rsidR="00D51B32">
          <w:rPr>
            <w:noProof/>
            <w:webHidden/>
          </w:rPr>
          <w:tab/>
        </w:r>
        <w:r w:rsidR="00D51B32">
          <w:rPr>
            <w:noProof/>
            <w:webHidden/>
          </w:rPr>
          <w:fldChar w:fldCharType="begin"/>
        </w:r>
        <w:r w:rsidR="00D51B32">
          <w:rPr>
            <w:noProof/>
            <w:webHidden/>
          </w:rPr>
          <w:instrText xml:space="preserve"> PAGEREF _Toc5694405 \h </w:instrText>
        </w:r>
        <w:r w:rsidR="00D51B32">
          <w:rPr>
            <w:noProof/>
            <w:webHidden/>
          </w:rPr>
        </w:r>
        <w:r w:rsidR="00D51B32">
          <w:rPr>
            <w:noProof/>
            <w:webHidden/>
          </w:rPr>
          <w:fldChar w:fldCharType="separate"/>
        </w:r>
        <w:r w:rsidR="00D51B32">
          <w:rPr>
            <w:noProof/>
            <w:webHidden/>
          </w:rPr>
          <w:t>89</w:t>
        </w:r>
        <w:r w:rsidR="00D51B32">
          <w:rPr>
            <w:noProof/>
            <w:webHidden/>
          </w:rPr>
          <w:fldChar w:fldCharType="end"/>
        </w:r>
      </w:hyperlink>
    </w:p>
    <w:p w14:paraId="59198FAA" w14:textId="32A244F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06" w:history="1">
        <w:r w:rsidR="00D51B32" w:rsidRPr="002512B2">
          <w:rPr>
            <w:rStyle w:val="Hyperlink"/>
            <w:noProof/>
          </w:rPr>
          <w:t>3.23.11 hashes property</w:t>
        </w:r>
        <w:r w:rsidR="00D51B32">
          <w:rPr>
            <w:noProof/>
            <w:webHidden/>
          </w:rPr>
          <w:tab/>
        </w:r>
        <w:r w:rsidR="00D51B32">
          <w:rPr>
            <w:noProof/>
            <w:webHidden/>
          </w:rPr>
          <w:fldChar w:fldCharType="begin"/>
        </w:r>
        <w:r w:rsidR="00D51B32">
          <w:rPr>
            <w:noProof/>
            <w:webHidden/>
          </w:rPr>
          <w:instrText xml:space="preserve"> PAGEREF _Toc5694406 \h </w:instrText>
        </w:r>
        <w:r w:rsidR="00D51B32">
          <w:rPr>
            <w:noProof/>
            <w:webHidden/>
          </w:rPr>
        </w:r>
        <w:r w:rsidR="00D51B32">
          <w:rPr>
            <w:noProof/>
            <w:webHidden/>
          </w:rPr>
          <w:fldChar w:fldCharType="separate"/>
        </w:r>
        <w:r w:rsidR="00D51B32">
          <w:rPr>
            <w:noProof/>
            <w:webHidden/>
          </w:rPr>
          <w:t>90</w:t>
        </w:r>
        <w:r w:rsidR="00D51B32">
          <w:rPr>
            <w:noProof/>
            <w:webHidden/>
          </w:rPr>
          <w:fldChar w:fldCharType="end"/>
        </w:r>
      </w:hyperlink>
    </w:p>
    <w:p w14:paraId="44A96132" w14:textId="34F6BE8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07" w:history="1">
        <w:r w:rsidR="00D51B32" w:rsidRPr="002512B2">
          <w:rPr>
            <w:rStyle w:val="Hyperlink"/>
            <w:noProof/>
          </w:rPr>
          <w:t>3.23.12 lastModifiedTimeUtc property</w:t>
        </w:r>
        <w:r w:rsidR="00D51B32">
          <w:rPr>
            <w:noProof/>
            <w:webHidden/>
          </w:rPr>
          <w:tab/>
        </w:r>
        <w:r w:rsidR="00D51B32">
          <w:rPr>
            <w:noProof/>
            <w:webHidden/>
          </w:rPr>
          <w:fldChar w:fldCharType="begin"/>
        </w:r>
        <w:r w:rsidR="00D51B32">
          <w:rPr>
            <w:noProof/>
            <w:webHidden/>
          </w:rPr>
          <w:instrText xml:space="preserve"> PAGEREF _Toc5694407 \h </w:instrText>
        </w:r>
        <w:r w:rsidR="00D51B32">
          <w:rPr>
            <w:noProof/>
            <w:webHidden/>
          </w:rPr>
        </w:r>
        <w:r w:rsidR="00D51B32">
          <w:rPr>
            <w:noProof/>
            <w:webHidden/>
          </w:rPr>
          <w:fldChar w:fldCharType="separate"/>
        </w:r>
        <w:r w:rsidR="00D51B32">
          <w:rPr>
            <w:noProof/>
            <w:webHidden/>
          </w:rPr>
          <w:t>91</w:t>
        </w:r>
        <w:r w:rsidR="00D51B32">
          <w:rPr>
            <w:noProof/>
            <w:webHidden/>
          </w:rPr>
          <w:fldChar w:fldCharType="end"/>
        </w:r>
      </w:hyperlink>
    </w:p>
    <w:p w14:paraId="31029F58" w14:textId="35316633" w:rsidR="00D51B32" w:rsidRDefault="001E14EC">
      <w:pPr>
        <w:pStyle w:val="TOC2"/>
        <w:tabs>
          <w:tab w:val="right" w:leader="dot" w:pos="9350"/>
        </w:tabs>
        <w:rPr>
          <w:rFonts w:asciiTheme="minorHAnsi" w:eastAsiaTheme="minorEastAsia" w:hAnsiTheme="minorHAnsi" w:cstheme="minorBidi"/>
          <w:noProof/>
          <w:sz w:val="22"/>
          <w:szCs w:val="22"/>
        </w:rPr>
      </w:pPr>
      <w:hyperlink w:anchor="_Toc5694408" w:history="1">
        <w:r w:rsidR="00D51B32" w:rsidRPr="002512B2">
          <w:rPr>
            <w:rStyle w:val="Hyperlink"/>
            <w:noProof/>
          </w:rPr>
          <w:t>3.24 translationMetadata object</w:t>
        </w:r>
        <w:r w:rsidR="00D51B32">
          <w:rPr>
            <w:noProof/>
            <w:webHidden/>
          </w:rPr>
          <w:tab/>
        </w:r>
        <w:r w:rsidR="00D51B32">
          <w:rPr>
            <w:noProof/>
            <w:webHidden/>
          </w:rPr>
          <w:fldChar w:fldCharType="begin"/>
        </w:r>
        <w:r w:rsidR="00D51B32">
          <w:rPr>
            <w:noProof/>
            <w:webHidden/>
          </w:rPr>
          <w:instrText xml:space="preserve"> PAGEREF _Toc5694408 \h </w:instrText>
        </w:r>
        <w:r w:rsidR="00D51B32">
          <w:rPr>
            <w:noProof/>
            <w:webHidden/>
          </w:rPr>
        </w:r>
        <w:r w:rsidR="00D51B32">
          <w:rPr>
            <w:noProof/>
            <w:webHidden/>
          </w:rPr>
          <w:fldChar w:fldCharType="separate"/>
        </w:r>
        <w:r w:rsidR="00D51B32">
          <w:rPr>
            <w:noProof/>
            <w:webHidden/>
          </w:rPr>
          <w:t>91</w:t>
        </w:r>
        <w:r w:rsidR="00D51B32">
          <w:rPr>
            <w:noProof/>
            <w:webHidden/>
          </w:rPr>
          <w:fldChar w:fldCharType="end"/>
        </w:r>
      </w:hyperlink>
    </w:p>
    <w:p w14:paraId="4CA7C730" w14:textId="2F5A0DF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09" w:history="1">
        <w:r w:rsidR="00D51B32" w:rsidRPr="002512B2">
          <w:rPr>
            <w:rStyle w:val="Hyperlink"/>
            <w:noProof/>
          </w:rPr>
          <w:t>3.24.1 General</w:t>
        </w:r>
        <w:r w:rsidR="00D51B32">
          <w:rPr>
            <w:noProof/>
            <w:webHidden/>
          </w:rPr>
          <w:tab/>
        </w:r>
        <w:r w:rsidR="00D51B32">
          <w:rPr>
            <w:noProof/>
            <w:webHidden/>
          </w:rPr>
          <w:fldChar w:fldCharType="begin"/>
        </w:r>
        <w:r w:rsidR="00D51B32">
          <w:rPr>
            <w:noProof/>
            <w:webHidden/>
          </w:rPr>
          <w:instrText xml:space="preserve"> PAGEREF _Toc5694409 \h </w:instrText>
        </w:r>
        <w:r w:rsidR="00D51B32">
          <w:rPr>
            <w:noProof/>
            <w:webHidden/>
          </w:rPr>
        </w:r>
        <w:r w:rsidR="00D51B32">
          <w:rPr>
            <w:noProof/>
            <w:webHidden/>
          </w:rPr>
          <w:fldChar w:fldCharType="separate"/>
        </w:r>
        <w:r w:rsidR="00D51B32">
          <w:rPr>
            <w:noProof/>
            <w:webHidden/>
          </w:rPr>
          <w:t>91</w:t>
        </w:r>
        <w:r w:rsidR="00D51B32">
          <w:rPr>
            <w:noProof/>
            <w:webHidden/>
          </w:rPr>
          <w:fldChar w:fldCharType="end"/>
        </w:r>
      </w:hyperlink>
    </w:p>
    <w:p w14:paraId="5B915C92" w14:textId="0F78F2B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10" w:history="1">
        <w:r w:rsidR="00D51B32" w:rsidRPr="002512B2">
          <w:rPr>
            <w:rStyle w:val="Hyperlink"/>
            <w:noProof/>
          </w:rPr>
          <w:t>3.24.2 name property</w:t>
        </w:r>
        <w:r w:rsidR="00D51B32">
          <w:rPr>
            <w:noProof/>
            <w:webHidden/>
          </w:rPr>
          <w:tab/>
        </w:r>
        <w:r w:rsidR="00D51B32">
          <w:rPr>
            <w:noProof/>
            <w:webHidden/>
          </w:rPr>
          <w:fldChar w:fldCharType="begin"/>
        </w:r>
        <w:r w:rsidR="00D51B32">
          <w:rPr>
            <w:noProof/>
            <w:webHidden/>
          </w:rPr>
          <w:instrText xml:space="preserve"> PAGEREF _Toc5694410 \h </w:instrText>
        </w:r>
        <w:r w:rsidR="00D51B32">
          <w:rPr>
            <w:noProof/>
            <w:webHidden/>
          </w:rPr>
        </w:r>
        <w:r w:rsidR="00D51B32">
          <w:rPr>
            <w:noProof/>
            <w:webHidden/>
          </w:rPr>
          <w:fldChar w:fldCharType="separate"/>
        </w:r>
        <w:r w:rsidR="00D51B32">
          <w:rPr>
            <w:noProof/>
            <w:webHidden/>
          </w:rPr>
          <w:t>91</w:t>
        </w:r>
        <w:r w:rsidR="00D51B32">
          <w:rPr>
            <w:noProof/>
            <w:webHidden/>
          </w:rPr>
          <w:fldChar w:fldCharType="end"/>
        </w:r>
      </w:hyperlink>
    </w:p>
    <w:p w14:paraId="72992899" w14:textId="7A6E416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11" w:history="1">
        <w:r w:rsidR="00D51B32" w:rsidRPr="002512B2">
          <w:rPr>
            <w:rStyle w:val="Hyperlink"/>
            <w:noProof/>
          </w:rPr>
          <w:t>3.24.3 fullName property</w:t>
        </w:r>
        <w:r w:rsidR="00D51B32">
          <w:rPr>
            <w:noProof/>
            <w:webHidden/>
          </w:rPr>
          <w:tab/>
        </w:r>
        <w:r w:rsidR="00D51B32">
          <w:rPr>
            <w:noProof/>
            <w:webHidden/>
          </w:rPr>
          <w:fldChar w:fldCharType="begin"/>
        </w:r>
        <w:r w:rsidR="00D51B32">
          <w:rPr>
            <w:noProof/>
            <w:webHidden/>
          </w:rPr>
          <w:instrText xml:space="preserve"> PAGEREF _Toc5694411 \h </w:instrText>
        </w:r>
        <w:r w:rsidR="00D51B32">
          <w:rPr>
            <w:noProof/>
            <w:webHidden/>
          </w:rPr>
        </w:r>
        <w:r w:rsidR="00D51B32">
          <w:rPr>
            <w:noProof/>
            <w:webHidden/>
          </w:rPr>
          <w:fldChar w:fldCharType="separate"/>
        </w:r>
        <w:r w:rsidR="00D51B32">
          <w:rPr>
            <w:noProof/>
            <w:webHidden/>
          </w:rPr>
          <w:t>92</w:t>
        </w:r>
        <w:r w:rsidR="00D51B32">
          <w:rPr>
            <w:noProof/>
            <w:webHidden/>
          </w:rPr>
          <w:fldChar w:fldCharType="end"/>
        </w:r>
      </w:hyperlink>
    </w:p>
    <w:p w14:paraId="78B7746F" w14:textId="7CDBCC4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12" w:history="1">
        <w:r w:rsidR="00D51B32" w:rsidRPr="002512B2">
          <w:rPr>
            <w:rStyle w:val="Hyperlink"/>
            <w:noProof/>
          </w:rPr>
          <w:t>3.24.4 shortDescription property</w:t>
        </w:r>
        <w:r w:rsidR="00D51B32">
          <w:rPr>
            <w:noProof/>
            <w:webHidden/>
          </w:rPr>
          <w:tab/>
        </w:r>
        <w:r w:rsidR="00D51B32">
          <w:rPr>
            <w:noProof/>
            <w:webHidden/>
          </w:rPr>
          <w:fldChar w:fldCharType="begin"/>
        </w:r>
        <w:r w:rsidR="00D51B32">
          <w:rPr>
            <w:noProof/>
            <w:webHidden/>
          </w:rPr>
          <w:instrText xml:space="preserve"> PAGEREF _Toc5694412 \h </w:instrText>
        </w:r>
        <w:r w:rsidR="00D51B32">
          <w:rPr>
            <w:noProof/>
            <w:webHidden/>
          </w:rPr>
        </w:r>
        <w:r w:rsidR="00D51B32">
          <w:rPr>
            <w:noProof/>
            <w:webHidden/>
          </w:rPr>
          <w:fldChar w:fldCharType="separate"/>
        </w:r>
        <w:r w:rsidR="00D51B32">
          <w:rPr>
            <w:noProof/>
            <w:webHidden/>
          </w:rPr>
          <w:t>92</w:t>
        </w:r>
        <w:r w:rsidR="00D51B32">
          <w:rPr>
            <w:noProof/>
            <w:webHidden/>
          </w:rPr>
          <w:fldChar w:fldCharType="end"/>
        </w:r>
      </w:hyperlink>
    </w:p>
    <w:p w14:paraId="30FAB418" w14:textId="54437AE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13" w:history="1">
        <w:r w:rsidR="00D51B32" w:rsidRPr="002512B2">
          <w:rPr>
            <w:rStyle w:val="Hyperlink"/>
            <w:noProof/>
          </w:rPr>
          <w:t>3.24.5 fullDescription property</w:t>
        </w:r>
        <w:r w:rsidR="00D51B32">
          <w:rPr>
            <w:noProof/>
            <w:webHidden/>
          </w:rPr>
          <w:tab/>
        </w:r>
        <w:r w:rsidR="00D51B32">
          <w:rPr>
            <w:noProof/>
            <w:webHidden/>
          </w:rPr>
          <w:fldChar w:fldCharType="begin"/>
        </w:r>
        <w:r w:rsidR="00D51B32">
          <w:rPr>
            <w:noProof/>
            <w:webHidden/>
          </w:rPr>
          <w:instrText xml:space="preserve"> PAGEREF _Toc5694413 \h </w:instrText>
        </w:r>
        <w:r w:rsidR="00D51B32">
          <w:rPr>
            <w:noProof/>
            <w:webHidden/>
          </w:rPr>
        </w:r>
        <w:r w:rsidR="00D51B32">
          <w:rPr>
            <w:noProof/>
            <w:webHidden/>
          </w:rPr>
          <w:fldChar w:fldCharType="separate"/>
        </w:r>
        <w:r w:rsidR="00D51B32">
          <w:rPr>
            <w:noProof/>
            <w:webHidden/>
          </w:rPr>
          <w:t>92</w:t>
        </w:r>
        <w:r w:rsidR="00D51B32">
          <w:rPr>
            <w:noProof/>
            <w:webHidden/>
          </w:rPr>
          <w:fldChar w:fldCharType="end"/>
        </w:r>
      </w:hyperlink>
    </w:p>
    <w:p w14:paraId="1CDBDA9B" w14:textId="201334D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14" w:history="1">
        <w:r w:rsidR="00D51B32" w:rsidRPr="002512B2">
          <w:rPr>
            <w:rStyle w:val="Hyperlink"/>
            <w:noProof/>
          </w:rPr>
          <w:t>3.24.6 downloadUri property</w:t>
        </w:r>
        <w:r w:rsidR="00D51B32">
          <w:rPr>
            <w:noProof/>
            <w:webHidden/>
          </w:rPr>
          <w:tab/>
        </w:r>
        <w:r w:rsidR="00D51B32">
          <w:rPr>
            <w:noProof/>
            <w:webHidden/>
          </w:rPr>
          <w:fldChar w:fldCharType="begin"/>
        </w:r>
        <w:r w:rsidR="00D51B32">
          <w:rPr>
            <w:noProof/>
            <w:webHidden/>
          </w:rPr>
          <w:instrText xml:space="preserve"> PAGEREF _Toc5694414 \h </w:instrText>
        </w:r>
        <w:r w:rsidR="00D51B32">
          <w:rPr>
            <w:noProof/>
            <w:webHidden/>
          </w:rPr>
        </w:r>
        <w:r w:rsidR="00D51B32">
          <w:rPr>
            <w:noProof/>
            <w:webHidden/>
          </w:rPr>
          <w:fldChar w:fldCharType="separate"/>
        </w:r>
        <w:r w:rsidR="00D51B32">
          <w:rPr>
            <w:noProof/>
            <w:webHidden/>
          </w:rPr>
          <w:t>92</w:t>
        </w:r>
        <w:r w:rsidR="00D51B32">
          <w:rPr>
            <w:noProof/>
            <w:webHidden/>
          </w:rPr>
          <w:fldChar w:fldCharType="end"/>
        </w:r>
      </w:hyperlink>
    </w:p>
    <w:p w14:paraId="395E36A3" w14:textId="772CB15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15" w:history="1">
        <w:r w:rsidR="00D51B32" w:rsidRPr="002512B2">
          <w:rPr>
            <w:rStyle w:val="Hyperlink"/>
            <w:noProof/>
          </w:rPr>
          <w:t>3.24.7 informationUri property</w:t>
        </w:r>
        <w:r w:rsidR="00D51B32">
          <w:rPr>
            <w:noProof/>
            <w:webHidden/>
          </w:rPr>
          <w:tab/>
        </w:r>
        <w:r w:rsidR="00D51B32">
          <w:rPr>
            <w:noProof/>
            <w:webHidden/>
          </w:rPr>
          <w:fldChar w:fldCharType="begin"/>
        </w:r>
        <w:r w:rsidR="00D51B32">
          <w:rPr>
            <w:noProof/>
            <w:webHidden/>
          </w:rPr>
          <w:instrText xml:space="preserve"> PAGEREF _Toc5694415 \h </w:instrText>
        </w:r>
        <w:r w:rsidR="00D51B32">
          <w:rPr>
            <w:noProof/>
            <w:webHidden/>
          </w:rPr>
        </w:r>
        <w:r w:rsidR="00D51B32">
          <w:rPr>
            <w:noProof/>
            <w:webHidden/>
          </w:rPr>
          <w:fldChar w:fldCharType="separate"/>
        </w:r>
        <w:r w:rsidR="00D51B32">
          <w:rPr>
            <w:noProof/>
            <w:webHidden/>
          </w:rPr>
          <w:t>92</w:t>
        </w:r>
        <w:r w:rsidR="00D51B32">
          <w:rPr>
            <w:noProof/>
            <w:webHidden/>
          </w:rPr>
          <w:fldChar w:fldCharType="end"/>
        </w:r>
      </w:hyperlink>
    </w:p>
    <w:p w14:paraId="6E62EC3F" w14:textId="463789E9" w:rsidR="00D51B32" w:rsidRDefault="001E14EC">
      <w:pPr>
        <w:pStyle w:val="TOC2"/>
        <w:tabs>
          <w:tab w:val="right" w:leader="dot" w:pos="9350"/>
        </w:tabs>
        <w:rPr>
          <w:rFonts w:asciiTheme="minorHAnsi" w:eastAsiaTheme="minorEastAsia" w:hAnsiTheme="minorHAnsi" w:cstheme="minorBidi"/>
          <w:noProof/>
          <w:sz w:val="22"/>
          <w:szCs w:val="22"/>
        </w:rPr>
      </w:pPr>
      <w:hyperlink w:anchor="_Toc5694416" w:history="1">
        <w:r w:rsidR="00D51B32" w:rsidRPr="002512B2">
          <w:rPr>
            <w:rStyle w:val="Hyperlink"/>
            <w:noProof/>
          </w:rPr>
          <w:t>3.25 result object</w:t>
        </w:r>
        <w:r w:rsidR="00D51B32">
          <w:rPr>
            <w:noProof/>
            <w:webHidden/>
          </w:rPr>
          <w:tab/>
        </w:r>
        <w:r w:rsidR="00D51B32">
          <w:rPr>
            <w:noProof/>
            <w:webHidden/>
          </w:rPr>
          <w:fldChar w:fldCharType="begin"/>
        </w:r>
        <w:r w:rsidR="00D51B32">
          <w:rPr>
            <w:noProof/>
            <w:webHidden/>
          </w:rPr>
          <w:instrText xml:space="preserve"> PAGEREF _Toc5694416 \h </w:instrText>
        </w:r>
        <w:r w:rsidR="00D51B32">
          <w:rPr>
            <w:noProof/>
            <w:webHidden/>
          </w:rPr>
        </w:r>
        <w:r w:rsidR="00D51B32">
          <w:rPr>
            <w:noProof/>
            <w:webHidden/>
          </w:rPr>
          <w:fldChar w:fldCharType="separate"/>
        </w:r>
        <w:r w:rsidR="00D51B32">
          <w:rPr>
            <w:noProof/>
            <w:webHidden/>
          </w:rPr>
          <w:t>92</w:t>
        </w:r>
        <w:r w:rsidR="00D51B32">
          <w:rPr>
            <w:noProof/>
            <w:webHidden/>
          </w:rPr>
          <w:fldChar w:fldCharType="end"/>
        </w:r>
      </w:hyperlink>
    </w:p>
    <w:p w14:paraId="640E0F57" w14:textId="5234F6C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17" w:history="1">
        <w:r w:rsidR="00D51B32" w:rsidRPr="002512B2">
          <w:rPr>
            <w:rStyle w:val="Hyperlink"/>
            <w:noProof/>
          </w:rPr>
          <w:t>3.25.1 General</w:t>
        </w:r>
        <w:r w:rsidR="00D51B32">
          <w:rPr>
            <w:noProof/>
            <w:webHidden/>
          </w:rPr>
          <w:tab/>
        </w:r>
        <w:r w:rsidR="00D51B32">
          <w:rPr>
            <w:noProof/>
            <w:webHidden/>
          </w:rPr>
          <w:fldChar w:fldCharType="begin"/>
        </w:r>
        <w:r w:rsidR="00D51B32">
          <w:rPr>
            <w:noProof/>
            <w:webHidden/>
          </w:rPr>
          <w:instrText xml:space="preserve"> PAGEREF _Toc5694417 \h </w:instrText>
        </w:r>
        <w:r w:rsidR="00D51B32">
          <w:rPr>
            <w:noProof/>
            <w:webHidden/>
          </w:rPr>
        </w:r>
        <w:r w:rsidR="00D51B32">
          <w:rPr>
            <w:noProof/>
            <w:webHidden/>
          </w:rPr>
          <w:fldChar w:fldCharType="separate"/>
        </w:r>
        <w:r w:rsidR="00D51B32">
          <w:rPr>
            <w:noProof/>
            <w:webHidden/>
          </w:rPr>
          <w:t>92</w:t>
        </w:r>
        <w:r w:rsidR="00D51B32">
          <w:rPr>
            <w:noProof/>
            <w:webHidden/>
          </w:rPr>
          <w:fldChar w:fldCharType="end"/>
        </w:r>
      </w:hyperlink>
    </w:p>
    <w:p w14:paraId="0A6F7086" w14:textId="365E011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18" w:history="1">
        <w:r w:rsidR="00D51B32" w:rsidRPr="002512B2">
          <w:rPr>
            <w:rStyle w:val="Hyperlink"/>
            <w:noProof/>
          </w:rPr>
          <w:t>3.25.2 Distinguishing logically identical from logically distinct results</w:t>
        </w:r>
        <w:r w:rsidR="00D51B32">
          <w:rPr>
            <w:noProof/>
            <w:webHidden/>
          </w:rPr>
          <w:tab/>
        </w:r>
        <w:r w:rsidR="00D51B32">
          <w:rPr>
            <w:noProof/>
            <w:webHidden/>
          </w:rPr>
          <w:fldChar w:fldCharType="begin"/>
        </w:r>
        <w:r w:rsidR="00D51B32">
          <w:rPr>
            <w:noProof/>
            <w:webHidden/>
          </w:rPr>
          <w:instrText xml:space="preserve"> PAGEREF _Toc5694418 \h </w:instrText>
        </w:r>
        <w:r w:rsidR="00D51B32">
          <w:rPr>
            <w:noProof/>
            <w:webHidden/>
          </w:rPr>
        </w:r>
        <w:r w:rsidR="00D51B32">
          <w:rPr>
            <w:noProof/>
            <w:webHidden/>
          </w:rPr>
          <w:fldChar w:fldCharType="separate"/>
        </w:r>
        <w:r w:rsidR="00D51B32">
          <w:rPr>
            <w:noProof/>
            <w:webHidden/>
          </w:rPr>
          <w:t>92</w:t>
        </w:r>
        <w:r w:rsidR="00D51B32">
          <w:rPr>
            <w:noProof/>
            <w:webHidden/>
          </w:rPr>
          <w:fldChar w:fldCharType="end"/>
        </w:r>
      </w:hyperlink>
    </w:p>
    <w:p w14:paraId="703C7814" w14:textId="3E5AF49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19" w:history="1">
        <w:r w:rsidR="00D51B32" w:rsidRPr="002512B2">
          <w:rPr>
            <w:rStyle w:val="Hyperlink"/>
            <w:noProof/>
          </w:rPr>
          <w:t>3.25.3 guid property</w:t>
        </w:r>
        <w:r w:rsidR="00D51B32">
          <w:rPr>
            <w:noProof/>
            <w:webHidden/>
          </w:rPr>
          <w:tab/>
        </w:r>
        <w:r w:rsidR="00D51B32">
          <w:rPr>
            <w:noProof/>
            <w:webHidden/>
          </w:rPr>
          <w:fldChar w:fldCharType="begin"/>
        </w:r>
        <w:r w:rsidR="00D51B32">
          <w:rPr>
            <w:noProof/>
            <w:webHidden/>
          </w:rPr>
          <w:instrText xml:space="preserve"> PAGEREF _Toc5694419 \h </w:instrText>
        </w:r>
        <w:r w:rsidR="00D51B32">
          <w:rPr>
            <w:noProof/>
            <w:webHidden/>
          </w:rPr>
        </w:r>
        <w:r w:rsidR="00D51B32">
          <w:rPr>
            <w:noProof/>
            <w:webHidden/>
          </w:rPr>
          <w:fldChar w:fldCharType="separate"/>
        </w:r>
        <w:r w:rsidR="00D51B32">
          <w:rPr>
            <w:noProof/>
            <w:webHidden/>
          </w:rPr>
          <w:t>93</w:t>
        </w:r>
        <w:r w:rsidR="00D51B32">
          <w:rPr>
            <w:noProof/>
            <w:webHidden/>
          </w:rPr>
          <w:fldChar w:fldCharType="end"/>
        </w:r>
      </w:hyperlink>
    </w:p>
    <w:p w14:paraId="5AD78855" w14:textId="1226391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20" w:history="1">
        <w:r w:rsidR="00D51B32" w:rsidRPr="002512B2">
          <w:rPr>
            <w:rStyle w:val="Hyperlink"/>
            <w:noProof/>
          </w:rPr>
          <w:t>3.25.4 correlationGuid property</w:t>
        </w:r>
        <w:r w:rsidR="00D51B32">
          <w:rPr>
            <w:noProof/>
            <w:webHidden/>
          </w:rPr>
          <w:tab/>
        </w:r>
        <w:r w:rsidR="00D51B32">
          <w:rPr>
            <w:noProof/>
            <w:webHidden/>
          </w:rPr>
          <w:fldChar w:fldCharType="begin"/>
        </w:r>
        <w:r w:rsidR="00D51B32">
          <w:rPr>
            <w:noProof/>
            <w:webHidden/>
          </w:rPr>
          <w:instrText xml:space="preserve"> PAGEREF _Toc5694420 \h </w:instrText>
        </w:r>
        <w:r w:rsidR="00D51B32">
          <w:rPr>
            <w:noProof/>
            <w:webHidden/>
          </w:rPr>
        </w:r>
        <w:r w:rsidR="00D51B32">
          <w:rPr>
            <w:noProof/>
            <w:webHidden/>
          </w:rPr>
          <w:fldChar w:fldCharType="separate"/>
        </w:r>
        <w:r w:rsidR="00D51B32">
          <w:rPr>
            <w:noProof/>
            <w:webHidden/>
          </w:rPr>
          <w:t>93</w:t>
        </w:r>
        <w:r w:rsidR="00D51B32">
          <w:rPr>
            <w:noProof/>
            <w:webHidden/>
          </w:rPr>
          <w:fldChar w:fldCharType="end"/>
        </w:r>
      </w:hyperlink>
    </w:p>
    <w:p w14:paraId="19960278" w14:textId="6FBDCF3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21" w:history="1">
        <w:r w:rsidR="00D51B32" w:rsidRPr="002512B2">
          <w:rPr>
            <w:rStyle w:val="Hyperlink"/>
            <w:noProof/>
          </w:rPr>
          <w:t>3.25.5 ruleId property</w:t>
        </w:r>
        <w:r w:rsidR="00D51B32">
          <w:rPr>
            <w:noProof/>
            <w:webHidden/>
          </w:rPr>
          <w:tab/>
        </w:r>
        <w:r w:rsidR="00D51B32">
          <w:rPr>
            <w:noProof/>
            <w:webHidden/>
          </w:rPr>
          <w:fldChar w:fldCharType="begin"/>
        </w:r>
        <w:r w:rsidR="00D51B32">
          <w:rPr>
            <w:noProof/>
            <w:webHidden/>
          </w:rPr>
          <w:instrText xml:space="preserve"> PAGEREF _Toc5694421 \h </w:instrText>
        </w:r>
        <w:r w:rsidR="00D51B32">
          <w:rPr>
            <w:noProof/>
            <w:webHidden/>
          </w:rPr>
        </w:r>
        <w:r w:rsidR="00D51B32">
          <w:rPr>
            <w:noProof/>
            <w:webHidden/>
          </w:rPr>
          <w:fldChar w:fldCharType="separate"/>
        </w:r>
        <w:r w:rsidR="00D51B32">
          <w:rPr>
            <w:noProof/>
            <w:webHidden/>
          </w:rPr>
          <w:t>93</w:t>
        </w:r>
        <w:r w:rsidR="00D51B32">
          <w:rPr>
            <w:noProof/>
            <w:webHidden/>
          </w:rPr>
          <w:fldChar w:fldCharType="end"/>
        </w:r>
      </w:hyperlink>
    </w:p>
    <w:p w14:paraId="2AE9640D" w14:textId="55E5769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22" w:history="1">
        <w:r w:rsidR="00D51B32" w:rsidRPr="002512B2">
          <w:rPr>
            <w:rStyle w:val="Hyperlink"/>
            <w:noProof/>
          </w:rPr>
          <w:t>3.25.6 ruleIndex property</w:t>
        </w:r>
        <w:r w:rsidR="00D51B32">
          <w:rPr>
            <w:noProof/>
            <w:webHidden/>
          </w:rPr>
          <w:tab/>
        </w:r>
        <w:r w:rsidR="00D51B32">
          <w:rPr>
            <w:noProof/>
            <w:webHidden/>
          </w:rPr>
          <w:fldChar w:fldCharType="begin"/>
        </w:r>
        <w:r w:rsidR="00D51B32">
          <w:rPr>
            <w:noProof/>
            <w:webHidden/>
          </w:rPr>
          <w:instrText xml:space="preserve"> PAGEREF _Toc5694422 \h </w:instrText>
        </w:r>
        <w:r w:rsidR="00D51B32">
          <w:rPr>
            <w:noProof/>
            <w:webHidden/>
          </w:rPr>
        </w:r>
        <w:r w:rsidR="00D51B32">
          <w:rPr>
            <w:noProof/>
            <w:webHidden/>
          </w:rPr>
          <w:fldChar w:fldCharType="separate"/>
        </w:r>
        <w:r w:rsidR="00D51B32">
          <w:rPr>
            <w:noProof/>
            <w:webHidden/>
          </w:rPr>
          <w:t>94</w:t>
        </w:r>
        <w:r w:rsidR="00D51B32">
          <w:rPr>
            <w:noProof/>
            <w:webHidden/>
          </w:rPr>
          <w:fldChar w:fldCharType="end"/>
        </w:r>
      </w:hyperlink>
    </w:p>
    <w:p w14:paraId="56B011E0" w14:textId="566A659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23" w:history="1">
        <w:r w:rsidR="00D51B32" w:rsidRPr="002512B2">
          <w:rPr>
            <w:rStyle w:val="Hyperlink"/>
            <w:noProof/>
          </w:rPr>
          <w:t>3.25.7 rule property</w:t>
        </w:r>
        <w:r w:rsidR="00D51B32">
          <w:rPr>
            <w:noProof/>
            <w:webHidden/>
          </w:rPr>
          <w:tab/>
        </w:r>
        <w:r w:rsidR="00D51B32">
          <w:rPr>
            <w:noProof/>
            <w:webHidden/>
          </w:rPr>
          <w:fldChar w:fldCharType="begin"/>
        </w:r>
        <w:r w:rsidR="00D51B32">
          <w:rPr>
            <w:noProof/>
            <w:webHidden/>
          </w:rPr>
          <w:instrText xml:space="preserve"> PAGEREF _Toc5694423 \h </w:instrText>
        </w:r>
        <w:r w:rsidR="00D51B32">
          <w:rPr>
            <w:noProof/>
            <w:webHidden/>
          </w:rPr>
        </w:r>
        <w:r w:rsidR="00D51B32">
          <w:rPr>
            <w:noProof/>
            <w:webHidden/>
          </w:rPr>
          <w:fldChar w:fldCharType="separate"/>
        </w:r>
        <w:r w:rsidR="00D51B32">
          <w:rPr>
            <w:noProof/>
            <w:webHidden/>
          </w:rPr>
          <w:t>95</w:t>
        </w:r>
        <w:r w:rsidR="00D51B32">
          <w:rPr>
            <w:noProof/>
            <w:webHidden/>
          </w:rPr>
          <w:fldChar w:fldCharType="end"/>
        </w:r>
      </w:hyperlink>
    </w:p>
    <w:p w14:paraId="3BAA9F55" w14:textId="1E88324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24" w:history="1">
        <w:r w:rsidR="00D51B32" w:rsidRPr="002512B2">
          <w:rPr>
            <w:rStyle w:val="Hyperlink"/>
            <w:noProof/>
          </w:rPr>
          <w:t>3.25.8 taxa</w:t>
        </w:r>
        <w:r w:rsidR="00D51B32">
          <w:rPr>
            <w:noProof/>
            <w:webHidden/>
          </w:rPr>
          <w:tab/>
        </w:r>
        <w:r w:rsidR="00D51B32">
          <w:rPr>
            <w:noProof/>
            <w:webHidden/>
          </w:rPr>
          <w:fldChar w:fldCharType="begin"/>
        </w:r>
        <w:r w:rsidR="00D51B32">
          <w:rPr>
            <w:noProof/>
            <w:webHidden/>
          </w:rPr>
          <w:instrText xml:space="preserve"> PAGEREF _Toc5694424 \h </w:instrText>
        </w:r>
        <w:r w:rsidR="00D51B32">
          <w:rPr>
            <w:noProof/>
            <w:webHidden/>
          </w:rPr>
        </w:r>
        <w:r w:rsidR="00D51B32">
          <w:rPr>
            <w:noProof/>
            <w:webHidden/>
          </w:rPr>
          <w:fldChar w:fldCharType="separate"/>
        </w:r>
        <w:r w:rsidR="00D51B32">
          <w:rPr>
            <w:noProof/>
            <w:webHidden/>
          </w:rPr>
          <w:t>95</w:t>
        </w:r>
        <w:r w:rsidR="00D51B32">
          <w:rPr>
            <w:noProof/>
            <w:webHidden/>
          </w:rPr>
          <w:fldChar w:fldCharType="end"/>
        </w:r>
      </w:hyperlink>
    </w:p>
    <w:p w14:paraId="1BAF5B5E" w14:textId="2D3A817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25" w:history="1">
        <w:r w:rsidR="00D51B32" w:rsidRPr="002512B2">
          <w:rPr>
            <w:rStyle w:val="Hyperlink"/>
            <w:noProof/>
          </w:rPr>
          <w:t>3.25.9 kind property</w:t>
        </w:r>
        <w:r w:rsidR="00D51B32">
          <w:rPr>
            <w:noProof/>
            <w:webHidden/>
          </w:rPr>
          <w:tab/>
        </w:r>
        <w:r w:rsidR="00D51B32">
          <w:rPr>
            <w:noProof/>
            <w:webHidden/>
          </w:rPr>
          <w:fldChar w:fldCharType="begin"/>
        </w:r>
        <w:r w:rsidR="00D51B32">
          <w:rPr>
            <w:noProof/>
            <w:webHidden/>
          </w:rPr>
          <w:instrText xml:space="preserve"> PAGEREF _Toc5694425 \h </w:instrText>
        </w:r>
        <w:r w:rsidR="00D51B32">
          <w:rPr>
            <w:noProof/>
            <w:webHidden/>
          </w:rPr>
        </w:r>
        <w:r w:rsidR="00D51B32">
          <w:rPr>
            <w:noProof/>
            <w:webHidden/>
          </w:rPr>
          <w:fldChar w:fldCharType="separate"/>
        </w:r>
        <w:r w:rsidR="00D51B32">
          <w:rPr>
            <w:noProof/>
            <w:webHidden/>
          </w:rPr>
          <w:t>97</w:t>
        </w:r>
        <w:r w:rsidR="00D51B32">
          <w:rPr>
            <w:noProof/>
            <w:webHidden/>
          </w:rPr>
          <w:fldChar w:fldCharType="end"/>
        </w:r>
      </w:hyperlink>
    </w:p>
    <w:p w14:paraId="3150F6AC" w14:textId="744C572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26" w:history="1">
        <w:r w:rsidR="00D51B32" w:rsidRPr="002512B2">
          <w:rPr>
            <w:rStyle w:val="Hyperlink"/>
            <w:noProof/>
          </w:rPr>
          <w:t>3.25.10 level property</w:t>
        </w:r>
        <w:r w:rsidR="00D51B32">
          <w:rPr>
            <w:noProof/>
            <w:webHidden/>
          </w:rPr>
          <w:tab/>
        </w:r>
        <w:r w:rsidR="00D51B32">
          <w:rPr>
            <w:noProof/>
            <w:webHidden/>
          </w:rPr>
          <w:fldChar w:fldCharType="begin"/>
        </w:r>
        <w:r w:rsidR="00D51B32">
          <w:rPr>
            <w:noProof/>
            <w:webHidden/>
          </w:rPr>
          <w:instrText xml:space="preserve"> PAGEREF _Toc5694426 \h </w:instrText>
        </w:r>
        <w:r w:rsidR="00D51B32">
          <w:rPr>
            <w:noProof/>
            <w:webHidden/>
          </w:rPr>
        </w:r>
        <w:r w:rsidR="00D51B32">
          <w:rPr>
            <w:noProof/>
            <w:webHidden/>
          </w:rPr>
          <w:fldChar w:fldCharType="separate"/>
        </w:r>
        <w:r w:rsidR="00D51B32">
          <w:rPr>
            <w:noProof/>
            <w:webHidden/>
          </w:rPr>
          <w:t>98</w:t>
        </w:r>
        <w:r w:rsidR="00D51B32">
          <w:rPr>
            <w:noProof/>
            <w:webHidden/>
          </w:rPr>
          <w:fldChar w:fldCharType="end"/>
        </w:r>
      </w:hyperlink>
    </w:p>
    <w:p w14:paraId="0A13EFF1" w14:textId="70B9FE7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27" w:history="1">
        <w:r w:rsidR="00D51B32" w:rsidRPr="002512B2">
          <w:rPr>
            <w:rStyle w:val="Hyperlink"/>
            <w:noProof/>
          </w:rPr>
          <w:t>3.25.11 message property</w:t>
        </w:r>
        <w:r w:rsidR="00D51B32">
          <w:rPr>
            <w:noProof/>
            <w:webHidden/>
          </w:rPr>
          <w:tab/>
        </w:r>
        <w:r w:rsidR="00D51B32">
          <w:rPr>
            <w:noProof/>
            <w:webHidden/>
          </w:rPr>
          <w:fldChar w:fldCharType="begin"/>
        </w:r>
        <w:r w:rsidR="00D51B32">
          <w:rPr>
            <w:noProof/>
            <w:webHidden/>
          </w:rPr>
          <w:instrText xml:space="preserve"> PAGEREF _Toc5694427 \h </w:instrText>
        </w:r>
        <w:r w:rsidR="00D51B32">
          <w:rPr>
            <w:noProof/>
            <w:webHidden/>
          </w:rPr>
        </w:r>
        <w:r w:rsidR="00D51B32">
          <w:rPr>
            <w:noProof/>
            <w:webHidden/>
          </w:rPr>
          <w:fldChar w:fldCharType="separate"/>
        </w:r>
        <w:r w:rsidR="00D51B32">
          <w:rPr>
            <w:noProof/>
            <w:webHidden/>
          </w:rPr>
          <w:t>100</w:t>
        </w:r>
        <w:r w:rsidR="00D51B32">
          <w:rPr>
            <w:noProof/>
            <w:webHidden/>
          </w:rPr>
          <w:fldChar w:fldCharType="end"/>
        </w:r>
      </w:hyperlink>
    </w:p>
    <w:p w14:paraId="39E8A0A8" w14:textId="73379DB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28" w:history="1">
        <w:r w:rsidR="00D51B32" w:rsidRPr="002512B2">
          <w:rPr>
            <w:rStyle w:val="Hyperlink"/>
            <w:noProof/>
          </w:rPr>
          <w:t>3.25.12 locations property</w:t>
        </w:r>
        <w:r w:rsidR="00D51B32">
          <w:rPr>
            <w:noProof/>
            <w:webHidden/>
          </w:rPr>
          <w:tab/>
        </w:r>
        <w:r w:rsidR="00D51B32">
          <w:rPr>
            <w:noProof/>
            <w:webHidden/>
          </w:rPr>
          <w:fldChar w:fldCharType="begin"/>
        </w:r>
        <w:r w:rsidR="00D51B32">
          <w:rPr>
            <w:noProof/>
            <w:webHidden/>
          </w:rPr>
          <w:instrText xml:space="preserve"> PAGEREF _Toc5694428 \h </w:instrText>
        </w:r>
        <w:r w:rsidR="00D51B32">
          <w:rPr>
            <w:noProof/>
            <w:webHidden/>
          </w:rPr>
        </w:r>
        <w:r w:rsidR="00D51B32">
          <w:rPr>
            <w:noProof/>
            <w:webHidden/>
          </w:rPr>
          <w:fldChar w:fldCharType="separate"/>
        </w:r>
        <w:r w:rsidR="00D51B32">
          <w:rPr>
            <w:noProof/>
            <w:webHidden/>
          </w:rPr>
          <w:t>101</w:t>
        </w:r>
        <w:r w:rsidR="00D51B32">
          <w:rPr>
            <w:noProof/>
            <w:webHidden/>
          </w:rPr>
          <w:fldChar w:fldCharType="end"/>
        </w:r>
      </w:hyperlink>
    </w:p>
    <w:p w14:paraId="2C681809" w14:textId="1BF3487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29" w:history="1">
        <w:r w:rsidR="00D51B32" w:rsidRPr="002512B2">
          <w:rPr>
            <w:rStyle w:val="Hyperlink"/>
            <w:noProof/>
          </w:rPr>
          <w:t>3.25.13 analysisTarget property</w:t>
        </w:r>
        <w:r w:rsidR="00D51B32">
          <w:rPr>
            <w:noProof/>
            <w:webHidden/>
          </w:rPr>
          <w:tab/>
        </w:r>
        <w:r w:rsidR="00D51B32">
          <w:rPr>
            <w:noProof/>
            <w:webHidden/>
          </w:rPr>
          <w:fldChar w:fldCharType="begin"/>
        </w:r>
        <w:r w:rsidR="00D51B32">
          <w:rPr>
            <w:noProof/>
            <w:webHidden/>
          </w:rPr>
          <w:instrText xml:space="preserve"> PAGEREF _Toc5694429 \h </w:instrText>
        </w:r>
        <w:r w:rsidR="00D51B32">
          <w:rPr>
            <w:noProof/>
            <w:webHidden/>
          </w:rPr>
        </w:r>
        <w:r w:rsidR="00D51B32">
          <w:rPr>
            <w:noProof/>
            <w:webHidden/>
          </w:rPr>
          <w:fldChar w:fldCharType="separate"/>
        </w:r>
        <w:r w:rsidR="00D51B32">
          <w:rPr>
            <w:noProof/>
            <w:webHidden/>
          </w:rPr>
          <w:t>101</w:t>
        </w:r>
        <w:r w:rsidR="00D51B32">
          <w:rPr>
            <w:noProof/>
            <w:webHidden/>
          </w:rPr>
          <w:fldChar w:fldCharType="end"/>
        </w:r>
      </w:hyperlink>
    </w:p>
    <w:p w14:paraId="306EE44B" w14:textId="7536B9D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30" w:history="1">
        <w:r w:rsidR="00D51B32" w:rsidRPr="002512B2">
          <w:rPr>
            <w:rStyle w:val="Hyperlink"/>
            <w:noProof/>
          </w:rPr>
          <w:t>3.25.14 fingerprints property</w:t>
        </w:r>
        <w:r w:rsidR="00D51B32">
          <w:rPr>
            <w:noProof/>
            <w:webHidden/>
          </w:rPr>
          <w:tab/>
        </w:r>
        <w:r w:rsidR="00D51B32">
          <w:rPr>
            <w:noProof/>
            <w:webHidden/>
          </w:rPr>
          <w:fldChar w:fldCharType="begin"/>
        </w:r>
        <w:r w:rsidR="00D51B32">
          <w:rPr>
            <w:noProof/>
            <w:webHidden/>
          </w:rPr>
          <w:instrText xml:space="preserve"> PAGEREF _Toc5694430 \h </w:instrText>
        </w:r>
        <w:r w:rsidR="00D51B32">
          <w:rPr>
            <w:noProof/>
            <w:webHidden/>
          </w:rPr>
        </w:r>
        <w:r w:rsidR="00D51B32">
          <w:rPr>
            <w:noProof/>
            <w:webHidden/>
          </w:rPr>
          <w:fldChar w:fldCharType="separate"/>
        </w:r>
        <w:r w:rsidR="00D51B32">
          <w:rPr>
            <w:noProof/>
            <w:webHidden/>
          </w:rPr>
          <w:t>102</w:t>
        </w:r>
        <w:r w:rsidR="00D51B32">
          <w:rPr>
            <w:noProof/>
            <w:webHidden/>
          </w:rPr>
          <w:fldChar w:fldCharType="end"/>
        </w:r>
      </w:hyperlink>
    </w:p>
    <w:p w14:paraId="2938CE9D" w14:textId="1A9F79B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31" w:history="1">
        <w:r w:rsidR="00D51B32" w:rsidRPr="002512B2">
          <w:rPr>
            <w:rStyle w:val="Hyperlink"/>
            <w:noProof/>
          </w:rPr>
          <w:t>3.25.15 partialFingerprints property</w:t>
        </w:r>
        <w:r w:rsidR="00D51B32">
          <w:rPr>
            <w:noProof/>
            <w:webHidden/>
          </w:rPr>
          <w:tab/>
        </w:r>
        <w:r w:rsidR="00D51B32">
          <w:rPr>
            <w:noProof/>
            <w:webHidden/>
          </w:rPr>
          <w:fldChar w:fldCharType="begin"/>
        </w:r>
        <w:r w:rsidR="00D51B32">
          <w:rPr>
            <w:noProof/>
            <w:webHidden/>
          </w:rPr>
          <w:instrText xml:space="preserve"> PAGEREF _Toc5694431 \h </w:instrText>
        </w:r>
        <w:r w:rsidR="00D51B32">
          <w:rPr>
            <w:noProof/>
            <w:webHidden/>
          </w:rPr>
        </w:r>
        <w:r w:rsidR="00D51B32">
          <w:rPr>
            <w:noProof/>
            <w:webHidden/>
          </w:rPr>
          <w:fldChar w:fldCharType="separate"/>
        </w:r>
        <w:r w:rsidR="00D51B32">
          <w:rPr>
            <w:noProof/>
            <w:webHidden/>
          </w:rPr>
          <w:t>103</w:t>
        </w:r>
        <w:r w:rsidR="00D51B32">
          <w:rPr>
            <w:noProof/>
            <w:webHidden/>
          </w:rPr>
          <w:fldChar w:fldCharType="end"/>
        </w:r>
      </w:hyperlink>
    </w:p>
    <w:p w14:paraId="035B2DD0" w14:textId="4775F15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32" w:history="1">
        <w:r w:rsidR="00D51B32" w:rsidRPr="002512B2">
          <w:rPr>
            <w:rStyle w:val="Hyperlink"/>
            <w:noProof/>
          </w:rPr>
          <w:t>3.25.16 codeFlows property</w:t>
        </w:r>
        <w:r w:rsidR="00D51B32">
          <w:rPr>
            <w:noProof/>
            <w:webHidden/>
          </w:rPr>
          <w:tab/>
        </w:r>
        <w:r w:rsidR="00D51B32">
          <w:rPr>
            <w:noProof/>
            <w:webHidden/>
          </w:rPr>
          <w:fldChar w:fldCharType="begin"/>
        </w:r>
        <w:r w:rsidR="00D51B32">
          <w:rPr>
            <w:noProof/>
            <w:webHidden/>
          </w:rPr>
          <w:instrText xml:space="preserve"> PAGEREF _Toc5694432 \h </w:instrText>
        </w:r>
        <w:r w:rsidR="00D51B32">
          <w:rPr>
            <w:noProof/>
            <w:webHidden/>
          </w:rPr>
        </w:r>
        <w:r w:rsidR="00D51B32">
          <w:rPr>
            <w:noProof/>
            <w:webHidden/>
          </w:rPr>
          <w:fldChar w:fldCharType="separate"/>
        </w:r>
        <w:r w:rsidR="00D51B32">
          <w:rPr>
            <w:noProof/>
            <w:webHidden/>
          </w:rPr>
          <w:t>104</w:t>
        </w:r>
        <w:r w:rsidR="00D51B32">
          <w:rPr>
            <w:noProof/>
            <w:webHidden/>
          </w:rPr>
          <w:fldChar w:fldCharType="end"/>
        </w:r>
      </w:hyperlink>
    </w:p>
    <w:p w14:paraId="5BF930B2" w14:textId="2AD2887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33" w:history="1">
        <w:r w:rsidR="00D51B32" w:rsidRPr="002512B2">
          <w:rPr>
            <w:rStyle w:val="Hyperlink"/>
            <w:noProof/>
          </w:rPr>
          <w:t>3.25.17 graphs property</w:t>
        </w:r>
        <w:r w:rsidR="00D51B32">
          <w:rPr>
            <w:noProof/>
            <w:webHidden/>
          </w:rPr>
          <w:tab/>
        </w:r>
        <w:r w:rsidR="00D51B32">
          <w:rPr>
            <w:noProof/>
            <w:webHidden/>
          </w:rPr>
          <w:fldChar w:fldCharType="begin"/>
        </w:r>
        <w:r w:rsidR="00D51B32">
          <w:rPr>
            <w:noProof/>
            <w:webHidden/>
          </w:rPr>
          <w:instrText xml:space="preserve"> PAGEREF _Toc5694433 \h </w:instrText>
        </w:r>
        <w:r w:rsidR="00D51B32">
          <w:rPr>
            <w:noProof/>
            <w:webHidden/>
          </w:rPr>
        </w:r>
        <w:r w:rsidR="00D51B32">
          <w:rPr>
            <w:noProof/>
            <w:webHidden/>
          </w:rPr>
          <w:fldChar w:fldCharType="separate"/>
        </w:r>
        <w:r w:rsidR="00D51B32">
          <w:rPr>
            <w:noProof/>
            <w:webHidden/>
          </w:rPr>
          <w:t>104</w:t>
        </w:r>
        <w:r w:rsidR="00D51B32">
          <w:rPr>
            <w:noProof/>
            <w:webHidden/>
          </w:rPr>
          <w:fldChar w:fldCharType="end"/>
        </w:r>
      </w:hyperlink>
    </w:p>
    <w:p w14:paraId="01CDF5FC" w14:textId="1028B6D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34" w:history="1">
        <w:r w:rsidR="00D51B32" w:rsidRPr="002512B2">
          <w:rPr>
            <w:rStyle w:val="Hyperlink"/>
            <w:noProof/>
          </w:rPr>
          <w:t>3.25.18 graphTraversals property</w:t>
        </w:r>
        <w:r w:rsidR="00D51B32">
          <w:rPr>
            <w:noProof/>
            <w:webHidden/>
          </w:rPr>
          <w:tab/>
        </w:r>
        <w:r w:rsidR="00D51B32">
          <w:rPr>
            <w:noProof/>
            <w:webHidden/>
          </w:rPr>
          <w:fldChar w:fldCharType="begin"/>
        </w:r>
        <w:r w:rsidR="00D51B32">
          <w:rPr>
            <w:noProof/>
            <w:webHidden/>
          </w:rPr>
          <w:instrText xml:space="preserve"> PAGEREF _Toc5694434 \h </w:instrText>
        </w:r>
        <w:r w:rsidR="00D51B32">
          <w:rPr>
            <w:noProof/>
            <w:webHidden/>
          </w:rPr>
        </w:r>
        <w:r w:rsidR="00D51B32">
          <w:rPr>
            <w:noProof/>
            <w:webHidden/>
          </w:rPr>
          <w:fldChar w:fldCharType="separate"/>
        </w:r>
        <w:r w:rsidR="00D51B32">
          <w:rPr>
            <w:noProof/>
            <w:webHidden/>
          </w:rPr>
          <w:t>105</w:t>
        </w:r>
        <w:r w:rsidR="00D51B32">
          <w:rPr>
            <w:noProof/>
            <w:webHidden/>
          </w:rPr>
          <w:fldChar w:fldCharType="end"/>
        </w:r>
      </w:hyperlink>
    </w:p>
    <w:p w14:paraId="55626570" w14:textId="113BD8E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35" w:history="1">
        <w:r w:rsidR="00D51B32" w:rsidRPr="002512B2">
          <w:rPr>
            <w:rStyle w:val="Hyperlink"/>
            <w:noProof/>
          </w:rPr>
          <w:t>3.25.19 stacks property</w:t>
        </w:r>
        <w:r w:rsidR="00D51B32">
          <w:rPr>
            <w:noProof/>
            <w:webHidden/>
          </w:rPr>
          <w:tab/>
        </w:r>
        <w:r w:rsidR="00D51B32">
          <w:rPr>
            <w:noProof/>
            <w:webHidden/>
          </w:rPr>
          <w:fldChar w:fldCharType="begin"/>
        </w:r>
        <w:r w:rsidR="00D51B32">
          <w:rPr>
            <w:noProof/>
            <w:webHidden/>
          </w:rPr>
          <w:instrText xml:space="preserve"> PAGEREF _Toc5694435 \h </w:instrText>
        </w:r>
        <w:r w:rsidR="00D51B32">
          <w:rPr>
            <w:noProof/>
            <w:webHidden/>
          </w:rPr>
        </w:r>
        <w:r w:rsidR="00D51B32">
          <w:rPr>
            <w:noProof/>
            <w:webHidden/>
          </w:rPr>
          <w:fldChar w:fldCharType="separate"/>
        </w:r>
        <w:r w:rsidR="00D51B32">
          <w:rPr>
            <w:noProof/>
            <w:webHidden/>
          </w:rPr>
          <w:t>105</w:t>
        </w:r>
        <w:r w:rsidR="00D51B32">
          <w:rPr>
            <w:noProof/>
            <w:webHidden/>
          </w:rPr>
          <w:fldChar w:fldCharType="end"/>
        </w:r>
      </w:hyperlink>
    </w:p>
    <w:p w14:paraId="3ADA6FED" w14:textId="195B7DE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36" w:history="1">
        <w:r w:rsidR="00D51B32" w:rsidRPr="002512B2">
          <w:rPr>
            <w:rStyle w:val="Hyperlink"/>
            <w:noProof/>
          </w:rPr>
          <w:t>3.25.20 relatedLocations property</w:t>
        </w:r>
        <w:r w:rsidR="00D51B32">
          <w:rPr>
            <w:noProof/>
            <w:webHidden/>
          </w:rPr>
          <w:tab/>
        </w:r>
        <w:r w:rsidR="00D51B32">
          <w:rPr>
            <w:noProof/>
            <w:webHidden/>
          </w:rPr>
          <w:fldChar w:fldCharType="begin"/>
        </w:r>
        <w:r w:rsidR="00D51B32">
          <w:rPr>
            <w:noProof/>
            <w:webHidden/>
          </w:rPr>
          <w:instrText xml:space="preserve"> PAGEREF _Toc5694436 \h </w:instrText>
        </w:r>
        <w:r w:rsidR="00D51B32">
          <w:rPr>
            <w:noProof/>
            <w:webHidden/>
          </w:rPr>
        </w:r>
        <w:r w:rsidR="00D51B32">
          <w:rPr>
            <w:noProof/>
            <w:webHidden/>
          </w:rPr>
          <w:fldChar w:fldCharType="separate"/>
        </w:r>
        <w:r w:rsidR="00D51B32">
          <w:rPr>
            <w:noProof/>
            <w:webHidden/>
          </w:rPr>
          <w:t>105</w:t>
        </w:r>
        <w:r w:rsidR="00D51B32">
          <w:rPr>
            <w:noProof/>
            <w:webHidden/>
          </w:rPr>
          <w:fldChar w:fldCharType="end"/>
        </w:r>
      </w:hyperlink>
    </w:p>
    <w:p w14:paraId="6904B9B3" w14:textId="52AC4BE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37" w:history="1">
        <w:r w:rsidR="00D51B32" w:rsidRPr="002512B2">
          <w:rPr>
            <w:rStyle w:val="Hyperlink"/>
            <w:noProof/>
          </w:rPr>
          <w:t>3.25.21 suppressions property</w:t>
        </w:r>
        <w:r w:rsidR="00D51B32">
          <w:rPr>
            <w:noProof/>
            <w:webHidden/>
          </w:rPr>
          <w:tab/>
        </w:r>
        <w:r w:rsidR="00D51B32">
          <w:rPr>
            <w:noProof/>
            <w:webHidden/>
          </w:rPr>
          <w:fldChar w:fldCharType="begin"/>
        </w:r>
        <w:r w:rsidR="00D51B32">
          <w:rPr>
            <w:noProof/>
            <w:webHidden/>
          </w:rPr>
          <w:instrText xml:space="preserve"> PAGEREF _Toc5694437 \h </w:instrText>
        </w:r>
        <w:r w:rsidR="00D51B32">
          <w:rPr>
            <w:noProof/>
            <w:webHidden/>
          </w:rPr>
        </w:r>
        <w:r w:rsidR="00D51B32">
          <w:rPr>
            <w:noProof/>
            <w:webHidden/>
          </w:rPr>
          <w:fldChar w:fldCharType="separate"/>
        </w:r>
        <w:r w:rsidR="00D51B32">
          <w:rPr>
            <w:noProof/>
            <w:webHidden/>
          </w:rPr>
          <w:t>106</w:t>
        </w:r>
        <w:r w:rsidR="00D51B32">
          <w:rPr>
            <w:noProof/>
            <w:webHidden/>
          </w:rPr>
          <w:fldChar w:fldCharType="end"/>
        </w:r>
      </w:hyperlink>
    </w:p>
    <w:p w14:paraId="755509BA" w14:textId="1095642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38" w:history="1">
        <w:r w:rsidR="00D51B32" w:rsidRPr="002512B2">
          <w:rPr>
            <w:rStyle w:val="Hyperlink"/>
            <w:noProof/>
          </w:rPr>
          <w:t>3.25.22 baselineState property</w:t>
        </w:r>
        <w:r w:rsidR="00D51B32">
          <w:rPr>
            <w:noProof/>
            <w:webHidden/>
          </w:rPr>
          <w:tab/>
        </w:r>
        <w:r w:rsidR="00D51B32">
          <w:rPr>
            <w:noProof/>
            <w:webHidden/>
          </w:rPr>
          <w:fldChar w:fldCharType="begin"/>
        </w:r>
        <w:r w:rsidR="00D51B32">
          <w:rPr>
            <w:noProof/>
            <w:webHidden/>
          </w:rPr>
          <w:instrText xml:space="preserve"> PAGEREF _Toc5694438 \h </w:instrText>
        </w:r>
        <w:r w:rsidR="00D51B32">
          <w:rPr>
            <w:noProof/>
            <w:webHidden/>
          </w:rPr>
        </w:r>
        <w:r w:rsidR="00D51B32">
          <w:rPr>
            <w:noProof/>
            <w:webHidden/>
          </w:rPr>
          <w:fldChar w:fldCharType="separate"/>
        </w:r>
        <w:r w:rsidR="00D51B32">
          <w:rPr>
            <w:noProof/>
            <w:webHidden/>
          </w:rPr>
          <w:t>106</w:t>
        </w:r>
        <w:r w:rsidR="00D51B32">
          <w:rPr>
            <w:noProof/>
            <w:webHidden/>
          </w:rPr>
          <w:fldChar w:fldCharType="end"/>
        </w:r>
      </w:hyperlink>
    </w:p>
    <w:p w14:paraId="5A630E85" w14:textId="77B8017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39" w:history="1">
        <w:r w:rsidR="00D51B32" w:rsidRPr="002512B2">
          <w:rPr>
            <w:rStyle w:val="Hyperlink"/>
            <w:noProof/>
          </w:rPr>
          <w:t>3.25.23 rank property</w:t>
        </w:r>
        <w:r w:rsidR="00D51B32">
          <w:rPr>
            <w:noProof/>
            <w:webHidden/>
          </w:rPr>
          <w:tab/>
        </w:r>
        <w:r w:rsidR="00D51B32">
          <w:rPr>
            <w:noProof/>
            <w:webHidden/>
          </w:rPr>
          <w:fldChar w:fldCharType="begin"/>
        </w:r>
        <w:r w:rsidR="00D51B32">
          <w:rPr>
            <w:noProof/>
            <w:webHidden/>
          </w:rPr>
          <w:instrText xml:space="preserve"> PAGEREF _Toc5694439 \h </w:instrText>
        </w:r>
        <w:r w:rsidR="00D51B32">
          <w:rPr>
            <w:noProof/>
            <w:webHidden/>
          </w:rPr>
        </w:r>
        <w:r w:rsidR="00D51B32">
          <w:rPr>
            <w:noProof/>
            <w:webHidden/>
          </w:rPr>
          <w:fldChar w:fldCharType="separate"/>
        </w:r>
        <w:r w:rsidR="00D51B32">
          <w:rPr>
            <w:noProof/>
            <w:webHidden/>
          </w:rPr>
          <w:t>107</w:t>
        </w:r>
        <w:r w:rsidR="00D51B32">
          <w:rPr>
            <w:noProof/>
            <w:webHidden/>
          </w:rPr>
          <w:fldChar w:fldCharType="end"/>
        </w:r>
      </w:hyperlink>
    </w:p>
    <w:p w14:paraId="2530D82A" w14:textId="7A1603D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40" w:history="1">
        <w:r w:rsidR="00D51B32" w:rsidRPr="002512B2">
          <w:rPr>
            <w:rStyle w:val="Hyperlink"/>
            <w:noProof/>
          </w:rPr>
          <w:t>3.25.24 attachments property</w:t>
        </w:r>
        <w:r w:rsidR="00D51B32">
          <w:rPr>
            <w:noProof/>
            <w:webHidden/>
          </w:rPr>
          <w:tab/>
        </w:r>
        <w:r w:rsidR="00D51B32">
          <w:rPr>
            <w:noProof/>
            <w:webHidden/>
          </w:rPr>
          <w:fldChar w:fldCharType="begin"/>
        </w:r>
        <w:r w:rsidR="00D51B32">
          <w:rPr>
            <w:noProof/>
            <w:webHidden/>
          </w:rPr>
          <w:instrText xml:space="preserve"> PAGEREF _Toc5694440 \h </w:instrText>
        </w:r>
        <w:r w:rsidR="00D51B32">
          <w:rPr>
            <w:noProof/>
            <w:webHidden/>
          </w:rPr>
        </w:r>
        <w:r w:rsidR="00D51B32">
          <w:rPr>
            <w:noProof/>
            <w:webHidden/>
          </w:rPr>
          <w:fldChar w:fldCharType="separate"/>
        </w:r>
        <w:r w:rsidR="00D51B32">
          <w:rPr>
            <w:noProof/>
            <w:webHidden/>
          </w:rPr>
          <w:t>108</w:t>
        </w:r>
        <w:r w:rsidR="00D51B32">
          <w:rPr>
            <w:noProof/>
            <w:webHidden/>
          </w:rPr>
          <w:fldChar w:fldCharType="end"/>
        </w:r>
      </w:hyperlink>
    </w:p>
    <w:p w14:paraId="5DE1808C" w14:textId="7073B97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41" w:history="1">
        <w:r w:rsidR="00D51B32" w:rsidRPr="002512B2">
          <w:rPr>
            <w:rStyle w:val="Hyperlink"/>
            <w:noProof/>
          </w:rPr>
          <w:t>3.25.25 workItemUris property</w:t>
        </w:r>
        <w:r w:rsidR="00D51B32">
          <w:rPr>
            <w:noProof/>
            <w:webHidden/>
          </w:rPr>
          <w:tab/>
        </w:r>
        <w:r w:rsidR="00D51B32">
          <w:rPr>
            <w:noProof/>
            <w:webHidden/>
          </w:rPr>
          <w:fldChar w:fldCharType="begin"/>
        </w:r>
        <w:r w:rsidR="00D51B32">
          <w:rPr>
            <w:noProof/>
            <w:webHidden/>
          </w:rPr>
          <w:instrText xml:space="preserve"> PAGEREF _Toc5694441 \h </w:instrText>
        </w:r>
        <w:r w:rsidR="00D51B32">
          <w:rPr>
            <w:noProof/>
            <w:webHidden/>
          </w:rPr>
        </w:r>
        <w:r w:rsidR="00D51B32">
          <w:rPr>
            <w:noProof/>
            <w:webHidden/>
          </w:rPr>
          <w:fldChar w:fldCharType="separate"/>
        </w:r>
        <w:r w:rsidR="00D51B32">
          <w:rPr>
            <w:noProof/>
            <w:webHidden/>
          </w:rPr>
          <w:t>108</w:t>
        </w:r>
        <w:r w:rsidR="00D51B32">
          <w:rPr>
            <w:noProof/>
            <w:webHidden/>
          </w:rPr>
          <w:fldChar w:fldCharType="end"/>
        </w:r>
      </w:hyperlink>
    </w:p>
    <w:p w14:paraId="2F0D6B07" w14:textId="27B4AD4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42" w:history="1">
        <w:r w:rsidR="00D51B32" w:rsidRPr="002512B2">
          <w:rPr>
            <w:rStyle w:val="Hyperlink"/>
            <w:noProof/>
          </w:rPr>
          <w:t>3.25.26 hostedViewerUri property</w:t>
        </w:r>
        <w:r w:rsidR="00D51B32">
          <w:rPr>
            <w:noProof/>
            <w:webHidden/>
          </w:rPr>
          <w:tab/>
        </w:r>
        <w:r w:rsidR="00D51B32">
          <w:rPr>
            <w:noProof/>
            <w:webHidden/>
          </w:rPr>
          <w:fldChar w:fldCharType="begin"/>
        </w:r>
        <w:r w:rsidR="00D51B32">
          <w:rPr>
            <w:noProof/>
            <w:webHidden/>
          </w:rPr>
          <w:instrText xml:space="preserve"> PAGEREF _Toc5694442 \h </w:instrText>
        </w:r>
        <w:r w:rsidR="00D51B32">
          <w:rPr>
            <w:noProof/>
            <w:webHidden/>
          </w:rPr>
        </w:r>
        <w:r w:rsidR="00D51B32">
          <w:rPr>
            <w:noProof/>
            <w:webHidden/>
          </w:rPr>
          <w:fldChar w:fldCharType="separate"/>
        </w:r>
        <w:r w:rsidR="00D51B32">
          <w:rPr>
            <w:noProof/>
            <w:webHidden/>
          </w:rPr>
          <w:t>108</w:t>
        </w:r>
        <w:r w:rsidR="00D51B32">
          <w:rPr>
            <w:noProof/>
            <w:webHidden/>
          </w:rPr>
          <w:fldChar w:fldCharType="end"/>
        </w:r>
      </w:hyperlink>
    </w:p>
    <w:p w14:paraId="30CFC229" w14:textId="1EF515D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43" w:history="1">
        <w:r w:rsidR="00D51B32" w:rsidRPr="002512B2">
          <w:rPr>
            <w:rStyle w:val="Hyperlink"/>
            <w:noProof/>
          </w:rPr>
          <w:t>3.25.27 provenance property</w:t>
        </w:r>
        <w:r w:rsidR="00D51B32">
          <w:rPr>
            <w:noProof/>
            <w:webHidden/>
          </w:rPr>
          <w:tab/>
        </w:r>
        <w:r w:rsidR="00D51B32">
          <w:rPr>
            <w:noProof/>
            <w:webHidden/>
          </w:rPr>
          <w:fldChar w:fldCharType="begin"/>
        </w:r>
        <w:r w:rsidR="00D51B32">
          <w:rPr>
            <w:noProof/>
            <w:webHidden/>
          </w:rPr>
          <w:instrText xml:space="preserve"> PAGEREF _Toc5694443 \h </w:instrText>
        </w:r>
        <w:r w:rsidR="00D51B32">
          <w:rPr>
            <w:noProof/>
            <w:webHidden/>
          </w:rPr>
        </w:r>
        <w:r w:rsidR="00D51B32">
          <w:rPr>
            <w:noProof/>
            <w:webHidden/>
          </w:rPr>
          <w:fldChar w:fldCharType="separate"/>
        </w:r>
        <w:r w:rsidR="00D51B32">
          <w:rPr>
            <w:noProof/>
            <w:webHidden/>
          </w:rPr>
          <w:t>108</w:t>
        </w:r>
        <w:r w:rsidR="00D51B32">
          <w:rPr>
            <w:noProof/>
            <w:webHidden/>
          </w:rPr>
          <w:fldChar w:fldCharType="end"/>
        </w:r>
      </w:hyperlink>
    </w:p>
    <w:p w14:paraId="2D5877D6" w14:textId="5E3E540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44" w:history="1">
        <w:r w:rsidR="00D51B32" w:rsidRPr="002512B2">
          <w:rPr>
            <w:rStyle w:val="Hyperlink"/>
            <w:noProof/>
          </w:rPr>
          <w:t>3.25.28 fixes property</w:t>
        </w:r>
        <w:r w:rsidR="00D51B32">
          <w:rPr>
            <w:noProof/>
            <w:webHidden/>
          </w:rPr>
          <w:tab/>
        </w:r>
        <w:r w:rsidR="00D51B32">
          <w:rPr>
            <w:noProof/>
            <w:webHidden/>
          </w:rPr>
          <w:fldChar w:fldCharType="begin"/>
        </w:r>
        <w:r w:rsidR="00D51B32">
          <w:rPr>
            <w:noProof/>
            <w:webHidden/>
          </w:rPr>
          <w:instrText xml:space="preserve"> PAGEREF _Toc5694444 \h </w:instrText>
        </w:r>
        <w:r w:rsidR="00D51B32">
          <w:rPr>
            <w:noProof/>
            <w:webHidden/>
          </w:rPr>
        </w:r>
        <w:r w:rsidR="00D51B32">
          <w:rPr>
            <w:noProof/>
            <w:webHidden/>
          </w:rPr>
          <w:fldChar w:fldCharType="separate"/>
        </w:r>
        <w:r w:rsidR="00D51B32">
          <w:rPr>
            <w:noProof/>
            <w:webHidden/>
          </w:rPr>
          <w:t>108</w:t>
        </w:r>
        <w:r w:rsidR="00D51B32">
          <w:rPr>
            <w:noProof/>
            <w:webHidden/>
          </w:rPr>
          <w:fldChar w:fldCharType="end"/>
        </w:r>
      </w:hyperlink>
    </w:p>
    <w:p w14:paraId="35FA1786" w14:textId="597DFA1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45" w:history="1">
        <w:r w:rsidR="00D51B32" w:rsidRPr="002512B2">
          <w:rPr>
            <w:rStyle w:val="Hyperlink"/>
            <w:noProof/>
          </w:rPr>
          <w:t>3.25.29 occurrenceCount property</w:t>
        </w:r>
        <w:r w:rsidR="00D51B32">
          <w:rPr>
            <w:noProof/>
            <w:webHidden/>
          </w:rPr>
          <w:tab/>
        </w:r>
        <w:r w:rsidR="00D51B32">
          <w:rPr>
            <w:noProof/>
            <w:webHidden/>
          </w:rPr>
          <w:fldChar w:fldCharType="begin"/>
        </w:r>
        <w:r w:rsidR="00D51B32">
          <w:rPr>
            <w:noProof/>
            <w:webHidden/>
          </w:rPr>
          <w:instrText xml:space="preserve"> PAGEREF _Toc5694445 \h </w:instrText>
        </w:r>
        <w:r w:rsidR="00D51B32">
          <w:rPr>
            <w:noProof/>
            <w:webHidden/>
          </w:rPr>
        </w:r>
        <w:r w:rsidR="00D51B32">
          <w:rPr>
            <w:noProof/>
            <w:webHidden/>
          </w:rPr>
          <w:fldChar w:fldCharType="separate"/>
        </w:r>
        <w:r w:rsidR="00D51B32">
          <w:rPr>
            <w:noProof/>
            <w:webHidden/>
          </w:rPr>
          <w:t>108</w:t>
        </w:r>
        <w:r w:rsidR="00D51B32">
          <w:rPr>
            <w:noProof/>
            <w:webHidden/>
          </w:rPr>
          <w:fldChar w:fldCharType="end"/>
        </w:r>
      </w:hyperlink>
    </w:p>
    <w:p w14:paraId="56652DCB" w14:textId="31535740" w:rsidR="00D51B32" w:rsidRDefault="001E14EC">
      <w:pPr>
        <w:pStyle w:val="TOC2"/>
        <w:tabs>
          <w:tab w:val="right" w:leader="dot" w:pos="9350"/>
        </w:tabs>
        <w:rPr>
          <w:rFonts w:asciiTheme="minorHAnsi" w:eastAsiaTheme="minorEastAsia" w:hAnsiTheme="minorHAnsi" w:cstheme="minorBidi"/>
          <w:noProof/>
          <w:sz w:val="22"/>
          <w:szCs w:val="22"/>
        </w:rPr>
      </w:pPr>
      <w:hyperlink w:anchor="_Toc5694446" w:history="1">
        <w:r w:rsidR="00D51B32" w:rsidRPr="002512B2">
          <w:rPr>
            <w:rStyle w:val="Hyperlink"/>
            <w:noProof/>
          </w:rPr>
          <w:t>3.26 location object</w:t>
        </w:r>
        <w:r w:rsidR="00D51B32">
          <w:rPr>
            <w:noProof/>
            <w:webHidden/>
          </w:rPr>
          <w:tab/>
        </w:r>
        <w:r w:rsidR="00D51B32">
          <w:rPr>
            <w:noProof/>
            <w:webHidden/>
          </w:rPr>
          <w:fldChar w:fldCharType="begin"/>
        </w:r>
        <w:r w:rsidR="00D51B32">
          <w:rPr>
            <w:noProof/>
            <w:webHidden/>
          </w:rPr>
          <w:instrText xml:space="preserve"> PAGEREF _Toc5694446 \h </w:instrText>
        </w:r>
        <w:r w:rsidR="00D51B32">
          <w:rPr>
            <w:noProof/>
            <w:webHidden/>
          </w:rPr>
        </w:r>
        <w:r w:rsidR="00D51B32">
          <w:rPr>
            <w:noProof/>
            <w:webHidden/>
          </w:rPr>
          <w:fldChar w:fldCharType="separate"/>
        </w:r>
        <w:r w:rsidR="00D51B32">
          <w:rPr>
            <w:noProof/>
            <w:webHidden/>
          </w:rPr>
          <w:t>109</w:t>
        </w:r>
        <w:r w:rsidR="00D51B32">
          <w:rPr>
            <w:noProof/>
            <w:webHidden/>
          </w:rPr>
          <w:fldChar w:fldCharType="end"/>
        </w:r>
      </w:hyperlink>
    </w:p>
    <w:p w14:paraId="029AB4D8" w14:textId="502B3DE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47" w:history="1">
        <w:r w:rsidR="00D51B32" w:rsidRPr="002512B2">
          <w:rPr>
            <w:rStyle w:val="Hyperlink"/>
            <w:noProof/>
          </w:rPr>
          <w:t>3.26.1 General</w:t>
        </w:r>
        <w:r w:rsidR="00D51B32">
          <w:rPr>
            <w:noProof/>
            <w:webHidden/>
          </w:rPr>
          <w:tab/>
        </w:r>
        <w:r w:rsidR="00D51B32">
          <w:rPr>
            <w:noProof/>
            <w:webHidden/>
          </w:rPr>
          <w:fldChar w:fldCharType="begin"/>
        </w:r>
        <w:r w:rsidR="00D51B32">
          <w:rPr>
            <w:noProof/>
            <w:webHidden/>
          </w:rPr>
          <w:instrText xml:space="preserve"> PAGEREF _Toc5694447 \h </w:instrText>
        </w:r>
        <w:r w:rsidR="00D51B32">
          <w:rPr>
            <w:noProof/>
            <w:webHidden/>
          </w:rPr>
        </w:r>
        <w:r w:rsidR="00D51B32">
          <w:rPr>
            <w:noProof/>
            <w:webHidden/>
          </w:rPr>
          <w:fldChar w:fldCharType="separate"/>
        </w:r>
        <w:r w:rsidR="00D51B32">
          <w:rPr>
            <w:noProof/>
            <w:webHidden/>
          </w:rPr>
          <w:t>109</w:t>
        </w:r>
        <w:r w:rsidR="00D51B32">
          <w:rPr>
            <w:noProof/>
            <w:webHidden/>
          </w:rPr>
          <w:fldChar w:fldCharType="end"/>
        </w:r>
      </w:hyperlink>
    </w:p>
    <w:p w14:paraId="04186BC2" w14:textId="0060B44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48" w:history="1">
        <w:r w:rsidR="00D51B32" w:rsidRPr="002512B2">
          <w:rPr>
            <w:rStyle w:val="Hyperlink"/>
            <w:noProof/>
          </w:rPr>
          <w:t>3.26.2 physicalLocation property</w:t>
        </w:r>
        <w:r w:rsidR="00D51B32">
          <w:rPr>
            <w:noProof/>
            <w:webHidden/>
          </w:rPr>
          <w:tab/>
        </w:r>
        <w:r w:rsidR="00D51B32">
          <w:rPr>
            <w:noProof/>
            <w:webHidden/>
          </w:rPr>
          <w:fldChar w:fldCharType="begin"/>
        </w:r>
        <w:r w:rsidR="00D51B32">
          <w:rPr>
            <w:noProof/>
            <w:webHidden/>
          </w:rPr>
          <w:instrText xml:space="preserve"> PAGEREF _Toc5694448 \h </w:instrText>
        </w:r>
        <w:r w:rsidR="00D51B32">
          <w:rPr>
            <w:noProof/>
            <w:webHidden/>
          </w:rPr>
        </w:r>
        <w:r w:rsidR="00D51B32">
          <w:rPr>
            <w:noProof/>
            <w:webHidden/>
          </w:rPr>
          <w:fldChar w:fldCharType="separate"/>
        </w:r>
        <w:r w:rsidR="00D51B32">
          <w:rPr>
            <w:noProof/>
            <w:webHidden/>
          </w:rPr>
          <w:t>109</w:t>
        </w:r>
        <w:r w:rsidR="00D51B32">
          <w:rPr>
            <w:noProof/>
            <w:webHidden/>
          </w:rPr>
          <w:fldChar w:fldCharType="end"/>
        </w:r>
      </w:hyperlink>
    </w:p>
    <w:p w14:paraId="37EAA82D" w14:textId="56EFAB1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49" w:history="1">
        <w:r w:rsidR="00D51B32" w:rsidRPr="002512B2">
          <w:rPr>
            <w:rStyle w:val="Hyperlink"/>
            <w:noProof/>
          </w:rPr>
          <w:t>3.26.3 logicalLocation property</w:t>
        </w:r>
        <w:r w:rsidR="00D51B32">
          <w:rPr>
            <w:noProof/>
            <w:webHidden/>
          </w:rPr>
          <w:tab/>
        </w:r>
        <w:r w:rsidR="00D51B32">
          <w:rPr>
            <w:noProof/>
            <w:webHidden/>
          </w:rPr>
          <w:fldChar w:fldCharType="begin"/>
        </w:r>
        <w:r w:rsidR="00D51B32">
          <w:rPr>
            <w:noProof/>
            <w:webHidden/>
          </w:rPr>
          <w:instrText xml:space="preserve"> PAGEREF _Toc5694449 \h </w:instrText>
        </w:r>
        <w:r w:rsidR="00D51B32">
          <w:rPr>
            <w:noProof/>
            <w:webHidden/>
          </w:rPr>
        </w:r>
        <w:r w:rsidR="00D51B32">
          <w:rPr>
            <w:noProof/>
            <w:webHidden/>
          </w:rPr>
          <w:fldChar w:fldCharType="separate"/>
        </w:r>
        <w:r w:rsidR="00D51B32">
          <w:rPr>
            <w:noProof/>
            <w:webHidden/>
          </w:rPr>
          <w:t>109</w:t>
        </w:r>
        <w:r w:rsidR="00D51B32">
          <w:rPr>
            <w:noProof/>
            <w:webHidden/>
          </w:rPr>
          <w:fldChar w:fldCharType="end"/>
        </w:r>
      </w:hyperlink>
    </w:p>
    <w:p w14:paraId="4042A7BF" w14:textId="57BB440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50" w:history="1">
        <w:r w:rsidR="00D51B32" w:rsidRPr="002512B2">
          <w:rPr>
            <w:rStyle w:val="Hyperlink"/>
            <w:noProof/>
          </w:rPr>
          <w:t>3.26.4 message property</w:t>
        </w:r>
        <w:r w:rsidR="00D51B32">
          <w:rPr>
            <w:noProof/>
            <w:webHidden/>
          </w:rPr>
          <w:tab/>
        </w:r>
        <w:r w:rsidR="00D51B32">
          <w:rPr>
            <w:noProof/>
            <w:webHidden/>
          </w:rPr>
          <w:fldChar w:fldCharType="begin"/>
        </w:r>
        <w:r w:rsidR="00D51B32">
          <w:rPr>
            <w:noProof/>
            <w:webHidden/>
          </w:rPr>
          <w:instrText xml:space="preserve"> PAGEREF _Toc5694450 \h </w:instrText>
        </w:r>
        <w:r w:rsidR="00D51B32">
          <w:rPr>
            <w:noProof/>
            <w:webHidden/>
          </w:rPr>
        </w:r>
        <w:r w:rsidR="00D51B32">
          <w:rPr>
            <w:noProof/>
            <w:webHidden/>
          </w:rPr>
          <w:fldChar w:fldCharType="separate"/>
        </w:r>
        <w:r w:rsidR="00D51B32">
          <w:rPr>
            <w:noProof/>
            <w:webHidden/>
          </w:rPr>
          <w:t>109</w:t>
        </w:r>
        <w:r w:rsidR="00D51B32">
          <w:rPr>
            <w:noProof/>
            <w:webHidden/>
          </w:rPr>
          <w:fldChar w:fldCharType="end"/>
        </w:r>
      </w:hyperlink>
    </w:p>
    <w:p w14:paraId="582A1A09" w14:textId="18F0183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51" w:history="1">
        <w:r w:rsidR="00D51B32" w:rsidRPr="002512B2">
          <w:rPr>
            <w:rStyle w:val="Hyperlink"/>
            <w:noProof/>
          </w:rPr>
          <w:t>3.26.5 annotations property</w:t>
        </w:r>
        <w:r w:rsidR="00D51B32">
          <w:rPr>
            <w:noProof/>
            <w:webHidden/>
          </w:rPr>
          <w:tab/>
        </w:r>
        <w:r w:rsidR="00D51B32">
          <w:rPr>
            <w:noProof/>
            <w:webHidden/>
          </w:rPr>
          <w:fldChar w:fldCharType="begin"/>
        </w:r>
        <w:r w:rsidR="00D51B32">
          <w:rPr>
            <w:noProof/>
            <w:webHidden/>
          </w:rPr>
          <w:instrText xml:space="preserve"> PAGEREF _Toc5694451 \h </w:instrText>
        </w:r>
        <w:r w:rsidR="00D51B32">
          <w:rPr>
            <w:noProof/>
            <w:webHidden/>
          </w:rPr>
        </w:r>
        <w:r w:rsidR="00D51B32">
          <w:rPr>
            <w:noProof/>
            <w:webHidden/>
          </w:rPr>
          <w:fldChar w:fldCharType="separate"/>
        </w:r>
        <w:r w:rsidR="00D51B32">
          <w:rPr>
            <w:noProof/>
            <w:webHidden/>
          </w:rPr>
          <w:t>109</w:t>
        </w:r>
        <w:r w:rsidR="00D51B32">
          <w:rPr>
            <w:noProof/>
            <w:webHidden/>
          </w:rPr>
          <w:fldChar w:fldCharType="end"/>
        </w:r>
      </w:hyperlink>
    </w:p>
    <w:p w14:paraId="6235A854" w14:textId="0C028BB6" w:rsidR="00D51B32" w:rsidRDefault="001E14EC">
      <w:pPr>
        <w:pStyle w:val="TOC2"/>
        <w:tabs>
          <w:tab w:val="right" w:leader="dot" w:pos="9350"/>
        </w:tabs>
        <w:rPr>
          <w:rFonts w:asciiTheme="minorHAnsi" w:eastAsiaTheme="minorEastAsia" w:hAnsiTheme="minorHAnsi" w:cstheme="minorBidi"/>
          <w:noProof/>
          <w:sz w:val="22"/>
          <w:szCs w:val="22"/>
        </w:rPr>
      </w:pPr>
      <w:hyperlink w:anchor="_Toc5694452" w:history="1">
        <w:r w:rsidR="00D51B32" w:rsidRPr="002512B2">
          <w:rPr>
            <w:rStyle w:val="Hyperlink"/>
            <w:noProof/>
          </w:rPr>
          <w:t>3.27 physicalLocation object</w:t>
        </w:r>
        <w:r w:rsidR="00D51B32">
          <w:rPr>
            <w:noProof/>
            <w:webHidden/>
          </w:rPr>
          <w:tab/>
        </w:r>
        <w:r w:rsidR="00D51B32">
          <w:rPr>
            <w:noProof/>
            <w:webHidden/>
          </w:rPr>
          <w:fldChar w:fldCharType="begin"/>
        </w:r>
        <w:r w:rsidR="00D51B32">
          <w:rPr>
            <w:noProof/>
            <w:webHidden/>
          </w:rPr>
          <w:instrText xml:space="preserve"> PAGEREF _Toc5694452 \h </w:instrText>
        </w:r>
        <w:r w:rsidR="00D51B32">
          <w:rPr>
            <w:noProof/>
            <w:webHidden/>
          </w:rPr>
        </w:r>
        <w:r w:rsidR="00D51B32">
          <w:rPr>
            <w:noProof/>
            <w:webHidden/>
          </w:rPr>
          <w:fldChar w:fldCharType="separate"/>
        </w:r>
        <w:r w:rsidR="00D51B32">
          <w:rPr>
            <w:noProof/>
            <w:webHidden/>
          </w:rPr>
          <w:t>110</w:t>
        </w:r>
        <w:r w:rsidR="00D51B32">
          <w:rPr>
            <w:noProof/>
            <w:webHidden/>
          </w:rPr>
          <w:fldChar w:fldCharType="end"/>
        </w:r>
      </w:hyperlink>
    </w:p>
    <w:p w14:paraId="3F878F48" w14:textId="4246339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53" w:history="1">
        <w:r w:rsidR="00D51B32" w:rsidRPr="002512B2">
          <w:rPr>
            <w:rStyle w:val="Hyperlink"/>
            <w:noProof/>
          </w:rPr>
          <w:t>3.27.1 General</w:t>
        </w:r>
        <w:r w:rsidR="00D51B32">
          <w:rPr>
            <w:noProof/>
            <w:webHidden/>
          </w:rPr>
          <w:tab/>
        </w:r>
        <w:r w:rsidR="00D51B32">
          <w:rPr>
            <w:noProof/>
            <w:webHidden/>
          </w:rPr>
          <w:fldChar w:fldCharType="begin"/>
        </w:r>
        <w:r w:rsidR="00D51B32">
          <w:rPr>
            <w:noProof/>
            <w:webHidden/>
          </w:rPr>
          <w:instrText xml:space="preserve"> PAGEREF _Toc5694453 \h </w:instrText>
        </w:r>
        <w:r w:rsidR="00D51B32">
          <w:rPr>
            <w:noProof/>
            <w:webHidden/>
          </w:rPr>
        </w:r>
        <w:r w:rsidR="00D51B32">
          <w:rPr>
            <w:noProof/>
            <w:webHidden/>
          </w:rPr>
          <w:fldChar w:fldCharType="separate"/>
        </w:r>
        <w:r w:rsidR="00D51B32">
          <w:rPr>
            <w:noProof/>
            <w:webHidden/>
          </w:rPr>
          <w:t>110</w:t>
        </w:r>
        <w:r w:rsidR="00D51B32">
          <w:rPr>
            <w:noProof/>
            <w:webHidden/>
          </w:rPr>
          <w:fldChar w:fldCharType="end"/>
        </w:r>
      </w:hyperlink>
    </w:p>
    <w:p w14:paraId="4E90A528" w14:textId="3AB46B7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54" w:history="1">
        <w:r w:rsidR="00D51B32" w:rsidRPr="002512B2">
          <w:rPr>
            <w:rStyle w:val="Hyperlink"/>
            <w:noProof/>
          </w:rPr>
          <w:t>3.27.2 Constraints</w:t>
        </w:r>
        <w:r w:rsidR="00D51B32">
          <w:rPr>
            <w:noProof/>
            <w:webHidden/>
          </w:rPr>
          <w:tab/>
        </w:r>
        <w:r w:rsidR="00D51B32">
          <w:rPr>
            <w:noProof/>
            <w:webHidden/>
          </w:rPr>
          <w:fldChar w:fldCharType="begin"/>
        </w:r>
        <w:r w:rsidR="00D51B32">
          <w:rPr>
            <w:noProof/>
            <w:webHidden/>
          </w:rPr>
          <w:instrText xml:space="preserve"> PAGEREF _Toc5694454 \h </w:instrText>
        </w:r>
        <w:r w:rsidR="00D51B32">
          <w:rPr>
            <w:noProof/>
            <w:webHidden/>
          </w:rPr>
        </w:r>
        <w:r w:rsidR="00D51B32">
          <w:rPr>
            <w:noProof/>
            <w:webHidden/>
          </w:rPr>
          <w:fldChar w:fldCharType="separate"/>
        </w:r>
        <w:r w:rsidR="00D51B32">
          <w:rPr>
            <w:noProof/>
            <w:webHidden/>
          </w:rPr>
          <w:t>110</w:t>
        </w:r>
        <w:r w:rsidR="00D51B32">
          <w:rPr>
            <w:noProof/>
            <w:webHidden/>
          </w:rPr>
          <w:fldChar w:fldCharType="end"/>
        </w:r>
      </w:hyperlink>
    </w:p>
    <w:p w14:paraId="1E1CCDDE" w14:textId="367DCC6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55" w:history="1">
        <w:r w:rsidR="00D51B32" w:rsidRPr="002512B2">
          <w:rPr>
            <w:rStyle w:val="Hyperlink"/>
            <w:noProof/>
          </w:rPr>
          <w:t>3.27.3 id property</w:t>
        </w:r>
        <w:r w:rsidR="00D51B32">
          <w:rPr>
            <w:noProof/>
            <w:webHidden/>
          </w:rPr>
          <w:tab/>
        </w:r>
        <w:r w:rsidR="00D51B32">
          <w:rPr>
            <w:noProof/>
            <w:webHidden/>
          </w:rPr>
          <w:fldChar w:fldCharType="begin"/>
        </w:r>
        <w:r w:rsidR="00D51B32">
          <w:rPr>
            <w:noProof/>
            <w:webHidden/>
          </w:rPr>
          <w:instrText xml:space="preserve"> PAGEREF _Toc5694455 \h </w:instrText>
        </w:r>
        <w:r w:rsidR="00D51B32">
          <w:rPr>
            <w:noProof/>
            <w:webHidden/>
          </w:rPr>
        </w:r>
        <w:r w:rsidR="00D51B32">
          <w:rPr>
            <w:noProof/>
            <w:webHidden/>
          </w:rPr>
          <w:fldChar w:fldCharType="separate"/>
        </w:r>
        <w:r w:rsidR="00D51B32">
          <w:rPr>
            <w:noProof/>
            <w:webHidden/>
          </w:rPr>
          <w:t>110</w:t>
        </w:r>
        <w:r w:rsidR="00D51B32">
          <w:rPr>
            <w:noProof/>
            <w:webHidden/>
          </w:rPr>
          <w:fldChar w:fldCharType="end"/>
        </w:r>
      </w:hyperlink>
    </w:p>
    <w:p w14:paraId="52128B6C" w14:textId="54D5089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56" w:history="1">
        <w:r w:rsidR="00D51B32" w:rsidRPr="002512B2">
          <w:rPr>
            <w:rStyle w:val="Hyperlink"/>
            <w:noProof/>
          </w:rPr>
          <w:t>3.27.4 artifactLocation property</w:t>
        </w:r>
        <w:r w:rsidR="00D51B32">
          <w:rPr>
            <w:noProof/>
            <w:webHidden/>
          </w:rPr>
          <w:tab/>
        </w:r>
        <w:r w:rsidR="00D51B32">
          <w:rPr>
            <w:noProof/>
            <w:webHidden/>
          </w:rPr>
          <w:fldChar w:fldCharType="begin"/>
        </w:r>
        <w:r w:rsidR="00D51B32">
          <w:rPr>
            <w:noProof/>
            <w:webHidden/>
          </w:rPr>
          <w:instrText xml:space="preserve"> PAGEREF _Toc5694456 \h </w:instrText>
        </w:r>
        <w:r w:rsidR="00D51B32">
          <w:rPr>
            <w:noProof/>
            <w:webHidden/>
          </w:rPr>
        </w:r>
        <w:r w:rsidR="00D51B32">
          <w:rPr>
            <w:noProof/>
            <w:webHidden/>
          </w:rPr>
          <w:fldChar w:fldCharType="separate"/>
        </w:r>
        <w:r w:rsidR="00D51B32">
          <w:rPr>
            <w:noProof/>
            <w:webHidden/>
          </w:rPr>
          <w:t>110</w:t>
        </w:r>
        <w:r w:rsidR="00D51B32">
          <w:rPr>
            <w:noProof/>
            <w:webHidden/>
          </w:rPr>
          <w:fldChar w:fldCharType="end"/>
        </w:r>
      </w:hyperlink>
    </w:p>
    <w:p w14:paraId="2C7B9CE8" w14:textId="6A4A990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57" w:history="1">
        <w:r w:rsidR="00D51B32" w:rsidRPr="002512B2">
          <w:rPr>
            <w:rStyle w:val="Hyperlink"/>
            <w:noProof/>
          </w:rPr>
          <w:t>3.27.5 region property</w:t>
        </w:r>
        <w:r w:rsidR="00D51B32">
          <w:rPr>
            <w:noProof/>
            <w:webHidden/>
          </w:rPr>
          <w:tab/>
        </w:r>
        <w:r w:rsidR="00D51B32">
          <w:rPr>
            <w:noProof/>
            <w:webHidden/>
          </w:rPr>
          <w:fldChar w:fldCharType="begin"/>
        </w:r>
        <w:r w:rsidR="00D51B32">
          <w:rPr>
            <w:noProof/>
            <w:webHidden/>
          </w:rPr>
          <w:instrText xml:space="preserve"> PAGEREF _Toc5694457 \h </w:instrText>
        </w:r>
        <w:r w:rsidR="00D51B32">
          <w:rPr>
            <w:noProof/>
            <w:webHidden/>
          </w:rPr>
        </w:r>
        <w:r w:rsidR="00D51B32">
          <w:rPr>
            <w:noProof/>
            <w:webHidden/>
          </w:rPr>
          <w:fldChar w:fldCharType="separate"/>
        </w:r>
        <w:r w:rsidR="00D51B32">
          <w:rPr>
            <w:noProof/>
            <w:webHidden/>
          </w:rPr>
          <w:t>111</w:t>
        </w:r>
        <w:r w:rsidR="00D51B32">
          <w:rPr>
            <w:noProof/>
            <w:webHidden/>
          </w:rPr>
          <w:fldChar w:fldCharType="end"/>
        </w:r>
      </w:hyperlink>
    </w:p>
    <w:p w14:paraId="1D3F2EA0" w14:textId="4111F22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58" w:history="1">
        <w:r w:rsidR="00D51B32" w:rsidRPr="002512B2">
          <w:rPr>
            <w:rStyle w:val="Hyperlink"/>
            <w:noProof/>
          </w:rPr>
          <w:t>3.27.6 contextRegion property</w:t>
        </w:r>
        <w:r w:rsidR="00D51B32">
          <w:rPr>
            <w:noProof/>
            <w:webHidden/>
          </w:rPr>
          <w:tab/>
        </w:r>
        <w:r w:rsidR="00D51B32">
          <w:rPr>
            <w:noProof/>
            <w:webHidden/>
          </w:rPr>
          <w:fldChar w:fldCharType="begin"/>
        </w:r>
        <w:r w:rsidR="00D51B32">
          <w:rPr>
            <w:noProof/>
            <w:webHidden/>
          </w:rPr>
          <w:instrText xml:space="preserve"> PAGEREF _Toc5694458 \h </w:instrText>
        </w:r>
        <w:r w:rsidR="00D51B32">
          <w:rPr>
            <w:noProof/>
            <w:webHidden/>
          </w:rPr>
        </w:r>
        <w:r w:rsidR="00D51B32">
          <w:rPr>
            <w:noProof/>
            <w:webHidden/>
          </w:rPr>
          <w:fldChar w:fldCharType="separate"/>
        </w:r>
        <w:r w:rsidR="00D51B32">
          <w:rPr>
            <w:noProof/>
            <w:webHidden/>
          </w:rPr>
          <w:t>111</w:t>
        </w:r>
        <w:r w:rsidR="00D51B32">
          <w:rPr>
            <w:noProof/>
            <w:webHidden/>
          </w:rPr>
          <w:fldChar w:fldCharType="end"/>
        </w:r>
      </w:hyperlink>
    </w:p>
    <w:p w14:paraId="1BEC6866" w14:textId="4CB29B7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59" w:history="1">
        <w:r w:rsidR="00D51B32" w:rsidRPr="002512B2">
          <w:rPr>
            <w:rStyle w:val="Hyperlink"/>
            <w:noProof/>
          </w:rPr>
          <w:t>3.27.7 address property</w:t>
        </w:r>
        <w:r w:rsidR="00D51B32">
          <w:rPr>
            <w:noProof/>
            <w:webHidden/>
          </w:rPr>
          <w:tab/>
        </w:r>
        <w:r w:rsidR="00D51B32">
          <w:rPr>
            <w:noProof/>
            <w:webHidden/>
          </w:rPr>
          <w:fldChar w:fldCharType="begin"/>
        </w:r>
        <w:r w:rsidR="00D51B32">
          <w:rPr>
            <w:noProof/>
            <w:webHidden/>
          </w:rPr>
          <w:instrText xml:space="preserve"> PAGEREF _Toc5694459 \h </w:instrText>
        </w:r>
        <w:r w:rsidR="00D51B32">
          <w:rPr>
            <w:noProof/>
            <w:webHidden/>
          </w:rPr>
        </w:r>
        <w:r w:rsidR="00D51B32">
          <w:rPr>
            <w:noProof/>
            <w:webHidden/>
          </w:rPr>
          <w:fldChar w:fldCharType="separate"/>
        </w:r>
        <w:r w:rsidR="00D51B32">
          <w:rPr>
            <w:noProof/>
            <w:webHidden/>
          </w:rPr>
          <w:t>112</w:t>
        </w:r>
        <w:r w:rsidR="00D51B32">
          <w:rPr>
            <w:noProof/>
            <w:webHidden/>
          </w:rPr>
          <w:fldChar w:fldCharType="end"/>
        </w:r>
      </w:hyperlink>
    </w:p>
    <w:p w14:paraId="576DD457" w14:textId="77D6452C" w:rsidR="00D51B32" w:rsidRDefault="001E14EC">
      <w:pPr>
        <w:pStyle w:val="TOC2"/>
        <w:tabs>
          <w:tab w:val="right" w:leader="dot" w:pos="9350"/>
        </w:tabs>
        <w:rPr>
          <w:rFonts w:asciiTheme="minorHAnsi" w:eastAsiaTheme="minorEastAsia" w:hAnsiTheme="minorHAnsi" w:cstheme="minorBidi"/>
          <w:noProof/>
          <w:sz w:val="22"/>
          <w:szCs w:val="22"/>
        </w:rPr>
      </w:pPr>
      <w:hyperlink w:anchor="_Toc5694460" w:history="1">
        <w:r w:rsidR="00D51B32" w:rsidRPr="002512B2">
          <w:rPr>
            <w:rStyle w:val="Hyperlink"/>
            <w:noProof/>
          </w:rPr>
          <w:t>3.28 region object</w:t>
        </w:r>
        <w:r w:rsidR="00D51B32">
          <w:rPr>
            <w:noProof/>
            <w:webHidden/>
          </w:rPr>
          <w:tab/>
        </w:r>
        <w:r w:rsidR="00D51B32">
          <w:rPr>
            <w:noProof/>
            <w:webHidden/>
          </w:rPr>
          <w:fldChar w:fldCharType="begin"/>
        </w:r>
        <w:r w:rsidR="00D51B32">
          <w:rPr>
            <w:noProof/>
            <w:webHidden/>
          </w:rPr>
          <w:instrText xml:space="preserve"> PAGEREF _Toc5694460 \h </w:instrText>
        </w:r>
        <w:r w:rsidR="00D51B32">
          <w:rPr>
            <w:noProof/>
            <w:webHidden/>
          </w:rPr>
        </w:r>
        <w:r w:rsidR="00D51B32">
          <w:rPr>
            <w:noProof/>
            <w:webHidden/>
          </w:rPr>
          <w:fldChar w:fldCharType="separate"/>
        </w:r>
        <w:r w:rsidR="00D51B32">
          <w:rPr>
            <w:noProof/>
            <w:webHidden/>
          </w:rPr>
          <w:t>112</w:t>
        </w:r>
        <w:r w:rsidR="00D51B32">
          <w:rPr>
            <w:noProof/>
            <w:webHidden/>
          </w:rPr>
          <w:fldChar w:fldCharType="end"/>
        </w:r>
      </w:hyperlink>
    </w:p>
    <w:p w14:paraId="2B77EBCB" w14:textId="3DF9651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61" w:history="1">
        <w:r w:rsidR="00D51B32" w:rsidRPr="002512B2">
          <w:rPr>
            <w:rStyle w:val="Hyperlink"/>
            <w:noProof/>
          </w:rPr>
          <w:t>3.28.1 General</w:t>
        </w:r>
        <w:r w:rsidR="00D51B32">
          <w:rPr>
            <w:noProof/>
            <w:webHidden/>
          </w:rPr>
          <w:tab/>
        </w:r>
        <w:r w:rsidR="00D51B32">
          <w:rPr>
            <w:noProof/>
            <w:webHidden/>
          </w:rPr>
          <w:fldChar w:fldCharType="begin"/>
        </w:r>
        <w:r w:rsidR="00D51B32">
          <w:rPr>
            <w:noProof/>
            <w:webHidden/>
          </w:rPr>
          <w:instrText xml:space="preserve"> PAGEREF _Toc5694461 \h </w:instrText>
        </w:r>
        <w:r w:rsidR="00D51B32">
          <w:rPr>
            <w:noProof/>
            <w:webHidden/>
          </w:rPr>
        </w:r>
        <w:r w:rsidR="00D51B32">
          <w:rPr>
            <w:noProof/>
            <w:webHidden/>
          </w:rPr>
          <w:fldChar w:fldCharType="separate"/>
        </w:r>
        <w:r w:rsidR="00D51B32">
          <w:rPr>
            <w:noProof/>
            <w:webHidden/>
          </w:rPr>
          <w:t>112</w:t>
        </w:r>
        <w:r w:rsidR="00D51B32">
          <w:rPr>
            <w:noProof/>
            <w:webHidden/>
          </w:rPr>
          <w:fldChar w:fldCharType="end"/>
        </w:r>
      </w:hyperlink>
    </w:p>
    <w:p w14:paraId="329D8A96" w14:textId="75A9F5D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62" w:history="1">
        <w:r w:rsidR="00D51B32" w:rsidRPr="002512B2">
          <w:rPr>
            <w:rStyle w:val="Hyperlink"/>
            <w:noProof/>
          </w:rPr>
          <w:t>3.28.2 Text regions</w:t>
        </w:r>
        <w:r w:rsidR="00D51B32">
          <w:rPr>
            <w:noProof/>
            <w:webHidden/>
          </w:rPr>
          <w:tab/>
        </w:r>
        <w:r w:rsidR="00D51B32">
          <w:rPr>
            <w:noProof/>
            <w:webHidden/>
          </w:rPr>
          <w:fldChar w:fldCharType="begin"/>
        </w:r>
        <w:r w:rsidR="00D51B32">
          <w:rPr>
            <w:noProof/>
            <w:webHidden/>
          </w:rPr>
          <w:instrText xml:space="preserve"> PAGEREF _Toc5694462 \h </w:instrText>
        </w:r>
        <w:r w:rsidR="00D51B32">
          <w:rPr>
            <w:noProof/>
            <w:webHidden/>
          </w:rPr>
        </w:r>
        <w:r w:rsidR="00D51B32">
          <w:rPr>
            <w:noProof/>
            <w:webHidden/>
          </w:rPr>
          <w:fldChar w:fldCharType="separate"/>
        </w:r>
        <w:r w:rsidR="00D51B32">
          <w:rPr>
            <w:noProof/>
            <w:webHidden/>
          </w:rPr>
          <w:t>112</w:t>
        </w:r>
        <w:r w:rsidR="00D51B32">
          <w:rPr>
            <w:noProof/>
            <w:webHidden/>
          </w:rPr>
          <w:fldChar w:fldCharType="end"/>
        </w:r>
      </w:hyperlink>
    </w:p>
    <w:p w14:paraId="60DA6D0A" w14:textId="40D7381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63" w:history="1">
        <w:r w:rsidR="00D51B32" w:rsidRPr="002512B2">
          <w:rPr>
            <w:rStyle w:val="Hyperlink"/>
            <w:noProof/>
          </w:rPr>
          <w:t>3.28.3 Binary regions</w:t>
        </w:r>
        <w:r w:rsidR="00D51B32">
          <w:rPr>
            <w:noProof/>
            <w:webHidden/>
          </w:rPr>
          <w:tab/>
        </w:r>
        <w:r w:rsidR="00D51B32">
          <w:rPr>
            <w:noProof/>
            <w:webHidden/>
          </w:rPr>
          <w:fldChar w:fldCharType="begin"/>
        </w:r>
        <w:r w:rsidR="00D51B32">
          <w:rPr>
            <w:noProof/>
            <w:webHidden/>
          </w:rPr>
          <w:instrText xml:space="preserve"> PAGEREF _Toc5694463 \h </w:instrText>
        </w:r>
        <w:r w:rsidR="00D51B32">
          <w:rPr>
            <w:noProof/>
            <w:webHidden/>
          </w:rPr>
        </w:r>
        <w:r w:rsidR="00D51B32">
          <w:rPr>
            <w:noProof/>
            <w:webHidden/>
          </w:rPr>
          <w:fldChar w:fldCharType="separate"/>
        </w:r>
        <w:r w:rsidR="00D51B32">
          <w:rPr>
            <w:noProof/>
            <w:webHidden/>
          </w:rPr>
          <w:t>115</w:t>
        </w:r>
        <w:r w:rsidR="00D51B32">
          <w:rPr>
            <w:noProof/>
            <w:webHidden/>
          </w:rPr>
          <w:fldChar w:fldCharType="end"/>
        </w:r>
      </w:hyperlink>
    </w:p>
    <w:p w14:paraId="3695FC97" w14:textId="2EFD0CD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64" w:history="1">
        <w:r w:rsidR="00D51B32" w:rsidRPr="002512B2">
          <w:rPr>
            <w:rStyle w:val="Hyperlink"/>
            <w:noProof/>
          </w:rPr>
          <w:t>3.28.4 Independence of text and binary regions</w:t>
        </w:r>
        <w:r w:rsidR="00D51B32">
          <w:rPr>
            <w:noProof/>
            <w:webHidden/>
          </w:rPr>
          <w:tab/>
        </w:r>
        <w:r w:rsidR="00D51B32">
          <w:rPr>
            <w:noProof/>
            <w:webHidden/>
          </w:rPr>
          <w:fldChar w:fldCharType="begin"/>
        </w:r>
        <w:r w:rsidR="00D51B32">
          <w:rPr>
            <w:noProof/>
            <w:webHidden/>
          </w:rPr>
          <w:instrText xml:space="preserve"> PAGEREF _Toc5694464 \h </w:instrText>
        </w:r>
        <w:r w:rsidR="00D51B32">
          <w:rPr>
            <w:noProof/>
            <w:webHidden/>
          </w:rPr>
        </w:r>
        <w:r w:rsidR="00D51B32">
          <w:rPr>
            <w:noProof/>
            <w:webHidden/>
          </w:rPr>
          <w:fldChar w:fldCharType="separate"/>
        </w:r>
        <w:r w:rsidR="00D51B32">
          <w:rPr>
            <w:noProof/>
            <w:webHidden/>
          </w:rPr>
          <w:t>115</w:t>
        </w:r>
        <w:r w:rsidR="00D51B32">
          <w:rPr>
            <w:noProof/>
            <w:webHidden/>
          </w:rPr>
          <w:fldChar w:fldCharType="end"/>
        </w:r>
      </w:hyperlink>
    </w:p>
    <w:p w14:paraId="3307EC2C" w14:textId="552A32E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65" w:history="1">
        <w:r w:rsidR="00D51B32" w:rsidRPr="002512B2">
          <w:rPr>
            <w:rStyle w:val="Hyperlink"/>
            <w:noProof/>
          </w:rPr>
          <w:t>3.28.5 startLine property</w:t>
        </w:r>
        <w:r w:rsidR="00D51B32">
          <w:rPr>
            <w:noProof/>
            <w:webHidden/>
          </w:rPr>
          <w:tab/>
        </w:r>
        <w:r w:rsidR="00D51B32">
          <w:rPr>
            <w:noProof/>
            <w:webHidden/>
          </w:rPr>
          <w:fldChar w:fldCharType="begin"/>
        </w:r>
        <w:r w:rsidR="00D51B32">
          <w:rPr>
            <w:noProof/>
            <w:webHidden/>
          </w:rPr>
          <w:instrText xml:space="preserve"> PAGEREF _Toc5694465 \h </w:instrText>
        </w:r>
        <w:r w:rsidR="00D51B32">
          <w:rPr>
            <w:noProof/>
            <w:webHidden/>
          </w:rPr>
        </w:r>
        <w:r w:rsidR="00D51B32">
          <w:rPr>
            <w:noProof/>
            <w:webHidden/>
          </w:rPr>
          <w:fldChar w:fldCharType="separate"/>
        </w:r>
        <w:r w:rsidR="00D51B32">
          <w:rPr>
            <w:noProof/>
            <w:webHidden/>
          </w:rPr>
          <w:t>115</w:t>
        </w:r>
        <w:r w:rsidR="00D51B32">
          <w:rPr>
            <w:noProof/>
            <w:webHidden/>
          </w:rPr>
          <w:fldChar w:fldCharType="end"/>
        </w:r>
      </w:hyperlink>
    </w:p>
    <w:p w14:paraId="51FC1A1E" w14:textId="5FB5AD3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66" w:history="1">
        <w:r w:rsidR="00D51B32" w:rsidRPr="002512B2">
          <w:rPr>
            <w:rStyle w:val="Hyperlink"/>
            <w:noProof/>
          </w:rPr>
          <w:t>3.28.6 startColumn property</w:t>
        </w:r>
        <w:r w:rsidR="00D51B32">
          <w:rPr>
            <w:noProof/>
            <w:webHidden/>
          </w:rPr>
          <w:tab/>
        </w:r>
        <w:r w:rsidR="00D51B32">
          <w:rPr>
            <w:noProof/>
            <w:webHidden/>
          </w:rPr>
          <w:fldChar w:fldCharType="begin"/>
        </w:r>
        <w:r w:rsidR="00D51B32">
          <w:rPr>
            <w:noProof/>
            <w:webHidden/>
          </w:rPr>
          <w:instrText xml:space="preserve"> PAGEREF _Toc5694466 \h </w:instrText>
        </w:r>
        <w:r w:rsidR="00D51B32">
          <w:rPr>
            <w:noProof/>
            <w:webHidden/>
          </w:rPr>
        </w:r>
        <w:r w:rsidR="00D51B32">
          <w:rPr>
            <w:noProof/>
            <w:webHidden/>
          </w:rPr>
          <w:fldChar w:fldCharType="separate"/>
        </w:r>
        <w:r w:rsidR="00D51B32">
          <w:rPr>
            <w:noProof/>
            <w:webHidden/>
          </w:rPr>
          <w:t>115</w:t>
        </w:r>
        <w:r w:rsidR="00D51B32">
          <w:rPr>
            <w:noProof/>
            <w:webHidden/>
          </w:rPr>
          <w:fldChar w:fldCharType="end"/>
        </w:r>
      </w:hyperlink>
    </w:p>
    <w:p w14:paraId="4F82CB56" w14:textId="4CEB910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67" w:history="1">
        <w:r w:rsidR="00D51B32" w:rsidRPr="002512B2">
          <w:rPr>
            <w:rStyle w:val="Hyperlink"/>
            <w:noProof/>
          </w:rPr>
          <w:t>3.28.7 endLine property</w:t>
        </w:r>
        <w:r w:rsidR="00D51B32">
          <w:rPr>
            <w:noProof/>
            <w:webHidden/>
          </w:rPr>
          <w:tab/>
        </w:r>
        <w:r w:rsidR="00D51B32">
          <w:rPr>
            <w:noProof/>
            <w:webHidden/>
          </w:rPr>
          <w:fldChar w:fldCharType="begin"/>
        </w:r>
        <w:r w:rsidR="00D51B32">
          <w:rPr>
            <w:noProof/>
            <w:webHidden/>
          </w:rPr>
          <w:instrText xml:space="preserve"> PAGEREF _Toc5694467 \h </w:instrText>
        </w:r>
        <w:r w:rsidR="00D51B32">
          <w:rPr>
            <w:noProof/>
            <w:webHidden/>
          </w:rPr>
        </w:r>
        <w:r w:rsidR="00D51B32">
          <w:rPr>
            <w:noProof/>
            <w:webHidden/>
          </w:rPr>
          <w:fldChar w:fldCharType="separate"/>
        </w:r>
        <w:r w:rsidR="00D51B32">
          <w:rPr>
            <w:noProof/>
            <w:webHidden/>
          </w:rPr>
          <w:t>116</w:t>
        </w:r>
        <w:r w:rsidR="00D51B32">
          <w:rPr>
            <w:noProof/>
            <w:webHidden/>
          </w:rPr>
          <w:fldChar w:fldCharType="end"/>
        </w:r>
      </w:hyperlink>
    </w:p>
    <w:p w14:paraId="67BF854C" w14:textId="0D7C16C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68" w:history="1">
        <w:r w:rsidR="00D51B32" w:rsidRPr="002512B2">
          <w:rPr>
            <w:rStyle w:val="Hyperlink"/>
            <w:noProof/>
          </w:rPr>
          <w:t>3.28.8 endColumn property</w:t>
        </w:r>
        <w:r w:rsidR="00D51B32">
          <w:rPr>
            <w:noProof/>
            <w:webHidden/>
          </w:rPr>
          <w:tab/>
        </w:r>
        <w:r w:rsidR="00D51B32">
          <w:rPr>
            <w:noProof/>
            <w:webHidden/>
          </w:rPr>
          <w:fldChar w:fldCharType="begin"/>
        </w:r>
        <w:r w:rsidR="00D51B32">
          <w:rPr>
            <w:noProof/>
            <w:webHidden/>
          </w:rPr>
          <w:instrText xml:space="preserve"> PAGEREF _Toc5694468 \h </w:instrText>
        </w:r>
        <w:r w:rsidR="00D51B32">
          <w:rPr>
            <w:noProof/>
            <w:webHidden/>
          </w:rPr>
        </w:r>
        <w:r w:rsidR="00D51B32">
          <w:rPr>
            <w:noProof/>
            <w:webHidden/>
          </w:rPr>
          <w:fldChar w:fldCharType="separate"/>
        </w:r>
        <w:r w:rsidR="00D51B32">
          <w:rPr>
            <w:noProof/>
            <w:webHidden/>
          </w:rPr>
          <w:t>116</w:t>
        </w:r>
        <w:r w:rsidR="00D51B32">
          <w:rPr>
            <w:noProof/>
            <w:webHidden/>
          </w:rPr>
          <w:fldChar w:fldCharType="end"/>
        </w:r>
      </w:hyperlink>
    </w:p>
    <w:p w14:paraId="39699365" w14:textId="7F6A8AE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69" w:history="1">
        <w:r w:rsidR="00D51B32" w:rsidRPr="002512B2">
          <w:rPr>
            <w:rStyle w:val="Hyperlink"/>
            <w:noProof/>
          </w:rPr>
          <w:t>3.28.9 charOffset property</w:t>
        </w:r>
        <w:r w:rsidR="00D51B32">
          <w:rPr>
            <w:noProof/>
            <w:webHidden/>
          </w:rPr>
          <w:tab/>
        </w:r>
        <w:r w:rsidR="00D51B32">
          <w:rPr>
            <w:noProof/>
            <w:webHidden/>
          </w:rPr>
          <w:fldChar w:fldCharType="begin"/>
        </w:r>
        <w:r w:rsidR="00D51B32">
          <w:rPr>
            <w:noProof/>
            <w:webHidden/>
          </w:rPr>
          <w:instrText xml:space="preserve"> PAGEREF _Toc5694469 \h </w:instrText>
        </w:r>
        <w:r w:rsidR="00D51B32">
          <w:rPr>
            <w:noProof/>
            <w:webHidden/>
          </w:rPr>
        </w:r>
        <w:r w:rsidR="00D51B32">
          <w:rPr>
            <w:noProof/>
            <w:webHidden/>
          </w:rPr>
          <w:fldChar w:fldCharType="separate"/>
        </w:r>
        <w:r w:rsidR="00D51B32">
          <w:rPr>
            <w:noProof/>
            <w:webHidden/>
          </w:rPr>
          <w:t>116</w:t>
        </w:r>
        <w:r w:rsidR="00D51B32">
          <w:rPr>
            <w:noProof/>
            <w:webHidden/>
          </w:rPr>
          <w:fldChar w:fldCharType="end"/>
        </w:r>
      </w:hyperlink>
    </w:p>
    <w:p w14:paraId="22485AEA" w14:textId="2BBD3DD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70" w:history="1">
        <w:r w:rsidR="00D51B32" w:rsidRPr="002512B2">
          <w:rPr>
            <w:rStyle w:val="Hyperlink"/>
            <w:noProof/>
          </w:rPr>
          <w:t>3.28.10 charLength property</w:t>
        </w:r>
        <w:r w:rsidR="00D51B32">
          <w:rPr>
            <w:noProof/>
            <w:webHidden/>
          </w:rPr>
          <w:tab/>
        </w:r>
        <w:r w:rsidR="00D51B32">
          <w:rPr>
            <w:noProof/>
            <w:webHidden/>
          </w:rPr>
          <w:fldChar w:fldCharType="begin"/>
        </w:r>
        <w:r w:rsidR="00D51B32">
          <w:rPr>
            <w:noProof/>
            <w:webHidden/>
          </w:rPr>
          <w:instrText xml:space="preserve"> PAGEREF _Toc5694470 \h </w:instrText>
        </w:r>
        <w:r w:rsidR="00D51B32">
          <w:rPr>
            <w:noProof/>
            <w:webHidden/>
          </w:rPr>
        </w:r>
        <w:r w:rsidR="00D51B32">
          <w:rPr>
            <w:noProof/>
            <w:webHidden/>
          </w:rPr>
          <w:fldChar w:fldCharType="separate"/>
        </w:r>
        <w:r w:rsidR="00D51B32">
          <w:rPr>
            <w:noProof/>
            <w:webHidden/>
          </w:rPr>
          <w:t>116</w:t>
        </w:r>
        <w:r w:rsidR="00D51B32">
          <w:rPr>
            <w:noProof/>
            <w:webHidden/>
          </w:rPr>
          <w:fldChar w:fldCharType="end"/>
        </w:r>
      </w:hyperlink>
    </w:p>
    <w:p w14:paraId="4CD498F3" w14:textId="3B9D468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71" w:history="1">
        <w:r w:rsidR="00D51B32" w:rsidRPr="002512B2">
          <w:rPr>
            <w:rStyle w:val="Hyperlink"/>
            <w:noProof/>
          </w:rPr>
          <w:t>3.28.11 byteOffset property</w:t>
        </w:r>
        <w:r w:rsidR="00D51B32">
          <w:rPr>
            <w:noProof/>
            <w:webHidden/>
          </w:rPr>
          <w:tab/>
        </w:r>
        <w:r w:rsidR="00D51B32">
          <w:rPr>
            <w:noProof/>
            <w:webHidden/>
          </w:rPr>
          <w:fldChar w:fldCharType="begin"/>
        </w:r>
        <w:r w:rsidR="00D51B32">
          <w:rPr>
            <w:noProof/>
            <w:webHidden/>
          </w:rPr>
          <w:instrText xml:space="preserve"> PAGEREF _Toc5694471 \h </w:instrText>
        </w:r>
        <w:r w:rsidR="00D51B32">
          <w:rPr>
            <w:noProof/>
            <w:webHidden/>
          </w:rPr>
        </w:r>
        <w:r w:rsidR="00D51B32">
          <w:rPr>
            <w:noProof/>
            <w:webHidden/>
          </w:rPr>
          <w:fldChar w:fldCharType="separate"/>
        </w:r>
        <w:r w:rsidR="00D51B32">
          <w:rPr>
            <w:noProof/>
            <w:webHidden/>
          </w:rPr>
          <w:t>116</w:t>
        </w:r>
        <w:r w:rsidR="00D51B32">
          <w:rPr>
            <w:noProof/>
            <w:webHidden/>
          </w:rPr>
          <w:fldChar w:fldCharType="end"/>
        </w:r>
      </w:hyperlink>
    </w:p>
    <w:p w14:paraId="12FC893B" w14:textId="6DBEC76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72" w:history="1">
        <w:r w:rsidR="00D51B32" w:rsidRPr="002512B2">
          <w:rPr>
            <w:rStyle w:val="Hyperlink"/>
            <w:noProof/>
          </w:rPr>
          <w:t>3.28.12 byteLength property</w:t>
        </w:r>
        <w:r w:rsidR="00D51B32">
          <w:rPr>
            <w:noProof/>
            <w:webHidden/>
          </w:rPr>
          <w:tab/>
        </w:r>
        <w:r w:rsidR="00D51B32">
          <w:rPr>
            <w:noProof/>
            <w:webHidden/>
          </w:rPr>
          <w:fldChar w:fldCharType="begin"/>
        </w:r>
        <w:r w:rsidR="00D51B32">
          <w:rPr>
            <w:noProof/>
            <w:webHidden/>
          </w:rPr>
          <w:instrText xml:space="preserve"> PAGEREF _Toc5694472 \h </w:instrText>
        </w:r>
        <w:r w:rsidR="00D51B32">
          <w:rPr>
            <w:noProof/>
            <w:webHidden/>
          </w:rPr>
        </w:r>
        <w:r w:rsidR="00D51B32">
          <w:rPr>
            <w:noProof/>
            <w:webHidden/>
          </w:rPr>
          <w:fldChar w:fldCharType="separate"/>
        </w:r>
        <w:r w:rsidR="00D51B32">
          <w:rPr>
            <w:noProof/>
            <w:webHidden/>
          </w:rPr>
          <w:t>116</w:t>
        </w:r>
        <w:r w:rsidR="00D51B32">
          <w:rPr>
            <w:noProof/>
            <w:webHidden/>
          </w:rPr>
          <w:fldChar w:fldCharType="end"/>
        </w:r>
      </w:hyperlink>
    </w:p>
    <w:p w14:paraId="7D2965EF" w14:textId="00B1921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73" w:history="1">
        <w:r w:rsidR="00D51B32" w:rsidRPr="002512B2">
          <w:rPr>
            <w:rStyle w:val="Hyperlink"/>
            <w:noProof/>
          </w:rPr>
          <w:t>3.28.13 snippet property</w:t>
        </w:r>
        <w:r w:rsidR="00D51B32">
          <w:rPr>
            <w:noProof/>
            <w:webHidden/>
          </w:rPr>
          <w:tab/>
        </w:r>
        <w:r w:rsidR="00D51B32">
          <w:rPr>
            <w:noProof/>
            <w:webHidden/>
          </w:rPr>
          <w:fldChar w:fldCharType="begin"/>
        </w:r>
        <w:r w:rsidR="00D51B32">
          <w:rPr>
            <w:noProof/>
            <w:webHidden/>
          </w:rPr>
          <w:instrText xml:space="preserve"> PAGEREF _Toc5694473 \h </w:instrText>
        </w:r>
        <w:r w:rsidR="00D51B32">
          <w:rPr>
            <w:noProof/>
            <w:webHidden/>
          </w:rPr>
        </w:r>
        <w:r w:rsidR="00D51B32">
          <w:rPr>
            <w:noProof/>
            <w:webHidden/>
          </w:rPr>
          <w:fldChar w:fldCharType="separate"/>
        </w:r>
        <w:r w:rsidR="00D51B32">
          <w:rPr>
            <w:noProof/>
            <w:webHidden/>
          </w:rPr>
          <w:t>116</w:t>
        </w:r>
        <w:r w:rsidR="00D51B32">
          <w:rPr>
            <w:noProof/>
            <w:webHidden/>
          </w:rPr>
          <w:fldChar w:fldCharType="end"/>
        </w:r>
      </w:hyperlink>
    </w:p>
    <w:p w14:paraId="3838894C" w14:textId="75D6254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74" w:history="1">
        <w:r w:rsidR="00D51B32" w:rsidRPr="002512B2">
          <w:rPr>
            <w:rStyle w:val="Hyperlink"/>
            <w:noProof/>
          </w:rPr>
          <w:t>3.28.14 message property</w:t>
        </w:r>
        <w:r w:rsidR="00D51B32">
          <w:rPr>
            <w:noProof/>
            <w:webHidden/>
          </w:rPr>
          <w:tab/>
        </w:r>
        <w:r w:rsidR="00D51B32">
          <w:rPr>
            <w:noProof/>
            <w:webHidden/>
          </w:rPr>
          <w:fldChar w:fldCharType="begin"/>
        </w:r>
        <w:r w:rsidR="00D51B32">
          <w:rPr>
            <w:noProof/>
            <w:webHidden/>
          </w:rPr>
          <w:instrText xml:space="preserve"> PAGEREF _Toc5694474 \h </w:instrText>
        </w:r>
        <w:r w:rsidR="00D51B32">
          <w:rPr>
            <w:noProof/>
            <w:webHidden/>
          </w:rPr>
        </w:r>
        <w:r w:rsidR="00D51B32">
          <w:rPr>
            <w:noProof/>
            <w:webHidden/>
          </w:rPr>
          <w:fldChar w:fldCharType="separate"/>
        </w:r>
        <w:r w:rsidR="00D51B32">
          <w:rPr>
            <w:noProof/>
            <w:webHidden/>
          </w:rPr>
          <w:t>117</w:t>
        </w:r>
        <w:r w:rsidR="00D51B32">
          <w:rPr>
            <w:noProof/>
            <w:webHidden/>
          </w:rPr>
          <w:fldChar w:fldCharType="end"/>
        </w:r>
      </w:hyperlink>
    </w:p>
    <w:p w14:paraId="6BF7EBAB" w14:textId="0E5007F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75" w:history="1">
        <w:r w:rsidR="00D51B32" w:rsidRPr="002512B2">
          <w:rPr>
            <w:rStyle w:val="Hyperlink"/>
            <w:noProof/>
          </w:rPr>
          <w:t>3.28.15 sourceLanguage property</w:t>
        </w:r>
        <w:r w:rsidR="00D51B32">
          <w:rPr>
            <w:noProof/>
            <w:webHidden/>
          </w:rPr>
          <w:tab/>
        </w:r>
        <w:r w:rsidR="00D51B32">
          <w:rPr>
            <w:noProof/>
            <w:webHidden/>
          </w:rPr>
          <w:fldChar w:fldCharType="begin"/>
        </w:r>
        <w:r w:rsidR="00D51B32">
          <w:rPr>
            <w:noProof/>
            <w:webHidden/>
          </w:rPr>
          <w:instrText xml:space="preserve"> PAGEREF _Toc5694475 \h </w:instrText>
        </w:r>
        <w:r w:rsidR="00D51B32">
          <w:rPr>
            <w:noProof/>
            <w:webHidden/>
          </w:rPr>
        </w:r>
        <w:r w:rsidR="00D51B32">
          <w:rPr>
            <w:noProof/>
            <w:webHidden/>
          </w:rPr>
          <w:fldChar w:fldCharType="separate"/>
        </w:r>
        <w:r w:rsidR="00D51B32">
          <w:rPr>
            <w:noProof/>
            <w:webHidden/>
          </w:rPr>
          <w:t>117</w:t>
        </w:r>
        <w:r w:rsidR="00D51B32">
          <w:rPr>
            <w:noProof/>
            <w:webHidden/>
          </w:rPr>
          <w:fldChar w:fldCharType="end"/>
        </w:r>
      </w:hyperlink>
    </w:p>
    <w:p w14:paraId="2118EEC4" w14:textId="3495DB38" w:rsidR="00D51B32" w:rsidRDefault="001E14EC">
      <w:pPr>
        <w:pStyle w:val="TOC2"/>
        <w:tabs>
          <w:tab w:val="right" w:leader="dot" w:pos="9350"/>
        </w:tabs>
        <w:rPr>
          <w:rFonts w:asciiTheme="minorHAnsi" w:eastAsiaTheme="minorEastAsia" w:hAnsiTheme="minorHAnsi" w:cstheme="minorBidi"/>
          <w:noProof/>
          <w:sz w:val="22"/>
          <w:szCs w:val="22"/>
        </w:rPr>
      </w:pPr>
      <w:hyperlink w:anchor="_Toc5694476" w:history="1">
        <w:r w:rsidR="00D51B32" w:rsidRPr="002512B2">
          <w:rPr>
            <w:rStyle w:val="Hyperlink"/>
            <w:noProof/>
          </w:rPr>
          <w:t>3.29 rectangle object</w:t>
        </w:r>
        <w:r w:rsidR="00D51B32">
          <w:rPr>
            <w:noProof/>
            <w:webHidden/>
          </w:rPr>
          <w:tab/>
        </w:r>
        <w:r w:rsidR="00D51B32">
          <w:rPr>
            <w:noProof/>
            <w:webHidden/>
          </w:rPr>
          <w:fldChar w:fldCharType="begin"/>
        </w:r>
        <w:r w:rsidR="00D51B32">
          <w:rPr>
            <w:noProof/>
            <w:webHidden/>
          </w:rPr>
          <w:instrText xml:space="preserve"> PAGEREF _Toc5694476 \h </w:instrText>
        </w:r>
        <w:r w:rsidR="00D51B32">
          <w:rPr>
            <w:noProof/>
            <w:webHidden/>
          </w:rPr>
        </w:r>
        <w:r w:rsidR="00D51B32">
          <w:rPr>
            <w:noProof/>
            <w:webHidden/>
          </w:rPr>
          <w:fldChar w:fldCharType="separate"/>
        </w:r>
        <w:r w:rsidR="00D51B32">
          <w:rPr>
            <w:noProof/>
            <w:webHidden/>
          </w:rPr>
          <w:t>117</w:t>
        </w:r>
        <w:r w:rsidR="00D51B32">
          <w:rPr>
            <w:noProof/>
            <w:webHidden/>
          </w:rPr>
          <w:fldChar w:fldCharType="end"/>
        </w:r>
      </w:hyperlink>
    </w:p>
    <w:p w14:paraId="548CA18E" w14:textId="69FE23B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77" w:history="1">
        <w:r w:rsidR="00D51B32" w:rsidRPr="002512B2">
          <w:rPr>
            <w:rStyle w:val="Hyperlink"/>
            <w:noProof/>
          </w:rPr>
          <w:t>3.29.1 General</w:t>
        </w:r>
        <w:r w:rsidR="00D51B32">
          <w:rPr>
            <w:noProof/>
            <w:webHidden/>
          </w:rPr>
          <w:tab/>
        </w:r>
        <w:r w:rsidR="00D51B32">
          <w:rPr>
            <w:noProof/>
            <w:webHidden/>
          </w:rPr>
          <w:fldChar w:fldCharType="begin"/>
        </w:r>
        <w:r w:rsidR="00D51B32">
          <w:rPr>
            <w:noProof/>
            <w:webHidden/>
          </w:rPr>
          <w:instrText xml:space="preserve"> PAGEREF _Toc5694477 \h </w:instrText>
        </w:r>
        <w:r w:rsidR="00D51B32">
          <w:rPr>
            <w:noProof/>
            <w:webHidden/>
          </w:rPr>
        </w:r>
        <w:r w:rsidR="00D51B32">
          <w:rPr>
            <w:noProof/>
            <w:webHidden/>
          </w:rPr>
          <w:fldChar w:fldCharType="separate"/>
        </w:r>
        <w:r w:rsidR="00D51B32">
          <w:rPr>
            <w:noProof/>
            <w:webHidden/>
          </w:rPr>
          <w:t>117</w:t>
        </w:r>
        <w:r w:rsidR="00D51B32">
          <w:rPr>
            <w:noProof/>
            <w:webHidden/>
          </w:rPr>
          <w:fldChar w:fldCharType="end"/>
        </w:r>
      </w:hyperlink>
    </w:p>
    <w:p w14:paraId="321EA1F3" w14:textId="4186A5F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78" w:history="1">
        <w:r w:rsidR="00D51B32" w:rsidRPr="002512B2">
          <w:rPr>
            <w:rStyle w:val="Hyperlink"/>
            <w:noProof/>
          </w:rPr>
          <w:t>3.29.2 top, left, bottom, and right properties</w:t>
        </w:r>
        <w:r w:rsidR="00D51B32">
          <w:rPr>
            <w:noProof/>
            <w:webHidden/>
          </w:rPr>
          <w:tab/>
        </w:r>
        <w:r w:rsidR="00D51B32">
          <w:rPr>
            <w:noProof/>
            <w:webHidden/>
          </w:rPr>
          <w:fldChar w:fldCharType="begin"/>
        </w:r>
        <w:r w:rsidR="00D51B32">
          <w:rPr>
            <w:noProof/>
            <w:webHidden/>
          </w:rPr>
          <w:instrText xml:space="preserve"> PAGEREF _Toc5694478 \h </w:instrText>
        </w:r>
        <w:r w:rsidR="00D51B32">
          <w:rPr>
            <w:noProof/>
            <w:webHidden/>
          </w:rPr>
        </w:r>
        <w:r w:rsidR="00D51B32">
          <w:rPr>
            <w:noProof/>
            <w:webHidden/>
          </w:rPr>
          <w:fldChar w:fldCharType="separate"/>
        </w:r>
        <w:r w:rsidR="00D51B32">
          <w:rPr>
            <w:noProof/>
            <w:webHidden/>
          </w:rPr>
          <w:t>117</w:t>
        </w:r>
        <w:r w:rsidR="00D51B32">
          <w:rPr>
            <w:noProof/>
            <w:webHidden/>
          </w:rPr>
          <w:fldChar w:fldCharType="end"/>
        </w:r>
      </w:hyperlink>
    </w:p>
    <w:p w14:paraId="5C37A731" w14:textId="5E373A9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79" w:history="1">
        <w:r w:rsidR="00D51B32" w:rsidRPr="002512B2">
          <w:rPr>
            <w:rStyle w:val="Hyperlink"/>
            <w:noProof/>
          </w:rPr>
          <w:t>3.29.3 message property</w:t>
        </w:r>
        <w:r w:rsidR="00D51B32">
          <w:rPr>
            <w:noProof/>
            <w:webHidden/>
          </w:rPr>
          <w:tab/>
        </w:r>
        <w:r w:rsidR="00D51B32">
          <w:rPr>
            <w:noProof/>
            <w:webHidden/>
          </w:rPr>
          <w:fldChar w:fldCharType="begin"/>
        </w:r>
        <w:r w:rsidR="00D51B32">
          <w:rPr>
            <w:noProof/>
            <w:webHidden/>
          </w:rPr>
          <w:instrText xml:space="preserve"> PAGEREF _Toc5694479 \h </w:instrText>
        </w:r>
        <w:r w:rsidR="00D51B32">
          <w:rPr>
            <w:noProof/>
            <w:webHidden/>
          </w:rPr>
        </w:r>
        <w:r w:rsidR="00D51B32">
          <w:rPr>
            <w:noProof/>
            <w:webHidden/>
          </w:rPr>
          <w:fldChar w:fldCharType="separate"/>
        </w:r>
        <w:r w:rsidR="00D51B32">
          <w:rPr>
            <w:noProof/>
            <w:webHidden/>
          </w:rPr>
          <w:t>118</w:t>
        </w:r>
        <w:r w:rsidR="00D51B32">
          <w:rPr>
            <w:noProof/>
            <w:webHidden/>
          </w:rPr>
          <w:fldChar w:fldCharType="end"/>
        </w:r>
      </w:hyperlink>
    </w:p>
    <w:p w14:paraId="5E15DA51" w14:textId="06D1962A" w:rsidR="00D51B32" w:rsidRDefault="001E14EC">
      <w:pPr>
        <w:pStyle w:val="TOC2"/>
        <w:tabs>
          <w:tab w:val="right" w:leader="dot" w:pos="9350"/>
        </w:tabs>
        <w:rPr>
          <w:rFonts w:asciiTheme="minorHAnsi" w:eastAsiaTheme="minorEastAsia" w:hAnsiTheme="minorHAnsi" w:cstheme="minorBidi"/>
          <w:noProof/>
          <w:sz w:val="22"/>
          <w:szCs w:val="22"/>
        </w:rPr>
      </w:pPr>
      <w:hyperlink w:anchor="_Toc5694480" w:history="1">
        <w:r w:rsidR="00D51B32" w:rsidRPr="002512B2">
          <w:rPr>
            <w:rStyle w:val="Hyperlink"/>
            <w:noProof/>
          </w:rPr>
          <w:t>3.30 address object</w:t>
        </w:r>
        <w:r w:rsidR="00D51B32">
          <w:rPr>
            <w:noProof/>
            <w:webHidden/>
          </w:rPr>
          <w:tab/>
        </w:r>
        <w:r w:rsidR="00D51B32">
          <w:rPr>
            <w:noProof/>
            <w:webHidden/>
          </w:rPr>
          <w:fldChar w:fldCharType="begin"/>
        </w:r>
        <w:r w:rsidR="00D51B32">
          <w:rPr>
            <w:noProof/>
            <w:webHidden/>
          </w:rPr>
          <w:instrText xml:space="preserve"> PAGEREF _Toc5694480 \h </w:instrText>
        </w:r>
        <w:r w:rsidR="00D51B32">
          <w:rPr>
            <w:noProof/>
            <w:webHidden/>
          </w:rPr>
        </w:r>
        <w:r w:rsidR="00D51B32">
          <w:rPr>
            <w:noProof/>
            <w:webHidden/>
          </w:rPr>
          <w:fldChar w:fldCharType="separate"/>
        </w:r>
        <w:r w:rsidR="00D51B32">
          <w:rPr>
            <w:noProof/>
            <w:webHidden/>
          </w:rPr>
          <w:t>118</w:t>
        </w:r>
        <w:r w:rsidR="00D51B32">
          <w:rPr>
            <w:noProof/>
            <w:webHidden/>
          </w:rPr>
          <w:fldChar w:fldCharType="end"/>
        </w:r>
      </w:hyperlink>
    </w:p>
    <w:p w14:paraId="07653543" w14:textId="0638010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81" w:history="1">
        <w:r w:rsidR="00D51B32" w:rsidRPr="002512B2">
          <w:rPr>
            <w:rStyle w:val="Hyperlink"/>
            <w:noProof/>
          </w:rPr>
          <w:t>3.30.1 baseAddress property</w:t>
        </w:r>
        <w:r w:rsidR="00D51B32">
          <w:rPr>
            <w:noProof/>
            <w:webHidden/>
          </w:rPr>
          <w:tab/>
        </w:r>
        <w:r w:rsidR="00D51B32">
          <w:rPr>
            <w:noProof/>
            <w:webHidden/>
          </w:rPr>
          <w:fldChar w:fldCharType="begin"/>
        </w:r>
        <w:r w:rsidR="00D51B32">
          <w:rPr>
            <w:noProof/>
            <w:webHidden/>
          </w:rPr>
          <w:instrText xml:space="preserve"> PAGEREF _Toc5694481 \h </w:instrText>
        </w:r>
        <w:r w:rsidR="00D51B32">
          <w:rPr>
            <w:noProof/>
            <w:webHidden/>
          </w:rPr>
        </w:r>
        <w:r w:rsidR="00D51B32">
          <w:rPr>
            <w:noProof/>
            <w:webHidden/>
          </w:rPr>
          <w:fldChar w:fldCharType="separate"/>
        </w:r>
        <w:r w:rsidR="00D51B32">
          <w:rPr>
            <w:noProof/>
            <w:webHidden/>
          </w:rPr>
          <w:t>118</w:t>
        </w:r>
        <w:r w:rsidR="00D51B32">
          <w:rPr>
            <w:noProof/>
            <w:webHidden/>
          </w:rPr>
          <w:fldChar w:fldCharType="end"/>
        </w:r>
      </w:hyperlink>
    </w:p>
    <w:p w14:paraId="50B90B07" w14:textId="66AC853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82" w:history="1">
        <w:r w:rsidR="00D51B32" w:rsidRPr="002512B2">
          <w:rPr>
            <w:rStyle w:val="Hyperlink"/>
            <w:noProof/>
          </w:rPr>
          <w:t>3.30.2 offset property</w:t>
        </w:r>
        <w:r w:rsidR="00D51B32">
          <w:rPr>
            <w:noProof/>
            <w:webHidden/>
          </w:rPr>
          <w:tab/>
        </w:r>
        <w:r w:rsidR="00D51B32">
          <w:rPr>
            <w:noProof/>
            <w:webHidden/>
          </w:rPr>
          <w:fldChar w:fldCharType="begin"/>
        </w:r>
        <w:r w:rsidR="00D51B32">
          <w:rPr>
            <w:noProof/>
            <w:webHidden/>
          </w:rPr>
          <w:instrText xml:space="preserve"> PAGEREF _Toc5694482 \h </w:instrText>
        </w:r>
        <w:r w:rsidR="00D51B32">
          <w:rPr>
            <w:noProof/>
            <w:webHidden/>
          </w:rPr>
        </w:r>
        <w:r w:rsidR="00D51B32">
          <w:rPr>
            <w:noProof/>
            <w:webHidden/>
          </w:rPr>
          <w:fldChar w:fldCharType="separate"/>
        </w:r>
        <w:r w:rsidR="00D51B32">
          <w:rPr>
            <w:noProof/>
            <w:webHidden/>
          </w:rPr>
          <w:t>118</w:t>
        </w:r>
        <w:r w:rsidR="00D51B32">
          <w:rPr>
            <w:noProof/>
            <w:webHidden/>
          </w:rPr>
          <w:fldChar w:fldCharType="end"/>
        </w:r>
      </w:hyperlink>
    </w:p>
    <w:p w14:paraId="65E8F484" w14:textId="3CD2569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83" w:history="1">
        <w:r w:rsidR="00D51B32" w:rsidRPr="002512B2">
          <w:rPr>
            <w:rStyle w:val="Hyperlink"/>
            <w:noProof/>
          </w:rPr>
          <w:t>3.30.3 fullyQualifiedName property</w:t>
        </w:r>
        <w:r w:rsidR="00D51B32">
          <w:rPr>
            <w:noProof/>
            <w:webHidden/>
          </w:rPr>
          <w:tab/>
        </w:r>
        <w:r w:rsidR="00D51B32">
          <w:rPr>
            <w:noProof/>
            <w:webHidden/>
          </w:rPr>
          <w:fldChar w:fldCharType="begin"/>
        </w:r>
        <w:r w:rsidR="00D51B32">
          <w:rPr>
            <w:noProof/>
            <w:webHidden/>
          </w:rPr>
          <w:instrText xml:space="preserve"> PAGEREF _Toc5694483 \h </w:instrText>
        </w:r>
        <w:r w:rsidR="00D51B32">
          <w:rPr>
            <w:noProof/>
            <w:webHidden/>
          </w:rPr>
        </w:r>
        <w:r w:rsidR="00D51B32">
          <w:rPr>
            <w:noProof/>
            <w:webHidden/>
          </w:rPr>
          <w:fldChar w:fldCharType="separate"/>
        </w:r>
        <w:r w:rsidR="00D51B32">
          <w:rPr>
            <w:noProof/>
            <w:webHidden/>
          </w:rPr>
          <w:t>118</w:t>
        </w:r>
        <w:r w:rsidR="00D51B32">
          <w:rPr>
            <w:noProof/>
            <w:webHidden/>
          </w:rPr>
          <w:fldChar w:fldCharType="end"/>
        </w:r>
      </w:hyperlink>
    </w:p>
    <w:p w14:paraId="34F95827" w14:textId="550AD4C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84" w:history="1">
        <w:r w:rsidR="00D51B32" w:rsidRPr="002512B2">
          <w:rPr>
            <w:rStyle w:val="Hyperlink"/>
            <w:noProof/>
          </w:rPr>
          <w:t>3.30.4 name property</w:t>
        </w:r>
        <w:r w:rsidR="00D51B32">
          <w:rPr>
            <w:noProof/>
            <w:webHidden/>
          </w:rPr>
          <w:tab/>
        </w:r>
        <w:r w:rsidR="00D51B32">
          <w:rPr>
            <w:noProof/>
            <w:webHidden/>
          </w:rPr>
          <w:fldChar w:fldCharType="begin"/>
        </w:r>
        <w:r w:rsidR="00D51B32">
          <w:rPr>
            <w:noProof/>
            <w:webHidden/>
          </w:rPr>
          <w:instrText xml:space="preserve"> PAGEREF _Toc5694484 \h </w:instrText>
        </w:r>
        <w:r w:rsidR="00D51B32">
          <w:rPr>
            <w:noProof/>
            <w:webHidden/>
          </w:rPr>
        </w:r>
        <w:r w:rsidR="00D51B32">
          <w:rPr>
            <w:noProof/>
            <w:webHidden/>
          </w:rPr>
          <w:fldChar w:fldCharType="separate"/>
        </w:r>
        <w:r w:rsidR="00D51B32">
          <w:rPr>
            <w:noProof/>
            <w:webHidden/>
          </w:rPr>
          <w:t>118</w:t>
        </w:r>
        <w:r w:rsidR="00D51B32">
          <w:rPr>
            <w:noProof/>
            <w:webHidden/>
          </w:rPr>
          <w:fldChar w:fldCharType="end"/>
        </w:r>
      </w:hyperlink>
    </w:p>
    <w:p w14:paraId="5CB78EBB" w14:textId="3415826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85" w:history="1">
        <w:r w:rsidR="00D51B32" w:rsidRPr="002512B2">
          <w:rPr>
            <w:rStyle w:val="Hyperlink"/>
            <w:noProof/>
          </w:rPr>
          <w:t>3.30.5 kind property</w:t>
        </w:r>
        <w:r w:rsidR="00D51B32">
          <w:rPr>
            <w:noProof/>
            <w:webHidden/>
          </w:rPr>
          <w:tab/>
        </w:r>
        <w:r w:rsidR="00D51B32">
          <w:rPr>
            <w:noProof/>
            <w:webHidden/>
          </w:rPr>
          <w:fldChar w:fldCharType="begin"/>
        </w:r>
        <w:r w:rsidR="00D51B32">
          <w:rPr>
            <w:noProof/>
            <w:webHidden/>
          </w:rPr>
          <w:instrText xml:space="preserve"> PAGEREF _Toc5694485 \h </w:instrText>
        </w:r>
        <w:r w:rsidR="00D51B32">
          <w:rPr>
            <w:noProof/>
            <w:webHidden/>
          </w:rPr>
        </w:r>
        <w:r w:rsidR="00D51B32">
          <w:rPr>
            <w:noProof/>
            <w:webHidden/>
          </w:rPr>
          <w:fldChar w:fldCharType="separate"/>
        </w:r>
        <w:r w:rsidR="00D51B32">
          <w:rPr>
            <w:noProof/>
            <w:webHidden/>
          </w:rPr>
          <w:t>118</w:t>
        </w:r>
        <w:r w:rsidR="00D51B32">
          <w:rPr>
            <w:noProof/>
            <w:webHidden/>
          </w:rPr>
          <w:fldChar w:fldCharType="end"/>
        </w:r>
      </w:hyperlink>
    </w:p>
    <w:p w14:paraId="08EB8F7A" w14:textId="272EE79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86" w:history="1">
        <w:r w:rsidR="00D51B32" w:rsidRPr="002512B2">
          <w:rPr>
            <w:rStyle w:val="Hyperlink"/>
            <w:noProof/>
          </w:rPr>
          <w:t>3.30.6 index property</w:t>
        </w:r>
        <w:r w:rsidR="00D51B32">
          <w:rPr>
            <w:noProof/>
            <w:webHidden/>
          </w:rPr>
          <w:tab/>
        </w:r>
        <w:r w:rsidR="00D51B32">
          <w:rPr>
            <w:noProof/>
            <w:webHidden/>
          </w:rPr>
          <w:fldChar w:fldCharType="begin"/>
        </w:r>
        <w:r w:rsidR="00D51B32">
          <w:rPr>
            <w:noProof/>
            <w:webHidden/>
          </w:rPr>
          <w:instrText xml:space="preserve"> PAGEREF _Toc5694486 \h </w:instrText>
        </w:r>
        <w:r w:rsidR="00D51B32">
          <w:rPr>
            <w:noProof/>
            <w:webHidden/>
          </w:rPr>
        </w:r>
        <w:r w:rsidR="00D51B32">
          <w:rPr>
            <w:noProof/>
            <w:webHidden/>
          </w:rPr>
          <w:fldChar w:fldCharType="separate"/>
        </w:r>
        <w:r w:rsidR="00D51B32">
          <w:rPr>
            <w:noProof/>
            <w:webHidden/>
          </w:rPr>
          <w:t>119</w:t>
        </w:r>
        <w:r w:rsidR="00D51B32">
          <w:rPr>
            <w:noProof/>
            <w:webHidden/>
          </w:rPr>
          <w:fldChar w:fldCharType="end"/>
        </w:r>
      </w:hyperlink>
    </w:p>
    <w:p w14:paraId="4FEBF23E" w14:textId="0FC22C4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87" w:history="1">
        <w:r w:rsidR="00D51B32" w:rsidRPr="002512B2">
          <w:rPr>
            <w:rStyle w:val="Hyperlink"/>
            <w:noProof/>
          </w:rPr>
          <w:t>3.30.7 parentIndex property</w:t>
        </w:r>
        <w:r w:rsidR="00D51B32">
          <w:rPr>
            <w:noProof/>
            <w:webHidden/>
          </w:rPr>
          <w:tab/>
        </w:r>
        <w:r w:rsidR="00D51B32">
          <w:rPr>
            <w:noProof/>
            <w:webHidden/>
          </w:rPr>
          <w:fldChar w:fldCharType="begin"/>
        </w:r>
        <w:r w:rsidR="00D51B32">
          <w:rPr>
            <w:noProof/>
            <w:webHidden/>
          </w:rPr>
          <w:instrText xml:space="preserve"> PAGEREF _Toc5694487 \h </w:instrText>
        </w:r>
        <w:r w:rsidR="00D51B32">
          <w:rPr>
            <w:noProof/>
            <w:webHidden/>
          </w:rPr>
        </w:r>
        <w:r w:rsidR="00D51B32">
          <w:rPr>
            <w:noProof/>
            <w:webHidden/>
          </w:rPr>
          <w:fldChar w:fldCharType="separate"/>
        </w:r>
        <w:r w:rsidR="00D51B32">
          <w:rPr>
            <w:noProof/>
            <w:webHidden/>
          </w:rPr>
          <w:t>119</w:t>
        </w:r>
        <w:r w:rsidR="00D51B32">
          <w:rPr>
            <w:noProof/>
            <w:webHidden/>
          </w:rPr>
          <w:fldChar w:fldCharType="end"/>
        </w:r>
      </w:hyperlink>
    </w:p>
    <w:p w14:paraId="29B913D5" w14:textId="1DEF9EE7" w:rsidR="00D51B32" w:rsidRDefault="001E14EC">
      <w:pPr>
        <w:pStyle w:val="TOC2"/>
        <w:tabs>
          <w:tab w:val="right" w:leader="dot" w:pos="9350"/>
        </w:tabs>
        <w:rPr>
          <w:rFonts w:asciiTheme="minorHAnsi" w:eastAsiaTheme="minorEastAsia" w:hAnsiTheme="minorHAnsi" w:cstheme="minorBidi"/>
          <w:noProof/>
          <w:sz w:val="22"/>
          <w:szCs w:val="22"/>
        </w:rPr>
      </w:pPr>
      <w:hyperlink w:anchor="_Toc5694488" w:history="1">
        <w:r w:rsidR="00D51B32" w:rsidRPr="002512B2">
          <w:rPr>
            <w:rStyle w:val="Hyperlink"/>
            <w:noProof/>
          </w:rPr>
          <w:t>3.31 logicalLocation object</w:t>
        </w:r>
        <w:r w:rsidR="00D51B32">
          <w:rPr>
            <w:noProof/>
            <w:webHidden/>
          </w:rPr>
          <w:tab/>
        </w:r>
        <w:r w:rsidR="00D51B32">
          <w:rPr>
            <w:noProof/>
            <w:webHidden/>
          </w:rPr>
          <w:fldChar w:fldCharType="begin"/>
        </w:r>
        <w:r w:rsidR="00D51B32">
          <w:rPr>
            <w:noProof/>
            <w:webHidden/>
          </w:rPr>
          <w:instrText xml:space="preserve"> PAGEREF _Toc5694488 \h </w:instrText>
        </w:r>
        <w:r w:rsidR="00D51B32">
          <w:rPr>
            <w:noProof/>
            <w:webHidden/>
          </w:rPr>
        </w:r>
        <w:r w:rsidR="00D51B32">
          <w:rPr>
            <w:noProof/>
            <w:webHidden/>
          </w:rPr>
          <w:fldChar w:fldCharType="separate"/>
        </w:r>
        <w:r w:rsidR="00D51B32">
          <w:rPr>
            <w:noProof/>
            <w:webHidden/>
          </w:rPr>
          <w:t>119</w:t>
        </w:r>
        <w:r w:rsidR="00D51B32">
          <w:rPr>
            <w:noProof/>
            <w:webHidden/>
          </w:rPr>
          <w:fldChar w:fldCharType="end"/>
        </w:r>
      </w:hyperlink>
    </w:p>
    <w:p w14:paraId="3C3AAE04" w14:textId="7D3A357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89" w:history="1">
        <w:r w:rsidR="00D51B32" w:rsidRPr="002512B2">
          <w:rPr>
            <w:rStyle w:val="Hyperlink"/>
            <w:noProof/>
          </w:rPr>
          <w:t>3.31.1 General</w:t>
        </w:r>
        <w:r w:rsidR="00D51B32">
          <w:rPr>
            <w:noProof/>
            <w:webHidden/>
          </w:rPr>
          <w:tab/>
        </w:r>
        <w:r w:rsidR="00D51B32">
          <w:rPr>
            <w:noProof/>
            <w:webHidden/>
          </w:rPr>
          <w:fldChar w:fldCharType="begin"/>
        </w:r>
        <w:r w:rsidR="00D51B32">
          <w:rPr>
            <w:noProof/>
            <w:webHidden/>
          </w:rPr>
          <w:instrText xml:space="preserve"> PAGEREF _Toc5694489 \h </w:instrText>
        </w:r>
        <w:r w:rsidR="00D51B32">
          <w:rPr>
            <w:noProof/>
            <w:webHidden/>
          </w:rPr>
        </w:r>
        <w:r w:rsidR="00D51B32">
          <w:rPr>
            <w:noProof/>
            <w:webHidden/>
          </w:rPr>
          <w:fldChar w:fldCharType="separate"/>
        </w:r>
        <w:r w:rsidR="00D51B32">
          <w:rPr>
            <w:noProof/>
            <w:webHidden/>
          </w:rPr>
          <w:t>119</w:t>
        </w:r>
        <w:r w:rsidR="00D51B32">
          <w:rPr>
            <w:noProof/>
            <w:webHidden/>
          </w:rPr>
          <w:fldChar w:fldCharType="end"/>
        </w:r>
      </w:hyperlink>
    </w:p>
    <w:p w14:paraId="3232AEEA" w14:textId="378CB38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90" w:history="1">
        <w:r w:rsidR="00D51B32" w:rsidRPr="002512B2">
          <w:rPr>
            <w:rStyle w:val="Hyperlink"/>
            <w:noProof/>
          </w:rPr>
          <w:t>3.31.2 Constraints</w:t>
        </w:r>
        <w:r w:rsidR="00D51B32">
          <w:rPr>
            <w:noProof/>
            <w:webHidden/>
          </w:rPr>
          <w:tab/>
        </w:r>
        <w:r w:rsidR="00D51B32">
          <w:rPr>
            <w:noProof/>
            <w:webHidden/>
          </w:rPr>
          <w:fldChar w:fldCharType="begin"/>
        </w:r>
        <w:r w:rsidR="00D51B32">
          <w:rPr>
            <w:noProof/>
            <w:webHidden/>
          </w:rPr>
          <w:instrText xml:space="preserve"> PAGEREF _Toc5694490 \h </w:instrText>
        </w:r>
        <w:r w:rsidR="00D51B32">
          <w:rPr>
            <w:noProof/>
            <w:webHidden/>
          </w:rPr>
        </w:r>
        <w:r w:rsidR="00D51B32">
          <w:rPr>
            <w:noProof/>
            <w:webHidden/>
          </w:rPr>
          <w:fldChar w:fldCharType="separate"/>
        </w:r>
        <w:r w:rsidR="00D51B32">
          <w:rPr>
            <w:noProof/>
            <w:webHidden/>
          </w:rPr>
          <w:t>119</w:t>
        </w:r>
        <w:r w:rsidR="00D51B32">
          <w:rPr>
            <w:noProof/>
            <w:webHidden/>
          </w:rPr>
          <w:fldChar w:fldCharType="end"/>
        </w:r>
      </w:hyperlink>
    </w:p>
    <w:p w14:paraId="5D6D0A38" w14:textId="2F17F68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91" w:history="1">
        <w:r w:rsidR="00D51B32" w:rsidRPr="002512B2">
          <w:rPr>
            <w:rStyle w:val="Hyperlink"/>
            <w:noProof/>
          </w:rPr>
          <w:t>3.31.3 Logical location naming rules</w:t>
        </w:r>
        <w:r w:rsidR="00D51B32">
          <w:rPr>
            <w:noProof/>
            <w:webHidden/>
          </w:rPr>
          <w:tab/>
        </w:r>
        <w:r w:rsidR="00D51B32">
          <w:rPr>
            <w:noProof/>
            <w:webHidden/>
          </w:rPr>
          <w:fldChar w:fldCharType="begin"/>
        </w:r>
        <w:r w:rsidR="00D51B32">
          <w:rPr>
            <w:noProof/>
            <w:webHidden/>
          </w:rPr>
          <w:instrText xml:space="preserve"> PAGEREF _Toc5694491 \h </w:instrText>
        </w:r>
        <w:r w:rsidR="00D51B32">
          <w:rPr>
            <w:noProof/>
            <w:webHidden/>
          </w:rPr>
        </w:r>
        <w:r w:rsidR="00D51B32">
          <w:rPr>
            <w:noProof/>
            <w:webHidden/>
          </w:rPr>
          <w:fldChar w:fldCharType="separate"/>
        </w:r>
        <w:r w:rsidR="00D51B32">
          <w:rPr>
            <w:noProof/>
            <w:webHidden/>
          </w:rPr>
          <w:t>120</w:t>
        </w:r>
        <w:r w:rsidR="00D51B32">
          <w:rPr>
            <w:noProof/>
            <w:webHidden/>
          </w:rPr>
          <w:fldChar w:fldCharType="end"/>
        </w:r>
      </w:hyperlink>
    </w:p>
    <w:p w14:paraId="3B2DDD90" w14:textId="26B99B0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92" w:history="1">
        <w:r w:rsidR="00D51B32" w:rsidRPr="002512B2">
          <w:rPr>
            <w:rStyle w:val="Hyperlink"/>
            <w:noProof/>
          </w:rPr>
          <w:t>3.31.4 name property</w:t>
        </w:r>
        <w:r w:rsidR="00D51B32">
          <w:rPr>
            <w:noProof/>
            <w:webHidden/>
          </w:rPr>
          <w:tab/>
        </w:r>
        <w:r w:rsidR="00D51B32">
          <w:rPr>
            <w:noProof/>
            <w:webHidden/>
          </w:rPr>
          <w:fldChar w:fldCharType="begin"/>
        </w:r>
        <w:r w:rsidR="00D51B32">
          <w:rPr>
            <w:noProof/>
            <w:webHidden/>
          </w:rPr>
          <w:instrText xml:space="preserve"> PAGEREF _Toc5694492 \h </w:instrText>
        </w:r>
        <w:r w:rsidR="00D51B32">
          <w:rPr>
            <w:noProof/>
            <w:webHidden/>
          </w:rPr>
        </w:r>
        <w:r w:rsidR="00D51B32">
          <w:rPr>
            <w:noProof/>
            <w:webHidden/>
          </w:rPr>
          <w:fldChar w:fldCharType="separate"/>
        </w:r>
        <w:r w:rsidR="00D51B32">
          <w:rPr>
            <w:noProof/>
            <w:webHidden/>
          </w:rPr>
          <w:t>120</w:t>
        </w:r>
        <w:r w:rsidR="00D51B32">
          <w:rPr>
            <w:noProof/>
            <w:webHidden/>
          </w:rPr>
          <w:fldChar w:fldCharType="end"/>
        </w:r>
      </w:hyperlink>
    </w:p>
    <w:p w14:paraId="6999A145" w14:textId="6CB86CC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93" w:history="1">
        <w:r w:rsidR="00D51B32" w:rsidRPr="002512B2">
          <w:rPr>
            <w:rStyle w:val="Hyperlink"/>
            <w:noProof/>
          </w:rPr>
          <w:t>3.31.5 index property</w:t>
        </w:r>
        <w:r w:rsidR="00D51B32">
          <w:rPr>
            <w:noProof/>
            <w:webHidden/>
          </w:rPr>
          <w:tab/>
        </w:r>
        <w:r w:rsidR="00D51B32">
          <w:rPr>
            <w:noProof/>
            <w:webHidden/>
          </w:rPr>
          <w:fldChar w:fldCharType="begin"/>
        </w:r>
        <w:r w:rsidR="00D51B32">
          <w:rPr>
            <w:noProof/>
            <w:webHidden/>
          </w:rPr>
          <w:instrText xml:space="preserve"> PAGEREF _Toc5694493 \h </w:instrText>
        </w:r>
        <w:r w:rsidR="00D51B32">
          <w:rPr>
            <w:noProof/>
            <w:webHidden/>
          </w:rPr>
        </w:r>
        <w:r w:rsidR="00D51B32">
          <w:rPr>
            <w:noProof/>
            <w:webHidden/>
          </w:rPr>
          <w:fldChar w:fldCharType="separate"/>
        </w:r>
        <w:r w:rsidR="00D51B32">
          <w:rPr>
            <w:noProof/>
            <w:webHidden/>
          </w:rPr>
          <w:t>121</w:t>
        </w:r>
        <w:r w:rsidR="00D51B32">
          <w:rPr>
            <w:noProof/>
            <w:webHidden/>
          </w:rPr>
          <w:fldChar w:fldCharType="end"/>
        </w:r>
      </w:hyperlink>
    </w:p>
    <w:p w14:paraId="45CCCA9A" w14:textId="2615034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94" w:history="1">
        <w:r w:rsidR="00D51B32" w:rsidRPr="002512B2">
          <w:rPr>
            <w:rStyle w:val="Hyperlink"/>
            <w:noProof/>
          </w:rPr>
          <w:t>3.31.6 fullyQualifiedName property</w:t>
        </w:r>
        <w:r w:rsidR="00D51B32">
          <w:rPr>
            <w:noProof/>
            <w:webHidden/>
          </w:rPr>
          <w:tab/>
        </w:r>
        <w:r w:rsidR="00D51B32">
          <w:rPr>
            <w:noProof/>
            <w:webHidden/>
          </w:rPr>
          <w:fldChar w:fldCharType="begin"/>
        </w:r>
        <w:r w:rsidR="00D51B32">
          <w:rPr>
            <w:noProof/>
            <w:webHidden/>
          </w:rPr>
          <w:instrText xml:space="preserve"> PAGEREF _Toc5694494 \h </w:instrText>
        </w:r>
        <w:r w:rsidR="00D51B32">
          <w:rPr>
            <w:noProof/>
            <w:webHidden/>
          </w:rPr>
        </w:r>
        <w:r w:rsidR="00D51B32">
          <w:rPr>
            <w:noProof/>
            <w:webHidden/>
          </w:rPr>
          <w:fldChar w:fldCharType="separate"/>
        </w:r>
        <w:r w:rsidR="00D51B32">
          <w:rPr>
            <w:noProof/>
            <w:webHidden/>
          </w:rPr>
          <w:t>121</w:t>
        </w:r>
        <w:r w:rsidR="00D51B32">
          <w:rPr>
            <w:noProof/>
            <w:webHidden/>
          </w:rPr>
          <w:fldChar w:fldCharType="end"/>
        </w:r>
      </w:hyperlink>
    </w:p>
    <w:p w14:paraId="5C855D6B" w14:textId="35B9F1D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95" w:history="1">
        <w:r w:rsidR="00D51B32" w:rsidRPr="002512B2">
          <w:rPr>
            <w:rStyle w:val="Hyperlink"/>
            <w:noProof/>
          </w:rPr>
          <w:t>3.31.7 decoratedName property</w:t>
        </w:r>
        <w:r w:rsidR="00D51B32">
          <w:rPr>
            <w:noProof/>
            <w:webHidden/>
          </w:rPr>
          <w:tab/>
        </w:r>
        <w:r w:rsidR="00D51B32">
          <w:rPr>
            <w:noProof/>
            <w:webHidden/>
          </w:rPr>
          <w:fldChar w:fldCharType="begin"/>
        </w:r>
        <w:r w:rsidR="00D51B32">
          <w:rPr>
            <w:noProof/>
            <w:webHidden/>
          </w:rPr>
          <w:instrText xml:space="preserve"> PAGEREF _Toc5694495 \h </w:instrText>
        </w:r>
        <w:r w:rsidR="00D51B32">
          <w:rPr>
            <w:noProof/>
            <w:webHidden/>
          </w:rPr>
        </w:r>
        <w:r w:rsidR="00D51B32">
          <w:rPr>
            <w:noProof/>
            <w:webHidden/>
          </w:rPr>
          <w:fldChar w:fldCharType="separate"/>
        </w:r>
        <w:r w:rsidR="00D51B32">
          <w:rPr>
            <w:noProof/>
            <w:webHidden/>
          </w:rPr>
          <w:t>122</w:t>
        </w:r>
        <w:r w:rsidR="00D51B32">
          <w:rPr>
            <w:noProof/>
            <w:webHidden/>
          </w:rPr>
          <w:fldChar w:fldCharType="end"/>
        </w:r>
      </w:hyperlink>
    </w:p>
    <w:p w14:paraId="035DCC28" w14:textId="1048245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96" w:history="1">
        <w:r w:rsidR="00D51B32" w:rsidRPr="002512B2">
          <w:rPr>
            <w:rStyle w:val="Hyperlink"/>
            <w:noProof/>
          </w:rPr>
          <w:t>3.31.8 kind property</w:t>
        </w:r>
        <w:r w:rsidR="00D51B32">
          <w:rPr>
            <w:noProof/>
            <w:webHidden/>
          </w:rPr>
          <w:tab/>
        </w:r>
        <w:r w:rsidR="00D51B32">
          <w:rPr>
            <w:noProof/>
            <w:webHidden/>
          </w:rPr>
          <w:fldChar w:fldCharType="begin"/>
        </w:r>
        <w:r w:rsidR="00D51B32">
          <w:rPr>
            <w:noProof/>
            <w:webHidden/>
          </w:rPr>
          <w:instrText xml:space="preserve"> PAGEREF _Toc5694496 \h </w:instrText>
        </w:r>
        <w:r w:rsidR="00D51B32">
          <w:rPr>
            <w:noProof/>
            <w:webHidden/>
          </w:rPr>
        </w:r>
        <w:r w:rsidR="00D51B32">
          <w:rPr>
            <w:noProof/>
            <w:webHidden/>
          </w:rPr>
          <w:fldChar w:fldCharType="separate"/>
        </w:r>
        <w:r w:rsidR="00D51B32">
          <w:rPr>
            <w:noProof/>
            <w:webHidden/>
          </w:rPr>
          <w:t>123</w:t>
        </w:r>
        <w:r w:rsidR="00D51B32">
          <w:rPr>
            <w:noProof/>
            <w:webHidden/>
          </w:rPr>
          <w:fldChar w:fldCharType="end"/>
        </w:r>
      </w:hyperlink>
    </w:p>
    <w:p w14:paraId="406DDECB" w14:textId="14F7DD3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97" w:history="1">
        <w:r w:rsidR="00D51B32" w:rsidRPr="002512B2">
          <w:rPr>
            <w:rStyle w:val="Hyperlink"/>
            <w:noProof/>
          </w:rPr>
          <w:t>3.31.9 parentIndex property</w:t>
        </w:r>
        <w:r w:rsidR="00D51B32">
          <w:rPr>
            <w:noProof/>
            <w:webHidden/>
          </w:rPr>
          <w:tab/>
        </w:r>
        <w:r w:rsidR="00D51B32">
          <w:rPr>
            <w:noProof/>
            <w:webHidden/>
          </w:rPr>
          <w:fldChar w:fldCharType="begin"/>
        </w:r>
        <w:r w:rsidR="00D51B32">
          <w:rPr>
            <w:noProof/>
            <w:webHidden/>
          </w:rPr>
          <w:instrText xml:space="preserve"> PAGEREF _Toc5694497 \h </w:instrText>
        </w:r>
        <w:r w:rsidR="00D51B32">
          <w:rPr>
            <w:noProof/>
            <w:webHidden/>
          </w:rPr>
        </w:r>
        <w:r w:rsidR="00D51B32">
          <w:rPr>
            <w:noProof/>
            <w:webHidden/>
          </w:rPr>
          <w:fldChar w:fldCharType="separate"/>
        </w:r>
        <w:r w:rsidR="00D51B32">
          <w:rPr>
            <w:noProof/>
            <w:webHidden/>
          </w:rPr>
          <w:t>125</w:t>
        </w:r>
        <w:r w:rsidR="00D51B32">
          <w:rPr>
            <w:noProof/>
            <w:webHidden/>
          </w:rPr>
          <w:fldChar w:fldCharType="end"/>
        </w:r>
      </w:hyperlink>
    </w:p>
    <w:p w14:paraId="5208D76E" w14:textId="1F67273A" w:rsidR="00D51B32" w:rsidRDefault="001E14EC">
      <w:pPr>
        <w:pStyle w:val="TOC2"/>
        <w:tabs>
          <w:tab w:val="right" w:leader="dot" w:pos="9350"/>
        </w:tabs>
        <w:rPr>
          <w:rFonts w:asciiTheme="minorHAnsi" w:eastAsiaTheme="minorEastAsia" w:hAnsiTheme="minorHAnsi" w:cstheme="minorBidi"/>
          <w:noProof/>
          <w:sz w:val="22"/>
          <w:szCs w:val="22"/>
        </w:rPr>
      </w:pPr>
      <w:hyperlink w:anchor="_Toc5694498" w:history="1">
        <w:r w:rsidR="00D51B32" w:rsidRPr="002512B2">
          <w:rPr>
            <w:rStyle w:val="Hyperlink"/>
            <w:noProof/>
          </w:rPr>
          <w:t>3.32 suppression object</w:t>
        </w:r>
        <w:r w:rsidR="00D51B32">
          <w:rPr>
            <w:noProof/>
            <w:webHidden/>
          </w:rPr>
          <w:tab/>
        </w:r>
        <w:r w:rsidR="00D51B32">
          <w:rPr>
            <w:noProof/>
            <w:webHidden/>
          </w:rPr>
          <w:fldChar w:fldCharType="begin"/>
        </w:r>
        <w:r w:rsidR="00D51B32">
          <w:rPr>
            <w:noProof/>
            <w:webHidden/>
          </w:rPr>
          <w:instrText xml:space="preserve"> PAGEREF _Toc5694498 \h </w:instrText>
        </w:r>
        <w:r w:rsidR="00D51B32">
          <w:rPr>
            <w:noProof/>
            <w:webHidden/>
          </w:rPr>
        </w:r>
        <w:r w:rsidR="00D51B32">
          <w:rPr>
            <w:noProof/>
            <w:webHidden/>
          </w:rPr>
          <w:fldChar w:fldCharType="separate"/>
        </w:r>
        <w:r w:rsidR="00D51B32">
          <w:rPr>
            <w:noProof/>
            <w:webHidden/>
          </w:rPr>
          <w:t>126</w:t>
        </w:r>
        <w:r w:rsidR="00D51B32">
          <w:rPr>
            <w:noProof/>
            <w:webHidden/>
          </w:rPr>
          <w:fldChar w:fldCharType="end"/>
        </w:r>
      </w:hyperlink>
    </w:p>
    <w:p w14:paraId="383D6DF4" w14:textId="1D37847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499" w:history="1">
        <w:r w:rsidR="00D51B32" w:rsidRPr="002512B2">
          <w:rPr>
            <w:rStyle w:val="Hyperlink"/>
            <w:noProof/>
          </w:rPr>
          <w:t>3.32.1 General</w:t>
        </w:r>
        <w:r w:rsidR="00D51B32">
          <w:rPr>
            <w:noProof/>
            <w:webHidden/>
          </w:rPr>
          <w:tab/>
        </w:r>
        <w:r w:rsidR="00D51B32">
          <w:rPr>
            <w:noProof/>
            <w:webHidden/>
          </w:rPr>
          <w:fldChar w:fldCharType="begin"/>
        </w:r>
        <w:r w:rsidR="00D51B32">
          <w:rPr>
            <w:noProof/>
            <w:webHidden/>
          </w:rPr>
          <w:instrText xml:space="preserve"> PAGEREF _Toc5694499 \h </w:instrText>
        </w:r>
        <w:r w:rsidR="00D51B32">
          <w:rPr>
            <w:noProof/>
            <w:webHidden/>
          </w:rPr>
        </w:r>
        <w:r w:rsidR="00D51B32">
          <w:rPr>
            <w:noProof/>
            <w:webHidden/>
          </w:rPr>
          <w:fldChar w:fldCharType="separate"/>
        </w:r>
        <w:r w:rsidR="00D51B32">
          <w:rPr>
            <w:noProof/>
            <w:webHidden/>
          </w:rPr>
          <w:t>126</w:t>
        </w:r>
        <w:r w:rsidR="00D51B32">
          <w:rPr>
            <w:noProof/>
            <w:webHidden/>
          </w:rPr>
          <w:fldChar w:fldCharType="end"/>
        </w:r>
      </w:hyperlink>
    </w:p>
    <w:p w14:paraId="27AFFF10" w14:textId="02F662A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00" w:history="1">
        <w:r w:rsidR="00D51B32" w:rsidRPr="002512B2">
          <w:rPr>
            <w:rStyle w:val="Hyperlink"/>
            <w:noProof/>
          </w:rPr>
          <w:t>3.32.2 kind property</w:t>
        </w:r>
        <w:r w:rsidR="00D51B32">
          <w:rPr>
            <w:noProof/>
            <w:webHidden/>
          </w:rPr>
          <w:tab/>
        </w:r>
        <w:r w:rsidR="00D51B32">
          <w:rPr>
            <w:noProof/>
            <w:webHidden/>
          </w:rPr>
          <w:fldChar w:fldCharType="begin"/>
        </w:r>
        <w:r w:rsidR="00D51B32">
          <w:rPr>
            <w:noProof/>
            <w:webHidden/>
          </w:rPr>
          <w:instrText xml:space="preserve"> PAGEREF _Toc5694500 \h </w:instrText>
        </w:r>
        <w:r w:rsidR="00D51B32">
          <w:rPr>
            <w:noProof/>
            <w:webHidden/>
          </w:rPr>
        </w:r>
        <w:r w:rsidR="00D51B32">
          <w:rPr>
            <w:noProof/>
            <w:webHidden/>
          </w:rPr>
          <w:fldChar w:fldCharType="separate"/>
        </w:r>
        <w:r w:rsidR="00D51B32">
          <w:rPr>
            <w:noProof/>
            <w:webHidden/>
          </w:rPr>
          <w:t>126</w:t>
        </w:r>
        <w:r w:rsidR="00D51B32">
          <w:rPr>
            <w:noProof/>
            <w:webHidden/>
          </w:rPr>
          <w:fldChar w:fldCharType="end"/>
        </w:r>
      </w:hyperlink>
    </w:p>
    <w:p w14:paraId="25D8BEFD" w14:textId="7C02AC46" w:rsidR="00D51B32" w:rsidRDefault="001E14EC">
      <w:pPr>
        <w:pStyle w:val="TOC4"/>
        <w:tabs>
          <w:tab w:val="right" w:leader="dot" w:pos="9350"/>
        </w:tabs>
        <w:rPr>
          <w:rFonts w:asciiTheme="minorHAnsi" w:eastAsiaTheme="minorEastAsia" w:hAnsiTheme="minorHAnsi" w:cstheme="minorBidi"/>
          <w:noProof/>
          <w:sz w:val="22"/>
          <w:szCs w:val="22"/>
        </w:rPr>
      </w:pPr>
      <w:hyperlink w:anchor="_Toc5694501" w:history="1">
        <w:r w:rsidR="00D51B32" w:rsidRPr="002512B2">
          <w:rPr>
            <w:rStyle w:val="Hyperlink"/>
            <w:noProof/>
          </w:rPr>
          <w:t>3.32.2.1 suppressedInSource value</w:t>
        </w:r>
        <w:r w:rsidR="00D51B32">
          <w:rPr>
            <w:noProof/>
            <w:webHidden/>
          </w:rPr>
          <w:tab/>
        </w:r>
        <w:r w:rsidR="00D51B32">
          <w:rPr>
            <w:noProof/>
            <w:webHidden/>
          </w:rPr>
          <w:fldChar w:fldCharType="begin"/>
        </w:r>
        <w:r w:rsidR="00D51B32">
          <w:rPr>
            <w:noProof/>
            <w:webHidden/>
          </w:rPr>
          <w:instrText xml:space="preserve"> PAGEREF _Toc5694501 \h </w:instrText>
        </w:r>
        <w:r w:rsidR="00D51B32">
          <w:rPr>
            <w:noProof/>
            <w:webHidden/>
          </w:rPr>
        </w:r>
        <w:r w:rsidR="00D51B32">
          <w:rPr>
            <w:noProof/>
            <w:webHidden/>
          </w:rPr>
          <w:fldChar w:fldCharType="separate"/>
        </w:r>
        <w:r w:rsidR="00D51B32">
          <w:rPr>
            <w:noProof/>
            <w:webHidden/>
          </w:rPr>
          <w:t>126</w:t>
        </w:r>
        <w:r w:rsidR="00D51B32">
          <w:rPr>
            <w:noProof/>
            <w:webHidden/>
          </w:rPr>
          <w:fldChar w:fldCharType="end"/>
        </w:r>
      </w:hyperlink>
    </w:p>
    <w:p w14:paraId="0723AFE7" w14:textId="6D6A94EF" w:rsidR="00D51B32" w:rsidRDefault="001E14EC">
      <w:pPr>
        <w:pStyle w:val="TOC4"/>
        <w:tabs>
          <w:tab w:val="right" w:leader="dot" w:pos="9350"/>
        </w:tabs>
        <w:rPr>
          <w:rFonts w:asciiTheme="minorHAnsi" w:eastAsiaTheme="minorEastAsia" w:hAnsiTheme="minorHAnsi" w:cstheme="minorBidi"/>
          <w:noProof/>
          <w:sz w:val="22"/>
          <w:szCs w:val="22"/>
        </w:rPr>
      </w:pPr>
      <w:hyperlink w:anchor="_Toc5694502" w:history="1">
        <w:r w:rsidR="00D51B32" w:rsidRPr="002512B2">
          <w:rPr>
            <w:rStyle w:val="Hyperlink"/>
            <w:noProof/>
          </w:rPr>
          <w:t>3.32.2.2 suppressedExternally value</w:t>
        </w:r>
        <w:r w:rsidR="00D51B32">
          <w:rPr>
            <w:noProof/>
            <w:webHidden/>
          </w:rPr>
          <w:tab/>
        </w:r>
        <w:r w:rsidR="00D51B32">
          <w:rPr>
            <w:noProof/>
            <w:webHidden/>
          </w:rPr>
          <w:fldChar w:fldCharType="begin"/>
        </w:r>
        <w:r w:rsidR="00D51B32">
          <w:rPr>
            <w:noProof/>
            <w:webHidden/>
          </w:rPr>
          <w:instrText xml:space="preserve"> PAGEREF _Toc5694502 \h </w:instrText>
        </w:r>
        <w:r w:rsidR="00D51B32">
          <w:rPr>
            <w:noProof/>
            <w:webHidden/>
          </w:rPr>
        </w:r>
        <w:r w:rsidR="00D51B32">
          <w:rPr>
            <w:noProof/>
            <w:webHidden/>
          </w:rPr>
          <w:fldChar w:fldCharType="separate"/>
        </w:r>
        <w:r w:rsidR="00D51B32">
          <w:rPr>
            <w:noProof/>
            <w:webHidden/>
          </w:rPr>
          <w:t>126</w:t>
        </w:r>
        <w:r w:rsidR="00D51B32">
          <w:rPr>
            <w:noProof/>
            <w:webHidden/>
          </w:rPr>
          <w:fldChar w:fldCharType="end"/>
        </w:r>
      </w:hyperlink>
    </w:p>
    <w:p w14:paraId="7F1FE909" w14:textId="3886320F" w:rsidR="00D51B32" w:rsidRDefault="001E14EC">
      <w:pPr>
        <w:pStyle w:val="TOC4"/>
        <w:tabs>
          <w:tab w:val="right" w:leader="dot" w:pos="9350"/>
        </w:tabs>
        <w:rPr>
          <w:rFonts w:asciiTheme="minorHAnsi" w:eastAsiaTheme="minorEastAsia" w:hAnsiTheme="minorHAnsi" w:cstheme="minorBidi"/>
          <w:noProof/>
          <w:sz w:val="22"/>
          <w:szCs w:val="22"/>
        </w:rPr>
      </w:pPr>
      <w:hyperlink w:anchor="_Toc5694503" w:history="1">
        <w:r w:rsidR="00D51B32" w:rsidRPr="002512B2">
          <w:rPr>
            <w:rStyle w:val="Hyperlink"/>
            <w:noProof/>
          </w:rPr>
          <w:t>3.32.2.3 underReview</w:t>
        </w:r>
        <w:r w:rsidR="00D51B32">
          <w:rPr>
            <w:noProof/>
            <w:webHidden/>
          </w:rPr>
          <w:tab/>
        </w:r>
        <w:r w:rsidR="00D51B32">
          <w:rPr>
            <w:noProof/>
            <w:webHidden/>
          </w:rPr>
          <w:fldChar w:fldCharType="begin"/>
        </w:r>
        <w:r w:rsidR="00D51B32">
          <w:rPr>
            <w:noProof/>
            <w:webHidden/>
          </w:rPr>
          <w:instrText xml:space="preserve"> PAGEREF _Toc5694503 \h </w:instrText>
        </w:r>
        <w:r w:rsidR="00D51B32">
          <w:rPr>
            <w:noProof/>
            <w:webHidden/>
          </w:rPr>
        </w:r>
        <w:r w:rsidR="00D51B32">
          <w:rPr>
            <w:noProof/>
            <w:webHidden/>
          </w:rPr>
          <w:fldChar w:fldCharType="separate"/>
        </w:r>
        <w:r w:rsidR="00D51B32">
          <w:rPr>
            <w:noProof/>
            <w:webHidden/>
          </w:rPr>
          <w:t>127</w:t>
        </w:r>
        <w:r w:rsidR="00D51B32">
          <w:rPr>
            <w:noProof/>
            <w:webHidden/>
          </w:rPr>
          <w:fldChar w:fldCharType="end"/>
        </w:r>
      </w:hyperlink>
    </w:p>
    <w:p w14:paraId="063C0059" w14:textId="262054AA" w:rsidR="00D51B32" w:rsidRDefault="001E14EC">
      <w:pPr>
        <w:pStyle w:val="TOC4"/>
        <w:tabs>
          <w:tab w:val="right" w:leader="dot" w:pos="9350"/>
        </w:tabs>
        <w:rPr>
          <w:rFonts w:asciiTheme="minorHAnsi" w:eastAsiaTheme="minorEastAsia" w:hAnsiTheme="minorHAnsi" w:cstheme="minorBidi"/>
          <w:noProof/>
          <w:sz w:val="22"/>
          <w:szCs w:val="22"/>
        </w:rPr>
      </w:pPr>
      <w:hyperlink w:anchor="_Toc5694504" w:history="1">
        <w:r w:rsidR="00D51B32" w:rsidRPr="002512B2">
          <w:rPr>
            <w:rStyle w:val="Hyperlink"/>
            <w:noProof/>
          </w:rPr>
          <w:t>3.32.2.4 suppressionRejected</w:t>
        </w:r>
        <w:r w:rsidR="00D51B32">
          <w:rPr>
            <w:noProof/>
            <w:webHidden/>
          </w:rPr>
          <w:tab/>
        </w:r>
        <w:r w:rsidR="00D51B32">
          <w:rPr>
            <w:noProof/>
            <w:webHidden/>
          </w:rPr>
          <w:fldChar w:fldCharType="begin"/>
        </w:r>
        <w:r w:rsidR="00D51B32">
          <w:rPr>
            <w:noProof/>
            <w:webHidden/>
          </w:rPr>
          <w:instrText xml:space="preserve"> PAGEREF _Toc5694504 \h </w:instrText>
        </w:r>
        <w:r w:rsidR="00D51B32">
          <w:rPr>
            <w:noProof/>
            <w:webHidden/>
          </w:rPr>
        </w:r>
        <w:r w:rsidR="00D51B32">
          <w:rPr>
            <w:noProof/>
            <w:webHidden/>
          </w:rPr>
          <w:fldChar w:fldCharType="separate"/>
        </w:r>
        <w:r w:rsidR="00D51B32">
          <w:rPr>
            <w:noProof/>
            <w:webHidden/>
          </w:rPr>
          <w:t>127</w:t>
        </w:r>
        <w:r w:rsidR="00D51B32">
          <w:rPr>
            <w:noProof/>
            <w:webHidden/>
          </w:rPr>
          <w:fldChar w:fldCharType="end"/>
        </w:r>
      </w:hyperlink>
    </w:p>
    <w:p w14:paraId="46E61665" w14:textId="665D3AD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05" w:history="1">
        <w:r w:rsidR="00D51B32" w:rsidRPr="002512B2">
          <w:rPr>
            <w:rStyle w:val="Hyperlink"/>
            <w:noProof/>
          </w:rPr>
          <w:t>3.32.3 location property</w:t>
        </w:r>
        <w:r w:rsidR="00D51B32">
          <w:rPr>
            <w:noProof/>
            <w:webHidden/>
          </w:rPr>
          <w:tab/>
        </w:r>
        <w:r w:rsidR="00D51B32">
          <w:rPr>
            <w:noProof/>
            <w:webHidden/>
          </w:rPr>
          <w:fldChar w:fldCharType="begin"/>
        </w:r>
        <w:r w:rsidR="00D51B32">
          <w:rPr>
            <w:noProof/>
            <w:webHidden/>
          </w:rPr>
          <w:instrText xml:space="preserve"> PAGEREF _Toc5694505 \h </w:instrText>
        </w:r>
        <w:r w:rsidR="00D51B32">
          <w:rPr>
            <w:noProof/>
            <w:webHidden/>
          </w:rPr>
        </w:r>
        <w:r w:rsidR="00D51B32">
          <w:rPr>
            <w:noProof/>
            <w:webHidden/>
          </w:rPr>
          <w:fldChar w:fldCharType="separate"/>
        </w:r>
        <w:r w:rsidR="00D51B32">
          <w:rPr>
            <w:noProof/>
            <w:webHidden/>
          </w:rPr>
          <w:t>127</w:t>
        </w:r>
        <w:r w:rsidR="00D51B32">
          <w:rPr>
            <w:noProof/>
            <w:webHidden/>
          </w:rPr>
          <w:fldChar w:fldCharType="end"/>
        </w:r>
      </w:hyperlink>
    </w:p>
    <w:p w14:paraId="03F60626" w14:textId="1E0D6E6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06" w:history="1">
        <w:r w:rsidR="00D51B32" w:rsidRPr="002512B2">
          <w:rPr>
            <w:rStyle w:val="Hyperlink"/>
            <w:noProof/>
          </w:rPr>
          <w:t>3.32.4 guid property</w:t>
        </w:r>
        <w:r w:rsidR="00D51B32">
          <w:rPr>
            <w:noProof/>
            <w:webHidden/>
          </w:rPr>
          <w:tab/>
        </w:r>
        <w:r w:rsidR="00D51B32">
          <w:rPr>
            <w:noProof/>
            <w:webHidden/>
          </w:rPr>
          <w:fldChar w:fldCharType="begin"/>
        </w:r>
        <w:r w:rsidR="00D51B32">
          <w:rPr>
            <w:noProof/>
            <w:webHidden/>
          </w:rPr>
          <w:instrText xml:space="preserve"> PAGEREF _Toc5694506 \h </w:instrText>
        </w:r>
        <w:r w:rsidR="00D51B32">
          <w:rPr>
            <w:noProof/>
            <w:webHidden/>
          </w:rPr>
        </w:r>
        <w:r w:rsidR="00D51B32">
          <w:rPr>
            <w:noProof/>
            <w:webHidden/>
          </w:rPr>
          <w:fldChar w:fldCharType="separate"/>
        </w:r>
        <w:r w:rsidR="00D51B32">
          <w:rPr>
            <w:noProof/>
            <w:webHidden/>
          </w:rPr>
          <w:t>127</w:t>
        </w:r>
        <w:r w:rsidR="00D51B32">
          <w:rPr>
            <w:noProof/>
            <w:webHidden/>
          </w:rPr>
          <w:fldChar w:fldCharType="end"/>
        </w:r>
      </w:hyperlink>
    </w:p>
    <w:p w14:paraId="10569109" w14:textId="1567F90D" w:rsidR="00D51B32" w:rsidRDefault="001E14EC">
      <w:pPr>
        <w:pStyle w:val="TOC2"/>
        <w:tabs>
          <w:tab w:val="right" w:leader="dot" w:pos="9350"/>
        </w:tabs>
        <w:rPr>
          <w:rFonts w:asciiTheme="minorHAnsi" w:eastAsiaTheme="minorEastAsia" w:hAnsiTheme="minorHAnsi" w:cstheme="minorBidi"/>
          <w:noProof/>
          <w:sz w:val="22"/>
          <w:szCs w:val="22"/>
        </w:rPr>
      </w:pPr>
      <w:hyperlink w:anchor="_Toc5694507" w:history="1">
        <w:r w:rsidR="00D51B32" w:rsidRPr="002512B2">
          <w:rPr>
            <w:rStyle w:val="Hyperlink"/>
            <w:noProof/>
          </w:rPr>
          <w:t>3.33 codeFlow object</w:t>
        </w:r>
        <w:r w:rsidR="00D51B32">
          <w:rPr>
            <w:noProof/>
            <w:webHidden/>
          </w:rPr>
          <w:tab/>
        </w:r>
        <w:r w:rsidR="00D51B32">
          <w:rPr>
            <w:noProof/>
            <w:webHidden/>
          </w:rPr>
          <w:fldChar w:fldCharType="begin"/>
        </w:r>
        <w:r w:rsidR="00D51B32">
          <w:rPr>
            <w:noProof/>
            <w:webHidden/>
          </w:rPr>
          <w:instrText xml:space="preserve"> PAGEREF _Toc5694507 \h </w:instrText>
        </w:r>
        <w:r w:rsidR="00D51B32">
          <w:rPr>
            <w:noProof/>
            <w:webHidden/>
          </w:rPr>
        </w:r>
        <w:r w:rsidR="00D51B32">
          <w:rPr>
            <w:noProof/>
            <w:webHidden/>
          </w:rPr>
          <w:fldChar w:fldCharType="separate"/>
        </w:r>
        <w:r w:rsidR="00D51B32">
          <w:rPr>
            <w:noProof/>
            <w:webHidden/>
          </w:rPr>
          <w:t>128</w:t>
        </w:r>
        <w:r w:rsidR="00D51B32">
          <w:rPr>
            <w:noProof/>
            <w:webHidden/>
          </w:rPr>
          <w:fldChar w:fldCharType="end"/>
        </w:r>
      </w:hyperlink>
    </w:p>
    <w:p w14:paraId="6406C6B5" w14:textId="5D6D82B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08" w:history="1">
        <w:r w:rsidR="00D51B32" w:rsidRPr="002512B2">
          <w:rPr>
            <w:rStyle w:val="Hyperlink"/>
            <w:noProof/>
          </w:rPr>
          <w:t>3.33.1 General</w:t>
        </w:r>
        <w:r w:rsidR="00D51B32">
          <w:rPr>
            <w:noProof/>
            <w:webHidden/>
          </w:rPr>
          <w:tab/>
        </w:r>
        <w:r w:rsidR="00D51B32">
          <w:rPr>
            <w:noProof/>
            <w:webHidden/>
          </w:rPr>
          <w:fldChar w:fldCharType="begin"/>
        </w:r>
        <w:r w:rsidR="00D51B32">
          <w:rPr>
            <w:noProof/>
            <w:webHidden/>
          </w:rPr>
          <w:instrText xml:space="preserve"> PAGEREF _Toc5694508 \h </w:instrText>
        </w:r>
        <w:r w:rsidR="00D51B32">
          <w:rPr>
            <w:noProof/>
            <w:webHidden/>
          </w:rPr>
        </w:r>
        <w:r w:rsidR="00D51B32">
          <w:rPr>
            <w:noProof/>
            <w:webHidden/>
          </w:rPr>
          <w:fldChar w:fldCharType="separate"/>
        </w:r>
        <w:r w:rsidR="00D51B32">
          <w:rPr>
            <w:noProof/>
            <w:webHidden/>
          </w:rPr>
          <w:t>128</w:t>
        </w:r>
        <w:r w:rsidR="00D51B32">
          <w:rPr>
            <w:noProof/>
            <w:webHidden/>
          </w:rPr>
          <w:fldChar w:fldCharType="end"/>
        </w:r>
      </w:hyperlink>
    </w:p>
    <w:p w14:paraId="7301EFAF" w14:textId="4800230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09" w:history="1">
        <w:r w:rsidR="00D51B32" w:rsidRPr="002512B2">
          <w:rPr>
            <w:rStyle w:val="Hyperlink"/>
            <w:noProof/>
          </w:rPr>
          <w:t>3.33.2 message property</w:t>
        </w:r>
        <w:r w:rsidR="00D51B32">
          <w:rPr>
            <w:noProof/>
            <w:webHidden/>
          </w:rPr>
          <w:tab/>
        </w:r>
        <w:r w:rsidR="00D51B32">
          <w:rPr>
            <w:noProof/>
            <w:webHidden/>
          </w:rPr>
          <w:fldChar w:fldCharType="begin"/>
        </w:r>
        <w:r w:rsidR="00D51B32">
          <w:rPr>
            <w:noProof/>
            <w:webHidden/>
          </w:rPr>
          <w:instrText xml:space="preserve"> PAGEREF _Toc5694509 \h </w:instrText>
        </w:r>
        <w:r w:rsidR="00D51B32">
          <w:rPr>
            <w:noProof/>
            <w:webHidden/>
          </w:rPr>
        </w:r>
        <w:r w:rsidR="00D51B32">
          <w:rPr>
            <w:noProof/>
            <w:webHidden/>
          </w:rPr>
          <w:fldChar w:fldCharType="separate"/>
        </w:r>
        <w:r w:rsidR="00D51B32">
          <w:rPr>
            <w:noProof/>
            <w:webHidden/>
          </w:rPr>
          <w:t>129</w:t>
        </w:r>
        <w:r w:rsidR="00D51B32">
          <w:rPr>
            <w:noProof/>
            <w:webHidden/>
          </w:rPr>
          <w:fldChar w:fldCharType="end"/>
        </w:r>
      </w:hyperlink>
    </w:p>
    <w:p w14:paraId="2C54F5ED" w14:textId="39E573F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10" w:history="1">
        <w:r w:rsidR="00D51B32" w:rsidRPr="002512B2">
          <w:rPr>
            <w:rStyle w:val="Hyperlink"/>
            <w:noProof/>
          </w:rPr>
          <w:t>3.33.3 threadFlows property</w:t>
        </w:r>
        <w:r w:rsidR="00D51B32">
          <w:rPr>
            <w:noProof/>
            <w:webHidden/>
          </w:rPr>
          <w:tab/>
        </w:r>
        <w:r w:rsidR="00D51B32">
          <w:rPr>
            <w:noProof/>
            <w:webHidden/>
          </w:rPr>
          <w:fldChar w:fldCharType="begin"/>
        </w:r>
        <w:r w:rsidR="00D51B32">
          <w:rPr>
            <w:noProof/>
            <w:webHidden/>
          </w:rPr>
          <w:instrText xml:space="preserve"> PAGEREF _Toc5694510 \h </w:instrText>
        </w:r>
        <w:r w:rsidR="00D51B32">
          <w:rPr>
            <w:noProof/>
            <w:webHidden/>
          </w:rPr>
        </w:r>
        <w:r w:rsidR="00D51B32">
          <w:rPr>
            <w:noProof/>
            <w:webHidden/>
          </w:rPr>
          <w:fldChar w:fldCharType="separate"/>
        </w:r>
        <w:r w:rsidR="00D51B32">
          <w:rPr>
            <w:noProof/>
            <w:webHidden/>
          </w:rPr>
          <w:t>129</w:t>
        </w:r>
        <w:r w:rsidR="00D51B32">
          <w:rPr>
            <w:noProof/>
            <w:webHidden/>
          </w:rPr>
          <w:fldChar w:fldCharType="end"/>
        </w:r>
      </w:hyperlink>
    </w:p>
    <w:p w14:paraId="526B478F" w14:textId="6CEC424C" w:rsidR="00D51B32" w:rsidRDefault="001E14EC">
      <w:pPr>
        <w:pStyle w:val="TOC2"/>
        <w:tabs>
          <w:tab w:val="right" w:leader="dot" w:pos="9350"/>
        </w:tabs>
        <w:rPr>
          <w:rFonts w:asciiTheme="minorHAnsi" w:eastAsiaTheme="minorEastAsia" w:hAnsiTheme="minorHAnsi" w:cstheme="minorBidi"/>
          <w:noProof/>
          <w:sz w:val="22"/>
          <w:szCs w:val="22"/>
        </w:rPr>
      </w:pPr>
      <w:hyperlink w:anchor="_Toc5694511" w:history="1">
        <w:r w:rsidR="00D51B32" w:rsidRPr="002512B2">
          <w:rPr>
            <w:rStyle w:val="Hyperlink"/>
            <w:noProof/>
          </w:rPr>
          <w:t>3.34 threadFlow object</w:t>
        </w:r>
        <w:r w:rsidR="00D51B32">
          <w:rPr>
            <w:noProof/>
            <w:webHidden/>
          </w:rPr>
          <w:tab/>
        </w:r>
        <w:r w:rsidR="00D51B32">
          <w:rPr>
            <w:noProof/>
            <w:webHidden/>
          </w:rPr>
          <w:fldChar w:fldCharType="begin"/>
        </w:r>
        <w:r w:rsidR="00D51B32">
          <w:rPr>
            <w:noProof/>
            <w:webHidden/>
          </w:rPr>
          <w:instrText xml:space="preserve"> PAGEREF _Toc5694511 \h </w:instrText>
        </w:r>
        <w:r w:rsidR="00D51B32">
          <w:rPr>
            <w:noProof/>
            <w:webHidden/>
          </w:rPr>
        </w:r>
        <w:r w:rsidR="00D51B32">
          <w:rPr>
            <w:noProof/>
            <w:webHidden/>
          </w:rPr>
          <w:fldChar w:fldCharType="separate"/>
        </w:r>
        <w:r w:rsidR="00D51B32">
          <w:rPr>
            <w:noProof/>
            <w:webHidden/>
          </w:rPr>
          <w:t>129</w:t>
        </w:r>
        <w:r w:rsidR="00D51B32">
          <w:rPr>
            <w:noProof/>
            <w:webHidden/>
          </w:rPr>
          <w:fldChar w:fldCharType="end"/>
        </w:r>
      </w:hyperlink>
    </w:p>
    <w:p w14:paraId="78A51735" w14:textId="665385F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12" w:history="1">
        <w:r w:rsidR="00D51B32" w:rsidRPr="002512B2">
          <w:rPr>
            <w:rStyle w:val="Hyperlink"/>
            <w:noProof/>
          </w:rPr>
          <w:t>3.34.1 General</w:t>
        </w:r>
        <w:r w:rsidR="00D51B32">
          <w:rPr>
            <w:noProof/>
            <w:webHidden/>
          </w:rPr>
          <w:tab/>
        </w:r>
        <w:r w:rsidR="00D51B32">
          <w:rPr>
            <w:noProof/>
            <w:webHidden/>
          </w:rPr>
          <w:fldChar w:fldCharType="begin"/>
        </w:r>
        <w:r w:rsidR="00D51B32">
          <w:rPr>
            <w:noProof/>
            <w:webHidden/>
          </w:rPr>
          <w:instrText xml:space="preserve"> PAGEREF _Toc5694512 \h </w:instrText>
        </w:r>
        <w:r w:rsidR="00D51B32">
          <w:rPr>
            <w:noProof/>
            <w:webHidden/>
          </w:rPr>
        </w:r>
        <w:r w:rsidR="00D51B32">
          <w:rPr>
            <w:noProof/>
            <w:webHidden/>
          </w:rPr>
          <w:fldChar w:fldCharType="separate"/>
        </w:r>
        <w:r w:rsidR="00D51B32">
          <w:rPr>
            <w:noProof/>
            <w:webHidden/>
          </w:rPr>
          <w:t>129</w:t>
        </w:r>
        <w:r w:rsidR="00D51B32">
          <w:rPr>
            <w:noProof/>
            <w:webHidden/>
          </w:rPr>
          <w:fldChar w:fldCharType="end"/>
        </w:r>
      </w:hyperlink>
    </w:p>
    <w:p w14:paraId="7078396C" w14:textId="5AC70F0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13" w:history="1">
        <w:r w:rsidR="00D51B32" w:rsidRPr="002512B2">
          <w:rPr>
            <w:rStyle w:val="Hyperlink"/>
            <w:noProof/>
          </w:rPr>
          <w:t>3.34.2 id property</w:t>
        </w:r>
        <w:r w:rsidR="00D51B32">
          <w:rPr>
            <w:noProof/>
            <w:webHidden/>
          </w:rPr>
          <w:tab/>
        </w:r>
        <w:r w:rsidR="00D51B32">
          <w:rPr>
            <w:noProof/>
            <w:webHidden/>
          </w:rPr>
          <w:fldChar w:fldCharType="begin"/>
        </w:r>
        <w:r w:rsidR="00D51B32">
          <w:rPr>
            <w:noProof/>
            <w:webHidden/>
          </w:rPr>
          <w:instrText xml:space="preserve"> PAGEREF _Toc5694513 \h </w:instrText>
        </w:r>
        <w:r w:rsidR="00D51B32">
          <w:rPr>
            <w:noProof/>
            <w:webHidden/>
          </w:rPr>
        </w:r>
        <w:r w:rsidR="00D51B32">
          <w:rPr>
            <w:noProof/>
            <w:webHidden/>
          </w:rPr>
          <w:fldChar w:fldCharType="separate"/>
        </w:r>
        <w:r w:rsidR="00D51B32">
          <w:rPr>
            <w:noProof/>
            <w:webHidden/>
          </w:rPr>
          <w:t>129</w:t>
        </w:r>
        <w:r w:rsidR="00D51B32">
          <w:rPr>
            <w:noProof/>
            <w:webHidden/>
          </w:rPr>
          <w:fldChar w:fldCharType="end"/>
        </w:r>
      </w:hyperlink>
    </w:p>
    <w:p w14:paraId="4F3FD719" w14:textId="7B9C213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14" w:history="1">
        <w:r w:rsidR="00D51B32" w:rsidRPr="002512B2">
          <w:rPr>
            <w:rStyle w:val="Hyperlink"/>
            <w:noProof/>
          </w:rPr>
          <w:t>3.34.3 message property</w:t>
        </w:r>
        <w:r w:rsidR="00D51B32">
          <w:rPr>
            <w:noProof/>
            <w:webHidden/>
          </w:rPr>
          <w:tab/>
        </w:r>
        <w:r w:rsidR="00D51B32">
          <w:rPr>
            <w:noProof/>
            <w:webHidden/>
          </w:rPr>
          <w:fldChar w:fldCharType="begin"/>
        </w:r>
        <w:r w:rsidR="00D51B32">
          <w:rPr>
            <w:noProof/>
            <w:webHidden/>
          </w:rPr>
          <w:instrText xml:space="preserve"> PAGEREF _Toc5694514 \h </w:instrText>
        </w:r>
        <w:r w:rsidR="00D51B32">
          <w:rPr>
            <w:noProof/>
            <w:webHidden/>
          </w:rPr>
        </w:r>
        <w:r w:rsidR="00D51B32">
          <w:rPr>
            <w:noProof/>
            <w:webHidden/>
          </w:rPr>
          <w:fldChar w:fldCharType="separate"/>
        </w:r>
        <w:r w:rsidR="00D51B32">
          <w:rPr>
            <w:noProof/>
            <w:webHidden/>
          </w:rPr>
          <w:t>129</w:t>
        </w:r>
        <w:r w:rsidR="00D51B32">
          <w:rPr>
            <w:noProof/>
            <w:webHidden/>
          </w:rPr>
          <w:fldChar w:fldCharType="end"/>
        </w:r>
      </w:hyperlink>
    </w:p>
    <w:p w14:paraId="5F2BC574" w14:textId="5036EAD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15" w:history="1">
        <w:r w:rsidR="00D51B32" w:rsidRPr="002512B2">
          <w:rPr>
            <w:rStyle w:val="Hyperlink"/>
            <w:noProof/>
          </w:rPr>
          <w:t>3.34.4 initialState property</w:t>
        </w:r>
        <w:r w:rsidR="00D51B32">
          <w:rPr>
            <w:noProof/>
            <w:webHidden/>
          </w:rPr>
          <w:tab/>
        </w:r>
        <w:r w:rsidR="00D51B32">
          <w:rPr>
            <w:noProof/>
            <w:webHidden/>
          </w:rPr>
          <w:fldChar w:fldCharType="begin"/>
        </w:r>
        <w:r w:rsidR="00D51B32">
          <w:rPr>
            <w:noProof/>
            <w:webHidden/>
          </w:rPr>
          <w:instrText xml:space="preserve"> PAGEREF _Toc5694515 \h </w:instrText>
        </w:r>
        <w:r w:rsidR="00D51B32">
          <w:rPr>
            <w:noProof/>
            <w:webHidden/>
          </w:rPr>
        </w:r>
        <w:r w:rsidR="00D51B32">
          <w:rPr>
            <w:noProof/>
            <w:webHidden/>
          </w:rPr>
          <w:fldChar w:fldCharType="separate"/>
        </w:r>
        <w:r w:rsidR="00D51B32">
          <w:rPr>
            <w:noProof/>
            <w:webHidden/>
          </w:rPr>
          <w:t>129</w:t>
        </w:r>
        <w:r w:rsidR="00D51B32">
          <w:rPr>
            <w:noProof/>
            <w:webHidden/>
          </w:rPr>
          <w:fldChar w:fldCharType="end"/>
        </w:r>
      </w:hyperlink>
    </w:p>
    <w:p w14:paraId="2D42D825" w14:textId="121A76B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16" w:history="1">
        <w:r w:rsidR="00D51B32" w:rsidRPr="002512B2">
          <w:rPr>
            <w:rStyle w:val="Hyperlink"/>
            <w:noProof/>
          </w:rPr>
          <w:t>3.34.5 immutableState property</w:t>
        </w:r>
        <w:r w:rsidR="00D51B32">
          <w:rPr>
            <w:noProof/>
            <w:webHidden/>
          </w:rPr>
          <w:tab/>
        </w:r>
        <w:r w:rsidR="00D51B32">
          <w:rPr>
            <w:noProof/>
            <w:webHidden/>
          </w:rPr>
          <w:fldChar w:fldCharType="begin"/>
        </w:r>
        <w:r w:rsidR="00D51B32">
          <w:rPr>
            <w:noProof/>
            <w:webHidden/>
          </w:rPr>
          <w:instrText xml:space="preserve"> PAGEREF _Toc5694516 \h </w:instrText>
        </w:r>
        <w:r w:rsidR="00D51B32">
          <w:rPr>
            <w:noProof/>
            <w:webHidden/>
          </w:rPr>
        </w:r>
        <w:r w:rsidR="00D51B32">
          <w:rPr>
            <w:noProof/>
            <w:webHidden/>
          </w:rPr>
          <w:fldChar w:fldCharType="separate"/>
        </w:r>
        <w:r w:rsidR="00D51B32">
          <w:rPr>
            <w:noProof/>
            <w:webHidden/>
          </w:rPr>
          <w:t>129</w:t>
        </w:r>
        <w:r w:rsidR="00D51B32">
          <w:rPr>
            <w:noProof/>
            <w:webHidden/>
          </w:rPr>
          <w:fldChar w:fldCharType="end"/>
        </w:r>
      </w:hyperlink>
    </w:p>
    <w:p w14:paraId="786AD795" w14:textId="0A2A123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17" w:history="1">
        <w:r w:rsidR="00D51B32" w:rsidRPr="002512B2">
          <w:rPr>
            <w:rStyle w:val="Hyperlink"/>
            <w:noProof/>
          </w:rPr>
          <w:t>3.34.6 locations property</w:t>
        </w:r>
        <w:r w:rsidR="00D51B32">
          <w:rPr>
            <w:noProof/>
            <w:webHidden/>
          </w:rPr>
          <w:tab/>
        </w:r>
        <w:r w:rsidR="00D51B32">
          <w:rPr>
            <w:noProof/>
            <w:webHidden/>
          </w:rPr>
          <w:fldChar w:fldCharType="begin"/>
        </w:r>
        <w:r w:rsidR="00D51B32">
          <w:rPr>
            <w:noProof/>
            <w:webHidden/>
          </w:rPr>
          <w:instrText xml:space="preserve"> PAGEREF _Toc5694517 \h </w:instrText>
        </w:r>
        <w:r w:rsidR="00D51B32">
          <w:rPr>
            <w:noProof/>
            <w:webHidden/>
          </w:rPr>
        </w:r>
        <w:r w:rsidR="00D51B32">
          <w:rPr>
            <w:noProof/>
            <w:webHidden/>
          </w:rPr>
          <w:fldChar w:fldCharType="separate"/>
        </w:r>
        <w:r w:rsidR="00D51B32">
          <w:rPr>
            <w:noProof/>
            <w:webHidden/>
          </w:rPr>
          <w:t>130</w:t>
        </w:r>
        <w:r w:rsidR="00D51B32">
          <w:rPr>
            <w:noProof/>
            <w:webHidden/>
          </w:rPr>
          <w:fldChar w:fldCharType="end"/>
        </w:r>
      </w:hyperlink>
    </w:p>
    <w:p w14:paraId="35DD6EA8" w14:textId="2D1167E1" w:rsidR="00D51B32" w:rsidRDefault="001E14EC">
      <w:pPr>
        <w:pStyle w:val="TOC2"/>
        <w:tabs>
          <w:tab w:val="right" w:leader="dot" w:pos="9350"/>
        </w:tabs>
        <w:rPr>
          <w:rFonts w:asciiTheme="minorHAnsi" w:eastAsiaTheme="minorEastAsia" w:hAnsiTheme="minorHAnsi" w:cstheme="minorBidi"/>
          <w:noProof/>
          <w:sz w:val="22"/>
          <w:szCs w:val="22"/>
        </w:rPr>
      </w:pPr>
      <w:hyperlink w:anchor="_Toc5694518" w:history="1">
        <w:r w:rsidR="00D51B32" w:rsidRPr="002512B2">
          <w:rPr>
            <w:rStyle w:val="Hyperlink"/>
            <w:noProof/>
          </w:rPr>
          <w:t>3.35 graph object</w:t>
        </w:r>
        <w:r w:rsidR="00D51B32">
          <w:rPr>
            <w:noProof/>
            <w:webHidden/>
          </w:rPr>
          <w:tab/>
        </w:r>
        <w:r w:rsidR="00D51B32">
          <w:rPr>
            <w:noProof/>
            <w:webHidden/>
          </w:rPr>
          <w:fldChar w:fldCharType="begin"/>
        </w:r>
        <w:r w:rsidR="00D51B32">
          <w:rPr>
            <w:noProof/>
            <w:webHidden/>
          </w:rPr>
          <w:instrText xml:space="preserve"> PAGEREF _Toc5694518 \h </w:instrText>
        </w:r>
        <w:r w:rsidR="00D51B32">
          <w:rPr>
            <w:noProof/>
            <w:webHidden/>
          </w:rPr>
        </w:r>
        <w:r w:rsidR="00D51B32">
          <w:rPr>
            <w:noProof/>
            <w:webHidden/>
          </w:rPr>
          <w:fldChar w:fldCharType="separate"/>
        </w:r>
        <w:r w:rsidR="00D51B32">
          <w:rPr>
            <w:noProof/>
            <w:webHidden/>
          </w:rPr>
          <w:t>130</w:t>
        </w:r>
        <w:r w:rsidR="00D51B32">
          <w:rPr>
            <w:noProof/>
            <w:webHidden/>
          </w:rPr>
          <w:fldChar w:fldCharType="end"/>
        </w:r>
      </w:hyperlink>
    </w:p>
    <w:p w14:paraId="0AEB02DE" w14:textId="0FF25CE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19" w:history="1">
        <w:r w:rsidR="00D51B32" w:rsidRPr="002512B2">
          <w:rPr>
            <w:rStyle w:val="Hyperlink"/>
            <w:noProof/>
          </w:rPr>
          <w:t>3.35.1 General</w:t>
        </w:r>
        <w:r w:rsidR="00D51B32">
          <w:rPr>
            <w:noProof/>
            <w:webHidden/>
          </w:rPr>
          <w:tab/>
        </w:r>
        <w:r w:rsidR="00D51B32">
          <w:rPr>
            <w:noProof/>
            <w:webHidden/>
          </w:rPr>
          <w:fldChar w:fldCharType="begin"/>
        </w:r>
        <w:r w:rsidR="00D51B32">
          <w:rPr>
            <w:noProof/>
            <w:webHidden/>
          </w:rPr>
          <w:instrText xml:space="preserve"> PAGEREF _Toc5694519 \h </w:instrText>
        </w:r>
        <w:r w:rsidR="00D51B32">
          <w:rPr>
            <w:noProof/>
            <w:webHidden/>
          </w:rPr>
        </w:r>
        <w:r w:rsidR="00D51B32">
          <w:rPr>
            <w:noProof/>
            <w:webHidden/>
          </w:rPr>
          <w:fldChar w:fldCharType="separate"/>
        </w:r>
        <w:r w:rsidR="00D51B32">
          <w:rPr>
            <w:noProof/>
            <w:webHidden/>
          </w:rPr>
          <w:t>130</w:t>
        </w:r>
        <w:r w:rsidR="00D51B32">
          <w:rPr>
            <w:noProof/>
            <w:webHidden/>
          </w:rPr>
          <w:fldChar w:fldCharType="end"/>
        </w:r>
      </w:hyperlink>
    </w:p>
    <w:p w14:paraId="74D9BE56" w14:textId="5BD9E12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20" w:history="1">
        <w:r w:rsidR="00D51B32" w:rsidRPr="002512B2">
          <w:rPr>
            <w:rStyle w:val="Hyperlink"/>
            <w:noProof/>
          </w:rPr>
          <w:t>3.35.2 description property</w:t>
        </w:r>
        <w:r w:rsidR="00D51B32">
          <w:rPr>
            <w:noProof/>
            <w:webHidden/>
          </w:rPr>
          <w:tab/>
        </w:r>
        <w:r w:rsidR="00D51B32">
          <w:rPr>
            <w:noProof/>
            <w:webHidden/>
          </w:rPr>
          <w:fldChar w:fldCharType="begin"/>
        </w:r>
        <w:r w:rsidR="00D51B32">
          <w:rPr>
            <w:noProof/>
            <w:webHidden/>
          </w:rPr>
          <w:instrText xml:space="preserve"> PAGEREF _Toc5694520 \h </w:instrText>
        </w:r>
        <w:r w:rsidR="00D51B32">
          <w:rPr>
            <w:noProof/>
            <w:webHidden/>
          </w:rPr>
        </w:r>
        <w:r w:rsidR="00D51B32">
          <w:rPr>
            <w:noProof/>
            <w:webHidden/>
          </w:rPr>
          <w:fldChar w:fldCharType="separate"/>
        </w:r>
        <w:r w:rsidR="00D51B32">
          <w:rPr>
            <w:noProof/>
            <w:webHidden/>
          </w:rPr>
          <w:t>130</w:t>
        </w:r>
        <w:r w:rsidR="00D51B32">
          <w:rPr>
            <w:noProof/>
            <w:webHidden/>
          </w:rPr>
          <w:fldChar w:fldCharType="end"/>
        </w:r>
      </w:hyperlink>
    </w:p>
    <w:p w14:paraId="6067D237" w14:textId="3FFEA04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21" w:history="1">
        <w:r w:rsidR="00D51B32" w:rsidRPr="002512B2">
          <w:rPr>
            <w:rStyle w:val="Hyperlink"/>
            <w:noProof/>
          </w:rPr>
          <w:t>3.35.3 nodes property</w:t>
        </w:r>
        <w:r w:rsidR="00D51B32">
          <w:rPr>
            <w:noProof/>
            <w:webHidden/>
          </w:rPr>
          <w:tab/>
        </w:r>
        <w:r w:rsidR="00D51B32">
          <w:rPr>
            <w:noProof/>
            <w:webHidden/>
          </w:rPr>
          <w:fldChar w:fldCharType="begin"/>
        </w:r>
        <w:r w:rsidR="00D51B32">
          <w:rPr>
            <w:noProof/>
            <w:webHidden/>
          </w:rPr>
          <w:instrText xml:space="preserve"> PAGEREF _Toc5694521 \h </w:instrText>
        </w:r>
        <w:r w:rsidR="00D51B32">
          <w:rPr>
            <w:noProof/>
            <w:webHidden/>
          </w:rPr>
        </w:r>
        <w:r w:rsidR="00D51B32">
          <w:rPr>
            <w:noProof/>
            <w:webHidden/>
          </w:rPr>
          <w:fldChar w:fldCharType="separate"/>
        </w:r>
        <w:r w:rsidR="00D51B32">
          <w:rPr>
            <w:noProof/>
            <w:webHidden/>
          </w:rPr>
          <w:t>130</w:t>
        </w:r>
        <w:r w:rsidR="00D51B32">
          <w:rPr>
            <w:noProof/>
            <w:webHidden/>
          </w:rPr>
          <w:fldChar w:fldCharType="end"/>
        </w:r>
      </w:hyperlink>
    </w:p>
    <w:p w14:paraId="09F87441" w14:textId="5CC3619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22" w:history="1">
        <w:r w:rsidR="00D51B32" w:rsidRPr="002512B2">
          <w:rPr>
            <w:rStyle w:val="Hyperlink"/>
            <w:noProof/>
          </w:rPr>
          <w:t>3.35.4 edges property</w:t>
        </w:r>
        <w:r w:rsidR="00D51B32">
          <w:rPr>
            <w:noProof/>
            <w:webHidden/>
          </w:rPr>
          <w:tab/>
        </w:r>
        <w:r w:rsidR="00D51B32">
          <w:rPr>
            <w:noProof/>
            <w:webHidden/>
          </w:rPr>
          <w:fldChar w:fldCharType="begin"/>
        </w:r>
        <w:r w:rsidR="00D51B32">
          <w:rPr>
            <w:noProof/>
            <w:webHidden/>
          </w:rPr>
          <w:instrText xml:space="preserve"> PAGEREF _Toc5694522 \h </w:instrText>
        </w:r>
        <w:r w:rsidR="00D51B32">
          <w:rPr>
            <w:noProof/>
            <w:webHidden/>
          </w:rPr>
        </w:r>
        <w:r w:rsidR="00D51B32">
          <w:rPr>
            <w:noProof/>
            <w:webHidden/>
          </w:rPr>
          <w:fldChar w:fldCharType="separate"/>
        </w:r>
        <w:r w:rsidR="00D51B32">
          <w:rPr>
            <w:noProof/>
            <w:webHidden/>
          </w:rPr>
          <w:t>130</w:t>
        </w:r>
        <w:r w:rsidR="00D51B32">
          <w:rPr>
            <w:noProof/>
            <w:webHidden/>
          </w:rPr>
          <w:fldChar w:fldCharType="end"/>
        </w:r>
      </w:hyperlink>
    </w:p>
    <w:p w14:paraId="1B90A726" w14:textId="11CAE167" w:rsidR="00D51B32" w:rsidRDefault="001E14EC">
      <w:pPr>
        <w:pStyle w:val="TOC2"/>
        <w:tabs>
          <w:tab w:val="right" w:leader="dot" w:pos="9350"/>
        </w:tabs>
        <w:rPr>
          <w:rFonts w:asciiTheme="minorHAnsi" w:eastAsiaTheme="minorEastAsia" w:hAnsiTheme="minorHAnsi" w:cstheme="minorBidi"/>
          <w:noProof/>
          <w:sz w:val="22"/>
          <w:szCs w:val="22"/>
        </w:rPr>
      </w:pPr>
      <w:hyperlink w:anchor="_Toc5694523" w:history="1">
        <w:r w:rsidR="00D51B32" w:rsidRPr="002512B2">
          <w:rPr>
            <w:rStyle w:val="Hyperlink"/>
            <w:noProof/>
          </w:rPr>
          <w:t>3.36 node object</w:t>
        </w:r>
        <w:r w:rsidR="00D51B32">
          <w:rPr>
            <w:noProof/>
            <w:webHidden/>
          </w:rPr>
          <w:tab/>
        </w:r>
        <w:r w:rsidR="00D51B32">
          <w:rPr>
            <w:noProof/>
            <w:webHidden/>
          </w:rPr>
          <w:fldChar w:fldCharType="begin"/>
        </w:r>
        <w:r w:rsidR="00D51B32">
          <w:rPr>
            <w:noProof/>
            <w:webHidden/>
          </w:rPr>
          <w:instrText xml:space="preserve"> PAGEREF _Toc5694523 \h </w:instrText>
        </w:r>
        <w:r w:rsidR="00D51B32">
          <w:rPr>
            <w:noProof/>
            <w:webHidden/>
          </w:rPr>
        </w:r>
        <w:r w:rsidR="00D51B32">
          <w:rPr>
            <w:noProof/>
            <w:webHidden/>
          </w:rPr>
          <w:fldChar w:fldCharType="separate"/>
        </w:r>
        <w:r w:rsidR="00D51B32">
          <w:rPr>
            <w:noProof/>
            <w:webHidden/>
          </w:rPr>
          <w:t>130</w:t>
        </w:r>
        <w:r w:rsidR="00D51B32">
          <w:rPr>
            <w:noProof/>
            <w:webHidden/>
          </w:rPr>
          <w:fldChar w:fldCharType="end"/>
        </w:r>
      </w:hyperlink>
    </w:p>
    <w:p w14:paraId="176925DD" w14:textId="71BE50D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24" w:history="1">
        <w:r w:rsidR="00D51B32" w:rsidRPr="002512B2">
          <w:rPr>
            <w:rStyle w:val="Hyperlink"/>
            <w:noProof/>
          </w:rPr>
          <w:t>3.36.1 General</w:t>
        </w:r>
        <w:r w:rsidR="00D51B32">
          <w:rPr>
            <w:noProof/>
            <w:webHidden/>
          </w:rPr>
          <w:tab/>
        </w:r>
        <w:r w:rsidR="00D51B32">
          <w:rPr>
            <w:noProof/>
            <w:webHidden/>
          </w:rPr>
          <w:fldChar w:fldCharType="begin"/>
        </w:r>
        <w:r w:rsidR="00D51B32">
          <w:rPr>
            <w:noProof/>
            <w:webHidden/>
          </w:rPr>
          <w:instrText xml:space="preserve"> PAGEREF _Toc5694524 \h </w:instrText>
        </w:r>
        <w:r w:rsidR="00D51B32">
          <w:rPr>
            <w:noProof/>
            <w:webHidden/>
          </w:rPr>
        </w:r>
        <w:r w:rsidR="00D51B32">
          <w:rPr>
            <w:noProof/>
            <w:webHidden/>
          </w:rPr>
          <w:fldChar w:fldCharType="separate"/>
        </w:r>
        <w:r w:rsidR="00D51B32">
          <w:rPr>
            <w:noProof/>
            <w:webHidden/>
          </w:rPr>
          <w:t>130</w:t>
        </w:r>
        <w:r w:rsidR="00D51B32">
          <w:rPr>
            <w:noProof/>
            <w:webHidden/>
          </w:rPr>
          <w:fldChar w:fldCharType="end"/>
        </w:r>
      </w:hyperlink>
    </w:p>
    <w:p w14:paraId="37DE4695" w14:textId="1AC47FA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25" w:history="1">
        <w:r w:rsidR="00D51B32" w:rsidRPr="002512B2">
          <w:rPr>
            <w:rStyle w:val="Hyperlink"/>
            <w:noProof/>
          </w:rPr>
          <w:t>3.36.2 id property</w:t>
        </w:r>
        <w:r w:rsidR="00D51B32">
          <w:rPr>
            <w:noProof/>
            <w:webHidden/>
          </w:rPr>
          <w:tab/>
        </w:r>
        <w:r w:rsidR="00D51B32">
          <w:rPr>
            <w:noProof/>
            <w:webHidden/>
          </w:rPr>
          <w:fldChar w:fldCharType="begin"/>
        </w:r>
        <w:r w:rsidR="00D51B32">
          <w:rPr>
            <w:noProof/>
            <w:webHidden/>
          </w:rPr>
          <w:instrText xml:space="preserve"> PAGEREF _Toc5694525 \h </w:instrText>
        </w:r>
        <w:r w:rsidR="00D51B32">
          <w:rPr>
            <w:noProof/>
            <w:webHidden/>
          </w:rPr>
        </w:r>
        <w:r w:rsidR="00D51B32">
          <w:rPr>
            <w:noProof/>
            <w:webHidden/>
          </w:rPr>
          <w:fldChar w:fldCharType="separate"/>
        </w:r>
        <w:r w:rsidR="00D51B32">
          <w:rPr>
            <w:noProof/>
            <w:webHidden/>
          </w:rPr>
          <w:t>131</w:t>
        </w:r>
        <w:r w:rsidR="00D51B32">
          <w:rPr>
            <w:noProof/>
            <w:webHidden/>
          </w:rPr>
          <w:fldChar w:fldCharType="end"/>
        </w:r>
      </w:hyperlink>
    </w:p>
    <w:p w14:paraId="65469DEA" w14:textId="52E62E8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26" w:history="1">
        <w:r w:rsidR="00D51B32" w:rsidRPr="002512B2">
          <w:rPr>
            <w:rStyle w:val="Hyperlink"/>
            <w:noProof/>
          </w:rPr>
          <w:t>3.36.3 label property</w:t>
        </w:r>
        <w:r w:rsidR="00D51B32">
          <w:rPr>
            <w:noProof/>
            <w:webHidden/>
          </w:rPr>
          <w:tab/>
        </w:r>
        <w:r w:rsidR="00D51B32">
          <w:rPr>
            <w:noProof/>
            <w:webHidden/>
          </w:rPr>
          <w:fldChar w:fldCharType="begin"/>
        </w:r>
        <w:r w:rsidR="00D51B32">
          <w:rPr>
            <w:noProof/>
            <w:webHidden/>
          </w:rPr>
          <w:instrText xml:space="preserve"> PAGEREF _Toc5694526 \h </w:instrText>
        </w:r>
        <w:r w:rsidR="00D51B32">
          <w:rPr>
            <w:noProof/>
            <w:webHidden/>
          </w:rPr>
        </w:r>
        <w:r w:rsidR="00D51B32">
          <w:rPr>
            <w:noProof/>
            <w:webHidden/>
          </w:rPr>
          <w:fldChar w:fldCharType="separate"/>
        </w:r>
        <w:r w:rsidR="00D51B32">
          <w:rPr>
            <w:noProof/>
            <w:webHidden/>
          </w:rPr>
          <w:t>131</w:t>
        </w:r>
        <w:r w:rsidR="00D51B32">
          <w:rPr>
            <w:noProof/>
            <w:webHidden/>
          </w:rPr>
          <w:fldChar w:fldCharType="end"/>
        </w:r>
      </w:hyperlink>
    </w:p>
    <w:p w14:paraId="61250767" w14:textId="731CDFD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27" w:history="1">
        <w:r w:rsidR="00D51B32" w:rsidRPr="002512B2">
          <w:rPr>
            <w:rStyle w:val="Hyperlink"/>
            <w:noProof/>
          </w:rPr>
          <w:t>3.36.4 location property</w:t>
        </w:r>
        <w:r w:rsidR="00D51B32">
          <w:rPr>
            <w:noProof/>
            <w:webHidden/>
          </w:rPr>
          <w:tab/>
        </w:r>
        <w:r w:rsidR="00D51B32">
          <w:rPr>
            <w:noProof/>
            <w:webHidden/>
          </w:rPr>
          <w:fldChar w:fldCharType="begin"/>
        </w:r>
        <w:r w:rsidR="00D51B32">
          <w:rPr>
            <w:noProof/>
            <w:webHidden/>
          </w:rPr>
          <w:instrText xml:space="preserve"> PAGEREF _Toc5694527 \h </w:instrText>
        </w:r>
        <w:r w:rsidR="00D51B32">
          <w:rPr>
            <w:noProof/>
            <w:webHidden/>
          </w:rPr>
        </w:r>
        <w:r w:rsidR="00D51B32">
          <w:rPr>
            <w:noProof/>
            <w:webHidden/>
          </w:rPr>
          <w:fldChar w:fldCharType="separate"/>
        </w:r>
        <w:r w:rsidR="00D51B32">
          <w:rPr>
            <w:noProof/>
            <w:webHidden/>
          </w:rPr>
          <w:t>131</w:t>
        </w:r>
        <w:r w:rsidR="00D51B32">
          <w:rPr>
            <w:noProof/>
            <w:webHidden/>
          </w:rPr>
          <w:fldChar w:fldCharType="end"/>
        </w:r>
      </w:hyperlink>
    </w:p>
    <w:p w14:paraId="6499DBBF" w14:textId="0053225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28" w:history="1">
        <w:r w:rsidR="00D51B32" w:rsidRPr="002512B2">
          <w:rPr>
            <w:rStyle w:val="Hyperlink"/>
            <w:noProof/>
          </w:rPr>
          <w:t>3.36.5 children property</w:t>
        </w:r>
        <w:r w:rsidR="00D51B32">
          <w:rPr>
            <w:noProof/>
            <w:webHidden/>
          </w:rPr>
          <w:tab/>
        </w:r>
        <w:r w:rsidR="00D51B32">
          <w:rPr>
            <w:noProof/>
            <w:webHidden/>
          </w:rPr>
          <w:fldChar w:fldCharType="begin"/>
        </w:r>
        <w:r w:rsidR="00D51B32">
          <w:rPr>
            <w:noProof/>
            <w:webHidden/>
          </w:rPr>
          <w:instrText xml:space="preserve"> PAGEREF _Toc5694528 \h </w:instrText>
        </w:r>
        <w:r w:rsidR="00D51B32">
          <w:rPr>
            <w:noProof/>
            <w:webHidden/>
          </w:rPr>
        </w:r>
        <w:r w:rsidR="00D51B32">
          <w:rPr>
            <w:noProof/>
            <w:webHidden/>
          </w:rPr>
          <w:fldChar w:fldCharType="separate"/>
        </w:r>
        <w:r w:rsidR="00D51B32">
          <w:rPr>
            <w:noProof/>
            <w:webHidden/>
          </w:rPr>
          <w:t>131</w:t>
        </w:r>
        <w:r w:rsidR="00D51B32">
          <w:rPr>
            <w:noProof/>
            <w:webHidden/>
          </w:rPr>
          <w:fldChar w:fldCharType="end"/>
        </w:r>
      </w:hyperlink>
    </w:p>
    <w:p w14:paraId="7D902CB6" w14:textId="1F2D0AC9" w:rsidR="00D51B32" w:rsidRDefault="001E14EC">
      <w:pPr>
        <w:pStyle w:val="TOC2"/>
        <w:tabs>
          <w:tab w:val="right" w:leader="dot" w:pos="9350"/>
        </w:tabs>
        <w:rPr>
          <w:rFonts w:asciiTheme="minorHAnsi" w:eastAsiaTheme="minorEastAsia" w:hAnsiTheme="minorHAnsi" w:cstheme="minorBidi"/>
          <w:noProof/>
          <w:sz w:val="22"/>
          <w:szCs w:val="22"/>
        </w:rPr>
      </w:pPr>
      <w:hyperlink w:anchor="_Toc5694529" w:history="1">
        <w:r w:rsidR="00D51B32" w:rsidRPr="002512B2">
          <w:rPr>
            <w:rStyle w:val="Hyperlink"/>
            <w:noProof/>
          </w:rPr>
          <w:t>3.37 edge object</w:t>
        </w:r>
        <w:r w:rsidR="00D51B32">
          <w:rPr>
            <w:noProof/>
            <w:webHidden/>
          </w:rPr>
          <w:tab/>
        </w:r>
        <w:r w:rsidR="00D51B32">
          <w:rPr>
            <w:noProof/>
            <w:webHidden/>
          </w:rPr>
          <w:fldChar w:fldCharType="begin"/>
        </w:r>
        <w:r w:rsidR="00D51B32">
          <w:rPr>
            <w:noProof/>
            <w:webHidden/>
          </w:rPr>
          <w:instrText xml:space="preserve"> PAGEREF _Toc5694529 \h </w:instrText>
        </w:r>
        <w:r w:rsidR="00D51B32">
          <w:rPr>
            <w:noProof/>
            <w:webHidden/>
          </w:rPr>
        </w:r>
        <w:r w:rsidR="00D51B32">
          <w:rPr>
            <w:noProof/>
            <w:webHidden/>
          </w:rPr>
          <w:fldChar w:fldCharType="separate"/>
        </w:r>
        <w:r w:rsidR="00D51B32">
          <w:rPr>
            <w:noProof/>
            <w:webHidden/>
          </w:rPr>
          <w:t>131</w:t>
        </w:r>
        <w:r w:rsidR="00D51B32">
          <w:rPr>
            <w:noProof/>
            <w:webHidden/>
          </w:rPr>
          <w:fldChar w:fldCharType="end"/>
        </w:r>
      </w:hyperlink>
    </w:p>
    <w:p w14:paraId="1F104BC3" w14:textId="3C65836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30" w:history="1">
        <w:r w:rsidR="00D51B32" w:rsidRPr="002512B2">
          <w:rPr>
            <w:rStyle w:val="Hyperlink"/>
            <w:noProof/>
          </w:rPr>
          <w:t>3.37.1 General</w:t>
        </w:r>
        <w:r w:rsidR="00D51B32">
          <w:rPr>
            <w:noProof/>
            <w:webHidden/>
          </w:rPr>
          <w:tab/>
        </w:r>
        <w:r w:rsidR="00D51B32">
          <w:rPr>
            <w:noProof/>
            <w:webHidden/>
          </w:rPr>
          <w:fldChar w:fldCharType="begin"/>
        </w:r>
        <w:r w:rsidR="00D51B32">
          <w:rPr>
            <w:noProof/>
            <w:webHidden/>
          </w:rPr>
          <w:instrText xml:space="preserve"> PAGEREF _Toc5694530 \h </w:instrText>
        </w:r>
        <w:r w:rsidR="00D51B32">
          <w:rPr>
            <w:noProof/>
            <w:webHidden/>
          </w:rPr>
        </w:r>
        <w:r w:rsidR="00D51B32">
          <w:rPr>
            <w:noProof/>
            <w:webHidden/>
          </w:rPr>
          <w:fldChar w:fldCharType="separate"/>
        </w:r>
        <w:r w:rsidR="00D51B32">
          <w:rPr>
            <w:noProof/>
            <w:webHidden/>
          </w:rPr>
          <w:t>131</w:t>
        </w:r>
        <w:r w:rsidR="00D51B32">
          <w:rPr>
            <w:noProof/>
            <w:webHidden/>
          </w:rPr>
          <w:fldChar w:fldCharType="end"/>
        </w:r>
      </w:hyperlink>
    </w:p>
    <w:p w14:paraId="4F37453D" w14:textId="0AAE9EC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31" w:history="1">
        <w:r w:rsidR="00D51B32" w:rsidRPr="002512B2">
          <w:rPr>
            <w:rStyle w:val="Hyperlink"/>
            <w:noProof/>
          </w:rPr>
          <w:t>3.37.2 id property</w:t>
        </w:r>
        <w:r w:rsidR="00D51B32">
          <w:rPr>
            <w:noProof/>
            <w:webHidden/>
          </w:rPr>
          <w:tab/>
        </w:r>
        <w:r w:rsidR="00D51B32">
          <w:rPr>
            <w:noProof/>
            <w:webHidden/>
          </w:rPr>
          <w:fldChar w:fldCharType="begin"/>
        </w:r>
        <w:r w:rsidR="00D51B32">
          <w:rPr>
            <w:noProof/>
            <w:webHidden/>
          </w:rPr>
          <w:instrText xml:space="preserve"> PAGEREF _Toc5694531 \h </w:instrText>
        </w:r>
        <w:r w:rsidR="00D51B32">
          <w:rPr>
            <w:noProof/>
            <w:webHidden/>
          </w:rPr>
        </w:r>
        <w:r w:rsidR="00D51B32">
          <w:rPr>
            <w:noProof/>
            <w:webHidden/>
          </w:rPr>
          <w:fldChar w:fldCharType="separate"/>
        </w:r>
        <w:r w:rsidR="00D51B32">
          <w:rPr>
            <w:noProof/>
            <w:webHidden/>
          </w:rPr>
          <w:t>131</w:t>
        </w:r>
        <w:r w:rsidR="00D51B32">
          <w:rPr>
            <w:noProof/>
            <w:webHidden/>
          </w:rPr>
          <w:fldChar w:fldCharType="end"/>
        </w:r>
      </w:hyperlink>
    </w:p>
    <w:p w14:paraId="1668275B" w14:textId="3151C2C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32" w:history="1">
        <w:r w:rsidR="00D51B32" w:rsidRPr="002512B2">
          <w:rPr>
            <w:rStyle w:val="Hyperlink"/>
            <w:noProof/>
          </w:rPr>
          <w:t>3.37.3 label property</w:t>
        </w:r>
        <w:r w:rsidR="00D51B32">
          <w:rPr>
            <w:noProof/>
            <w:webHidden/>
          </w:rPr>
          <w:tab/>
        </w:r>
        <w:r w:rsidR="00D51B32">
          <w:rPr>
            <w:noProof/>
            <w:webHidden/>
          </w:rPr>
          <w:fldChar w:fldCharType="begin"/>
        </w:r>
        <w:r w:rsidR="00D51B32">
          <w:rPr>
            <w:noProof/>
            <w:webHidden/>
          </w:rPr>
          <w:instrText xml:space="preserve"> PAGEREF _Toc5694532 \h </w:instrText>
        </w:r>
        <w:r w:rsidR="00D51B32">
          <w:rPr>
            <w:noProof/>
            <w:webHidden/>
          </w:rPr>
        </w:r>
        <w:r w:rsidR="00D51B32">
          <w:rPr>
            <w:noProof/>
            <w:webHidden/>
          </w:rPr>
          <w:fldChar w:fldCharType="separate"/>
        </w:r>
        <w:r w:rsidR="00D51B32">
          <w:rPr>
            <w:noProof/>
            <w:webHidden/>
          </w:rPr>
          <w:t>132</w:t>
        </w:r>
        <w:r w:rsidR="00D51B32">
          <w:rPr>
            <w:noProof/>
            <w:webHidden/>
          </w:rPr>
          <w:fldChar w:fldCharType="end"/>
        </w:r>
      </w:hyperlink>
    </w:p>
    <w:p w14:paraId="34BA7AA4" w14:textId="3AE472C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33" w:history="1">
        <w:r w:rsidR="00D51B32" w:rsidRPr="002512B2">
          <w:rPr>
            <w:rStyle w:val="Hyperlink"/>
            <w:noProof/>
          </w:rPr>
          <w:t>3.37.4 sourceNodeId property</w:t>
        </w:r>
        <w:r w:rsidR="00D51B32">
          <w:rPr>
            <w:noProof/>
            <w:webHidden/>
          </w:rPr>
          <w:tab/>
        </w:r>
        <w:r w:rsidR="00D51B32">
          <w:rPr>
            <w:noProof/>
            <w:webHidden/>
          </w:rPr>
          <w:fldChar w:fldCharType="begin"/>
        </w:r>
        <w:r w:rsidR="00D51B32">
          <w:rPr>
            <w:noProof/>
            <w:webHidden/>
          </w:rPr>
          <w:instrText xml:space="preserve"> PAGEREF _Toc5694533 \h </w:instrText>
        </w:r>
        <w:r w:rsidR="00D51B32">
          <w:rPr>
            <w:noProof/>
            <w:webHidden/>
          </w:rPr>
        </w:r>
        <w:r w:rsidR="00D51B32">
          <w:rPr>
            <w:noProof/>
            <w:webHidden/>
          </w:rPr>
          <w:fldChar w:fldCharType="separate"/>
        </w:r>
        <w:r w:rsidR="00D51B32">
          <w:rPr>
            <w:noProof/>
            <w:webHidden/>
          </w:rPr>
          <w:t>132</w:t>
        </w:r>
        <w:r w:rsidR="00D51B32">
          <w:rPr>
            <w:noProof/>
            <w:webHidden/>
          </w:rPr>
          <w:fldChar w:fldCharType="end"/>
        </w:r>
      </w:hyperlink>
    </w:p>
    <w:p w14:paraId="70FFC256" w14:textId="5F94986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34" w:history="1">
        <w:r w:rsidR="00D51B32" w:rsidRPr="002512B2">
          <w:rPr>
            <w:rStyle w:val="Hyperlink"/>
            <w:noProof/>
          </w:rPr>
          <w:t>3.37.5 targetNodeId property</w:t>
        </w:r>
        <w:r w:rsidR="00D51B32">
          <w:rPr>
            <w:noProof/>
            <w:webHidden/>
          </w:rPr>
          <w:tab/>
        </w:r>
        <w:r w:rsidR="00D51B32">
          <w:rPr>
            <w:noProof/>
            <w:webHidden/>
          </w:rPr>
          <w:fldChar w:fldCharType="begin"/>
        </w:r>
        <w:r w:rsidR="00D51B32">
          <w:rPr>
            <w:noProof/>
            <w:webHidden/>
          </w:rPr>
          <w:instrText xml:space="preserve"> PAGEREF _Toc5694534 \h </w:instrText>
        </w:r>
        <w:r w:rsidR="00D51B32">
          <w:rPr>
            <w:noProof/>
            <w:webHidden/>
          </w:rPr>
        </w:r>
        <w:r w:rsidR="00D51B32">
          <w:rPr>
            <w:noProof/>
            <w:webHidden/>
          </w:rPr>
          <w:fldChar w:fldCharType="separate"/>
        </w:r>
        <w:r w:rsidR="00D51B32">
          <w:rPr>
            <w:noProof/>
            <w:webHidden/>
          </w:rPr>
          <w:t>132</w:t>
        </w:r>
        <w:r w:rsidR="00D51B32">
          <w:rPr>
            <w:noProof/>
            <w:webHidden/>
          </w:rPr>
          <w:fldChar w:fldCharType="end"/>
        </w:r>
      </w:hyperlink>
    </w:p>
    <w:p w14:paraId="1ECF5880" w14:textId="5B9D5048" w:rsidR="00D51B32" w:rsidRDefault="001E14EC">
      <w:pPr>
        <w:pStyle w:val="TOC2"/>
        <w:tabs>
          <w:tab w:val="right" w:leader="dot" w:pos="9350"/>
        </w:tabs>
        <w:rPr>
          <w:rFonts w:asciiTheme="minorHAnsi" w:eastAsiaTheme="minorEastAsia" w:hAnsiTheme="minorHAnsi" w:cstheme="minorBidi"/>
          <w:noProof/>
          <w:sz w:val="22"/>
          <w:szCs w:val="22"/>
        </w:rPr>
      </w:pPr>
      <w:hyperlink w:anchor="_Toc5694535" w:history="1">
        <w:r w:rsidR="00D51B32" w:rsidRPr="002512B2">
          <w:rPr>
            <w:rStyle w:val="Hyperlink"/>
            <w:noProof/>
          </w:rPr>
          <w:t>3.38 graphTraversal object</w:t>
        </w:r>
        <w:r w:rsidR="00D51B32">
          <w:rPr>
            <w:noProof/>
            <w:webHidden/>
          </w:rPr>
          <w:tab/>
        </w:r>
        <w:r w:rsidR="00D51B32">
          <w:rPr>
            <w:noProof/>
            <w:webHidden/>
          </w:rPr>
          <w:fldChar w:fldCharType="begin"/>
        </w:r>
        <w:r w:rsidR="00D51B32">
          <w:rPr>
            <w:noProof/>
            <w:webHidden/>
          </w:rPr>
          <w:instrText xml:space="preserve"> PAGEREF _Toc5694535 \h </w:instrText>
        </w:r>
        <w:r w:rsidR="00D51B32">
          <w:rPr>
            <w:noProof/>
            <w:webHidden/>
          </w:rPr>
        </w:r>
        <w:r w:rsidR="00D51B32">
          <w:rPr>
            <w:noProof/>
            <w:webHidden/>
          </w:rPr>
          <w:fldChar w:fldCharType="separate"/>
        </w:r>
        <w:r w:rsidR="00D51B32">
          <w:rPr>
            <w:noProof/>
            <w:webHidden/>
          </w:rPr>
          <w:t>132</w:t>
        </w:r>
        <w:r w:rsidR="00D51B32">
          <w:rPr>
            <w:noProof/>
            <w:webHidden/>
          </w:rPr>
          <w:fldChar w:fldCharType="end"/>
        </w:r>
      </w:hyperlink>
    </w:p>
    <w:p w14:paraId="1382F8B3" w14:textId="5BCF078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36" w:history="1">
        <w:r w:rsidR="00D51B32" w:rsidRPr="002512B2">
          <w:rPr>
            <w:rStyle w:val="Hyperlink"/>
            <w:noProof/>
          </w:rPr>
          <w:t>3.38.1 General</w:t>
        </w:r>
        <w:r w:rsidR="00D51B32">
          <w:rPr>
            <w:noProof/>
            <w:webHidden/>
          </w:rPr>
          <w:tab/>
        </w:r>
        <w:r w:rsidR="00D51B32">
          <w:rPr>
            <w:noProof/>
            <w:webHidden/>
          </w:rPr>
          <w:fldChar w:fldCharType="begin"/>
        </w:r>
        <w:r w:rsidR="00D51B32">
          <w:rPr>
            <w:noProof/>
            <w:webHidden/>
          </w:rPr>
          <w:instrText xml:space="preserve"> PAGEREF _Toc5694536 \h </w:instrText>
        </w:r>
        <w:r w:rsidR="00D51B32">
          <w:rPr>
            <w:noProof/>
            <w:webHidden/>
          </w:rPr>
        </w:r>
        <w:r w:rsidR="00D51B32">
          <w:rPr>
            <w:noProof/>
            <w:webHidden/>
          </w:rPr>
          <w:fldChar w:fldCharType="separate"/>
        </w:r>
        <w:r w:rsidR="00D51B32">
          <w:rPr>
            <w:noProof/>
            <w:webHidden/>
          </w:rPr>
          <w:t>132</w:t>
        </w:r>
        <w:r w:rsidR="00D51B32">
          <w:rPr>
            <w:noProof/>
            <w:webHidden/>
          </w:rPr>
          <w:fldChar w:fldCharType="end"/>
        </w:r>
      </w:hyperlink>
    </w:p>
    <w:p w14:paraId="228BA878" w14:textId="5D87A6A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37" w:history="1">
        <w:r w:rsidR="00D51B32" w:rsidRPr="002512B2">
          <w:rPr>
            <w:rStyle w:val="Hyperlink"/>
            <w:noProof/>
          </w:rPr>
          <w:t>3.38.2 Constraints</w:t>
        </w:r>
        <w:r w:rsidR="00D51B32">
          <w:rPr>
            <w:noProof/>
            <w:webHidden/>
          </w:rPr>
          <w:tab/>
        </w:r>
        <w:r w:rsidR="00D51B32">
          <w:rPr>
            <w:noProof/>
            <w:webHidden/>
          </w:rPr>
          <w:fldChar w:fldCharType="begin"/>
        </w:r>
        <w:r w:rsidR="00D51B32">
          <w:rPr>
            <w:noProof/>
            <w:webHidden/>
          </w:rPr>
          <w:instrText xml:space="preserve"> PAGEREF _Toc5694537 \h </w:instrText>
        </w:r>
        <w:r w:rsidR="00D51B32">
          <w:rPr>
            <w:noProof/>
            <w:webHidden/>
          </w:rPr>
        </w:r>
        <w:r w:rsidR="00D51B32">
          <w:rPr>
            <w:noProof/>
            <w:webHidden/>
          </w:rPr>
          <w:fldChar w:fldCharType="separate"/>
        </w:r>
        <w:r w:rsidR="00D51B32">
          <w:rPr>
            <w:noProof/>
            <w:webHidden/>
          </w:rPr>
          <w:t>133</w:t>
        </w:r>
        <w:r w:rsidR="00D51B32">
          <w:rPr>
            <w:noProof/>
            <w:webHidden/>
          </w:rPr>
          <w:fldChar w:fldCharType="end"/>
        </w:r>
      </w:hyperlink>
    </w:p>
    <w:p w14:paraId="62CADB55" w14:textId="0E703DB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38" w:history="1">
        <w:r w:rsidR="00D51B32" w:rsidRPr="002512B2">
          <w:rPr>
            <w:rStyle w:val="Hyperlink"/>
            <w:noProof/>
          </w:rPr>
          <w:t>3.38.3 resultGraphIndex property</w:t>
        </w:r>
        <w:r w:rsidR="00D51B32">
          <w:rPr>
            <w:noProof/>
            <w:webHidden/>
          </w:rPr>
          <w:tab/>
        </w:r>
        <w:r w:rsidR="00D51B32">
          <w:rPr>
            <w:noProof/>
            <w:webHidden/>
          </w:rPr>
          <w:fldChar w:fldCharType="begin"/>
        </w:r>
        <w:r w:rsidR="00D51B32">
          <w:rPr>
            <w:noProof/>
            <w:webHidden/>
          </w:rPr>
          <w:instrText xml:space="preserve"> PAGEREF _Toc5694538 \h </w:instrText>
        </w:r>
        <w:r w:rsidR="00D51B32">
          <w:rPr>
            <w:noProof/>
            <w:webHidden/>
          </w:rPr>
        </w:r>
        <w:r w:rsidR="00D51B32">
          <w:rPr>
            <w:noProof/>
            <w:webHidden/>
          </w:rPr>
          <w:fldChar w:fldCharType="separate"/>
        </w:r>
        <w:r w:rsidR="00D51B32">
          <w:rPr>
            <w:noProof/>
            <w:webHidden/>
          </w:rPr>
          <w:t>133</w:t>
        </w:r>
        <w:r w:rsidR="00D51B32">
          <w:rPr>
            <w:noProof/>
            <w:webHidden/>
          </w:rPr>
          <w:fldChar w:fldCharType="end"/>
        </w:r>
      </w:hyperlink>
    </w:p>
    <w:p w14:paraId="1B4D409F" w14:textId="2F244BA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39" w:history="1">
        <w:r w:rsidR="00D51B32" w:rsidRPr="002512B2">
          <w:rPr>
            <w:rStyle w:val="Hyperlink"/>
            <w:noProof/>
          </w:rPr>
          <w:t>3.38.4 runGraphIndex property</w:t>
        </w:r>
        <w:r w:rsidR="00D51B32">
          <w:rPr>
            <w:noProof/>
            <w:webHidden/>
          </w:rPr>
          <w:tab/>
        </w:r>
        <w:r w:rsidR="00D51B32">
          <w:rPr>
            <w:noProof/>
            <w:webHidden/>
          </w:rPr>
          <w:fldChar w:fldCharType="begin"/>
        </w:r>
        <w:r w:rsidR="00D51B32">
          <w:rPr>
            <w:noProof/>
            <w:webHidden/>
          </w:rPr>
          <w:instrText xml:space="preserve"> PAGEREF _Toc5694539 \h </w:instrText>
        </w:r>
        <w:r w:rsidR="00D51B32">
          <w:rPr>
            <w:noProof/>
            <w:webHidden/>
          </w:rPr>
        </w:r>
        <w:r w:rsidR="00D51B32">
          <w:rPr>
            <w:noProof/>
            <w:webHidden/>
          </w:rPr>
          <w:fldChar w:fldCharType="separate"/>
        </w:r>
        <w:r w:rsidR="00D51B32">
          <w:rPr>
            <w:noProof/>
            <w:webHidden/>
          </w:rPr>
          <w:t>133</w:t>
        </w:r>
        <w:r w:rsidR="00D51B32">
          <w:rPr>
            <w:noProof/>
            <w:webHidden/>
          </w:rPr>
          <w:fldChar w:fldCharType="end"/>
        </w:r>
      </w:hyperlink>
    </w:p>
    <w:p w14:paraId="7DB4C716" w14:textId="4942A5B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40" w:history="1">
        <w:r w:rsidR="00D51B32" w:rsidRPr="002512B2">
          <w:rPr>
            <w:rStyle w:val="Hyperlink"/>
            <w:noProof/>
          </w:rPr>
          <w:t>3.38.5 description property</w:t>
        </w:r>
        <w:r w:rsidR="00D51B32">
          <w:rPr>
            <w:noProof/>
            <w:webHidden/>
          </w:rPr>
          <w:tab/>
        </w:r>
        <w:r w:rsidR="00D51B32">
          <w:rPr>
            <w:noProof/>
            <w:webHidden/>
          </w:rPr>
          <w:fldChar w:fldCharType="begin"/>
        </w:r>
        <w:r w:rsidR="00D51B32">
          <w:rPr>
            <w:noProof/>
            <w:webHidden/>
          </w:rPr>
          <w:instrText xml:space="preserve"> PAGEREF _Toc5694540 \h </w:instrText>
        </w:r>
        <w:r w:rsidR="00D51B32">
          <w:rPr>
            <w:noProof/>
            <w:webHidden/>
          </w:rPr>
        </w:r>
        <w:r w:rsidR="00D51B32">
          <w:rPr>
            <w:noProof/>
            <w:webHidden/>
          </w:rPr>
          <w:fldChar w:fldCharType="separate"/>
        </w:r>
        <w:r w:rsidR="00D51B32">
          <w:rPr>
            <w:noProof/>
            <w:webHidden/>
          </w:rPr>
          <w:t>133</w:t>
        </w:r>
        <w:r w:rsidR="00D51B32">
          <w:rPr>
            <w:noProof/>
            <w:webHidden/>
          </w:rPr>
          <w:fldChar w:fldCharType="end"/>
        </w:r>
      </w:hyperlink>
    </w:p>
    <w:p w14:paraId="1B468118" w14:textId="4745CA0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41" w:history="1">
        <w:r w:rsidR="00D51B32" w:rsidRPr="002512B2">
          <w:rPr>
            <w:rStyle w:val="Hyperlink"/>
            <w:noProof/>
          </w:rPr>
          <w:t>3.38.6 initialState property</w:t>
        </w:r>
        <w:r w:rsidR="00D51B32">
          <w:rPr>
            <w:noProof/>
            <w:webHidden/>
          </w:rPr>
          <w:tab/>
        </w:r>
        <w:r w:rsidR="00D51B32">
          <w:rPr>
            <w:noProof/>
            <w:webHidden/>
          </w:rPr>
          <w:fldChar w:fldCharType="begin"/>
        </w:r>
        <w:r w:rsidR="00D51B32">
          <w:rPr>
            <w:noProof/>
            <w:webHidden/>
          </w:rPr>
          <w:instrText xml:space="preserve"> PAGEREF _Toc5694541 \h </w:instrText>
        </w:r>
        <w:r w:rsidR="00D51B32">
          <w:rPr>
            <w:noProof/>
            <w:webHidden/>
          </w:rPr>
        </w:r>
        <w:r w:rsidR="00D51B32">
          <w:rPr>
            <w:noProof/>
            <w:webHidden/>
          </w:rPr>
          <w:fldChar w:fldCharType="separate"/>
        </w:r>
        <w:r w:rsidR="00D51B32">
          <w:rPr>
            <w:noProof/>
            <w:webHidden/>
          </w:rPr>
          <w:t>133</w:t>
        </w:r>
        <w:r w:rsidR="00D51B32">
          <w:rPr>
            <w:noProof/>
            <w:webHidden/>
          </w:rPr>
          <w:fldChar w:fldCharType="end"/>
        </w:r>
      </w:hyperlink>
    </w:p>
    <w:p w14:paraId="7AD330FC" w14:textId="673719A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42" w:history="1">
        <w:r w:rsidR="00D51B32" w:rsidRPr="002512B2">
          <w:rPr>
            <w:rStyle w:val="Hyperlink"/>
            <w:noProof/>
          </w:rPr>
          <w:t>3.38.7 immutableState property</w:t>
        </w:r>
        <w:r w:rsidR="00D51B32">
          <w:rPr>
            <w:noProof/>
            <w:webHidden/>
          </w:rPr>
          <w:tab/>
        </w:r>
        <w:r w:rsidR="00D51B32">
          <w:rPr>
            <w:noProof/>
            <w:webHidden/>
          </w:rPr>
          <w:fldChar w:fldCharType="begin"/>
        </w:r>
        <w:r w:rsidR="00D51B32">
          <w:rPr>
            <w:noProof/>
            <w:webHidden/>
          </w:rPr>
          <w:instrText xml:space="preserve"> PAGEREF _Toc5694542 \h </w:instrText>
        </w:r>
        <w:r w:rsidR="00D51B32">
          <w:rPr>
            <w:noProof/>
            <w:webHidden/>
          </w:rPr>
        </w:r>
        <w:r w:rsidR="00D51B32">
          <w:rPr>
            <w:noProof/>
            <w:webHidden/>
          </w:rPr>
          <w:fldChar w:fldCharType="separate"/>
        </w:r>
        <w:r w:rsidR="00D51B32">
          <w:rPr>
            <w:noProof/>
            <w:webHidden/>
          </w:rPr>
          <w:t>133</w:t>
        </w:r>
        <w:r w:rsidR="00D51B32">
          <w:rPr>
            <w:noProof/>
            <w:webHidden/>
          </w:rPr>
          <w:fldChar w:fldCharType="end"/>
        </w:r>
      </w:hyperlink>
    </w:p>
    <w:p w14:paraId="130B2764" w14:textId="0E80421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43" w:history="1">
        <w:r w:rsidR="00D51B32" w:rsidRPr="002512B2">
          <w:rPr>
            <w:rStyle w:val="Hyperlink"/>
            <w:noProof/>
          </w:rPr>
          <w:t>3.38.8 edgeTraversals property</w:t>
        </w:r>
        <w:r w:rsidR="00D51B32">
          <w:rPr>
            <w:noProof/>
            <w:webHidden/>
          </w:rPr>
          <w:tab/>
        </w:r>
        <w:r w:rsidR="00D51B32">
          <w:rPr>
            <w:noProof/>
            <w:webHidden/>
          </w:rPr>
          <w:fldChar w:fldCharType="begin"/>
        </w:r>
        <w:r w:rsidR="00D51B32">
          <w:rPr>
            <w:noProof/>
            <w:webHidden/>
          </w:rPr>
          <w:instrText xml:space="preserve"> PAGEREF _Toc5694543 \h </w:instrText>
        </w:r>
        <w:r w:rsidR="00D51B32">
          <w:rPr>
            <w:noProof/>
            <w:webHidden/>
          </w:rPr>
        </w:r>
        <w:r w:rsidR="00D51B32">
          <w:rPr>
            <w:noProof/>
            <w:webHidden/>
          </w:rPr>
          <w:fldChar w:fldCharType="separate"/>
        </w:r>
        <w:r w:rsidR="00D51B32">
          <w:rPr>
            <w:noProof/>
            <w:webHidden/>
          </w:rPr>
          <w:t>134</w:t>
        </w:r>
        <w:r w:rsidR="00D51B32">
          <w:rPr>
            <w:noProof/>
            <w:webHidden/>
          </w:rPr>
          <w:fldChar w:fldCharType="end"/>
        </w:r>
      </w:hyperlink>
    </w:p>
    <w:p w14:paraId="2DF2D3E9" w14:textId="6B2A5B73" w:rsidR="00D51B32" w:rsidRDefault="001E14EC">
      <w:pPr>
        <w:pStyle w:val="TOC2"/>
        <w:tabs>
          <w:tab w:val="right" w:leader="dot" w:pos="9350"/>
        </w:tabs>
        <w:rPr>
          <w:rFonts w:asciiTheme="minorHAnsi" w:eastAsiaTheme="minorEastAsia" w:hAnsiTheme="minorHAnsi" w:cstheme="minorBidi"/>
          <w:noProof/>
          <w:sz w:val="22"/>
          <w:szCs w:val="22"/>
        </w:rPr>
      </w:pPr>
      <w:hyperlink w:anchor="_Toc5694544" w:history="1">
        <w:r w:rsidR="00D51B32" w:rsidRPr="002512B2">
          <w:rPr>
            <w:rStyle w:val="Hyperlink"/>
            <w:noProof/>
          </w:rPr>
          <w:t>3.39 edgeTraversal object</w:t>
        </w:r>
        <w:r w:rsidR="00D51B32">
          <w:rPr>
            <w:noProof/>
            <w:webHidden/>
          </w:rPr>
          <w:tab/>
        </w:r>
        <w:r w:rsidR="00D51B32">
          <w:rPr>
            <w:noProof/>
            <w:webHidden/>
          </w:rPr>
          <w:fldChar w:fldCharType="begin"/>
        </w:r>
        <w:r w:rsidR="00D51B32">
          <w:rPr>
            <w:noProof/>
            <w:webHidden/>
          </w:rPr>
          <w:instrText xml:space="preserve"> PAGEREF _Toc5694544 \h </w:instrText>
        </w:r>
        <w:r w:rsidR="00D51B32">
          <w:rPr>
            <w:noProof/>
            <w:webHidden/>
          </w:rPr>
        </w:r>
        <w:r w:rsidR="00D51B32">
          <w:rPr>
            <w:noProof/>
            <w:webHidden/>
          </w:rPr>
          <w:fldChar w:fldCharType="separate"/>
        </w:r>
        <w:r w:rsidR="00D51B32">
          <w:rPr>
            <w:noProof/>
            <w:webHidden/>
          </w:rPr>
          <w:t>135</w:t>
        </w:r>
        <w:r w:rsidR="00D51B32">
          <w:rPr>
            <w:noProof/>
            <w:webHidden/>
          </w:rPr>
          <w:fldChar w:fldCharType="end"/>
        </w:r>
      </w:hyperlink>
    </w:p>
    <w:p w14:paraId="57B86E68" w14:textId="53BDC95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45" w:history="1">
        <w:r w:rsidR="00D51B32" w:rsidRPr="002512B2">
          <w:rPr>
            <w:rStyle w:val="Hyperlink"/>
            <w:noProof/>
          </w:rPr>
          <w:t>3.39.1 General</w:t>
        </w:r>
        <w:r w:rsidR="00D51B32">
          <w:rPr>
            <w:noProof/>
            <w:webHidden/>
          </w:rPr>
          <w:tab/>
        </w:r>
        <w:r w:rsidR="00D51B32">
          <w:rPr>
            <w:noProof/>
            <w:webHidden/>
          </w:rPr>
          <w:fldChar w:fldCharType="begin"/>
        </w:r>
        <w:r w:rsidR="00D51B32">
          <w:rPr>
            <w:noProof/>
            <w:webHidden/>
          </w:rPr>
          <w:instrText xml:space="preserve"> PAGEREF _Toc5694545 \h </w:instrText>
        </w:r>
        <w:r w:rsidR="00D51B32">
          <w:rPr>
            <w:noProof/>
            <w:webHidden/>
          </w:rPr>
        </w:r>
        <w:r w:rsidR="00D51B32">
          <w:rPr>
            <w:noProof/>
            <w:webHidden/>
          </w:rPr>
          <w:fldChar w:fldCharType="separate"/>
        </w:r>
        <w:r w:rsidR="00D51B32">
          <w:rPr>
            <w:noProof/>
            <w:webHidden/>
          </w:rPr>
          <w:t>135</w:t>
        </w:r>
        <w:r w:rsidR="00D51B32">
          <w:rPr>
            <w:noProof/>
            <w:webHidden/>
          </w:rPr>
          <w:fldChar w:fldCharType="end"/>
        </w:r>
      </w:hyperlink>
    </w:p>
    <w:p w14:paraId="597060AC" w14:textId="7BB94D6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46" w:history="1">
        <w:r w:rsidR="00D51B32" w:rsidRPr="002512B2">
          <w:rPr>
            <w:rStyle w:val="Hyperlink"/>
            <w:noProof/>
          </w:rPr>
          <w:t>3.39.2 edgeId property</w:t>
        </w:r>
        <w:r w:rsidR="00D51B32">
          <w:rPr>
            <w:noProof/>
            <w:webHidden/>
          </w:rPr>
          <w:tab/>
        </w:r>
        <w:r w:rsidR="00D51B32">
          <w:rPr>
            <w:noProof/>
            <w:webHidden/>
          </w:rPr>
          <w:fldChar w:fldCharType="begin"/>
        </w:r>
        <w:r w:rsidR="00D51B32">
          <w:rPr>
            <w:noProof/>
            <w:webHidden/>
          </w:rPr>
          <w:instrText xml:space="preserve"> PAGEREF _Toc5694546 \h </w:instrText>
        </w:r>
        <w:r w:rsidR="00D51B32">
          <w:rPr>
            <w:noProof/>
            <w:webHidden/>
          </w:rPr>
        </w:r>
        <w:r w:rsidR="00D51B32">
          <w:rPr>
            <w:noProof/>
            <w:webHidden/>
          </w:rPr>
          <w:fldChar w:fldCharType="separate"/>
        </w:r>
        <w:r w:rsidR="00D51B32">
          <w:rPr>
            <w:noProof/>
            <w:webHidden/>
          </w:rPr>
          <w:t>135</w:t>
        </w:r>
        <w:r w:rsidR="00D51B32">
          <w:rPr>
            <w:noProof/>
            <w:webHidden/>
          </w:rPr>
          <w:fldChar w:fldCharType="end"/>
        </w:r>
      </w:hyperlink>
    </w:p>
    <w:p w14:paraId="47399EF8" w14:textId="3D90BD8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47" w:history="1">
        <w:r w:rsidR="00D51B32" w:rsidRPr="002512B2">
          <w:rPr>
            <w:rStyle w:val="Hyperlink"/>
            <w:noProof/>
          </w:rPr>
          <w:t>3.39.3 message property</w:t>
        </w:r>
        <w:r w:rsidR="00D51B32">
          <w:rPr>
            <w:noProof/>
            <w:webHidden/>
          </w:rPr>
          <w:tab/>
        </w:r>
        <w:r w:rsidR="00D51B32">
          <w:rPr>
            <w:noProof/>
            <w:webHidden/>
          </w:rPr>
          <w:fldChar w:fldCharType="begin"/>
        </w:r>
        <w:r w:rsidR="00D51B32">
          <w:rPr>
            <w:noProof/>
            <w:webHidden/>
          </w:rPr>
          <w:instrText xml:space="preserve"> PAGEREF _Toc5694547 \h </w:instrText>
        </w:r>
        <w:r w:rsidR="00D51B32">
          <w:rPr>
            <w:noProof/>
            <w:webHidden/>
          </w:rPr>
        </w:r>
        <w:r w:rsidR="00D51B32">
          <w:rPr>
            <w:noProof/>
            <w:webHidden/>
          </w:rPr>
          <w:fldChar w:fldCharType="separate"/>
        </w:r>
        <w:r w:rsidR="00D51B32">
          <w:rPr>
            <w:noProof/>
            <w:webHidden/>
          </w:rPr>
          <w:t>135</w:t>
        </w:r>
        <w:r w:rsidR="00D51B32">
          <w:rPr>
            <w:noProof/>
            <w:webHidden/>
          </w:rPr>
          <w:fldChar w:fldCharType="end"/>
        </w:r>
      </w:hyperlink>
    </w:p>
    <w:p w14:paraId="08946CEF" w14:textId="77DE404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48" w:history="1">
        <w:r w:rsidR="00D51B32" w:rsidRPr="002512B2">
          <w:rPr>
            <w:rStyle w:val="Hyperlink"/>
            <w:noProof/>
          </w:rPr>
          <w:t>3.39.4 finalState property</w:t>
        </w:r>
        <w:r w:rsidR="00D51B32">
          <w:rPr>
            <w:noProof/>
            <w:webHidden/>
          </w:rPr>
          <w:tab/>
        </w:r>
        <w:r w:rsidR="00D51B32">
          <w:rPr>
            <w:noProof/>
            <w:webHidden/>
          </w:rPr>
          <w:fldChar w:fldCharType="begin"/>
        </w:r>
        <w:r w:rsidR="00D51B32">
          <w:rPr>
            <w:noProof/>
            <w:webHidden/>
          </w:rPr>
          <w:instrText xml:space="preserve"> PAGEREF _Toc5694548 \h </w:instrText>
        </w:r>
        <w:r w:rsidR="00D51B32">
          <w:rPr>
            <w:noProof/>
            <w:webHidden/>
          </w:rPr>
        </w:r>
        <w:r w:rsidR="00D51B32">
          <w:rPr>
            <w:noProof/>
            <w:webHidden/>
          </w:rPr>
          <w:fldChar w:fldCharType="separate"/>
        </w:r>
        <w:r w:rsidR="00D51B32">
          <w:rPr>
            <w:noProof/>
            <w:webHidden/>
          </w:rPr>
          <w:t>135</w:t>
        </w:r>
        <w:r w:rsidR="00D51B32">
          <w:rPr>
            <w:noProof/>
            <w:webHidden/>
          </w:rPr>
          <w:fldChar w:fldCharType="end"/>
        </w:r>
      </w:hyperlink>
    </w:p>
    <w:p w14:paraId="4123C253" w14:textId="314DE1D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49" w:history="1">
        <w:r w:rsidR="00D51B32" w:rsidRPr="002512B2">
          <w:rPr>
            <w:rStyle w:val="Hyperlink"/>
            <w:noProof/>
          </w:rPr>
          <w:t>3.39.5 stepOverEdgeCount property</w:t>
        </w:r>
        <w:r w:rsidR="00D51B32">
          <w:rPr>
            <w:noProof/>
            <w:webHidden/>
          </w:rPr>
          <w:tab/>
        </w:r>
        <w:r w:rsidR="00D51B32">
          <w:rPr>
            <w:noProof/>
            <w:webHidden/>
          </w:rPr>
          <w:fldChar w:fldCharType="begin"/>
        </w:r>
        <w:r w:rsidR="00D51B32">
          <w:rPr>
            <w:noProof/>
            <w:webHidden/>
          </w:rPr>
          <w:instrText xml:space="preserve"> PAGEREF _Toc5694549 \h </w:instrText>
        </w:r>
        <w:r w:rsidR="00D51B32">
          <w:rPr>
            <w:noProof/>
            <w:webHidden/>
          </w:rPr>
        </w:r>
        <w:r w:rsidR="00D51B32">
          <w:rPr>
            <w:noProof/>
            <w:webHidden/>
          </w:rPr>
          <w:fldChar w:fldCharType="separate"/>
        </w:r>
        <w:r w:rsidR="00D51B32">
          <w:rPr>
            <w:noProof/>
            <w:webHidden/>
          </w:rPr>
          <w:t>136</w:t>
        </w:r>
        <w:r w:rsidR="00D51B32">
          <w:rPr>
            <w:noProof/>
            <w:webHidden/>
          </w:rPr>
          <w:fldChar w:fldCharType="end"/>
        </w:r>
      </w:hyperlink>
    </w:p>
    <w:p w14:paraId="13E2B828" w14:textId="67843F89" w:rsidR="00D51B32" w:rsidRDefault="001E14EC">
      <w:pPr>
        <w:pStyle w:val="TOC2"/>
        <w:tabs>
          <w:tab w:val="right" w:leader="dot" w:pos="9350"/>
        </w:tabs>
        <w:rPr>
          <w:rFonts w:asciiTheme="minorHAnsi" w:eastAsiaTheme="minorEastAsia" w:hAnsiTheme="minorHAnsi" w:cstheme="minorBidi"/>
          <w:noProof/>
          <w:sz w:val="22"/>
          <w:szCs w:val="22"/>
        </w:rPr>
      </w:pPr>
      <w:hyperlink w:anchor="_Toc5694550" w:history="1">
        <w:r w:rsidR="00D51B32" w:rsidRPr="002512B2">
          <w:rPr>
            <w:rStyle w:val="Hyperlink"/>
            <w:noProof/>
          </w:rPr>
          <w:t>3.40 stack object</w:t>
        </w:r>
        <w:r w:rsidR="00D51B32">
          <w:rPr>
            <w:noProof/>
            <w:webHidden/>
          </w:rPr>
          <w:tab/>
        </w:r>
        <w:r w:rsidR="00D51B32">
          <w:rPr>
            <w:noProof/>
            <w:webHidden/>
          </w:rPr>
          <w:fldChar w:fldCharType="begin"/>
        </w:r>
        <w:r w:rsidR="00D51B32">
          <w:rPr>
            <w:noProof/>
            <w:webHidden/>
          </w:rPr>
          <w:instrText xml:space="preserve"> PAGEREF _Toc5694550 \h </w:instrText>
        </w:r>
        <w:r w:rsidR="00D51B32">
          <w:rPr>
            <w:noProof/>
            <w:webHidden/>
          </w:rPr>
        </w:r>
        <w:r w:rsidR="00D51B32">
          <w:rPr>
            <w:noProof/>
            <w:webHidden/>
          </w:rPr>
          <w:fldChar w:fldCharType="separate"/>
        </w:r>
        <w:r w:rsidR="00D51B32">
          <w:rPr>
            <w:noProof/>
            <w:webHidden/>
          </w:rPr>
          <w:t>137</w:t>
        </w:r>
        <w:r w:rsidR="00D51B32">
          <w:rPr>
            <w:noProof/>
            <w:webHidden/>
          </w:rPr>
          <w:fldChar w:fldCharType="end"/>
        </w:r>
      </w:hyperlink>
    </w:p>
    <w:p w14:paraId="7BBF8D60" w14:textId="2D92C1C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51" w:history="1">
        <w:r w:rsidR="00D51B32" w:rsidRPr="002512B2">
          <w:rPr>
            <w:rStyle w:val="Hyperlink"/>
            <w:noProof/>
          </w:rPr>
          <w:t>3.40.1 General</w:t>
        </w:r>
        <w:r w:rsidR="00D51B32">
          <w:rPr>
            <w:noProof/>
            <w:webHidden/>
          </w:rPr>
          <w:tab/>
        </w:r>
        <w:r w:rsidR="00D51B32">
          <w:rPr>
            <w:noProof/>
            <w:webHidden/>
          </w:rPr>
          <w:fldChar w:fldCharType="begin"/>
        </w:r>
        <w:r w:rsidR="00D51B32">
          <w:rPr>
            <w:noProof/>
            <w:webHidden/>
          </w:rPr>
          <w:instrText xml:space="preserve"> PAGEREF _Toc5694551 \h </w:instrText>
        </w:r>
        <w:r w:rsidR="00D51B32">
          <w:rPr>
            <w:noProof/>
            <w:webHidden/>
          </w:rPr>
        </w:r>
        <w:r w:rsidR="00D51B32">
          <w:rPr>
            <w:noProof/>
            <w:webHidden/>
          </w:rPr>
          <w:fldChar w:fldCharType="separate"/>
        </w:r>
        <w:r w:rsidR="00D51B32">
          <w:rPr>
            <w:noProof/>
            <w:webHidden/>
          </w:rPr>
          <w:t>137</w:t>
        </w:r>
        <w:r w:rsidR="00D51B32">
          <w:rPr>
            <w:noProof/>
            <w:webHidden/>
          </w:rPr>
          <w:fldChar w:fldCharType="end"/>
        </w:r>
      </w:hyperlink>
    </w:p>
    <w:p w14:paraId="7E9F9A93" w14:textId="6110566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52" w:history="1">
        <w:r w:rsidR="00D51B32" w:rsidRPr="002512B2">
          <w:rPr>
            <w:rStyle w:val="Hyperlink"/>
            <w:noProof/>
          </w:rPr>
          <w:t>3.40.2 message property</w:t>
        </w:r>
        <w:r w:rsidR="00D51B32">
          <w:rPr>
            <w:noProof/>
            <w:webHidden/>
          </w:rPr>
          <w:tab/>
        </w:r>
        <w:r w:rsidR="00D51B32">
          <w:rPr>
            <w:noProof/>
            <w:webHidden/>
          </w:rPr>
          <w:fldChar w:fldCharType="begin"/>
        </w:r>
        <w:r w:rsidR="00D51B32">
          <w:rPr>
            <w:noProof/>
            <w:webHidden/>
          </w:rPr>
          <w:instrText xml:space="preserve"> PAGEREF _Toc5694552 \h </w:instrText>
        </w:r>
        <w:r w:rsidR="00D51B32">
          <w:rPr>
            <w:noProof/>
            <w:webHidden/>
          </w:rPr>
        </w:r>
        <w:r w:rsidR="00D51B32">
          <w:rPr>
            <w:noProof/>
            <w:webHidden/>
          </w:rPr>
          <w:fldChar w:fldCharType="separate"/>
        </w:r>
        <w:r w:rsidR="00D51B32">
          <w:rPr>
            <w:noProof/>
            <w:webHidden/>
          </w:rPr>
          <w:t>137</w:t>
        </w:r>
        <w:r w:rsidR="00D51B32">
          <w:rPr>
            <w:noProof/>
            <w:webHidden/>
          </w:rPr>
          <w:fldChar w:fldCharType="end"/>
        </w:r>
      </w:hyperlink>
    </w:p>
    <w:p w14:paraId="4BF9FF99" w14:textId="7A15EB0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53" w:history="1">
        <w:r w:rsidR="00D51B32" w:rsidRPr="002512B2">
          <w:rPr>
            <w:rStyle w:val="Hyperlink"/>
            <w:noProof/>
          </w:rPr>
          <w:t>3.40.3 frames property</w:t>
        </w:r>
        <w:r w:rsidR="00D51B32">
          <w:rPr>
            <w:noProof/>
            <w:webHidden/>
          </w:rPr>
          <w:tab/>
        </w:r>
        <w:r w:rsidR="00D51B32">
          <w:rPr>
            <w:noProof/>
            <w:webHidden/>
          </w:rPr>
          <w:fldChar w:fldCharType="begin"/>
        </w:r>
        <w:r w:rsidR="00D51B32">
          <w:rPr>
            <w:noProof/>
            <w:webHidden/>
          </w:rPr>
          <w:instrText xml:space="preserve"> PAGEREF _Toc5694553 \h </w:instrText>
        </w:r>
        <w:r w:rsidR="00D51B32">
          <w:rPr>
            <w:noProof/>
            <w:webHidden/>
          </w:rPr>
        </w:r>
        <w:r w:rsidR="00D51B32">
          <w:rPr>
            <w:noProof/>
            <w:webHidden/>
          </w:rPr>
          <w:fldChar w:fldCharType="separate"/>
        </w:r>
        <w:r w:rsidR="00D51B32">
          <w:rPr>
            <w:noProof/>
            <w:webHidden/>
          </w:rPr>
          <w:t>137</w:t>
        </w:r>
        <w:r w:rsidR="00D51B32">
          <w:rPr>
            <w:noProof/>
            <w:webHidden/>
          </w:rPr>
          <w:fldChar w:fldCharType="end"/>
        </w:r>
      </w:hyperlink>
    </w:p>
    <w:p w14:paraId="50CF76B5" w14:textId="75EDF9EE" w:rsidR="00D51B32" w:rsidRDefault="001E14EC">
      <w:pPr>
        <w:pStyle w:val="TOC2"/>
        <w:tabs>
          <w:tab w:val="right" w:leader="dot" w:pos="9350"/>
        </w:tabs>
        <w:rPr>
          <w:rFonts w:asciiTheme="minorHAnsi" w:eastAsiaTheme="minorEastAsia" w:hAnsiTheme="minorHAnsi" w:cstheme="minorBidi"/>
          <w:noProof/>
          <w:sz w:val="22"/>
          <w:szCs w:val="22"/>
        </w:rPr>
      </w:pPr>
      <w:hyperlink w:anchor="_Toc5694554" w:history="1">
        <w:r w:rsidR="00D51B32" w:rsidRPr="002512B2">
          <w:rPr>
            <w:rStyle w:val="Hyperlink"/>
            <w:noProof/>
          </w:rPr>
          <w:t>3.41 stackFrame object</w:t>
        </w:r>
        <w:r w:rsidR="00D51B32">
          <w:rPr>
            <w:noProof/>
            <w:webHidden/>
          </w:rPr>
          <w:tab/>
        </w:r>
        <w:r w:rsidR="00D51B32">
          <w:rPr>
            <w:noProof/>
            <w:webHidden/>
          </w:rPr>
          <w:fldChar w:fldCharType="begin"/>
        </w:r>
        <w:r w:rsidR="00D51B32">
          <w:rPr>
            <w:noProof/>
            <w:webHidden/>
          </w:rPr>
          <w:instrText xml:space="preserve"> PAGEREF _Toc5694554 \h </w:instrText>
        </w:r>
        <w:r w:rsidR="00D51B32">
          <w:rPr>
            <w:noProof/>
            <w:webHidden/>
          </w:rPr>
        </w:r>
        <w:r w:rsidR="00D51B32">
          <w:rPr>
            <w:noProof/>
            <w:webHidden/>
          </w:rPr>
          <w:fldChar w:fldCharType="separate"/>
        </w:r>
        <w:r w:rsidR="00D51B32">
          <w:rPr>
            <w:noProof/>
            <w:webHidden/>
          </w:rPr>
          <w:t>138</w:t>
        </w:r>
        <w:r w:rsidR="00D51B32">
          <w:rPr>
            <w:noProof/>
            <w:webHidden/>
          </w:rPr>
          <w:fldChar w:fldCharType="end"/>
        </w:r>
      </w:hyperlink>
    </w:p>
    <w:p w14:paraId="4209EDB2" w14:textId="4882D1F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55" w:history="1">
        <w:r w:rsidR="00D51B32" w:rsidRPr="002512B2">
          <w:rPr>
            <w:rStyle w:val="Hyperlink"/>
            <w:noProof/>
          </w:rPr>
          <w:t>3.41.1 General</w:t>
        </w:r>
        <w:r w:rsidR="00D51B32">
          <w:rPr>
            <w:noProof/>
            <w:webHidden/>
          </w:rPr>
          <w:tab/>
        </w:r>
        <w:r w:rsidR="00D51B32">
          <w:rPr>
            <w:noProof/>
            <w:webHidden/>
          </w:rPr>
          <w:fldChar w:fldCharType="begin"/>
        </w:r>
        <w:r w:rsidR="00D51B32">
          <w:rPr>
            <w:noProof/>
            <w:webHidden/>
          </w:rPr>
          <w:instrText xml:space="preserve"> PAGEREF _Toc5694555 \h </w:instrText>
        </w:r>
        <w:r w:rsidR="00D51B32">
          <w:rPr>
            <w:noProof/>
            <w:webHidden/>
          </w:rPr>
        </w:r>
        <w:r w:rsidR="00D51B32">
          <w:rPr>
            <w:noProof/>
            <w:webHidden/>
          </w:rPr>
          <w:fldChar w:fldCharType="separate"/>
        </w:r>
        <w:r w:rsidR="00D51B32">
          <w:rPr>
            <w:noProof/>
            <w:webHidden/>
          </w:rPr>
          <w:t>138</w:t>
        </w:r>
        <w:r w:rsidR="00D51B32">
          <w:rPr>
            <w:noProof/>
            <w:webHidden/>
          </w:rPr>
          <w:fldChar w:fldCharType="end"/>
        </w:r>
      </w:hyperlink>
    </w:p>
    <w:p w14:paraId="11F0ADBE" w14:textId="3E0511A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56" w:history="1">
        <w:r w:rsidR="00D51B32" w:rsidRPr="002512B2">
          <w:rPr>
            <w:rStyle w:val="Hyperlink"/>
            <w:noProof/>
          </w:rPr>
          <w:t>3.41.2 location property</w:t>
        </w:r>
        <w:r w:rsidR="00D51B32">
          <w:rPr>
            <w:noProof/>
            <w:webHidden/>
          </w:rPr>
          <w:tab/>
        </w:r>
        <w:r w:rsidR="00D51B32">
          <w:rPr>
            <w:noProof/>
            <w:webHidden/>
          </w:rPr>
          <w:fldChar w:fldCharType="begin"/>
        </w:r>
        <w:r w:rsidR="00D51B32">
          <w:rPr>
            <w:noProof/>
            <w:webHidden/>
          </w:rPr>
          <w:instrText xml:space="preserve"> PAGEREF _Toc5694556 \h </w:instrText>
        </w:r>
        <w:r w:rsidR="00D51B32">
          <w:rPr>
            <w:noProof/>
            <w:webHidden/>
          </w:rPr>
        </w:r>
        <w:r w:rsidR="00D51B32">
          <w:rPr>
            <w:noProof/>
            <w:webHidden/>
          </w:rPr>
          <w:fldChar w:fldCharType="separate"/>
        </w:r>
        <w:r w:rsidR="00D51B32">
          <w:rPr>
            <w:noProof/>
            <w:webHidden/>
          </w:rPr>
          <w:t>138</w:t>
        </w:r>
        <w:r w:rsidR="00D51B32">
          <w:rPr>
            <w:noProof/>
            <w:webHidden/>
          </w:rPr>
          <w:fldChar w:fldCharType="end"/>
        </w:r>
      </w:hyperlink>
    </w:p>
    <w:p w14:paraId="594610F6" w14:textId="5977DB0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57" w:history="1">
        <w:r w:rsidR="00D51B32" w:rsidRPr="002512B2">
          <w:rPr>
            <w:rStyle w:val="Hyperlink"/>
            <w:noProof/>
          </w:rPr>
          <w:t>3.41.3 module property</w:t>
        </w:r>
        <w:r w:rsidR="00D51B32">
          <w:rPr>
            <w:noProof/>
            <w:webHidden/>
          </w:rPr>
          <w:tab/>
        </w:r>
        <w:r w:rsidR="00D51B32">
          <w:rPr>
            <w:noProof/>
            <w:webHidden/>
          </w:rPr>
          <w:fldChar w:fldCharType="begin"/>
        </w:r>
        <w:r w:rsidR="00D51B32">
          <w:rPr>
            <w:noProof/>
            <w:webHidden/>
          </w:rPr>
          <w:instrText xml:space="preserve"> PAGEREF _Toc5694557 \h </w:instrText>
        </w:r>
        <w:r w:rsidR="00D51B32">
          <w:rPr>
            <w:noProof/>
            <w:webHidden/>
          </w:rPr>
        </w:r>
        <w:r w:rsidR="00D51B32">
          <w:rPr>
            <w:noProof/>
            <w:webHidden/>
          </w:rPr>
          <w:fldChar w:fldCharType="separate"/>
        </w:r>
        <w:r w:rsidR="00D51B32">
          <w:rPr>
            <w:noProof/>
            <w:webHidden/>
          </w:rPr>
          <w:t>138</w:t>
        </w:r>
        <w:r w:rsidR="00D51B32">
          <w:rPr>
            <w:noProof/>
            <w:webHidden/>
          </w:rPr>
          <w:fldChar w:fldCharType="end"/>
        </w:r>
      </w:hyperlink>
    </w:p>
    <w:p w14:paraId="70059D62" w14:textId="64F5E78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58" w:history="1">
        <w:r w:rsidR="00D51B32" w:rsidRPr="002512B2">
          <w:rPr>
            <w:rStyle w:val="Hyperlink"/>
            <w:noProof/>
          </w:rPr>
          <w:t>3.41.4 threadId property</w:t>
        </w:r>
        <w:r w:rsidR="00D51B32">
          <w:rPr>
            <w:noProof/>
            <w:webHidden/>
          </w:rPr>
          <w:tab/>
        </w:r>
        <w:r w:rsidR="00D51B32">
          <w:rPr>
            <w:noProof/>
            <w:webHidden/>
          </w:rPr>
          <w:fldChar w:fldCharType="begin"/>
        </w:r>
        <w:r w:rsidR="00D51B32">
          <w:rPr>
            <w:noProof/>
            <w:webHidden/>
          </w:rPr>
          <w:instrText xml:space="preserve"> PAGEREF _Toc5694558 \h </w:instrText>
        </w:r>
        <w:r w:rsidR="00D51B32">
          <w:rPr>
            <w:noProof/>
            <w:webHidden/>
          </w:rPr>
        </w:r>
        <w:r w:rsidR="00D51B32">
          <w:rPr>
            <w:noProof/>
            <w:webHidden/>
          </w:rPr>
          <w:fldChar w:fldCharType="separate"/>
        </w:r>
        <w:r w:rsidR="00D51B32">
          <w:rPr>
            <w:noProof/>
            <w:webHidden/>
          </w:rPr>
          <w:t>138</w:t>
        </w:r>
        <w:r w:rsidR="00D51B32">
          <w:rPr>
            <w:noProof/>
            <w:webHidden/>
          </w:rPr>
          <w:fldChar w:fldCharType="end"/>
        </w:r>
      </w:hyperlink>
    </w:p>
    <w:p w14:paraId="2273A7A6" w14:textId="1F660DC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59" w:history="1">
        <w:r w:rsidR="00D51B32" w:rsidRPr="002512B2">
          <w:rPr>
            <w:rStyle w:val="Hyperlink"/>
            <w:noProof/>
          </w:rPr>
          <w:t>3.41.5 parameters property</w:t>
        </w:r>
        <w:r w:rsidR="00D51B32">
          <w:rPr>
            <w:noProof/>
            <w:webHidden/>
          </w:rPr>
          <w:tab/>
        </w:r>
        <w:r w:rsidR="00D51B32">
          <w:rPr>
            <w:noProof/>
            <w:webHidden/>
          </w:rPr>
          <w:fldChar w:fldCharType="begin"/>
        </w:r>
        <w:r w:rsidR="00D51B32">
          <w:rPr>
            <w:noProof/>
            <w:webHidden/>
          </w:rPr>
          <w:instrText xml:space="preserve"> PAGEREF _Toc5694559 \h </w:instrText>
        </w:r>
        <w:r w:rsidR="00D51B32">
          <w:rPr>
            <w:noProof/>
            <w:webHidden/>
          </w:rPr>
        </w:r>
        <w:r w:rsidR="00D51B32">
          <w:rPr>
            <w:noProof/>
            <w:webHidden/>
          </w:rPr>
          <w:fldChar w:fldCharType="separate"/>
        </w:r>
        <w:r w:rsidR="00D51B32">
          <w:rPr>
            <w:noProof/>
            <w:webHidden/>
          </w:rPr>
          <w:t>138</w:t>
        </w:r>
        <w:r w:rsidR="00D51B32">
          <w:rPr>
            <w:noProof/>
            <w:webHidden/>
          </w:rPr>
          <w:fldChar w:fldCharType="end"/>
        </w:r>
      </w:hyperlink>
    </w:p>
    <w:p w14:paraId="49F34646" w14:textId="586F7001" w:rsidR="00D51B32" w:rsidRDefault="001E14EC">
      <w:pPr>
        <w:pStyle w:val="TOC2"/>
        <w:tabs>
          <w:tab w:val="right" w:leader="dot" w:pos="9350"/>
        </w:tabs>
        <w:rPr>
          <w:rFonts w:asciiTheme="minorHAnsi" w:eastAsiaTheme="minorEastAsia" w:hAnsiTheme="minorHAnsi" w:cstheme="minorBidi"/>
          <w:noProof/>
          <w:sz w:val="22"/>
          <w:szCs w:val="22"/>
        </w:rPr>
      </w:pPr>
      <w:hyperlink w:anchor="_Toc5694560" w:history="1">
        <w:r w:rsidR="00D51B32" w:rsidRPr="002512B2">
          <w:rPr>
            <w:rStyle w:val="Hyperlink"/>
            <w:noProof/>
          </w:rPr>
          <w:t>3.42 threadFlowLocation object</w:t>
        </w:r>
        <w:r w:rsidR="00D51B32">
          <w:rPr>
            <w:noProof/>
            <w:webHidden/>
          </w:rPr>
          <w:tab/>
        </w:r>
        <w:r w:rsidR="00D51B32">
          <w:rPr>
            <w:noProof/>
            <w:webHidden/>
          </w:rPr>
          <w:fldChar w:fldCharType="begin"/>
        </w:r>
        <w:r w:rsidR="00D51B32">
          <w:rPr>
            <w:noProof/>
            <w:webHidden/>
          </w:rPr>
          <w:instrText xml:space="preserve"> PAGEREF _Toc5694560 \h </w:instrText>
        </w:r>
        <w:r w:rsidR="00D51B32">
          <w:rPr>
            <w:noProof/>
            <w:webHidden/>
          </w:rPr>
        </w:r>
        <w:r w:rsidR="00D51B32">
          <w:rPr>
            <w:noProof/>
            <w:webHidden/>
          </w:rPr>
          <w:fldChar w:fldCharType="separate"/>
        </w:r>
        <w:r w:rsidR="00D51B32">
          <w:rPr>
            <w:noProof/>
            <w:webHidden/>
          </w:rPr>
          <w:t>138</w:t>
        </w:r>
        <w:r w:rsidR="00D51B32">
          <w:rPr>
            <w:noProof/>
            <w:webHidden/>
          </w:rPr>
          <w:fldChar w:fldCharType="end"/>
        </w:r>
      </w:hyperlink>
    </w:p>
    <w:p w14:paraId="14DBC366" w14:textId="63F5421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61" w:history="1">
        <w:r w:rsidR="00D51B32" w:rsidRPr="002512B2">
          <w:rPr>
            <w:rStyle w:val="Hyperlink"/>
            <w:noProof/>
          </w:rPr>
          <w:t>3.42.1 General</w:t>
        </w:r>
        <w:r w:rsidR="00D51B32">
          <w:rPr>
            <w:noProof/>
            <w:webHidden/>
          </w:rPr>
          <w:tab/>
        </w:r>
        <w:r w:rsidR="00D51B32">
          <w:rPr>
            <w:noProof/>
            <w:webHidden/>
          </w:rPr>
          <w:fldChar w:fldCharType="begin"/>
        </w:r>
        <w:r w:rsidR="00D51B32">
          <w:rPr>
            <w:noProof/>
            <w:webHidden/>
          </w:rPr>
          <w:instrText xml:space="preserve"> PAGEREF _Toc5694561 \h </w:instrText>
        </w:r>
        <w:r w:rsidR="00D51B32">
          <w:rPr>
            <w:noProof/>
            <w:webHidden/>
          </w:rPr>
        </w:r>
        <w:r w:rsidR="00D51B32">
          <w:rPr>
            <w:noProof/>
            <w:webHidden/>
          </w:rPr>
          <w:fldChar w:fldCharType="separate"/>
        </w:r>
        <w:r w:rsidR="00D51B32">
          <w:rPr>
            <w:noProof/>
            <w:webHidden/>
          </w:rPr>
          <w:t>138</w:t>
        </w:r>
        <w:r w:rsidR="00D51B32">
          <w:rPr>
            <w:noProof/>
            <w:webHidden/>
          </w:rPr>
          <w:fldChar w:fldCharType="end"/>
        </w:r>
      </w:hyperlink>
    </w:p>
    <w:p w14:paraId="4DE3DCF9" w14:textId="3428D96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62" w:history="1">
        <w:r w:rsidR="00D51B32" w:rsidRPr="002512B2">
          <w:rPr>
            <w:rStyle w:val="Hyperlink"/>
            <w:noProof/>
          </w:rPr>
          <w:t>3.42.2 index property</w:t>
        </w:r>
        <w:r w:rsidR="00D51B32">
          <w:rPr>
            <w:noProof/>
            <w:webHidden/>
          </w:rPr>
          <w:tab/>
        </w:r>
        <w:r w:rsidR="00D51B32">
          <w:rPr>
            <w:noProof/>
            <w:webHidden/>
          </w:rPr>
          <w:fldChar w:fldCharType="begin"/>
        </w:r>
        <w:r w:rsidR="00D51B32">
          <w:rPr>
            <w:noProof/>
            <w:webHidden/>
          </w:rPr>
          <w:instrText xml:space="preserve"> PAGEREF _Toc5694562 \h </w:instrText>
        </w:r>
        <w:r w:rsidR="00D51B32">
          <w:rPr>
            <w:noProof/>
            <w:webHidden/>
          </w:rPr>
        </w:r>
        <w:r w:rsidR="00D51B32">
          <w:rPr>
            <w:noProof/>
            <w:webHidden/>
          </w:rPr>
          <w:fldChar w:fldCharType="separate"/>
        </w:r>
        <w:r w:rsidR="00D51B32">
          <w:rPr>
            <w:noProof/>
            <w:webHidden/>
          </w:rPr>
          <w:t>138</w:t>
        </w:r>
        <w:r w:rsidR="00D51B32">
          <w:rPr>
            <w:noProof/>
            <w:webHidden/>
          </w:rPr>
          <w:fldChar w:fldCharType="end"/>
        </w:r>
      </w:hyperlink>
    </w:p>
    <w:p w14:paraId="39A109C9" w14:textId="14BE9F7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63" w:history="1">
        <w:r w:rsidR="00D51B32" w:rsidRPr="002512B2">
          <w:rPr>
            <w:rStyle w:val="Hyperlink"/>
            <w:noProof/>
          </w:rPr>
          <w:t>3.42.3 location property</w:t>
        </w:r>
        <w:r w:rsidR="00D51B32">
          <w:rPr>
            <w:noProof/>
            <w:webHidden/>
          </w:rPr>
          <w:tab/>
        </w:r>
        <w:r w:rsidR="00D51B32">
          <w:rPr>
            <w:noProof/>
            <w:webHidden/>
          </w:rPr>
          <w:fldChar w:fldCharType="begin"/>
        </w:r>
        <w:r w:rsidR="00D51B32">
          <w:rPr>
            <w:noProof/>
            <w:webHidden/>
          </w:rPr>
          <w:instrText xml:space="preserve"> PAGEREF _Toc5694563 \h </w:instrText>
        </w:r>
        <w:r w:rsidR="00D51B32">
          <w:rPr>
            <w:noProof/>
            <w:webHidden/>
          </w:rPr>
        </w:r>
        <w:r w:rsidR="00D51B32">
          <w:rPr>
            <w:noProof/>
            <w:webHidden/>
          </w:rPr>
          <w:fldChar w:fldCharType="separate"/>
        </w:r>
        <w:r w:rsidR="00D51B32">
          <w:rPr>
            <w:noProof/>
            <w:webHidden/>
          </w:rPr>
          <w:t>139</w:t>
        </w:r>
        <w:r w:rsidR="00D51B32">
          <w:rPr>
            <w:noProof/>
            <w:webHidden/>
          </w:rPr>
          <w:fldChar w:fldCharType="end"/>
        </w:r>
      </w:hyperlink>
    </w:p>
    <w:p w14:paraId="720128E0" w14:textId="34B2515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64" w:history="1">
        <w:r w:rsidR="00D51B32" w:rsidRPr="002512B2">
          <w:rPr>
            <w:rStyle w:val="Hyperlink"/>
            <w:noProof/>
          </w:rPr>
          <w:t>3.42.4 module property</w:t>
        </w:r>
        <w:r w:rsidR="00D51B32">
          <w:rPr>
            <w:noProof/>
            <w:webHidden/>
          </w:rPr>
          <w:tab/>
        </w:r>
        <w:r w:rsidR="00D51B32">
          <w:rPr>
            <w:noProof/>
            <w:webHidden/>
          </w:rPr>
          <w:fldChar w:fldCharType="begin"/>
        </w:r>
        <w:r w:rsidR="00D51B32">
          <w:rPr>
            <w:noProof/>
            <w:webHidden/>
          </w:rPr>
          <w:instrText xml:space="preserve"> PAGEREF _Toc5694564 \h </w:instrText>
        </w:r>
        <w:r w:rsidR="00D51B32">
          <w:rPr>
            <w:noProof/>
            <w:webHidden/>
          </w:rPr>
        </w:r>
        <w:r w:rsidR="00D51B32">
          <w:rPr>
            <w:noProof/>
            <w:webHidden/>
          </w:rPr>
          <w:fldChar w:fldCharType="separate"/>
        </w:r>
        <w:r w:rsidR="00D51B32">
          <w:rPr>
            <w:noProof/>
            <w:webHidden/>
          </w:rPr>
          <w:t>140</w:t>
        </w:r>
        <w:r w:rsidR="00D51B32">
          <w:rPr>
            <w:noProof/>
            <w:webHidden/>
          </w:rPr>
          <w:fldChar w:fldCharType="end"/>
        </w:r>
      </w:hyperlink>
    </w:p>
    <w:p w14:paraId="318A16CE" w14:textId="48EDCF7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65" w:history="1">
        <w:r w:rsidR="00D51B32" w:rsidRPr="002512B2">
          <w:rPr>
            <w:rStyle w:val="Hyperlink"/>
            <w:noProof/>
          </w:rPr>
          <w:t>3.42.5 stack property</w:t>
        </w:r>
        <w:r w:rsidR="00D51B32">
          <w:rPr>
            <w:noProof/>
            <w:webHidden/>
          </w:rPr>
          <w:tab/>
        </w:r>
        <w:r w:rsidR="00D51B32">
          <w:rPr>
            <w:noProof/>
            <w:webHidden/>
          </w:rPr>
          <w:fldChar w:fldCharType="begin"/>
        </w:r>
        <w:r w:rsidR="00D51B32">
          <w:rPr>
            <w:noProof/>
            <w:webHidden/>
          </w:rPr>
          <w:instrText xml:space="preserve"> PAGEREF _Toc5694565 \h </w:instrText>
        </w:r>
        <w:r w:rsidR="00D51B32">
          <w:rPr>
            <w:noProof/>
            <w:webHidden/>
          </w:rPr>
        </w:r>
        <w:r w:rsidR="00D51B32">
          <w:rPr>
            <w:noProof/>
            <w:webHidden/>
          </w:rPr>
          <w:fldChar w:fldCharType="separate"/>
        </w:r>
        <w:r w:rsidR="00D51B32">
          <w:rPr>
            <w:noProof/>
            <w:webHidden/>
          </w:rPr>
          <w:t>140</w:t>
        </w:r>
        <w:r w:rsidR="00D51B32">
          <w:rPr>
            <w:noProof/>
            <w:webHidden/>
          </w:rPr>
          <w:fldChar w:fldCharType="end"/>
        </w:r>
      </w:hyperlink>
    </w:p>
    <w:p w14:paraId="1999B960" w14:textId="1A935D5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66" w:history="1">
        <w:r w:rsidR="00D51B32" w:rsidRPr="002512B2">
          <w:rPr>
            <w:rStyle w:val="Hyperlink"/>
            <w:noProof/>
          </w:rPr>
          <w:t>3.42.6 kinds property</w:t>
        </w:r>
        <w:r w:rsidR="00D51B32">
          <w:rPr>
            <w:noProof/>
            <w:webHidden/>
          </w:rPr>
          <w:tab/>
        </w:r>
        <w:r w:rsidR="00D51B32">
          <w:rPr>
            <w:noProof/>
            <w:webHidden/>
          </w:rPr>
          <w:fldChar w:fldCharType="begin"/>
        </w:r>
        <w:r w:rsidR="00D51B32">
          <w:rPr>
            <w:noProof/>
            <w:webHidden/>
          </w:rPr>
          <w:instrText xml:space="preserve"> PAGEREF _Toc5694566 \h </w:instrText>
        </w:r>
        <w:r w:rsidR="00D51B32">
          <w:rPr>
            <w:noProof/>
            <w:webHidden/>
          </w:rPr>
        </w:r>
        <w:r w:rsidR="00D51B32">
          <w:rPr>
            <w:noProof/>
            <w:webHidden/>
          </w:rPr>
          <w:fldChar w:fldCharType="separate"/>
        </w:r>
        <w:r w:rsidR="00D51B32">
          <w:rPr>
            <w:noProof/>
            <w:webHidden/>
          </w:rPr>
          <w:t>140</w:t>
        </w:r>
        <w:r w:rsidR="00D51B32">
          <w:rPr>
            <w:noProof/>
            <w:webHidden/>
          </w:rPr>
          <w:fldChar w:fldCharType="end"/>
        </w:r>
      </w:hyperlink>
    </w:p>
    <w:p w14:paraId="396957DD" w14:textId="54BDCDA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67" w:history="1">
        <w:r w:rsidR="00D51B32" w:rsidRPr="002512B2">
          <w:rPr>
            <w:rStyle w:val="Hyperlink"/>
            <w:noProof/>
          </w:rPr>
          <w:t>3.42.7 state property</w:t>
        </w:r>
        <w:r w:rsidR="00D51B32">
          <w:rPr>
            <w:noProof/>
            <w:webHidden/>
          </w:rPr>
          <w:tab/>
        </w:r>
        <w:r w:rsidR="00D51B32">
          <w:rPr>
            <w:noProof/>
            <w:webHidden/>
          </w:rPr>
          <w:fldChar w:fldCharType="begin"/>
        </w:r>
        <w:r w:rsidR="00D51B32">
          <w:rPr>
            <w:noProof/>
            <w:webHidden/>
          </w:rPr>
          <w:instrText xml:space="preserve"> PAGEREF _Toc5694567 \h </w:instrText>
        </w:r>
        <w:r w:rsidR="00D51B32">
          <w:rPr>
            <w:noProof/>
            <w:webHidden/>
          </w:rPr>
        </w:r>
        <w:r w:rsidR="00D51B32">
          <w:rPr>
            <w:noProof/>
            <w:webHidden/>
          </w:rPr>
          <w:fldChar w:fldCharType="separate"/>
        </w:r>
        <w:r w:rsidR="00D51B32">
          <w:rPr>
            <w:noProof/>
            <w:webHidden/>
          </w:rPr>
          <w:t>141</w:t>
        </w:r>
        <w:r w:rsidR="00D51B32">
          <w:rPr>
            <w:noProof/>
            <w:webHidden/>
          </w:rPr>
          <w:fldChar w:fldCharType="end"/>
        </w:r>
      </w:hyperlink>
    </w:p>
    <w:p w14:paraId="195C97C6" w14:textId="4FF6A8B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68" w:history="1">
        <w:r w:rsidR="00D51B32" w:rsidRPr="002512B2">
          <w:rPr>
            <w:rStyle w:val="Hyperlink"/>
            <w:noProof/>
          </w:rPr>
          <w:t>3.42.8 nestingLevel property</w:t>
        </w:r>
        <w:r w:rsidR="00D51B32">
          <w:rPr>
            <w:noProof/>
            <w:webHidden/>
          </w:rPr>
          <w:tab/>
        </w:r>
        <w:r w:rsidR="00D51B32">
          <w:rPr>
            <w:noProof/>
            <w:webHidden/>
          </w:rPr>
          <w:fldChar w:fldCharType="begin"/>
        </w:r>
        <w:r w:rsidR="00D51B32">
          <w:rPr>
            <w:noProof/>
            <w:webHidden/>
          </w:rPr>
          <w:instrText xml:space="preserve"> PAGEREF _Toc5694568 \h </w:instrText>
        </w:r>
        <w:r w:rsidR="00D51B32">
          <w:rPr>
            <w:noProof/>
            <w:webHidden/>
          </w:rPr>
        </w:r>
        <w:r w:rsidR="00D51B32">
          <w:rPr>
            <w:noProof/>
            <w:webHidden/>
          </w:rPr>
          <w:fldChar w:fldCharType="separate"/>
        </w:r>
        <w:r w:rsidR="00D51B32">
          <w:rPr>
            <w:noProof/>
            <w:webHidden/>
          </w:rPr>
          <w:t>142</w:t>
        </w:r>
        <w:r w:rsidR="00D51B32">
          <w:rPr>
            <w:noProof/>
            <w:webHidden/>
          </w:rPr>
          <w:fldChar w:fldCharType="end"/>
        </w:r>
      </w:hyperlink>
    </w:p>
    <w:p w14:paraId="10373C48" w14:textId="3E42CB4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69" w:history="1">
        <w:r w:rsidR="00D51B32" w:rsidRPr="002512B2">
          <w:rPr>
            <w:rStyle w:val="Hyperlink"/>
            <w:noProof/>
          </w:rPr>
          <w:t>3.42.9 executionOrder property</w:t>
        </w:r>
        <w:r w:rsidR="00D51B32">
          <w:rPr>
            <w:noProof/>
            <w:webHidden/>
          </w:rPr>
          <w:tab/>
        </w:r>
        <w:r w:rsidR="00D51B32">
          <w:rPr>
            <w:noProof/>
            <w:webHidden/>
          </w:rPr>
          <w:fldChar w:fldCharType="begin"/>
        </w:r>
        <w:r w:rsidR="00D51B32">
          <w:rPr>
            <w:noProof/>
            <w:webHidden/>
          </w:rPr>
          <w:instrText xml:space="preserve"> PAGEREF _Toc5694569 \h </w:instrText>
        </w:r>
        <w:r w:rsidR="00D51B32">
          <w:rPr>
            <w:noProof/>
            <w:webHidden/>
          </w:rPr>
        </w:r>
        <w:r w:rsidR="00D51B32">
          <w:rPr>
            <w:noProof/>
            <w:webHidden/>
          </w:rPr>
          <w:fldChar w:fldCharType="separate"/>
        </w:r>
        <w:r w:rsidR="00D51B32">
          <w:rPr>
            <w:noProof/>
            <w:webHidden/>
          </w:rPr>
          <w:t>142</w:t>
        </w:r>
        <w:r w:rsidR="00D51B32">
          <w:rPr>
            <w:noProof/>
            <w:webHidden/>
          </w:rPr>
          <w:fldChar w:fldCharType="end"/>
        </w:r>
      </w:hyperlink>
    </w:p>
    <w:p w14:paraId="32105639" w14:textId="2F221B2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70" w:history="1">
        <w:r w:rsidR="00D51B32" w:rsidRPr="002512B2">
          <w:rPr>
            <w:rStyle w:val="Hyperlink"/>
            <w:noProof/>
          </w:rPr>
          <w:t>3.42.10 executionTimeUtc property</w:t>
        </w:r>
        <w:r w:rsidR="00D51B32">
          <w:rPr>
            <w:noProof/>
            <w:webHidden/>
          </w:rPr>
          <w:tab/>
        </w:r>
        <w:r w:rsidR="00D51B32">
          <w:rPr>
            <w:noProof/>
            <w:webHidden/>
          </w:rPr>
          <w:fldChar w:fldCharType="begin"/>
        </w:r>
        <w:r w:rsidR="00D51B32">
          <w:rPr>
            <w:noProof/>
            <w:webHidden/>
          </w:rPr>
          <w:instrText xml:space="preserve"> PAGEREF _Toc5694570 \h </w:instrText>
        </w:r>
        <w:r w:rsidR="00D51B32">
          <w:rPr>
            <w:noProof/>
            <w:webHidden/>
          </w:rPr>
        </w:r>
        <w:r w:rsidR="00D51B32">
          <w:rPr>
            <w:noProof/>
            <w:webHidden/>
          </w:rPr>
          <w:fldChar w:fldCharType="separate"/>
        </w:r>
        <w:r w:rsidR="00D51B32">
          <w:rPr>
            <w:noProof/>
            <w:webHidden/>
          </w:rPr>
          <w:t>143</w:t>
        </w:r>
        <w:r w:rsidR="00D51B32">
          <w:rPr>
            <w:noProof/>
            <w:webHidden/>
          </w:rPr>
          <w:fldChar w:fldCharType="end"/>
        </w:r>
      </w:hyperlink>
    </w:p>
    <w:p w14:paraId="37C887CC" w14:textId="48D2081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71" w:history="1">
        <w:r w:rsidR="00D51B32" w:rsidRPr="002512B2">
          <w:rPr>
            <w:rStyle w:val="Hyperlink"/>
            <w:noProof/>
          </w:rPr>
          <w:t>3.42.11 importance property</w:t>
        </w:r>
        <w:r w:rsidR="00D51B32">
          <w:rPr>
            <w:noProof/>
            <w:webHidden/>
          </w:rPr>
          <w:tab/>
        </w:r>
        <w:r w:rsidR="00D51B32">
          <w:rPr>
            <w:noProof/>
            <w:webHidden/>
          </w:rPr>
          <w:fldChar w:fldCharType="begin"/>
        </w:r>
        <w:r w:rsidR="00D51B32">
          <w:rPr>
            <w:noProof/>
            <w:webHidden/>
          </w:rPr>
          <w:instrText xml:space="preserve"> PAGEREF _Toc5694571 \h </w:instrText>
        </w:r>
        <w:r w:rsidR="00D51B32">
          <w:rPr>
            <w:noProof/>
            <w:webHidden/>
          </w:rPr>
        </w:r>
        <w:r w:rsidR="00D51B32">
          <w:rPr>
            <w:noProof/>
            <w:webHidden/>
          </w:rPr>
          <w:fldChar w:fldCharType="separate"/>
        </w:r>
        <w:r w:rsidR="00D51B32">
          <w:rPr>
            <w:noProof/>
            <w:webHidden/>
          </w:rPr>
          <w:t>143</w:t>
        </w:r>
        <w:r w:rsidR="00D51B32">
          <w:rPr>
            <w:noProof/>
            <w:webHidden/>
          </w:rPr>
          <w:fldChar w:fldCharType="end"/>
        </w:r>
      </w:hyperlink>
    </w:p>
    <w:p w14:paraId="230E74B4" w14:textId="38B17961" w:rsidR="00D51B32" w:rsidRDefault="001E14EC">
      <w:pPr>
        <w:pStyle w:val="TOC2"/>
        <w:tabs>
          <w:tab w:val="right" w:leader="dot" w:pos="9350"/>
        </w:tabs>
        <w:rPr>
          <w:rFonts w:asciiTheme="minorHAnsi" w:eastAsiaTheme="minorEastAsia" w:hAnsiTheme="minorHAnsi" w:cstheme="minorBidi"/>
          <w:noProof/>
          <w:sz w:val="22"/>
          <w:szCs w:val="22"/>
        </w:rPr>
      </w:pPr>
      <w:hyperlink w:anchor="_Toc5694572" w:history="1">
        <w:r w:rsidR="00D51B32" w:rsidRPr="002512B2">
          <w:rPr>
            <w:rStyle w:val="Hyperlink"/>
            <w:noProof/>
          </w:rPr>
          <w:t>3.43 resultProvenance object</w:t>
        </w:r>
        <w:r w:rsidR="00D51B32">
          <w:rPr>
            <w:noProof/>
            <w:webHidden/>
          </w:rPr>
          <w:tab/>
        </w:r>
        <w:r w:rsidR="00D51B32">
          <w:rPr>
            <w:noProof/>
            <w:webHidden/>
          </w:rPr>
          <w:fldChar w:fldCharType="begin"/>
        </w:r>
        <w:r w:rsidR="00D51B32">
          <w:rPr>
            <w:noProof/>
            <w:webHidden/>
          </w:rPr>
          <w:instrText xml:space="preserve"> PAGEREF _Toc5694572 \h </w:instrText>
        </w:r>
        <w:r w:rsidR="00D51B32">
          <w:rPr>
            <w:noProof/>
            <w:webHidden/>
          </w:rPr>
        </w:r>
        <w:r w:rsidR="00D51B32">
          <w:rPr>
            <w:noProof/>
            <w:webHidden/>
          </w:rPr>
          <w:fldChar w:fldCharType="separate"/>
        </w:r>
        <w:r w:rsidR="00D51B32">
          <w:rPr>
            <w:noProof/>
            <w:webHidden/>
          </w:rPr>
          <w:t>143</w:t>
        </w:r>
        <w:r w:rsidR="00D51B32">
          <w:rPr>
            <w:noProof/>
            <w:webHidden/>
          </w:rPr>
          <w:fldChar w:fldCharType="end"/>
        </w:r>
      </w:hyperlink>
    </w:p>
    <w:p w14:paraId="7C9FDDD3" w14:textId="1F917E9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73" w:history="1">
        <w:r w:rsidR="00D51B32" w:rsidRPr="002512B2">
          <w:rPr>
            <w:rStyle w:val="Hyperlink"/>
            <w:noProof/>
          </w:rPr>
          <w:t>3.43.1 General</w:t>
        </w:r>
        <w:r w:rsidR="00D51B32">
          <w:rPr>
            <w:noProof/>
            <w:webHidden/>
          </w:rPr>
          <w:tab/>
        </w:r>
        <w:r w:rsidR="00D51B32">
          <w:rPr>
            <w:noProof/>
            <w:webHidden/>
          </w:rPr>
          <w:fldChar w:fldCharType="begin"/>
        </w:r>
        <w:r w:rsidR="00D51B32">
          <w:rPr>
            <w:noProof/>
            <w:webHidden/>
          </w:rPr>
          <w:instrText xml:space="preserve"> PAGEREF _Toc5694573 \h </w:instrText>
        </w:r>
        <w:r w:rsidR="00D51B32">
          <w:rPr>
            <w:noProof/>
            <w:webHidden/>
          </w:rPr>
        </w:r>
        <w:r w:rsidR="00D51B32">
          <w:rPr>
            <w:noProof/>
            <w:webHidden/>
          </w:rPr>
          <w:fldChar w:fldCharType="separate"/>
        </w:r>
        <w:r w:rsidR="00D51B32">
          <w:rPr>
            <w:noProof/>
            <w:webHidden/>
          </w:rPr>
          <w:t>143</w:t>
        </w:r>
        <w:r w:rsidR="00D51B32">
          <w:rPr>
            <w:noProof/>
            <w:webHidden/>
          </w:rPr>
          <w:fldChar w:fldCharType="end"/>
        </w:r>
      </w:hyperlink>
    </w:p>
    <w:p w14:paraId="1C0DEFF3" w14:textId="0209410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74" w:history="1">
        <w:r w:rsidR="00D51B32" w:rsidRPr="002512B2">
          <w:rPr>
            <w:rStyle w:val="Hyperlink"/>
            <w:noProof/>
          </w:rPr>
          <w:t>3.43.2 firstDetectionTimeUtc property</w:t>
        </w:r>
        <w:r w:rsidR="00D51B32">
          <w:rPr>
            <w:noProof/>
            <w:webHidden/>
          </w:rPr>
          <w:tab/>
        </w:r>
        <w:r w:rsidR="00D51B32">
          <w:rPr>
            <w:noProof/>
            <w:webHidden/>
          </w:rPr>
          <w:fldChar w:fldCharType="begin"/>
        </w:r>
        <w:r w:rsidR="00D51B32">
          <w:rPr>
            <w:noProof/>
            <w:webHidden/>
          </w:rPr>
          <w:instrText xml:space="preserve"> PAGEREF _Toc5694574 \h </w:instrText>
        </w:r>
        <w:r w:rsidR="00D51B32">
          <w:rPr>
            <w:noProof/>
            <w:webHidden/>
          </w:rPr>
        </w:r>
        <w:r w:rsidR="00D51B32">
          <w:rPr>
            <w:noProof/>
            <w:webHidden/>
          </w:rPr>
          <w:fldChar w:fldCharType="separate"/>
        </w:r>
        <w:r w:rsidR="00D51B32">
          <w:rPr>
            <w:noProof/>
            <w:webHidden/>
          </w:rPr>
          <w:t>144</w:t>
        </w:r>
        <w:r w:rsidR="00D51B32">
          <w:rPr>
            <w:noProof/>
            <w:webHidden/>
          </w:rPr>
          <w:fldChar w:fldCharType="end"/>
        </w:r>
      </w:hyperlink>
    </w:p>
    <w:p w14:paraId="5DBB0056" w14:textId="79B9570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75" w:history="1">
        <w:r w:rsidR="00D51B32" w:rsidRPr="002512B2">
          <w:rPr>
            <w:rStyle w:val="Hyperlink"/>
            <w:noProof/>
          </w:rPr>
          <w:t>3.43.3 lastDetectionTimeUtc property</w:t>
        </w:r>
        <w:r w:rsidR="00D51B32">
          <w:rPr>
            <w:noProof/>
            <w:webHidden/>
          </w:rPr>
          <w:tab/>
        </w:r>
        <w:r w:rsidR="00D51B32">
          <w:rPr>
            <w:noProof/>
            <w:webHidden/>
          </w:rPr>
          <w:fldChar w:fldCharType="begin"/>
        </w:r>
        <w:r w:rsidR="00D51B32">
          <w:rPr>
            <w:noProof/>
            <w:webHidden/>
          </w:rPr>
          <w:instrText xml:space="preserve"> PAGEREF _Toc5694575 \h </w:instrText>
        </w:r>
        <w:r w:rsidR="00D51B32">
          <w:rPr>
            <w:noProof/>
            <w:webHidden/>
          </w:rPr>
        </w:r>
        <w:r w:rsidR="00D51B32">
          <w:rPr>
            <w:noProof/>
            <w:webHidden/>
          </w:rPr>
          <w:fldChar w:fldCharType="separate"/>
        </w:r>
        <w:r w:rsidR="00D51B32">
          <w:rPr>
            <w:noProof/>
            <w:webHidden/>
          </w:rPr>
          <w:t>144</w:t>
        </w:r>
        <w:r w:rsidR="00D51B32">
          <w:rPr>
            <w:noProof/>
            <w:webHidden/>
          </w:rPr>
          <w:fldChar w:fldCharType="end"/>
        </w:r>
      </w:hyperlink>
    </w:p>
    <w:p w14:paraId="6A08D2E2" w14:textId="474CB94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76" w:history="1">
        <w:r w:rsidR="00D51B32" w:rsidRPr="002512B2">
          <w:rPr>
            <w:rStyle w:val="Hyperlink"/>
            <w:noProof/>
          </w:rPr>
          <w:t>3.43.4 firstDetectionRunGuid property</w:t>
        </w:r>
        <w:r w:rsidR="00D51B32">
          <w:rPr>
            <w:noProof/>
            <w:webHidden/>
          </w:rPr>
          <w:tab/>
        </w:r>
        <w:r w:rsidR="00D51B32">
          <w:rPr>
            <w:noProof/>
            <w:webHidden/>
          </w:rPr>
          <w:fldChar w:fldCharType="begin"/>
        </w:r>
        <w:r w:rsidR="00D51B32">
          <w:rPr>
            <w:noProof/>
            <w:webHidden/>
          </w:rPr>
          <w:instrText xml:space="preserve"> PAGEREF _Toc5694576 \h </w:instrText>
        </w:r>
        <w:r w:rsidR="00D51B32">
          <w:rPr>
            <w:noProof/>
            <w:webHidden/>
          </w:rPr>
        </w:r>
        <w:r w:rsidR="00D51B32">
          <w:rPr>
            <w:noProof/>
            <w:webHidden/>
          </w:rPr>
          <w:fldChar w:fldCharType="separate"/>
        </w:r>
        <w:r w:rsidR="00D51B32">
          <w:rPr>
            <w:noProof/>
            <w:webHidden/>
          </w:rPr>
          <w:t>144</w:t>
        </w:r>
        <w:r w:rsidR="00D51B32">
          <w:rPr>
            <w:noProof/>
            <w:webHidden/>
          </w:rPr>
          <w:fldChar w:fldCharType="end"/>
        </w:r>
      </w:hyperlink>
    </w:p>
    <w:p w14:paraId="6F8F1AAA" w14:textId="4BB132E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77" w:history="1">
        <w:r w:rsidR="00D51B32" w:rsidRPr="002512B2">
          <w:rPr>
            <w:rStyle w:val="Hyperlink"/>
            <w:noProof/>
          </w:rPr>
          <w:t>3.43.5 lastDetectionRunGuid property</w:t>
        </w:r>
        <w:r w:rsidR="00D51B32">
          <w:rPr>
            <w:noProof/>
            <w:webHidden/>
          </w:rPr>
          <w:tab/>
        </w:r>
        <w:r w:rsidR="00D51B32">
          <w:rPr>
            <w:noProof/>
            <w:webHidden/>
          </w:rPr>
          <w:fldChar w:fldCharType="begin"/>
        </w:r>
        <w:r w:rsidR="00D51B32">
          <w:rPr>
            <w:noProof/>
            <w:webHidden/>
          </w:rPr>
          <w:instrText xml:space="preserve"> PAGEREF _Toc5694577 \h </w:instrText>
        </w:r>
        <w:r w:rsidR="00D51B32">
          <w:rPr>
            <w:noProof/>
            <w:webHidden/>
          </w:rPr>
        </w:r>
        <w:r w:rsidR="00D51B32">
          <w:rPr>
            <w:noProof/>
            <w:webHidden/>
          </w:rPr>
          <w:fldChar w:fldCharType="separate"/>
        </w:r>
        <w:r w:rsidR="00D51B32">
          <w:rPr>
            <w:noProof/>
            <w:webHidden/>
          </w:rPr>
          <w:t>144</w:t>
        </w:r>
        <w:r w:rsidR="00D51B32">
          <w:rPr>
            <w:noProof/>
            <w:webHidden/>
          </w:rPr>
          <w:fldChar w:fldCharType="end"/>
        </w:r>
      </w:hyperlink>
    </w:p>
    <w:p w14:paraId="5FFEE18B" w14:textId="32F20E5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78" w:history="1">
        <w:r w:rsidR="00D51B32" w:rsidRPr="002512B2">
          <w:rPr>
            <w:rStyle w:val="Hyperlink"/>
            <w:noProof/>
          </w:rPr>
          <w:t>3.43.6 invocationIndex property</w:t>
        </w:r>
        <w:r w:rsidR="00D51B32">
          <w:rPr>
            <w:noProof/>
            <w:webHidden/>
          </w:rPr>
          <w:tab/>
        </w:r>
        <w:r w:rsidR="00D51B32">
          <w:rPr>
            <w:noProof/>
            <w:webHidden/>
          </w:rPr>
          <w:fldChar w:fldCharType="begin"/>
        </w:r>
        <w:r w:rsidR="00D51B32">
          <w:rPr>
            <w:noProof/>
            <w:webHidden/>
          </w:rPr>
          <w:instrText xml:space="preserve"> PAGEREF _Toc5694578 \h </w:instrText>
        </w:r>
        <w:r w:rsidR="00D51B32">
          <w:rPr>
            <w:noProof/>
            <w:webHidden/>
          </w:rPr>
        </w:r>
        <w:r w:rsidR="00D51B32">
          <w:rPr>
            <w:noProof/>
            <w:webHidden/>
          </w:rPr>
          <w:fldChar w:fldCharType="separate"/>
        </w:r>
        <w:r w:rsidR="00D51B32">
          <w:rPr>
            <w:noProof/>
            <w:webHidden/>
          </w:rPr>
          <w:t>144</w:t>
        </w:r>
        <w:r w:rsidR="00D51B32">
          <w:rPr>
            <w:noProof/>
            <w:webHidden/>
          </w:rPr>
          <w:fldChar w:fldCharType="end"/>
        </w:r>
      </w:hyperlink>
    </w:p>
    <w:p w14:paraId="501F8004" w14:textId="4089725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79" w:history="1">
        <w:r w:rsidR="00D51B32" w:rsidRPr="002512B2">
          <w:rPr>
            <w:rStyle w:val="Hyperlink"/>
            <w:noProof/>
          </w:rPr>
          <w:t>3.43.7 conversionSources property</w:t>
        </w:r>
        <w:r w:rsidR="00D51B32">
          <w:rPr>
            <w:noProof/>
            <w:webHidden/>
          </w:rPr>
          <w:tab/>
        </w:r>
        <w:r w:rsidR="00D51B32">
          <w:rPr>
            <w:noProof/>
            <w:webHidden/>
          </w:rPr>
          <w:fldChar w:fldCharType="begin"/>
        </w:r>
        <w:r w:rsidR="00D51B32">
          <w:rPr>
            <w:noProof/>
            <w:webHidden/>
          </w:rPr>
          <w:instrText xml:space="preserve"> PAGEREF _Toc5694579 \h </w:instrText>
        </w:r>
        <w:r w:rsidR="00D51B32">
          <w:rPr>
            <w:noProof/>
            <w:webHidden/>
          </w:rPr>
        </w:r>
        <w:r w:rsidR="00D51B32">
          <w:rPr>
            <w:noProof/>
            <w:webHidden/>
          </w:rPr>
          <w:fldChar w:fldCharType="separate"/>
        </w:r>
        <w:r w:rsidR="00D51B32">
          <w:rPr>
            <w:noProof/>
            <w:webHidden/>
          </w:rPr>
          <w:t>145</w:t>
        </w:r>
        <w:r w:rsidR="00D51B32">
          <w:rPr>
            <w:noProof/>
            <w:webHidden/>
          </w:rPr>
          <w:fldChar w:fldCharType="end"/>
        </w:r>
      </w:hyperlink>
    </w:p>
    <w:p w14:paraId="637EF038" w14:textId="6C5967F5" w:rsidR="00D51B32" w:rsidRDefault="001E14EC">
      <w:pPr>
        <w:pStyle w:val="TOC2"/>
        <w:tabs>
          <w:tab w:val="right" w:leader="dot" w:pos="9350"/>
        </w:tabs>
        <w:rPr>
          <w:rFonts w:asciiTheme="minorHAnsi" w:eastAsiaTheme="minorEastAsia" w:hAnsiTheme="minorHAnsi" w:cstheme="minorBidi"/>
          <w:noProof/>
          <w:sz w:val="22"/>
          <w:szCs w:val="22"/>
        </w:rPr>
      </w:pPr>
      <w:hyperlink w:anchor="_Toc5694580" w:history="1">
        <w:r w:rsidR="00D51B32" w:rsidRPr="002512B2">
          <w:rPr>
            <w:rStyle w:val="Hyperlink"/>
            <w:noProof/>
          </w:rPr>
          <w:t>3.44</w:t>
        </w:r>
        <w:r w:rsidR="00D51B32" w:rsidRPr="002512B2">
          <w:rPr>
            <w:rStyle w:val="Hyperlink"/>
            <w:bCs/>
            <w:noProof/>
          </w:rPr>
          <w:t xml:space="preserve"> reportingDescriptor</w:t>
        </w:r>
        <w:r w:rsidR="00D51B32" w:rsidRPr="002512B2">
          <w:rPr>
            <w:rStyle w:val="Hyperlink"/>
            <w:noProof/>
          </w:rPr>
          <w:t xml:space="preserve"> object</w:t>
        </w:r>
        <w:r w:rsidR="00D51B32">
          <w:rPr>
            <w:noProof/>
            <w:webHidden/>
          </w:rPr>
          <w:tab/>
        </w:r>
        <w:r w:rsidR="00D51B32">
          <w:rPr>
            <w:noProof/>
            <w:webHidden/>
          </w:rPr>
          <w:fldChar w:fldCharType="begin"/>
        </w:r>
        <w:r w:rsidR="00D51B32">
          <w:rPr>
            <w:noProof/>
            <w:webHidden/>
          </w:rPr>
          <w:instrText xml:space="preserve"> PAGEREF _Toc5694580 \h </w:instrText>
        </w:r>
        <w:r w:rsidR="00D51B32">
          <w:rPr>
            <w:noProof/>
            <w:webHidden/>
          </w:rPr>
        </w:r>
        <w:r w:rsidR="00D51B32">
          <w:rPr>
            <w:noProof/>
            <w:webHidden/>
          </w:rPr>
          <w:fldChar w:fldCharType="separate"/>
        </w:r>
        <w:r w:rsidR="00D51B32">
          <w:rPr>
            <w:noProof/>
            <w:webHidden/>
          </w:rPr>
          <w:t>146</w:t>
        </w:r>
        <w:r w:rsidR="00D51B32">
          <w:rPr>
            <w:noProof/>
            <w:webHidden/>
          </w:rPr>
          <w:fldChar w:fldCharType="end"/>
        </w:r>
      </w:hyperlink>
    </w:p>
    <w:p w14:paraId="17D27B39" w14:textId="29F0E2E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81" w:history="1">
        <w:r w:rsidR="00D51B32" w:rsidRPr="002512B2">
          <w:rPr>
            <w:rStyle w:val="Hyperlink"/>
            <w:noProof/>
          </w:rPr>
          <w:t>3.44.1 General</w:t>
        </w:r>
        <w:r w:rsidR="00D51B32">
          <w:rPr>
            <w:noProof/>
            <w:webHidden/>
          </w:rPr>
          <w:tab/>
        </w:r>
        <w:r w:rsidR="00D51B32">
          <w:rPr>
            <w:noProof/>
            <w:webHidden/>
          </w:rPr>
          <w:fldChar w:fldCharType="begin"/>
        </w:r>
        <w:r w:rsidR="00D51B32">
          <w:rPr>
            <w:noProof/>
            <w:webHidden/>
          </w:rPr>
          <w:instrText xml:space="preserve"> PAGEREF _Toc5694581 \h </w:instrText>
        </w:r>
        <w:r w:rsidR="00D51B32">
          <w:rPr>
            <w:noProof/>
            <w:webHidden/>
          </w:rPr>
        </w:r>
        <w:r w:rsidR="00D51B32">
          <w:rPr>
            <w:noProof/>
            <w:webHidden/>
          </w:rPr>
          <w:fldChar w:fldCharType="separate"/>
        </w:r>
        <w:r w:rsidR="00D51B32">
          <w:rPr>
            <w:noProof/>
            <w:webHidden/>
          </w:rPr>
          <w:t>146</w:t>
        </w:r>
        <w:r w:rsidR="00D51B32">
          <w:rPr>
            <w:noProof/>
            <w:webHidden/>
          </w:rPr>
          <w:fldChar w:fldCharType="end"/>
        </w:r>
      </w:hyperlink>
    </w:p>
    <w:p w14:paraId="00CDFC3F" w14:textId="1F9BC73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82" w:history="1">
        <w:r w:rsidR="00D51B32" w:rsidRPr="002512B2">
          <w:rPr>
            <w:rStyle w:val="Hyperlink"/>
            <w:noProof/>
          </w:rPr>
          <w:t>3.44.2 Constraints</w:t>
        </w:r>
        <w:r w:rsidR="00D51B32">
          <w:rPr>
            <w:noProof/>
            <w:webHidden/>
          </w:rPr>
          <w:tab/>
        </w:r>
        <w:r w:rsidR="00D51B32">
          <w:rPr>
            <w:noProof/>
            <w:webHidden/>
          </w:rPr>
          <w:fldChar w:fldCharType="begin"/>
        </w:r>
        <w:r w:rsidR="00D51B32">
          <w:rPr>
            <w:noProof/>
            <w:webHidden/>
          </w:rPr>
          <w:instrText xml:space="preserve"> PAGEREF _Toc5694582 \h </w:instrText>
        </w:r>
        <w:r w:rsidR="00D51B32">
          <w:rPr>
            <w:noProof/>
            <w:webHidden/>
          </w:rPr>
        </w:r>
        <w:r w:rsidR="00D51B32">
          <w:rPr>
            <w:noProof/>
            <w:webHidden/>
          </w:rPr>
          <w:fldChar w:fldCharType="separate"/>
        </w:r>
        <w:r w:rsidR="00D51B32">
          <w:rPr>
            <w:noProof/>
            <w:webHidden/>
          </w:rPr>
          <w:t>146</w:t>
        </w:r>
        <w:r w:rsidR="00D51B32">
          <w:rPr>
            <w:noProof/>
            <w:webHidden/>
          </w:rPr>
          <w:fldChar w:fldCharType="end"/>
        </w:r>
      </w:hyperlink>
    </w:p>
    <w:p w14:paraId="7952BBC0" w14:textId="0E218EF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83" w:history="1">
        <w:r w:rsidR="00D51B32" w:rsidRPr="002512B2">
          <w:rPr>
            <w:rStyle w:val="Hyperlink"/>
            <w:noProof/>
          </w:rPr>
          <w:t>3.44.3 id property</w:t>
        </w:r>
        <w:r w:rsidR="00D51B32">
          <w:rPr>
            <w:noProof/>
            <w:webHidden/>
          </w:rPr>
          <w:tab/>
        </w:r>
        <w:r w:rsidR="00D51B32">
          <w:rPr>
            <w:noProof/>
            <w:webHidden/>
          </w:rPr>
          <w:fldChar w:fldCharType="begin"/>
        </w:r>
        <w:r w:rsidR="00D51B32">
          <w:rPr>
            <w:noProof/>
            <w:webHidden/>
          </w:rPr>
          <w:instrText xml:space="preserve"> PAGEREF _Toc5694583 \h </w:instrText>
        </w:r>
        <w:r w:rsidR="00D51B32">
          <w:rPr>
            <w:noProof/>
            <w:webHidden/>
          </w:rPr>
        </w:r>
        <w:r w:rsidR="00D51B32">
          <w:rPr>
            <w:noProof/>
            <w:webHidden/>
          </w:rPr>
          <w:fldChar w:fldCharType="separate"/>
        </w:r>
        <w:r w:rsidR="00D51B32">
          <w:rPr>
            <w:noProof/>
            <w:webHidden/>
          </w:rPr>
          <w:t>146</w:t>
        </w:r>
        <w:r w:rsidR="00D51B32">
          <w:rPr>
            <w:noProof/>
            <w:webHidden/>
          </w:rPr>
          <w:fldChar w:fldCharType="end"/>
        </w:r>
      </w:hyperlink>
    </w:p>
    <w:p w14:paraId="75F99DCC" w14:textId="1DFB909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84" w:history="1">
        <w:r w:rsidR="00D51B32" w:rsidRPr="002512B2">
          <w:rPr>
            <w:rStyle w:val="Hyperlink"/>
            <w:noProof/>
          </w:rPr>
          <w:t>3.44.4 deprecatedIds property</w:t>
        </w:r>
        <w:r w:rsidR="00D51B32">
          <w:rPr>
            <w:noProof/>
            <w:webHidden/>
          </w:rPr>
          <w:tab/>
        </w:r>
        <w:r w:rsidR="00D51B32">
          <w:rPr>
            <w:noProof/>
            <w:webHidden/>
          </w:rPr>
          <w:fldChar w:fldCharType="begin"/>
        </w:r>
        <w:r w:rsidR="00D51B32">
          <w:rPr>
            <w:noProof/>
            <w:webHidden/>
          </w:rPr>
          <w:instrText xml:space="preserve"> PAGEREF _Toc5694584 \h </w:instrText>
        </w:r>
        <w:r w:rsidR="00D51B32">
          <w:rPr>
            <w:noProof/>
            <w:webHidden/>
          </w:rPr>
        </w:r>
        <w:r w:rsidR="00D51B32">
          <w:rPr>
            <w:noProof/>
            <w:webHidden/>
          </w:rPr>
          <w:fldChar w:fldCharType="separate"/>
        </w:r>
        <w:r w:rsidR="00D51B32">
          <w:rPr>
            <w:noProof/>
            <w:webHidden/>
          </w:rPr>
          <w:t>147</w:t>
        </w:r>
        <w:r w:rsidR="00D51B32">
          <w:rPr>
            <w:noProof/>
            <w:webHidden/>
          </w:rPr>
          <w:fldChar w:fldCharType="end"/>
        </w:r>
      </w:hyperlink>
    </w:p>
    <w:p w14:paraId="042799D1" w14:textId="2E5335A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85" w:history="1">
        <w:r w:rsidR="00D51B32" w:rsidRPr="002512B2">
          <w:rPr>
            <w:rStyle w:val="Hyperlink"/>
            <w:noProof/>
          </w:rPr>
          <w:t>3.44.5 guid property</w:t>
        </w:r>
        <w:r w:rsidR="00D51B32">
          <w:rPr>
            <w:noProof/>
            <w:webHidden/>
          </w:rPr>
          <w:tab/>
        </w:r>
        <w:r w:rsidR="00D51B32">
          <w:rPr>
            <w:noProof/>
            <w:webHidden/>
          </w:rPr>
          <w:fldChar w:fldCharType="begin"/>
        </w:r>
        <w:r w:rsidR="00D51B32">
          <w:rPr>
            <w:noProof/>
            <w:webHidden/>
          </w:rPr>
          <w:instrText xml:space="preserve"> PAGEREF _Toc5694585 \h </w:instrText>
        </w:r>
        <w:r w:rsidR="00D51B32">
          <w:rPr>
            <w:noProof/>
            <w:webHidden/>
          </w:rPr>
        </w:r>
        <w:r w:rsidR="00D51B32">
          <w:rPr>
            <w:noProof/>
            <w:webHidden/>
          </w:rPr>
          <w:fldChar w:fldCharType="separate"/>
        </w:r>
        <w:r w:rsidR="00D51B32">
          <w:rPr>
            <w:noProof/>
            <w:webHidden/>
          </w:rPr>
          <w:t>149</w:t>
        </w:r>
        <w:r w:rsidR="00D51B32">
          <w:rPr>
            <w:noProof/>
            <w:webHidden/>
          </w:rPr>
          <w:fldChar w:fldCharType="end"/>
        </w:r>
      </w:hyperlink>
    </w:p>
    <w:p w14:paraId="7E44A064" w14:textId="1197DC9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86" w:history="1">
        <w:r w:rsidR="00D51B32" w:rsidRPr="002512B2">
          <w:rPr>
            <w:rStyle w:val="Hyperlink"/>
            <w:noProof/>
          </w:rPr>
          <w:t>3.44.6 deprecatedGuids property</w:t>
        </w:r>
        <w:r w:rsidR="00D51B32">
          <w:rPr>
            <w:noProof/>
            <w:webHidden/>
          </w:rPr>
          <w:tab/>
        </w:r>
        <w:r w:rsidR="00D51B32">
          <w:rPr>
            <w:noProof/>
            <w:webHidden/>
          </w:rPr>
          <w:fldChar w:fldCharType="begin"/>
        </w:r>
        <w:r w:rsidR="00D51B32">
          <w:rPr>
            <w:noProof/>
            <w:webHidden/>
          </w:rPr>
          <w:instrText xml:space="preserve"> PAGEREF _Toc5694586 \h </w:instrText>
        </w:r>
        <w:r w:rsidR="00D51B32">
          <w:rPr>
            <w:noProof/>
            <w:webHidden/>
          </w:rPr>
        </w:r>
        <w:r w:rsidR="00D51B32">
          <w:rPr>
            <w:noProof/>
            <w:webHidden/>
          </w:rPr>
          <w:fldChar w:fldCharType="separate"/>
        </w:r>
        <w:r w:rsidR="00D51B32">
          <w:rPr>
            <w:noProof/>
            <w:webHidden/>
          </w:rPr>
          <w:t>149</w:t>
        </w:r>
        <w:r w:rsidR="00D51B32">
          <w:rPr>
            <w:noProof/>
            <w:webHidden/>
          </w:rPr>
          <w:fldChar w:fldCharType="end"/>
        </w:r>
      </w:hyperlink>
    </w:p>
    <w:p w14:paraId="29CA28BF" w14:textId="2971AAB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87" w:history="1">
        <w:r w:rsidR="00D51B32" w:rsidRPr="002512B2">
          <w:rPr>
            <w:rStyle w:val="Hyperlink"/>
            <w:noProof/>
          </w:rPr>
          <w:t>3.44.7 name property</w:t>
        </w:r>
        <w:r w:rsidR="00D51B32">
          <w:rPr>
            <w:noProof/>
            <w:webHidden/>
          </w:rPr>
          <w:tab/>
        </w:r>
        <w:r w:rsidR="00D51B32">
          <w:rPr>
            <w:noProof/>
            <w:webHidden/>
          </w:rPr>
          <w:fldChar w:fldCharType="begin"/>
        </w:r>
        <w:r w:rsidR="00D51B32">
          <w:rPr>
            <w:noProof/>
            <w:webHidden/>
          </w:rPr>
          <w:instrText xml:space="preserve"> PAGEREF _Toc5694587 \h </w:instrText>
        </w:r>
        <w:r w:rsidR="00D51B32">
          <w:rPr>
            <w:noProof/>
            <w:webHidden/>
          </w:rPr>
        </w:r>
        <w:r w:rsidR="00D51B32">
          <w:rPr>
            <w:noProof/>
            <w:webHidden/>
          </w:rPr>
          <w:fldChar w:fldCharType="separate"/>
        </w:r>
        <w:r w:rsidR="00D51B32">
          <w:rPr>
            <w:noProof/>
            <w:webHidden/>
          </w:rPr>
          <w:t>149</w:t>
        </w:r>
        <w:r w:rsidR="00D51B32">
          <w:rPr>
            <w:noProof/>
            <w:webHidden/>
          </w:rPr>
          <w:fldChar w:fldCharType="end"/>
        </w:r>
      </w:hyperlink>
    </w:p>
    <w:p w14:paraId="4B89EA26" w14:textId="6BD5161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88" w:history="1">
        <w:r w:rsidR="00D51B32" w:rsidRPr="002512B2">
          <w:rPr>
            <w:rStyle w:val="Hyperlink"/>
            <w:noProof/>
          </w:rPr>
          <w:t>3.44.8 deprecatedNames property</w:t>
        </w:r>
        <w:r w:rsidR="00D51B32">
          <w:rPr>
            <w:noProof/>
            <w:webHidden/>
          </w:rPr>
          <w:tab/>
        </w:r>
        <w:r w:rsidR="00D51B32">
          <w:rPr>
            <w:noProof/>
            <w:webHidden/>
          </w:rPr>
          <w:fldChar w:fldCharType="begin"/>
        </w:r>
        <w:r w:rsidR="00D51B32">
          <w:rPr>
            <w:noProof/>
            <w:webHidden/>
          </w:rPr>
          <w:instrText xml:space="preserve"> PAGEREF _Toc5694588 \h </w:instrText>
        </w:r>
        <w:r w:rsidR="00D51B32">
          <w:rPr>
            <w:noProof/>
            <w:webHidden/>
          </w:rPr>
        </w:r>
        <w:r w:rsidR="00D51B32">
          <w:rPr>
            <w:noProof/>
            <w:webHidden/>
          </w:rPr>
          <w:fldChar w:fldCharType="separate"/>
        </w:r>
        <w:r w:rsidR="00D51B32">
          <w:rPr>
            <w:noProof/>
            <w:webHidden/>
          </w:rPr>
          <w:t>149</w:t>
        </w:r>
        <w:r w:rsidR="00D51B32">
          <w:rPr>
            <w:noProof/>
            <w:webHidden/>
          </w:rPr>
          <w:fldChar w:fldCharType="end"/>
        </w:r>
      </w:hyperlink>
    </w:p>
    <w:p w14:paraId="04E88794" w14:textId="7D2361E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89" w:history="1">
        <w:r w:rsidR="00D51B32" w:rsidRPr="002512B2">
          <w:rPr>
            <w:rStyle w:val="Hyperlink"/>
            <w:noProof/>
          </w:rPr>
          <w:t>3.44.9 shortDescription property</w:t>
        </w:r>
        <w:r w:rsidR="00D51B32">
          <w:rPr>
            <w:noProof/>
            <w:webHidden/>
          </w:rPr>
          <w:tab/>
        </w:r>
        <w:r w:rsidR="00D51B32">
          <w:rPr>
            <w:noProof/>
            <w:webHidden/>
          </w:rPr>
          <w:fldChar w:fldCharType="begin"/>
        </w:r>
        <w:r w:rsidR="00D51B32">
          <w:rPr>
            <w:noProof/>
            <w:webHidden/>
          </w:rPr>
          <w:instrText xml:space="preserve"> PAGEREF _Toc5694589 \h </w:instrText>
        </w:r>
        <w:r w:rsidR="00D51B32">
          <w:rPr>
            <w:noProof/>
            <w:webHidden/>
          </w:rPr>
        </w:r>
        <w:r w:rsidR="00D51B32">
          <w:rPr>
            <w:noProof/>
            <w:webHidden/>
          </w:rPr>
          <w:fldChar w:fldCharType="separate"/>
        </w:r>
        <w:r w:rsidR="00D51B32">
          <w:rPr>
            <w:noProof/>
            <w:webHidden/>
          </w:rPr>
          <w:t>149</w:t>
        </w:r>
        <w:r w:rsidR="00D51B32">
          <w:rPr>
            <w:noProof/>
            <w:webHidden/>
          </w:rPr>
          <w:fldChar w:fldCharType="end"/>
        </w:r>
      </w:hyperlink>
    </w:p>
    <w:p w14:paraId="67A5EF16" w14:textId="0760D09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90" w:history="1">
        <w:r w:rsidR="00D51B32" w:rsidRPr="002512B2">
          <w:rPr>
            <w:rStyle w:val="Hyperlink"/>
            <w:noProof/>
          </w:rPr>
          <w:t>3.44.10 fullDescription property</w:t>
        </w:r>
        <w:r w:rsidR="00D51B32">
          <w:rPr>
            <w:noProof/>
            <w:webHidden/>
          </w:rPr>
          <w:tab/>
        </w:r>
        <w:r w:rsidR="00D51B32">
          <w:rPr>
            <w:noProof/>
            <w:webHidden/>
          </w:rPr>
          <w:fldChar w:fldCharType="begin"/>
        </w:r>
        <w:r w:rsidR="00D51B32">
          <w:rPr>
            <w:noProof/>
            <w:webHidden/>
          </w:rPr>
          <w:instrText xml:space="preserve"> PAGEREF _Toc5694590 \h </w:instrText>
        </w:r>
        <w:r w:rsidR="00D51B32">
          <w:rPr>
            <w:noProof/>
            <w:webHidden/>
          </w:rPr>
        </w:r>
        <w:r w:rsidR="00D51B32">
          <w:rPr>
            <w:noProof/>
            <w:webHidden/>
          </w:rPr>
          <w:fldChar w:fldCharType="separate"/>
        </w:r>
        <w:r w:rsidR="00D51B32">
          <w:rPr>
            <w:noProof/>
            <w:webHidden/>
          </w:rPr>
          <w:t>149</w:t>
        </w:r>
        <w:r w:rsidR="00D51B32">
          <w:rPr>
            <w:noProof/>
            <w:webHidden/>
          </w:rPr>
          <w:fldChar w:fldCharType="end"/>
        </w:r>
      </w:hyperlink>
    </w:p>
    <w:p w14:paraId="63D21347" w14:textId="3651E1E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91" w:history="1">
        <w:r w:rsidR="00D51B32" w:rsidRPr="002512B2">
          <w:rPr>
            <w:rStyle w:val="Hyperlink"/>
            <w:noProof/>
          </w:rPr>
          <w:t>3.44.11 messageStrings property</w:t>
        </w:r>
        <w:r w:rsidR="00D51B32">
          <w:rPr>
            <w:noProof/>
            <w:webHidden/>
          </w:rPr>
          <w:tab/>
        </w:r>
        <w:r w:rsidR="00D51B32">
          <w:rPr>
            <w:noProof/>
            <w:webHidden/>
          </w:rPr>
          <w:fldChar w:fldCharType="begin"/>
        </w:r>
        <w:r w:rsidR="00D51B32">
          <w:rPr>
            <w:noProof/>
            <w:webHidden/>
          </w:rPr>
          <w:instrText xml:space="preserve"> PAGEREF _Toc5694591 \h </w:instrText>
        </w:r>
        <w:r w:rsidR="00D51B32">
          <w:rPr>
            <w:noProof/>
            <w:webHidden/>
          </w:rPr>
        </w:r>
        <w:r w:rsidR="00D51B32">
          <w:rPr>
            <w:noProof/>
            <w:webHidden/>
          </w:rPr>
          <w:fldChar w:fldCharType="separate"/>
        </w:r>
        <w:r w:rsidR="00D51B32">
          <w:rPr>
            <w:noProof/>
            <w:webHidden/>
          </w:rPr>
          <w:t>150</w:t>
        </w:r>
        <w:r w:rsidR="00D51B32">
          <w:rPr>
            <w:noProof/>
            <w:webHidden/>
          </w:rPr>
          <w:fldChar w:fldCharType="end"/>
        </w:r>
      </w:hyperlink>
    </w:p>
    <w:p w14:paraId="0D3A8767" w14:textId="67AA282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92" w:history="1">
        <w:r w:rsidR="00D51B32" w:rsidRPr="002512B2">
          <w:rPr>
            <w:rStyle w:val="Hyperlink"/>
            <w:noProof/>
          </w:rPr>
          <w:t>3.44.12 helpUri property</w:t>
        </w:r>
        <w:r w:rsidR="00D51B32">
          <w:rPr>
            <w:noProof/>
            <w:webHidden/>
          </w:rPr>
          <w:tab/>
        </w:r>
        <w:r w:rsidR="00D51B32">
          <w:rPr>
            <w:noProof/>
            <w:webHidden/>
          </w:rPr>
          <w:fldChar w:fldCharType="begin"/>
        </w:r>
        <w:r w:rsidR="00D51B32">
          <w:rPr>
            <w:noProof/>
            <w:webHidden/>
          </w:rPr>
          <w:instrText xml:space="preserve"> PAGEREF _Toc5694592 \h </w:instrText>
        </w:r>
        <w:r w:rsidR="00D51B32">
          <w:rPr>
            <w:noProof/>
            <w:webHidden/>
          </w:rPr>
        </w:r>
        <w:r w:rsidR="00D51B32">
          <w:rPr>
            <w:noProof/>
            <w:webHidden/>
          </w:rPr>
          <w:fldChar w:fldCharType="separate"/>
        </w:r>
        <w:r w:rsidR="00D51B32">
          <w:rPr>
            <w:noProof/>
            <w:webHidden/>
          </w:rPr>
          <w:t>150</w:t>
        </w:r>
        <w:r w:rsidR="00D51B32">
          <w:rPr>
            <w:noProof/>
            <w:webHidden/>
          </w:rPr>
          <w:fldChar w:fldCharType="end"/>
        </w:r>
      </w:hyperlink>
    </w:p>
    <w:p w14:paraId="19693085" w14:textId="5F52B09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93" w:history="1">
        <w:r w:rsidR="00D51B32" w:rsidRPr="002512B2">
          <w:rPr>
            <w:rStyle w:val="Hyperlink"/>
            <w:noProof/>
          </w:rPr>
          <w:t>3.44.13 help property</w:t>
        </w:r>
        <w:r w:rsidR="00D51B32">
          <w:rPr>
            <w:noProof/>
            <w:webHidden/>
          </w:rPr>
          <w:tab/>
        </w:r>
        <w:r w:rsidR="00D51B32">
          <w:rPr>
            <w:noProof/>
            <w:webHidden/>
          </w:rPr>
          <w:fldChar w:fldCharType="begin"/>
        </w:r>
        <w:r w:rsidR="00D51B32">
          <w:rPr>
            <w:noProof/>
            <w:webHidden/>
          </w:rPr>
          <w:instrText xml:space="preserve"> PAGEREF _Toc5694593 \h </w:instrText>
        </w:r>
        <w:r w:rsidR="00D51B32">
          <w:rPr>
            <w:noProof/>
            <w:webHidden/>
          </w:rPr>
        </w:r>
        <w:r w:rsidR="00D51B32">
          <w:rPr>
            <w:noProof/>
            <w:webHidden/>
          </w:rPr>
          <w:fldChar w:fldCharType="separate"/>
        </w:r>
        <w:r w:rsidR="00D51B32">
          <w:rPr>
            <w:noProof/>
            <w:webHidden/>
          </w:rPr>
          <w:t>151</w:t>
        </w:r>
        <w:r w:rsidR="00D51B32">
          <w:rPr>
            <w:noProof/>
            <w:webHidden/>
          </w:rPr>
          <w:fldChar w:fldCharType="end"/>
        </w:r>
      </w:hyperlink>
    </w:p>
    <w:p w14:paraId="73771756" w14:textId="094BD5D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94" w:history="1">
        <w:r w:rsidR="00D51B32" w:rsidRPr="002512B2">
          <w:rPr>
            <w:rStyle w:val="Hyperlink"/>
            <w:noProof/>
          </w:rPr>
          <w:t>3.44.14 defaultConfiguration property</w:t>
        </w:r>
        <w:r w:rsidR="00D51B32">
          <w:rPr>
            <w:noProof/>
            <w:webHidden/>
          </w:rPr>
          <w:tab/>
        </w:r>
        <w:r w:rsidR="00D51B32">
          <w:rPr>
            <w:noProof/>
            <w:webHidden/>
          </w:rPr>
          <w:fldChar w:fldCharType="begin"/>
        </w:r>
        <w:r w:rsidR="00D51B32">
          <w:rPr>
            <w:noProof/>
            <w:webHidden/>
          </w:rPr>
          <w:instrText xml:space="preserve"> PAGEREF _Toc5694594 \h </w:instrText>
        </w:r>
        <w:r w:rsidR="00D51B32">
          <w:rPr>
            <w:noProof/>
            <w:webHidden/>
          </w:rPr>
        </w:r>
        <w:r w:rsidR="00D51B32">
          <w:rPr>
            <w:noProof/>
            <w:webHidden/>
          </w:rPr>
          <w:fldChar w:fldCharType="separate"/>
        </w:r>
        <w:r w:rsidR="00D51B32">
          <w:rPr>
            <w:noProof/>
            <w:webHidden/>
          </w:rPr>
          <w:t>151</w:t>
        </w:r>
        <w:r w:rsidR="00D51B32">
          <w:rPr>
            <w:noProof/>
            <w:webHidden/>
          </w:rPr>
          <w:fldChar w:fldCharType="end"/>
        </w:r>
      </w:hyperlink>
    </w:p>
    <w:p w14:paraId="3AC720D9" w14:textId="2A3B83F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95" w:history="1">
        <w:r w:rsidR="00D51B32" w:rsidRPr="002512B2">
          <w:rPr>
            <w:rStyle w:val="Hyperlink"/>
            <w:noProof/>
          </w:rPr>
          <w:t>3.44.15 relationships property</w:t>
        </w:r>
        <w:r w:rsidR="00D51B32">
          <w:rPr>
            <w:noProof/>
            <w:webHidden/>
          </w:rPr>
          <w:tab/>
        </w:r>
        <w:r w:rsidR="00D51B32">
          <w:rPr>
            <w:noProof/>
            <w:webHidden/>
          </w:rPr>
          <w:fldChar w:fldCharType="begin"/>
        </w:r>
        <w:r w:rsidR="00D51B32">
          <w:rPr>
            <w:noProof/>
            <w:webHidden/>
          </w:rPr>
          <w:instrText xml:space="preserve"> PAGEREF _Toc5694595 \h </w:instrText>
        </w:r>
        <w:r w:rsidR="00D51B32">
          <w:rPr>
            <w:noProof/>
            <w:webHidden/>
          </w:rPr>
        </w:r>
        <w:r w:rsidR="00D51B32">
          <w:rPr>
            <w:noProof/>
            <w:webHidden/>
          </w:rPr>
          <w:fldChar w:fldCharType="separate"/>
        </w:r>
        <w:r w:rsidR="00D51B32">
          <w:rPr>
            <w:noProof/>
            <w:webHidden/>
          </w:rPr>
          <w:t>151</w:t>
        </w:r>
        <w:r w:rsidR="00D51B32">
          <w:rPr>
            <w:noProof/>
            <w:webHidden/>
          </w:rPr>
          <w:fldChar w:fldCharType="end"/>
        </w:r>
      </w:hyperlink>
    </w:p>
    <w:p w14:paraId="0444002C" w14:textId="0956C3F7" w:rsidR="00D51B32" w:rsidRDefault="001E14EC">
      <w:pPr>
        <w:pStyle w:val="TOC2"/>
        <w:tabs>
          <w:tab w:val="right" w:leader="dot" w:pos="9350"/>
        </w:tabs>
        <w:rPr>
          <w:rFonts w:asciiTheme="minorHAnsi" w:eastAsiaTheme="minorEastAsia" w:hAnsiTheme="minorHAnsi" w:cstheme="minorBidi"/>
          <w:noProof/>
          <w:sz w:val="22"/>
          <w:szCs w:val="22"/>
        </w:rPr>
      </w:pPr>
      <w:hyperlink w:anchor="_Toc5694596" w:history="1">
        <w:r w:rsidR="00D51B32" w:rsidRPr="002512B2">
          <w:rPr>
            <w:rStyle w:val="Hyperlink"/>
            <w:noProof/>
          </w:rPr>
          <w:t>3.45 reportingConfiguration object</w:t>
        </w:r>
        <w:r w:rsidR="00D51B32">
          <w:rPr>
            <w:noProof/>
            <w:webHidden/>
          </w:rPr>
          <w:tab/>
        </w:r>
        <w:r w:rsidR="00D51B32">
          <w:rPr>
            <w:noProof/>
            <w:webHidden/>
          </w:rPr>
          <w:fldChar w:fldCharType="begin"/>
        </w:r>
        <w:r w:rsidR="00D51B32">
          <w:rPr>
            <w:noProof/>
            <w:webHidden/>
          </w:rPr>
          <w:instrText xml:space="preserve"> PAGEREF _Toc5694596 \h </w:instrText>
        </w:r>
        <w:r w:rsidR="00D51B32">
          <w:rPr>
            <w:noProof/>
            <w:webHidden/>
          </w:rPr>
        </w:r>
        <w:r w:rsidR="00D51B32">
          <w:rPr>
            <w:noProof/>
            <w:webHidden/>
          </w:rPr>
          <w:fldChar w:fldCharType="separate"/>
        </w:r>
        <w:r w:rsidR="00D51B32">
          <w:rPr>
            <w:noProof/>
            <w:webHidden/>
          </w:rPr>
          <w:t>151</w:t>
        </w:r>
        <w:r w:rsidR="00D51B32">
          <w:rPr>
            <w:noProof/>
            <w:webHidden/>
          </w:rPr>
          <w:fldChar w:fldCharType="end"/>
        </w:r>
      </w:hyperlink>
    </w:p>
    <w:p w14:paraId="3FC75B92" w14:textId="388BB7F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97" w:history="1">
        <w:r w:rsidR="00D51B32" w:rsidRPr="002512B2">
          <w:rPr>
            <w:rStyle w:val="Hyperlink"/>
            <w:noProof/>
          </w:rPr>
          <w:t>3.45.1 General</w:t>
        </w:r>
        <w:r w:rsidR="00D51B32">
          <w:rPr>
            <w:noProof/>
            <w:webHidden/>
          </w:rPr>
          <w:tab/>
        </w:r>
        <w:r w:rsidR="00D51B32">
          <w:rPr>
            <w:noProof/>
            <w:webHidden/>
          </w:rPr>
          <w:fldChar w:fldCharType="begin"/>
        </w:r>
        <w:r w:rsidR="00D51B32">
          <w:rPr>
            <w:noProof/>
            <w:webHidden/>
          </w:rPr>
          <w:instrText xml:space="preserve"> PAGEREF _Toc5694597 \h </w:instrText>
        </w:r>
        <w:r w:rsidR="00D51B32">
          <w:rPr>
            <w:noProof/>
            <w:webHidden/>
          </w:rPr>
        </w:r>
        <w:r w:rsidR="00D51B32">
          <w:rPr>
            <w:noProof/>
            <w:webHidden/>
          </w:rPr>
          <w:fldChar w:fldCharType="separate"/>
        </w:r>
        <w:r w:rsidR="00D51B32">
          <w:rPr>
            <w:noProof/>
            <w:webHidden/>
          </w:rPr>
          <w:t>151</w:t>
        </w:r>
        <w:r w:rsidR="00D51B32">
          <w:rPr>
            <w:noProof/>
            <w:webHidden/>
          </w:rPr>
          <w:fldChar w:fldCharType="end"/>
        </w:r>
      </w:hyperlink>
    </w:p>
    <w:p w14:paraId="5E10C3BC" w14:textId="7B92914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98" w:history="1">
        <w:r w:rsidR="00D51B32" w:rsidRPr="002512B2">
          <w:rPr>
            <w:rStyle w:val="Hyperlink"/>
            <w:noProof/>
          </w:rPr>
          <w:t>3.45.2 enabled property</w:t>
        </w:r>
        <w:r w:rsidR="00D51B32">
          <w:rPr>
            <w:noProof/>
            <w:webHidden/>
          </w:rPr>
          <w:tab/>
        </w:r>
        <w:r w:rsidR="00D51B32">
          <w:rPr>
            <w:noProof/>
            <w:webHidden/>
          </w:rPr>
          <w:fldChar w:fldCharType="begin"/>
        </w:r>
        <w:r w:rsidR="00D51B32">
          <w:rPr>
            <w:noProof/>
            <w:webHidden/>
          </w:rPr>
          <w:instrText xml:space="preserve"> PAGEREF _Toc5694598 \h </w:instrText>
        </w:r>
        <w:r w:rsidR="00D51B32">
          <w:rPr>
            <w:noProof/>
            <w:webHidden/>
          </w:rPr>
        </w:r>
        <w:r w:rsidR="00D51B32">
          <w:rPr>
            <w:noProof/>
            <w:webHidden/>
          </w:rPr>
          <w:fldChar w:fldCharType="separate"/>
        </w:r>
        <w:r w:rsidR="00D51B32">
          <w:rPr>
            <w:noProof/>
            <w:webHidden/>
          </w:rPr>
          <w:t>151</w:t>
        </w:r>
        <w:r w:rsidR="00D51B32">
          <w:rPr>
            <w:noProof/>
            <w:webHidden/>
          </w:rPr>
          <w:fldChar w:fldCharType="end"/>
        </w:r>
      </w:hyperlink>
    </w:p>
    <w:p w14:paraId="4431D904" w14:textId="1E3FE04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599" w:history="1">
        <w:r w:rsidR="00D51B32" w:rsidRPr="002512B2">
          <w:rPr>
            <w:rStyle w:val="Hyperlink"/>
            <w:noProof/>
          </w:rPr>
          <w:t>3.45.3 level property</w:t>
        </w:r>
        <w:r w:rsidR="00D51B32">
          <w:rPr>
            <w:noProof/>
            <w:webHidden/>
          </w:rPr>
          <w:tab/>
        </w:r>
        <w:r w:rsidR="00D51B32">
          <w:rPr>
            <w:noProof/>
            <w:webHidden/>
          </w:rPr>
          <w:fldChar w:fldCharType="begin"/>
        </w:r>
        <w:r w:rsidR="00D51B32">
          <w:rPr>
            <w:noProof/>
            <w:webHidden/>
          </w:rPr>
          <w:instrText xml:space="preserve"> PAGEREF _Toc5694599 \h </w:instrText>
        </w:r>
        <w:r w:rsidR="00D51B32">
          <w:rPr>
            <w:noProof/>
            <w:webHidden/>
          </w:rPr>
        </w:r>
        <w:r w:rsidR="00D51B32">
          <w:rPr>
            <w:noProof/>
            <w:webHidden/>
          </w:rPr>
          <w:fldChar w:fldCharType="separate"/>
        </w:r>
        <w:r w:rsidR="00D51B32">
          <w:rPr>
            <w:noProof/>
            <w:webHidden/>
          </w:rPr>
          <w:t>152</w:t>
        </w:r>
        <w:r w:rsidR="00D51B32">
          <w:rPr>
            <w:noProof/>
            <w:webHidden/>
          </w:rPr>
          <w:fldChar w:fldCharType="end"/>
        </w:r>
      </w:hyperlink>
    </w:p>
    <w:p w14:paraId="475F4080" w14:textId="37593F4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00" w:history="1">
        <w:r w:rsidR="00D51B32" w:rsidRPr="002512B2">
          <w:rPr>
            <w:rStyle w:val="Hyperlink"/>
            <w:noProof/>
          </w:rPr>
          <w:t>3.45.4 rank property</w:t>
        </w:r>
        <w:r w:rsidR="00D51B32">
          <w:rPr>
            <w:noProof/>
            <w:webHidden/>
          </w:rPr>
          <w:tab/>
        </w:r>
        <w:r w:rsidR="00D51B32">
          <w:rPr>
            <w:noProof/>
            <w:webHidden/>
          </w:rPr>
          <w:fldChar w:fldCharType="begin"/>
        </w:r>
        <w:r w:rsidR="00D51B32">
          <w:rPr>
            <w:noProof/>
            <w:webHidden/>
          </w:rPr>
          <w:instrText xml:space="preserve"> PAGEREF _Toc5694600 \h </w:instrText>
        </w:r>
        <w:r w:rsidR="00D51B32">
          <w:rPr>
            <w:noProof/>
            <w:webHidden/>
          </w:rPr>
        </w:r>
        <w:r w:rsidR="00D51B32">
          <w:rPr>
            <w:noProof/>
            <w:webHidden/>
          </w:rPr>
          <w:fldChar w:fldCharType="separate"/>
        </w:r>
        <w:r w:rsidR="00D51B32">
          <w:rPr>
            <w:noProof/>
            <w:webHidden/>
          </w:rPr>
          <w:t>152</w:t>
        </w:r>
        <w:r w:rsidR="00D51B32">
          <w:rPr>
            <w:noProof/>
            <w:webHidden/>
          </w:rPr>
          <w:fldChar w:fldCharType="end"/>
        </w:r>
      </w:hyperlink>
    </w:p>
    <w:p w14:paraId="2C3A445F" w14:textId="0714968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01" w:history="1">
        <w:r w:rsidR="00D51B32" w:rsidRPr="002512B2">
          <w:rPr>
            <w:rStyle w:val="Hyperlink"/>
            <w:noProof/>
          </w:rPr>
          <w:t>3.45.5 parameters property</w:t>
        </w:r>
        <w:r w:rsidR="00D51B32">
          <w:rPr>
            <w:noProof/>
            <w:webHidden/>
          </w:rPr>
          <w:tab/>
        </w:r>
        <w:r w:rsidR="00D51B32">
          <w:rPr>
            <w:noProof/>
            <w:webHidden/>
          </w:rPr>
          <w:fldChar w:fldCharType="begin"/>
        </w:r>
        <w:r w:rsidR="00D51B32">
          <w:rPr>
            <w:noProof/>
            <w:webHidden/>
          </w:rPr>
          <w:instrText xml:space="preserve"> PAGEREF _Toc5694601 \h </w:instrText>
        </w:r>
        <w:r w:rsidR="00D51B32">
          <w:rPr>
            <w:noProof/>
            <w:webHidden/>
          </w:rPr>
        </w:r>
        <w:r w:rsidR="00D51B32">
          <w:rPr>
            <w:noProof/>
            <w:webHidden/>
          </w:rPr>
          <w:fldChar w:fldCharType="separate"/>
        </w:r>
        <w:r w:rsidR="00D51B32">
          <w:rPr>
            <w:noProof/>
            <w:webHidden/>
          </w:rPr>
          <w:t>152</w:t>
        </w:r>
        <w:r w:rsidR="00D51B32">
          <w:rPr>
            <w:noProof/>
            <w:webHidden/>
          </w:rPr>
          <w:fldChar w:fldCharType="end"/>
        </w:r>
      </w:hyperlink>
    </w:p>
    <w:p w14:paraId="525DAA21" w14:textId="0B9DA816"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02" w:history="1">
        <w:r w:rsidR="00D51B32" w:rsidRPr="002512B2">
          <w:rPr>
            <w:rStyle w:val="Hyperlink"/>
            <w:noProof/>
          </w:rPr>
          <w:t>3.46 configurationOverride object</w:t>
        </w:r>
        <w:r w:rsidR="00D51B32">
          <w:rPr>
            <w:noProof/>
            <w:webHidden/>
          </w:rPr>
          <w:tab/>
        </w:r>
        <w:r w:rsidR="00D51B32">
          <w:rPr>
            <w:noProof/>
            <w:webHidden/>
          </w:rPr>
          <w:fldChar w:fldCharType="begin"/>
        </w:r>
        <w:r w:rsidR="00D51B32">
          <w:rPr>
            <w:noProof/>
            <w:webHidden/>
          </w:rPr>
          <w:instrText xml:space="preserve"> PAGEREF _Toc5694602 \h </w:instrText>
        </w:r>
        <w:r w:rsidR="00D51B32">
          <w:rPr>
            <w:noProof/>
            <w:webHidden/>
          </w:rPr>
        </w:r>
        <w:r w:rsidR="00D51B32">
          <w:rPr>
            <w:noProof/>
            <w:webHidden/>
          </w:rPr>
          <w:fldChar w:fldCharType="separate"/>
        </w:r>
        <w:r w:rsidR="00D51B32">
          <w:rPr>
            <w:noProof/>
            <w:webHidden/>
          </w:rPr>
          <w:t>153</w:t>
        </w:r>
        <w:r w:rsidR="00D51B32">
          <w:rPr>
            <w:noProof/>
            <w:webHidden/>
          </w:rPr>
          <w:fldChar w:fldCharType="end"/>
        </w:r>
      </w:hyperlink>
    </w:p>
    <w:p w14:paraId="6E54A7FA" w14:textId="6815112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03" w:history="1">
        <w:r w:rsidR="00D51B32" w:rsidRPr="002512B2">
          <w:rPr>
            <w:rStyle w:val="Hyperlink"/>
            <w:noProof/>
          </w:rPr>
          <w:t>3.46.1 General</w:t>
        </w:r>
        <w:r w:rsidR="00D51B32">
          <w:rPr>
            <w:noProof/>
            <w:webHidden/>
          </w:rPr>
          <w:tab/>
        </w:r>
        <w:r w:rsidR="00D51B32">
          <w:rPr>
            <w:noProof/>
            <w:webHidden/>
          </w:rPr>
          <w:fldChar w:fldCharType="begin"/>
        </w:r>
        <w:r w:rsidR="00D51B32">
          <w:rPr>
            <w:noProof/>
            <w:webHidden/>
          </w:rPr>
          <w:instrText xml:space="preserve"> PAGEREF _Toc5694603 \h </w:instrText>
        </w:r>
        <w:r w:rsidR="00D51B32">
          <w:rPr>
            <w:noProof/>
            <w:webHidden/>
          </w:rPr>
        </w:r>
        <w:r w:rsidR="00D51B32">
          <w:rPr>
            <w:noProof/>
            <w:webHidden/>
          </w:rPr>
          <w:fldChar w:fldCharType="separate"/>
        </w:r>
        <w:r w:rsidR="00D51B32">
          <w:rPr>
            <w:noProof/>
            <w:webHidden/>
          </w:rPr>
          <w:t>153</w:t>
        </w:r>
        <w:r w:rsidR="00D51B32">
          <w:rPr>
            <w:noProof/>
            <w:webHidden/>
          </w:rPr>
          <w:fldChar w:fldCharType="end"/>
        </w:r>
      </w:hyperlink>
    </w:p>
    <w:p w14:paraId="40BD028E" w14:textId="41063F2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04" w:history="1">
        <w:r w:rsidR="00D51B32" w:rsidRPr="002512B2">
          <w:rPr>
            <w:rStyle w:val="Hyperlink"/>
            <w:noProof/>
          </w:rPr>
          <w:t>3.46.2 descriptor property</w:t>
        </w:r>
        <w:r w:rsidR="00D51B32">
          <w:rPr>
            <w:noProof/>
            <w:webHidden/>
          </w:rPr>
          <w:tab/>
        </w:r>
        <w:r w:rsidR="00D51B32">
          <w:rPr>
            <w:noProof/>
            <w:webHidden/>
          </w:rPr>
          <w:fldChar w:fldCharType="begin"/>
        </w:r>
        <w:r w:rsidR="00D51B32">
          <w:rPr>
            <w:noProof/>
            <w:webHidden/>
          </w:rPr>
          <w:instrText xml:space="preserve"> PAGEREF _Toc5694604 \h </w:instrText>
        </w:r>
        <w:r w:rsidR="00D51B32">
          <w:rPr>
            <w:noProof/>
            <w:webHidden/>
          </w:rPr>
        </w:r>
        <w:r w:rsidR="00D51B32">
          <w:rPr>
            <w:noProof/>
            <w:webHidden/>
          </w:rPr>
          <w:fldChar w:fldCharType="separate"/>
        </w:r>
        <w:r w:rsidR="00D51B32">
          <w:rPr>
            <w:noProof/>
            <w:webHidden/>
          </w:rPr>
          <w:t>153</w:t>
        </w:r>
        <w:r w:rsidR="00D51B32">
          <w:rPr>
            <w:noProof/>
            <w:webHidden/>
          </w:rPr>
          <w:fldChar w:fldCharType="end"/>
        </w:r>
      </w:hyperlink>
    </w:p>
    <w:p w14:paraId="2E17C83F" w14:textId="71600D8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05" w:history="1">
        <w:r w:rsidR="00D51B32" w:rsidRPr="002512B2">
          <w:rPr>
            <w:rStyle w:val="Hyperlink"/>
            <w:noProof/>
          </w:rPr>
          <w:t>3.46.3 configuration property</w:t>
        </w:r>
        <w:r w:rsidR="00D51B32">
          <w:rPr>
            <w:noProof/>
            <w:webHidden/>
          </w:rPr>
          <w:tab/>
        </w:r>
        <w:r w:rsidR="00D51B32">
          <w:rPr>
            <w:noProof/>
            <w:webHidden/>
          </w:rPr>
          <w:fldChar w:fldCharType="begin"/>
        </w:r>
        <w:r w:rsidR="00D51B32">
          <w:rPr>
            <w:noProof/>
            <w:webHidden/>
          </w:rPr>
          <w:instrText xml:space="preserve"> PAGEREF _Toc5694605 \h </w:instrText>
        </w:r>
        <w:r w:rsidR="00D51B32">
          <w:rPr>
            <w:noProof/>
            <w:webHidden/>
          </w:rPr>
        </w:r>
        <w:r w:rsidR="00D51B32">
          <w:rPr>
            <w:noProof/>
            <w:webHidden/>
          </w:rPr>
          <w:fldChar w:fldCharType="separate"/>
        </w:r>
        <w:r w:rsidR="00D51B32">
          <w:rPr>
            <w:noProof/>
            <w:webHidden/>
          </w:rPr>
          <w:t>153</w:t>
        </w:r>
        <w:r w:rsidR="00D51B32">
          <w:rPr>
            <w:noProof/>
            <w:webHidden/>
          </w:rPr>
          <w:fldChar w:fldCharType="end"/>
        </w:r>
      </w:hyperlink>
    </w:p>
    <w:p w14:paraId="6169D760" w14:textId="38864884"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06" w:history="1">
        <w:r w:rsidR="00D51B32" w:rsidRPr="002512B2">
          <w:rPr>
            <w:rStyle w:val="Hyperlink"/>
            <w:noProof/>
          </w:rPr>
          <w:t>3.47 reportingDescriptorReference object</w:t>
        </w:r>
        <w:r w:rsidR="00D51B32">
          <w:rPr>
            <w:noProof/>
            <w:webHidden/>
          </w:rPr>
          <w:tab/>
        </w:r>
        <w:r w:rsidR="00D51B32">
          <w:rPr>
            <w:noProof/>
            <w:webHidden/>
          </w:rPr>
          <w:fldChar w:fldCharType="begin"/>
        </w:r>
        <w:r w:rsidR="00D51B32">
          <w:rPr>
            <w:noProof/>
            <w:webHidden/>
          </w:rPr>
          <w:instrText xml:space="preserve"> PAGEREF _Toc5694606 \h </w:instrText>
        </w:r>
        <w:r w:rsidR="00D51B32">
          <w:rPr>
            <w:noProof/>
            <w:webHidden/>
          </w:rPr>
        </w:r>
        <w:r w:rsidR="00D51B32">
          <w:rPr>
            <w:noProof/>
            <w:webHidden/>
          </w:rPr>
          <w:fldChar w:fldCharType="separate"/>
        </w:r>
        <w:r w:rsidR="00D51B32">
          <w:rPr>
            <w:noProof/>
            <w:webHidden/>
          </w:rPr>
          <w:t>154</w:t>
        </w:r>
        <w:r w:rsidR="00D51B32">
          <w:rPr>
            <w:noProof/>
            <w:webHidden/>
          </w:rPr>
          <w:fldChar w:fldCharType="end"/>
        </w:r>
      </w:hyperlink>
    </w:p>
    <w:p w14:paraId="34786A72" w14:textId="505A5FF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07" w:history="1">
        <w:r w:rsidR="00D51B32" w:rsidRPr="002512B2">
          <w:rPr>
            <w:rStyle w:val="Hyperlink"/>
            <w:noProof/>
          </w:rPr>
          <w:t>3.47.1 General</w:t>
        </w:r>
        <w:r w:rsidR="00D51B32">
          <w:rPr>
            <w:noProof/>
            <w:webHidden/>
          </w:rPr>
          <w:tab/>
        </w:r>
        <w:r w:rsidR="00D51B32">
          <w:rPr>
            <w:noProof/>
            <w:webHidden/>
          </w:rPr>
          <w:fldChar w:fldCharType="begin"/>
        </w:r>
        <w:r w:rsidR="00D51B32">
          <w:rPr>
            <w:noProof/>
            <w:webHidden/>
          </w:rPr>
          <w:instrText xml:space="preserve"> PAGEREF _Toc5694607 \h </w:instrText>
        </w:r>
        <w:r w:rsidR="00D51B32">
          <w:rPr>
            <w:noProof/>
            <w:webHidden/>
          </w:rPr>
        </w:r>
        <w:r w:rsidR="00D51B32">
          <w:rPr>
            <w:noProof/>
            <w:webHidden/>
          </w:rPr>
          <w:fldChar w:fldCharType="separate"/>
        </w:r>
        <w:r w:rsidR="00D51B32">
          <w:rPr>
            <w:noProof/>
            <w:webHidden/>
          </w:rPr>
          <w:t>154</w:t>
        </w:r>
        <w:r w:rsidR="00D51B32">
          <w:rPr>
            <w:noProof/>
            <w:webHidden/>
          </w:rPr>
          <w:fldChar w:fldCharType="end"/>
        </w:r>
      </w:hyperlink>
    </w:p>
    <w:p w14:paraId="0A9878D3" w14:textId="2C65BE0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08" w:history="1">
        <w:r w:rsidR="00D51B32" w:rsidRPr="002512B2">
          <w:rPr>
            <w:rStyle w:val="Hyperlink"/>
            <w:noProof/>
          </w:rPr>
          <w:t>3.47.2 Constraints</w:t>
        </w:r>
        <w:r w:rsidR="00D51B32">
          <w:rPr>
            <w:noProof/>
            <w:webHidden/>
          </w:rPr>
          <w:tab/>
        </w:r>
        <w:r w:rsidR="00D51B32">
          <w:rPr>
            <w:noProof/>
            <w:webHidden/>
          </w:rPr>
          <w:fldChar w:fldCharType="begin"/>
        </w:r>
        <w:r w:rsidR="00D51B32">
          <w:rPr>
            <w:noProof/>
            <w:webHidden/>
          </w:rPr>
          <w:instrText xml:space="preserve"> PAGEREF _Toc5694608 \h </w:instrText>
        </w:r>
        <w:r w:rsidR="00D51B32">
          <w:rPr>
            <w:noProof/>
            <w:webHidden/>
          </w:rPr>
        </w:r>
        <w:r w:rsidR="00D51B32">
          <w:rPr>
            <w:noProof/>
            <w:webHidden/>
          </w:rPr>
          <w:fldChar w:fldCharType="separate"/>
        </w:r>
        <w:r w:rsidR="00D51B32">
          <w:rPr>
            <w:noProof/>
            <w:webHidden/>
          </w:rPr>
          <w:t>154</w:t>
        </w:r>
        <w:r w:rsidR="00D51B32">
          <w:rPr>
            <w:noProof/>
            <w:webHidden/>
          </w:rPr>
          <w:fldChar w:fldCharType="end"/>
        </w:r>
      </w:hyperlink>
    </w:p>
    <w:p w14:paraId="165FEF3A" w14:textId="6B5BE56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09" w:history="1">
        <w:r w:rsidR="00D51B32" w:rsidRPr="002512B2">
          <w:rPr>
            <w:rStyle w:val="Hyperlink"/>
            <w:noProof/>
          </w:rPr>
          <w:t>3.47.3 reportingDescriptor lookup</w:t>
        </w:r>
        <w:r w:rsidR="00D51B32">
          <w:rPr>
            <w:noProof/>
            <w:webHidden/>
          </w:rPr>
          <w:tab/>
        </w:r>
        <w:r w:rsidR="00D51B32">
          <w:rPr>
            <w:noProof/>
            <w:webHidden/>
          </w:rPr>
          <w:fldChar w:fldCharType="begin"/>
        </w:r>
        <w:r w:rsidR="00D51B32">
          <w:rPr>
            <w:noProof/>
            <w:webHidden/>
          </w:rPr>
          <w:instrText xml:space="preserve"> PAGEREF _Toc5694609 \h </w:instrText>
        </w:r>
        <w:r w:rsidR="00D51B32">
          <w:rPr>
            <w:noProof/>
            <w:webHidden/>
          </w:rPr>
        </w:r>
        <w:r w:rsidR="00D51B32">
          <w:rPr>
            <w:noProof/>
            <w:webHidden/>
          </w:rPr>
          <w:fldChar w:fldCharType="separate"/>
        </w:r>
        <w:r w:rsidR="00D51B32">
          <w:rPr>
            <w:noProof/>
            <w:webHidden/>
          </w:rPr>
          <w:t>154</w:t>
        </w:r>
        <w:r w:rsidR="00D51B32">
          <w:rPr>
            <w:noProof/>
            <w:webHidden/>
          </w:rPr>
          <w:fldChar w:fldCharType="end"/>
        </w:r>
      </w:hyperlink>
    </w:p>
    <w:p w14:paraId="79693CDD" w14:textId="33C9CA2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10" w:history="1">
        <w:r w:rsidR="00D51B32" w:rsidRPr="002512B2">
          <w:rPr>
            <w:rStyle w:val="Hyperlink"/>
            <w:noProof/>
          </w:rPr>
          <w:t>3.47.4 id</w:t>
        </w:r>
        <w:r w:rsidR="00D51B32">
          <w:rPr>
            <w:noProof/>
            <w:webHidden/>
          </w:rPr>
          <w:tab/>
        </w:r>
        <w:r w:rsidR="00D51B32">
          <w:rPr>
            <w:noProof/>
            <w:webHidden/>
          </w:rPr>
          <w:fldChar w:fldCharType="begin"/>
        </w:r>
        <w:r w:rsidR="00D51B32">
          <w:rPr>
            <w:noProof/>
            <w:webHidden/>
          </w:rPr>
          <w:instrText xml:space="preserve"> PAGEREF _Toc5694610 \h </w:instrText>
        </w:r>
        <w:r w:rsidR="00D51B32">
          <w:rPr>
            <w:noProof/>
            <w:webHidden/>
          </w:rPr>
        </w:r>
        <w:r w:rsidR="00D51B32">
          <w:rPr>
            <w:noProof/>
            <w:webHidden/>
          </w:rPr>
          <w:fldChar w:fldCharType="separate"/>
        </w:r>
        <w:r w:rsidR="00D51B32">
          <w:rPr>
            <w:noProof/>
            <w:webHidden/>
          </w:rPr>
          <w:t>155</w:t>
        </w:r>
        <w:r w:rsidR="00D51B32">
          <w:rPr>
            <w:noProof/>
            <w:webHidden/>
          </w:rPr>
          <w:fldChar w:fldCharType="end"/>
        </w:r>
      </w:hyperlink>
    </w:p>
    <w:p w14:paraId="5550DE59" w14:textId="0BB7000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11" w:history="1">
        <w:r w:rsidR="00D51B32" w:rsidRPr="002512B2">
          <w:rPr>
            <w:rStyle w:val="Hyperlink"/>
            <w:noProof/>
          </w:rPr>
          <w:t>3.47.5 index</w:t>
        </w:r>
        <w:r w:rsidR="00D51B32">
          <w:rPr>
            <w:noProof/>
            <w:webHidden/>
          </w:rPr>
          <w:tab/>
        </w:r>
        <w:r w:rsidR="00D51B32">
          <w:rPr>
            <w:noProof/>
            <w:webHidden/>
          </w:rPr>
          <w:fldChar w:fldCharType="begin"/>
        </w:r>
        <w:r w:rsidR="00D51B32">
          <w:rPr>
            <w:noProof/>
            <w:webHidden/>
          </w:rPr>
          <w:instrText xml:space="preserve"> PAGEREF _Toc5694611 \h </w:instrText>
        </w:r>
        <w:r w:rsidR="00D51B32">
          <w:rPr>
            <w:noProof/>
            <w:webHidden/>
          </w:rPr>
        </w:r>
        <w:r w:rsidR="00D51B32">
          <w:rPr>
            <w:noProof/>
            <w:webHidden/>
          </w:rPr>
          <w:fldChar w:fldCharType="separate"/>
        </w:r>
        <w:r w:rsidR="00D51B32">
          <w:rPr>
            <w:noProof/>
            <w:webHidden/>
          </w:rPr>
          <w:t>156</w:t>
        </w:r>
        <w:r w:rsidR="00D51B32">
          <w:rPr>
            <w:noProof/>
            <w:webHidden/>
          </w:rPr>
          <w:fldChar w:fldCharType="end"/>
        </w:r>
      </w:hyperlink>
    </w:p>
    <w:p w14:paraId="1A6EE41C" w14:textId="305E832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12" w:history="1">
        <w:r w:rsidR="00D51B32" w:rsidRPr="002512B2">
          <w:rPr>
            <w:rStyle w:val="Hyperlink"/>
            <w:noProof/>
          </w:rPr>
          <w:t>3.47.6 guid</w:t>
        </w:r>
        <w:r w:rsidR="00D51B32">
          <w:rPr>
            <w:noProof/>
            <w:webHidden/>
          </w:rPr>
          <w:tab/>
        </w:r>
        <w:r w:rsidR="00D51B32">
          <w:rPr>
            <w:noProof/>
            <w:webHidden/>
          </w:rPr>
          <w:fldChar w:fldCharType="begin"/>
        </w:r>
        <w:r w:rsidR="00D51B32">
          <w:rPr>
            <w:noProof/>
            <w:webHidden/>
          </w:rPr>
          <w:instrText xml:space="preserve"> PAGEREF _Toc5694612 \h </w:instrText>
        </w:r>
        <w:r w:rsidR="00D51B32">
          <w:rPr>
            <w:noProof/>
            <w:webHidden/>
          </w:rPr>
        </w:r>
        <w:r w:rsidR="00D51B32">
          <w:rPr>
            <w:noProof/>
            <w:webHidden/>
          </w:rPr>
          <w:fldChar w:fldCharType="separate"/>
        </w:r>
        <w:r w:rsidR="00D51B32">
          <w:rPr>
            <w:noProof/>
            <w:webHidden/>
          </w:rPr>
          <w:t>156</w:t>
        </w:r>
        <w:r w:rsidR="00D51B32">
          <w:rPr>
            <w:noProof/>
            <w:webHidden/>
          </w:rPr>
          <w:fldChar w:fldCharType="end"/>
        </w:r>
      </w:hyperlink>
    </w:p>
    <w:p w14:paraId="2B31CF9A" w14:textId="36D1D923"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13" w:history="1">
        <w:r w:rsidR="00D51B32" w:rsidRPr="002512B2">
          <w:rPr>
            <w:rStyle w:val="Hyperlink"/>
            <w:noProof/>
          </w:rPr>
          <w:t>3.47.7 toolComponent</w:t>
        </w:r>
        <w:r w:rsidR="00D51B32">
          <w:rPr>
            <w:noProof/>
            <w:webHidden/>
          </w:rPr>
          <w:tab/>
        </w:r>
        <w:r w:rsidR="00D51B32">
          <w:rPr>
            <w:noProof/>
            <w:webHidden/>
          </w:rPr>
          <w:fldChar w:fldCharType="begin"/>
        </w:r>
        <w:r w:rsidR="00D51B32">
          <w:rPr>
            <w:noProof/>
            <w:webHidden/>
          </w:rPr>
          <w:instrText xml:space="preserve"> PAGEREF _Toc5694613 \h </w:instrText>
        </w:r>
        <w:r w:rsidR="00D51B32">
          <w:rPr>
            <w:noProof/>
            <w:webHidden/>
          </w:rPr>
        </w:r>
        <w:r w:rsidR="00D51B32">
          <w:rPr>
            <w:noProof/>
            <w:webHidden/>
          </w:rPr>
          <w:fldChar w:fldCharType="separate"/>
        </w:r>
        <w:r w:rsidR="00D51B32">
          <w:rPr>
            <w:noProof/>
            <w:webHidden/>
          </w:rPr>
          <w:t>156</w:t>
        </w:r>
        <w:r w:rsidR="00D51B32">
          <w:rPr>
            <w:noProof/>
            <w:webHidden/>
          </w:rPr>
          <w:fldChar w:fldCharType="end"/>
        </w:r>
      </w:hyperlink>
    </w:p>
    <w:p w14:paraId="30F62116" w14:textId="726CAA3B"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14" w:history="1">
        <w:r w:rsidR="00D51B32" w:rsidRPr="002512B2">
          <w:rPr>
            <w:rStyle w:val="Hyperlink"/>
            <w:noProof/>
          </w:rPr>
          <w:t>3.48 reportingDescriptorRelationship object</w:t>
        </w:r>
        <w:r w:rsidR="00D51B32">
          <w:rPr>
            <w:noProof/>
            <w:webHidden/>
          </w:rPr>
          <w:tab/>
        </w:r>
        <w:r w:rsidR="00D51B32">
          <w:rPr>
            <w:noProof/>
            <w:webHidden/>
          </w:rPr>
          <w:fldChar w:fldCharType="begin"/>
        </w:r>
        <w:r w:rsidR="00D51B32">
          <w:rPr>
            <w:noProof/>
            <w:webHidden/>
          </w:rPr>
          <w:instrText xml:space="preserve"> PAGEREF _Toc5694614 \h </w:instrText>
        </w:r>
        <w:r w:rsidR="00D51B32">
          <w:rPr>
            <w:noProof/>
            <w:webHidden/>
          </w:rPr>
        </w:r>
        <w:r w:rsidR="00D51B32">
          <w:rPr>
            <w:noProof/>
            <w:webHidden/>
          </w:rPr>
          <w:fldChar w:fldCharType="separate"/>
        </w:r>
        <w:r w:rsidR="00D51B32">
          <w:rPr>
            <w:noProof/>
            <w:webHidden/>
          </w:rPr>
          <w:t>157</w:t>
        </w:r>
        <w:r w:rsidR="00D51B32">
          <w:rPr>
            <w:noProof/>
            <w:webHidden/>
          </w:rPr>
          <w:fldChar w:fldCharType="end"/>
        </w:r>
      </w:hyperlink>
    </w:p>
    <w:p w14:paraId="6D60102C" w14:textId="69B5C0E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15" w:history="1">
        <w:r w:rsidR="00D51B32" w:rsidRPr="002512B2">
          <w:rPr>
            <w:rStyle w:val="Hyperlink"/>
            <w:noProof/>
          </w:rPr>
          <w:t>3.48.1 General</w:t>
        </w:r>
        <w:r w:rsidR="00D51B32">
          <w:rPr>
            <w:noProof/>
            <w:webHidden/>
          </w:rPr>
          <w:tab/>
        </w:r>
        <w:r w:rsidR="00D51B32">
          <w:rPr>
            <w:noProof/>
            <w:webHidden/>
          </w:rPr>
          <w:fldChar w:fldCharType="begin"/>
        </w:r>
        <w:r w:rsidR="00D51B32">
          <w:rPr>
            <w:noProof/>
            <w:webHidden/>
          </w:rPr>
          <w:instrText xml:space="preserve"> PAGEREF _Toc5694615 \h </w:instrText>
        </w:r>
        <w:r w:rsidR="00D51B32">
          <w:rPr>
            <w:noProof/>
            <w:webHidden/>
          </w:rPr>
        </w:r>
        <w:r w:rsidR="00D51B32">
          <w:rPr>
            <w:noProof/>
            <w:webHidden/>
          </w:rPr>
          <w:fldChar w:fldCharType="separate"/>
        </w:r>
        <w:r w:rsidR="00D51B32">
          <w:rPr>
            <w:noProof/>
            <w:webHidden/>
          </w:rPr>
          <w:t>157</w:t>
        </w:r>
        <w:r w:rsidR="00D51B32">
          <w:rPr>
            <w:noProof/>
            <w:webHidden/>
          </w:rPr>
          <w:fldChar w:fldCharType="end"/>
        </w:r>
      </w:hyperlink>
    </w:p>
    <w:p w14:paraId="19595741" w14:textId="0B100AA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16" w:history="1">
        <w:r w:rsidR="00D51B32" w:rsidRPr="002512B2">
          <w:rPr>
            <w:rStyle w:val="Hyperlink"/>
            <w:noProof/>
          </w:rPr>
          <w:t>3.48.2 target property</w:t>
        </w:r>
        <w:r w:rsidR="00D51B32">
          <w:rPr>
            <w:noProof/>
            <w:webHidden/>
          </w:rPr>
          <w:tab/>
        </w:r>
        <w:r w:rsidR="00D51B32">
          <w:rPr>
            <w:noProof/>
            <w:webHidden/>
          </w:rPr>
          <w:fldChar w:fldCharType="begin"/>
        </w:r>
        <w:r w:rsidR="00D51B32">
          <w:rPr>
            <w:noProof/>
            <w:webHidden/>
          </w:rPr>
          <w:instrText xml:space="preserve"> PAGEREF _Toc5694616 \h </w:instrText>
        </w:r>
        <w:r w:rsidR="00D51B32">
          <w:rPr>
            <w:noProof/>
            <w:webHidden/>
          </w:rPr>
        </w:r>
        <w:r w:rsidR="00D51B32">
          <w:rPr>
            <w:noProof/>
            <w:webHidden/>
          </w:rPr>
          <w:fldChar w:fldCharType="separate"/>
        </w:r>
        <w:r w:rsidR="00D51B32">
          <w:rPr>
            <w:noProof/>
            <w:webHidden/>
          </w:rPr>
          <w:t>158</w:t>
        </w:r>
        <w:r w:rsidR="00D51B32">
          <w:rPr>
            <w:noProof/>
            <w:webHidden/>
          </w:rPr>
          <w:fldChar w:fldCharType="end"/>
        </w:r>
      </w:hyperlink>
    </w:p>
    <w:p w14:paraId="1375286A" w14:textId="2437DAA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17" w:history="1">
        <w:r w:rsidR="00D51B32" w:rsidRPr="002512B2">
          <w:rPr>
            <w:rStyle w:val="Hyperlink"/>
            <w:noProof/>
          </w:rPr>
          <w:t>3.48.3 kinds property</w:t>
        </w:r>
        <w:r w:rsidR="00D51B32">
          <w:rPr>
            <w:noProof/>
            <w:webHidden/>
          </w:rPr>
          <w:tab/>
        </w:r>
        <w:r w:rsidR="00D51B32">
          <w:rPr>
            <w:noProof/>
            <w:webHidden/>
          </w:rPr>
          <w:fldChar w:fldCharType="begin"/>
        </w:r>
        <w:r w:rsidR="00D51B32">
          <w:rPr>
            <w:noProof/>
            <w:webHidden/>
          </w:rPr>
          <w:instrText xml:space="preserve"> PAGEREF _Toc5694617 \h </w:instrText>
        </w:r>
        <w:r w:rsidR="00D51B32">
          <w:rPr>
            <w:noProof/>
            <w:webHidden/>
          </w:rPr>
        </w:r>
        <w:r w:rsidR="00D51B32">
          <w:rPr>
            <w:noProof/>
            <w:webHidden/>
          </w:rPr>
          <w:fldChar w:fldCharType="separate"/>
        </w:r>
        <w:r w:rsidR="00D51B32">
          <w:rPr>
            <w:noProof/>
            <w:webHidden/>
          </w:rPr>
          <w:t>158</w:t>
        </w:r>
        <w:r w:rsidR="00D51B32">
          <w:rPr>
            <w:noProof/>
            <w:webHidden/>
          </w:rPr>
          <w:fldChar w:fldCharType="end"/>
        </w:r>
      </w:hyperlink>
    </w:p>
    <w:p w14:paraId="109C2F25" w14:textId="74DC0CF8"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18" w:history="1">
        <w:r w:rsidR="00D51B32" w:rsidRPr="002512B2">
          <w:rPr>
            <w:rStyle w:val="Hyperlink"/>
            <w:noProof/>
          </w:rPr>
          <w:t>3.49 toolComponentReference object</w:t>
        </w:r>
        <w:r w:rsidR="00D51B32">
          <w:rPr>
            <w:noProof/>
            <w:webHidden/>
          </w:rPr>
          <w:tab/>
        </w:r>
        <w:r w:rsidR="00D51B32">
          <w:rPr>
            <w:noProof/>
            <w:webHidden/>
          </w:rPr>
          <w:fldChar w:fldCharType="begin"/>
        </w:r>
        <w:r w:rsidR="00D51B32">
          <w:rPr>
            <w:noProof/>
            <w:webHidden/>
          </w:rPr>
          <w:instrText xml:space="preserve"> PAGEREF _Toc5694618 \h </w:instrText>
        </w:r>
        <w:r w:rsidR="00D51B32">
          <w:rPr>
            <w:noProof/>
            <w:webHidden/>
          </w:rPr>
        </w:r>
        <w:r w:rsidR="00D51B32">
          <w:rPr>
            <w:noProof/>
            <w:webHidden/>
          </w:rPr>
          <w:fldChar w:fldCharType="separate"/>
        </w:r>
        <w:r w:rsidR="00D51B32">
          <w:rPr>
            <w:noProof/>
            <w:webHidden/>
          </w:rPr>
          <w:t>159</w:t>
        </w:r>
        <w:r w:rsidR="00D51B32">
          <w:rPr>
            <w:noProof/>
            <w:webHidden/>
          </w:rPr>
          <w:fldChar w:fldCharType="end"/>
        </w:r>
      </w:hyperlink>
    </w:p>
    <w:p w14:paraId="52C9609A" w14:textId="0E5A0584"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19" w:history="1">
        <w:r w:rsidR="00D51B32" w:rsidRPr="002512B2">
          <w:rPr>
            <w:rStyle w:val="Hyperlink"/>
            <w:noProof/>
          </w:rPr>
          <w:t>3.49.1 General</w:t>
        </w:r>
        <w:r w:rsidR="00D51B32">
          <w:rPr>
            <w:noProof/>
            <w:webHidden/>
          </w:rPr>
          <w:tab/>
        </w:r>
        <w:r w:rsidR="00D51B32">
          <w:rPr>
            <w:noProof/>
            <w:webHidden/>
          </w:rPr>
          <w:fldChar w:fldCharType="begin"/>
        </w:r>
        <w:r w:rsidR="00D51B32">
          <w:rPr>
            <w:noProof/>
            <w:webHidden/>
          </w:rPr>
          <w:instrText xml:space="preserve"> PAGEREF _Toc5694619 \h </w:instrText>
        </w:r>
        <w:r w:rsidR="00D51B32">
          <w:rPr>
            <w:noProof/>
            <w:webHidden/>
          </w:rPr>
        </w:r>
        <w:r w:rsidR="00D51B32">
          <w:rPr>
            <w:noProof/>
            <w:webHidden/>
          </w:rPr>
          <w:fldChar w:fldCharType="separate"/>
        </w:r>
        <w:r w:rsidR="00D51B32">
          <w:rPr>
            <w:noProof/>
            <w:webHidden/>
          </w:rPr>
          <w:t>159</w:t>
        </w:r>
        <w:r w:rsidR="00D51B32">
          <w:rPr>
            <w:noProof/>
            <w:webHidden/>
          </w:rPr>
          <w:fldChar w:fldCharType="end"/>
        </w:r>
      </w:hyperlink>
    </w:p>
    <w:p w14:paraId="128BDCB3" w14:textId="583AFDF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20" w:history="1">
        <w:r w:rsidR="00D51B32" w:rsidRPr="002512B2">
          <w:rPr>
            <w:rStyle w:val="Hyperlink"/>
            <w:noProof/>
          </w:rPr>
          <w:t>3.49.2 toolComponent lookup</w:t>
        </w:r>
        <w:r w:rsidR="00D51B32">
          <w:rPr>
            <w:noProof/>
            <w:webHidden/>
          </w:rPr>
          <w:tab/>
        </w:r>
        <w:r w:rsidR="00D51B32">
          <w:rPr>
            <w:noProof/>
            <w:webHidden/>
          </w:rPr>
          <w:fldChar w:fldCharType="begin"/>
        </w:r>
        <w:r w:rsidR="00D51B32">
          <w:rPr>
            <w:noProof/>
            <w:webHidden/>
          </w:rPr>
          <w:instrText xml:space="preserve"> PAGEREF _Toc5694620 \h </w:instrText>
        </w:r>
        <w:r w:rsidR="00D51B32">
          <w:rPr>
            <w:noProof/>
            <w:webHidden/>
          </w:rPr>
        </w:r>
        <w:r w:rsidR="00D51B32">
          <w:rPr>
            <w:noProof/>
            <w:webHidden/>
          </w:rPr>
          <w:fldChar w:fldCharType="separate"/>
        </w:r>
        <w:r w:rsidR="00D51B32">
          <w:rPr>
            <w:noProof/>
            <w:webHidden/>
          </w:rPr>
          <w:t>159</w:t>
        </w:r>
        <w:r w:rsidR="00D51B32">
          <w:rPr>
            <w:noProof/>
            <w:webHidden/>
          </w:rPr>
          <w:fldChar w:fldCharType="end"/>
        </w:r>
      </w:hyperlink>
    </w:p>
    <w:p w14:paraId="1A9E6FF5" w14:textId="6959F86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21" w:history="1">
        <w:r w:rsidR="00D51B32" w:rsidRPr="002512B2">
          <w:rPr>
            <w:rStyle w:val="Hyperlink"/>
            <w:noProof/>
          </w:rPr>
          <w:t>3.49.3 name property</w:t>
        </w:r>
        <w:r w:rsidR="00D51B32">
          <w:rPr>
            <w:noProof/>
            <w:webHidden/>
          </w:rPr>
          <w:tab/>
        </w:r>
        <w:r w:rsidR="00D51B32">
          <w:rPr>
            <w:noProof/>
            <w:webHidden/>
          </w:rPr>
          <w:fldChar w:fldCharType="begin"/>
        </w:r>
        <w:r w:rsidR="00D51B32">
          <w:rPr>
            <w:noProof/>
            <w:webHidden/>
          </w:rPr>
          <w:instrText xml:space="preserve"> PAGEREF _Toc5694621 \h </w:instrText>
        </w:r>
        <w:r w:rsidR="00D51B32">
          <w:rPr>
            <w:noProof/>
            <w:webHidden/>
          </w:rPr>
        </w:r>
        <w:r w:rsidR="00D51B32">
          <w:rPr>
            <w:noProof/>
            <w:webHidden/>
          </w:rPr>
          <w:fldChar w:fldCharType="separate"/>
        </w:r>
        <w:r w:rsidR="00D51B32">
          <w:rPr>
            <w:noProof/>
            <w:webHidden/>
          </w:rPr>
          <w:t>159</w:t>
        </w:r>
        <w:r w:rsidR="00D51B32">
          <w:rPr>
            <w:noProof/>
            <w:webHidden/>
          </w:rPr>
          <w:fldChar w:fldCharType="end"/>
        </w:r>
      </w:hyperlink>
    </w:p>
    <w:p w14:paraId="4B39D4EF" w14:textId="46EF9E0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22" w:history="1">
        <w:r w:rsidR="00D51B32" w:rsidRPr="002512B2">
          <w:rPr>
            <w:rStyle w:val="Hyperlink"/>
            <w:noProof/>
          </w:rPr>
          <w:t>3.49.4 index property</w:t>
        </w:r>
        <w:r w:rsidR="00D51B32">
          <w:rPr>
            <w:noProof/>
            <w:webHidden/>
          </w:rPr>
          <w:tab/>
        </w:r>
        <w:r w:rsidR="00D51B32">
          <w:rPr>
            <w:noProof/>
            <w:webHidden/>
          </w:rPr>
          <w:fldChar w:fldCharType="begin"/>
        </w:r>
        <w:r w:rsidR="00D51B32">
          <w:rPr>
            <w:noProof/>
            <w:webHidden/>
          </w:rPr>
          <w:instrText xml:space="preserve"> PAGEREF _Toc5694622 \h </w:instrText>
        </w:r>
        <w:r w:rsidR="00D51B32">
          <w:rPr>
            <w:noProof/>
            <w:webHidden/>
          </w:rPr>
        </w:r>
        <w:r w:rsidR="00D51B32">
          <w:rPr>
            <w:noProof/>
            <w:webHidden/>
          </w:rPr>
          <w:fldChar w:fldCharType="separate"/>
        </w:r>
        <w:r w:rsidR="00D51B32">
          <w:rPr>
            <w:noProof/>
            <w:webHidden/>
          </w:rPr>
          <w:t>159</w:t>
        </w:r>
        <w:r w:rsidR="00D51B32">
          <w:rPr>
            <w:noProof/>
            <w:webHidden/>
          </w:rPr>
          <w:fldChar w:fldCharType="end"/>
        </w:r>
      </w:hyperlink>
    </w:p>
    <w:p w14:paraId="04AAA0E1" w14:textId="014643E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23" w:history="1">
        <w:r w:rsidR="00D51B32" w:rsidRPr="002512B2">
          <w:rPr>
            <w:rStyle w:val="Hyperlink"/>
            <w:noProof/>
          </w:rPr>
          <w:t>3.49.5 guid property</w:t>
        </w:r>
        <w:r w:rsidR="00D51B32">
          <w:rPr>
            <w:noProof/>
            <w:webHidden/>
          </w:rPr>
          <w:tab/>
        </w:r>
        <w:r w:rsidR="00D51B32">
          <w:rPr>
            <w:noProof/>
            <w:webHidden/>
          </w:rPr>
          <w:fldChar w:fldCharType="begin"/>
        </w:r>
        <w:r w:rsidR="00D51B32">
          <w:rPr>
            <w:noProof/>
            <w:webHidden/>
          </w:rPr>
          <w:instrText xml:space="preserve"> PAGEREF _Toc5694623 \h </w:instrText>
        </w:r>
        <w:r w:rsidR="00D51B32">
          <w:rPr>
            <w:noProof/>
            <w:webHidden/>
          </w:rPr>
        </w:r>
        <w:r w:rsidR="00D51B32">
          <w:rPr>
            <w:noProof/>
            <w:webHidden/>
          </w:rPr>
          <w:fldChar w:fldCharType="separate"/>
        </w:r>
        <w:r w:rsidR="00D51B32">
          <w:rPr>
            <w:noProof/>
            <w:webHidden/>
          </w:rPr>
          <w:t>159</w:t>
        </w:r>
        <w:r w:rsidR="00D51B32">
          <w:rPr>
            <w:noProof/>
            <w:webHidden/>
          </w:rPr>
          <w:fldChar w:fldCharType="end"/>
        </w:r>
      </w:hyperlink>
    </w:p>
    <w:p w14:paraId="20EA993A" w14:textId="3E486C96"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24" w:history="1">
        <w:r w:rsidR="00D51B32" w:rsidRPr="002512B2">
          <w:rPr>
            <w:rStyle w:val="Hyperlink"/>
            <w:noProof/>
          </w:rPr>
          <w:t>3.50 fix object</w:t>
        </w:r>
        <w:r w:rsidR="00D51B32">
          <w:rPr>
            <w:noProof/>
            <w:webHidden/>
          </w:rPr>
          <w:tab/>
        </w:r>
        <w:r w:rsidR="00D51B32">
          <w:rPr>
            <w:noProof/>
            <w:webHidden/>
          </w:rPr>
          <w:fldChar w:fldCharType="begin"/>
        </w:r>
        <w:r w:rsidR="00D51B32">
          <w:rPr>
            <w:noProof/>
            <w:webHidden/>
          </w:rPr>
          <w:instrText xml:space="preserve"> PAGEREF _Toc5694624 \h </w:instrText>
        </w:r>
        <w:r w:rsidR="00D51B32">
          <w:rPr>
            <w:noProof/>
            <w:webHidden/>
          </w:rPr>
        </w:r>
        <w:r w:rsidR="00D51B32">
          <w:rPr>
            <w:noProof/>
            <w:webHidden/>
          </w:rPr>
          <w:fldChar w:fldCharType="separate"/>
        </w:r>
        <w:r w:rsidR="00D51B32">
          <w:rPr>
            <w:noProof/>
            <w:webHidden/>
          </w:rPr>
          <w:t>159</w:t>
        </w:r>
        <w:r w:rsidR="00D51B32">
          <w:rPr>
            <w:noProof/>
            <w:webHidden/>
          </w:rPr>
          <w:fldChar w:fldCharType="end"/>
        </w:r>
      </w:hyperlink>
    </w:p>
    <w:p w14:paraId="63051677" w14:textId="41F89C1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25" w:history="1">
        <w:r w:rsidR="00D51B32" w:rsidRPr="002512B2">
          <w:rPr>
            <w:rStyle w:val="Hyperlink"/>
            <w:noProof/>
          </w:rPr>
          <w:t>3.50.1 General</w:t>
        </w:r>
        <w:r w:rsidR="00D51B32">
          <w:rPr>
            <w:noProof/>
            <w:webHidden/>
          </w:rPr>
          <w:tab/>
        </w:r>
        <w:r w:rsidR="00D51B32">
          <w:rPr>
            <w:noProof/>
            <w:webHidden/>
          </w:rPr>
          <w:fldChar w:fldCharType="begin"/>
        </w:r>
        <w:r w:rsidR="00D51B32">
          <w:rPr>
            <w:noProof/>
            <w:webHidden/>
          </w:rPr>
          <w:instrText xml:space="preserve"> PAGEREF _Toc5694625 \h </w:instrText>
        </w:r>
        <w:r w:rsidR="00D51B32">
          <w:rPr>
            <w:noProof/>
            <w:webHidden/>
          </w:rPr>
        </w:r>
        <w:r w:rsidR="00D51B32">
          <w:rPr>
            <w:noProof/>
            <w:webHidden/>
          </w:rPr>
          <w:fldChar w:fldCharType="separate"/>
        </w:r>
        <w:r w:rsidR="00D51B32">
          <w:rPr>
            <w:noProof/>
            <w:webHidden/>
          </w:rPr>
          <w:t>159</w:t>
        </w:r>
        <w:r w:rsidR="00D51B32">
          <w:rPr>
            <w:noProof/>
            <w:webHidden/>
          </w:rPr>
          <w:fldChar w:fldCharType="end"/>
        </w:r>
      </w:hyperlink>
    </w:p>
    <w:p w14:paraId="553BCF9C" w14:textId="7FDAAA7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26" w:history="1">
        <w:r w:rsidR="00D51B32" w:rsidRPr="002512B2">
          <w:rPr>
            <w:rStyle w:val="Hyperlink"/>
            <w:noProof/>
          </w:rPr>
          <w:t>3.50.2 description property</w:t>
        </w:r>
        <w:r w:rsidR="00D51B32">
          <w:rPr>
            <w:noProof/>
            <w:webHidden/>
          </w:rPr>
          <w:tab/>
        </w:r>
        <w:r w:rsidR="00D51B32">
          <w:rPr>
            <w:noProof/>
            <w:webHidden/>
          </w:rPr>
          <w:fldChar w:fldCharType="begin"/>
        </w:r>
        <w:r w:rsidR="00D51B32">
          <w:rPr>
            <w:noProof/>
            <w:webHidden/>
          </w:rPr>
          <w:instrText xml:space="preserve"> PAGEREF _Toc5694626 \h </w:instrText>
        </w:r>
        <w:r w:rsidR="00D51B32">
          <w:rPr>
            <w:noProof/>
            <w:webHidden/>
          </w:rPr>
        </w:r>
        <w:r w:rsidR="00D51B32">
          <w:rPr>
            <w:noProof/>
            <w:webHidden/>
          </w:rPr>
          <w:fldChar w:fldCharType="separate"/>
        </w:r>
        <w:r w:rsidR="00D51B32">
          <w:rPr>
            <w:noProof/>
            <w:webHidden/>
          </w:rPr>
          <w:t>160</w:t>
        </w:r>
        <w:r w:rsidR="00D51B32">
          <w:rPr>
            <w:noProof/>
            <w:webHidden/>
          </w:rPr>
          <w:fldChar w:fldCharType="end"/>
        </w:r>
      </w:hyperlink>
    </w:p>
    <w:p w14:paraId="72988197" w14:textId="688B07AE"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27" w:history="1">
        <w:r w:rsidR="00D51B32" w:rsidRPr="002512B2">
          <w:rPr>
            <w:rStyle w:val="Hyperlink"/>
            <w:noProof/>
          </w:rPr>
          <w:t>3.50.3 artifactChanges property</w:t>
        </w:r>
        <w:r w:rsidR="00D51B32">
          <w:rPr>
            <w:noProof/>
            <w:webHidden/>
          </w:rPr>
          <w:tab/>
        </w:r>
        <w:r w:rsidR="00D51B32">
          <w:rPr>
            <w:noProof/>
            <w:webHidden/>
          </w:rPr>
          <w:fldChar w:fldCharType="begin"/>
        </w:r>
        <w:r w:rsidR="00D51B32">
          <w:rPr>
            <w:noProof/>
            <w:webHidden/>
          </w:rPr>
          <w:instrText xml:space="preserve"> PAGEREF _Toc5694627 \h </w:instrText>
        </w:r>
        <w:r w:rsidR="00D51B32">
          <w:rPr>
            <w:noProof/>
            <w:webHidden/>
          </w:rPr>
        </w:r>
        <w:r w:rsidR="00D51B32">
          <w:rPr>
            <w:noProof/>
            <w:webHidden/>
          </w:rPr>
          <w:fldChar w:fldCharType="separate"/>
        </w:r>
        <w:r w:rsidR="00D51B32">
          <w:rPr>
            <w:noProof/>
            <w:webHidden/>
          </w:rPr>
          <w:t>160</w:t>
        </w:r>
        <w:r w:rsidR="00D51B32">
          <w:rPr>
            <w:noProof/>
            <w:webHidden/>
          </w:rPr>
          <w:fldChar w:fldCharType="end"/>
        </w:r>
      </w:hyperlink>
    </w:p>
    <w:p w14:paraId="5FB0699A" w14:textId="5646DF4D"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28" w:history="1">
        <w:r w:rsidR="00D51B32" w:rsidRPr="002512B2">
          <w:rPr>
            <w:rStyle w:val="Hyperlink"/>
            <w:noProof/>
          </w:rPr>
          <w:t>3.51 artifactChange object</w:t>
        </w:r>
        <w:r w:rsidR="00D51B32">
          <w:rPr>
            <w:noProof/>
            <w:webHidden/>
          </w:rPr>
          <w:tab/>
        </w:r>
        <w:r w:rsidR="00D51B32">
          <w:rPr>
            <w:noProof/>
            <w:webHidden/>
          </w:rPr>
          <w:fldChar w:fldCharType="begin"/>
        </w:r>
        <w:r w:rsidR="00D51B32">
          <w:rPr>
            <w:noProof/>
            <w:webHidden/>
          </w:rPr>
          <w:instrText xml:space="preserve"> PAGEREF _Toc5694628 \h </w:instrText>
        </w:r>
        <w:r w:rsidR="00D51B32">
          <w:rPr>
            <w:noProof/>
            <w:webHidden/>
          </w:rPr>
        </w:r>
        <w:r w:rsidR="00D51B32">
          <w:rPr>
            <w:noProof/>
            <w:webHidden/>
          </w:rPr>
          <w:fldChar w:fldCharType="separate"/>
        </w:r>
        <w:r w:rsidR="00D51B32">
          <w:rPr>
            <w:noProof/>
            <w:webHidden/>
          </w:rPr>
          <w:t>162</w:t>
        </w:r>
        <w:r w:rsidR="00D51B32">
          <w:rPr>
            <w:noProof/>
            <w:webHidden/>
          </w:rPr>
          <w:fldChar w:fldCharType="end"/>
        </w:r>
      </w:hyperlink>
    </w:p>
    <w:p w14:paraId="0DD01A95" w14:textId="69C566B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29" w:history="1">
        <w:r w:rsidR="00D51B32" w:rsidRPr="002512B2">
          <w:rPr>
            <w:rStyle w:val="Hyperlink"/>
            <w:noProof/>
          </w:rPr>
          <w:t>3.51.1 General</w:t>
        </w:r>
        <w:r w:rsidR="00D51B32">
          <w:rPr>
            <w:noProof/>
            <w:webHidden/>
          </w:rPr>
          <w:tab/>
        </w:r>
        <w:r w:rsidR="00D51B32">
          <w:rPr>
            <w:noProof/>
            <w:webHidden/>
          </w:rPr>
          <w:fldChar w:fldCharType="begin"/>
        </w:r>
        <w:r w:rsidR="00D51B32">
          <w:rPr>
            <w:noProof/>
            <w:webHidden/>
          </w:rPr>
          <w:instrText xml:space="preserve"> PAGEREF _Toc5694629 \h </w:instrText>
        </w:r>
        <w:r w:rsidR="00D51B32">
          <w:rPr>
            <w:noProof/>
            <w:webHidden/>
          </w:rPr>
        </w:r>
        <w:r w:rsidR="00D51B32">
          <w:rPr>
            <w:noProof/>
            <w:webHidden/>
          </w:rPr>
          <w:fldChar w:fldCharType="separate"/>
        </w:r>
        <w:r w:rsidR="00D51B32">
          <w:rPr>
            <w:noProof/>
            <w:webHidden/>
          </w:rPr>
          <w:t>162</w:t>
        </w:r>
        <w:r w:rsidR="00D51B32">
          <w:rPr>
            <w:noProof/>
            <w:webHidden/>
          </w:rPr>
          <w:fldChar w:fldCharType="end"/>
        </w:r>
      </w:hyperlink>
    </w:p>
    <w:p w14:paraId="03986D3F" w14:textId="50A5D76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30" w:history="1">
        <w:r w:rsidR="00D51B32" w:rsidRPr="002512B2">
          <w:rPr>
            <w:rStyle w:val="Hyperlink"/>
            <w:noProof/>
          </w:rPr>
          <w:t>3.51.2 artifactLocation property</w:t>
        </w:r>
        <w:r w:rsidR="00D51B32">
          <w:rPr>
            <w:noProof/>
            <w:webHidden/>
          </w:rPr>
          <w:tab/>
        </w:r>
        <w:r w:rsidR="00D51B32">
          <w:rPr>
            <w:noProof/>
            <w:webHidden/>
          </w:rPr>
          <w:fldChar w:fldCharType="begin"/>
        </w:r>
        <w:r w:rsidR="00D51B32">
          <w:rPr>
            <w:noProof/>
            <w:webHidden/>
          </w:rPr>
          <w:instrText xml:space="preserve"> PAGEREF _Toc5694630 \h </w:instrText>
        </w:r>
        <w:r w:rsidR="00D51B32">
          <w:rPr>
            <w:noProof/>
            <w:webHidden/>
          </w:rPr>
        </w:r>
        <w:r w:rsidR="00D51B32">
          <w:rPr>
            <w:noProof/>
            <w:webHidden/>
          </w:rPr>
          <w:fldChar w:fldCharType="separate"/>
        </w:r>
        <w:r w:rsidR="00D51B32">
          <w:rPr>
            <w:noProof/>
            <w:webHidden/>
          </w:rPr>
          <w:t>162</w:t>
        </w:r>
        <w:r w:rsidR="00D51B32">
          <w:rPr>
            <w:noProof/>
            <w:webHidden/>
          </w:rPr>
          <w:fldChar w:fldCharType="end"/>
        </w:r>
      </w:hyperlink>
    </w:p>
    <w:p w14:paraId="09A3B653" w14:textId="165458D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31" w:history="1">
        <w:r w:rsidR="00D51B32" w:rsidRPr="002512B2">
          <w:rPr>
            <w:rStyle w:val="Hyperlink"/>
            <w:noProof/>
          </w:rPr>
          <w:t>3.51.3 replacements property</w:t>
        </w:r>
        <w:r w:rsidR="00D51B32">
          <w:rPr>
            <w:noProof/>
            <w:webHidden/>
          </w:rPr>
          <w:tab/>
        </w:r>
        <w:r w:rsidR="00D51B32">
          <w:rPr>
            <w:noProof/>
            <w:webHidden/>
          </w:rPr>
          <w:fldChar w:fldCharType="begin"/>
        </w:r>
        <w:r w:rsidR="00D51B32">
          <w:rPr>
            <w:noProof/>
            <w:webHidden/>
          </w:rPr>
          <w:instrText xml:space="preserve"> PAGEREF _Toc5694631 \h </w:instrText>
        </w:r>
        <w:r w:rsidR="00D51B32">
          <w:rPr>
            <w:noProof/>
            <w:webHidden/>
          </w:rPr>
        </w:r>
        <w:r w:rsidR="00D51B32">
          <w:rPr>
            <w:noProof/>
            <w:webHidden/>
          </w:rPr>
          <w:fldChar w:fldCharType="separate"/>
        </w:r>
        <w:r w:rsidR="00D51B32">
          <w:rPr>
            <w:noProof/>
            <w:webHidden/>
          </w:rPr>
          <w:t>162</w:t>
        </w:r>
        <w:r w:rsidR="00D51B32">
          <w:rPr>
            <w:noProof/>
            <w:webHidden/>
          </w:rPr>
          <w:fldChar w:fldCharType="end"/>
        </w:r>
      </w:hyperlink>
    </w:p>
    <w:p w14:paraId="6896369D" w14:textId="285E2EEA"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32" w:history="1">
        <w:r w:rsidR="00D51B32" w:rsidRPr="002512B2">
          <w:rPr>
            <w:rStyle w:val="Hyperlink"/>
            <w:noProof/>
          </w:rPr>
          <w:t>3.52 replacement object</w:t>
        </w:r>
        <w:r w:rsidR="00D51B32">
          <w:rPr>
            <w:noProof/>
            <w:webHidden/>
          </w:rPr>
          <w:tab/>
        </w:r>
        <w:r w:rsidR="00D51B32">
          <w:rPr>
            <w:noProof/>
            <w:webHidden/>
          </w:rPr>
          <w:fldChar w:fldCharType="begin"/>
        </w:r>
        <w:r w:rsidR="00D51B32">
          <w:rPr>
            <w:noProof/>
            <w:webHidden/>
          </w:rPr>
          <w:instrText xml:space="preserve"> PAGEREF _Toc5694632 \h </w:instrText>
        </w:r>
        <w:r w:rsidR="00D51B32">
          <w:rPr>
            <w:noProof/>
            <w:webHidden/>
          </w:rPr>
        </w:r>
        <w:r w:rsidR="00D51B32">
          <w:rPr>
            <w:noProof/>
            <w:webHidden/>
          </w:rPr>
          <w:fldChar w:fldCharType="separate"/>
        </w:r>
        <w:r w:rsidR="00D51B32">
          <w:rPr>
            <w:noProof/>
            <w:webHidden/>
          </w:rPr>
          <w:t>162</w:t>
        </w:r>
        <w:r w:rsidR="00D51B32">
          <w:rPr>
            <w:noProof/>
            <w:webHidden/>
          </w:rPr>
          <w:fldChar w:fldCharType="end"/>
        </w:r>
      </w:hyperlink>
    </w:p>
    <w:p w14:paraId="65BA022B" w14:textId="778412A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33" w:history="1">
        <w:r w:rsidR="00D51B32" w:rsidRPr="002512B2">
          <w:rPr>
            <w:rStyle w:val="Hyperlink"/>
            <w:noProof/>
          </w:rPr>
          <w:t>3.52.1 General</w:t>
        </w:r>
        <w:r w:rsidR="00D51B32">
          <w:rPr>
            <w:noProof/>
            <w:webHidden/>
          </w:rPr>
          <w:tab/>
        </w:r>
        <w:r w:rsidR="00D51B32">
          <w:rPr>
            <w:noProof/>
            <w:webHidden/>
          </w:rPr>
          <w:fldChar w:fldCharType="begin"/>
        </w:r>
        <w:r w:rsidR="00D51B32">
          <w:rPr>
            <w:noProof/>
            <w:webHidden/>
          </w:rPr>
          <w:instrText xml:space="preserve"> PAGEREF _Toc5694633 \h </w:instrText>
        </w:r>
        <w:r w:rsidR="00D51B32">
          <w:rPr>
            <w:noProof/>
            <w:webHidden/>
          </w:rPr>
        </w:r>
        <w:r w:rsidR="00D51B32">
          <w:rPr>
            <w:noProof/>
            <w:webHidden/>
          </w:rPr>
          <w:fldChar w:fldCharType="separate"/>
        </w:r>
        <w:r w:rsidR="00D51B32">
          <w:rPr>
            <w:noProof/>
            <w:webHidden/>
          </w:rPr>
          <w:t>162</w:t>
        </w:r>
        <w:r w:rsidR="00D51B32">
          <w:rPr>
            <w:noProof/>
            <w:webHidden/>
          </w:rPr>
          <w:fldChar w:fldCharType="end"/>
        </w:r>
      </w:hyperlink>
    </w:p>
    <w:p w14:paraId="2BF2235C" w14:textId="07D4B55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34" w:history="1">
        <w:r w:rsidR="00D51B32" w:rsidRPr="002512B2">
          <w:rPr>
            <w:rStyle w:val="Hyperlink"/>
            <w:noProof/>
          </w:rPr>
          <w:t>3.52.2 Constraints</w:t>
        </w:r>
        <w:r w:rsidR="00D51B32">
          <w:rPr>
            <w:noProof/>
            <w:webHidden/>
          </w:rPr>
          <w:tab/>
        </w:r>
        <w:r w:rsidR="00D51B32">
          <w:rPr>
            <w:noProof/>
            <w:webHidden/>
          </w:rPr>
          <w:fldChar w:fldCharType="begin"/>
        </w:r>
        <w:r w:rsidR="00D51B32">
          <w:rPr>
            <w:noProof/>
            <w:webHidden/>
          </w:rPr>
          <w:instrText xml:space="preserve"> PAGEREF _Toc5694634 \h </w:instrText>
        </w:r>
        <w:r w:rsidR="00D51B32">
          <w:rPr>
            <w:noProof/>
            <w:webHidden/>
          </w:rPr>
        </w:r>
        <w:r w:rsidR="00D51B32">
          <w:rPr>
            <w:noProof/>
            <w:webHidden/>
          </w:rPr>
          <w:fldChar w:fldCharType="separate"/>
        </w:r>
        <w:r w:rsidR="00D51B32">
          <w:rPr>
            <w:noProof/>
            <w:webHidden/>
          </w:rPr>
          <w:t>164</w:t>
        </w:r>
        <w:r w:rsidR="00D51B32">
          <w:rPr>
            <w:noProof/>
            <w:webHidden/>
          </w:rPr>
          <w:fldChar w:fldCharType="end"/>
        </w:r>
      </w:hyperlink>
    </w:p>
    <w:p w14:paraId="03433DF1" w14:textId="38B413B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35" w:history="1">
        <w:r w:rsidR="00D51B32" w:rsidRPr="002512B2">
          <w:rPr>
            <w:rStyle w:val="Hyperlink"/>
            <w:noProof/>
          </w:rPr>
          <w:t>3.52.3 deletedRegion property</w:t>
        </w:r>
        <w:r w:rsidR="00D51B32">
          <w:rPr>
            <w:noProof/>
            <w:webHidden/>
          </w:rPr>
          <w:tab/>
        </w:r>
        <w:r w:rsidR="00D51B32">
          <w:rPr>
            <w:noProof/>
            <w:webHidden/>
          </w:rPr>
          <w:fldChar w:fldCharType="begin"/>
        </w:r>
        <w:r w:rsidR="00D51B32">
          <w:rPr>
            <w:noProof/>
            <w:webHidden/>
          </w:rPr>
          <w:instrText xml:space="preserve"> PAGEREF _Toc5694635 \h </w:instrText>
        </w:r>
        <w:r w:rsidR="00D51B32">
          <w:rPr>
            <w:noProof/>
            <w:webHidden/>
          </w:rPr>
        </w:r>
        <w:r w:rsidR="00D51B32">
          <w:rPr>
            <w:noProof/>
            <w:webHidden/>
          </w:rPr>
          <w:fldChar w:fldCharType="separate"/>
        </w:r>
        <w:r w:rsidR="00D51B32">
          <w:rPr>
            <w:noProof/>
            <w:webHidden/>
          </w:rPr>
          <w:t>164</w:t>
        </w:r>
        <w:r w:rsidR="00D51B32">
          <w:rPr>
            <w:noProof/>
            <w:webHidden/>
          </w:rPr>
          <w:fldChar w:fldCharType="end"/>
        </w:r>
      </w:hyperlink>
    </w:p>
    <w:p w14:paraId="45ABFEE6" w14:textId="065F03A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36" w:history="1">
        <w:r w:rsidR="00D51B32" w:rsidRPr="002512B2">
          <w:rPr>
            <w:rStyle w:val="Hyperlink"/>
            <w:noProof/>
          </w:rPr>
          <w:t>3.52.4 insertedContent property</w:t>
        </w:r>
        <w:r w:rsidR="00D51B32">
          <w:rPr>
            <w:noProof/>
            <w:webHidden/>
          </w:rPr>
          <w:tab/>
        </w:r>
        <w:r w:rsidR="00D51B32">
          <w:rPr>
            <w:noProof/>
            <w:webHidden/>
          </w:rPr>
          <w:fldChar w:fldCharType="begin"/>
        </w:r>
        <w:r w:rsidR="00D51B32">
          <w:rPr>
            <w:noProof/>
            <w:webHidden/>
          </w:rPr>
          <w:instrText xml:space="preserve"> PAGEREF _Toc5694636 \h </w:instrText>
        </w:r>
        <w:r w:rsidR="00D51B32">
          <w:rPr>
            <w:noProof/>
            <w:webHidden/>
          </w:rPr>
        </w:r>
        <w:r w:rsidR="00D51B32">
          <w:rPr>
            <w:noProof/>
            <w:webHidden/>
          </w:rPr>
          <w:fldChar w:fldCharType="separate"/>
        </w:r>
        <w:r w:rsidR="00D51B32">
          <w:rPr>
            <w:noProof/>
            <w:webHidden/>
          </w:rPr>
          <w:t>164</w:t>
        </w:r>
        <w:r w:rsidR="00D51B32">
          <w:rPr>
            <w:noProof/>
            <w:webHidden/>
          </w:rPr>
          <w:fldChar w:fldCharType="end"/>
        </w:r>
      </w:hyperlink>
    </w:p>
    <w:p w14:paraId="725E87CF" w14:textId="6F3197B4"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37" w:history="1">
        <w:r w:rsidR="00D51B32" w:rsidRPr="002512B2">
          <w:rPr>
            <w:rStyle w:val="Hyperlink"/>
            <w:noProof/>
          </w:rPr>
          <w:t>3.53 notification object</w:t>
        </w:r>
        <w:r w:rsidR="00D51B32">
          <w:rPr>
            <w:noProof/>
            <w:webHidden/>
          </w:rPr>
          <w:tab/>
        </w:r>
        <w:r w:rsidR="00D51B32">
          <w:rPr>
            <w:noProof/>
            <w:webHidden/>
          </w:rPr>
          <w:fldChar w:fldCharType="begin"/>
        </w:r>
        <w:r w:rsidR="00D51B32">
          <w:rPr>
            <w:noProof/>
            <w:webHidden/>
          </w:rPr>
          <w:instrText xml:space="preserve"> PAGEREF _Toc5694637 \h </w:instrText>
        </w:r>
        <w:r w:rsidR="00D51B32">
          <w:rPr>
            <w:noProof/>
            <w:webHidden/>
          </w:rPr>
        </w:r>
        <w:r w:rsidR="00D51B32">
          <w:rPr>
            <w:noProof/>
            <w:webHidden/>
          </w:rPr>
          <w:fldChar w:fldCharType="separate"/>
        </w:r>
        <w:r w:rsidR="00D51B32">
          <w:rPr>
            <w:noProof/>
            <w:webHidden/>
          </w:rPr>
          <w:t>164</w:t>
        </w:r>
        <w:r w:rsidR="00D51B32">
          <w:rPr>
            <w:noProof/>
            <w:webHidden/>
          </w:rPr>
          <w:fldChar w:fldCharType="end"/>
        </w:r>
      </w:hyperlink>
    </w:p>
    <w:p w14:paraId="2F8D0144" w14:textId="061D2276"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38" w:history="1">
        <w:r w:rsidR="00D51B32" w:rsidRPr="002512B2">
          <w:rPr>
            <w:rStyle w:val="Hyperlink"/>
            <w:noProof/>
          </w:rPr>
          <w:t>3.53.1 General</w:t>
        </w:r>
        <w:r w:rsidR="00D51B32">
          <w:rPr>
            <w:noProof/>
            <w:webHidden/>
          </w:rPr>
          <w:tab/>
        </w:r>
        <w:r w:rsidR="00D51B32">
          <w:rPr>
            <w:noProof/>
            <w:webHidden/>
          </w:rPr>
          <w:fldChar w:fldCharType="begin"/>
        </w:r>
        <w:r w:rsidR="00D51B32">
          <w:rPr>
            <w:noProof/>
            <w:webHidden/>
          </w:rPr>
          <w:instrText xml:space="preserve"> PAGEREF _Toc5694638 \h </w:instrText>
        </w:r>
        <w:r w:rsidR="00D51B32">
          <w:rPr>
            <w:noProof/>
            <w:webHidden/>
          </w:rPr>
        </w:r>
        <w:r w:rsidR="00D51B32">
          <w:rPr>
            <w:noProof/>
            <w:webHidden/>
          </w:rPr>
          <w:fldChar w:fldCharType="separate"/>
        </w:r>
        <w:r w:rsidR="00D51B32">
          <w:rPr>
            <w:noProof/>
            <w:webHidden/>
          </w:rPr>
          <w:t>164</w:t>
        </w:r>
        <w:r w:rsidR="00D51B32">
          <w:rPr>
            <w:noProof/>
            <w:webHidden/>
          </w:rPr>
          <w:fldChar w:fldCharType="end"/>
        </w:r>
      </w:hyperlink>
    </w:p>
    <w:p w14:paraId="4F766B4A" w14:textId="12C99EB1"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39" w:history="1">
        <w:r w:rsidR="00D51B32" w:rsidRPr="002512B2">
          <w:rPr>
            <w:rStyle w:val="Hyperlink"/>
            <w:noProof/>
          </w:rPr>
          <w:t>3.53.2 descriptor property</w:t>
        </w:r>
        <w:r w:rsidR="00D51B32">
          <w:rPr>
            <w:noProof/>
            <w:webHidden/>
          </w:rPr>
          <w:tab/>
        </w:r>
        <w:r w:rsidR="00D51B32">
          <w:rPr>
            <w:noProof/>
            <w:webHidden/>
          </w:rPr>
          <w:fldChar w:fldCharType="begin"/>
        </w:r>
        <w:r w:rsidR="00D51B32">
          <w:rPr>
            <w:noProof/>
            <w:webHidden/>
          </w:rPr>
          <w:instrText xml:space="preserve"> PAGEREF _Toc5694639 \h </w:instrText>
        </w:r>
        <w:r w:rsidR="00D51B32">
          <w:rPr>
            <w:noProof/>
            <w:webHidden/>
          </w:rPr>
        </w:r>
        <w:r w:rsidR="00D51B32">
          <w:rPr>
            <w:noProof/>
            <w:webHidden/>
          </w:rPr>
          <w:fldChar w:fldCharType="separate"/>
        </w:r>
        <w:r w:rsidR="00D51B32">
          <w:rPr>
            <w:noProof/>
            <w:webHidden/>
          </w:rPr>
          <w:t>164</w:t>
        </w:r>
        <w:r w:rsidR="00D51B32">
          <w:rPr>
            <w:noProof/>
            <w:webHidden/>
          </w:rPr>
          <w:fldChar w:fldCharType="end"/>
        </w:r>
      </w:hyperlink>
    </w:p>
    <w:p w14:paraId="0CFECAB5" w14:textId="429F484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40" w:history="1">
        <w:r w:rsidR="00D51B32" w:rsidRPr="002512B2">
          <w:rPr>
            <w:rStyle w:val="Hyperlink"/>
            <w:noProof/>
          </w:rPr>
          <w:t>3.53.3 associatedRule property</w:t>
        </w:r>
        <w:r w:rsidR="00D51B32">
          <w:rPr>
            <w:noProof/>
            <w:webHidden/>
          </w:rPr>
          <w:tab/>
        </w:r>
        <w:r w:rsidR="00D51B32">
          <w:rPr>
            <w:noProof/>
            <w:webHidden/>
          </w:rPr>
          <w:fldChar w:fldCharType="begin"/>
        </w:r>
        <w:r w:rsidR="00D51B32">
          <w:rPr>
            <w:noProof/>
            <w:webHidden/>
          </w:rPr>
          <w:instrText xml:space="preserve"> PAGEREF _Toc5694640 \h </w:instrText>
        </w:r>
        <w:r w:rsidR="00D51B32">
          <w:rPr>
            <w:noProof/>
            <w:webHidden/>
          </w:rPr>
        </w:r>
        <w:r w:rsidR="00D51B32">
          <w:rPr>
            <w:noProof/>
            <w:webHidden/>
          </w:rPr>
          <w:fldChar w:fldCharType="separate"/>
        </w:r>
        <w:r w:rsidR="00D51B32">
          <w:rPr>
            <w:noProof/>
            <w:webHidden/>
          </w:rPr>
          <w:t>165</w:t>
        </w:r>
        <w:r w:rsidR="00D51B32">
          <w:rPr>
            <w:noProof/>
            <w:webHidden/>
          </w:rPr>
          <w:fldChar w:fldCharType="end"/>
        </w:r>
      </w:hyperlink>
    </w:p>
    <w:p w14:paraId="25B3268C" w14:textId="070C64B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41" w:history="1">
        <w:r w:rsidR="00D51B32" w:rsidRPr="002512B2">
          <w:rPr>
            <w:rStyle w:val="Hyperlink"/>
            <w:noProof/>
          </w:rPr>
          <w:t>3.53.4 physicalLocation property</w:t>
        </w:r>
        <w:r w:rsidR="00D51B32">
          <w:rPr>
            <w:noProof/>
            <w:webHidden/>
          </w:rPr>
          <w:tab/>
        </w:r>
        <w:r w:rsidR="00D51B32">
          <w:rPr>
            <w:noProof/>
            <w:webHidden/>
          </w:rPr>
          <w:fldChar w:fldCharType="begin"/>
        </w:r>
        <w:r w:rsidR="00D51B32">
          <w:rPr>
            <w:noProof/>
            <w:webHidden/>
          </w:rPr>
          <w:instrText xml:space="preserve"> PAGEREF _Toc5694641 \h </w:instrText>
        </w:r>
        <w:r w:rsidR="00D51B32">
          <w:rPr>
            <w:noProof/>
            <w:webHidden/>
          </w:rPr>
        </w:r>
        <w:r w:rsidR="00D51B32">
          <w:rPr>
            <w:noProof/>
            <w:webHidden/>
          </w:rPr>
          <w:fldChar w:fldCharType="separate"/>
        </w:r>
        <w:r w:rsidR="00D51B32">
          <w:rPr>
            <w:noProof/>
            <w:webHidden/>
          </w:rPr>
          <w:t>165</w:t>
        </w:r>
        <w:r w:rsidR="00D51B32">
          <w:rPr>
            <w:noProof/>
            <w:webHidden/>
          </w:rPr>
          <w:fldChar w:fldCharType="end"/>
        </w:r>
      </w:hyperlink>
    </w:p>
    <w:p w14:paraId="64DA8374" w14:textId="278D947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42" w:history="1">
        <w:r w:rsidR="00D51B32" w:rsidRPr="002512B2">
          <w:rPr>
            <w:rStyle w:val="Hyperlink"/>
            <w:noProof/>
          </w:rPr>
          <w:t>3.53.5 message property</w:t>
        </w:r>
        <w:r w:rsidR="00D51B32">
          <w:rPr>
            <w:noProof/>
            <w:webHidden/>
          </w:rPr>
          <w:tab/>
        </w:r>
        <w:r w:rsidR="00D51B32">
          <w:rPr>
            <w:noProof/>
            <w:webHidden/>
          </w:rPr>
          <w:fldChar w:fldCharType="begin"/>
        </w:r>
        <w:r w:rsidR="00D51B32">
          <w:rPr>
            <w:noProof/>
            <w:webHidden/>
          </w:rPr>
          <w:instrText xml:space="preserve"> PAGEREF _Toc5694642 \h </w:instrText>
        </w:r>
        <w:r w:rsidR="00D51B32">
          <w:rPr>
            <w:noProof/>
            <w:webHidden/>
          </w:rPr>
        </w:r>
        <w:r w:rsidR="00D51B32">
          <w:rPr>
            <w:noProof/>
            <w:webHidden/>
          </w:rPr>
          <w:fldChar w:fldCharType="separate"/>
        </w:r>
        <w:r w:rsidR="00D51B32">
          <w:rPr>
            <w:noProof/>
            <w:webHidden/>
          </w:rPr>
          <w:t>165</w:t>
        </w:r>
        <w:r w:rsidR="00D51B32">
          <w:rPr>
            <w:noProof/>
            <w:webHidden/>
          </w:rPr>
          <w:fldChar w:fldCharType="end"/>
        </w:r>
      </w:hyperlink>
    </w:p>
    <w:p w14:paraId="2DF1D4A1" w14:textId="351EE5F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43" w:history="1">
        <w:r w:rsidR="00D51B32" w:rsidRPr="002512B2">
          <w:rPr>
            <w:rStyle w:val="Hyperlink"/>
            <w:noProof/>
          </w:rPr>
          <w:t>3.53.6 level property</w:t>
        </w:r>
        <w:r w:rsidR="00D51B32">
          <w:rPr>
            <w:noProof/>
            <w:webHidden/>
          </w:rPr>
          <w:tab/>
        </w:r>
        <w:r w:rsidR="00D51B32">
          <w:rPr>
            <w:noProof/>
            <w:webHidden/>
          </w:rPr>
          <w:fldChar w:fldCharType="begin"/>
        </w:r>
        <w:r w:rsidR="00D51B32">
          <w:rPr>
            <w:noProof/>
            <w:webHidden/>
          </w:rPr>
          <w:instrText xml:space="preserve"> PAGEREF _Toc5694643 \h </w:instrText>
        </w:r>
        <w:r w:rsidR="00D51B32">
          <w:rPr>
            <w:noProof/>
            <w:webHidden/>
          </w:rPr>
        </w:r>
        <w:r w:rsidR="00D51B32">
          <w:rPr>
            <w:noProof/>
            <w:webHidden/>
          </w:rPr>
          <w:fldChar w:fldCharType="separate"/>
        </w:r>
        <w:r w:rsidR="00D51B32">
          <w:rPr>
            <w:noProof/>
            <w:webHidden/>
          </w:rPr>
          <w:t>166</w:t>
        </w:r>
        <w:r w:rsidR="00D51B32">
          <w:rPr>
            <w:noProof/>
            <w:webHidden/>
          </w:rPr>
          <w:fldChar w:fldCharType="end"/>
        </w:r>
      </w:hyperlink>
    </w:p>
    <w:p w14:paraId="3176F603" w14:textId="56752287"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44" w:history="1">
        <w:r w:rsidR="00D51B32" w:rsidRPr="002512B2">
          <w:rPr>
            <w:rStyle w:val="Hyperlink"/>
            <w:noProof/>
          </w:rPr>
          <w:t>3.53.7 threadId property</w:t>
        </w:r>
        <w:r w:rsidR="00D51B32">
          <w:rPr>
            <w:noProof/>
            <w:webHidden/>
          </w:rPr>
          <w:tab/>
        </w:r>
        <w:r w:rsidR="00D51B32">
          <w:rPr>
            <w:noProof/>
            <w:webHidden/>
          </w:rPr>
          <w:fldChar w:fldCharType="begin"/>
        </w:r>
        <w:r w:rsidR="00D51B32">
          <w:rPr>
            <w:noProof/>
            <w:webHidden/>
          </w:rPr>
          <w:instrText xml:space="preserve"> PAGEREF _Toc5694644 \h </w:instrText>
        </w:r>
        <w:r w:rsidR="00D51B32">
          <w:rPr>
            <w:noProof/>
            <w:webHidden/>
          </w:rPr>
        </w:r>
        <w:r w:rsidR="00D51B32">
          <w:rPr>
            <w:noProof/>
            <w:webHidden/>
          </w:rPr>
          <w:fldChar w:fldCharType="separate"/>
        </w:r>
        <w:r w:rsidR="00D51B32">
          <w:rPr>
            <w:noProof/>
            <w:webHidden/>
          </w:rPr>
          <w:t>166</w:t>
        </w:r>
        <w:r w:rsidR="00D51B32">
          <w:rPr>
            <w:noProof/>
            <w:webHidden/>
          </w:rPr>
          <w:fldChar w:fldCharType="end"/>
        </w:r>
      </w:hyperlink>
    </w:p>
    <w:p w14:paraId="3BC89C8B" w14:textId="057765FB"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45" w:history="1">
        <w:r w:rsidR="00D51B32" w:rsidRPr="002512B2">
          <w:rPr>
            <w:rStyle w:val="Hyperlink"/>
            <w:noProof/>
          </w:rPr>
          <w:t>3.53.8 timeUtc property</w:t>
        </w:r>
        <w:r w:rsidR="00D51B32">
          <w:rPr>
            <w:noProof/>
            <w:webHidden/>
          </w:rPr>
          <w:tab/>
        </w:r>
        <w:r w:rsidR="00D51B32">
          <w:rPr>
            <w:noProof/>
            <w:webHidden/>
          </w:rPr>
          <w:fldChar w:fldCharType="begin"/>
        </w:r>
        <w:r w:rsidR="00D51B32">
          <w:rPr>
            <w:noProof/>
            <w:webHidden/>
          </w:rPr>
          <w:instrText xml:space="preserve"> PAGEREF _Toc5694645 \h </w:instrText>
        </w:r>
        <w:r w:rsidR="00D51B32">
          <w:rPr>
            <w:noProof/>
            <w:webHidden/>
          </w:rPr>
        </w:r>
        <w:r w:rsidR="00D51B32">
          <w:rPr>
            <w:noProof/>
            <w:webHidden/>
          </w:rPr>
          <w:fldChar w:fldCharType="separate"/>
        </w:r>
        <w:r w:rsidR="00D51B32">
          <w:rPr>
            <w:noProof/>
            <w:webHidden/>
          </w:rPr>
          <w:t>166</w:t>
        </w:r>
        <w:r w:rsidR="00D51B32">
          <w:rPr>
            <w:noProof/>
            <w:webHidden/>
          </w:rPr>
          <w:fldChar w:fldCharType="end"/>
        </w:r>
      </w:hyperlink>
    </w:p>
    <w:p w14:paraId="1A2A56F7" w14:textId="0BDAC91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46" w:history="1">
        <w:r w:rsidR="00D51B32" w:rsidRPr="002512B2">
          <w:rPr>
            <w:rStyle w:val="Hyperlink"/>
            <w:noProof/>
          </w:rPr>
          <w:t>3.53.9 exception property</w:t>
        </w:r>
        <w:r w:rsidR="00D51B32">
          <w:rPr>
            <w:noProof/>
            <w:webHidden/>
          </w:rPr>
          <w:tab/>
        </w:r>
        <w:r w:rsidR="00D51B32">
          <w:rPr>
            <w:noProof/>
            <w:webHidden/>
          </w:rPr>
          <w:fldChar w:fldCharType="begin"/>
        </w:r>
        <w:r w:rsidR="00D51B32">
          <w:rPr>
            <w:noProof/>
            <w:webHidden/>
          </w:rPr>
          <w:instrText xml:space="preserve"> PAGEREF _Toc5694646 \h </w:instrText>
        </w:r>
        <w:r w:rsidR="00D51B32">
          <w:rPr>
            <w:noProof/>
            <w:webHidden/>
          </w:rPr>
        </w:r>
        <w:r w:rsidR="00D51B32">
          <w:rPr>
            <w:noProof/>
            <w:webHidden/>
          </w:rPr>
          <w:fldChar w:fldCharType="separate"/>
        </w:r>
        <w:r w:rsidR="00D51B32">
          <w:rPr>
            <w:noProof/>
            <w:webHidden/>
          </w:rPr>
          <w:t>166</w:t>
        </w:r>
        <w:r w:rsidR="00D51B32">
          <w:rPr>
            <w:noProof/>
            <w:webHidden/>
          </w:rPr>
          <w:fldChar w:fldCharType="end"/>
        </w:r>
      </w:hyperlink>
    </w:p>
    <w:p w14:paraId="65570CBB" w14:textId="531BB7D5"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47" w:history="1">
        <w:r w:rsidR="00D51B32" w:rsidRPr="002512B2">
          <w:rPr>
            <w:rStyle w:val="Hyperlink"/>
            <w:noProof/>
          </w:rPr>
          <w:t>3.54 exception object</w:t>
        </w:r>
        <w:r w:rsidR="00D51B32">
          <w:rPr>
            <w:noProof/>
            <w:webHidden/>
          </w:rPr>
          <w:tab/>
        </w:r>
        <w:r w:rsidR="00D51B32">
          <w:rPr>
            <w:noProof/>
            <w:webHidden/>
          </w:rPr>
          <w:fldChar w:fldCharType="begin"/>
        </w:r>
        <w:r w:rsidR="00D51B32">
          <w:rPr>
            <w:noProof/>
            <w:webHidden/>
          </w:rPr>
          <w:instrText xml:space="preserve"> PAGEREF _Toc5694647 \h </w:instrText>
        </w:r>
        <w:r w:rsidR="00D51B32">
          <w:rPr>
            <w:noProof/>
            <w:webHidden/>
          </w:rPr>
        </w:r>
        <w:r w:rsidR="00D51B32">
          <w:rPr>
            <w:noProof/>
            <w:webHidden/>
          </w:rPr>
          <w:fldChar w:fldCharType="separate"/>
        </w:r>
        <w:r w:rsidR="00D51B32">
          <w:rPr>
            <w:noProof/>
            <w:webHidden/>
          </w:rPr>
          <w:t>166</w:t>
        </w:r>
        <w:r w:rsidR="00D51B32">
          <w:rPr>
            <w:noProof/>
            <w:webHidden/>
          </w:rPr>
          <w:fldChar w:fldCharType="end"/>
        </w:r>
      </w:hyperlink>
    </w:p>
    <w:p w14:paraId="57905B51" w14:textId="6B68AB59"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48" w:history="1">
        <w:r w:rsidR="00D51B32" w:rsidRPr="002512B2">
          <w:rPr>
            <w:rStyle w:val="Hyperlink"/>
            <w:noProof/>
          </w:rPr>
          <w:t>3.54.1 General</w:t>
        </w:r>
        <w:r w:rsidR="00D51B32">
          <w:rPr>
            <w:noProof/>
            <w:webHidden/>
          </w:rPr>
          <w:tab/>
        </w:r>
        <w:r w:rsidR="00D51B32">
          <w:rPr>
            <w:noProof/>
            <w:webHidden/>
          </w:rPr>
          <w:fldChar w:fldCharType="begin"/>
        </w:r>
        <w:r w:rsidR="00D51B32">
          <w:rPr>
            <w:noProof/>
            <w:webHidden/>
          </w:rPr>
          <w:instrText xml:space="preserve"> PAGEREF _Toc5694648 \h </w:instrText>
        </w:r>
        <w:r w:rsidR="00D51B32">
          <w:rPr>
            <w:noProof/>
            <w:webHidden/>
          </w:rPr>
        </w:r>
        <w:r w:rsidR="00D51B32">
          <w:rPr>
            <w:noProof/>
            <w:webHidden/>
          </w:rPr>
          <w:fldChar w:fldCharType="separate"/>
        </w:r>
        <w:r w:rsidR="00D51B32">
          <w:rPr>
            <w:noProof/>
            <w:webHidden/>
          </w:rPr>
          <w:t>166</w:t>
        </w:r>
        <w:r w:rsidR="00D51B32">
          <w:rPr>
            <w:noProof/>
            <w:webHidden/>
          </w:rPr>
          <w:fldChar w:fldCharType="end"/>
        </w:r>
      </w:hyperlink>
    </w:p>
    <w:p w14:paraId="580C1627" w14:textId="268253F8"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49" w:history="1">
        <w:r w:rsidR="00D51B32" w:rsidRPr="002512B2">
          <w:rPr>
            <w:rStyle w:val="Hyperlink"/>
            <w:noProof/>
          </w:rPr>
          <w:t>3.54.2 kind property</w:t>
        </w:r>
        <w:r w:rsidR="00D51B32">
          <w:rPr>
            <w:noProof/>
            <w:webHidden/>
          </w:rPr>
          <w:tab/>
        </w:r>
        <w:r w:rsidR="00D51B32">
          <w:rPr>
            <w:noProof/>
            <w:webHidden/>
          </w:rPr>
          <w:fldChar w:fldCharType="begin"/>
        </w:r>
        <w:r w:rsidR="00D51B32">
          <w:rPr>
            <w:noProof/>
            <w:webHidden/>
          </w:rPr>
          <w:instrText xml:space="preserve"> PAGEREF _Toc5694649 \h </w:instrText>
        </w:r>
        <w:r w:rsidR="00D51B32">
          <w:rPr>
            <w:noProof/>
            <w:webHidden/>
          </w:rPr>
        </w:r>
        <w:r w:rsidR="00D51B32">
          <w:rPr>
            <w:noProof/>
            <w:webHidden/>
          </w:rPr>
          <w:fldChar w:fldCharType="separate"/>
        </w:r>
        <w:r w:rsidR="00D51B32">
          <w:rPr>
            <w:noProof/>
            <w:webHidden/>
          </w:rPr>
          <w:t>166</w:t>
        </w:r>
        <w:r w:rsidR="00D51B32">
          <w:rPr>
            <w:noProof/>
            <w:webHidden/>
          </w:rPr>
          <w:fldChar w:fldCharType="end"/>
        </w:r>
      </w:hyperlink>
    </w:p>
    <w:p w14:paraId="62BACD4D" w14:textId="0FB5C50D"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50" w:history="1">
        <w:r w:rsidR="00D51B32" w:rsidRPr="002512B2">
          <w:rPr>
            <w:rStyle w:val="Hyperlink"/>
            <w:noProof/>
          </w:rPr>
          <w:t>3.54.3 message property</w:t>
        </w:r>
        <w:r w:rsidR="00D51B32">
          <w:rPr>
            <w:noProof/>
            <w:webHidden/>
          </w:rPr>
          <w:tab/>
        </w:r>
        <w:r w:rsidR="00D51B32">
          <w:rPr>
            <w:noProof/>
            <w:webHidden/>
          </w:rPr>
          <w:fldChar w:fldCharType="begin"/>
        </w:r>
        <w:r w:rsidR="00D51B32">
          <w:rPr>
            <w:noProof/>
            <w:webHidden/>
          </w:rPr>
          <w:instrText xml:space="preserve"> PAGEREF _Toc5694650 \h </w:instrText>
        </w:r>
        <w:r w:rsidR="00D51B32">
          <w:rPr>
            <w:noProof/>
            <w:webHidden/>
          </w:rPr>
        </w:r>
        <w:r w:rsidR="00D51B32">
          <w:rPr>
            <w:noProof/>
            <w:webHidden/>
          </w:rPr>
          <w:fldChar w:fldCharType="separate"/>
        </w:r>
        <w:r w:rsidR="00D51B32">
          <w:rPr>
            <w:noProof/>
            <w:webHidden/>
          </w:rPr>
          <w:t>167</w:t>
        </w:r>
        <w:r w:rsidR="00D51B32">
          <w:rPr>
            <w:noProof/>
            <w:webHidden/>
          </w:rPr>
          <w:fldChar w:fldCharType="end"/>
        </w:r>
      </w:hyperlink>
    </w:p>
    <w:p w14:paraId="3362FBD5" w14:textId="00339A90"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51" w:history="1">
        <w:r w:rsidR="00D51B32" w:rsidRPr="002512B2">
          <w:rPr>
            <w:rStyle w:val="Hyperlink"/>
            <w:noProof/>
          </w:rPr>
          <w:t>3.54.4 stack property</w:t>
        </w:r>
        <w:r w:rsidR="00D51B32">
          <w:rPr>
            <w:noProof/>
            <w:webHidden/>
          </w:rPr>
          <w:tab/>
        </w:r>
        <w:r w:rsidR="00D51B32">
          <w:rPr>
            <w:noProof/>
            <w:webHidden/>
          </w:rPr>
          <w:fldChar w:fldCharType="begin"/>
        </w:r>
        <w:r w:rsidR="00D51B32">
          <w:rPr>
            <w:noProof/>
            <w:webHidden/>
          </w:rPr>
          <w:instrText xml:space="preserve"> PAGEREF _Toc5694651 \h </w:instrText>
        </w:r>
        <w:r w:rsidR="00D51B32">
          <w:rPr>
            <w:noProof/>
            <w:webHidden/>
          </w:rPr>
        </w:r>
        <w:r w:rsidR="00D51B32">
          <w:rPr>
            <w:noProof/>
            <w:webHidden/>
          </w:rPr>
          <w:fldChar w:fldCharType="separate"/>
        </w:r>
        <w:r w:rsidR="00D51B32">
          <w:rPr>
            <w:noProof/>
            <w:webHidden/>
          </w:rPr>
          <w:t>167</w:t>
        </w:r>
        <w:r w:rsidR="00D51B32">
          <w:rPr>
            <w:noProof/>
            <w:webHidden/>
          </w:rPr>
          <w:fldChar w:fldCharType="end"/>
        </w:r>
      </w:hyperlink>
    </w:p>
    <w:p w14:paraId="7763F3B1" w14:textId="33A99692"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52" w:history="1">
        <w:r w:rsidR="00D51B32" w:rsidRPr="002512B2">
          <w:rPr>
            <w:rStyle w:val="Hyperlink"/>
            <w:noProof/>
          </w:rPr>
          <w:t>3.54.5 innerExceptions property</w:t>
        </w:r>
        <w:r w:rsidR="00D51B32">
          <w:rPr>
            <w:noProof/>
            <w:webHidden/>
          </w:rPr>
          <w:tab/>
        </w:r>
        <w:r w:rsidR="00D51B32">
          <w:rPr>
            <w:noProof/>
            <w:webHidden/>
          </w:rPr>
          <w:fldChar w:fldCharType="begin"/>
        </w:r>
        <w:r w:rsidR="00D51B32">
          <w:rPr>
            <w:noProof/>
            <w:webHidden/>
          </w:rPr>
          <w:instrText xml:space="preserve"> PAGEREF _Toc5694652 \h </w:instrText>
        </w:r>
        <w:r w:rsidR="00D51B32">
          <w:rPr>
            <w:noProof/>
            <w:webHidden/>
          </w:rPr>
        </w:r>
        <w:r w:rsidR="00D51B32">
          <w:rPr>
            <w:noProof/>
            <w:webHidden/>
          </w:rPr>
          <w:fldChar w:fldCharType="separate"/>
        </w:r>
        <w:r w:rsidR="00D51B32">
          <w:rPr>
            <w:noProof/>
            <w:webHidden/>
          </w:rPr>
          <w:t>167</w:t>
        </w:r>
        <w:r w:rsidR="00D51B32">
          <w:rPr>
            <w:noProof/>
            <w:webHidden/>
          </w:rPr>
          <w:fldChar w:fldCharType="end"/>
        </w:r>
      </w:hyperlink>
    </w:p>
    <w:p w14:paraId="5088BAEC" w14:textId="69133472" w:rsidR="00D51B32" w:rsidRDefault="001E14EC">
      <w:pPr>
        <w:pStyle w:val="TOC1"/>
        <w:rPr>
          <w:rFonts w:asciiTheme="minorHAnsi" w:eastAsiaTheme="minorEastAsia" w:hAnsiTheme="minorHAnsi" w:cstheme="minorBidi"/>
          <w:noProof/>
          <w:sz w:val="22"/>
          <w:szCs w:val="22"/>
        </w:rPr>
      </w:pPr>
      <w:hyperlink w:anchor="_Toc5694653" w:history="1">
        <w:r w:rsidR="00D51B32" w:rsidRPr="002512B2">
          <w:rPr>
            <w:rStyle w:val="Hyperlink"/>
            <w:noProof/>
          </w:rPr>
          <w:t>4</w:t>
        </w:r>
        <w:r w:rsidR="00D51B32">
          <w:rPr>
            <w:rFonts w:asciiTheme="minorHAnsi" w:eastAsiaTheme="minorEastAsia" w:hAnsiTheme="minorHAnsi" w:cstheme="minorBidi"/>
            <w:noProof/>
            <w:sz w:val="22"/>
            <w:szCs w:val="22"/>
          </w:rPr>
          <w:tab/>
        </w:r>
        <w:r w:rsidR="00D51B32" w:rsidRPr="002512B2">
          <w:rPr>
            <w:rStyle w:val="Hyperlink"/>
            <w:noProof/>
          </w:rPr>
          <w:t>External property file format</w:t>
        </w:r>
        <w:r w:rsidR="00D51B32">
          <w:rPr>
            <w:noProof/>
            <w:webHidden/>
          </w:rPr>
          <w:tab/>
        </w:r>
        <w:r w:rsidR="00D51B32">
          <w:rPr>
            <w:noProof/>
            <w:webHidden/>
          </w:rPr>
          <w:fldChar w:fldCharType="begin"/>
        </w:r>
        <w:r w:rsidR="00D51B32">
          <w:rPr>
            <w:noProof/>
            <w:webHidden/>
          </w:rPr>
          <w:instrText xml:space="preserve"> PAGEREF _Toc5694653 \h </w:instrText>
        </w:r>
        <w:r w:rsidR="00D51B32">
          <w:rPr>
            <w:noProof/>
            <w:webHidden/>
          </w:rPr>
        </w:r>
        <w:r w:rsidR="00D51B32">
          <w:rPr>
            <w:noProof/>
            <w:webHidden/>
          </w:rPr>
          <w:fldChar w:fldCharType="separate"/>
        </w:r>
        <w:r w:rsidR="00D51B32">
          <w:rPr>
            <w:noProof/>
            <w:webHidden/>
          </w:rPr>
          <w:t>168</w:t>
        </w:r>
        <w:r w:rsidR="00D51B32">
          <w:rPr>
            <w:noProof/>
            <w:webHidden/>
          </w:rPr>
          <w:fldChar w:fldCharType="end"/>
        </w:r>
      </w:hyperlink>
    </w:p>
    <w:p w14:paraId="2877BFAF" w14:textId="6FE8F63C"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54" w:history="1">
        <w:r w:rsidR="00D51B32" w:rsidRPr="002512B2">
          <w:rPr>
            <w:rStyle w:val="Hyperlink"/>
            <w:noProof/>
          </w:rPr>
          <w:t>4.1 General</w:t>
        </w:r>
        <w:r w:rsidR="00D51B32">
          <w:rPr>
            <w:noProof/>
            <w:webHidden/>
          </w:rPr>
          <w:tab/>
        </w:r>
        <w:r w:rsidR="00D51B32">
          <w:rPr>
            <w:noProof/>
            <w:webHidden/>
          </w:rPr>
          <w:fldChar w:fldCharType="begin"/>
        </w:r>
        <w:r w:rsidR="00D51B32">
          <w:rPr>
            <w:noProof/>
            <w:webHidden/>
          </w:rPr>
          <w:instrText xml:space="preserve"> PAGEREF _Toc5694654 \h </w:instrText>
        </w:r>
        <w:r w:rsidR="00D51B32">
          <w:rPr>
            <w:noProof/>
            <w:webHidden/>
          </w:rPr>
        </w:r>
        <w:r w:rsidR="00D51B32">
          <w:rPr>
            <w:noProof/>
            <w:webHidden/>
          </w:rPr>
          <w:fldChar w:fldCharType="separate"/>
        </w:r>
        <w:r w:rsidR="00D51B32">
          <w:rPr>
            <w:noProof/>
            <w:webHidden/>
          </w:rPr>
          <w:t>168</w:t>
        </w:r>
        <w:r w:rsidR="00D51B32">
          <w:rPr>
            <w:noProof/>
            <w:webHidden/>
          </w:rPr>
          <w:fldChar w:fldCharType="end"/>
        </w:r>
      </w:hyperlink>
    </w:p>
    <w:p w14:paraId="15016F26" w14:textId="70B8FDA7"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55" w:history="1">
        <w:r w:rsidR="00D51B32" w:rsidRPr="002512B2">
          <w:rPr>
            <w:rStyle w:val="Hyperlink"/>
            <w:noProof/>
          </w:rPr>
          <w:t>4.2 External property file naming convention</w:t>
        </w:r>
        <w:r w:rsidR="00D51B32">
          <w:rPr>
            <w:noProof/>
            <w:webHidden/>
          </w:rPr>
          <w:tab/>
        </w:r>
        <w:r w:rsidR="00D51B32">
          <w:rPr>
            <w:noProof/>
            <w:webHidden/>
          </w:rPr>
          <w:fldChar w:fldCharType="begin"/>
        </w:r>
        <w:r w:rsidR="00D51B32">
          <w:rPr>
            <w:noProof/>
            <w:webHidden/>
          </w:rPr>
          <w:instrText xml:space="preserve"> PAGEREF _Toc5694655 \h </w:instrText>
        </w:r>
        <w:r w:rsidR="00D51B32">
          <w:rPr>
            <w:noProof/>
            <w:webHidden/>
          </w:rPr>
        </w:r>
        <w:r w:rsidR="00D51B32">
          <w:rPr>
            <w:noProof/>
            <w:webHidden/>
          </w:rPr>
          <w:fldChar w:fldCharType="separate"/>
        </w:r>
        <w:r w:rsidR="00D51B32">
          <w:rPr>
            <w:noProof/>
            <w:webHidden/>
          </w:rPr>
          <w:t>168</w:t>
        </w:r>
        <w:r w:rsidR="00D51B32">
          <w:rPr>
            <w:noProof/>
            <w:webHidden/>
          </w:rPr>
          <w:fldChar w:fldCharType="end"/>
        </w:r>
      </w:hyperlink>
    </w:p>
    <w:p w14:paraId="7311BEB9" w14:textId="362AB79C"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56" w:history="1">
        <w:r w:rsidR="00D51B32" w:rsidRPr="002512B2">
          <w:rPr>
            <w:rStyle w:val="Hyperlink"/>
            <w:noProof/>
          </w:rPr>
          <w:t>4.3 externalProperties object</w:t>
        </w:r>
        <w:r w:rsidR="00D51B32">
          <w:rPr>
            <w:noProof/>
            <w:webHidden/>
          </w:rPr>
          <w:tab/>
        </w:r>
        <w:r w:rsidR="00D51B32">
          <w:rPr>
            <w:noProof/>
            <w:webHidden/>
          </w:rPr>
          <w:fldChar w:fldCharType="begin"/>
        </w:r>
        <w:r w:rsidR="00D51B32">
          <w:rPr>
            <w:noProof/>
            <w:webHidden/>
          </w:rPr>
          <w:instrText xml:space="preserve"> PAGEREF _Toc5694656 \h </w:instrText>
        </w:r>
        <w:r w:rsidR="00D51B32">
          <w:rPr>
            <w:noProof/>
            <w:webHidden/>
          </w:rPr>
        </w:r>
        <w:r w:rsidR="00D51B32">
          <w:rPr>
            <w:noProof/>
            <w:webHidden/>
          </w:rPr>
          <w:fldChar w:fldCharType="separate"/>
        </w:r>
        <w:r w:rsidR="00D51B32">
          <w:rPr>
            <w:noProof/>
            <w:webHidden/>
          </w:rPr>
          <w:t>168</w:t>
        </w:r>
        <w:r w:rsidR="00D51B32">
          <w:rPr>
            <w:noProof/>
            <w:webHidden/>
          </w:rPr>
          <w:fldChar w:fldCharType="end"/>
        </w:r>
      </w:hyperlink>
    </w:p>
    <w:p w14:paraId="0ACEA8B6" w14:textId="31C6D24A"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57" w:history="1">
        <w:r w:rsidR="00D51B32" w:rsidRPr="002512B2">
          <w:rPr>
            <w:rStyle w:val="Hyperlink"/>
            <w:noProof/>
          </w:rPr>
          <w:t>4.3.1 General</w:t>
        </w:r>
        <w:r w:rsidR="00D51B32">
          <w:rPr>
            <w:noProof/>
            <w:webHidden/>
          </w:rPr>
          <w:tab/>
        </w:r>
        <w:r w:rsidR="00D51B32">
          <w:rPr>
            <w:noProof/>
            <w:webHidden/>
          </w:rPr>
          <w:fldChar w:fldCharType="begin"/>
        </w:r>
        <w:r w:rsidR="00D51B32">
          <w:rPr>
            <w:noProof/>
            <w:webHidden/>
          </w:rPr>
          <w:instrText xml:space="preserve"> PAGEREF _Toc5694657 \h </w:instrText>
        </w:r>
        <w:r w:rsidR="00D51B32">
          <w:rPr>
            <w:noProof/>
            <w:webHidden/>
          </w:rPr>
        </w:r>
        <w:r w:rsidR="00D51B32">
          <w:rPr>
            <w:noProof/>
            <w:webHidden/>
          </w:rPr>
          <w:fldChar w:fldCharType="separate"/>
        </w:r>
        <w:r w:rsidR="00D51B32">
          <w:rPr>
            <w:noProof/>
            <w:webHidden/>
          </w:rPr>
          <w:t>168</w:t>
        </w:r>
        <w:r w:rsidR="00D51B32">
          <w:rPr>
            <w:noProof/>
            <w:webHidden/>
          </w:rPr>
          <w:fldChar w:fldCharType="end"/>
        </w:r>
      </w:hyperlink>
    </w:p>
    <w:p w14:paraId="352AF801" w14:textId="5399A58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58" w:history="1">
        <w:r w:rsidR="00D51B32" w:rsidRPr="002512B2">
          <w:rPr>
            <w:rStyle w:val="Hyperlink"/>
            <w:noProof/>
          </w:rPr>
          <w:t>4.3.2 $schema property</w:t>
        </w:r>
        <w:r w:rsidR="00D51B32">
          <w:rPr>
            <w:noProof/>
            <w:webHidden/>
          </w:rPr>
          <w:tab/>
        </w:r>
        <w:r w:rsidR="00D51B32">
          <w:rPr>
            <w:noProof/>
            <w:webHidden/>
          </w:rPr>
          <w:fldChar w:fldCharType="begin"/>
        </w:r>
        <w:r w:rsidR="00D51B32">
          <w:rPr>
            <w:noProof/>
            <w:webHidden/>
          </w:rPr>
          <w:instrText xml:space="preserve"> PAGEREF _Toc5694658 \h </w:instrText>
        </w:r>
        <w:r w:rsidR="00D51B32">
          <w:rPr>
            <w:noProof/>
            <w:webHidden/>
          </w:rPr>
        </w:r>
        <w:r w:rsidR="00D51B32">
          <w:rPr>
            <w:noProof/>
            <w:webHidden/>
          </w:rPr>
          <w:fldChar w:fldCharType="separate"/>
        </w:r>
        <w:r w:rsidR="00D51B32">
          <w:rPr>
            <w:noProof/>
            <w:webHidden/>
          </w:rPr>
          <w:t>169</w:t>
        </w:r>
        <w:r w:rsidR="00D51B32">
          <w:rPr>
            <w:noProof/>
            <w:webHidden/>
          </w:rPr>
          <w:fldChar w:fldCharType="end"/>
        </w:r>
      </w:hyperlink>
    </w:p>
    <w:p w14:paraId="4C790672" w14:textId="47BF480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59" w:history="1">
        <w:r w:rsidR="00D51B32" w:rsidRPr="002512B2">
          <w:rPr>
            <w:rStyle w:val="Hyperlink"/>
            <w:noProof/>
          </w:rPr>
          <w:t>4.3.3 version property</w:t>
        </w:r>
        <w:r w:rsidR="00D51B32">
          <w:rPr>
            <w:noProof/>
            <w:webHidden/>
          </w:rPr>
          <w:tab/>
        </w:r>
        <w:r w:rsidR="00D51B32">
          <w:rPr>
            <w:noProof/>
            <w:webHidden/>
          </w:rPr>
          <w:fldChar w:fldCharType="begin"/>
        </w:r>
        <w:r w:rsidR="00D51B32">
          <w:rPr>
            <w:noProof/>
            <w:webHidden/>
          </w:rPr>
          <w:instrText xml:space="preserve"> PAGEREF _Toc5694659 \h </w:instrText>
        </w:r>
        <w:r w:rsidR="00D51B32">
          <w:rPr>
            <w:noProof/>
            <w:webHidden/>
          </w:rPr>
        </w:r>
        <w:r w:rsidR="00D51B32">
          <w:rPr>
            <w:noProof/>
            <w:webHidden/>
          </w:rPr>
          <w:fldChar w:fldCharType="separate"/>
        </w:r>
        <w:r w:rsidR="00D51B32">
          <w:rPr>
            <w:noProof/>
            <w:webHidden/>
          </w:rPr>
          <w:t>169</w:t>
        </w:r>
        <w:r w:rsidR="00D51B32">
          <w:rPr>
            <w:noProof/>
            <w:webHidden/>
          </w:rPr>
          <w:fldChar w:fldCharType="end"/>
        </w:r>
      </w:hyperlink>
    </w:p>
    <w:p w14:paraId="59F91336" w14:textId="5EC803E5"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60" w:history="1">
        <w:r w:rsidR="00D51B32" w:rsidRPr="002512B2">
          <w:rPr>
            <w:rStyle w:val="Hyperlink"/>
            <w:noProof/>
          </w:rPr>
          <w:t>4.3.4 guid property</w:t>
        </w:r>
        <w:r w:rsidR="00D51B32">
          <w:rPr>
            <w:noProof/>
            <w:webHidden/>
          </w:rPr>
          <w:tab/>
        </w:r>
        <w:r w:rsidR="00D51B32">
          <w:rPr>
            <w:noProof/>
            <w:webHidden/>
          </w:rPr>
          <w:fldChar w:fldCharType="begin"/>
        </w:r>
        <w:r w:rsidR="00D51B32">
          <w:rPr>
            <w:noProof/>
            <w:webHidden/>
          </w:rPr>
          <w:instrText xml:space="preserve"> PAGEREF _Toc5694660 \h </w:instrText>
        </w:r>
        <w:r w:rsidR="00D51B32">
          <w:rPr>
            <w:noProof/>
            <w:webHidden/>
          </w:rPr>
        </w:r>
        <w:r w:rsidR="00D51B32">
          <w:rPr>
            <w:noProof/>
            <w:webHidden/>
          </w:rPr>
          <w:fldChar w:fldCharType="separate"/>
        </w:r>
        <w:r w:rsidR="00D51B32">
          <w:rPr>
            <w:noProof/>
            <w:webHidden/>
          </w:rPr>
          <w:t>169</w:t>
        </w:r>
        <w:r w:rsidR="00D51B32">
          <w:rPr>
            <w:noProof/>
            <w:webHidden/>
          </w:rPr>
          <w:fldChar w:fldCharType="end"/>
        </w:r>
      </w:hyperlink>
    </w:p>
    <w:p w14:paraId="4362E99D" w14:textId="1946FE0F"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61" w:history="1">
        <w:r w:rsidR="00D51B32" w:rsidRPr="002512B2">
          <w:rPr>
            <w:rStyle w:val="Hyperlink"/>
            <w:noProof/>
          </w:rPr>
          <w:t>4.3.5 runGuid property</w:t>
        </w:r>
        <w:r w:rsidR="00D51B32">
          <w:rPr>
            <w:noProof/>
            <w:webHidden/>
          </w:rPr>
          <w:tab/>
        </w:r>
        <w:r w:rsidR="00D51B32">
          <w:rPr>
            <w:noProof/>
            <w:webHidden/>
          </w:rPr>
          <w:fldChar w:fldCharType="begin"/>
        </w:r>
        <w:r w:rsidR="00D51B32">
          <w:rPr>
            <w:noProof/>
            <w:webHidden/>
          </w:rPr>
          <w:instrText xml:space="preserve"> PAGEREF _Toc5694661 \h </w:instrText>
        </w:r>
        <w:r w:rsidR="00D51B32">
          <w:rPr>
            <w:noProof/>
            <w:webHidden/>
          </w:rPr>
        </w:r>
        <w:r w:rsidR="00D51B32">
          <w:rPr>
            <w:noProof/>
            <w:webHidden/>
          </w:rPr>
          <w:fldChar w:fldCharType="separate"/>
        </w:r>
        <w:r w:rsidR="00D51B32">
          <w:rPr>
            <w:noProof/>
            <w:webHidden/>
          </w:rPr>
          <w:t>169</w:t>
        </w:r>
        <w:r w:rsidR="00D51B32">
          <w:rPr>
            <w:noProof/>
            <w:webHidden/>
          </w:rPr>
          <w:fldChar w:fldCharType="end"/>
        </w:r>
      </w:hyperlink>
    </w:p>
    <w:p w14:paraId="44A9148F" w14:textId="722C139C" w:rsidR="00D51B32" w:rsidRDefault="001E14EC">
      <w:pPr>
        <w:pStyle w:val="TOC3"/>
        <w:tabs>
          <w:tab w:val="right" w:leader="dot" w:pos="9350"/>
        </w:tabs>
        <w:rPr>
          <w:rFonts w:asciiTheme="minorHAnsi" w:eastAsiaTheme="minorEastAsia" w:hAnsiTheme="minorHAnsi" w:cstheme="minorBidi"/>
          <w:noProof/>
          <w:sz w:val="22"/>
          <w:szCs w:val="22"/>
        </w:rPr>
      </w:pPr>
      <w:hyperlink w:anchor="_Toc5694662" w:history="1">
        <w:r w:rsidR="00D51B32" w:rsidRPr="002512B2">
          <w:rPr>
            <w:rStyle w:val="Hyperlink"/>
            <w:noProof/>
          </w:rPr>
          <w:t>4.3.6 The property value properties</w:t>
        </w:r>
        <w:r w:rsidR="00D51B32">
          <w:rPr>
            <w:noProof/>
            <w:webHidden/>
          </w:rPr>
          <w:tab/>
        </w:r>
        <w:r w:rsidR="00D51B32">
          <w:rPr>
            <w:noProof/>
            <w:webHidden/>
          </w:rPr>
          <w:fldChar w:fldCharType="begin"/>
        </w:r>
        <w:r w:rsidR="00D51B32">
          <w:rPr>
            <w:noProof/>
            <w:webHidden/>
          </w:rPr>
          <w:instrText xml:space="preserve"> PAGEREF _Toc5694662 \h </w:instrText>
        </w:r>
        <w:r w:rsidR="00D51B32">
          <w:rPr>
            <w:noProof/>
            <w:webHidden/>
          </w:rPr>
        </w:r>
        <w:r w:rsidR="00D51B32">
          <w:rPr>
            <w:noProof/>
            <w:webHidden/>
          </w:rPr>
          <w:fldChar w:fldCharType="separate"/>
        </w:r>
        <w:r w:rsidR="00D51B32">
          <w:rPr>
            <w:noProof/>
            <w:webHidden/>
          </w:rPr>
          <w:t>170</w:t>
        </w:r>
        <w:r w:rsidR="00D51B32">
          <w:rPr>
            <w:noProof/>
            <w:webHidden/>
          </w:rPr>
          <w:fldChar w:fldCharType="end"/>
        </w:r>
      </w:hyperlink>
    </w:p>
    <w:p w14:paraId="25869AB3" w14:textId="0B7B157B" w:rsidR="00D51B32" w:rsidRDefault="001E14EC">
      <w:pPr>
        <w:pStyle w:val="TOC1"/>
        <w:rPr>
          <w:rFonts w:asciiTheme="minorHAnsi" w:eastAsiaTheme="minorEastAsia" w:hAnsiTheme="minorHAnsi" w:cstheme="minorBidi"/>
          <w:noProof/>
          <w:sz w:val="22"/>
          <w:szCs w:val="22"/>
        </w:rPr>
      </w:pPr>
      <w:hyperlink w:anchor="_Toc5694663" w:history="1">
        <w:r w:rsidR="00D51B32" w:rsidRPr="002512B2">
          <w:rPr>
            <w:rStyle w:val="Hyperlink"/>
            <w:noProof/>
          </w:rPr>
          <w:t>5</w:t>
        </w:r>
        <w:r w:rsidR="00D51B32">
          <w:rPr>
            <w:rFonts w:asciiTheme="minorHAnsi" w:eastAsiaTheme="minorEastAsia" w:hAnsiTheme="minorHAnsi" w:cstheme="minorBidi"/>
            <w:noProof/>
            <w:sz w:val="22"/>
            <w:szCs w:val="22"/>
          </w:rPr>
          <w:tab/>
        </w:r>
        <w:r w:rsidR="00D51B32" w:rsidRPr="002512B2">
          <w:rPr>
            <w:rStyle w:val="Hyperlink"/>
            <w:noProof/>
          </w:rPr>
          <w:t>Conformance</w:t>
        </w:r>
        <w:r w:rsidR="00D51B32">
          <w:rPr>
            <w:noProof/>
            <w:webHidden/>
          </w:rPr>
          <w:tab/>
        </w:r>
        <w:r w:rsidR="00D51B32">
          <w:rPr>
            <w:noProof/>
            <w:webHidden/>
          </w:rPr>
          <w:fldChar w:fldCharType="begin"/>
        </w:r>
        <w:r w:rsidR="00D51B32">
          <w:rPr>
            <w:noProof/>
            <w:webHidden/>
          </w:rPr>
          <w:instrText xml:space="preserve"> PAGEREF _Toc5694663 \h </w:instrText>
        </w:r>
        <w:r w:rsidR="00D51B32">
          <w:rPr>
            <w:noProof/>
            <w:webHidden/>
          </w:rPr>
        </w:r>
        <w:r w:rsidR="00D51B32">
          <w:rPr>
            <w:noProof/>
            <w:webHidden/>
          </w:rPr>
          <w:fldChar w:fldCharType="separate"/>
        </w:r>
        <w:r w:rsidR="00D51B32">
          <w:rPr>
            <w:noProof/>
            <w:webHidden/>
          </w:rPr>
          <w:t>171</w:t>
        </w:r>
        <w:r w:rsidR="00D51B32">
          <w:rPr>
            <w:noProof/>
            <w:webHidden/>
          </w:rPr>
          <w:fldChar w:fldCharType="end"/>
        </w:r>
      </w:hyperlink>
    </w:p>
    <w:p w14:paraId="37E99C52" w14:textId="493F4FC7"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64" w:history="1">
        <w:r w:rsidR="00D51B32" w:rsidRPr="002512B2">
          <w:rPr>
            <w:rStyle w:val="Hyperlink"/>
            <w:noProof/>
          </w:rPr>
          <w:t>5.1 Conformance targets</w:t>
        </w:r>
        <w:r w:rsidR="00D51B32">
          <w:rPr>
            <w:noProof/>
            <w:webHidden/>
          </w:rPr>
          <w:tab/>
        </w:r>
        <w:r w:rsidR="00D51B32">
          <w:rPr>
            <w:noProof/>
            <w:webHidden/>
          </w:rPr>
          <w:fldChar w:fldCharType="begin"/>
        </w:r>
        <w:r w:rsidR="00D51B32">
          <w:rPr>
            <w:noProof/>
            <w:webHidden/>
          </w:rPr>
          <w:instrText xml:space="preserve"> PAGEREF _Toc5694664 \h </w:instrText>
        </w:r>
        <w:r w:rsidR="00D51B32">
          <w:rPr>
            <w:noProof/>
            <w:webHidden/>
          </w:rPr>
        </w:r>
        <w:r w:rsidR="00D51B32">
          <w:rPr>
            <w:noProof/>
            <w:webHidden/>
          </w:rPr>
          <w:fldChar w:fldCharType="separate"/>
        </w:r>
        <w:r w:rsidR="00D51B32">
          <w:rPr>
            <w:noProof/>
            <w:webHidden/>
          </w:rPr>
          <w:t>171</w:t>
        </w:r>
        <w:r w:rsidR="00D51B32">
          <w:rPr>
            <w:noProof/>
            <w:webHidden/>
          </w:rPr>
          <w:fldChar w:fldCharType="end"/>
        </w:r>
      </w:hyperlink>
    </w:p>
    <w:p w14:paraId="181EC0B8" w14:textId="21B95461"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65" w:history="1">
        <w:r w:rsidR="00D51B32" w:rsidRPr="002512B2">
          <w:rPr>
            <w:rStyle w:val="Hyperlink"/>
            <w:noProof/>
          </w:rPr>
          <w:t>5.2 Conformance Clause 1: SARIF log file</w:t>
        </w:r>
        <w:r w:rsidR="00D51B32">
          <w:rPr>
            <w:noProof/>
            <w:webHidden/>
          </w:rPr>
          <w:tab/>
        </w:r>
        <w:r w:rsidR="00D51B32">
          <w:rPr>
            <w:noProof/>
            <w:webHidden/>
          </w:rPr>
          <w:fldChar w:fldCharType="begin"/>
        </w:r>
        <w:r w:rsidR="00D51B32">
          <w:rPr>
            <w:noProof/>
            <w:webHidden/>
          </w:rPr>
          <w:instrText xml:space="preserve"> PAGEREF _Toc5694665 \h </w:instrText>
        </w:r>
        <w:r w:rsidR="00D51B32">
          <w:rPr>
            <w:noProof/>
            <w:webHidden/>
          </w:rPr>
        </w:r>
        <w:r w:rsidR="00D51B32">
          <w:rPr>
            <w:noProof/>
            <w:webHidden/>
          </w:rPr>
          <w:fldChar w:fldCharType="separate"/>
        </w:r>
        <w:r w:rsidR="00D51B32">
          <w:rPr>
            <w:noProof/>
            <w:webHidden/>
          </w:rPr>
          <w:t>171</w:t>
        </w:r>
        <w:r w:rsidR="00D51B32">
          <w:rPr>
            <w:noProof/>
            <w:webHidden/>
          </w:rPr>
          <w:fldChar w:fldCharType="end"/>
        </w:r>
      </w:hyperlink>
    </w:p>
    <w:p w14:paraId="6ED41EE5" w14:textId="4AA90151"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66" w:history="1">
        <w:r w:rsidR="00D51B32" w:rsidRPr="002512B2">
          <w:rPr>
            <w:rStyle w:val="Hyperlink"/>
            <w:noProof/>
          </w:rPr>
          <w:t>5.3 Conformance Clause 2: SARIF producer</w:t>
        </w:r>
        <w:r w:rsidR="00D51B32">
          <w:rPr>
            <w:noProof/>
            <w:webHidden/>
          </w:rPr>
          <w:tab/>
        </w:r>
        <w:r w:rsidR="00D51B32">
          <w:rPr>
            <w:noProof/>
            <w:webHidden/>
          </w:rPr>
          <w:fldChar w:fldCharType="begin"/>
        </w:r>
        <w:r w:rsidR="00D51B32">
          <w:rPr>
            <w:noProof/>
            <w:webHidden/>
          </w:rPr>
          <w:instrText xml:space="preserve"> PAGEREF _Toc5694666 \h </w:instrText>
        </w:r>
        <w:r w:rsidR="00D51B32">
          <w:rPr>
            <w:noProof/>
            <w:webHidden/>
          </w:rPr>
        </w:r>
        <w:r w:rsidR="00D51B32">
          <w:rPr>
            <w:noProof/>
            <w:webHidden/>
          </w:rPr>
          <w:fldChar w:fldCharType="separate"/>
        </w:r>
        <w:r w:rsidR="00D51B32">
          <w:rPr>
            <w:noProof/>
            <w:webHidden/>
          </w:rPr>
          <w:t>171</w:t>
        </w:r>
        <w:r w:rsidR="00D51B32">
          <w:rPr>
            <w:noProof/>
            <w:webHidden/>
          </w:rPr>
          <w:fldChar w:fldCharType="end"/>
        </w:r>
      </w:hyperlink>
    </w:p>
    <w:p w14:paraId="5AB21F0A" w14:textId="5C51BD6E"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67" w:history="1">
        <w:r w:rsidR="00D51B32" w:rsidRPr="002512B2">
          <w:rPr>
            <w:rStyle w:val="Hyperlink"/>
            <w:noProof/>
          </w:rPr>
          <w:t>5.4 Conformance Clause 3: Direct producer</w:t>
        </w:r>
        <w:r w:rsidR="00D51B32">
          <w:rPr>
            <w:noProof/>
            <w:webHidden/>
          </w:rPr>
          <w:tab/>
        </w:r>
        <w:r w:rsidR="00D51B32">
          <w:rPr>
            <w:noProof/>
            <w:webHidden/>
          </w:rPr>
          <w:fldChar w:fldCharType="begin"/>
        </w:r>
        <w:r w:rsidR="00D51B32">
          <w:rPr>
            <w:noProof/>
            <w:webHidden/>
          </w:rPr>
          <w:instrText xml:space="preserve"> PAGEREF _Toc5694667 \h </w:instrText>
        </w:r>
        <w:r w:rsidR="00D51B32">
          <w:rPr>
            <w:noProof/>
            <w:webHidden/>
          </w:rPr>
        </w:r>
        <w:r w:rsidR="00D51B32">
          <w:rPr>
            <w:noProof/>
            <w:webHidden/>
          </w:rPr>
          <w:fldChar w:fldCharType="separate"/>
        </w:r>
        <w:r w:rsidR="00D51B32">
          <w:rPr>
            <w:noProof/>
            <w:webHidden/>
          </w:rPr>
          <w:t>171</w:t>
        </w:r>
        <w:r w:rsidR="00D51B32">
          <w:rPr>
            <w:noProof/>
            <w:webHidden/>
          </w:rPr>
          <w:fldChar w:fldCharType="end"/>
        </w:r>
      </w:hyperlink>
    </w:p>
    <w:p w14:paraId="7E5DB98A" w14:textId="6EEA7ACB"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68" w:history="1">
        <w:r w:rsidR="00D51B32" w:rsidRPr="002512B2">
          <w:rPr>
            <w:rStyle w:val="Hyperlink"/>
            <w:noProof/>
          </w:rPr>
          <w:t>5.5 Conformance Clause 4: Deterministic producer</w:t>
        </w:r>
        <w:r w:rsidR="00D51B32">
          <w:rPr>
            <w:noProof/>
            <w:webHidden/>
          </w:rPr>
          <w:tab/>
        </w:r>
        <w:r w:rsidR="00D51B32">
          <w:rPr>
            <w:noProof/>
            <w:webHidden/>
          </w:rPr>
          <w:fldChar w:fldCharType="begin"/>
        </w:r>
        <w:r w:rsidR="00D51B32">
          <w:rPr>
            <w:noProof/>
            <w:webHidden/>
          </w:rPr>
          <w:instrText xml:space="preserve"> PAGEREF _Toc5694668 \h </w:instrText>
        </w:r>
        <w:r w:rsidR="00D51B32">
          <w:rPr>
            <w:noProof/>
            <w:webHidden/>
          </w:rPr>
        </w:r>
        <w:r w:rsidR="00D51B32">
          <w:rPr>
            <w:noProof/>
            <w:webHidden/>
          </w:rPr>
          <w:fldChar w:fldCharType="separate"/>
        </w:r>
        <w:r w:rsidR="00D51B32">
          <w:rPr>
            <w:noProof/>
            <w:webHidden/>
          </w:rPr>
          <w:t>172</w:t>
        </w:r>
        <w:r w:rsidR="00D51B32">
          <w:rPr>
            <w:noProof/>
            <w:webHidden/>
          </w:rPr>
          <w:fldChar w:fldCharType="end"/>
        </w:r>
      </w:hyperlink>
    </w:p>
    <w:p w14:paraId="6CA3ED73" w14:textId="62C8B2CF"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69" w:history="1">
        <w:r w:rsidR="00D51B32" w:rsidRPr="002512B2">
          <w:rPr>
            <w:rStyle w:val="Hyperlink"/>
            <w:noProof/>
          </w:rPr>
          <w:t>5.6 Conformance Clause 5: Converter</w:t>
        </w:r>
        <w:r w:rsidR="00D51B32">
          <w:rPr>
            <w:noProof/>
            <w:webHidden/>
          </w:rPr>
          <w:tab/>
        </w:r>
        <w:r w:rsidR="00D51B32">
          <w:rPr>
            <w:noProof/>
            <w:webHidden/>
          </w:rPr>
          <w:fldChar w:fldCharType="begin"/>
        </w:r>
        <w:r w:rsidR="00D51B32">
          <w:rPr>
            <w:noProof/>
            <w:webHidden/>
          </w:rPr>
          <w:instrText xml:space="preserve"> PAGEREF _Toc5694669 \h </w:instrText>
        </w:r>
        <w:r w:rsidR="00D51B32">
          <w:rPr>
            <w:noProof/>
            <w:webHidden/>
          </w:rPr>
        </w:r>
        <w:r w:rsidR="00D51B32">
          <w:rPr>
            <w:noProof/>
            <w:webHidden/>
          </w:rPr>
          <w:fldChar w:fldCharType="separate"/>
        </w:r>
        <w:r w:rsidR="00D51B32">
          <w:rPr>
            <w:noProof/>
            <w:webHidden/>
          </w:rPr>
          <w:t>172</w:t>
        </w:r>
        <w:r w:rsidR="00D51B32">
          <w:rPr>
            <w:noProof/>
            <w:webHidden/>
          </w:rPr>
          <w:fldChar w:fldCharType="end"/>
        </w:r>
      </w:hyperlink>
    </w:p>
    <w:p w14:paraId="67D93A9A" w14:textId="35EC222A"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70" w:history="1">
        <w:r w:rsidR="00D51B32" w:rsidRPr="002512B2">
          <w:rPr>
            <w:rStyle w:val="Hyperlink"/>
            <w:noProof/>
          </w:rPr>
          <w:t>5.7 Conformance Clause 6: SARIF post-processor</w:t>
        </w:r>
        <w:r w:rsidR="00D51B32">
          <w:rPr>
            <w:noProof/>
            <w:webHidden/>
          </w:rPr>
          <w:tab/>
        </w:r>
        <w:r w:rsidR="00D51B32">
          <w:rPr>
            <w:noProof/>
            <w:webHidden/>
          </w:rPr>
          <w:fldChar w:fldCharType="begin"/>
        </w:r>
        <w:r w:rsidR="00D51B32">
          <w:rPr>
            <w:noProof/>
            <w:webHidden/>
          </w:rPr>
          <w:instrText xml:space="preserve"> PAGEREF _Toc5694670 \h </w:instrText>
        </w:r>
        <w:r w:rsidR="00D51B32">
          <w:rPr>
            <w:noProof/>
            <w:webHidden/>
          </w:rPr>
        </w:r>
        <w:r w:rsidR="00D51B32">
          <w:rPr>
            <w:noProof/>
            <w:webHidden/>
          </w:rPr>
          <w:fldChar w:fldCharType="separate"/>
        </w:r>
        <w:r w:rsidR="00D51B32">
          <w:rPr>
            <w:noProof/>
            <w:webHidden/>
          </w:rPr>
          <w:t>172</w:t>
        </w:r>
        <w:r w:rsidR="00D51B32">
          <w:rPr>
            <w:noProof/>
            <w:webHidden/>
          </w:rPr>
          <w:fldChar w:fldCharType="end"/>
        </w:r>
      </w:hyperlink>
    </w:p>
    <w:p w14:paraId="13AA2075" w14:textId="6CD561AC"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71" w:history="1">
        <w:r w:rsidR="00D51B32" w:rsidRPr="002512B2">
          <w:rPr>
            <w:rStyle w:val="Hyperlink"/>
            <w:noProof/>
          </w:rPr>
          <w:t>5.8 Conformance Clause 7: SARIF consumer</w:t>
        </w:r>
        <w:r w:rsidR="00D51B32">
          <w:rPr>
            <w:noProof/>
            <w:webHidden/>
          </w:rPr>
          <w:tab/>
        </w:r>
        <w:r w:rsidR="00D51B32">
          <w:rPr>
            <w:noProof/>
            <w:webHidden/>
          </w:rPr>
          <w:fldChar w:fldCharType="begin"/>
        </w:r>
        <w:r w:rsidR="00D51B32">
          <w:rPr>
            <w:noProof/>
            <w:webHidden/>
          </w:rPr>
          <w:instrText xml:space="preserve"> PAGEREF _Toc5694671 \h </w:instrText>
        </w:r>
        <w:r w:rsidR="00D51B32">
          <w:rPr>
            <w:noProof/>
            <w:webHidden/>
          </w:rPr>
        </w:r>
        <w:r w:rsidR="00D51B32">
          <w:rPr>
            <w:noProof/>
            <w:webHidden/>
          </w:rPr>
          <w:fldChar w:fldCharType="separate"/>
        </w:r>
        <w:r w:rsidR="00D51B32">
          <w:rPr>
            <w:noProof/>
            <w:webHidden/>
          </w:rPr>
          <w:t>172</w:t>
        </w:r>
        <w:r w:rsidR="00D51B32">
          <w:rPr>
            <w:noProof/>
            <w:webHidden/>
          </w:rPr>
          <w:fldChar w:fldCharType="end"/>
        </w:r>
      </w:hyperlink>
    </w:p>
    <w:p w14:paraId="00ABDB4F" w14:textId="1A00B16B"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72" w:history="1">
        <w:r w:rsidR="00D51B32" w:rsidRPr="002512B2">
          <w:rPr>
            <w:rStyle w:val="Hyperlink"/>
            <w:noProof/>
          </w:rPr>
          <w:t>5.9 Conformance Clause 8: Viewer</w:t>
        </w:r>
        <w:r w:rsidR="00D51B32">
          <w:rPr>
            <w:noProof/>
            <w:webHidden/>
          </w:rPr>
          <w:tab/>
        </w:r>
        <w:r w:rsidR="00D51B32">
          <w:rPr>
            <w:noProof/>
            <w:webHidden/>
          </w:rPr>
          <w:fldChar w:fldCharType="begin"/>
        </w:r>
        <w:r w:rsidR="00D51B32">
          <w:rPr>
            <w:noProof/>
            <w:webHidden/>
          </w:rPr>
          <w:instrText xml:space="preserve"> PAGEREF _Toc5694672 \h </w:instrText>
        </w:r>
        <w:r w:rsidR="00D51B32">
          <w:rPr>
            <w:noProof/>
            <w:webHidden/>
          </w:rPr>
        </w:r>
        <w:r w:rsidR="00D51B32">
          <w:rPr>
            <w:noProof/>
            <w:webHidden/>
          </w:rPr>
          <w:fldChar w:fldCharType="separate"/>
        </w:r>
        <w:r w:rsidR="00D51B32">
          <w:rPr>
            <w:noProof/>
            <w:webHidden/>
          </w:rPr>
          <w:t>172</w:t>
        </w:r>
        <w:r w:rsidR="00D51B32">
          <w:rPr>
            <w:noProof/>
            <w:webHidden/>
          </w:rPr>
          <w:fldChar w:fldCharType="end"/>
        </w:r>
      </w:hyperlink>
    </w:p>
    <w:p w14:paraId="5C091F05" w14:textId="7D87B6E2"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73" w:history="1">
        <w:r w:rsidR="00D51B32" w:rsidRPr="002512B2">
          <w:rPr>
            <w:rStyle w:val="Hyperlink"/>
            <w:noProof/>
          </w:rPr>
          <w:t>5.10 Conformance Clause 9: Result management system</w:t>
        </w:r>
        <w:r w:rsidR="00D51B32">
          <w:rPr>
            <w:noProof/>
            <w:webHidden/>
          </w:rPr>
          <w:tab/>
        </w:r>
        <w:r w:rsidR="00D51B32">
          <w:rPr>
            <w:noProof/>
            <w:webHidden/>
          </w:rPr>
          <w:fldChar w:fldCharType="begin"/>
        </w:r>
        <w:r w:rsidR="00D51B32">
          <w:rPr>
            <w:noProof/>
            <w:webHidden/>
          </w:rPr>
          <w:instrText xml:space="preserve"> PAGEREF _Toc5694673 \h </w:instrText>
        </w:r>
        <w:r w:rsidR="00D51B32">
          <w:rPr>
            <w:noProof/>
            <w:webHidden/>
          </w:rPr>
        </w:r>
        <w:r w:rsidR="00D51B32">
          <w:rPr>
            <w:noProof/>
            <w:webHidden/>
          </w:rPr>
          <w:fldChar w:fldCharType="separate"/>
        </w:r>
        <w:r w:rsidR="00D51B32">
          <w:rPr>
            <w:noProof/>
            <w:webHidden/>
          </w:rPr>
          <w:t>172</w:t>
        </w:r>
        <w:r w:rsidR="00D51B32">
          <w:rPr>
            <w:noProof/>
            <w:webHidden/>
          </w:rPr>
          <w:fldChar w:fldCharType="end"/>
        </w:r>
      </w:hyperlink>
    </w:p>
    <w:p w14:paraId="64F7DAEE" w14:textId="43E9D372"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74" w:history="1">
        <w:r w:rsidR="00D51B32" w:rsidRPr="002512B2">
          <w:rPr>
            <w:rStyle w:val="Hyperlink"/>
            <w:noProof/>
          </w:rPr>
          <w:t>5.11 Conformance Clause 10: Engineering system</w:t>
        </w:r>
        <w:r w:rsidR="00D51B32">
          <w:rPr>
            <w:noProof/>
            <w:webHidden/>
          </w:rPr>
          <w:tab/>
        </w:r>
        <w:r w:rsidR="00D51B32">
          <w:rPr>
            <w:noProof/>
            <w:webHidden/>
          </w:rPr>
          <w:fldChar w:fldCharType="begin"/>
        </w:r>
        <w:r w:rsidR="00D51B32">
          <w:rPr>
            <w:noProof/>
            <w:webHidden/>
          </w:rPr>
          <w:instrText xml:space="preserve"> PAGEREF _Toc5694674 \h </w:instrText>
        </w:r>
        <w:r w:rsidR="00D51B32">
          <w:rPr>
            <w:noProof/>
            <w:webHidden/>
          </w:rPr>
        </w:r>
        <w:r w:rsidR="00D51B32">
          <w:rPr>
            <w:noProof/>
            <w:webHidden/>
          </w:rPr>
          <w:fldChar w:fldCharType="separate"/>
        </w:r>
        <w:r w:rsidR="00D51B32">
          <w:rPr>
            <w:noProof/>
            <w:webHidden/>
          </w:rPr>
          <w:t>172</w:t>
        </w:r>
        <w:r w:rsidR="00D51B32">
          <w:rPr>
            <w:noProof/>
            <w:webHidden/>
          </w:rPr>
          <w:fldChar w:fldCharType="end"/>
        </w:r>
      </w:hyperlink>
    </w:p>
    <w:p w14:paraId="1396D925" w14:textId="7FE48209" w:rsidR="00D51B32" w:rsidRDefault="001E14EC">
      <w:pPr>
        <w:pStyle w:val="TOC1"/>
        <w:rPr>
          <w:rFonts w:asciiTheme="minorHAnsi" w:eastAsiaTheme="minorEastAsia" w:hAnsiTheme="minorHAnsi" w:cstheme="minorBidi"/>
          <w:noProof/>
          <w:sz w:val="22"/>
          <w:szCs w:val="22"/>
        </w:rPr>
      </w:pPr>
      <w:hyperlink w:anchor="_Toc5694675" w:history="1">
        <w:r w:rsidR="00D51B32" w:rsidRPr="002512B2">
          <w:rPr>
            <w:rStyle w:val="Hyperlink"/>
            <w:noProof/>
          </w:rPr>
          <w:t>Appendix A. (Informative) Acknowledgments</w:t>
        </w:r>
        <w:r w:rsidR="00D51B32">
          <w:rPr>
            <w:noProof/>
            <w:webHidden/>
          </w:rPr>
          <w:tab/>
        </w:r>
        <w:r w:rsidR="00D51B32">
          <w:rPr>
            <w:noProof/>
            <w:webHidden/>
          </w:rPr>
          <w:fldChar w:fldCharType="begin"/>
        </w:r>
        <w:r w:rsidR="00D51B32">
          <w:rPr>
            <w:noProof/>
            <w:webHidden/>
          </w:rPr>
          <w:instrText xml:space="preserve"> PAGEREF _Toc5694675 \h </w:instrText>
        </w:r>
        <w:r w:rsidR="00D51B32">
          <w:rPr>
            <w:noProof/>
            <w:webHidden/>
          </w:rPr>
        </w:r>
        <w:r w:rsidR="00D51B32">
          <w:rPr>
            <w:noProof/>
            <w:webHidden/>
          </w:rPr>
          <w:fldChar w:fldCharType="separate"/>
        </w:r>
        <w:r w:rsidR="00D51B32">
          <w:rPr>
            <w:noProof/>
            <w:webHidden/>
          </w:rPr>
          <w:t>173</w:t>
        </w:r>
        <w:r w:rsidR="00D51B32">
          <w:rPr>
            <w:noProof/>
            <w:webHidden/>
          </w:rPr>
          <w:fldChar w:fldCharType="end"/>
        </w:r>
      </w:hyperlink>
    </w:p>
    <w:p w14:paraId="1D151D83" w14:textId="263627ED" w:rsidR="00D51B32" w:rsidRDefault="001E14EC">
      <w:pPr>
        <w:pStyle w:val="TOC1"/>
        <w:rPr>
          <w:rFonts w:asciiTheme="minorHAnsi" w:eastAsiaTheme="minorEastAsia" w:hAnsiTheme="minorHAnsi" w:cstheme="minorBidi"/>
          <w:noProof/>
          <w:sz w:val="22"/>
          <w:szCs w:val="22"/>
        </w:rPr>
      </w:pPr>
      <w:hyperlink w:anchor="_Toc5694676" w:history="1">
        <w:r w:rsidR="00D51B32" w:rsidRPr="002512B2">
          <w:rPr>
            <w:rStyle w:val="Hyperlink"/>
            <w:noProof/>
          </w:rPr>
          <w:t>Appendix B. (Normative) Use of fingerprints by result management systems</w:t>
        </w:r>
        <w:r w:rsidR="00D51B32">
          <w:rPr>
            <w:noProof/>
            <w:webHidden/>
          </w:rPr>
          <w:tab/>
        </w:r>
        <w:r w:rsidR="00D51B32">
          <w:rPr>
            <w:noProof/>
            <w:webHidden/>
          </w:rPr>
          <w:fldChar w:fldCharType="begin"/>
        </w:r>
        <w:r w:rsidR="00D51B32">
          <w:rPr>
            <w:noProof/>
            <w:webHidden/>
          </w:rPr>
          <w:instrText xml:space="preserve"> PAGEREF _Toc5694676 \h </w:instrText>
        </w:r>
        <w:r w:rsidR="00D51B32">
          <w:rPr>
            <w:noProof/>
            <w:webHidden/>
          </w:rPr>
        </w:r>
        <w:r w:rsidR="00D51B32">
          <w:rPr>
            <w:noProof/>
            <w:webHidden/>
          </w:rPr>
          <w:fldChar w:fldCharType="separate"/>
        </w:r>
        <w:r w:rsidR="00D51B32">
          <w:rPr>
            <w:noProof/>
            <w:webHidden/>
          </w:rPr>
          <w:t>174</w:t>
        </w:r>
        <w:r w:rsidR="00D51B32">
          <w:rPr>
            <w:noProof/>
            <w:webHidden/>
          </w:rPr>
          <w:fldChar w:fldCharType="end"/>
        </w:r>
      </w:hyperlink>
    </w:p>
    <w:p w14:paraId="4E19DF7D" w14:textId="6E98C213" w:rsidR="00D51B32" w:rsidRDefault="001E14EC">
      <w:pPr>
        <w:pStyle w:val="TOC1"/>
        <w:rPr>
          <w:rFonts w:asciiTheme="minorHAnsi" w:eastAsiaTheme="minorEastAsia" w:hAnsiTheme="minorHAnsi" w:cstheme="minorBidi"/>
          <w:noProof/>
          <w:sz w:val="22"/>
          <w:szCs w:val="22"/>
        </w:rPr>
      </w:pPr>
      <w:hyperlink w:anchor="_Toc5694677" w:history="1">
        <w:r w:rsidR="00D51B32" w:rsidRPr="002512B2">
          <w:rPr>
            <w:rStyle w:val="Hyperlink"/>
            <w:noProof/>
          </w:rPr>
          <w:t>Appendix C. (Informative) Use of SARIF by log file viewers</w:t>
        </w:r>
        <w:r w:rsidR="00D51B32">
          <w:rPr>
            <w:noProof/>
            <w:webHidden/>
          </w:rPr>
          <w:tab/>
        </w:r>
        <w:r w:rsidR="00D51B32">
          <w:rPr>
            <w:noProof/>
            <w:webHidden/>
          </w:rPr>
          <w:fldChar w:fldCharType="begin"/>
        </w:r>
        <w:r w:rsidR="00D51B32">
          <w:rPr>
            <w:noProof/>
            <w:webHidden/>
          </w:rPr>
          <w:instrText xml:space="preserve"> PAGEREF _Toc5694677 \h </w:instrText>
        </w:r>
        <w:r w:rsidR="00D51B32">
          <w:rPr>
            <w:noProof/>
            <w:webHidden/>
          </w:rPr>
        </w:r>
        <w:r w:rsidR="00D51B32">
          <w:rPr>
            <w:noProof/>
            <w:webHidden/>
          </w:rPr>
          <w:fldChar w:fldCharType="separate"/>
        </w:r>
        <w:r w:rsidR="00D51B32">
          <w:rPr>
            <w:noProof/>
            <w:webHidden/>
          </w:rPr>
          <w:t>175</w:t>
        </w:r>
        <w:r w:rsidR="00D51B32">
          <w:rPr>
            <w:noProof/>
            <w:webHidden/>
          </w:rPr>
          <w:fldChar w:fldCharType="end"/>
        </w:r>
      </w:hyperlink>
    </w:p>
    <w:p w14:paraId="519FA164" w14:textId="2BDD0A10" w:rsidR="00D51B32" w:rsidRDefault="001E14EC">
      <w:pPr>
        <w:pStyle w:val="TOC1"/>
        <w:rPr>
          <w:rFonts w:asciiTheme="minorHAnsi" w:eastAsiaTheme="minorEastAsia" w:hAnsiTheme="minorHAnsi" w:cstheme="minorBidi"/>
          <w:noProof/>
          <w:sz w:val="22"/>
          <w:szCs w:val="22"/>
        </w:rPr>
      </w:pPr>
      <w:hyperlink w:anchor="_Toc5694678" w:history="1">
        <w:r w:rsidR="00D51B32" w:rsidRPr="002512B2">
          <w:rPr>
            <w:rStyle w:val="Hyperlink"/>
            <w:noProof/>
          </w:rPr>
          <w:t>Appendix D. (Informative) Production of SARIF by converters</w:t>
        </w:r>
        <w:r w:rsidR="00D51B32">
          <w:rPr>
            <w:noProof/>
            <w:webHidden/>
          </w:rPr>
          <w:tab/>
        </w:r>
        <w:r w:rsidR="00D51B32">
          <w:rPr>
            <w:noProof/>
            <w:webHidden/>
          </w:rPr>
          <w:fldChar w:fldCharType="begin"/>
        </w:r>
        <w:r w:rsidR="00D51B32">
          <w:rPr>
            <w:noProof/>
            <w:webHidden/>
          </w:rPr>
          <w:instrText xml:space="preserve"> PAGEREF _Toc5694678 \h </w:instrText>
        </w:r>
        <w:r w:rsidR="00D51B32">
          <w:rPr>
            <w:noProof/>
            <w:webHidden/>
          </w:rPr>
        </w:r>
        <w:r w:rsidR="00D51B32">
          <w:rPr>
            <w:noProof/>
            <w:webHidden/>
          </w:rPr>
          <w:fldChar w:fldCharType="separate"/>
        </w:r>
        <w:r w:rsidR="00D51B32">
          <w:rPr>
            <w:noProof/>
            <w:webHidden/>
          </w:rPr>
          <w:t>176</w:t>
        </w:r>
        <w:r w:rsidR="00D51B32">
          <w:rPr>
            <w:noProof/>
            <w:webHidden/>
          </w:rPr>
          <w:fldChar w:fldCharType="end"/>
        </w:r>
      </w:hyperlink>
    </w:p>
    <w:p w14:paraId="73FF5124" w14:textId="5EB64E9B" w:rsidR="00D51B32" w:rsidRDefault="001E14EC">
      <w:pPr>
        <w:pStyle w:val="TOC1"/>
        <w:rPr>
          <w:rFonts w:asciiTheme="minorHAnsi" w:eastAsiaTheme="minorEastAsia" w:hAnsiTheme="minorHAnsi" w:cstheme="minorBidi"/>
          <w:noProof/>
          <w:sz w:val="22"/>
          <w:szCs w:val="22"/>
        </w:rPr>
      </w:pPr>
      <w:hyperlink w:anchor="_Toc5694679" w:history="1">
        <w:r w:rsidR="00D51B32" w:rsidRPr="002512B2">
          <w:rPr>
            <w:rStyle w:val="Hyperlink"/>
            <w:noProof/>
          </w:rPr>
          <w:t>Appendix E. (Informative) Locating rule and notification metadata</w:t>
        </w:r>
        <w:r w:rsidR="00D51B32">
          <w:rPr>
            <w:noProof/>
            <w:webHidden/>
          </w:rPr>
          <w:tab/>
        </w:r>
        <w:r w:rsidR="00D51B32">
          <w:rPr>
            <w:noProof/>
            <w:webHidden/>
          </w:rPr>
          <w:fldChar w:fldCharType="begin"/>
        </w:r>
        <w:r w:rsidR="00D51B32">
          <w:rPr>
            <w:noProof/>
            <w:webHidden/>
          </w:rPr>
          <w:instrText xml:space="preserve"> PAGEREF _Toc5694679 \h </w:instrText>
        </w:r>
        <w:r w:rsidR="00D51B32">
          <w:rPr>
            <w:noProof/>
            <w:webHidden/>
          </w:rPr>
        </w:r>
        <w:r w:rsidR="00D51B32">
          <w:rPr>
            <w:noProof/>
            <w:webHidden/>
          </w:rPr>
          <w:fldChar w:fldCharType="separate"/>
        </w:r>
        <w:r w:rsidR="00D51B32">
          <w:rPr>
            <w:noProof/>
            <w:webHidden/>
          </w:rPr>
          <w:t>177</w:t>
        </w:r>
        <w:r w:rsidR="00D51B32">
          <w:rPr>
            <w:noProof/>
            <w:webHidden/>
          </w:rPr>
          <w:fldChar w:fldCharType="end"/>
        </w:r>
      </w:hyperlink>
    </w:p>
    <w:p w14:paraId="24D8CDC9" w14:textId="5B3F6DDD" w:rsidR="00D51B32" w:rsidRDefault="001E14EC">
      <w:pPr>
        <w:pStyle w:val="TOC1"/>
        <w:rPr>
          <w:rFonts w:asciiTheme="minorHAnsi" w:eastAsiaTheme="minorEastAsia" w:hAnsiTheme="minorHAnsi" w:cstheme="minorBidi"/>
          <w:noProof/>
          <w:sz w:val="22"/>
          <w:szCs w:val="22"/>
        </w:rPr>
      </w:pPr>
      <w:hyperlink w:anchor="_Toc5694680" w:history="1">
        <w:r w:rsidR="00D51B32" w:rsidRPr="002512B2">
          <w:rPr>
            <w:rStyle w:val="Hyperlink"/>
            <w:noProof/>
          </w:rPr>
          <w:t>Appendix F. (Normative) Producing deterministic SARIF log files</w:t>
        </w:r>
        <w:r w:rsidR="00D51B32">
          <w:rPr>
            <w:noProof/>
            <w:webHidden/>
          </w:rPr>
          <w:tab/>
        </w:r>
        <w:r w:rsidR="00D51B32">
          <w:rPr>
            <w:noProof/>
            <w:webHidden/>
          </w:rPr>
          <w:fldChar w:fldCharType="begin"/>
        </w:r>
        <w:r w:rsidR="00D51B32">
          <w:rPr>
            <w:noProof/>
            <w:webHidden/>
          </w:rPr>
          <w:instrText xml:space="preserve"> PAGEREF _Toc5694680 \h </w:instrText>
        </w:r>
        <w:r w:rsidR="00D51B32">
          <w:rPr>
            <w:noProof/>
            <w:webHidden/>
          </w:rPr>
        </w:r>
        <w:r w:rsidR="00D51B32">
          <w:rPr>
            <w:noProof/>
            <w:webHidden/>
          </w:rPr>
          <w:fldChar w:fldCharType="separate"/>
        </w:r>
        <w:r w:rsidR="00D51B32">
          <w:rPr>
            <w:noProof/>
            <w:webHidden/>
          </w:rPr>
          <w:t>178</w:t>
        </w:r>
        <w:r w:rsidR="00D51B32">
          <w:rPr>
            <w:noProof/>
            <w:webHidden/>
          </w:rPr>
          <w:fldChar w:fldCharType="end"/>
        </w:r>
      </w:hyperlink>
    </w:p>
    <w:p w14:paraId="2C5B6DAA" w14:textId="0F8E87E0"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81" w:history="1">
        <w:r w:rsidR="00D51B32" w:rsidRPr="002512B2">
          <w:rPr>
            <w:rStyle w:val="Hyperlink"/>
            <w:noProof/>
          </w:rPr>
          <w:t>F.1 General</w:t>
        </w:r>
        <w:r w:rsidR="00D51B32">
          <w:rPr>
            <w:noProof/>
            <w:webHidden/>
          </w:rPr>
          <w:tab/>
        </w:r>
        <w:r w:rsidR="00D51B32">
          <w:rPr>
            <w:noProof/>
            <w:webHidden/>
          </w:rPr>
          <w:fldChar w:fldCharType="begin"/>
        </w:r>
        <w:r w:rsidR="00D51B32">
          <w:rPr>
            <w:noProof/>
            <w:webHidden/>
          </w:rPr>
          <w:instrText xml:space="preserve"> PAGEREF _Toc5694681 \h </w:instrText>
        </w:r>
        <w:r w:rsidR="00D51B32">
          <w:rPr>
            <w:noProof/>
            <w:webHidden/>
          </w:rPr>
        </w:r>
        <w:r w:rsidR="00D51B32">
          <w:rPr>
            <w:noProof/>
            <w:webHidden/>
          </w:rPr>
          <w:fldChar w:fldCharType="separate"/>
        </w:r>
        <w:r w:rsidR="00D51B32">
          <w:rPr>
            <w:noProof/>
            <w:webHidden/>
          </w:rPr>
          <w:t>178</w:t>
        </w:r>
        <w:r w:rsidR="00D51B32">
          <w:rPr>
            <w:noProof/>
            <w:webHidden/>
          </w:rPr>
          <w:fldChar w:fldCharType="end"/>
        </w:r>
      </w:hyperlink>
    </w:p>
    <w:p w14:paraId="4A8ADDD6" w14:textId="1441C044"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82" w:history="1">
        <w:r w:rsidR="00D51B32" w:rsidRPr="002512B2">
          <w:rPr>
            <w:rStyle w:val="Hyperlink"/>
            <w:noProof/>
          </w:rPr>
          <w:t>F.2 Non-deterministic file format elements</w:t>
        </w:r>
        <w:r w:rsidR="00D51B32">
          <w:rPr>
            <w:noProof/>
            <w:webHidden/>
          </w:rPr>
          <w:tab/>
        </w:r>
        <w:r w:rsidR="00D51B32">
          <w:rPr>
            <w:noProof/>
            <w:webHidden/>
          </w:rPr>
          <w:fldChar w:fldCharType="begin"/>
        </w:r>
        <w:r w:rsidR="00D51B32">
          <w:rPr>
            <w:noProof/>
            <w:webHidden/>
          </w:rPr>
          <w:instrText xml:space="preserve"> PAGEREF _Toc5694682 \h </w:instrText>
        </w:r>
        <w:r w:rsidR="00D51B32">
          <w:rPr>
            <w:noProof/>
            <w:webHidden/>
          </w:rPr>
        </w:r>
        <w:r w:rsidR="00D51B32">
          <w:rPr>
            <w:noProof/>
            <w:webHidden/>
          </w:rPr>
          <w:fldChar w:fldCharType="separate"/>
        </w:r>
        <w:r w:rsidR="00D51B32">
          <w:rPr>
            <w:noProof/>
            <w:webHidden/>
          </w:rPr>
          <w:t>178</w:t>
        </w:r>
        <w:r w:rsidR="00D51B32">
          <w:rPr>
            <w:noProof/>
            <w:webHidden/>
          </w:rPr>
          <w:fldChar w:fldCharType="end"/>
        </w:r>
      </w:hyperlink>
    </w:p>
    <w:p w14:paraId="4C6D34BB" w14:textId="4B819E7E"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83" w:history="1">
        <w:r w:rsidR="00D51B32" w:rsidRPr="002512B2">
          <w:rPr>
            <w:rStyle w:val="Hyperlink"/>
            <w:noProof/>
          </w:rPr>
          <w:t>F.3 Array and dictionary element ordering</w:t>
        </w:r>
        <w:r w:rsidR="00D51B32">
          <w:rPr>
            <w:noProof/>
            <w:webHidden/>
          </w:rPr>
          <w:tab/>
        </w:r>
        <w:r w:rsidR="00D51B32">
          <w:rPr>
            <w:noProof/>
            <w:webHidden/>
          </w:rPr>
          <w:fldChar w:fldCharType="begin"/>
        </w:r>
        <w:r w:rsidR="00D51B32">
          <w:rPr>
            <w:noProof/>
            <w:webHidden/>
          </w:rPr>
          <w:instrText xml:space="preserve"> PAGEREF _Toc5694683 \h </w:instrText>
        </w:r>
        <w:r w:rsidR="00D51B32">
          <w:rPr>
            <w:noProof/>
            <w:webHidden/>
          </w:rPr>
        </w:r>
        <w:r w:rsidR="00D51B32">
          <w:rPr>
            <w:noProof/>
            <w:webHidden/>
          </w:rPr>
          <w:fldChar w:fldCharType="separate"/>
        </w:r>
        <w:r w:rsidR="00D51B32">
          <w:rPr>
            <w:noProof/>
            <w:webHidden/>
          </w:rPr>
          <w:t>179</w:t>
        </w:r>
        <w:r w:rsidR="00D51B32">
          <w:rPr>
            <w:noProof/>
            <w:webHidden/>
          </w:rPr>
          <w:fldChar w:fldCharType="end"/>
        </w:r>
      </w:hyperlink>
    </w:p>
    <w:p w14:paraId="148CC98C" w14:textId="1A91B58A"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84" w:history="1">
        <w:r w:rsidR="00D51B32" w:rsidRPr="002512B2">
          <w:rPr>
            <w:rStyle w:val="Hyperlink"/>
            <w:noProof/>
          </w:rPr>
          <w:t>F.4 Absolute paths</w:t>
        </w:r>
        <w:r w:rsidR="00D51B32">
          <w:rPr>
            <w:noProof/>
            <w:webHidden/>
          </w:rPr>
          <w:tab/>
        </w:r>
        <w:r w:rsidR="00D51B32">
          <w:rPr>
            <w:noProof/>
            <w:webHidden/>
          </w:rPr>
          <w:fldChar w:fldCharType="begin"/>
        </w:r>
        <w:r w:rsidR="00D51B32">
          <w:rPr>
            <w:noProof/>
            <w:webHidden/>
          </w:rPr>
          <w:instrText xml:space="preserve"> PAGEREF _Toc5694684 \h </w:instrText>
        </w:r>
        <w:r w:rsidR="00D51B32">
          <w:rPr>
            <w:noProof/>
            <w:webHidden/>
          </w:rPr>
        </w:r>
        <w:r w:rsidR="00D51B32">
          <w:rPr>
            <w:noProof/>
            <w:webHidden/>
          </w:rPr>
          <w:fldChar w:fldCharType="separate"/>
        </w:r>
        <w:r w:rsidR="00D51B32">
          <w:rPr>
            <w:noProof/>
            <w:webHidden/>
          </w:rPr>
          <w:t>179</w:t>
        </w:r>
        <w:r w:rsidR="00D51B32">
          <w:rPr>
            <w:noProof/>
            <w:webHidden/>
          </w:rPr>
          <w:fldChar w:fldCharType="end"/>
        </w:r>
      </w:hyperlink>
    </w:p>
    <w:p w14:paraId="781CAAA4" w14:textId="6AAF824E"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85" w:history="1">
        <w:r w:rsidR="00D51B32" w:rsidRPr="002512B2">
          <w:rPr>
            <w:rStyle w:val="Hyperlink"/>
            <w:noProof/>
          </w:rPr>
          <w:t>F.5 Compensating for non-deterministic output</w:t>
        </w:r>
        <w:r w:rsidR="00D51B32">
          <w:rPr>
            <w:noProof/>
            <w:webHidden/>
          </w:rPr>
          <w:tab/>
        </w:r>
        <w:r w:rsidR="00D51B32">
          <w:rPr>
            <w:noProof/>
            <w:webHidden/>
          </w:rPr>
          <w:fldChar w:fldCharType="begin"/>
        </w:r>
        <w:r w:rsidR="00D51B32">
          <w:rPr>
            <w:noProof/>
            <w:webHidden/>
          </w:rPr>
          <w:instrText xml:space="preserve"> PAGEREF _Toc5694685 \h </w:instrText>
        </w:r>
        <w:r w:rsidR="00D51B32">
          <w:rPr>
            <w:noProof/>
            <w:webHidden/>
          </w:rPr>
        </w:r>
        <w:r w:rsidR="00D51B32">
          <w:rPr>
            <w:noProof/>
            <w:webHidden/>
          </w:rPr>
          <w:fldChar w:fldCharType="separate"/>
        </w:r>
        <w:r w:rsidR="00D51B32">
          <w:rPr>
            <w:noProof/>
            <w:webHidden/>
          </w:rPr>
          <w:t>179</w:t>
        </w:r>
        <w:r w:rsidR="00D51B32">
          <w:rPr>
            <w:noProof/>
            <w:webHidden/>
          </w:rPr>
          <w:fldChar w:fldCharType="end"/>
        </w:r>
      </w:hyperlink>
    </w:p>
    <w:p w14:paraId="7ECB4AEA" w14:textId="46104EA7"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86" w:history="1">
        <w:r w:rsidR="00D51B32" w:rsidRPr="002512B2">
          <w:rPr>
            <w:rStyle w:val="Hyperlink"/>
            <w:noProof/>
          </w:rPr>
          <w:t>F.6 Interaction between determinism and baselining</w:t>
        </w:r>
        <w:r w:rsidR="00D51B32">
          <w:rPr>
            <w:noProof/>
            <w:webHidden/>
          </w:rPr>
          <w:tab/>
        </w:r>
        <w:r w:rsidR="00D51B32">
          <w:rPr>
            <w:noProof/>
            <w:webHidden/>
          </w:rPr>
          <w:fldChar w:fldCharType="begin"/>
        </w:r>
        <w:r w:rsidR="00D51B32">
          <w:rPr>
            <w:noProof/>
            <w:webHidden/>
          </w:rPr>
          <w:instrText xml:space="preserve"> PAGEREF _Toc5694686 \h </w:instrText>
        </w:r>
        <w:r w:rsidR="00D51B32">
          <w:rPr>
            <w:noProof/>
            <w:webHidden/>
          </w:rPr>
        </w:r>
        <w:r w:rsidR="00D51B32">
          <w:rPr>
            <w:noProof/>
            <w:webHidden/>
          </w:rPr>
          <w:fldChar w:fldCharType="separate"/>
        </w:r>
        <w:r w:rsidR="00D51B32">
          <w:rPr>
            <w:noProof/>
            <w:webHidden/>
          </w:rPr>
          <w:t>180</w:t>
        </w:r>
        <w:r w:rsidR="00D51B32">
          <w:rPr>
            <w:noProof/>
            <w:webHidden/>
          </w:rPr>
          <w:fldChar w:fldCharType="end"/>
        </w:r>
      </w:hyperlink>
    </w:p>
    <w:p w14:paraId="5805DE3B" w14:textId="40FE1657" w:rsidR="00D51B32" w:rsidRDefault="001E14EC">
      <w:pPr>
        <w:pStyle w:val="TOC1"/>
        <w:rPr>
          <w:rFonts w:asciiTheme="minorHAnsi" w:eastAsiaTheme="minorEastAsia" w:hAnsiTheme="minorHAnsi" w:cstheme="minorBidi"/>
          <w:noProof/>
          <w:sz w:val="22"/>
          <w:szCs w:val="22"/>
        </w:rPr>
      </w:pPr>
      <w:hyperlink w:anchor="_Toc5694687" w:history="1">
        <w:r w:rsidR="00D51B32" w:rsidRPr="002512B2">
          <w:rPr>
            <w:rStyle w:val="Hyperlink"/>
            <w:noProof/>
          </w:rPr>
          <w:t>Appendix G. (Informative) Guidance on fixes</w:t>
        </w:r>
        <w:r w:rsidR="00D51B32">
          <w:rPr>
            <w:noProof/>
            <w:webHidden/>
          </w:rPr>
          <w:tab/>
        </w:r>
        <w:r w:rsidR="00D51B32">
          <w:rPr>
            <w:noProof/>
            <w:webHidden/>
          </w:rPr>
          <w:fldChar w:fldCharType="begin"/>
        </w:r>
        <w:r w:rsidR="00D51B32">
          <w:rPr>
            <w:noProof/>
            <w:webHidden/>
          </w:rPr>
          <w:instrText xml:space="preserve"> PAGEREF _Toc5694687 \h </w:instrText>
        </w:r>
        <w:r w:rsidR="00D51B32">
          <w:rPr>
            <w:noProof/>
            <w:webHidden/>
          </w:rPr>
        </w:r>
        <w:r w:rsidR="00D51B32">
          <w:rPr>
            <w:noProof/>
            <w:webHidden/>
          </w:rPr>
          <w:fldChar w:fldCharType="separate"/>
        </w:r>
        <w:r w:rsidR="00D51B32">
          <w:rPr>
            <w:noProof/>
            <w:webHidden/>
          </w:rPr>
          <w:t>181</w:t>
        </w:r>
        <w:r w:rsidR="00D51B32">
          <w:rPr>
            <w:noProof/>
            <w:webHidden/>
          </w:rPr>
          <w:fldChar w:fldCharType="end"/>
        </w:r>
      </w:hyperlink>
    </w:p>
    <w:p w14:paraId="742B5493" w14:textId="014C05A2" w:rsidR="00D51B32" w:rsidRDefault="001E14EC">
      <w:pPr>
        <w:pStyle w:val="TOC1"/>
        <w:rPr>
          <w:rFonts w:asciiTheme="minorHAnsi" w:eastAsiaTheme="minorEastAsia" w:hAnsiTheme="minorHAnsi" w:cstheme="minorBidi"/>
          <w:noProof/>
          <w:sz w:val="22"/>
          <w:szCs w:val="22"/>
        </w:rPr>
      </w:pPr>
      <w:hyperlink w:anchor="_Toc5694688" w:history="1">
        <w:r w:rsidR="00D51B32" w:rsidRPr="002512B2">
          <w:rPr>
            <w:rStyle w:val="Hyperlink"/>
            <w:noProof/>
          </w:rPr>
          <w:t>Appendix H. (Informative) Diagnosing results in generated files</w:t>
        </w:r>
        <w:r w:rsidR="00D51B32">
          <w:rPr>
            <w:noProof/>
            <w:webHidden/>
          </w:rPr>
          <w:tab/>
        </w:r>
        <w:r w:rsidR="00D51B32">
          <w:rPr>
            <w:noProof/>
            <w:webHidden/>
          </w:rPr>
          <w:fldChar w:fldCharType="begin"/>
        </w:r>
        <w:r w:rsidR="00D51B32">
          <w:rPr>
            <w:noProof/>
            <w:webHidden/>
          </w:rPr>
          <w:instrText xml:space="preserve"> PAGEREF _Toc5694688 \h </w:instrText>
        </w:r>
        <w:r w:rsidR="00D51B32">
          <w:rPr>
            <w:noProof/>
            <w:webHidden/>
          </w:rPr>
        </w:r>
        <w:r w:rsidR="00D51B32">
          <w:rPr>
            <w:noProof/>
            <w:webHidden/>
          </w:rPr>
          <w:fldChar w:fldCharType="separate"/>
        </w:r>
        <w:r w:rsidR="00D51B32">
          <w:rPr>
            <w:noProof/>
            <w:webHidden/>
          </w:rPr>
          <w:t>182</w:t>
        </w:r>
        <w:r w:rsidR="00D51B32">
          <w:rPr>
            <w:noProof/>
            <w:webHidden/>
          </w:rPr>
          <w:fldChar w:fldCharType="end"/>
        </w:r>
      </w:hyperlink>
    </w:p>
    <w:p w14:paraId="3D586EC2" w14:textId="60627080" w:rsidR="00D51B32" w:rsidRDefault="001E14EC">
      <w:pPr>
        <w:pStyle w:val="TOC1"/>
        <w:rPr>
          <w:rFonts w:asciiTheme="minorHAnsi" w:eastAsiaTheme="minorEastAsia" w:hAnsiTheme="minorHAnsi" w:cstheme="minorBidi"/>
          <w:noProof/>
          <w:sz w:val="22"/>
          <w:szCs w:val="22"/>
        </w:rPr>
      </w:pPr>
      <w:hyperlink w:anchor="_Toc5694689" w:history="1">
        <w:r w:rsidR="00D51B32" w:rsidRPr="002512B2">
          <w:rPr>
            <w:rStyle w:val="Hyperlink"/>
            <w:noProof/>
          </w:rPr>
          <w:t>Appendix I. (Informative) Sample sourceLanguage values</w:t>
        </w:r>
        <w:r w:rsidR="00D51B32">
          <w:rPr>
            <w:noProof/>
            <w:webHidden/>
          </w:rPr>
          <w:tab/>
        </w:r>
        <w:r w:rsidR="00D51B32">
          <w:rPr>
            <w:noProof/>
            <w:webHidden/>
          </w:rPr>
          <w:fldChar w:fldCharType="begin"/>
        </w:r>
        <w:r w:rsidR="00D51B32">
          <w:rPr>
            <w:noProof/>
            <w:webHidden/>
          </w:rPr>
          <w:instrText xml:space="preserve"> PAGEREF _Toc5694689 \h </w:instrText>
        </w:r>
        <w:r w:rsidR="00D51B32">
          <w:rPr>
            <w:noProof/>
            <w:webHidden/>
          </w:rPr>
        </w:r>
        <w:r w:rsidR="00D51B32">
          <w:rPr>
            <w:noProof/>
            <w:webHidden/>
          </w:rPr>
          <w:fldChar w:fldCharType="separate"/>
        </w:r>
        <w:r w:rsidR="00D51B32">
          <w:rPr>
            <w:noProof/>
            <w:webHidden/>
          </w:rPr>
          <w:t>185</w:t>
        </w:r>
        <w:r w:rsidR="00D51B32">
          <w:rPr>
            <w:noProof/>
            <w:webHidden/>
          </w:rPr>
          <w:fldChar w:fldCharType="end"/>
        </w:r>
      </w:hyperlink>
    </w:p>
    <w:p w14:paraId="049DDCED" w14:textId="6E2296A1" w:rsidR="00D51B32" w:rsidRDefault="001E14EC">
      <w:pPr>
        <w:pStyle w:val="TOC1"/>
        <w:rPr>
          <w:rFonts w:asciiTheme="minorHAnsi" w:eastAsiaTheme="minorEastAsia" w:hAnsiTheme="minorHAnsi" w:cstheme="minorBidi"/>
          <w:noProof/>
          <w:sz w:val="22"/>
          <w:szCs w:val="22"/>
        </w:rPr>
      </w:pPr>
      <w:hyperlink w:anchor="_Toc5694690" w:history="1">
        <w:r w:rsidR="00D51B32" w:rsidRPr="002512B2">
          <w:rPr>
            <w:rStyle w:val="Hyperlink"/>
            <w:noProof/>
          </w:rPr>
          <w:t>Appendix J. (Informative) Examples</w:t>
        </w:r>
        <w:r w:rsidR="00D51B32">
          <w:rPr>
            <w:noProof/>
            <w:webHidden/>
          </w:rPr>
          <w:tab/>
        </w:r>
        <w:r w:rsidR="00D51B32">
          <w:rPr>
            <w:noProof/>
            <w:webHidden/>
          </w:rPr>
          <w:fldChar w:fldCharType="begin"/>
        </w:r>
        <w:r w:rsidR="00D51B32">
          <w:rPr>
            <w:noProof/>
            <w:webHidden/>
          </w:rPr>
          <w:instrText xml:space="preserve"> PAGEREF _Toc5694690 \h </w:instrText>
        </w:r>
        <w:r w:rsidR="00D51B32">
          <w:rPr>
            <w:noProof/>
            <w:webHidden/>
          </w:rPr>
        </w:r>
        <w:r w:rsidR="00D51B32">
          <w:rPr>
            <w:noProof/>
            <w:webHidden/>
          </w:rPr>
          <w:fldChar w:fldCharType="separate"/>
        </w:r>
        <w:r w:rsidR="00D51B32">
          <w:rPr>
            <w:noProof/>
            <w:webHidden/>
          </w:rPr>
          <w:t>187</w:t>
        </w:r>
        <w:r w:rsidR="00D51B32">
          <w:rPr>
            <w:noProof/>
            <w:webHidden/>
          </w:rPr>
          <w:fldChar w:fldCharType="end"/>
        </w:r>
      </w:hyperlink>
    </w:p>
    <w:p w14:paraId="37311869" w14:textId="58FA73DE"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91" w:history="1">
        <w:r w:rsidR="00D51B32" w:rsidRPr="002512B2">
          <w:rPr>
            <w:rStyle w:val="Hyperlink"/>
            <w:noProof/>
          </w:rPr>
          <w:t>J.1 Minimal valid SARIF log file</w:t>
        </w:r>
        <w:r w:rsidR="00D51B32">
          <w:rPr>
            <w:noProof/>
            <w:webHidden/>
          </w:rPr>
          <w:tab/>
        </w:r>
        <w:r w:rsidR="00D51B32">
          <w:rPr>
            <w:noProof/>
            <w:webHidden/>
          </w:rPr>
          <w:fldChar w:fldCharType="begin"/>
        </w:r>
        <w:r w:rsidR="00D51B32">
          <w:rPr>
            <w:noProof/>
            <w:webHidden/>
          </w:rPr>
          <w:instrText xml:space="preserve"> PAGEREF _Toc5694691 \h </w:instrText>
        </w:r>
        <w:r w:rsidR="00D51B32">
          <w:rPr>
            <w:noProof/>
            <w:webHidden/>
          </w:rPr>
        </w:r>
        <w:r w:rsidR="00D51B32">
          <w:rPr>
            <w:noProof/>
            <w:webHidden/>
          </w:rPr>
          <w:fldChar w:fldCharType="separate"/>
        </w:r>
        <w:r w:rsidR="00D51B32">
          <w:rPr>
            <w:noProof/>
            <w:webHidden/>
          </w:rPr>
          <w:t>187</w:t>
        </w:r>
        <w:r w:rsidR="00D51B32">
          <w:rPr>
            <w:noProof/>
            <w:webHidden/>
          </w:rPr>
          <w:fldChar w:fldCharType="end"/>
        </w:r>
      </w:hyperlink>
    </w:p>
    <w:p w14:paraId="71824357" w14:textId="2D8276DE"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92" w:history="1">
        <w:r w:rsidR="00D51B32" w:rsidRPr="002512B2">
          <w:rPr>
            <w:rStyle w:val="Hyperlink"/>
            <w:noProof/>
          </w:rPr>
          <w:t>J.2 Minimal recommended SARIF log file with source information</w:t>
        </w:r>
        <w:r w:rsidR="00D51B32">
          <w:rPr>
            <w:noProof/>
            <w:webHidden/>
          </w:rPr>
          <w:tab/>
        </w:r>
        <w:r w:rsidR="00D51B32">
          <w:rPr>
            <w:noProof/>
            <w:webHidden/>
          </w:rPr>
          <w:fldChar w:fldCharType="begin"/>
        </w:r>
        <w:r w:rsidR="00D51B32">
          <w:rPr>
            <w:noProof/>
            <w:webHidden/>
          </w:rPr>
          <w:instrText xml:space="preserve"> PAGEREF _Toc5694692 \h </w:instrText>
        </w:r>
        <w:r w:rsidR="00D51B32">
          <w:rPr>
            <w:noProof/>
            <w:webHidden/>
          </w:rPr>
        </w:r>
        <w:r w:rsidR="00D51B32">
          <w:rPr>
            <w:noProof/>
            <w:webHidden/>
          </w:rPr>
          <w:fldChar w:fldCharType="separate"/>
        </w:r>
        <w:r w:rsidR="00D51B32">
          <w:rPr>
            <w:noProof/>
            <w:webHidden/>
          </w:rPr>
          <w:t>187</w:t>
        </w:r>
        <w:r w:rsidR="00D51B32">
          <w:rPr>
            <w:noProof/>
            <w:webHidden/>
          </w:rPr>
          <w:fldChar w:fldCharType="end"/>
        </w:r>
      </w:hyperlink>
    </w:p>
    <w:p w14:paraId="2D5E6096" w14:textId="76FAD0C0"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93" w:history="1">
        <w:r w:rsidR="00D51B32" w:rsidRPr="002512B2">
          <w:rPr>
            <w:rStyle w:val="Hyperlink"/>
            <w:noProof/>
          </w:rPr>
          <w:t>J.3 Minimal recommended SARIF log file without source information</w:t>
        </w:r>
        <w:r w:rsidR="00D51B32">
          <w:rPr>
            <w:noProof/>
            <w:webHidden/>
          </w:rPr>
          <w:tab/>
        </w:r>
        <w:r w:rsidR="00D51B32">
          <w:rPr>
            <w:noProof/>
            <w:webHidden/>
          </w:rPr>
          <w:fldChar w:fldCharType="begin"/>
        </w:r>
        <w:r w:rsidR="00D51B32">
          <w:rPr>
            <w:noProof/>
            <w:webHidden/>
          </w:rPr>
          <w:instrText xml:space="preserve"> PAGEREF _Toc5694693 \h </w:instrText>
        </w:r>
        <w:r w:rsidR="00D51B32">
          <w:rPr>
            <w:noProof/>
            <w:webHidden/>
          </w:rPr>
        </w:r>
        <w:r w:rsidR="00D51B32">
          <w:rPr>
            <w:noProof/>
            <w:webHidden/>
          </w:rPr>
          <w:fldChar w:fldCharType="separate"/>
        </w:r>
        <w:r w:rsidR="00D51B32">
          <w:rPr>
            <w:noProof/>
            <w:webHidden/>
          </w:rPr>
          <w:t>188</w:t>
        </w:r>
        <w:r w:rsidR="00D51B32">
          <w:rPr>
            <w:noProof/>
            <w:webHidden/>
          </w:rPr>
          <w:fldChar w:fldCharType="end"/>
        </w:r>
      </w:hyperlink>
    </w:p>
    <w:p w14:paraId="18AC1743" w14:textId="5FCE1AC2" w:rsidR="00D51B32" w:rsidRDefault="001E14EC">
      <w:pPr>
        <w:pStyle w:val="TOC2"/>
        <w:tabs>
          <w:tab w:val="right" w:leader="dot" w:pos="9350"/>
        </w:tabs>
        <w:rPr>
          <w:rFonts w:asciiTheme="minorHAnsi" w:eastAsiaTheme="minorEastAsia" w:hAnsiTheme="minorHAnsi" w:cstheme="minorBidi"/>
          <w:noProof/>
          <w:sz w:val="22"/>
          <w:szCs w:val="22"/>
        </w:rPr>
      </w:pPr>
      <w:hyperlink w:anchor="_Toc5694694" w:history="1">
        <w:r w:rsidR="00D51B32" w:rsidRPr="002512B2">
          <w:rPr>
            <w:rStyle w:val="Hyperlink"/>
            <w:noProof/>
          </w:rPr>
          <w:t>J.4 Comprehensive SARIF file</w:t>
        </w:r>
        <w:r w:rsidR="00D51B32">
          <w:rPr>
            <w:noProof/>
            <w:webHidden/>
          </w:rPr>
          <w:tab/>
        </w:r>
        <w:r w:rsidR="00D51B32">
          <w:rPr>
            <w:noProof/>
            <w:webHidden/>
          </w:rPr>
          <w:fldChar w:fldCharType="begin"/>
        </w:r>
        <w:r w:rsidR="00D51B32">
          <w:rPr>
            <w:noProof/>
            <w:webHidden/>
          </w:rPr>
          <w:instrText xml:space="preserve"> PAGEREF _Toc5694694 \h </w:instrText>
        </w:r>
        <w:r w:rsidR="00D51B32">
          <w:rPr>
            <w:noProof/>
            <w:webHidden/>
          </w:rPr>
        </w:r>
        <w:r w:rsidR="00D51B32">
          <w:rPr>
            <w:noProof/>
            <w:webHidden/>
          </w:rPr>
          <w:fldChar w:fldCharType="separate"/>
        </w:r>
        <w:r w:rsidR="00D51B32">
          <w:rPr>
            <w:noProof/>
            <w:webHidden/>
          </w:rPr>
          <w:t>189</w:t>
        </w:r>
        <w:r w:rsidR="00D51B32">
          <w:rPr>
            <w:noProof/>
            <w:webHidden/>
          </w:rPr>
          <w:fldChar w:fldCharType="end"/>
        </w:r>
      </w:hyperlink>
    </w:p>
    <w:p w14:paraId="1D0524BB" w14:textId="3F09B753" w:rsidR="00D51B32" w:rsidRDefault="001E14EC">
      <w:pPr>
        <w:pStyle w:val="TOC1"/>
        <w:rPr>
          <w:rFonts w:asciiTheme="minorHAnsi" w:eastAsiaTheme="minorEastAsia" w:hAnsiTheme="minorHAnsi" w:cstheme="minorBidi"/>
          <w:noProof/>
          <w:sz w:val="22"/>
          <w:szCs w:val="22"/>
        </w:rPr>
      </w:pPr>
      <w:hyperlink w:anchor="_Toc5694695" w:history="1">
        <w:r w:rsidR="00D51B32" w:rsidRPr="002512B2">
          <w:rPr>
            <w:rStyle w:val="Hyperlink"/>
            <w:noProof/>
          </w:rPr>
          <w:t>Appendix K. (Informative) Revision History</w:t>
        </w:r>
        <w:r w:rsidR="00D51B32">
          <w:rPr>
            <w:noProof/>
            <w:webHidden/>
          </w:rPr>
          <w:tab/>
        </w:r>
        <w:r w:rsidR="00D51B32">
          <w:rPr>
            <w:noProof/>
            <w:webHidden/>
          </w:rPr>
          <w:fldChar w:fldCharType="begin"/>
        </w:r>
        <w:r w:rsidR="00D51B32">
          <w:rPr>
            <w:noProof/>
            <w:webHidden/>
          </w:rPr>
          <w:instrText xml:space="preserve"> PAGEREF _Toc5694695 \h </w:instrText>
        </w:r>
        <w:r w:rsidR="00D51B32">
          <w:rPr>
            <w:noProof/>
            <w:webHidden/>
          </w:rPr>
        </w:r>
        <w:r w:rsidR="00D51B32">
          <w:rPr>
            <w:noProof/>
            <w:webHidden/>
          </w:rPr>
          <w:fldChar w:fldCharType="separate"/>
        </w:r>
        <w:r w:rsidR="00D51B32">
          <w:rPr>
            <w:noProof/>
            <w:webHidden/>
          </w:rPr>
          <w:t>200</w:t>
        </w:r>
        <w:r w:rsidR="00D51B32">
          <w:rPr>
            <w:noProof/>
            <w:webHidden/>
          </w:rPr>
          <w:fldChar w:fldCharType="end"/>
        </w:r>
      </w:hyperlink>
    </w:p>
    <w:p w14:paraId="300EBE96" w14:textId="05D8350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69419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694197"/>
      <w:bookmarkStart w:id="6" w:name="_Toc85472893"/>
      <w:bookmarkStart w:id="7" w:name="_Toc287332007"/>
      <w:r>
        <w:t>IPR Policy</w:t>
      </w:r>
      <w:bookmarkEnd w:id="5"/>
    </w:p>
    <w:p w14:paraId="46AF25ED" w14:textId="65B52FC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2F8045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694198"/>
      <w:r>
        <w:t>Terminology</w:t>
      </w:r>
      <w:bookmarkEnd w:id="6"/>
      <w:bookmarkEnd w:id="7"/>
      <w:bookmarkEnd w:id="8"/>
    </w:p>
    <w:p w14:paraId="332C78E7" w14:textId="651CF70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782C5D6" w:rsidR="00B05C99" w:rsidRDefault="001E14E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2BAFB2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910792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71EA0B54" w:rsidR="008119BF" w:rsidRPr="008119BF" w:rsidRDefault="001E14E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AC18875" w:rsidR="0044419A" w:rsidRDefault="001E14E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0FA7B6F" w:rsidR="0044419A" w:rsidRDefault="001E14E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0004A1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626FC8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0A47E9F"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E996957" w:rsidR="0008529C" w:rsidRDefault="001E14E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7880CDFE" w:rsidR="00815B8E" w:rsidRPr="00B53EA7" w:rsidRDefault="001E14EC"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6949584" w:rsidR="00D06F1A" w:rsidRPr="00D06F1A" w:rsidRDefault="001E14E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0536E727" w:rsidR="00376AE7" w:rsidRDefault="001E14E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27A16E4" w:rsidR="005A4921" w:rsidRPr="00FA7D11" w:rsidRDefault="001E14E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F39C87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6CC0ED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D621BE1"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9C4A2A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92F8E2B" w:rsidR="008B0BAE" w:rsidRPr="00FA7D11" w:rsidRDefault="001E14E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406DED4D"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435691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00E0B4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7F9A278" w:rsidR="0044419A" w:rsidRDefault="001E14E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114BCB1" w:rsidR="0044419A" w:rsidRDefault="001E14E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397A5C6" w:rsidR="008563DD" w:rsidRDefault="001E14E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6BBF5DBE"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77C206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5882D1B9"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DB48B49"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D4BFDE5"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EF5E31B" w:rsidR="0044419A" w:rsidRDefault="001E14E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A1657E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E4FCA1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608FE1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207BBF9" w:rsidR="00646038" w:rsidRDefault="001E14E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DC32B95" w:rsidR="0044419A" w:rsidRDefault="001E14E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248172DF" w:rsidR="00E10ADE" w:rsidRPr="00E10ADE" w:rsidRDefault="001E14E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C96CFC8" w:rsidR="00646038" w:rsidRDefault="001E14E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CB1665C"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CB085E2" w:rsidR="0044419A" w:rsidRDefault="001E14E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6629B2C9" w:rsidR="008B0BAE" w:rsidRDefault="001E14EC"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B93CEC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106FF92B" w:rsidR="00B05C99" w:rsidRDefault="001E14E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0CFB37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FFBA582" w:rsidR="00D65090" w:rsidRPr="00D65090" w:rsidRDefault="001E14E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4094339"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1FDD4380"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10E717C2"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C8726B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37E5585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47B6A08"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2FC92964" w:rsidR="00B05C99" w:rsidRDefault="001E14E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93480B4" w:rsidR="00B05C99" w:rsidRDefault="001E14E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FC1D4F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A140B1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74899EF" w:rsidR="00811F21" w:rsidRPr="00811F21" w:rsidRDefault="001E14E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774643C8"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BF3CB69"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59605DAC" w:rsidR="0087229D" w:rsidRPr="0087229D" w:rsidRDefault="001E14EC"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481D4607" w:rsidR="00B05C99" w:rsidRDefault="001E14E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764EF5C0" w:rsidR="00B05C99" w:rsidRDefault="001E14E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70B09EC"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D8874D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26F7D266" w:rsidR="00366BA7" w:rsidRDefault="001E14E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58A21D75" w:rsidR="00753025" w:rsidRPr="00753025" w:rsidRDefault="001E14E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6144A1EF" w:rsidR="00815B8E" w:rsidRPr="00B53EA7" w:rsidRDefault="001E14EC"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21052A10"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5E2B724A"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3CC6FD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6496E264" w:rsidR="0044419A" w:rsidRDefault="001E14E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78F81E5" w:rsidR="0044419A" w:rsidRDefault="001E14E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409C76D1"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D86FB3A" w:rsidR="0003129F" w:rsidRDefault="001E14E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E60CEF7" w:rsidR="0044419A" w:rsidRDefault="001E14E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1628C518"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84AFB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F99723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5201941" w:rsidR="0044419A" w:rsidRDefault="0044419A" w:rsidP="0044419A">
      <w:pPr>
        <w:pStyle w:val="Definition"/>
        <w:rPr>
          <w:ins w:id="71" w:author="Laurence Golding" w:date="2019-04-09T15:22:00Z"/>
        </w:rPr>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rPr>
          <w:ins w:id="72" w:author="Laurence Golding" w:date="2019-04-09T15:22:00Z"/>
        </w:rPr>
      </w:pPr>
      <w:ins w:id="73" w:author="Laurence Golding" w:date="2019-04-09T15:22:00Z">
        <w:r>
          <w:t>web analysis tool</w:t>
        </w:r>
      </w:ins>
    </w:p>
    <w:p w14:paraId="20CAF700" w14:textId="5D0A06E0" w:rsidR="003B7CAD" w:rsidRPr="003B7CAD" w:rsidRDefault="003B7CAD" w:rsidP="003B7CAD">
      <w:pPr>
        <w:pStyle w:val="Definition"/>
      </w:pPr>
      <w:ins w:id="74" w:author="Laurence Golding" w:date="2019-04-09T15:23:00Z">
        <w:r>
          <w:fldChar w:fldCharType="begin"/>
        </w:r>
        <w:r>
          <w:instrText xml:space="preserve"> HYPERLINK  \l "def_static_analysis_tool" </w:instrText>
        </w:r>
        <w:r>
          <w:fldChar w:fldCharType="separate"/>
        </w:r>
        <w:r w:rsidRPr="003B7CAD">
          <w:rPr>
            <w:rStyle w:val="Hyperlink"/>
          </w:rPr>
          <w:t>analysis tool</w:t>
        </w:r>
        <w:r>
          <w:fldChar w:fldCharType="end"/>
        </w:r>
      </w:ins>
      <w:ins w:id="75" w:author="Laurence Golding" w:date="2019-04-09T15:22:00Z">
        <w:r>
          <w:t xml:space="preserve"> that sends requests to URL</w:t>
        </w:r>
      </w:ins>
      <w:ins w:id="76" w:author="Laurence Golding" w:date="2019-04-09T17:46:00Z">
        <w:r w:rsidR="00F2407E">
          <w:t>s</w:t>
        </w:r>
      </w:ins>
      <w:ins w:id="77" w:author="Laurence Golding" w:date="2019-04-09T15:22:00Z">
        <w:r>
          <w:t xml:space="preserve"> and analyzes the responses.</w:t>
        </w:r>
      </w:ins>
    </w:p>
    <w:p w14:paraId="5BBB70F5" w14:textId="77777777" w:rsidR="00C02DEC" w:rsidRDefault="00C02DEC" w:rsidP="00A710C8">
      <w:pPr>
        <w:pStyle w:val="Heading2"/>
      </w:pPr>
      <w:bookmarkStart w:id="78" w:name="_Ref7502892"/>
      <w:bookmarkStart w:id="79" w:name="_Toc12011611"/>
      <w:bookmarkStart w:id="80" w:name="_Toc85472894"/>
      <w:bookmarkStart w:id="81" w:name="_Toc287332008"/>
      <w:bookmarkStart w:id="82" w:name="_Toc5694199"/>
      <w:r>
        <w:t>Normative</w:t>
      </w:r>
      <w:bookmarkEnd w:id="78"/>
      <w:bookmarkEnd w:id="79"/>
      <w:r>
        <w:t xml:space="preserve"> References</w:t>
      </w:r>
      <w:bookmarkEnd w:id="80"/>
      <w:bookmarkEnd w:id="81"/>
      <w:bookmarkEnd w:id="82"/>
    </w:p>
    <w:p w14:paraId="1CA20F39" w14:textId="3EB9E8F7" w:rsidR="00130B0A" w:rsidRDefault="00130B0A" w:rsidP="00130B0A">
      <w:pPr>
        <w:pStyle w:val="Ref"/>
        <w:rPr>
          <w:rStyle w:val="Refterm"/>
          <w:b w:val="0"/>
        </w:rPr>
      </w:pPr>
      <w:r w:rsidRPr="00EE7D13">
        <w:rPr>
          <w:rStyle w:val="Refterm"/>
        </w:rPr>
        <w:t>[</w:t>
      </w:r>
      <w:bookmarkStart w:id="83" w:name="BCP14"/>
      <w:r>
        <w:rPr>
          <w:rStyle w:val="Refterm"/>
        </w:rPr>
        <w:t>BCP14</w:t>
      </w:r>
      <w:bookmarkEnd w:id="8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834D2A6" w:rsidR="005B76B8" w:rsidRDefault="005B76B8" w:rsidP="005B76B8">
      <w:pPr>
        <w:pStyle w:val="Ref"/>
        <w:rPr>
          <w:rStyle w:val="Refterm"/>
          <w:b w:val="0"/>
        </w:rPr>
      </w:pPr>
      <w:r w:rsidRPr="00EE7D13">
        <w:rPr>
          <w:rStyle w:val="Refterm"/>
        </w:rPr>
        <w:t>[</w:t>
      </w:r>
      <w:bookmarkStart w:id="84" w:name="GFM"/>
      <w:r>
        <w:rPr>
          <w:rStyle w:val="Refterm"/>
        </w:rPr>
        <w:t>GFM</w:t>
      </w:r>
      <w:bookmarkEnd w:id="8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D820AF5" w:rsidR="00A95453" w:rsidRDefault="00A95453" w:rsidP="005B76B8">
      <w:pPr>
        <w:pStyle w:val="Ref"/>
        <w:rPr>
          <w:rStyle w:val="Refterm"/>
          <w:b w:val="0"/>
        </w:rPr>
      </w:pPr>
      <w:r w:rsidRPr="00EE7D13">
        <w:rPr>
          <w:rStyle w:val="Refterm"/>
        </w:rPr>
        <w:t>[</w:t>
      </w:r>
      <w:bookmarkStart w:id="85" w:name="IANA_ENC"/>
      <w:r>
        <w:rPr>
          <w:rStyle w:val="Refterm"/>
        </w:rPr>
        <w:t>IANA-ENC</w:t>
      </w:r>
      <w:bookmarkEnd w:id="8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0EB6559" w:rsidR="00EE0846" w:rsidRDefault="00EE0846" w:rsidP="00EE0846">
      <w:pPr>
        <w:pStyle w:val="Ref"/>
        <w:rPr>
          <w:rStyle w:val="Refterm"/>
          <w:b w:val="0"/>
        </w:rPr>
      </w:pPr>
      <w:r w:rsidRPr="00EE7D13">
        <w:rPr>
          <w:rStyle w:val="Refterm"/>
        </w:rPr>
        <w:lastRenderedPageBreak/>
        <w:t>[</w:t>
      </w:r>
      <w:bookmarkStart w:id="86" w:name="IANA_HASH"/>
      <w:r>
        <w:rPr>
          <w:rStyle w:val="Refterm"/>
        </w:rPr>
        <w:t>IANA-HASH</w:t>
      </w:r>
      <w:bookmarkEnd w:id="86"/>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19BC30C" w:rsidR="00AB66A4" w:rsidRDefault="00AB66A4" w:rsidP="00F27B42">
      <w:pPr>
        <w:pStyle w:val="Ref"/>
      </w:pPr>
      <w:r w:rsidRPr="00EE7D13">
        <w:rPr>
          <w:rStyle w:val="Refterm"/>
        </w:rPr>
        <w:t>[</w:t>
      </w:r>
      <w:bookmarkStart w:id="87" w:name="ISO86012004"/>
      <w:r w:rsidRPr="00EE7D13">
        <w:rPr>
          <w:rStyle w:val="Refterm"/>
        </w:rPr>
        <w:t>ISO8601:2004</w:t>
      </w:r>
      <w:bookmarkEnd w:id="87"/>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F969AA6" w:rsidR="004F385B" w:rsidRDefault="004F385B" w:rsidP="004F385B">
      <w:pPr>
        <w:pStyle w:val="Ref"/>
      </w:pPr>
      <w:r w:rsidRPr="00EE7D13">
        <w:rPr>
          <w:rStyle w:val="Refterm"/>
        </w:rPr>
        <w:t>[</w:t>
      </w:r>
      <w:bookmarkStart w:id="88" w:name="ISO14977"/>
      <w:r w:rsidRPr="00EE7D13">
        <w:rPr>
          <w:rStyle w:val="Refterm"/>
        </w:rPr>
        <w:t>ISO</w:t>
      </w:r>
      <w:r>
        <w:rPr>
          <w:rStyle w:val="Refterm"/>
        </w:rPr>
        <w:t>14977</w:t>
      </w:r>
      <w:r w:rsidRPr="00EE7D13">
        <w:rPr>
          <w:rStyle w:val="Refterm"/>
        </w:rPr>
        <w:t>:</w:t>
      </w:r>
      <w:r>
        <w:rPr>
          <w:rStyle w:val="Refterm"/>
        </w:rPr>
        <w:t>1996</w:t>
      </w:r>
      <w:bookmarkEnd w:id="88"/>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3FB797D7" w:rsidR="00F85576" w:rsidRDefault="00F85576" w:rsidP="004F385B">
      <w:pPr>
        <w:pStyle w:val="Ref"/>
      </w:pPr>
      <w:r w:rsidRPr="00EE7D13">
        <w:rPr>
          <w:rStyle w:val="Refterm"/>
        </w:rPr>
        <w:t>[</w:t>
      </w:r>
      <w:bookmarkStart w:id="89" w:name="JSCHEMA01"/>
      <w:r w:rsidRPr="00EE7D13">
        <w:rPr>
          <w:rStyle w:val="Refterm"/>
        </w:rPr>
        <w:t>JSCHEMA01</w:t>
      </w:r>
      <w:bookmarkEnd w:id="8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148DC2A" w:rsidR="00C02DEC" w:rsidRDefault="00C02DEC" w:rsidP="00F85576">
      <w:pPr>
        <w:pStyle w:val="Ref"/>
      </w:pPr>
      <w:r w:rsidRPr="00EE7D13">
        <w:rPr>
          <w:rStyle w:val="Refterm"/>
        </w:rPr>
        <w:t>[</w:t>
      </w:r>
      <w:bookmarkStart w:id="90" w:name="RFC2119"/>
      <w:r w:rsidRPr="00EE7D13">
        <w:rPr>
          <w:rStyle w:val="Refterm"/>
        </w:rPr>
        <w:t>RFC2119</w:t>
      </w:r>
      <w:bookmarkEnd w:id="9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6332EE8E" w:rsidR="00AB66A4" w:rsidRDefault="00AB66A4" w:rsidP="00AB66A4">
      <w:pPr>
        <w:pStyle w:val="Ref"/>
      </w:pPr>
      <w:r w:rsidRPr="00EE7D13">
        <w:rPr>
          <w:rStyle w:val="Refterm"/>
        </w:rPr>
        <w:t>[</w:t>
      </w:r>
      <w:bookmarkStart w:id="91" w:name="RFC2045"/>
      <w:r w:rsidRPr="00EE7D13">
        <w:rPr>
          <w:rStyle w:val="Refterm"/>
        </w:rPr>
        <w:t>RFC2045</w:t>
      </w:r>
      <w:bookmarkEnd w:id="9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3F69960" w:rsidR="00C56762" w:rsidRPr="0052312C" w:rsidRDefault="00C56762" w:rsidP="00C56762">
      <w:pPr>
        <w:pStyle w:val="Ref"/>
      </w:pPr>
      <w:r>
        <w:rPr>
          <w:rStyle w:val="Refterm"/>
        </w:rPr>
        <w:t>[</w:t>
      </w:r>
      <w:bookmarkStart w:id="92" w:name="RFC3629"/>
      <w:r>
        <w:rPr>
          <w:rStyle w:val="Refterm"/>
        </w:rPr>
        <w:t>RFC3629</w:t>
      </w:r>
      <w:bookmarkEnd w:id="92"/>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666CA60" w:rsidR="0092395F" w:rsidRDefault="00AB66A4" w:rsidP="00C56762">
      <w:pPr>
        <w:pStyle w:val="Ref"/>
      </w:pPr>
      <w:r w:rsidRPr="00EE7D13">
        <w:rPr>
          <w:rStyle w:val="Refterm"/>
        </w:rPr>
        <w:t>[</w:t>
      </w:r>
      <w:bookmarkStart w:id="93" w:name="RFC3986"/>
      <w:r w:rsidRPr="00EE7D13">
        <w:rPr>
          <w:rStyle w:val="Refterm"/>
        </w:rPr>
        <w:t>RFC3986</w:t>
      </w:r>
      <w:bookmarkEnd w:id="9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06E77D5" w:rsidR="00A146BE" w:rsidRDefault="00A146BE" w:rsidP="00A146BE">
      <w:pPr>
        <w:pStyle w:val="Ref"/>
      </w:pPr>
      <w:r w:rsidRPr="00EE7D13">
        <w:rPr>
          <w:rStyle w:val="Refterm"/>
        </w:rPr>
        <w:t>[</w:t>
      </w:r>
      <w:bookmarkStart w:id="94" w:name="RFC3987"/>
      <w:r w:rsidRPr="00EE7D13">
        <w:rPr>
          <w:rStyle w:val="Refterm"/>
        </w:rPr>
        <w:t>RFC398</w:t>
      </w:r>
      <w:r>
        <w:rPr>
          <w:rStyle w:val="Refterm"/>
        </w:rPr>
        <w:t>7</w:t>
      </w:r>
      <w:bookmarkEnd w:id="94"/>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8F7C746" w:rsidR="00435405" w:rsidRDefault="00435405" w:rsidP="00A146BE">
      <w:pPr>
        <w:pStyle w:val="Ref"/>
      </w:pPr>
      <w:r>
        <w:rPr>
          <w:rStyle w:val="Refterm"/>
        </w:rPr>
        <w:t>[</w:t>
      </w:r>
      <w:bookmarkStart w:id="95" w:name="RFC4122"/>
      <w:r>
        <w:rPr>
          <w:rStyle w:val="Refterm"/>
        </w:rPr>
        <w:t>RFC4122</w:t>
      </w:r>
      <w:bookmarkEnd w:id="95"/>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44A4984E" w:rsidR="00C56762" w:rsidRDefault="00C56762" w:rsidP="00C56762">
      <w:pPr>
        <w:pStyle w:val="Ref"/>
      </w:pPr>
      <w:r>
        <w:rPr>
          <w:rStyle w:val="Refterm"/>
        </w:rPr>
        <w:t>[</w:t>
      </w:r>
      <w:bookmarkStart w:id="96" w:name="RFC5646"/>
      <w:r>
        <w:rPr>
          <w:rStyle w:val="Refterm"/>
        </w:rPr>
        <w:t>RFC5646</w:t>
      </w:r>
      <w:bookmarkEnd w:id="9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7973BF70" w:rsidR="001E773C" w:rsidRDefault="001E773C" w:rsidP="001E773C">
      <w:pPr>
        <w:pStyle w:val="Ref"/>
      </w:pPr>
      <w:bookmarkStart w:id="97" w:name="RFC6901"/>
      <w:r>
        <w:rPr>
          <w:rStyle w:val="Refterm"/>
        </w:rPr>
        <w:t>[RFC6901]</w:t>
      </w:r>
      <w:bookmarkEnd w:id="97"/>
      <w:r>
        <w:rPr>
          <w:rStyle w:val="Refterm"/>
        </w:rPr>
        <w:tab/>
      </w:r>
      <w:r>
        <w:rPr>
          <w:rFonts w:cs="Arial"/>
          <w:szCs w:val="20"/>
        </w:rPr>
        <w:t>Bryan, P., Ed., Zyp, K., and Nottingham, M., Ed., "</w:t>
      </w:r>
      <w:del w:id="98" w:author="Laurence Golding" w:date="2019-04-09T16:03:00Z">
        <w:r w:rsidRPr="001E773C" w:rsidDel="005B62C0">
          <w:rPr>
            <w:rFonts w:cs="Arial"/>
            <w:szCs w:val="20"/>
          </w:rPr>
          <w:delText xml:space="preserve"> </w:delText>
        </w:r>
      </w:del>
      <w:r>
        <w:rPr>
          <w:rFonts w:cs="Arial"/>
          <w:szCs w:val="20"/>
        </w:rPr>
        <w:t>JavaScript Object Notation (JSON) Pointer</w:t>
      </w:r>
      <w:del w:id="99" w:author="Laurence Golding" w:date="2019-04-09T16:03:00Z">
        <w:r w:rsidDel="005B62C0">
          <w:rPr>
            <w:rFonts w:cs="Arial"/>
            <w:szCs w:val="20"/>
          </w:rPr>
          <w:delText xml:space="preserve"> </w:delText>
        </w:r>
      </w:del>
      <w:r>
        <w:rPr>
          <w:rFonts w:cs="Arial"/>
          <w:szCs w:val="20"/>
        </w:rPr>
        <w:t xml:space="preserve">",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E4E6A97" w:rsidR="005B62C0" w:rsidRDefault="005B62C0" w:rsidP="00130B0A">
      <w:pPr>
        <w:pStyle w:val="Ref"/>
        <w:rPr>
          <w:ins w:id="100" w:author="Laurence Golding" w:date="2019-04-09T16:02:00Z"/>
          <w:rStyle w:val="Refterm"/>
          <w:bCs w:val="0"/>
        </w:rPr>
      </w:pPr>
      <w:ins w:id="101" w:author="Laurence Golding" w:date="2019-04-09T16:02:00Z">
        <w:r>
          <w:rPr>
            <w:rStyle w:val="Refterm"/>
          </w:rPr>
          <w:t>[</w:t>
        </w:r>
        <w:bookmarkStart w:id="102" w:name="RFC7230"/>
        <w:r>
          <w:rPr>
            <w:rStyle w:val="Refterm"/>
          </w:rPr>
          <w:t>RFC7230</w:t>
        </w:r>
        <w:bookmarkEnd w:id="102"/>
        <w:r>
          <w:rPr>
            <w:rStyle w:val="Refterm"/>
          </w:rPr>
          <w:t>]</w:t>
        </w:r>
        <w:r>
          <w:rPr>
            <w:rStyle w:val="Refterm"/>
          </w:rPr>
          <w:tab/>
        </w:r>
      </w:ins>
      <w:ins w:id="103" w:author="Laurence Golding" w:date="2019-04-09T16:03:00Z">
        <w:r>
          <w:rPr>
            <w:rFonts w:cs="Arial"/>
            <w:szCs w:val="20"/>
          </w:rPr>
          <w:t>Fielding</w:t>
        </w:r>
      </w:ins>
      <w:ins w:id="104" w:author="Laurence Golding" w:date="2019-04-09T16:02:00Z">
        <w:r>
          <w:rPr>
            <w:rFonts w:cs="Arial"/>
            <w:szCs w:val="20"/>
          </w:rPr>
          <w:t xml:space="preserve">, </w:t>
        </w:r>
      </w:ins>
      <w:ins w:id="105" w:author="Laurence Golding" w:date="2019-04-09T16:03:00Z">
        <w:r>
          <w:rPr>
            <w:rFonts w:cs="Arial"/>
            <w:szCs w:val="20"/>
          </w:rPr>
          <w:t>R</w:t>
        </w:r>
      </w:ins>
      <w:ins w:id="106" w:author="Laurence Golding" w:date="2019-04-09T16:02:00Z">
        <w:r>
          <w:rPr>
            <w:rFonts w:cs="Arial"/>
            <w:szCs w:val="20"/>
          </w:rPr>
          <w:t xml:space="preserve">., Ed., and </w:t>
        </w:r>
      </w:ins>
      <w:ins w:id="107" w:author="Laurence Golding" w:date="2019-04-09T16:03:00Z">
        <w:r>
          <w:rPr>
            <w:rFonts w:cs="Arial"/>
            <w:szCs w:val="20"/>
          </w:rPr>
          <w:t>Reschke</w:t>
        </w:r>
      </w:ins>
      <w:ins w:id="108" w:author="Laurence Golding" w:date="2019-04-09T16:02:00Z">
        <w:r>
          <w:rPr>
            <w:rFonts w:cs="Arial"/>
            <w:szCs w:val="20"/>
          </w:rPr>
          <w:t xml:space="preserve">, </w:t>
        </w:r>
      </w:ins>
      <w:ins w:id="109" w:author="Laurence Golding" w:date="2019-04-09T16:03:00Z">
        <w:r>
          <w:rPr>
            <w:rFonts w:cs="Arial"/>
            <w:szCs w:val="20"/>
          </w:rPr>
          <w:t>J</w:t>
        </w:r>
      </w:ins>
      <w:ins w:id="110" w:author="Laurence Golding" w:date="2019-04-09T16:02:00Z">
        <w:r>
          <w:rPr>
            <w:rFonts w:cs="Arial"/>
            <w:szCs w:val="20"/>
          </w:rPr>
          <w:t>., Ed., "</w:t>
        </w:r>
      </w:ins>
      <w:ins w:id="111" w:author="Laurence Golding" w:date="2019-04-09T16:03:00Z">
        <w:r>
          <w:rPr>
            <w:rFonts w:cs="Arial"/>
            <w:szCs w:val="20"/>
          </w:rPr>
          <w:t>Hy</w:t>
        </w:r>
      </w:ins>
      <w:ins w:id="112" w:author="Laurence Golding" w:date="2019-04-09T16:04:00Z">
        <w:r>
          <w:rPr>
            <w:rFonts w:cs="Arial"/>
            <w:szCs w:val="20"/>
          </w:rPr>
          <w:t>pertext Transfer Protocol (HTTP/1.1): Message Syntax and Routing</w:t>
        </w:r>
      </w:ins>
      <w:ins w:id="113" w:author="Laurence Golding" w:date="2019-04-09T16:02:00Z">
        <w:r>
          <w:rPr>
            <w:rFonts w:cs="Arial"/>
            <w:szCs w:val="20"/>
          </w:rPr>
          <w:t xml:space="preserve">", RFC </w:t>
        </w:r>
      </w:ins>
      <w:ins w:id="114" w:author="Laurence Golding" w:date="2019-04-09T16:05:00Z">
        <w:r w:rsidR="00122827">
          <w:rPr>
            <w:rFonts w:cs="Arial"/>
            <w:szCs w:val="20"/>
          </w:rPr>
          <w:t>7230</w:t>
        </w:r>
      </w:ins>
      <w:ins w:id="115" w:author="Laurence Golding" w:date="2019-04-09T16:02:00Z">
        <w:r>
          <w:rPr>
            <w:rFonts w:cs="Arial"/>
            <w:szCs w:val="20"/>
          </w:rPr>
          <w:t>, DOI 10.17487/RFC</w:t>
        </w:r>
      </w:ins>
      <w:ins w:id="116" w:author="Laurence Golding" w:date="2019-04-09T16:05:00Z">
        <w:r w:rsidR="00122827">
          <w:rPr>
            <w:rFonts w:cs="Arial"/>
            <w:szCs w:val="20"/>
          </w:rPr>
          <w:t>7230</w:t>
        </w:r>
      </w:ins>
      <w:ins w:id="117" w:author="Laurence Golding" w:date="2019-04-09T16:02:00Z">
        <w:r>
          <w:rPr>
            <w:rFonts w:cs="Arial"/>
            <w:szCs w:val="20"/>
          </w:rPr>
          <w:t xml:space="preserve">, </w:t>
        </w:r>
      </w:ins>
      <w:ins w:id="118" w:author="Laurence Golding" w:date="2019-04-09T16:05:00Z">
        <w:r w:rsidR="00122827">
          <w:rPr>
            <w:rFonts w:cs="Arial"/>
            <w:szCs w:val="20"/>
          </w:rPr>
          <w:t>June</w:t>
        </w:r>
      </w:ins>
      <w:ins w:id="119" w:author="Laurence Golding" w:date="2019-04-09T16:02:00Z">
        <w:r>
          <w:rPr>
            <w:rFonts w:cs="Arial"/>
            <w:szCs w:val="20"/>
          </w:rPr>
          <w:t xml:space="preserve"> 201</w:t>
        </w:r>
      </w:ins>
      <w:ins w:id="120" w:author="Laurence Golding" w:date="2019-04-09T16:06:00Z">
        <w:r w:rsidR="00122827">
          <w:rPr>
            <w:rFonts w:cs="Arial"/>
            <w:szCs w:val="20"/>
          </w:rPr>
          <w:t>4</w:t>
        </w:r>
      </w:ins>
      <w:ins w:id="121" w:author="Laurence Golding" w:date="2019-04-09T16:02:00Z">
        <w:r>
          <w:rPr>
            <w:rFonts w:cs="Arial"/>
            <w:szCs w:val="20"/>
          </w:rPr>
          <w:t xml:space="preserve">, </w:t>
        </w:r>
        <w:r>
          <w:fldChar w:fldCharType="begin"/>
        </w:r>
      </w:ins>
      <w:ins w:id="122" w:author="Laurence Golding" w:date="2019-04-09T16:05:00Z">
        <w:r w:rsidR="00122827">
          <w:instrText>HYPERLINK "http://www.rfc-editor.org/info/rfc7230"</w:instrText>
        </w:r>
      </w:ins>
      <w:ins w:id="123" w:author="Laurence Golding" w:date="2019-04-09T16:02:00Z">
        <w:r>
          <w:fldChar w:fldCharType="separate"/>
        </w:r>
      </w:ins>
      <w:ins w:id="124" w:author="Laurence Golding" w:date="2019-04-09T16:05:00Z">
        <w:r w:rsidR="00122827">
          <w:rPr>
            <w:rStyle w:val="Hyperlink"/>
            <w:rFonts w:cs="Arial"/>
            <w:szCs w:val="20"/>
          </w:rPr>
          <w:t>http://www.rfc-editor.org/info/rfc7230</w:t>
        </w:r>
      </w:ins>
      <w:ins w:id="125" w:author="Laurence Golding" w:date="2019-04-09T16:02:00Z">
        <w:r>
          <w:rPr>
            <w:rStyle w:val="Hyperlink"/>
            <w:rFonts w:cs="Arial"/>
            <w:szCs w:val="20"/>
          </w:rPr>
          <w:fldChar w:fldCharType="end"/>
        </w:r>
        <w:r>
          <w:rPr>
            <w:rFonts w:cs="Arial"/>
            <w:szCs w:val="20"/>
          </w:rPr>
          <w:t>.</w:t>
        </w:r>
      </w:ins>
    </w:p>
    <w:p w14:paraId="52743238" w14:textId="56432FB7" w:rsidR="00130B0A" w:rsidRDefault="00130B0A" w:rsidP="00130B0A">
      <w:pPr>
        <w:pStyle w:val="Ref"/>
      </w:pPr>
      <w:r>
        <w:rPr>
          <w:rStyle w:val="Refterm"/>
          <w:bCs w:val="0"/>
        </w:rPr>
        <w:t>[</w:t>
      </w:r>
      <w:bookmarkStart w:id="126" w:name="RFC8174"/>
      <w:r>
        <w:rPr>
          <w:rStyle w:val="Refterm"/>
          <w:bCs w:val="0"/>
        </w:rPr>
        <w:t>RFC8174</w:t>
      </w:r>
      <w:bookmarkEnd w:id="12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2F9D9222" w:rsidR="00111248" w:rsidRDefault="00111248" w:rsidP="00111248">
      <w:pPr>
        <w:pStyle w:val="Ref"/>
      </w:pPr>
      <w:r>
        <w:rPr>
          <w:rStyle w:val="Refterm"/>
          <w:bCs w:val="0"/>
        </w:rPr>
        <w:t>[</w:t>
      </w:r>
      <w:bookmarkStart w:id="127" w:name="RFC8089"/>
      <w:r>
        <w:rPr>
          <w:rStyle w:val="Refterm"/>
          <w:bCs w:val="0"/>
        </w:rPr>
        <w:t>RFC8089</w:t>
      </w:r>
      <w:bookmarkEnd w:id="127"/>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4AFBF406" w:rsidR="00034C6A" w:rsidRDefault="00034C6A" w:rsidP="00111248">
      <w:pPr>
        <w:pStyle w:val="Ref"/>
      </w:pPr>
      <w:r>
        <w:rPr>
          <w:rStyle w:val="Refterm"/>
          <w:bCs w:val="0"/>
        </w:rPr>
        <w:t>[</w:t>
      </w:r>
      <w:bookmarkStart w:id="128" w:name="RFC8259"/>
      <w:r>
        <w:rPr>
          <w:rStyle w:val="Refterm"/>
          <w:bCs w:val="0"/>
        </w:rPr>
        <w:t>RFC8259</w:t>
      </w:r>
      <w:bookmarkEnd w:id="12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3ECD6392" w:rsidR="00F85576" w:rsidRPr="00F85576" w:rsidRDefault="00F85576" w:rsidP="00034C6A">
      <w:pPr>
        <w:pStyle w:val="Ref"/>
        <w:rPr>
          <w:rStyle w:val="Refterm"/>
          <w:b w:val="0"/>
        </w:rPr>
      </w:pPr>
      <w:r>
        <w:rPr>
          <w:rStyle w:val="Refterm"/>
        </w:rPr>
        <w:t>[</w:t>
      </w:r>
      <w:bookmarkStart w:id="129" w:name="SEMVER"/>
      <w:r>
        <w:rPr>
          <w:rStyle w:val="Refterm"/>
        </w:rPr>
        <w:t>SEMVER</w:t>
      </w:r>
      <w:bookmarkEnd w:id="129"/>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6871A643" w:rsidR="0092395F" w:rsidRDefault="00DE0F9F" w:rsidP="00F85576">
      <w:pPr>
        <w:pStyle w:val="Ref"/>
      </w:pPr>
      <w:r>
        <w:rPr>
          <w:rStyle w:val="Refterm"/>
        </w:rPr>
        <w:t>[</w:t>
      </w:r>
      <w:bookmarkStart w:id="130" w:name="UNICODE10"/>
      <w:r>
        <w:rPr>
          <w:rStyle w:val="Refterm"/>
        </w:rPr>
        <w:t>UNICODE10</w:t>
      </w:r>
      <w:bookmarkEnd w:id="130"/>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131" w:name="_Toc85472895"/>
      <w:bookmarkStart w:id="132" w:name="_Toc287332009"/>
      <w:bookmarkStart w:id="133" w:name="_Toc5694200"/>
      <w:r>
        <w:t>Non-Normative References</w:t>
      </w:r>
      <w:bookmarkEnd w:id="131"/>
      <w:bookmarkEnd w:id="132"/>
      <w:bookmarkEnd w:id="133"/>
    </w:p>
    <w:p w14:paraId="1067680D" w14:textId="6B044A74" w:rsidR="00D422AB" w:rsidRDefault="00D422AB" w:rsidP="00D422AB">
      <w:pPr>
        <w:pStyle w:val="Ref"/>
        <w:rPr>
          <w:rStyle w:val="Refterm"/>
          <w:b w:val="0"/>
        </w:rPr>
      </w:pPr>
      <w:r w:rsidRPr="001A52C9">
        <w:rPr>
          <w:rStyle w:val="Refterm"/>
        </w:rPr>
        <w:t>[</w:t>
      </w:r>
      <w:bookmarkStart w:id="134" w:name="CMARK"/>
      <w:r>
        <w:rPr>
          <w:rStyle w:val="Refterm"/>
        </w:rPr>
        <w:t>CMARK</w:t>
      </w:r>
      <w:bookmarkEnd w:id="134"/>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1EA9367C" w:rsidR="00A86F30" w:rsidRDefault="00A86F30" w:rsidP="00D422AB">
      <w:pPr>
        <w:pStyle w:val="Ref"/>
        <w:rPr>
          <w:rStyle w:val="Refterm"/>
          <w:b w:val="0"/>
        </w:rPr>
      </w:pPr>
      <w:r w:rsidRPr="001A52C9">
        <w:rPr>
          <w:rStyle w:val="Refterm"/>
        </w:rPr>
        <w:t>[</w:t>
      </w:r>
      <w:bookmarkStart w:id="135" w:name="CWE"/>
      <w:r>
        <w:rPr>
          <w:rStyle w:val="Refterm"/>
        </w:rPr>
        <w:t>CWE</w:t>
      </w:r>
      <w:bookmarkEnd w:id="135"/>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5C9BEDB7" w:rsidR="00F84A73" w:rsidRDefault="00F84A73" w:rsidP="00F84A73">
      <w:pPr>
        <w:pStyle w:val="Ref"/>
        <w:rPr>
          <w:rStyle w:val="Refterm"/>
          <w:b w:val="0"/>
        </w:rPr>
      </w:pPr>
      <w:r w:rsidRPr="001A52C9">
        <w:rPr>
          <w:rStyle w:val="Refterm"/>
        </w:rPr>
        <w:t>[</w:t>
      </w:r>
      <w:bookmarkStart w:id="136" w:name="GFMCMARK"/>
      <w:r>
        <w:rPr>
          <w:rStyle w:val="Refterm"/>
        </w:rPr>
        <w:t>GFMCMARK</w:t>
      </w:r>
      <w:bookmarkEnd w:id="136"/>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64FB67EF" w:rsidR="00F84A73" w:rsidRDefault="00F84A73" w:rsidP="00F84A73">
      <w:pPr>
        <w:pStyle w:val="Ref"/>
        <w:rPr>
          <w:rStyle w:val="Refterm"/>
          <w:b w:val="0"/>
        </w:rPr>
      </w:pPr>
      <w:r w:rsidRPr="001A52C9">
        <w:rPr>
          <w:rStyle w:val="Refterm"/>
        </w:rPr>
        <w:lastRenderedPageBreak/>
        <w:t>[</w:t>
      </w:r>
      <w:bookmarkStart w:id="137" w:name="GFMENG"/>
      <w:r>
        <w:rPr>
          <w:rStyle w:val="Refterm"/>
        </w:rPr>
        <w:t>GFMENG</w:t>
      </w:r>
      <w:bookmarkEnd w:id="137"/>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1BCF2F9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76617FA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156C2F86"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38" w:name="_Toc5694201"/>
      <w:r>
        <w:t>Trademarks</w:t>
      </w:r>
      <w:bookmarkEnd w:id="138"/>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39" w:name="_Toc5694202"/>
      <w:r>
        <w:lastRenderedPageBreak/>
        <w:t>Conventions</w:t>
      </w:r>
      <w:bookmarkEnd w:id="139"/>
    </w:p>
    <w:p w14:paraId="50E64719" w14:textId="2428E7E7" w:rsidR="0012387E" w:rsidRPr="0012387E" w:rsidRDefault="0012387E" w:rsidP="0012387E"/>
    <w:p w14:paraId="2D42620D" w14:textId="4CD3D186" w:rsidR="0012387E" w:rsidRDefault="00EE7D13" w:rsidP="0012387E">
      <w:pPr>
        <w:pStyle w:val="Heading2"/>
      </w:pPr>
      <w:bookmarkStart w:id="140" w:name="_Toc5694203"/>
      <w:r>
        <w:t>General</w:t>
      </w:r>
      <w:bookmarkEnd w:id="14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41" w:name="_Toc5694204"/>
      <w:r>
        <w:t>Format examples</w:t>
      </w:r>
      <w:bookmarkEnd w:id="141"/>
    </w:p>
    <w:p w14:paraId="2726F2C4" w14:textId="7267DE2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42" w:name="_Toc5694205"/>
      <w:r>
        <w:t>Property notation</w:t>
      </w:r>
      <w:bookmarkEnd w:id="142"/>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43" w:name="_Toc5694206"/>
      <w:r>
        <w:t>Syntax notation</w:t>
      </w:r>
      <w:bookmarkEnd w:id="143"/>
    </w:p>
    <w:p w14:paraId="15BCDF38" w14:textId="15C25A0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B560B3C"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44" w:name="_Toc5694207"/>
      <w:r>
        <w:t>Commonly used objects</w:t>
      </w:r>
      <w:bookmarkEnd w:id="144"/>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00364DB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51B3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10560A6E"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D51B3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55716CB4"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D51B32">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D51B32">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9AEA7E6"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D51B32">
              <w:t>3.49</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85F2219"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51B32">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878610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51B32">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45" w:name="_Ref506805751"/>
      <w:bookmarkStart w:id="146" w:name="_Ref506805786"/>
      <w:bookmarkStart w:id="147" w:name="_Ref506805801"/>
      <w:bookmarkStart w:id="148" w:name="_Ref506805881"/>
      <w:bookmarkStart w:id="149" w:name="_Toc5694208"/>
      <w:r>
        <w:lastRenderedPageBreak/>
        <w:t>File format</w:t>
      </w:r>
      <w:bookmarkEnd w:id="145"/>
      <w:bookmarkEnd w:id="146"/>
      <w:bookmarkEnd w:id="147"/>
      <w:bookmarkEnd w:id="148"/>
      <w:bookmarkEnd w:id="149"/>
    </w:p>
    <w:p w14:paraId="4E58823B" w14:textId="39ED7B8C" w:rsidR="008F022E" w:rsidRDefault="008F022E" w:rsidP="008F022E">
      <w:pPr>
        <w:pStyle w:val="Heading2"/>
      </w:pPr>
      <w:bookmarkStart w:id="150" w:name="_Ref509041819"/>
      <w:bookmarkStart w:id="151" w:name="_Toc5694209"/>
      <w:r>
        <w:t>General</w:t>
      </w:r>
      <w:bookmarkEnd w:id="150"/>
      <w:bookmarkEnd w:id="151"/>
    </w:p>
    <w:p w14:paraId="66A97768" w14:textId="49CDF2B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51B3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CE4421E"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BC9869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D3D14E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52" w:name="_Toc5694210"/>
      <w:r>
        <w:t>SARIF file naming convention</w:t>
      </w:r>
      <w:bookmarkEnd w:id="15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53" w:name="_Ref509042171"/>
      <w:bookmarkStart w:id="154" w:name="_Ref509042221"/>
      <w:bookmarkStart w:id="155" w:name="_Ref509042382"/>
      <w:bookmarkStart w:id="156" w:name="_Ref509042434"/>
      <w:bookmarkStart w:id="157" w:name="_Ref509043989"/>
      <w:bookmarkStart w:id="158" w:name="_Toc5694211"/>
      <w:bookmarkStart w:id="159" w:name="_Ref507594747"/>
      <w:r>
        <w:t xml:space="preserve">artifactContent </w:t>
      </w:r>
      <w:r w:rsidR="00C50C8C">
        <w:t>object</w:t>
      </w:r>
      <w:bookmarkEnd w:id="153"/>
      <w:bookmarkEnd w:id="154"/>
      <w:bookmarkEnd w:id="155"/>
      <w:bookmarkEnd w:id="156"/>
      <w:bookmarkEnd w:id="157"/>
      <w:bookmarkEnd w:id="158"/>
    </w:p>
    <w:p w14:paraId="2BBA9A14" w14:textId="2A52D71B" w:rsidR="00C50C8C" w:rsidRDefault="00C50C8C" w:rsidP="00C50C8C">
      <w:pPr>
        <w:pStyle w:val="Heading3"/>
      </w:pPr>
      <w:bookmarkStart w:id="160" w:name="_Toc5694212"/>
      <w:r>
        <w:t>General</w:t>
      </w:r>
      <w:bookmarkEnd w:id="160"/>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61" w:name="_Ref509043697"/>
      <w:bookmarkStart w:id="162" w:name="_Toc5694213"/>
      <w:r>
        <w:t>text property</w:t>
      </w:r>
      <w:bookmarkEnd w:id="161"/>
      <w:bookmarkEnd w:id="162"/>
    </w:p>
    <w:p w14:paraId="4A7B5CC6" w14:textId="24040C9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51B3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63" w:name="_Ref509043776"/>
      <w:bookmarkStart w:id="164" w:name="_Toc5694214"/>
      <w:r>
        <w:t>binary property</w:t>
      </w:r>
      <w:bookmarkEnd w:id="163"/>
      <w:bookmarkEnd w:id="164"/>
    </w:p>
    <w:p w14:paraId="1BB5464B" w14:textId="4A645A91"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65" w:name="_Toc5694215"/>
      <w:r>
        <w:t>rendered property</w:t>
      </w:r>
      <w:bookmarkEnd w:id="165"/>
    </w:p>
    <w:p w14:paraId="0838F2BA" w14:textId="409F8833"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51B32">
        <w:t>3.12</w:t>
      </w:r>
      <w:r>
        <w:fldChar w:fldCharType="end"/>
      </w:r>
      <w:r>
        <w:t>) that provides a rendered view of the contents.</w:t>
      </w:r>
    </w:p>
    <w:p w14:paraId="1DECE07C" w14:textId="6DA33998"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51B32">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D51B32">
        <w:t>3.27.5</w:t>
      </w:r>
      <w:r>
        <w:fldChar w:fldCharType="end"/>
      </w:r>
      <w:r>
        <w:t>, §</w:t>
      </w:r>
      <w:r>
        <w:fldChar w:fldCharType="begin"/>
      </w:r>
      <w:r>
        <w:instrText xml:space="preserve"> REF _Ref534896821 \r \h </w:instrText>
      </w:r>
      <w:r>
        <w:fldChar w:fldCharType="separate"/>
      </w:r>
      <w:r w:rsidR="00D51B32">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51B32">
        <w:t>3.12.4</w:t>
      </w:r>
      <w:r>
        <w:fldChar w:fldCharType="end"/>
      </w:r>
      <w:r>
        <w:t>) emphasizes a byte of particular interest.</w:t>
      </w:r>
    </w:p>
    <w:p w14:paraId="60F251DB" w14:textId="60D98000" w:rsidR="00C40C88" w:rsidRDefault="00C40C88" w:rsidP="00C40C88">
      <w:pPr>
        <w:pStyle w:val="Code"/>
      </w:pPr>
      <w:r>
        <w:t>{                                # A physicalLocation object (§</w:t>
      </w:r>
      <w:r>
        <w:fldChar w:fldCharType="begin"/>
      </w:r>
      <w:r>
        <w:instrText xml:space="preserve"> REF _Ref493477390 \r \h </w:instrText>
      </w:r>
      <w:r>
        <w:fldChar w:fldCharType="separate"/>
      </w:r>
      <w:r w:rsidR="00D51B32">
        <w:t>3.27</w:t>
      </w:r>
      <w:r>
        <w:fldChar w:fldCharType="end"/>
      </w:r>
      <w:r>
        <w:t>).</w:t>
      </w:r>
    </w:p>
    <w:p w14:paraId="530A6C93" w14:textId="7727E9B2" w:rsidR="00C40C88" w:rsidRDefault="00C40C88" w:rsidP="00C40C88">
      <w:pPr>
        <w:pStyle w:val="Code"/>
      </w:pPr>
      <w:r>
        <w:t xml:space="preserve">  "address": {                   # See §</w:t>
      </w:r>
      <w:r>
        <w:fldChar w:fldCharType="begin"/>
      </w:r>
      <w:r>
        <w:instrText xml:space="preserve"> REF _Ref4682539 \r \h </w:instrText>
      </w:r>
      <w:r>
        <w:fldChar w:fldCharType="separate"/>
      </w:r>
      <w:r w:rsidR="00D51B32">
        <w:t>3.27.7</w:t>
      </w:r>
      <w:r>
        <w:fldChar w:fldCharType="end"/>
      </w:r>
      <w:r>
        <w:t>.</w:t>
      </w:r>
    </w:p>
    <w:p w14:paraId="02C150F3" w14:textId="357B05DA"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D51B32">
        <w:t>3.30.1</w:t>
      </w:r>
      <w:r w:rsidR="00AE6ECE">
        <w:fldChar w:fldCharType="end"/>
      </w:r>
      <w:r>
        <w:t>.</w:t>
      </w:r>
    </w:p>
    <w:p w14:paraId="42445A70" w14:textId="45B79EC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D51B32">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B7BFF83" w:rsidR="00C40C88" w:rsidRDefault="00C40C88" w:rsidP="00C40C88">
      <w:pPr>
        <w:pStyle w:val="Code"/>
      </w:pPr>
      <w:r>
        <w:t xml:space="preserve">  "region": {                    # See §</w:t>
      </w:r>
      <w:r>
        <w:fldChar w:fldCharType="begin"/>
      </w:r>
      <w:r>
        <w:instrText xml:space="preserve"> REF _Ref493509797 \r \h </w:instrText>
      </w:r>
      <w:r>
        <w:fldChar w:fldCharType="separate"/>
      </w:r>
      <w:r w:rsidR="00D51B32">
        <w:t>3.27.5</w:t>
      </w:r>
      <w:r>
        <w:fldChar w:fldCharType="end"/>
      </w:r>
      <w:r>
        <w:t>.</w:t>
      </w:r>
    </w:p>
    <w:p w14:paraId="5EAF0C55" w14:textId="23E20C26" w:rsidR="00C40C88" w:rsidRDefault="00C40C88" w:rsidP="00C40C88">
      <w:pPr>
        <w:pStyle w:val="Code"/>
      </w:pPr>
      <w:r>
        <w:t xml:space="preserve">    "snippet": {                 # See §</w:t>
      </w:r>
      <w:r>
        <w:fldChar w:fldCharType="begin"/>
      </w:r>
      <w:r>
        <w:instrText xml:space="preserve"> REF _Ref534896821 \r \h </w:instrText>
      </w:r>
      <w:r>
        <w:fldChar w:fldCharType="separate"/>
      </w:r>
      <w:r w:rsidR="00D51B32">
        <w:t>3.28.13</w:t>
      </w:r>
      <w:r>
        <w:fldChar w:fldCharType="end"/>
      </w:r>
      <w:r>
        <w:t>.</w:t>
      </w:r>
    </w:p>
    <w:p w14:paraId="03C029C2" w14:textId="3479BB03"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51B3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66" w:name="_Ref508989521"/>
      <w:bookmarkStart w:id="167" w:name="_Ref3388418"/>
      <w:bookmarkStart w:id="168" w:name="_Toc5694216"/>
      <w:r>
        <w:t xml:space="preserve">artifactLocation </w:t>
      </w:r>
      <w:r w:rsidR="00EF1697">
        <w:t>object</w:t>
      </w:r>
      <w:bookmarkEnd w:id="159"/>
      <w:bookmarkEnd w:id="166"/>
      <w:bookmarkEnd w:id="167"/>
      <w:bookmarkEnd w:id="168"/>
    </w:p>
    <w:p w14:paraId="15E45BC8" w14:textId="6BB90172" w:rsidR="00EF1697" w:rsidRPr="00EF1697" w:rsidRDefault="00EF1697" w:rsidP="00EF1697">
      <w:pPr>
        <w:pStyle w:val="Heading3"/>
      </w:pPr>
      <w:bookmarkStart w:id="169" w:name="_Ref507595872"/>
      <w:bookmarkStart w:id="170" w:name="_Toc5694217"/>
      <w:r>
        <w:t>General</w:t>
      </w:r>
      <w:bookmarkEnd w:id="169"/>
      <w:bookmarkEnd w:id="170"/>
    </w:p>
    <w:p w14:paraId="0DE4A1DE" w14:textId="4552120E"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51B3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51B3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71" w:name="_Toc5694218"/>
      <w:r>
        <w:t>Constraints</w:t>
      </w:r>
      <w:bookmarkEnd w:id="171"/>
    </w:p>
    <w:p w14:paraId="13519D8E" w14:textId="157115D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51B32">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D51B3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51B3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51B32">
        <w:t>3.4.5</w:t>
      </w:r>
      <w:r w:rsidR="008F3B71">
        <w:fldChar w:fldCharType="end"/>
      </w:r>
      <w:r w:rsidR="008F3B71">
        <w:t xml:space="preserve">), they </w:t>
      </w:r>
      <w:r w:rsidR="008F3B71">
        <w:rPr>
          <w:b/>
        </w:rPr>
        <w:t>MAY</w:t>
      </w:r>
      <w:r w:rsidR="008F3B71">
        <w:t xml:space="preserve"> both be present.</w:t>
      </w:r>
    </w:p>
    <w:p w14:paraId="2FC50484" w14:textId="3D5C0F86"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51B32">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51B32">
        <w:t>3.14.15</w:t>
      </w:r>
      <w:r>
        <w:fldChar w:fldCharType="end"/>
      </w:r>
      <w:r>
        <w:t xml:space="preserve">) specified by </w:t>
      </w:r>
      <w:r w:rsidR="00662BD7">
        <w:rPr>
          <w:rStyle w:val="CODEtemp"/>
        </w:rPr>
        <w:t>artifact</w:t>
      </w:r>
      <w:r w:rsidR="00662BD7" w:rsidRPr="00C32F86">
        <w:rPr>
          <w:rStyle w:val="CODEtemp"/>
        </w:rPr>
        <w:t>Index</w:t>
      </w:r>
      <w:r>
        <w:t>.</w:t>
      </w:r>
    </w:p>
    <w:p w14:paraId="5AE64DCB" w14:textId="60F4030C" w:rsidR="00CB48EC" w:rsidRPr="00CB48EC" w:rsidRDefault="00CB48EC" w:rsidP="00CB48EC">
      <w:bookmarkStart w:id="172"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51B3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73" w:name="_Hlk534814192"/>
      <w:r w:rsidR="00AE64EB">
        <w:t>equivalent in the sense described in §</w:t>
      </w:r>
      <w:r w:rsidR="00AE64EB">
        <w:fldChar w:fldCharType="begin"/>
      </w:r>
      <w:r w:rsidR="00AE64EB">
        <w:instrText xml:space="preserve"> REF _Ref534814172 \r \h </w:instrText>
      </w:r>
      <w:r w:rsidR="00AE64EB">
        <w:fldChar w:fldCharType="separate"/>
      </w:r>
      <w:r w:rsidR="00D51B32">
        <w:t>3.10.1</w:t>
      </w:r>
      <w:r w:rsidR="00AE64EB">
        <w:fldChar w:fldCharType="end"/>
      </w:r>
      <w:bookmarkEnd w:id="173"/>
      <w:r>
        <w:t>.</w:t>
      </w:r>
    </w:p>
    <w:p w14:paraId="511A338A" w14:textId="211565EC" w:rsidR="00EF1697" w:rsidRDefault="00EF1697" w:rsidP="00EF1697">
      <w:pPr>
        <w:pStyle w:val="Heading3"/>
      </w:pPr>
      <w:bookmarkStart w:id="174" w:name="_Ref507592462"/>
      <w:bookmarkStart w:id="175" w:name="_Toc5694219"/>
      <w:bookmarkEnd w:id="172"/>
      <w:r>
        <w:lastRenderedPageBreak/>
        <w:t>uri property</w:t>
      </w:r>
      <w:bookmarkEnd w:id="174"/>
      <w:bookmarkEnd w:id="175"/>
    </w:p>
    <w:p w14:paraId="3855C821" w14:textId="237E29A9"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92C798B"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D51B3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447C47C"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D51B3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76" w:name="_Ref507592476"/>
      <w:bookmarkStart w:id="177" w:name="_Toc5694220"/>
      <w:r>
        <w:t>uriBaseId property</w:t>
      </w:r>
      <w:bookmarkEnd w:id="176"/>
      <w:bookmarkEnd w:id="177"/>
    </w:p>
    <w:p w14:paraId="3AB64385" w14:textId="264515D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51B3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B5E0872"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D51B3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51B3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F2AA7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51B3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D8376A5"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F5D9E51"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51B32">
        <w:t>3.4.6</w:t>
      </w:r>
      <w:r>
        <w:fldChar w:fldCharType="end"/>
      </w:r>
      <w:r>
        <w:t>.</w:t>
      </w:r>
    </w:p>
    <w:p w14:paraId="1775FB53" w14:textId="0713D84F" w:rsidR="00677224" w:rsidRDefault="00870A52" w:rsidP="00677224">
      <w:pPr>
        <w:pStyle w:val="Heading3"/>
      </w:pPr>
      <w:bookmarkStart w:id="178" w:name="_Ref530055459"/>
      <w:bookmarkStart w:id="179" w:name="_Toc5694221"/>
      <w:r>
        <w:t xml:space="preserve">artifactIndex </w:t>
      </w:r>
      <w:r w:rsidR="00677224">
        <w:t>property</w:t>
      </w:r>
      <w:bookmarkEnd w:id="178"/>
      <w:bookmarkEnd w:id="179"/>
    </w:p>
    <w:p w14:paraId="330EA005" w14:textId="048EC0F8"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51B3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51B3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51B32">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1A5E81AA"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D51B32">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AAAF620" w:rsidR="00F428A9" w:rsidRDefault="00F428A9" w:rsidP="00F428A9">
      <w:pPr>
        <w:pStyle w:val="Code"/>
      </w:pPr>
      <w:r>
        <w:t>{                                    # A run object (§</w:t>
      </w:r>
      <w:r>
        <w:fldChar w:fldCharType="begin"/>
      </w:r>
      <w:r>
        <w:instrText xml:space="preserve"> REF _Ref493349997 \r \h  \* MERGEFORMAT </w:instrText>
      </w:r>
      <w:r>
        <w:fldChar w:fldCharType="separate"/>
      </w:r>
      <w:r w:rsidR="00D51B3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80" w:name="_Ref510013017"/>
      <w:bookmarkStart w:id="181" w:name="_Toc5694222"/>
      <w:r>
        <w:t xml:space="preserve">Guidance on the use of </w:t>
      </w:r>
      <w:r w:rsidR="00870A52">
        <w:t xml:space="preserve">artifactLocation </w:t>
      </w:r>
      <w:r>
        <w:t>objects</w:t>
      </w:r>
      <w:bookmarkEnd w:id="180"/>
      <w:bookmarkEnd w:id="18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65D15EC"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51B32">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51B3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5255F8F" w:rsidR="00F47A7C" w:rsidRDefault="00F47A7C" w:rsidP="00E9295D">
      <w:pPr>
        <w:pStyle w:val="Code"/>
      </w:pPr>
      <w:r>
        <w:t>{                                                # A run object (§</w:t>
      </w:r>
      <w:r>
        <w:fldChar w:fldCharType="begin"/>
      </w:r>
      <w:r>
        <w:instrText xml:space="preserve"> REF _Ref493349997 \r \h </w:instrText>
      </w:r>
      <w:r>
        <w:fldChar w:fldCharType="separate"/>
      </w:r>
      <w:r w:rsidR="00D51B32">
        <w:t>3.14</w:t>
      </w:r>
      <w:r>
        <w:fldChar w:fldCharType="end"/>
      </w:r>
      <w:r>
        <w:t>).</w:t>
      </w:r>
    </w:p>
    <w:p w14:paraId="4DCC6D62" w14:textId="3FC037C3"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51B3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7232393" w:rsidR="00F47A7C" w:rsidRDefault="00F47A7C" w:rsidP="00E9295D">
      <w:pPr>
        <w:pStyle w:val="Code"/>
      </w:pPr>
      <w:r>
        <w:t xml:space="preserve">  "results": [                                   # See §</w:t>
      </w:r>
      <w:r>
        <w:fldChar w:fldCharType="begin"/>
      </w:r>
      <w:r>
        <w:instrText xml:space="preserve"> REF _Ref493350972 \r \h </w:instrText>
      </w:r>
      <w:r>
        <w:fldChar w:fldCharType="separate"/>
      </w:r>
      <w:r w:rsidR="00D51B32">
        <w:t>3.14.20</w:t>
      </w:r>
      <w:r>
        <w:fldChar w:fldCharType="end"/>
      </w:r>
      <w:r>
        <w:t xml:space="preserve">.                                     </w:t>
      </w:r>
    </w:p>
    <w:p w14:paraId="6EB641EB" w14:textId="7AF1A713" w:rsidR="00F47A7C" w:rsidRDefault="00F47A7C" w:rsidP="00E9295D">
      <w:pPr>
        <w:pStyle w:val="Code"/>
      </w:pPr>
      <w:r>
        <w:t xml:space="preserve">    {                                            # A result object (§</w:t>
      </w:r>
      <w:r>
        <w:fldChar w:fldCharType="begin"/>
      </w:r>
      <w:r>
        <w:instrText xml:space="preserve"> REF _Ref493350984 \r \h </w:instrText>
      </w:r>
      <w:r>
        <w:fldChar w:fldCharType="separate"/>
      </w:r>
      <w:r w:rsidR="00D51B32">
        <w:t>3.25</w:t>
      </w:r>
      <w:r>
        <w:fldChar w:fldCharType="end"/>
      </w:r>
      <w:r>
        <w:t xml:space="preserve">). </w:t>
      </w:r>
    </w:p>
    <w:p w14:paraId="610BCD74" w14:textId="512CE748" w:rsidR="00F47A7C" w:rsidRDefault="00F47A7C" w:rsidP="00E9295D">
      <w:pPr>
        <w:pStyle w:val="Code"/>
      </w:pPr>
      <w:r>
        <w:t xml:space="preserve">      "locations": [                             # See §</w:t>
      </w:r>
      <w:r>
        <w:fldChar w:fldCharType="begin"/>
      </w:r>
      <w:r>
        <w:instrText xml:space="preserve"> REF _Ref510013155 \r \h </w:instrText>
      </w:r>
      <w:r>
        <w:fldChar w:fldCharType="separate"/>
      </w:r>
      <w:r w:rsidR="00D51B32">
        <w:t>3.25.12</w:t>
      </w:r>
      <w:r>
        <w:fldChar w:fldCharType="end"/>
      </w:r>
      <w:r>
        <w:t>.</w:t>
      </w:r>
    </w:p>
    <w:p w14:paraId="1CD5C95D" w14:textId="3206AFF4" w:rsidR="00F47A7C" w:rsidRDefault="00F47A7C" w:rsidP="00E9295D">
      <w:pPr>
        <w:pStyle w:val="Code"/>
      </w:pPr>
      <w:r>
        <w:t xml:space="preserve">        {                                        # A location object (§</w:t>
      </w:r>
      <w:r>
        <w:fldChar w:fldCharType="begin"/>
      </w:r>
      <w:r>
        <w:instrText xml:space="preserve"> REF _Ref507665939 \r \h </w:instrText>
      </w:r>
      <w:r>
        <w:fldChar w:fldCharType="separate"/>
      </w:r>
      <w:r w:rsidR="00D51B32">
        <w:t>3.26</w:t>
      </w:r>
      <w:r>
        <w:fldChar w:fldCharType="end"/>
      </w:r>
      <w:r>
        <w:t>).</w:t>
      </w:r>
    </w:p>
    <w:p w14:paraId="509AAFAE" w14:textId="19A00517"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51B32">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82" w:name="_Toc5694223"/>
      <w:r>
        <w:lastRenderedPageBreak/>
        <w:t>String properties</w:t>
      </w:r>
      <w:bookmarkEnd w:id="182"/>
    </w:p>
    <w:p w14:paraId="6C63FE5C" w14:textId="4016EE67" w:rsidR="00D65090" w:rsidRDefault="00D65090" w:rsidP="00D65090">
      <w:pPr>
        <w:pStyle w:val="Heading3"/>
      </w:pPr>
      <w:bookmarkStart w:id="183" w:name="_Toc5694224"/>
      <w:r>
        <w:t>General</w:t>
      </w:r>
      <w:bookmarkEnd w:id="183"/>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84" w:name="_Ref4509677"/>
      <w:bookmarkStart w:id="185" w:name="_Toc5694225"/>
      <w:r>
        <w:t>Localizable strings</w:t>
      </w:r>
      <w:bookmarkEnd w:id="184"/>
      <w:bookmarkEnd w:id="185"/>
    </w:p>
    <w:p w14:paraId="340D5BF2" w14:textId="55699DB1"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51B32">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86" w:name="_Ref1571704"/>
      <w:bookmarkStart w:id="187" w:name="_Ref1571705"/>
      <w:bookmarkStart w:id="188" w:name="_Toc5694226"/>
      <w:r>
        <w:t>Redactable</w:t>
      </w:r>
      <w:r w:rsidR="00D244F4">
        <w:t xml:space="preserve"> string</w:t>
      </w:r>
      <w:r w:rsidR="00093B1E">
        <w:t>s</w:t>
      </w:r>
      <w:bookmarkEnd w:id="186"/>
      <w:bookmarkEnd w:id="187"/>
      <w:bookmarkEnd w:id="188"/>
    </w:p>
    <w:p w14:paraId="553A2175" w14:textId="7FED93C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51B32">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33B381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D51B32">
        <w:t>3.14.25</w:t>
      </w:r>
      <w:r>
        <w:fldChar w:fldCharType="end"/>
      </w:r>
      <w:r>
        <w:t>).</w:t>
      </w:r>
    </w:p>
    <w:p w14:paraId="670174B2" w14:textId="5329F7C5" w:rsidR="00435405" w:rsidRDefault="00435405" w:rsidP="00435405">
      <w:pPr>
        <w:pStyle w:val="Heading3"/>
      </w:pPr>
      <w:bookmarkStart w:id="189" w:name="_Ref514314114"/>
      <w:bookmarkStart w:id="190" w:name="_Toc5694227"/>
      <w:r>
        <w:t>GUID-valued string</w:t>
      </w:r>
      <w:r w:rsidR="00093B1E">
        <w:t>s</w:t>
      </w:r>
      <w:bookmarkEnd w:id="189"/>
      <w:bookmarkEnd w:id="190"/>
    </w:p>
    <w:p w14:paraId="515A660C" w14:textId="71E455D9"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91" w:name="_Ref514326061"/>
      <w:bookmarkStart w:id="192" w:name="_Ref526937577"/>
      <w:bookmarkStart w:id="193" w:name="_Ref534894828"/>
      <w:bookmarkStart w:id="194" w:name="_Ref534896655"/>
      <w:bookmarkStart w:id="195" w:name="_Ref534897905"/>
      <w:bookmarkStart w:id="196" w:name="_Toc5694228"/>
      <w:r>
        <w:t>Hierarchical string</w:t>
      </w:r>
      <w:bookmarkEnd w:id="191"/>
      <w:r w:rsidR="00EA1909">
        <w:t>s</w:t>
      </w:r>
      <w:bookmarkEnd w:id="192"/>
      <w:bookmarkEnd w:id="193"/>
      <w:bookmarkEnd w:id="194"/>
      <w:bookmarkEnd w:id="195"/>
      <w:bookmarkEnd w:id="196"/>
    </w:p>
    <w:p w14:paraId="48E1903C" w14:textId="613DF0CD" w:rsidR="00C535F2" w:rsidRPr="00C535F2" w:rsidRDefault="00C535F2" w:rsidP="00C535F2">
      <w:pPr>
        <w:pStyle w:val="Heading4"/>
      </w:pPr>
      <w:bookmarkStart w:id="197" w:name="_Ref528149163"/>
      <w:bookmarkStart w:id="198" w:name="_Toc5694229"/>
      <w:r>
        <w:t>General</w:t>
      </w:r>
      <w:bookmarkEnd w:id="197"/>
      <w:bookmarkEnd w:id="198"/>
    </w:p>
    <w:p w14:paraId="06B22FB1" w14:textId="536E934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51B32">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51B3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9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9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39A4AAD" w:rsidR="00D244F4" w:rsidRDefault="00D244F4" w:rsidP="00D244F4">
      <w:r>
        <w:t>For examples, see §</w:t>
      </w:r>
      <w:r>
        <w:fldChar w:fldCharType="begin"/>
      </w:r>
      <w:r>
        <w:instrText xml:space="preserve"> REF _Ref514325725 \r \h </w:instrText>
      </w:r>
      <w:r>
        <w:fldChar w:fldCharType="separate"/>
      </w:r>
      <w:r w:rsidR="00D51B32">
        <w:t>3.8.2</w:t>
      </w:r>
      <w:r>
        <w:fldChar w:fldCharType="end"/>
      </w:r>
      <w:r>
        <w:t xml:space="preserve"> and §</w:t>
      </w:r>
      <w:r w:rsidR="00AC5BD9">
        <w:fldChar w:fldCharType="begin"/>
      </w:r>
      <w:r w:rsidR="00AC5BD9">
        <w:instrText xml:space="preserve"> REF _Ref526936776 \r \h </w:instrText>
      </w:r>
      <w:r w:rsidR="00AC5BD9">
        <w:fldChar w:fldCharType="separate"/>
      </w:r>
      <w:r w:rsidR="00D51B32">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00" w:name="_Ref515815105"/>
      <w:bookmarkStart w:id="201" w:name="_Toc5694230"/>
      <w:r>
        <w:t>Versioned hierarchical strings</w:t>
      </w:r>
      <w:bookmarkEnd w:id="200"/>
      <w:bookmarkEnd w:id="201"/>
    </w:p>
    <w:p w14:paraId="0E475B79" w14:textId="680B387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D51B32">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D51B32">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8CB1429" w:rsidR="004108B9" w:rsidRDefault="004108B9" w:rsidP="004108B9">
      <w:pPr>
        <w:pStyle w:val="Code"/>
      </w:pPr>
      <w:r>
        <w:t>{                                 # A result object (§</w:t>
      </w:r>
      <w:r>
        <w:fldChar w:fldCharType="begin"/>
      </w:r>
      <w:r>
        <w:instrText xml:space="preserve"> REF _Ref493350984 \r \h </w:instrText>
      </w:r>
      <w:r>
        <w:fldChar w:fldCharType="separate"/>
      </w:r>
      <w:r w:rsidR="00D51B32">
        <w:t>3.25</w:t>
      </w:r>
      <w:r>
        <w:fldChar w:fldCharType="end"/>
      </w:r>
      <w:r>
        <w:t>).</w:t>
      </w:r>
    </w:p>
    <w:p w14:paraId="38CD9D1B" w14:textId="30A15E8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D51B32">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02" w:name="_Ref508798892"/>
      <w:bookmarkStart w:id="203" w:name="_Toc5694231"/>
      <w:r>
        <w:t>Object properties</w:t>
      </w:r>
      <w:bookmarkEnd w:id="202"/>
      <w:bookmarkEnd w:id="203"/>
    </w:p>
    <w:p w14:paraId="1C30B6EF" w14:textId="69D6EAEE"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D51B32">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51B32">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04" w:name="_Ref508869720"/>
      <w:bookmarkStart w:id="205" w:name="_Toc5694232"/>
      <w:r>
        <w:t>Array properties</w:t>
      </w:r>
      <w:bookmarkEnd w:id="204"/>
      <w:bookmarkEnd w:id="205"/>
    </w:p>
    <w:p w14:paraId="28EB82AC" w14:textId="5479DEBF" w:rsidR="000308F0" w:rsidRDefault="000308F0" w:rsidP="000308F0">
      <w:pPr>
        <w:pStyle w:val="Heading3"/>
      </w:pPr>
      <w:bookmarkStart w:id="206" w:name="_Toc5694233"/>
      <w:r>
        <w:t>General</w:t>
      </w:r>
      <w:bookmarkEnd w:id="206"/>
    </w:p>
    <w:p w14:paraId="5EBAA746" w14:textId="3A29448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D51B32">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51B32">
        <w:t>3.8.2</w:t>
      </w:r>
      <w:r w:rsidR="00DA0A5A">
        <w:fldChar w:fldCharType="end"/>
      </w:r>
      <w:r w:rsidRPr="008F0C80">
        <w:t>).</w:t>
      </w:r>
    </w:p>
    <w:p w14:paraId="2EB44015" w14:textId="451AFEB9" w:rsidR="00E523EE" w:rsidRDefault="00E523EE" w:rsidP="00E523EE">
      <w:pPr>
        <w:pStyle w:val="Heading3"/>
      </w:pPr>
      <w:bookmarkStart w:id="207" w:name="_Toc5694234"/>
      <w:r>
        <w:lastRenderedPageBreak/>
        <w:t>Default value</w:t>
      </w:r>
      <w:bookmarkEnd w:id="20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208" w:name="_Ref493404799"/>
      <w:bookmarkStart w:id="209" w:name="_Toc5694235"/>
      <w:r>
        <w:t>Array properties with unique values</w:t>
      </w:r>
      <w:bookmarkEnd w:id="208"/>
      <w:bookmarkEnd w:id="209"/>
    </w:p>
    <w:p w14:paraId="125B0718" w14:textId="51E7246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10" w:name="_Ref4056185"/>
      <w:bookmarkStart w:id="211" w:name="_Toc5694236"/>
      <w:r>
        <w:t>Array indices</w:t>
      </w:r>
      <w:bookmarkEnd w:id="210"/>
      <w:bookmarkEnd w:id="21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12" w:name="_Ref493408960"/>
      <w:bookmarkStart w:id="213" w:name="_Toc5694237"/>
      <w:r>
        <w:t>Property bags</w:t>
      </w:r>
      <w:bookmarkEnd w:id="212"/>
      <w:bookmarkEnd w:id="213"/>
    </w:p>
    <w:p w14:paraId="394A6CDE" w14:textId="6ABA55FC" w:rsidR="00815787" w:rsidRDefault="00815787" w:rsidP="00815787">
      <w:pPr>
        <w:pStyle w:val="Heading3"/>
      </w:pPr>
      <w:bookmarkStart w:id="214" w:name="_Ref3471095"/>
      <w:bookmarkStart w:id="215" w:name="_Ref3473306"/>
      <w:bookmarkStart w:id="216" w:name="_Toc5694238"/>
      <w:r>
        <w:t>General</w:t>
      </w:r>
      <w:bookmarkEnd w:id="214"/>
      <w:bookmarkEnd w:id="215"/>
      <w:bookmarkEnd w:id="216"/>
    </w:p>
    <w:p w14:paraId="0C250E31" w14:textId="597B559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51B3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C5AE90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51B32">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17" w:name="_Ref514325416"/>
      <w:bookmarkStart w:id="218" w:name="_Ref514325725"/>
      <w:bookmarkStart w:id="219" w:name="_Toc5694239"/>
      <w:r>
        <w:t>Tags</w:t>
      </w:r>
      <w:bookmarkEnd w:id="217"/>
      <w:bookmarkEnd w:id="218"/>
      <w:bookmarkEnd w:id="219"/>
    </w:p>
    <w:p w14:paraId="0765905B" w14:textId="2D9C6858" w:rsidR="00B501CE" w:rsidRPr="00B501CE" w:rsidRDefault="00B501CE" w:rsidP="00B501CE">
      <w:pPr>
        <w:pStyle w:val="Heading4"/>
      </w:pPr>
      <w:bookmarkStart w:id="220" w:name="_Ref4308693"/>
      <w:bookmarkStart w:id="221" w:name="_Toc5694240"/>
      <w:r>
        <w:t>General</w:t>
      </w:r>
      <w:bookmarkEnd w:id="220"/>
      <w:bookmarkEnd w:id="221"/>
    </w:p>
    <w:p w14:paraId="0F1BC690" w14:textId="6C61315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2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51B3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51B32">
        <w:t>3.5.5</w:t>
      </w:r>
      <w:r w:rsidR="00952DBF">
        <w:fldChar w:fldCharType="end"/>
      </w:r>
      <w:r w:rsidR="00952DBF">
        <w:t xml:space="preserve">) </w:t>
      </w:r>
      <w:r w:rsidRPr="001A344F">
        <w:t>strings</w:t>
      </w:r>
      <w:bookmarkEnd w:id="22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2D7E3EC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D51B32">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23" w:name="_Toc5694241"/>
      <w:r>
        <w:lastRenderedPageBreak/>
        <w:t>Tag metadata</w:t>
      </w:r>
      <w:bookmarkEnd w:id="223"/>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5919517A"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51B32">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B802E06" w:rsidR="004B43A1" w:rsidRDefault="004B43A1" w:rsidP="004B43A1">
      <w:pPr>
        <w:pStyle w:val="Code"/>
      </w:pPr>
      <w:r>
        <w:t>{                              # A result object (§</w:t>
      </w:r>
      <w:r>
        <w:fldChar w:fldCharType="begin"/>
      </w:r>
      <w:r>
        <w:instrText xml:space="preserve"> REF _Ref493350984 \r \h  \* MERGEFORMAT </w:instrText>
      </w:r>
      <w:r>
        <w:fldChar w:fldCharType="separate"/>
      </w:r>
      <w:r w:rsidR="00D51B32">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1004CA98" w:rsidR="00D01390" w:rsidRDefault="00D01390" w:rsidP="00164541">
      <w:pPr>
        <w:pStyle w:val="Code"/>
      </w:pPr>
      <w:r>
        <w:t>{                              # A run object (§</w:t>
      </w:r>
      <w:r>
        <w:fldChar w:fldCharType="begin"/>
      </w:r>
      <w:r>
        <w:instrText xml:space="preserve"> REF _Ref493349997 \r \h </w:instrText>
      </w:r>
      <w:r>
        <w:fldChar w:fldCharType="separate"/>
      </w:r>
      <w:r w:rsidR="00D51B32">
        <w:t>3.14</w:t>
      </w:r>
      <w:r>
        <w:fldChar w:fldCharType="end"/>
      </w:r>
      <w:r>
        <w:t>).</w:t>
      </w:r>
    </w:p>
    <w:p w14:paraId="0249F15F" w14:textId="77777777" w:rsidR="00D01390" w:rsidRDefault="00D01390" w:rsidP="00164541">
      <w:pPr>
        <w:pStyle w:val="Code"/>
      </w:pPr>
      <w:r>
        <w:t xml:space="preserve">  "results": [</w:t>
      </w:r>
    </w:p>
    <w:p w14:paraId="44515839" w14:textId="0E8424E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D51B32">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24" w:name="_Ref493413701"/>
      <w:bookmarkStart w:id="225" w:name="_Ref493413744"/>
      <w:bookmarkStart w:id="226" w:name="_Toc5694242"/>
      <w:r>
        <w:t>Date/time properties</w:t>
      </w:r>
      <w:bookmarkEnd w:id="224"/>
      <w:bookmarkEnd w:id="225"/>
      <w:bookmarkEnd w:id="226"/>
    </w:p>
    <w:p w14:paraId="33510EF1" w14:textId="7E889E0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2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29136FAB" w:rsidR="00485F6A" w:rsidRDefault="00485F6A" w:rsidP="00A14EA3">
      <w:r>
        <w:t>The time components of date/time-valued properties in property bags (§</w:t>
      </w:r>
      <w:r>
        <w:fldChar w:fldCharType="begin"/>
      </w:r>
      <w:r>
        <w:instrText xml:space="preserve"> REF _Ref493408960 \r \h </w:instrText>
      </w:r>
      <w:r>
        <w:fldChar w:fldCharType="separate"/>
      </w:r>
      <w:r w:rsidR="00D51B3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27"/>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228" w:name="_Ref530232021"/>
      <w:bookmarkStart w:id="229" w:name="_Toc5694243"/>
      <w:r>
        <w:t>URI-valued properties</w:t>
      </w:r>
      <w:bookmarkEnd w:id="228"/>
      <w:bookmarkEnd w:id="229"/>
    </w:p>
    <w:p w14:paraId="62EF182C" w14:textId="7EBBAB7A" w:rsidR="00D55684" w:rsidRDefault="00D55684" w:rsidP="00D55684">
      <w:pPr>
        <w:pStyle w:val="Heading3"/>
      </w:pPr>
      <w:bookmarkStart w:id="230" w:name="_Ref534814172"/>
      <w:bookmarkStart w:id="231" w:name="_Toc5694244"/>
      <w:r>
        <w:t>General</w:t>
      </w:r>
      <w:bookmarkEnd w:id="230"/>
      <w:bookmarkEnd w:id="231"/>
    </w:p>
    <w:p w14:paraId="3EA3A765" w14:textId="15238FE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0543530" w:rsidR="00747D86" w:rsidRDefault="00747D86" w:rsidP="00747D86">
      <w:bookmarkStart w:id="232"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32"/>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2F6B9866" w:rsidR="00747D86" w:rsidRDefault="00747D86" w:rsidP="00610F6A">
      <w:pPr>
        <w:pStyle w:val="Note"/>
        <w:numPr>
          <w:ilvl w:val="0"/>
          <w:numId w:val="31"/>
        </w:numPr>
      </w:pPr>
      <w:r w:rsidRPr="00F24170">
        <w:t>Characters in the ALPHA and DIGIT ranges are not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0989229F"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7AFCE06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51B3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33" w:name="_Ref4673498"/>
      <w:bookmarkStart w:id="234" w:name="_Toc5694245"/>
      <w:r>
        <w:t>URIs that use the file scheme</w:t>
      </w:r>
      <w:bookmarkEnd w:id="233"/>
      <w:bookmarkEnd w:id="234"/>
    </w:p>
    <w:p w14:paraId="2A404ABE" w14:textId="523A0053"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62B447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3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14EDB085"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071EEE8F"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D51B32">
        <w:t>3.14.14</w:t>
      </w:r>
      <w:r>
        <w:fldChar w:fldCharType="end"/>
      </w:r>
      <w:r>
        <w:t>).</w:t>
      </w:r>
    </w:p>
    <w:p w14:paraId="46EE5C2E" w14:textId="48B2A7E9"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36" w:name="_Ref3470788"/>
      <w:bookmarkStart w:id="237" w:name="_Toc5694246"/>
      <w:bookmarkEnd w:id="235"/>
      <w:r>
        <w:t>URIs that use the sarif scheme</w:t>
      </w:r>
      <w:bookmarkEnd w:id="236"/>
      <w:bookmarkEnd w:id="237"/>
    </w:p>
    <w:p w14:paraId="05851C9E" w14:textId="0863455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51B32">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2DDB055"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D51B32">
        <w:t>3.13.5</w:t>
      </w:r>
      <w:r w:rsidR="00A632A2">
        <w:fldChar w:fldCharType="end"/>
      </w:r>
      <w:r>
        <w:t>) at the root of the log file.</w:t>
      </w:r>
    </w:p>
    <w:p w14:paraId="5FDDB88B" w14:textId="447B8639" w:rsidR="00D55684" w:rsidRDefault="00D55684" w:rsidP="00D55684">
      <w:pPr>
        <w:pStyle w:val="Heading3"/>
      </w:pPr>
      <w:bookmarkStart w:id="238" w:name="_Toc5694247"/>
      <w:r>
        <w:t>Internationalized Resource Identifiers (IRIs)</w:t>
      </w:r>
      <w:bookmarkEnd w:id="238"/>
    </w:p>
    <w:p w14:paraId="51D90CB3" w14:textId="1DDA7380"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08DB57D"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39" w:name="_Ref493426052"/>
      <w:bookmarkStart w:id="240" w:name="_Ref508814664"/>
      <w:bookmarkStart w:id="241" w:name="_Toc5694248"/>
      <w:r>
        <w:t>m</w:t>
      </w:r>
      <w:r w:rsidR="00815787">
        <w:t xml:space="preserve">essage </w:t>
      </w:r>
      <w:bookmarkEnd w:id="239"/>
      <w:r>
        <w:t>object</w:t>
      </w:r>
      <w:bookmarkEnd w:id="240"/>
      <w:bookmarkEnd w:id="241"/>
    </w:p>
    <w:p w14:paraId="0A758B59" w14:textId="372BB610" w:rsidR="00354823" w:rsidRPr="00354823" w:rsidRDefault="00354823" w:rsidP="00354823">
      <w:pPr>
        <w:pStyle w:val="Heading3"/>
      </w:pPr>
      <w:bookmarkStart w:id="242" w:name="_Toc5694249"/>
      <w:r>
        <w:t>General</w:t>
      </w:r>
      <w:bookmarkEnd w:id="2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F43DEE8"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51B32">
        <w:t>3.11.3</w:t>
      </w:r>
      <w:r w:rsidR="00315546">
        <w:fldChar w:fldCharType="end"/>
      </w:r>
      <w:r w:rsidR="00BD4C74">
        <w:t>)</w:t>
      </w:r>
      <w:r>
        <w:t>.</w:t>
      </w:r>
    </w:p>
    <w:p w14:paraId="52F0962E" w14:textId="573AA1D3"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51B32">
        <w:t>3.11.4</w:t>
      </w:r>
      <w:r w:rsidR="00315546">
        <w:fldChar w:fldCharType="end"/>
      </w:r>
      <w:r w:rsidR="00315546">
        <w:t>)</w:t>
      </w:r>
      <w:r w:rsidRPr="007D1B39">
        <w:t>.</w:t>
      </w:r>
    </w:p>
    <w:p w14:paraId="72BE4F6E" w14:textId="7AEDFE12"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51B32">
        <w:t>3.11.5</w:t>
      </w:r>
      <w:r w:rsidR="00315546">
        <w:fldChar w:fldCharType="end"/>
      </w:r>
      <w:r w:rsidR="00315546">
        <w:t>)</w:t>
      </w:r>
      <w:r w:rsidRPr="007D1B39">
        <w:t>.</w:t>
      </w:r>
    </w:p>
    <w:p w14:paraId="79A4CB7F" w14:textId="7C418A15"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D51B32">
        <w:t>3.11.6</w:t>
      </w:r>
      <w:r>
        <w:fldChar w:fldCharType="end"/>
      </w:r>
      <w:r>
        <w:t>).</w:t>
      </w:r>
    </w:p>
    <w:p w14:paraId="224C0855" w14:textId="11A3DAA8" w:rsidR="00BD4C74" w:rsidRDefault="00BD4C74" w:rsidP="00BD4C74">
      <w:pPr>
        <w:pStyle w:val="Heading3"/>
      </w:pPr>
      <w:bookmarkStart w:id="243" w:name="_Toc5694250"/>
      <w:r>
        <w:lastRenderedPageBreak/>
        <w:t>Constraints</w:t>
      </w:r>
      <w:bookmarkEnd w:id="243"/>
    </w:p>
    <w:p w14:paraId="560822EA" w14:textId="6CAADC5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51B3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51B3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44" w:name="_Ref503354593"/>
      <w:bookmarkStart w:id="245" w:name="_Toc5694251"/>
      <w:r>
        <w:t>Plain text messages</w:t>
      </w:r>
      <w:bookmarkEnd w:id="244"/>
      <w:bookmarkEnd w:id="24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C165C1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51B32">
        <w:t>3.11.5</w:t>
      </w:r>
      <w:r>
        <w:fldChar w:fldCharType="end"/>
      </w:r>
      <w:r>
        <w:t>) and embedded links (§</w:t>
      </w:r>
      <w:r>
        <w:fldChar w:fldCharType="begin"/>
      </w:r>
      <w:r>
        <w:instrText xml:space="preserve"> REF _Ref508810900 \r \h </w:instrText>
      </w:r>
      <w:r>
        <w:fldChar w:fldCharType="separate"/>
      </w:r>
      <w:r w:rsidR="00D51B3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46" w:name="_Ref503354606"/>
      <w:bookmarkStart w:id="247" w:name="_Toc5694252"/>
      <w:r>
        <w:t>Formatted</w:t>
      </w:r>
      <w:r w:rsidR="00A4123E">
        <w:t xml:space="preserve"> messages</w:t>
      </w:r>
      <w:bookmarkEnd w:id="246"/>
      <w:bookmarkEnd w:id="247"/>
    </w:p>
    <w:p w14:paraId="78C77DEB" w14:textId="06212753" w:rsidR="00675C8D" w:rsidRPr="00675C8D" w:rsidRDefault="00675C8D" w:rsidP="00675C8D">
      <w:pPr>
        <w:pStyle w:val="Heading4"/>
      </w:pPr>
      <w:bookmarkStart w:id="248" w:name="_Toc5694253"/>
      <w:r>
        <w:t>General</w:t>
      </w:r>
      <w:bookmarkEnd w:id="248"/>
    </w:p>
    <w:p w14:paraId="45F56986" w14:textId="6E730A4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51B3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51B32">
        <w:t>3.11.6</w:t>
      </w:r>
      <w:r w:rsidR="0085499B">
        <w:fldChar w:fldCharType="end"/>
      </w:r>
      <w:r w:rsidR="0085499B">
        <w:t>).</w:t>
      </w:r>
    </w:p>
    <w:p w14:paraId="1BFC46D5" w14:textId="2414858D"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49" w:name="_Ref503355198"/>
      <w:bookmarkStart w:id="250" w:name="_Toc5694254"/>
      <w:r>
        <w:t>Security implications</w:t>
      </w:r>
      <w:bookmarkEnd w:id="249"/>
      <w:bookmarkEnd w:id="25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2542DDE"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270679B"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51" w:name="_Ref508810893"/>
      <w:bookmarkStart w:id="252" w:name="_Toc5694255"/>
      <w:bookmarkStart w:id="253" w:name="_Ref503352567"/>
      <w:r>
        <w:lastRenderedPageBreak/>
        <w:t>Messages with placeholders</w:t>
      </w:r>
      <w:bookmarkEnd w:id="251"/>
      <w:bookmarkEnd w:id="25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D4CF633"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51B3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726CC8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51B3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CA622DC"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51B32">
        <w:t>3.14</w:t>
      </w:r>
      <w:r>
        <w:fldChar w:fldCharType="end"/>
      </w:r>
      <w:r>
        <w:t>).</w:t>
      </w:r>
    </w:p>
    <w:p w14:paraId="2D82F457" w14:textId="68AAE8A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51B32">
        <w:t>3.14.20</w:t>
      </w:r>
      <w:r>
        <w:fldChar w:fldCharType="end"/>
      </w:r>
      <w:r>
        <w:t>.</w:t>
      </w:r>
    </w:p>
    <w:p w14:paraId="13E475FD" w14:textId="3223ED8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3E8F3038" w14:textId="2BF38FF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51B32">
        <w:t>3.25.5</w:t>
      </w:r>
      <w:r>
        <w:fldChar w:fldCharType="end"/>
      </w:r>
      <w:r>
        <w:t>.</w:t>
      </w:r>
    </w:p>
    <w:p w14:paraId="1639AEDC" w14:textId="51A3772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51B32">
        <w:t>3.25.11</w:t>
      </w:r>
      <w:r>
        <w:fldChar w:fldCharType="end"/>
      </w:r>
      <w:r>
        <w:t>.</w:t>
      </w:r>
    </w:p>
    <w:p w14:paraId="3DF5F195" w14:textId="318F3F3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51B32">
        <w:t>3.11.8</w:t>
      </w:r>
      <w:r>
        <w:fldChar w:fldCharType="end"/>
      </w:r>
      <w:r>
        <w:t>.</w:t>
      </w:r>
    </w:p>
    <w:p w14:paraId="1F41BBCB" w14:textId="4B784EFF"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51B3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54" w:name="_Ref508810900"/>
      <w:bookmarkStart w:id="255" w:name="_Toc5694256"/>
      <w:r>
        <w:t>Messages with e</w:t>
      </w:r>
      <w:r w:rsidR="00A4123E">
        <w:t>mbedded links</w:t>
      </w:r>
      <w:bookmarkEnd w:id="253"/>
      <w:bookmarkEnd w:id="254"/>
      <w:bookmarkEnd w:id="255"/>
    </w:p>
    <w:p w14:paraId="039E6FD3" w14:textId="5581AEB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51B32">
        <w:t>3.25</w:t>
      </w:r>
      <w:r w:rsidR="00360983">
        <w:fldChar w:fldCharType="end"/>
      </w:r>
      <w:r w:rsidR="006B7822">
        <w:t>)</w:t>
      </w:r>
      <w:r w:rsidR="002957C4">
        <w:t>. We refer to these links as “embedded links”.</w:t>
      </w:r>
    </w:p>
    <w:p w14:paraId="2E75A42E" w14:textId="7FE24F1C"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51B3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94E2247" w:rsidR="002957C4" w:rsidRDefault="00424AAB" w:rsidP="002957C4">
      <w:r>
        <w:t>Within a plain text message (§</w:t>
      </w:r>
      <w:r>
        <w:fldChar w:fldCharType="begin"/>
      </w:r>
      <w:r>
        <w:instrText xml:space="preserve"> REF _Ref503354593 \r \h </w:instrText>
      </w:r>
      <w:r>
        <w:fldChar w:fldCharType="separate"/>
      </w:r>
      <w:r w:rsidR="00D51B3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585DB27"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7697C3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D51B32">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D51B32">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3B2D5B2"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51B32">
        <w:t>3.10.3</w:t>
      </w:r>
      <w:r>
        <w:fldChar w:fldCharType="end"/>
      </w:r>
      <w:r>
        <w:t>). This allows a message to refer to any content elsewhere in the SARIF log file.</w:t>
      </w:r>
    </w:p>
    <w:p w14:paraId="11BBD4FB" w14:textId="4E9FE1D4"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D51B32">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66A76FEF"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56" w:name="_Ref508812963"/>
      <w:bookmarkStart w:id="257" w:name="_Ref4242083"/>
      <w:bookmarkStart w:id="258" w:name="_Toc5694257"/>
      <w:bookmarkStart w:id="259" w:name="_Hlk4660327"/>
      <w:bookmarkStart w:id="260" w:name="_Ref493337542"/>
      <w:r>
        <w:t xml:space="preserve">Message string </w:t>
      </w:r>
      <w:bookmarkEnd w:id="256"/>
      <w:r w:rsidR="00A00B41">
        <w:t>lookup</w:t>
      </w:r>
      <w:bookmarkEnd w:id="257"/>
      <w:bookmarkEnd w:id="258"/>
    </w:p>
    <w:p w14:paraId="2DC31705" w14:textId="434D1A0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51B3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51B3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51B32">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E047607"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D51B32">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D51B32">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51B32">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3AEAF02"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D51B32">
        <w:t>3.25.11</w:t>
      </w:r>
      <w:r w:rsidR="005B5E56">
        <w:fldChar w:fldCharType="end"/>
      </w:r>
      <w:r w:rsidR="005B5E56">
        <w:t>) THEN</w:t>
      </w:r>
    </w:p>
    <w:p w14:paraId="6BFCB305" w14:textId="2BD7B95A"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51B32">
        <w:t>3.44</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D51B32">
        <w:t>3.18.21</w:t>
      </w:r>
      <w:r>
        <w:fldChar w:fldCharType="end"/>
      </w:r>
      <w:r>
        <w:t>), which defines the rule that was violated by this result.</w:t>
      </w:r>
    </w:p>
    <w:p w14:paraId="18F8DF30" w14:textId="105B1BC0"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D51B32">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26275EB"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51B3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CBC6560"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D51B32">
        <w:t>3.53.5</w:t>
      </w:r>
      <w:r>
        <w:fldChar w:fldCharType="end"/>
      </w:r>
      <w:r>
        <w:t>) THEN</w:t>
      </w:r>
    </w:p>
    <w:p w14:paraId="0754D2E7" w14:textId="0AFC10FD"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51B32">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D51B32">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29F7E472"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D51B32">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61" w:name="_Ref508811133"/>
      <w:bookmarkStart w:id="262" w:name="_Toc5694258"/>
      <w:bookmarkEnd w:id="259"/>
      <w:r>
        <w:t>text property</w:t>
      </w:r>
      <w:bookmarkEnd w:id="261"/>
      <w:bookmarkEnd w:id="262"/>
    </w:p>
    <w:p w14:paraId="38926169" w14:textId="76EE19B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51B32">
        <w:t>3.11.3</w:t>
      </w:r>
      <w:r>
        <w:fldChar w:fldCharType="end"/>
      </w:r>
      <w:r>
        <w:t>)</w:t>
      </w:r>
      <w:r w:rsidRPr="0027620D">
        <w:t>.</w:t>
      </w:r>
    </w:p>
    <w:p w14:paraId="68ED5C2D" w14:textId="1CE1441F" w:rsidR="00B607AD" w:rsidRDefault="007C76ED" w:rsidP="00B607AD">
      <w:pPr>
        <w:pStyle w:val="Heading3"/>
      </w:pPr>
      <w:bookmarkStart w:id="263" w:name="_Ref508811583"/>
      <w:bookmarkStart w:id="264" w:name="_Toc5694259"/>
      <w:r>
        <w:t xml:space="preserve">markdown </w:t>
      </w:r>
      <w:r w:rsidR="00B607AD">
        <w:t>property</w:t>
      </w:r>
      <w:bookmarkEnd w:id="263"/>
      <w:bookmarkEnd w:id="264"/>
    </w:p>
    <w:p w14:paraId="252D70DD" w14:textId="0FE0F6D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51B3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A6803E4"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51B3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65" w:name="_Ref508811592"/>
      <w:bookmarkStart w:id="266" w:name="_Toc5694260"/>
      <w:r>
        <w:lastRenderedPageBreak/>
        <w:t>id</w:t>
      </w:r>
      <w:r w:rsidR="00B607AD">
        <w:t xml:space="preserve"> property</w:t>
      </w:r>
      <w:bookmarkEnd w:id="265"/>
      <w:bookmarkEnd w:id="266"/>
    </w:p>
    <w:p w14:paraId="5F5AED7E" w14:textId="57B74C2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51B3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67" w:name="_Ref508811093"/>
      <w:bookmarkStart w:id="268" w:name="_Toc5694261"/>
      <w:r>
        <w:t>arguments property</w:t>
      </w:r>
      <w:bookmarkEnd w:id="267"/>
      <w:bookmarkEnd w:id="268"/>
    </w:p>
    <w:p w14:paraId="3337B550" w14:textId="6EDFE0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51B3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51B3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51B32">
        <w:t>3.11.10</w:t>
      </w:r>
      <w:r>
        <w:fldChar w:fldCharType="end"/>
      </w:r>
      <w:r>
        <w:t>) contains any placeholders (§</w:t>
      </w:r>
      <w:r>
        <w:fldChar w:fldCharType="begin"/>
      </w:r>
      <w:r>
        <w:instrText xml:space="preserve"> REF _Ref508810893 \r \h </w:instrText>
      </w:r>
      <w:r>
        <w:fldChar w:fldCharType="separate"/>
      </w:r>
      <w:r w:rsidR="00D51B3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51B3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69" w:name="_Ref3551923"/>
      <w:bookmarkStart w:id="270" w:name="_Toc5694262"/>
      <w:r>
        <w:t>multiformatMessageString object</w:t>
      </w:r>
      <w:bookmarkEnd w:id="269"/>
      <w:bookmarkEnd w:id="270"/>
    </w:p>
    <w:p w14:paraId="38BF636F" w14:textId="60D0304F" w:rsidR="006F2550" w:rsidRDefault="006F2550" w:rsidP="006F2550">
      <w:pPr>
        <w:pStyle w:val="Heading3"/>
      </w:pPr>
      <w:bookmarkStart w:id="271" w:name="_Toc5694263"/>
      <w:r>
        <w:t>General</w:t>
      </w:r>
      <w:bookmarkEnd w:id="27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72" w:name="_Ref4522143"/>
      <w:bookmarkStart w:id="273" w:name="_Toc5694264"/>
      <w:r>
        <w:t>Localizable multiformatMessageStrings</w:t>
      </w:r>
      <w:bookmarkEnd w:id="272"/>
      <w:bookmarkEnd w:id="273"/>
    </w:p>
    <w:p w14:paraId="76D5DBD2" w14:textId="23F095A0"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D51B32">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74" w:name="_Ref3551354"/>
      <w:bookmarkStart w:id="275" w:name="_Toc5694265"/>
      <w:r>
        <w:t>text property</w:t>
      </w:r>
      <w:bookmarkEnd w:id="274"/>
      <w:bookmarkEnd w:id="27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76" w:name="_Ref3625000"/>
      <w:bookmarkStart w:id="277" w:name="_Toc5694266"/>
      <w:r>
        <w:t>markdown property</w:t>
      </w:r>
      <w:bookmarkEnd w:id="276"/>
      <w:bookmarkEnd w:id="277"/>
    </w:p>
    <w:p w14:paraId="20AC6A2B" w14:textId="283F151A"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51B32">
        <w:t>3.11.4</w:t>
      </w:r>
      <w:r>
        <w:fldChar w:fldCharType="end"/>
      </w:r>
      <w:r>
        <w:t>) expressed in GitHub-Flavored Markdown [</w:t>
      </w:r>
      <w:hyperlink w:anchor="GFM" w:history="1">
        <w:r w:rsidRPr="006F2550">
          <w:rPr>
            <w:rStyle w:val="Hyperlink"/>
          </w:rPr>
          <w:t>GFM</w:t>
        </w:r>
      </w:hyperlink>
      <w:r>
        <w:t>].</w:t>
      </w:r>
    </w:p>
    <w:p w14:paraId="2C9A46D1" w14:textId="42CC2AF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51B32">
        <w:t>3.12.3</w:t>
      </w:r>
      <w:r w:rsidR="000E616A">
        <w:fldChar w:fldCharType="end"/>
      </w:r>
      <w:r>
        <w:t>) instead.</w:t>
      </w:r>
    </w:p>
    <w:p w14:paraId="0645E5C8" w14:textId="1357072E" w:rsidR="0038356E" w:rsidRPr="0038356E" w:rsidRDefault="00815787" w:rsidP="0038356E">
      <w:pPr>
        <w:pStyle w:val="Heading2"/>
      </w:pPr>
      <w:bookmarkStart w:id="278" w:name="_Ref508812301"/>
      <w:bookmarkStart w:id="279" w:name="_Toc5694267"/>
      <w:r>
        <w:t>sarifLog object</w:t>
      </w:r>
      <w:bookmarkEnd w:id="260"/>
      <w:bookmarkEnd w:id="278"/>
      <w:bookmarkEnd w:id="279"/>
    </w:p>
    <w:p w14:paraId="5DEDD21B" w14:textId="0630136E" w:rsidR="000D32C1" w:rsidRDefault="000D32C1" w:rsidP="000D32C1">
      <w:pPr>
        <w:pStyle w:val="Heading3"/>
      </w:pPr>
      <w:bookmarkStart w:id="280" w:name="_Toc5694268"/>
      <w:r>
        <w:t>General</w:t>
      </w:r>
      <w:bookmarkEnd w:id="28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04CAD73E"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51B32">
        <w:t>3.13.2</w:t>
      </w:r>
      <w:r w:rsidR="0038356E">
        <w:fldChar w:fldCharType="end"/>
      </w:r>
      <w:r w:rsidR="00D71A1D">
        <w:t>.</w:t>
      </w:r>
    </w:p>
    <w:p w14:paraId="69B7D7D3" w14:textId="2203EEF3"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51B3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9176B5C"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51B3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81" w:name="_Ref493349977"/>
      <w:bookmarkStart w:id="282" w:name="_Ref493350297"/>
      <w:bookmarkStart w:id="283" w:name="_Toc5694269"/>
      <w:r>
        <w:t>version property</w:t>
      </w:r>
      <w:bookmarkEnd w:id="281"/>
      <w:bookmarkEnd w:id="282"/>
      <w:bookmarkEnd w:id="283"/>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84" w:name="_Ref508812350"/>
      <w:bookmarkStart w:id="285" w:name="_Toc5694270"/>
      <w:r>
        <w:t>$schema property</w:t>
      </w:r>
      <w:bookmarkEnd w:id="284"/>
      <w:bookmarkEnd w:id="28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1C7007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51B3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86" w:name="_Ref493349987"/>
      <w:bookmarkStart w:id="287" w:name="_Toc5694271"/>
      <w:r>
        <w:t>runs property</w:t>
      </w:r>
      <w:bookmarkEnd w:id="286"/>
      <w:bookmarkEnd w:id="287"/>
    </w:p>
    <w:p w14:paraId="4CED6907" w14:textId="7F40EF0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51B3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88" w:name="_Ref3470597"/>
      <w:bookmarkStart w:id="289" w:name="_Toc5694272"/>
      <w:r>
        <w:lastRenderedPageBreak/>
        <w:t>inlineExternalProperties property</w:t>
      </w:r>
      <w:bookmarkEnd w:id="288"/>
      <w:bookmarkEnd w:id="289"/>
    </w:p>
    <w:p w14:paraId="12679AC5" w14:textId="373128CE"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51B32">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D51B3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699545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51B3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D51B3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9C0F49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D51B32">
        <w:t>4.3.4</w:t>
      </w:r>
      <w:r>
        <w:fldChar w:fldCharType="end"/>
      </w:r>
      <w:r>
        <w:t>.</w:t>
      </w:r>
    </w:p>
    <w:p w14:paraId="7B0569FB" w14:textId="77777777" w:rsidR="00A632A2" w:rsidRPr="00230F9F" w:rsidRDefault="00A632A2" w:rsidP="00A632A2">
      <w:pPr>
        <w:pStyle w:val="Code"/>
      </w:pPr>
    </w:p>
    <w:p w14:paraId="19BFAEC2" w14:textId="4B8F8AD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51B32">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16BB163" w:rsidR="00A632A2" w:rsidRDefault="00A632A2" w:rsidP="00A632A2">
      <w:pPr>
        <w:pStyle w:val="Code"/>
      </w:pPr>
      <w:r>
        <w:t xml:space="preserve">  "runs": [                                           # See §</w:t>
      </w:r>
      <w:r>
        <w:fldChar w:fldCharType="begin"/>
      </w:r>
      <w:r>
        <w:instrText xml:space="preserve"> REF _Ref493349987 \r \h </w:instrText>
      </w:r>
      <w:r>
        <w:fldChar w:fldCharType="separate"/>
      </w:r>
      <w:r w:rsidR="00D51B32">
        <w:t>3.13.4</w:t>
      </w:r>
      <w:r>
        <w:fldChar w:fldCharType="end"/>
      </w:r>
      <w:r>
        <w:t>.</w:t>
      </w:r>
    </w:p>
    <w:p w14:paraId="7DDACCCC" w14:textId="34CFF320" w:rsidR="00A632A2" w:rsidRDefault="00A632A2" w:rsidP="00A632A2">
      <w:pPr>
        <w:pStyle w:val="Code"/>
      </w:pPr>
      <w:r>
        <w:t xml:space="preserve">    {                                                 # A run object (§</w:t>
      </w:r>
      <w:r>
        <w:fldChar w:fldCharType="begin"/>
      </w:r>
      <w:r>
        <w:instrText xml:space="preserve"> REF _Ref493349997 \r \h </w:instrText>
      </w:r>
      <w:r>
        <w:fldChar w:fldCharType="separate"/>
      </w:r>
      <w:r w:rsidR="00D51B32">
        <w:t>3.14</w:t>
      </w:r>
      <w:r>
        <w:fldChar w:fldCharType="end"/>
      </w:r>
      <w:r>
        <w:t>).</w:t>
      </w:r>
    </w:p>
    <w:p w14:paraId="4DEFBA4D" w14:textId="5A9578AF" w:rsidR="00A632A2" w:rsidRDefault="00A632A2" w:rsidP="00A632A2">
      <w:pPr>
        <w:pStyle w:val="Code"/>
      </w:pPr>
      <w:r>
        <w:t xml:space="preserve">      "tool": {                                       # See §</w:t>
      </w:r>
      <w:r>
        <w:fldChar w:fldCharType="begin"/>
      </w:r>
      <w:r>
        <w:instrText xml:space="preserve"> REF _Ref493350956 \r \h </w:instrText>
      </w:r>
      <w:r>
        <w:fldChar w:fldCharType="separate"/>
      </w:r>
      <w:r w:rsidR="00D51B32">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48F691F1"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D51B32">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90" w:name="_Ref493349997"/>
      <w:bookmarkStart w:id="291" w:name="_Ref493350451"/>
      <w:bookmarkStart w:id="292" w:name="_Toc5694273"/>
      <w:r>
        <w:t>run object</w:t>
      </w:r>
      <w:bookmarkEnd w:id="290"/>
      <w:bookmarkEnd w:id="291"/>
      <w:bookmarkEnd w:id="292"/>
    </w:p>
    <w:p w14:paraId="10E42C1C" w14:textId="534C375F" w:rsidR="000D32C1" w:rsidRDefault="000D32C1" w:rsidP="000D32C1">
      <w:pPr>
        <w:pStyle w:val="Heading3"/>
      </w:pPr>
      <w:bookmarkStart w:id="293" w:name="_Toc5694274"/>
      <w:r>
        <w:t>General</w:t>
      </w:r>
      <w:bookmarkEnd w:id="29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464E8C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51B32">
        <w:t>3.14.6</w:t>
      </w:r>
      <w:r>
        <w:fldChar w:fldCharType="end"/>
      </w:r>
      <w:r w:rsidR="00893398">
        <w:t>.</w:t>
      </w:r>
    </w:p>
    <w:p w14:paraId="458D3C95" w14:textId="1F98A918"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51B32">
        <w:t>3.17</w:t>
      </w:r>
      <w:r>
        <w:fldChar w:fldCharType="end"/>
      </w:r>
      <w:r>
        <w:t>)</w:t>
      </w:r>
      <w:r w:rsidR="00893398">
        <w:t>.</w:t>
      </w:r>
    </w:p>
    <w:p w14:paraId="5659FE03" w14:textId="398D62B9" w:rsidR="00C66549" w:rsidRDefault="00C66549" w:rsidP="002D65F3">
      <w:pPr>
        <w:pStyle w:val="Code"/>
      </w:pPr>
      <w:r>
        <w:t xml:space="preserve">  },</w:t>
      </w:r>
    </w:p>
    <w:p w14:paraId="5572A9C8" w14:textId="7A226C35"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51B32">
        <w:t>3.14.20</w:t>
      </w:r>
      <w:r>
        <w:fldChar w:fldCharType="end"/>
      </w:r>
      <w:r w:rsidR="00893398">
        <w:t>.</w:t>
      </w:r>
    </w:p>
    <w:p w14:paraId="2AB9C865" w14:textId="68161F9F" w:rsidR="00C66549" w:rsidRDefault="00C66549" w:rsidP="002D65F3">
      <w:pPr>
        <w:pStyle w:val="Code"/>
      </w:pPr>
      <w:r>
        <w:t xml:space="preserve">    {</w:t>
      </w:r>
    </w:p>
    <w:p w14:paraId="34499818" w14:textId="6DF28DE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51B32">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94" w:name="_Ref522953645"/>
      <w:bookmarkStart w:id="295" w:name="_Toc5694275"/>
      <w:r>
        <w:t>external</w:t>
      </w:r>
      <w:r w:rsidR="007072B1">
        <w:t>Property</w:t>
      </w:r>
      <w:r>
        <w:t>File</w:t>
      </w:r>
      <w:r w:rsidR="00A632A2">
        <w:t>Reference</w:t>
      </w:r>
      <w:r>
        <w:t>s property</w:t>
      </w:r>
      <w:bookmarkEnd w:id="294"/>
      <w:bookmarkEnd w:id="295"/>
    </w:p>
    <w:p w14:paraId="3E8B7EF9" w14:textId="6DFD68BA" w:rsidR="000F505D" w:rsidRPr="000F505D" w:rsidRDefault="00AF60C1" w:rsidP="000F505D">
      <w:pPr>
        <w:pStyle w:val="Heading4"/>
      </w:pPr>
      <w:bookmarkStart w:id="296" w:name="_Ref530061707"/>
      <w:bookmarkStart w:id="297" w:name="_Toc5694276"/>
      <w:r>
        <w:t>Rationale</w:t>
      </w:r>
      <w:bookmarkEnd w:id="296"/>
      <w:bookmarkEnd w:id="29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10146702"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D51B32">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98" w:name="_Ref530228629"/>
      <w:bookmarkStart w:id="299" w:name="_Toc5694277"/>
      <w:r>
        <w:lastRenderedPageBreak/>
        <w:t>Property definition</w:t>
      </w:r>
      <w:bookmarkEnd w:id="298"/>
      <w:bookmarkEnd w:id="299"/>
    </w:p>
    <w:p w14:paraId="03EA46FB" w14:textId="690AF6F6"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D51B32">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rPr>
          <w:ins w:id="300" w:author="Laurence Golding" w:date="2019-04-09T14:37:00Z"/>
        </w:trPr>
        <w:tc>
          <w:tcPr>
            <w:tcW w:w="3085" w:type="dxa"/>
          </w:tcPr>
          <w:p w14:paraId="50B195D8" w14:textId="57DF00D9" w:rsidR="007A5282" w:rsidRPr="00700077" w:rsidRDefault="007A5282" w:rsidP="00F77D58">
            <w:pPr>
              <w:rPr>
                <w:ins w:id="301" w:author="Laurence Golding" w:date="2019-04-09T14:37:00Z"/>
                <w:rStyle w:val="CODEtemp"/>
              </w:rPr>
            </w:pPr>
            <w:ins w:id="302" w:author="Laurence Golding" w:date="2019-04-09T14:37:00Z">
              <w:r>
                <w:rPr>
                  <w:rStyle w:val="CODEtemp"/>
                </w:rPr>
                <w:t>run.requests</w:t>
              </w:r>
            </w:ins>
          </w:p>
        </w:tc>
        <w:tc>
          <w:tcPr>
            <w:tcW w:w="4519" w:type="dxa"/>
          </w:tcPr>
          <w:p w14:paraId="47CE5CD4" w14:textId="17382373" w:rsidR="007A5282" w:rsidRPr="00700077" w:rsidRDefault="007A5282" w:rsidP="00F77D58">
            <w:pPr>
              <w:rPr>
                <w:ins w:id="303" w:author="Laurence Golding" w:date="2019-04-09T14:37:00Z"/>
                <w:rStyle w:val="CODEtemp"/>
              </w:rPr>
            </w:pPr>
            <w:ins w:id="304" w:author="Laurence Golding" w:date="2019-04-09T14:37:00Z">
              <w:r>
                <w:rPr>
                  <w:rStyle w:val="CODEtemp"/>
                </w:rPr>
                <w:t>requests</w:t>
              </w:r>
            </w:ins>
          </w:p>
        </w:tc>
        <w:tc>
          <w:tcPr>
            <w:tcW w:w="1972" w:type="dxa"/>
          </w:tcPr>
          <w:p w14:paraId="52CC174B" w14:textId="1B41D24A" w:rsidR="007A5282" w:rsidRDefault="007A5282" w:rsidP="00F77D58">
            <w:pPr>
              <w:jc w:val="center"/>
              <w:rPr>
                <w:ins w:id="305" w:author="Laurence Golding" w:date="2019-04-09T14:37:00Z"/>
                <w:rStyle w:val="CODEtemp"/>
                <w:rFonts w:ascii="Arial" w:hAnsi="Arial" w:cs="Arial"/>
              </w:rPr>
            </w:pPr>
            <w:ins w:id="306" w:author="Laurence Golding" w:date="2019-04-09T14:37:00Z">
              <w:r>
                <w:rPr>
                  <w:rStyle w:val="CODEtemp"/>
                  <w:rFonts w:ascii="Arial" w:hAnsi="Arial" w:cs="Arial"/>
                </w:rPr>
                <w:t>array</w:t>
              </w:r>
            </w:ins>
          </w:p>
        </w:tc>
      </w:tr>
      <w:tr w:rsidR="007A5282" w14:paraId="00C24836" w14:textId="77777777" w:rsidTr="00F77D58">
        <w:trPr>
          <w:ins w:id="307" w:author="Laurence Golding" w:date="2019-04-09T14:37:00Z"/>
        </w:trPr>
        <w:tc>
          <w:tcPr>
            <w:tcW w:w="3085" w:type="dxa"/>
          </w:tcPr>
          <w:p w14:paraId="4B3DDE54" w14:textId="59CEF2EA" w:rsidR="007A5282" w:rsidRPr="00700077" w:rsidRDefault="007A5282" w:rsidP="00F77D58">
            <w:pPr>
              <w:rPr>
                <w:ins w:id="308" w:author="Laurence Golding" w:date="2019-04-09T14:37:00Z"/>
                <w:rStyle w:val="CODEtemp"/>
              </w:rPr>
            </w:pPr>
            <w:ins w:id="309" w:author="Laurence Golding" w:date="2019-04-09T14:37:00Z">
              <w:r>
                <w:rPr>
                  <w:rStyle w:val="CODEtemp"/>
                </w:rPr>
                <w:t>run.responses</w:t>
              </w:r>
            </w:ins>
          </w:p>
        </w:tc>
        <w:tc>
          <w:tcPr>
            <w:tcW w:w="4519" w:type="dxa"/>
          </w:tcPr>
          <w:p w14:paraId="1F87080C" w14:textId="0EA1E0CB" w:rsidR="007A5282" w:rsidRPr="00700077" w:rsidRDefault="007A5282" w:rsidP="00F77D58">
            <w:pPr>
              <w:rPr>
                <w:ins w:id="310" w:author="Laurence Golding" w:date="2019-04-09T14:37:00Z"/>
                <w:rStyle w:val="CODEtemp"/>
              </w:rPr>
            </w:pPr>
            <w:ins w:id="311" w:author="Laurence Golding" w:date="2019-04-09T14:37:00Z">
              <w:r>
                <w:rPr>
                  <w:rStyle w:val="CODEtemp"/>
                </w:rPr>
                <w:t>responses</w:t>
              </w:r>
            </w:ins>
          </w:p>
        </w:tc>
        <w:tc>
          <w:tcPr>
            <w:tcW w:w="1972" w:type="dxa"/>
          </w:tcPr>
          <w:p w14:paraId="1A4C6B6F" w14:textId="44A5D464" w:rsidR="007A5282" w:rsidRDefault="007A5282" w:rsidP="00F77D58">
            <w:pPr>
              <w:jc w:val="center"/>
              <w:rPr>
                <w:ins w:id="312" w:author="Laurence Golding" w:date="2019-04-09T14:37:00Z"/>
                <w:rStyle w:val="CODEtemp"/>
                <w:rFonts w:ascii="Arial" w:hAnsi="Arial" w:cs="Arial"/>
              </w:rPr>
            </w:pPr>
            <w:ins w:id="313" w:author="Laurence Golding" w:date="2019-04-09T14:37:00Z">
              <w:r>
                <w:rPr>
                  <w:rStyle w:val="CODEtemp"/>
                  <w:rFonts w:ascii="Arial" w:hAnsi="Arial" w:cs="Arial"/>
                </w:rPr>
                <w:t>array</w:t>
              </w:r>
            </w:ins>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7BEB7CDE"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D51B32">
        <w:t>3.15</w:t>
      </w:r>
      <w:r w:rsidR="000F505D">
        <w:fldChar w:fldCharType="end"/>
      </w:r>
      <w:r w:rsidR="000F505D">
        <w:t>) specifying the location of the external</w:t>
      </w:r>
      <w:r w:rsidR="007072B1">
        <w:t xml:space="preserve"> property</w:t>
      </w:r>
      <w:r w:rsidR="000F505D">
        <w:t xml:space="preserve"> file.</w:t>
      </w:r>
    </w:p>
    <w:p w14:paraId="273FBFF5" w14:textId="3E149BC1"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w:t>
      </w:r>
      <w:del w:id="314" w:author="Laurence Golding" w:date="2019-04-09T16:42:00Z">
        <w:r w:rsidR="00F77D58" w:rsidDel="002950B9">
          <w:delText xml:space="preserve">one </w:delText>
        </w:r>
      </w:del>
      <w:ins w:id="315" w:author="Laurence Golding" w:date="2019-04-09T16:42:00Z">
        <w:r w:rsidR="002950B9">
          <w:t xml:space="preserve">zero </w:t>
        </w:r>
      </w:ins>
      <w:r w:rsidR="00F77D58">
        <w:t>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lastRenderedPageBreak/>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00E9AAF3"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D51B32">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56CEDAB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D51B32">
        <w:t>3.15</w:t>
      </w:r>
      <w:r w:rsidR="0069571F">
        <w:fldChar w:fldCharType="end"/>
      </w:r>
      <w:r w:rsidR="0069571F">
        <w:t>).</w:t>
      </w:r>
    </w:p>
    <w:p w14:paraId="3F42E1CE" w14:textId="6E5A5802"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D51B32">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66B30189"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D51B32">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7731F2F7"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D51B32">
        <w:t>3.14</w:t>
      </w:r>
      <w:r w:rsidR="002F2585">
        <w:fldChar w:fldCharType="end"/>
      </w:r>
      <w:r w:rsidR="002F2585">
        <w:t>)</w:t>
      </w:r>
      <w:r>
        <w:t>.</w:t>
      </w:r>
    </w:p>
    <w:p w14:paraId="31724446" w14:textId="6C5E3F31"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D51B32">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D493DA2"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D51B32">
        <w:t>3.15</w:t>
      </w:r>
      <w:r>
        <w:fldChar w:fldCharType="end"/>
      </w:r>
      <w:r>
        <w:t>).</w:t>
      </w:r>
    </w:p>
    <w:p w14:paraId="6134E5FD" w14:textId="0B80F8E9" w:rsidR="00294FED" w:rsidRDefault="00294FED" w:rsidP="00294FED">
      <w:pPr>
        <w:pStyle w:val="Code"/>
      </w:pPr>
      <w:r>
        <w:lastRenderedPageBreak/>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D51B32">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55464842"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D51B32">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6479B613"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D51B32">
        <w:t>3.14</w:t>
      </w:r>
      <w:r w:rsidR="002F2585">
        <w:fldChar w:fldCharType="end"/>
      </w:r>
      <w:r w:rsidR="002F2585">
        <w:t>)</w:t>
      </w:r>
      <w:r>
        <w:t>.</w:t>
      </w:r>
    </w:p>
    <w:p w14:paraId="045EE768" w14:textId="50DFF089"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D51B32">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4E7FE16A"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D51B32">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316" w:name="_Ref526937024"/>
      <w:bookmarkStart w:id="317" w:name="_Toc5694278"/>
      <w:r>
        <w:t>automationDetails</w:t>
      </w:r>
      <w:r w:rsidR="00636635">
        <w:t xml:space="preserve"> property</w:t>
      </w:r>
      <w:bookmarkEnd w:id="316"/>
      <w:bookmarkEnd w:id="317"/>
    </w:p>
    <w:p w14:paraId="389493B0" w14:textId="2147F068"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D51B32">
        <w:t>3.16</w:t>
      </w:r>
      <w:r>
        <w:fldChar w:fldCharType="end"/>
      </w:r>
      <w:r>
        <w:t>) that describes this run.</w:t>
      </w:r>
    </w:p>
    <w:p w14:paraId="678537B0" w14:textId="757423EC" w:rsidR="00636635" w:rsidRDefault="00636635" w:rsidP="00636635">
      <w:r>
        <w:t>For an example, see §</w:t>
      </w:r>
      <w:r>
        <w:fldChar w:fldCharType="begin"/>
      </w:r>
      <w:r>
        <w:instrText xml:space="preserve"> REF _Ref526936874 \r \h </w:instrText>
      </w:r>
      <w:r>
        <w:fldChar w:fldCharType="separate"/>
      </w:r>
      <w:r w:rsidR="00D51B32">
        <w:t>3.16.1</w:t>
      </w:r>
      <w:r>
        <w:fldChar w:fldCharType="end"/>
      </w:r>
      <w:r>
        <w:t>.</w:t>
      </w:r>
    </w:p>
    <w:p w14:paraId="0FE6118B" w14:textId="17F0C7DA" w:rsidR="00636635" w:rsidRDefault="003578B5" w:rsidP="00636635">
      <w:pPr>
        <w:pStyle w:val="Heading3"/>
      </w:pPr>
      <w:bookmarkStart w:id="318" w:name="_Ref526937372"/>
      <w:bookmarkStart w:id="319" w:name="_Toc5694279"/>
      <w:r>
        <w:t>runAggregates</w:t>
      </w:r>
      <w:r w:rsidR="00636635">
        <w:t xml:space="preserve"> property</w:t>
      </w:r>
      <w:bookmarkEnd w:id="318"/>
      <w:bookmarkEnd w:id="319"/>
    </w:p>
    <w:p w14:paraId="1964DFAF" w14:textId="4F46B022"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51B32">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D51B32">
        <w:t>3.16</w:t>
      </w:r>
      <w:r>
        <w:fldChar w:fldCharType="end"/>
      </w:r>
      <w:r>
        <w:t>) each of which describes an aggregate of runs to which this run belongs.</w:t>
      </w:r>
    </w:p>
    <w:p w14:paraId="66F91BCE" w14:textId="576B7530" w:rsidR="00636635" w:rsidRPr="00636635" w:rsidRDefault="00636635" w:rsidP="00636635">
      <w:r>
        <w:lastRenderedPageBreak/>
        <w:t>For an example, see §</w:t>
      </w:r>
      <w:r>
        <w:fldChar w:fldCharType="begin"/>
      </w:r>
      <w:r>
        <w:instrText xml:space="preserve"> REF _Ref526936874 \r \h </w:instrText>
      </w:r>
      <w:r>
        <w:fldChar w:fldCharType="separate"/>
      </w:r>
      <w:r w:rsidR="00D51B32">
        <w:t>3.16.1</w:t>
      </w:r>
      <w:r>
        <w:fldChar w:fldCharType="end"/>
      </w:r>
      <w:r>
        <w:t>.</w:t>
      </w:r>
    </w:p>
    <w:p w14:paraId="2BC037D2" w14:textId="6749EDAB" w:rsidR="000D32C1" w:rsidRDefault="000D32C1" w:rsidP="000D32C1">
      <w:pPr>
        <w:pStyle w:val="Heading3"/>
      </w:pPr>
      <w:bookmarkStart w:id="320" w:name="_Ref493475805"/>
      <w:bookmarkStart w:id="321" w:name="_Toc5694280"/>
      <w:r>
        <w:t>baseline</w:t>
      </w:r>
      <w:r w:rsidR="00435405">
        <w:t>Gui</w:t>
      </w:r>
      <w:r>
        <w:t>d property</w:t>
      </w:r>
      <w:bookmarkEnd w:id="320"/>
      <w:bookmarkEnd w:id="321"/>
    </w:p>
    <w:p w14:paraId="2AAA192D" w14:textId="12374FF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51B32">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51B3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51B32">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1FF32E9"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51B32">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51B32">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22" w:name="_Ref493350956"/>
      <w:bookmarkStart w:id="323" w:name="_Toc5694281"/>
      <w:r>
        <w:t>tool property</w:t>
      </w:r>
      <w:bookmarkEnd w:id="322"/>
      <w:bookmarkEnd w:id="323"/>
    </w:p>
    <w:p w14:paraId="56566E8E" w14:textId="4D5DAB5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51B32">
        <w:t>3.17</w:t>
      </w:r>
      <w:r>
        <w:fldChar w:fldCharType="end"/>
      </w:r>
      <w:r w:rsidRPr="003B5868">
        <w:t>) that describes the analysis tool that was run.</w:t>
      </w:r>
    </w:p>
    <w:p w14:paraId="1B63288D" w14:textId="5E09371B" w:rsidR="00B47FD2" w:rsidRDefault="00B47FD2" w:rsidP="00B47FD2">
      <w:pPr>
        <w:pStyle w:val="Heading3"/>
      </w:pPr>
      <w:bookmarkStart w:id="324" w:name="_Ref4659591"/>
      <w:bookmarkStart w:id="325" w:name="_Toc5694282"/>
      <w:r>
        <w:t>language</w:t>
      </w:r>
      <w:bookmarkEnd w:id="324"/>
      <w:bookmarkEnd w:id="325"/>
    </w:p>
    <w:p w14:paraId="0337CE14" w14:textId="395281F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51B32">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D51B32">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326" w:name="_Ref4509523"/>
      <w:bookmarkStart w:id="327" w:name="_Toc5694283"/>
      <w:r>
        <w:t>taxonomies property</w:t>
      </w:r>
      <w:bookmarkEnd w:id="326"/>
      <w:bookmarkEnd w:id="327"/>
    </w:p>
    <w:p w14:paraId="3ED81C5A" w14:textId="302E7702"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51B3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51B32">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51B32">
        <w:t>3.18.2</w:t>
      </w:r>
      <w:r w:rsidR="009634AB">
        <w:fldChar w:fldCharType="end"/>
      </w:r>
      <w:r w:rsidR="009634AB">
        <w:t>)</w:t>
      </w:r>
      <w:r>
        <w:t>.</w:t>
      </w:r>
    </w:p>
    <w:p w14:paraId="22A8AC46" w14:textId="700AFBC3"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51B32">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51B32">
        <w:t>3.18.23</w:t>
      </w:r>
      <w:r>
        <w:fldChar w:fldCharType="end"/>
      </w:r>
      <w:r>
        <w:t>.</w:t>
      </w:r>
    </w:p>
    <w:p w14:paraId="385B7FEA" w14:textId="5AF98DDE" w:rsidR="001077F2" w:rsidRDefault="006E58BF" w:rsidP="001077F2">
      <w:pPr>
        <w:pStyle w:val="Heading3"/>
      </w:pPr>
      <w:bookmarkStart w:id="328" w:name="_Ref4495306"/>
      <w:bookmarkStart w:id="329" w:name="_Toc5694284"/>
      <w:r>
        <w:t>tr</w:t>
      </w:r>
      <w:r w:rsidR="001077F2">
        <w:t>anslations property</w:t>
      </w:r>
      <w:bookmarkEnd w:id="328"/>
      <w:bookmarkEnd w:id="329"/>
    </w:p>
    <w:p w14:paraId="32C45637" w14:textId="05BD63BA"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51B3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51B32">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51B32">
        <w:t>3.18.3</w:t>
      </w:r>
      <w:r w:rsidR="009634AB">
        <w:fldChar w:fldCharType="end"/>
      </w:r>
      <w:r w:rsidR="009634AB">
        <w:t>)</w:t>
      </w:r>
      <w:r>
        <w:t>.</w:t>
      </w:r>
    </w:p>
    <w:p w14:paraId="1B96FE6E" w14:textId="28851AF2" w:rsidR="006E58BF" w:rsidRDefault="009B381A" w:rsidP="006E58BF">
      <w:pPr>
        <w:pStyle w:val="Heading3"/>
      </w:pPr>
      <w:bookmarkStart w:id="330" w:name="_Ref4509533"/>
      <w:bookmarkStart w:id="331" w:name="_Toc5694285"/>
      <w:r>
        <w:t>policies</w:t>
      </w:r>
      <w:r w:rsidR="006E58BF">
        <w:t xml:space="preserve"> property</w:t>
      </w:r>
      <w:bookmarkEnd w:id="330"/>
      <w:bookmarkEnd w:id="331"/>
    </w:p>
    <w:p w14:paraId="7FFDAD02" w14:textId="3623CC16"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51B32">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D51B32">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51B32">
        <w:t>3.18.4</w:t>
      </w:r>
      <w:r w:rsidR="00F16942">
        <w:fldChar w:fldCharType="end"/>
      </w:r>
      <w:r w:rsidR="00F16942">
        <w:t>)</w:t>
      </w:r>
      <w:r>
        <w:t>.</w:t>
      </w:r>
    </w:p>
    <w:p w14:paraId="29FA70CD" w14:textId="52EE5F0A" w:rsidR="000D32C1" w:rsidRDefault="000D32C1" w:rsidP="000D32C1">
      <w:pPr>
        <w:pStyle w:val="Heading3"/>
      </w:pPr>
      <w:bookmarkStart w:id="332" w:name="_Ref507657941"/>
      <w:bookmarkStart w:id="333" w:name="_Toc5694286"/>
      <w:r>
        <w:t>invocation</w:t>
      </w:r>
      <w:r w:rsidR="00514F09">
        <w:t>s</w:t>
      </w:r>
      <w:r>
        <w:t xml:space="preserve"> property</w:t>
      </w:r>
      <w:bookmarkEnd w:id="332"/>
      <w:bookmarkEnd w:id="333"/>
    </w:p>
    <w:p w14:paraId="676BBCBB" w14:textId="772B91F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51B32">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w:t>
      </w:r>
      <w:r>
        <w:lastRenderedPageBreak/>
        <w:t xml:space="preserve">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34" w:name="_Ref3810891"/>
      <w:bookmarkStart w:id="335" w:name="_Toc5694287"/>
      <w:r>
        <w:t>conversion property</w:t>
      </w:r>
      <w:bookmarkEnd w:id="334"/>
      <w:bookmarkEnd w:id="335"/>
    </w:p>
    <w:p w14:paraId="226462F1" w14:textId="5DC2F73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51B32">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36" w:name="_Ref511829897"/>
      <w:bookmarkStart w:id="337" w:name="_Toc5694288"/>
      <w:r>
        <w:t>versionControlProvenance property</w:t>
      </w:r>
      <w:bookmarkEnd w:id="336"/>
      <w:bookmarkEnd w:id="337"/>
    </w:p>
    <w:p w14:paraId="40DFBA3C" w14:textId="03BF581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51B32">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DDA2DB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D51B32">
        <w:t>3.22</w:t>
      </w:r>
      <w:r>
        <w:fldChar w:fldCharType="end"/>
      </w:r>
      <w:r>
        <w:t>).</w:t>
      </w:r>
    </w:p>
    <w:p w14:paraId="252CBC5B" w14:textId="4E22D27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51B32">
        <w:t>3.22.3</w:t>
      </w:r>
      <w:r w:rsidR="00EC5421">
        <w:fldChar w:fldCharType="end"/>
      </w:r>
      <w:r>
        <w:t>.</w:t>
      </w:r>
    </w:p>
    <w:p w14:paraId="5C24FC9B" w14:textId="1CBE2A41"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D51B32">
        <w:t>3.22.4</w:t>
      </w:r>
      <w:r w:rsidR="00EC5421">
        <w:fldChar w:fldCharType="end"/>
      </w:r>
      <w:r>
        <w:t>.</w:t>
      </w:r>
    </w:p>
    <w:p w14:paraId="1B1D75B0" w14:textId="13E6A42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51B32">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38" w:name="_Ref508869459"/>
      <w:bookmarkStart w:id="339" w:name="_Ref508869524"/>
      <w:bookmarkStart w:id="340" w:name="_Ref508869585"/>
      <w:bookmarkStart w:id="341" w:name="_Toc5694289"/>
      <w:bookmarkStart w:id="342" w:name="_Ref493345118"/>
      <w:r>
        <w:t>originalUriBaseIds property</w:t>
      </w:r>
      <w:bookmarkEnd w:id="338"/>
      <w:bookmarkEnd w:id="339"/>
      <w:bookmarkEnd w:id="340"/>
      <w:bookmarkEnd w:id="341"/>
    </w:p>
    <w:p w14:paraId="2DDCF7C4" w14:textId="4B98612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51B3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51B3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51B3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0740199"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51B32">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lastRenderedPageBreak/>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27B774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D51B32">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80FBC7"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51B32">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23977E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51B32">
        <w:t>3.26</w:t>
      </w:r>
      <w:r w:rsidR="00B213E1">
        <w:fldChar w:fldCharType="end"/>
      </w:r>
      <w:r w:rsidR="00B213E1">
        <w:t>)</w:t>
      </w:r>
      <w:r w:rsidR="00A34799">
        <w:t>.</w:t>
      </w:r>
    </w:p>
    <w:p w14:paraId="26DCDECF" w14:textId="34ECD0B9" w:rsidR="0012319B" w:rsidRDefault="0012319B" w:rsidP="002D65F3">
      <w:pPr>
        <w:pStyle w:val="Code"/>
      </w:pPr>
      <w:r>
        <w:lastRenderedPageBreak/>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51B32">
        <w:t>3.26.2</w:t>
      </w:r>
      <w:r w:rsidR="00C6546E">
        <w:fldChar w:fldCharType="end"/>
      </w:r>
      <w:r w:rsidR="00C6546E">
        <w:t>.</w:t>
      </w:r>
    </w:p>
    <w:p w14:paraId="14E37F0A" w14:textId="0DC7C6F4"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51B32">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43" w:name="_Ref507667580"/>
      <w:bookmarkStart w:id="344" w:name="_Toc5694290"/>
      <w:r>
        <w:t xml:space="preserve">artifacts </w:t>
      </w:r>
      <w:r w:rsidR="000D32C1">
        <w:t>property</w:t>
      </w:r>
      <w:bookmarkEnd w:id="342"/>
      <w:bookmarkEnd w:id="343"/>
      <w:bookmarkEnd w:id="344"/>
    </w:p>
    <w:p w14:paraId="1A04899C" w14:textId="4600553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51B3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51B32">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67105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51B32">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E7BEB9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51B32">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51B32">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45" w:name="_Ref493479000"/>
      <w:bookmarkStart w:id="346" w:name="_Ref493479448"/>
      <w:bookmarkStart w:id="347" w:name="_Toc5694291"/>
      <w:r>
        <w:t>logicalLocations property</w:t>
      </w:r>
      <w:bookmarkEnd w:id="345"/>
      <w:bookmarkEnd w:id="346"/>
      <w:bookmarkEnd w:id="347"/>
    </w:p>
    <w:p w14:paraId="428BC587" w14:textId="505FBF3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51B32">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D51B32">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lastRenderedPageBreak/>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107C998"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51B32">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AA12E7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D51B32">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48" w:name="_Ref4685267"/>
      <w:bookmarkStart w:id="349" w:name="_Toc5694292"/>
      <w:r>
        <w:t>addresses property</w:t>
      </w:r>
      <w:bookmarkEnd w:id="348"/>
      <w:bookmarkEnd w:id="349"/>
    </w:p>
    <w:p w14:paraId="72EFB665" w14:textId="080282CA"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51B32">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51B32">
        <w:t>3.27</w:t>
      </w:r>
      <w:r>
        <w:fldChar w:fldCharType="end"/>
      </w:r>
      <w:r>
        <w:t xml:space="preserve">) within </w:t>
      </w:r>
      <w:r w:rsidR="001136EC" w:rsidRPr="001136EC">
        <w:rPr>
          <w:rStyle w:val="CODEtemp"/>
        </w:rPr>
        <w:t>theRun</w:t>
      </w:r>
      <w:r>
        <w:t>.</w:t>
      </w:r>
    </w:p>
    <w:p w14:paraId="7511A76F" w14:textId="7E01A2C7"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D51B32">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50" w:name="_Ref3480694"/>
      <w:bookmarkStart w:id="351" w:name="_Toc5694293"/>
      <w:r>
        <w:lastRenderedPageBreak/>
        <w:t>threadFlowLocations property</w:t>
      </w:r>
      <w:bookmarkEnd w:id="350"/>
      <w:bookmarkEnd w:id="351"/>
    </w:p>
    <w:p w14:paraId="1234D581" w14:textId="7F1CE4D2"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D51B32">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D51B32">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52" w:name="_Ref511820652"/>
      <w:bookmarkStart w:id="353" w:name="_Toc5694294"/>
      <w:r>
        <w:t>graphs property</w:t>
      </w:r>
      <w:bookmarkEnd w:id="352"/>
      <w:bookmarkEnd w:id="353"/>
    </w:p>
    <w:p w14:paraId="2212E1F5" w14:textId="1F6045F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51B3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51B32">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BBF643D" w:rsidR="00845668" w:rsidRDefault="008B7D32" w:rsidP="008B7D32">
      <w:pPr>
        <w:rPr>
          <w:ins w:id="354" w:author="Laurence Golding" w:date="2019-04-09T14:3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51B32">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51B32">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51B32">
        <w:t>3.25</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rPr>
          <w:ins w:id="355" w:author="Laurence Golding" w:date="2019-04-09T14:36:00Z"/>
        </w:rPr>
      </w:pPr>
      <w:bookmarkStart w:id="356" w:name="_Ref5716760"/>
      <w:ins w:id="357" w:author="Laurence Golding" w:date="2019-04-09T14:36:00Z">
        <w:r>
          <w:t>requests property</w:t>
        </w:r>
        <w:bookmarkEnd w:id="356"/>
      </w:ins>
    </w:p>
    <w:p w14:paraId="5BA4C4FC" w14:textId="46B47D06" w:rsidR="00C75437" w:rsidRDefault="00F76C43" w:rsidP="00C75437">
      <w:pPr>
        <w:rPr>
          <w:ins w:id="358" w:author="Laurence Golding" w:date="2019-04-09T15:20:00Z"/>
        </w:rPr>
      </w:pPr>
      <w:ins w:id="359" w:author="Laurence Golding" w:date="2019-04-09T15:12:00Z">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ins>
      <w:ins w:id="360" w:author="Laurence Golding" w:date="2019-04-09T15:12:00Z">
        <w:r>
          <w:fldChar w:fldCharType="separate"/>
        </w:r>
        <w:r>
          <w:t>3.7.3</w:t>
        </w:r>
        <w:r>
          <w:fldChar w:fldCharType="end"/>
        </w:r>
        <w:r>
          <w:t xml:space="preserve">) </w:t>
        </w:r>
        <w:r>
          <w:rPr>
            <w:rStyle w:val="CODEtemp"/>
          </w:rPr>
          <w:t>request</w:t>
        </w:r>
        <w:r>
          <w:t xml:space="preserve"> objects (§</w:t>
        </w:r>
      </w:ins>
      <w:ins w:id="361" w:author="Laurence Golding" w:date="2019-04-09T15:13:00Z">
        <w:r>
          <w:fldChar w:fldCharType="begin"/>
        </w:r>
        <w:r>
          <w:instrText xml:space="preserve"> REF _Ref5715197 \r \h </w:instrText>
        </w:r>
      </w:ins>
      <w:r>
        <w:fldChar w:fldCharType="separate"/>
      </w:r>
      <w:ins w:id="362" w:author="Laurence Golding" w:date="2019-04-09T15:13:00Z">
        <w:r>
          <w:t>3.43</w:t>
        </w:r>
        <w:r>
          <w:fldChar w:fldCharType="end"/>
        </w:r>
      </w:ins>
      <w:ins w:id="363" w:author="Laurence Golding" w:date="2019-04-09T15:12:00Z">
        <w:r>
          <w:t>)</w:t>
        </w:r>
      </w:ins>
      <w:ins w:id="364" w:author="Laurence Golding" w:date="2019-04-09T15:13:00Z">
        <w:r>
          <w:t xml:space="preserve"> representing </w:t>
        </w:r>
      </w:ins>
      <w:ins w:id="365" w:author="Laurence Golding" w:date="2019-04-09T16:07:00Z">
        <w:r w:rsidR="00937E4C">
          <w:t>HTTP</w:t>
        </w:r>
      </w:ins>
      <w:ins w:id="366" w:author="Laurence Golding" w:date="2019-04-09T15:13:00Z">
        <w:r>
          <w:t xml:space="preserve"> requests </w:t>
        </w:r>
        <w:r w:rsidR="003B7CAD">
          <w:t xml:space="preserve">that appear in </w:t>
        </w:r>
        <w:r w:rsidR="003B7CAD" w:rsidRPr="003B7CAD">
          <w:rPr>
            <w:rStyle w:val="CODEtemp"/>
          </w:rPr>
          <w:t>result</w:t>
        </w:r>
        <w:r w:rsidR="003B7CAD">
          <w:t xml:space="preserve"> objects (</w:t>
        </w:r>
      </w:ins>
      <w:ins w:id="367" w:author="Laurence Golding" w:date="2019-04-09T15:14:00Z">
        <w:r w:rsidR="003B7CAD">
          <w:t>§</w:t>
        </w:r>
        <w:r w:rsidR="003B7CAD">
          <w:fldChar w:fldCharType="begin"/>
        </w:r>
        <w:r w:rsidR="003B7CAD">
          <w:instrText xml:space="preserve"> REF _Ref493350984 \r \h </w:instrText>
        </w:r>
      </w:ins>
      <w:r w:rsidR="003B7CAD">
        <w:fldChar w:fldCharType="separate"/>
      </w:r>
      <w:ins w:id="368" w:author="Laurence Golding" w:date="2019-04-09T15:14:00Z">
        <w:r w:rsidR="003B7CAD">
          <w:t>3.25</w:t>
        </w:r>
        <w:r w:rsidR="003B7CAD">
          <w:fldChar w:fldCharType="end"/>
        </w:r>
      </w:ins>
      <w:ins w:id="369" w:author="Laurence Golding" w:date="2019-04-09T15:13:00Z">
        <w:r w:rsidR="003B7CAD">
          <w:t>) within</w:t>
        </w:r>
      </w:ins>
      <w:ins w:id="370" w:author="Laurence Golding" w:date="2019-04-09T15:14:00Z">
        <w:r w:rsidR="003B7CAD">
          <w:t xml:space="preserve"> </w:t>
        </w:r>
        <w:r w:rsidR="003B7CAD" w:rsidRPr="003B7CAD">
          <w:rPr>
            <w:rStyle w:val="CODEtemp"/>
          </w:rPr>
          <w:t>theRun</w:t>
        </w:r>
      </w:ins>
      <w:ins w:id="371" w:author="Laurence Golding" w:date="2019-04-09T15:12:00Z">
        <w:r>
          <w:t>.</w:t>
        </w:r>
      </w:ins>
    </w:p>
    <w:p w14:paraId="5D61194B" w14:textId="50C90D2F" w:rsidR="003B7CAD" w:rsidRDefault="003B7CAD" w:rsidP="003B7CAD">
      <w:pPr>
        <w:pStyle w:val="Note"/>
        <w:rPr>
          <w:ins w:id="372" w:author="Laurence Golding" w:date="2019-04-09T14:36:00Z"/>
        </w:rPr>
      </w:pPr>
      <w:ins w:id="373" w:author="Laurence Golding" w:date="2019-04-09T15:20:00Z">
        <w:r>
          <w:t>NOTE: This property is primarily useful to web analysis tools.</w:t>
        </w:r>
      </w:ins>
    </w:p>
    <w:p w14:paraId="042903B8" w14:textId="38081F28" w:rsidR="00C75437" w:rsidRDefault="00C75437" w:rsidP="00C75437">
      <w:pPr>
        <w:pStyle w:val="Heading3"/>
        <w:rPr>
          <w:ins w:id="374" w:author="Laurence Golding" w:date="2019-04-09T14:37:00Z"/>
        </w:rPr>
      </w:pPr>
      <w:bookmarkStart w:id="375" w:name="_Ref5716908"/>
      <w:ins w:id="376" w:author="Laurence Golding" w:date="2019-04-09T14:36:00Z">
        <w:r>
          <w:t>response</w:t>
        </w:r>
      </w:ins>
      <w:ins w:id="377" w:author="Laurence Golding" w:date="2019-04-09T18:01:00Z">
        <w:r w:rsidR="00B66787">
          <w:t>s</w:t>
        </w:r>
      </w:ins>
      <w:bookmarkStart w:id="378" w:name="_GoBack"/>
      <w:bookmarkEnd w:id="378"/>
      <w:ins w:id="379" w:author="Laurence Golding" w:date="2019-04-09T14:36:00Z">
        <w:r>
          <w:t xml:space="preserve"> </w:t>
        </w:r>
      </w:ins>
      <w:ins w:id="380" w:author="Laurence Golding" w:date="2019-04-09T14:37:00Z">
        <w:r>
          <w:t>property</w:t>
        </w:r>
        <w:bookmarkEnd w:id="375"/>
      </w:ins>
    </w:p>
    <w:p w14:paraId="7EF3C2E3" w14:textId="0700C1B4" w:rsidR="00C75437" w:rsidRDefault="003B7CAD" w:rsidP="007A5282">
      <w:pPr>
        <w:rPr>
          <w:ins w:id="381" w:author="Laurence Golding" w:date="2019-04-09T15:21:00Z"/>
        </w:rPr>
      </w:pPr>
      <w:ins w:id="382" w:author="Laurence Golding" w:date="2019-04-09T15:19:00Z">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ins>
      <w:ins w:id="383" w:author="Laurence Golding" w:date="2019-04-09T15:19:00Z">
        <w:r>
          <w:fldChar w:fldCharType="separate"/>
        </w:r>
        <w:r>
          <w:t>3.7.3</w:t>
        </w:r>
        <w:r>
          <w:fldChar w:fldCharType="end"/>
        </w:r>
        <w:r>
          <w:t xml:space="preserve">) </w:t>
        </w:r>
        <w:r>
          <w:rPr>
            <w:rStyle w:val="CODEtemp"/>
          </w:rPr>
          <w:t>res</w:t>
        </w:r>
      </w:ins>
      <w:ins w:id="384" w:author="Laurence Golding" w:date="2019-04-09T15:20:00Z">
        <w:r>
          <w:rPr>
            <w:rStyle w:val="CODEtemp"/>
          </w:rPr>
          <w:t>ponse</w:t>
        </w:r>
      </w:ins>
      <w:ins w:id="385" w:author="Laurence Golding" w:date="2019-04-09T15:19:00Z">
        <w:r>
          <w:t xml:space="preserve"> objects (§</w:t>
        </w:r>
      </w:ins>
      <w:ins w:id="386" w:author="Laurence Golding" w:date="2019-04-09T15:20:00Z">
        <w:r>
          <w:fldChar w:fldCharType="begin"/>
        </w:r>
        <w:r>
          <w:instrText xml:space="preserve"> REF _Ref5715652 \r \h </w:instrText>
        </w:r>
      </w:ins>
      <w:r>
        <w:fldChar w:fldCharType="separate"/>
      </w:r>
      <w:ins w:id="387" w:author="Laurence Golding" w:date="2019-04-09T15:20:00Z">
        <w:r>
          <w:t>3.44</w:t>
        </w:r>
        <w:r>
          <w:fldChar w:fldCharType="end"/>
        </w:r>
      </w:ins>
      <w:ins w:id="388" w:author="Laurence Golding" w:date="2019-04-09T15:19:00Z">
        <w:r>
          <w:t xml:space="preserve">) representing web </w:t>
        </w:r>
      </w:ins>
      <w:ins w:id="389" w:author="Laurence Golding" w:date="2019-04-09T15:23:00Z">
        <w:r w:rsidR="00F831AE">
          <w:t>responses</w:t>
        </w:r>
      </w:ins>
      <w:ins w:id="390" w:author="Laurence Golding" w:date="2019-04-09T15:19:00Z">
        <w:r>
          <w:t xml:space="preserve"> that appear in </w:t>
        </w:r>
        <w:r w:rsidRPr="003B7CAD">
          <w:rPr>
            <w:rStyle w:val="CODEtemp"/>
          </w:rPr>
          <w:t>result</w:t>
        </w:r>
        <w:r>
          <w:t xml:space="preserve"> objects (§</w:t>
        </w:r>
        <w:r>
          <w:fldChar w:fldCharType="begin"/>
        </w:r>
        <w:r>
          <w:instrText xml:space="preserve"> REF _Ref493350984 \r \h </w:instrText>
        </w:r>
      </w:ins>
      <w:ins w:id="391" w:author="Laurence Golding" w:date="2019-04-09T15:19:00Z">
        <w:r>
          <w:fldChar w:fldCharType="separate"/>
        </w:r>
        <w:r>
          <w:t>3.25</w:t>
        </w:r>
        <w:r>
          <w:fldChar w:fldCharType="end"/>
        </w:r>
        <w:r>
          <w:t xml:space="preserve">) within </w:t>
        </w:r>
        <w:r w:rsidRPr="003B7CAD">
          <w:rPr>
            <w:rStyle w:val="CODEtemp"/>
          </w:rPr>
          <w:t>theRun</w:t>
        </w:r>
        <w:r>
          <w:t>.</w:t>
        </w:r>
      </w:ins>
    </w:p>
    <w:p w14:paraId="739398BD" w14:textId="4D52309F" w:rsidR="003B7CAD" w:rsidRPr="007A5282" w:rsidRDefault="003B7CAD" w:rsidP="003B7CAD">
      <w:pPr>
        <w:pStyle w:val="Note"/>
      </w:pPr>
      <w:ins w:id="392" w:author="Laurence Golding" w:date="2019-04-09T15:21:00Z">
        <w:r>
          <w:t>NOTE: This property is primarily useful to web analysis tools.</w:t>
        </w:r>
      </w:ins>
    </w:p>
    <w:p w14:paraId="34AB18F9" w14:textId="1EA8179D" w:rsidR="000D32C1" w:rsidRDefault="000D32C1" w:rsidP="000D32C1">
      <w:pPr>
        <w:pStyle w:val="Heading3"/>
      </w:pPr>
      <w:bookmarkStart w:id="393" w:name="_Ref493350972"/>
      <w:bookmarkStart w:id="394" w:name="_Toc5694295"/>
      <w:r>
        <w:t>results property</w:t>
      </w:r>
      <w:bookmarkEnd w:id="393"/>
      <w:bookmarkEnd w:id="394"/>
    </w:p>
    <w:p w14:paraId="319EAE63" w14:textId="135B9A5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51B32">
        <w:t>3.25</w:t>
      </w:r>
      <w:r w:rsidR="00FB5300">
        <w:fldChar w:fldCharType="end"/>
      </w:r>
      <w:r w:rsidR="00FB5300" w:rsidRPr="00FB5300">
        <w:t>) each of which represents a single result detected in the course of the run.</w:t>
      </w:r>
    </w:p>
    <w:p w14:paraId="66E8B62B" w14:textId="74A162B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51B3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7EC6263"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51B32">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95" w:name="_Ref511828248"/>
      <w:bookmarkStart w:id="396" w:name="_Toc5694296"/>
      <w:r>
        <w:lastRenderedPageBreak/>
        <w:t>defaultEncoding</w:t>
      </w:r>
      <w:bookmarkEnd w:id="395"/>
      <w:r w:rsidR="00F82406">
        <w:t xml:space="preserve"> property</w:t>
      </w:r>
      <w:bookmarkEnd w:id="396"/>
    </w:p>
    <w:p w14:paraId="305609EB" w14:textId="192BB7F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51B32">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51B32">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51B32">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2EF777E" w:rsidR="00926829" w:rsidRDefault="00926829" w:rsidP="00926829">
      <w:r>
        <w:t>For an example, see §</w:t>
      </w:r>
      <w:r>
        <w:fldChar w:fldCharType="begin"/>
      </w:r>
      <w:r>
        <w:instrText xml:space="preserve"> REF _Ref511828128 \r \h </w:instrText>
      </w:r>
      <w:r>
        <w:fldChar w:fldCharType="separate"/>
      </w:r>
      <w:r w:rsidR="00D51B32">
        <w:t>3.23.9</w:t>
      </w:r>
      <w:r>
        <w:fldChar w:fldCharType="end"/>
      </w:r>
      <w:r>
        <w:t>.</w:t>
      </w:r>
    </w:p>
    <w:p w14:paraId="5DBD21F7" w14:textId="5F01E581" w:rsidR="00F82406" w:rsidRDefault="00F82406" w:rsidP="00F82406">
      <w:pPr>
        <w:pStyle w:val="Heading3"/>
      </w:pPr>
      <w:bookmarkStart w:id="397" w:name="_Ref534897013"/>
      <w:bookmarkStart w:id="398" w:name="_Toc5694297"/>
      <w:r>
        <w:t>defaultSourceLanguage property</w:t>
      </w:r>
      <w:bookmarkEnd w:id="397"/>
      <w:bookmarkEnd w:id="398"/>
    </w:p>
    <w:p w14:paraId="66CE74AE" w14:textId="288636D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D51B32">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D51B32">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51B32">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51B32">
        <w:t>3.14.15</w:t>
      </w:r>
      <w:r w:rsidR="0003707A">
        <w:fldChar w:fldCharType="end"/>
      </w:r>
      <w:r w:rsidR="0003707A">
        <w:t xml:space="preserve">) which refers to a text </w:t>
      </w:r>
      <w:r w:rsidR="004D285A">
        <w:t xml:space="preserve">artifact </w:t>
      </w:r>
      <w:r w:rsidR="0003707A">
        <w:t>that contains source code.</w:t>
      </w:r>
    </w:p>
    <w:p w14:paraId="4CAA986B" w14:textId="586695D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51B32">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99" w:name="_Toc5694298"/>
      <w:r>
        <w:t>newlineSequences</w:t>
      </w:r>
      <w:r w:rsidR="00F82406">
        <w:t xml:space="preserve"> property</w:t>
      </w:r>
      <w:bookmarkEnd w:id="399"/>
    </w:p>
    <w:p w14:paraId="0E24944C" w14:textId="0980145D"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D51B3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714C43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51B32">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D51B32">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51B32">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D51B32">
        <w:t>3.50</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3F3993C" w:rsidR="00CD1A14" w:rsidRDefault="00CD1A14" w:rsidP="00CD1A14">
      <w:pPr>
        <w:pStyle w:val="Code"/>
      </w:pPr>
      <w:r>
        <w:t>{         # A run object (§</w:t>
      </w:r>
      <w:r>
        <w:fldChar w:fldCharType="begin"/>
      </w:r>
      <w:r>
        <w:instrText xml:space="preserve"> REF _Ref493349997 \r \h </w:instrText>
      </w:r>
      <w:r>
        <w:fldChar w:fldCharType="separate"/>
      </w:r>
      <w:r w:rsidR="00D51B3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400" w:name="_Ref516063927"/>
      <w:bookmarkStart w:id="401" w:name="_Toc5694299"/>
      <w:r>
        <w:lastRenderedPageBreak/>
        <w:t>columnKind property</w:t>
      </w:r>
      <w:bookmarkEnd w:id="400"/>
      <w:bookmarkEnd w:id="401"/>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402" w:name="_Ref510017893"/>
      <w:bookmarkStart w:id="403" w:name="_Toc5694300"/>
      <w:r>
        <w:t>redactionToken</w:t>
      </w:r>
      <w:bookmarkEnd w:id="402"/>
      <w:r>
        <w:t xml:space="preserve"> property</w:t>
      </w:r>
      <w:bookmarkEnd w:id="403"/>
    </w:p>
    <w:p w14:paraId="0674C185" w14:textId="55CCA23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51B32">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4F3A8C25" w:rsidR="00D65090" w:rsidRDefault="00D65090" w:rsidP="002D65F3">
      <w:pPr>
        <w:pStyle w:val="Code"/>
      </w:pPr>
      <w:bookmarkStart w:id="40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51B3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405" w:name="_Ref525806896"/>
      <w:bookmarkStart w:id="406" w:name="_Toc5694301"/>
      <w:bookmarkEnd w:id="404"/>
      <w:r>
        <w:t>externa</w:t>
      </w:r>
      <w:r w:rsidR="00960E2D">
        <w:t>l</w:t>
      </w:r>
      <w:r w:rsidR="00F265D8">
        <w:t>Property</w:t>
      </w:r>
      <w:r>
        <w:t>File</w:t>
      </w:r>
      <w:r w:rsidR="005E7318">
        <w:t>Reference</w:t>
      </w:r>
      <w:r>
        <w:t xml:space="preserve"> object</w:t>
      </w:r>
      <w:bookmarkEnd w:id="405"/>
      <w:bookmarkEnd w:id="406"/>
    </w:p>
    <w:p w14:paraId="020DB163" w14:textId="0923AD36" w:rsidR="00AF60C1" w:rsidRDefault="00AF60C1" w:rsidP="00AF60C1">
      <w:pPr>
        <w:pStyle w:val="Heading3"/>
      </w:pPr>
      <w:bookmarkStart w:id="407" w:name="_Toc5694302"/>
      <w:r>
        <w:t>General</w:t>
      </w:r>
      <w:bookmarkEnd w:id="407"/>
    </w:p>
    <w:p w14:paraId="38B8B5C7" w14:textId="0FD5C4C9"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D51B32">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408" w:name="_Ref525810081"/>
      <w:bookmarkStart w:id="409" w:name="_Toc5694303"/>
      <w:r>
        <w:t>l</w:t>
      </w:r>
      <w:r w:rsidR="006C1B56">
        <w:t xml:space="preserve">ocation </w:t>
      </w:r>
      <w:r w:rsidR="00AF60C1">
        <w:t>property</w:t>
      </w:r>
      <w:bookmarkEnd w:id="408"/>
      <w:bookmarkEnd w:id="409"/>
    </w:p>
    <w:p w14:paraId="46352381" w14:textId="5356516F" w:rsidR="00604E7A" w:rsidRDefault="001A277B" w:rsidP="00604E7A">
      <w:bookmarkStart w:id="410" w:name="_Hlk3472165"/>
      <w:r>
        <w:t>Depending on the circumstances, a</w:t>
      </w:r>
      <w:bookmarkEnd w:id="41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51B32">
        <w:t>3.4</w:t>
      </w:r>
      <w:r w:rsidR="00604E7A">
        <w:fldChar w:fldCharType="end"/>
      </w:r>
      <w:r w:rsidR="00604E7A">
        <w:t xml:space="preserve">) that specifies the location of the external </w:t>
      </w:r>
      <w:r w:rsidR="00F265D8">
        <w:t xml:space="preserve">property </w:t>
      </w:r>
      <w:r w:rsidR="00604E7A">
        <w:t>file.</w:t>
      </w:r>
    </w:p>
    <w:p w14:paraId="79BAE496" w14:textId="44237365" w:rsidR="00604E7A" w:rsidRDefault="001A277B" w:rsidP="00604E7A">
      <w:r w:rsidRPr="003F29AE">
        <w:lastRenderedPageBreak/>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51B3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D51B3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08F7497"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51B32">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51B32">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D51B32">
        <w:t>3.15.3</w:t>
      </w:r>
      <w:r>
        <w:fldChar w:fldCharType="end"/>
      </w:r>
      <w:r>
        <w:t>).</w:t>
      </w:r>
    </w:p>
    <w:p w14:paraId="7C6C90CA" w14:textId="72FD5310" w:rsidR="00AF60C1" w:rsidRDefault="008E4B88">
      <w:pPr>
        <w:pStyle w:val="Heading3"/>
      </w:pPr>
      <w:bookmarkStart w:id="411" w:name="_Ref525810085"/>
      <w:bookmarkStart w:id="412" w:name="_Toc5694304"/>
      <w:r>
        <w:t xml:space="preserve">guid </w:t>
      </w:r>
      <w:r w:rsidR="00AF60C1">
        <w:t>property</w:t>
      </w:r>
      <w:bookmarkEnd w:id="411"/>
      <w:bookmarkEnd w:id="412"/>
    </w:p>
    <w:p w14:paraId="54EBB426" w14:textId="15ED650B"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D51B32">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413" w:name="_Toc5694305"/>
      <w:r>
        <w:t>itemCount property</w:t>
      </w:r>
      <w:bookmarkEnd w:id="413"/>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9915252" w:rsidR="00EE58E1" w:rsidRPr="00EE58E1" w:rsidRDefault="00EE58E1" w:rsidP="00EE58E1">
      <w:pPr>
        <w:pStyle w:val="Note"/>
      </w:pPr>
      <w:r>
        <w:t>EXAMPLE: In EXAMPLE 1 in §</w:t>
      </w:r>
      <w:r>
        <w:fldChar w:fldCharType="begin"/>
      </w:r>
      <w:r>
        <w:instrText xml:space="preserve"> REF _Ref530228629 \r \h </w:instrText>
      </w:r>
      <w:r>
        <w:fldChar w:fldCharType="separate"/>
      </w:r>
      <w:r w:rsidR="00D51B32">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14" w:name="_Ref526936831"/>
      <w:bookmarkStart w:id="415" w:name="_Toc5694306"/>
      <w:r>
        <w:t>runAutomationDetails object</w:t>
      </w:r>
      <w:bookmarkEnd w:id="414"/>
      <w:bookmarkEnd w:id="415"/>
    </w:p>
    <w:p w14:paraId="589B6DF1" w14:textId="63103A8B" w:rsidR="00636635" w:rsidRDefault="00636635" w:rsidP="00636635">
      <w:pPr>
        <w:pStyle w:val="Heading3"/>
      </w:pPr>
      <w:bookmarkStart w:id="416" w:name="_Ref526936874"/>
      <w:bookmarkStart w:id="417" w:name="_Toc5694307"/>
      <w:r>
        <w:t>General</w:t>
      </w:r>
      <w:bookmarkEnd w:id="416"/>
      <w:bookmarkEnd w:id="417"/>
    </w:p>
    <w:p w14:paraId="00A2DEFC" w14:textId="0AC6736E" w:rsidR="00A0147E" w:rsidRDefault="00A0147E" w:rsidP="00A0147E">
      <w:bookmarkStart w:id="418" w:name="_Hlk526586231"/>
      <w:r>
        <w:t xml:space="preserve">A </w:t>
      </w:r>
      <w:r>
        <w:rPr>
          <w:rStyle w:val="CODEtemp"/>
        </w:rPr>
        <w:t>runAutomationDetails</w:t>
      </w:r>
      <w:r>
        <w:t xml:space="preserve"> object contains information that specifies </w:t>
      </w:r>
      <w:bookmarkEnd w:id="418"/>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0CEA7F52"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51B32">
        <w:t>3.14</w:t>
      </w:r>
      <w:r w:rsidR="008B6DA3">
        <w:fldChar w:fldCharType="end"/>
      </w:r>
      <w:r>
        <w:t>).</w:t>
      </w:r>
    </w:p>
    <w:p w14:paraId="340889C7" w14:textId="30E3DC7C"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51B3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D75C856"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51B3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419" w:name="_Toc5694308"/>
      <w:r>
        <w:t>Constraints</w:t>
      </w:r>
      <w:bookmarkEnd w:id="419"/>
    </w:p>
    <w:p w14:paraId="2467F699" w14:textId="0DEA7D2D"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D51B32">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D51B32">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D51B32">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420" w:name="_Toc5694309"/>
      <w:r>
        <w:t>description property</w:t>
      </w:r>
      <w:bookmarkEnd w:id="420"/>
    </w:p>
    <w:p w14:paraId="25D213B4" w14:textId="25D17B03"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421" w:name="_Ref526936776"/>
      <w:bookmarkStart w:id="422" w:name="_Toc5694310"/>
      <w:r>
        <w:t xml:space="preserve">id </w:t>
      </w:r>
      <w:r w:rsidR="00636635">
        <w:t>property</w:t>
      </w:r>
      <w:bookmarkEnd w:id="421"/>
      <w:bookmarkEnd w:id="422"/>
    </w:p>
    <w:p w14:paraId="4B70380E" w14:textId="02C4571C" w:rsidR="008B6DA3" w:rsidRDefault="008B6DA3" w:rsidP="008B6DA3">
      <w:bookmarkStart w:id="423"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51B32">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42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8E1520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51B32">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lastRenderedPageBreak/>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24" w:name="_Ref526937044"/>
      <w:bookmarkStart w:id="425" w:name="_Toc5694311"/>
      <w:r>
        <w:t xml:space="preserve">guid </w:t>
      </w:r>
      <w:r w:rsidR="00636635">
        <w:t>property</w:t>
      </w:r>
      <w:bookmarkEnd w:id="424"/>
      <w:bookmarkEnd w:id="425"/>
    </w:p>
    <w:p w14:paraId="171C0D57" w14:textId="138E34DB"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D51B32">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26" w:name="_Ref526937456"/>
      <w:bookmarkStart w:id="427" w:name="_Toc5694312"/>
      <w:r>
        <w:t>correlationGuid property</w:t>
      </w:r>
      <w:bookmarkEnd w:id="426"/>
      <w:bookmarkEnd w:id="427"/>
    </w:p>
    <w:p w14:paraId="0DF48F07" w14:textId="61CD3401"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D51B32">
        <w:t>3.5.4</w:t>
      </w:r>
      <w:r>
        <w:fldChar w:fldCharType="end"/>
      </w:r>
      <w:r>
        <w:t>) which is shared by all such runs of the same type, and differs between any two runs of different types.</w:t>
      </w:r>
    </w:p>
    <w:p w14:paraId="7A1FBC28" w14:textId="76D2FC92"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51B32">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28" w:name="_Ref493350964"/>
      <w:bookmarkStart w:id="429" w:name="_Toc5694313"/>
      <w:r>
        <w:t>tool object</w:t>
      </w:r>
      <w:bookmarkEnd w:id="428"/>
      <w:bookmarkEnd w:id="429"/>
    </w:p>
    <w:p w14:paraId="389A43BD" w14:textId="582B65CB" w:rsidR="00401BB5" w:rsidRDefault="00401BB5" w:rsidP="00401BB5">
      <w:pPr>
        <w:pStyle w:val="Heading3"/>
      </w:pPr>
      <w:bookmarkStart w:id="430" w:name="_Ref3663435"/>
      <w:bookmarkStart w:id="431" w:name="_Ref3726198"/>
      <w:bookmarkStart w:id="432" w:name="_Toc5694314"/>
      <w:r>
        <w:t>General</w:t>
      </w:r>
      <w:bookmarkEnd w:id="430"/>
      <w:bookmarkEnd w:id="431"/>
      <w:bookmarkEnd w:id="432"/>
    </w:p>
    <w:p w14:paraId="13ED0A5F" w14:textId="2240340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D51B3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D51B3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51B32">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6BE0C989"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EB1C531" w:rsidR="003D09A4" w:rsidRDefault="003D09A4" w:rsidP="003D09A4">
      <w:pPr>
        <w:pStyle w:val="Code"/>
      </w:pPr>
      <w:r>
        <w:t xml:space="preserve">  "driver": {              # See §</w:t>
      </w:r>
      <w:r>
        <w:fldChar w:fldCharType="begin"/>
      </w:r>
      <w:r>
        <w:instrText xml:space="preserve"> REF _Ref3663219 \r \h </w:instrText>
      </w:r>
      <w:r>
        <w:fldChar w:fldCharType="separate"/>
      </w:r>
      <w:r w:rsidR="00D51B32">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lastRenderedPageBreak/>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DDB0368" w:rsidR="003D09A4" w:rsidRDefault="003D09A4" w:rsidP="003D09A4">
      <w:pPr>
        <w:pStyle w:val="Code"/>
      </w:pPr>
      <w:r>
        <w:t xml:space="preserve">  "extensions": [          # See §</w:t>
      </w:r>
      <w:r>
        <w:fldChar w:fldCharType="begin"/>
      </w:r>
      <w:r>
        <w:instrText xml:space="preserve"> REF _Ref3663271 \r \h </w:instrText>
      </w:r>
      <w:r>
        <w:fldChar w:fldCharType="separate"/>
      </w:r>
      <w:r w:rsidR="00D51B32">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33" w:name="_Ref3663219"/>
      <w:bookmarkStart w:id="434" w:name="_Toc5694315"/>
      <w:r>
        <w:t>driver property</w:t>
      </w:r>
      <w:bookmarkEnd w:id="433"/>
      <w:bookmarkEnd w:id="434"/>
    </w:p>
    <w:p w14:paraId="242A18C5" w14:textId="19D20DF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35" w:name="_Ref3663271"/>
      <w:bookmarkStart w:id="436" w:name="_Toc5694316"/>
      <w:r>
        <w:t>extensions property</w:t>
      </w:r>
      <w:bookmarkEnd w:id="435"/>
      <w:bookmarkEnd w:id="436"/>
    </w:p>
    <w:p w14:paraId="521FDDFA" w14:textId="2437CC6E"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51B32">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D51B32">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37" w:name="_Ref3663078"/>
      <w:bookmarkStart w:id="438" w:name="_Toc5694317"/>
      <w:bookmarkStart w:id="439" w:name="_Hlk4510312"/>
      <w:r>
        <w:t>toolComponent object</w:t>
      </w:r>
      <w:bookmarkEnd w:id="437"/>
      <w:bookmarkEnd w:id="438"/>
    </w:p>
    <w:p w14:paraId="7AF98015" w14:textId="56895A30" w:rsidR="00A703AA" w:rsidRDefault="00A703AA" w:rsidP="00A703AA">
      <w:pPr>
        <w:pStyle w:val="Heading3"/>
      </w:pPr>
      <w:bookmarkStart w:id="440" w:name="_Toc5694318"/>
      <w:r>
        <w:t>General</w:t>
      </w:r>
      <w:bookmarkEnd w:id="440"/>
    </w:p>
    <w:p w14:paraId="6E55D0FB" w14:textId="30EED03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51B32">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7B06BADA"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D51B32">
        <w:t>3.18.2</w:t>
      </w:r>
      <w:r w:rsidR="00D61B3C">
        <w:fldChar w:fldCharType="end"/>
      </w:r>
      <w:r>
        <w:t>)</w:t>
      </w:r>
    </w:p>
    <w:p w14:paraId="5BA98CB4" w14:textId="1498C74B"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D51B32">
        <w:t>3.18.3</w:t>
      </w:r>
      <w:r w:rsidR="00D61B3C">
        <w:fldChar w:fldCharType="end"/>
      </w:r>
      <w:r>
        <w:t>)</w:t>
      </w:r>
    </w:p>
    <w:p w14:paraId="18E92E3A" w14:textId="7364F6D4"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51B32">
        <w:t>3.18.4</w:t>
      </w:r>
      <w:r w:rsidR="00D61B3C">
        <w:fldChar w:fldCharType="end"/>
      </w:r>
      <w:r w:rsidR="0028268F">
        <w:t>)</w:t>
      </w:r>
    </w:p>
    <w:p w14:paraId="364E92DD" w14:textId="49E7EEEB"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51B32">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D51B32">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441" w:name="_Ref4572675"/>
      <w:bookmarkStart w:id="442" w:name="_Toc5694319"/>
      <w:bookmarkStart w:id="443" w:name="_Hlk4587611"/>
      <w:r>
        <w:t>Taxonomies</w:t>
      </w:r>
      <w:bookmarkEnd w:id="441"/>
      <w:bookmarkEnd w:id="442"/>
    </w:p>
    <w:p w14:paraId="40506929" w14:textId="61C5972B"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E9EAEFC"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51B32">
        <w:t>3.18.23</w:t>
      </w:r>
      <w:r>
        <w:fldChar w:fldCharType="end"/>
      </w:r>
      <w:r>
        <w:t>).</w:t>
      </w:r>
    </w:p>
    <w:p w14:paraId="57E56912" w14:textId="15B3B0C9"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D51B32">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w:t>
      </w:r>
      <w:r>
        <w:lastRenderedPageBreak/>
        <w:t>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51B32">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D51B32">
        <w:t>3.44.5</w:t>
      </w:r>
      <w:r>
        <w:fldChar w:fldCharType="end"/>
      </w:r>
      <w:r>
        <w:t>), localizable (§</w:t>
      </w:r>
      <w:r>
        <w:fldChar w:fldCharType="begin"/>
      </w:r>
      <w:r>
        <w:instrText xml:space="preserve"> REF _Ref4509677 \r \h </w:instrText>
      </w:r>
      <w:r>
        <w:fldChar w:fldCharType="separate"/>
      </w:r>
      <w:r w:rsidR="00D51B32">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51B32">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D51B32">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D51B32">
        <w:t>3.44.14</w:t>
      </w:r>
      <w:r>
        <w:fldChar w:fldCharType="end"/>
      </w:r>
      <w:r>
        <w:t>).</w:t>
      </w:r>
    </w:p>
    <w:p w14:paraId="6822D740" w14:textId="0B608613"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51B32">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51B32">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51B32">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51B32">
        <w:t>3.18.22</w:t>
      </w:r>
      <w:r>
        <w:fldChar w:fldCharType="end"/>
      </w:r>
      <w:r>
        <w:t>) properties.</w:t>
      </w:r>
    </w:p>
    <w:p w14:paraId="7396B4AB" w14:textId="5BF7B23E"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D51B32">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D51B32">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0C0CBE2"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51B32">
        <w:t>3.44.15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51B32">
        <w:t>3.48</w:t>
      </w:r>
      <w:r w:rsidR="00F362FF">
        <w:fldChar w:fldCharType="end"/>
      </w:r>
      <w:r w:rsidR="00F362FF">
        <w:t>.</w:t>
      </w:r>
    </w:p>
    <w:p w14:paraId="4171D515" w14:textId="550EC3BE"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51B32">
        <w:t>3.14</w:t>
      </w:r>
      <w:r>
        <w:fldChar w:fldCharType="end"/>
      </w:r>
      <w:r>
        <w:t>).</w:t>
      </w:r>
    </w:p>
    <w:p w14:paraId="47086809" w14:textId="46133EA8"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51B32">
        <w:t>3.14.6</w:t>
      </w:r>
      <w:r>
        <w:fldChar w:fldCharType="end"/>
      </w:r>
      <w:r>
        <w:t>.</w:t>
      </w:r>
    </w:p>
    <w:p w14:paraId="288C0035" w14:textId="190635B6"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51B32">
        <w:t>3.17.2</w:t>
      </w:r>
      <w:r>
        <w:fldChar w:fldCharType="end"/>
      </w:r>
      <w:r>
        <w:t>.</w:t>
      </w:r>
    </w:p>
    <w:p w14:paraId="1DF0AA0D" w14:textId="77777777" w:rsidR="00D8625B" w:rsidRDefault="00D8625B" w:rsidP="00D8625B">
      <w:pPr>
        <w:pStyle w:val="Code"/>
      </w:pPr>
      <w:r>
        <w:t xml:space="preserve">      "name": "CodeScanner",</w:t>
      </w:r>
    </w:p>
    <w:p w14:paraId="34B8826D" w14:textId="309C487E"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D51B32">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BEB7681"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51B32">
        <w:t>3.44.15</w:t>
      </w:r>
      <w:r w:rsidR="00F362FF">
        <w:fldChar w:fldCharType="end"/>
      </w:r>
      <w:r w:rsidR="00F362FF">
        <w:t>.</w:t>
      </w:r>
    </w:p>
    <w:p w14:paraId="52CA54F5" w14:textId="59EC18A7"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D51B32">
        <w:t>3.48</w:t>
      </w:r>
      <w:r w:rsidR="00F362FF">
        <w:fldChar w:fldCharType="end"/>
      </w:r>
      <w:r w:rsidR="00F362FF">
        <w:t>).</w:t>
      </w:r>
    </w:p>
    <w:p w14:paraId="626613CC" w14:textId="68059BB7"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51B32">
        <w:t>3.48.2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6A080489"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D51B32">
        <w:t>3.48.3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lastRenderedPageBreak/>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lastRenderedPageBreak/>
        <w:t>}</w:t>
      </w:r>
    </w:p>
    <w:p w14:paraId="52DA8E1C" w14:textId="3E66A03B" w:rsidR="00D61B3C" w:rsidRDefault="00D61B3C" w:rsidP="00D61B3C">
      <w:pPr>
        <w:pStyle w:val="Heading3"/>
      </w:pPr>
      <w:bookmarkStart w:id="444" w:name="_Ref4572683"/>
      <w:bookmarkStart w:id="445" w:name="_Toc5694320"/>
      <w:bookmarkStart w:id="446" w:name="_Hlk4660791"/>
      <w:bookmarkEnd w:id="443"/>
      <w:r>
        <w:t>Translations</w:t>
      </w:r>
      <w:bookmarkEnd w:id="444"/>
      <w:bookmarkEnd w:id="445"/>
    </w:p>
    <w:bookmarkEnd w:id="446"/>
    <w:p w14:paraId="7E7D3A07" w14:textId="12932BB7"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D51B32">
        <w:t>3.5.2</w:t>
      </w:r>
      <w:r w:rsidR="0051580C">
        <w:fldChar w:fldCharType="end"/>
      </w:r>
      <w:r w:rsidR="0051580C">
        <w:t>) into another language.</w:t>
      </w:r>
    </w:p>
    <w:p w14:paraId="154704A8" w14:textId="4267C39C"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D51B32">
        <w:t>3.18.31</w:t>
      </w:r>
      <w:r w:rsidR="000112A5">
        <w:fldChar w:fldCharType="end"/>
      </w:r>
      <w:r w:rsidR="000112A5">
        <w:t>).</w:t>
      </w:r>
    </w:p>
    <w:p w14:paraId="5FD4E30B" w14:textId="1493B1E9"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D51B32">
        <w:t>3.14.9</w:t>
      </w:r>
      <w:r>
        <w:fldChar w:fldCharType="end"/>
      </w:r>
      <w:r>
        <w:t>).</w:t>
      </w:r>
    </w:p>
    <w:p w14:paraId="021DDF70" w14:textId="4DD3B1AA"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D51B32">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0D224DE4"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D51B32">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D51B32">
        <w:t>3.18.30</w:t>
      </w:r>
      <w:r w:rsidR="005F6EF8">
        <w:fldChar w:fldCharType="end"/>
      </w:r>
      <w:r w:rsidR="005F6EF8">
        <w:t>), populated by translated components.</w:t>
      </w:r>
    </w:p>
    <w:p w14:paraId="3B3125E8" w14:textId="078409DF"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D51B32">
        <w:t>3.18.27</w:t>
      </w:r>
      <w:r>
        <w:fldChar w:fldCharType="end"/>
      </w:r>
      <w:r>
        <w:t xml:space="preserve">) with the value </w:t>
      </w:r>
      <w:r w:rsidRPr="005F6EF8">
        <w:rPr>
          <w:rStyle w:val="CODEtemp"/>
        </w:rPr>
        <w:t>[ "localizedData" ]</w:t>
      </w:r>
      <w:r>
        <w:t>.</w:t>
      </w:r>
    </w:p>
    <w:p w14:paraId="59C21C08" w14:textId="6C2E7DDF" w:rsidR="00CF7E53" w:rsidRDefault="00CF7E53" w:rsidP="0005029C">
      <w:bookmarkStart w:id="447"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D51B32">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13A87189" w:rsidR="00AB32CC" w:rsidRDefault="00AB32CC" w:rsidP="0005029C">
      <w:bookmarkStart w:id="448"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D51B32">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D51B32">
        <w:t>3.18.30</w:t>
      </w:r>
      <w:r>
        <w:fldChar w:fldCharType="end"/>
      </w:r>
      <w:r>
        <w:t>). See the descriptions of those two properties for an explanation of the interaction between them.</w:t>
      </w:r>
    </w:p>
    <w:bookmarkEnd w:id="447"/>
    <w:bookmarkEnd w:id="448"/>
    <w:p w14:paraId="30C99874" w14:textId="65F3709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51B32">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D51B32">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D51B32">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D51B32">
        <w:t>3.18.30</w:t>
      </w:r>
      <w:r>
        <w:fldChar w:fldCharType="end"/>
      </w:r>
      <w:r>
        <w:t>).</w:t>
      </w:r>
    </w:p>
    <w:p w14:paraId="635FB0A3" w14:textId="7CD4E85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51B32">
        <w:t>3.14</w:t>
      </w:r>
      <w:r>
        <w:fldChar w:fldCharType="end"/>
      </w:r>
      <w:r>
        <w:t>).</w:t>
      </w:r>
    </w:p>
    <w:p w14:paraId="69085BD7" w14:textId="1F74156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51B32">
        <w:t>3.14.6</w:t>
      </w:r>
      <w:r>
        <w:fldChar w:fldCharType="end"/>
      </w:r>
      <w:r>
        <w:t>.</w:t>
      </w:r>
    </w:p>
    <w:p w14:paraId="00B84643" w14:textId="23B6BF8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51B32">
        <w:t>3.17.2</w:t>
      </w:r>
      <w:r>
        <w:fldChar w:fldCharType="end"/>
      </w:r>
      <w:r>
        <w:t>.</w:t>
      </w:r>
    </w:p>
    <w:p w14:paraId="386C352F" w14:textId="77777777" w:rsidR="002F0DD0" w:rsidRDefault="002F0DD0" w:rsidP="002F0DD0">
      <w:pPr>
        <w:pStyle w:val="Code"/>
      </w:pPr>
      <w:r>
        <w:t xml:space="preserve">      "name": "CodeScanner",</w:t>
      </w:r>
    </w:p>
    <w:p w14:paraId="2A41126F" w14:textId="5916A354"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D51B32">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lastRenderedPageBreak/>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49" w:name="_Ref4572690"/>
      <w:bookmarkStart w:id="450" w:name="_Toc5694321"/>
      <w:r>
        <w:t>Policies</w:t>
      </w:r>
      <w:bookmarkEnd w:id="449"/>
      <w:bookmarkEnd w:id="45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15FB0DD"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D51B32">
        <w:t>3.18.31</w:t>
      </w:r>
      <w:r w:rsidR="00363F84">
        <w:fldChar w:fldCharType="end"/>
      </w:r>
      <w:r w:rsidR="00213743">
        <w:t>).</w:t>
      </w:r>
    </w:p>
    <w:p w14:paraId="6456A294" w14:textId="299D9A0D"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51B32">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D51B32">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D51B32">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0F45EB78"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D51B32">
        <w:t>3.14.10</w:t>
      </w:r>
      <w:r>
        <w:fldChar w:fldCharType="end"/>
      </w:r>
      <w:r>
        <w:t>).</w:t>
      </w:r>
    </w:p>
    <w:p w14:paraId="1322BD32" w14:textId="45DA5CCD"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D51B32">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51B32">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51B32">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451"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24DFEA43"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51B32">
        <w:t>3.14</w:t>
      </w:r>
      <w:r w:rsidR="0063571B">
        <w:fldChar w:fldCharType="end"/>
      </w:r>
      <w:r w:rsidR="0063571B">
        <w:t>)</w:t>
      </w:r>
      <w:r>
        <w:t>.</w:t>
      </w:r>
    </w:p>
    <w:p w14:paraId="32C27A5A" w14:textId="2DB41397" w:rsidR="000375DC" w:rsidRDefault="000375DC" w:rsidP="000375DC">
      <w:pPr>
        <w:pStyle w:val="Code"/>
      </w:pPr>
      <w:r>
        <w:t xml:space="preserve">  "tool": {                        # See </w:t>
      </w:r>
      <w:bookmarkStart w:id="452" w:name="_Hlk5010077"/>
      <w:r w:rsidRPr="003B5868">
        <w:t>§</w:t>
      </w:r>
      <w:bookmarkEnd w:id="452"/>
      <w:r>
        <w:fldChar w:fldCharType="begin"/>
      </w:r>
      <w:r>
        <w:instrText xml:space="preserve"> REF _Ref493350956 \r \h </w:instrText>
      </w:r>
      <w:r>
        <w:fldChar w:fldCharType="separate"/>
      </w:r>
      <w:r w:rsidR="00D51B32">
        <w:t>3.14.6</w:t>
      </w:r>
      <w:r>
        <w:fldChar w:fldCharType="end"/>
      </w:r>
      <w:r>
        <w:t>.</w:t>
      </w:r>
    </w:p>
    <w:p w14:paraId="69DC987F" w14:textId="37F3507D" w:rsidR="000375DC" w:rsidRDefault="000375DC" w:rsidP="000375DC">
      <w:pPr>
        <w:pStyle w:val="Code"/>
      </w:pPr>
      <w:r>
        <w:lastRenderedPageBreak/>
        <w:t xml:space="preserve">    "driver": {                    # See </w:t>
      </w:r>
      <w:r w:rsidRPr="003B5868">
        <w:t>§</w:t>
      </w:r>
      <w:r>
        <w:fldChar w:fldCharType="begin"/>
      </w:r>
      <w:r>
        <w:instrText xml:space="preserve"> REF _Ref3663219 \r \h </w:instrText>
      </w:r>
      <w:r>
        <w:fldChar w:fldCharType="separate"/>
      </w:r>
      <w:r w:rsidR="00D51B32">
        <w:t>3.17.2</w:t>
      </w:r>
      <w:r>
        <w:fldChar w:fldCharType="end"/>
      </w:r>
      <w:r>
        <w:t>.</w:t>
      </w:r>
    </w:p>
    <w:p w14:paraId="4ED33D1E" w14:textId="77777777" w:rsidR="000375DC" w:rsidRDefault="000375DC" w:rsidP="000375DC">
      <w:pPr>
        <w:pStyle w:val="Code"/>
      </w:pPr>
      <w:r>
        <w:t xml:space="preserve">      "name": "CodeScanner",</w:t>
      </w:r>
    </w:p>
    <w:p w14:paraId="18DC80D7" w14:textId="6696509C"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51B32">
        <w:t>3.18.21</w:t>
      </w:r>
      <w:r>
        <w:fldChar w:fldCharType="end"/>
      </w:r>
      <w:r>
        <w:t>.</w:t>
      </w:r>
    </w:p>
    <w:p w14:paraId="5E4782E2" w14:textId="0E700474"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D51B32">
        <w:t>3.44</w:t>
      </w:r>
      <w:r>
        <w:fldChar w:fldCharType="end"/>
      </w:r>
      <w:r>
        <w:t>).</w:t>
      </w:r>
    </w:p>
    <w:p w14:paraId="7874FC94" w14:textId="77777777" w:rsidR="000375DC" w:rsidRDefault="000375DC" w:rsidP="000375DC">
      <w:pPr>
        <w:pStyle w:val="Code"/>
      </w:pPr>
      <w:r>
        <w:t xml:space="preserve">          "id": "CA2101",</w:t>
      </w:r>
    </w:p>
    <w:p w14:paraId="3B0AA9DC" w14:textId="7139C28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D51B32">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A89DDF0"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D51B32">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53" w:name="_Ref4090820"/>
      <w:bookmarkStart w:id="454" w:name="_Toc5694322"/>
      <w:bookmarkEnd w:id="439"/>
      <w:bookmarkEnd w:id="451"/>
      <w:r>
        <w:t>guid property</w:t>
      </w:r>
      <w:bookmarkEnd w:id="453"/>
      <w:bookmarkEnd w:id="454"/>
    </w:p>
    <w:p w14:paraId="3D5CEB36" w14:textId="39549174"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51B32">
        <w:t>3.5.4</w:t>
      </w:r>
      <w:r>
        <w:fldChar w:fldCharType="end"/>
      </w:r>
      <w:r>
        <w:t>) that uniquely identifies the component.</w:t>
      </w:r>
    </w:p>
    <w:p w14:paraId="5284133B" w14:textId="17261183" w:rsidR="00401BB5" w:rsidRDefault="00401BB5" w:rsidP="00401BB5">
      <w:pPr>
        <w:pStyle w:val="Heading3"/>
      </w:pPr>
      <w:bookmarkStart w:id="455" w:name="_Ref493409155"/>
      <w:bookmarkStart w:id="456" w:name="_Toc5694323"/>
      <w:r>
        <w:t>name property</w:t>
      </w:r>
      <w:bookmarkEnd w:id="455"/>
      <w:bookmarkEnd w:id="456"/>
    </w:p>
    <w:p w14:paraId="2A7A8CB5" w14:textId="110FB1A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57" w:name="_Ref493409168"/>
      <w:bookmarkStart w:id="458" w:name="_Toc5694324"/>
      <w:r>
        <w:t>fullName property</w:t>
      </w:r>
      <w:bookmarkEnd w:id="457"/>
      <w:bookmarkEnd w:id="458"/>
    </w:p>
    <w:p w14:paraId="00DFF29E" w14:textId="7A30E666"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59" w:name="_Ref493409198"/>
      <w:bookmarkStart w:id="460" w:name="_Toc5694325"/>
      <w:r>
        <w:t>semanticVersion property</w:t>
      </w:r>
      <w:bookmarkEnd w:id="459"/>
      <w:bookmarkEnd w:id="460"/>
    </w:p>
    <w:p w14:paraId="143A6795" w14:textId="4103C520"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06D04D45"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D51B3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D51B32">
        <w:t>3.21.2</w:t>
      </w:r>
      <w:r>
        <w:fldChar w:fldCharType="end"/>
      </w:r>
      <w:r>
        <w:t>))</w:t>
      </w:r>
      <w:r w:rsidR="00590B1D" w:rsidRPr="00590B1D">
        <w:t>.</w:t>
      </w:r>
    </w:p>
    <w:p w14:paraId="0FF70363" w14:textId="5F2D1A48" w:rsidR="00401BB5" w:rsidRDefault="00401BB5" w:rsidP="00401BB5">
      <w:pPr>
        <w:pStyle w:val="Heading3"/>
      </w:pPr>
      <w:bookmarkStart w:id="461" w:name="_Ref493409191"/>
      <w:bookmarkStart w:id="462" w:name="_Toc5694326"/>
      <w:r>
        <w:t>version property</w:t>
      </w:r>
      <w:bookmarkEnd w:id="461"/>
      <w:bookmarkEnd w:id="462"/>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63" w:name="_Ref493409205"/>
      <w:bookmarkStart w:id="464" w:name="_Toc5694327"/>
      <w:r>
        <w:t xml:space="preserve">dottedQuadFileVersion </w:t>
      </w:r>
      <w:r w:rsidR="00401BB5">
        <w:t>property</w:t>
      </w:r>
      <w:bookmarkEnd w:id="463"/>
      <w:bookmarkEnd w:id="464"/>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65" w:name="_Toc5694328"/>
      <w:r>
        <w:t>releaseDateUtc</w:t>
      </w:r>
      <w:bookmarkEnd w:id="465"/>
    </w:p>
    <w:p w14:paraId="79F872F8" w14:textId="747E505D"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D51B32">
        <w:t>3.9</w:t>
      </w:r>
      <w:r>
        <w:fldChar w:fldCharType="end"/>
      </w:r>
      <w:r>
        <w:t>, specifying the UTC date (and optionally, the time) of the component’s release.</w:t>
      </w:r>
    </w:p>
    <w:p w14:paraId="5BFCD59B" w14:textId="7CF6F6A0" w:rsidR="00D512EE" w:rsidRDefault="00D512EE" w:rsidP="00D512EE">
      <w:pPr>
        <w:pStyle w:val="Heading3"/>
      </w:pPr>
      <w:bookmarkStart w:id="466" w:name="_Toc5694329"/>
      <w:r>
        <w:t>downloadUri property</w:t>
      </w:r>
      <w:bookmarkEnd w:id="466"/>
    </w:p>
    <w:p w14:paraId="29604BF7" w14:textId="520050E1"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67" w:name="_Toc5694330"/>
      <w:r>
        <w:t>informationUri property</w:t>
      </w:r>
      <w:bookmarkEnd w:id="467"/>
    </w:p>
    <w:p w14:paraId="282CEFE7" w14:textId="063EC30C"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68" w:name="_Toc5694331"/>
      <w:r>
        <w:t>organization property</w:t>
      </w:r>
      <w:bookmarkEnd w:id="468"/>
    </w:p>
    <w:p w14:paraId="6B302E56" w14:textId="4FF0C84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lastRenderedPageBreak/>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69" w:name="_Toc5694332"/>
      <w:r>
        <w:t>product property</w:t>
      </w:r>
      <w:bookmarkEnd w:id="469"/>
    </w:p>
    <w:p w14:paraId="67685158" w14:textId="219C8309"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70" w:name="_Toc5694333"/>
      <w:r>
        <w:t>product</w:t>
      </w:r>
      <w:r w:rsidR="0068622C">
        <w:t>S</w:t>
      </w:r>
      <w:r>
        <w:t>uite property</w:t>
      </w:r>
      <w:bookmarkEnd w:id="470"/>
    </w:p>
    <w:p w14:paraId="02C4122F" w14:textId="3582A71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471" w:name="_Ref3723724"/>
      <w:bookmarkStart w:id="472" w:name="_Toc5694334"/>
      <w:r>
        <w:t>shortDescription property</w:t>
      </w:r>
      <w:bookmarkEnd w:id="471"/>
      <w:bookmarkEnd w:id="472"/>
    </w:p>
    <w:p w14:paraId="7EFCEBEE" w14:textId="032455D9"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51B3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51B32">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73" w:name="_Ref4583311"/>
      <w:bookmarkStart w:id="474" w:name="_Toc5694335"/>
      <w:r>
        <w:t>fullDescription property</w:t>
      </w:r>
      <w:bookmarkEnd w:id="473"/>
      <w:bookmarkEnd w:id="474"/>
    </w:p>
    <w:p w14:paraId="263E6B01" w14:textId="09EDB9C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51B3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51B32">
        <w:t>3.12.2</w:t>
      </w:r>
      <w:r w:rsidR="001933F0">
        <w:fldChar w:fldCharType="end"/>
      </w:r>
      <w:r>
        <w:t>) containing a comprehensive description of the tool component.</w:t>
      </w:r>
    </w:p>
    <w:p w14:paraId="6CFF4C26" w14:textId="2186DBD9"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D51B32">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75" w:name="_Ref508811658"/>
      <w:bookmarkStart w:id="476" w:name="_Ref508812630"/>
      <w:bookmarkStart w:id="477" w:name="_Toc5694336"/>
      <w:r>
        <w:t>language property</w:t>
      </w:r>
      <w:bookmarkEnd w:id="475"/>
      <w:bookmarkEnd w:id="476"/>
      <w:bookmarkEnd w:id="477"/>
    </w:p>
    <w:p w14:paraId="29C944BA" w14:textId="4FB182F0"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78" w:name="_Hlk503355525"/>
      <w:r w:rsidR="00C56762" w:rsidRPr="00C56762">
        <w:t xml:space="preserve">a string specifying the language of </w:t>
      </w:r>
      <w:bookmarkEnd w:id="478"/>
      <w:r w:rsidR="0079181A">
        <w:t>the localiz</w:t>
      </w:r>
      <w:r>
        <w:t>able</w:t>
      </w:r>
      <w:r w:rsidR="0079181A">
        <w:t xml:space="preserve"> </w:t>
      </w:r>
      <w:r>
        <w:t>strings (§</w:t>
      </w:r>
      <w:r>
        <w:fldChar w:fldCharType="begin"/>
      </w:r>
      <w:r>
        <w:instrText xml:space="preserve"> REF _Ref4509677 \r \h </w:instrText>
      </w:r>
      <w:r>
        <w:fldChar w:fldCharType="separate"/>
      </w:r>
      <w:r w:rsidR="00D51B32">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D51B32">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58CF95B6"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D51B32">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79" w:name="_Ref4236566"/>
      <w:bookmarkStart w:id="480" w:name="_Toc5694337"/>
      <w:bookmarkStart w:id="481" w:name="_Ref508812052"/>
      <w:r>
        <w:lastRenderedPageBreak/>
        <w:t>globalMessageStrings property</w:t>
      </w:r>
      <w:bookmarkEnd w:id="479"/>
      <w:bookmarkEnd w:id="480"/>
    </w:p>
    <w:p w14:paraId="0462BA63" w14:textId="70AB6CC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D51B3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D51B3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51B3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51B3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51B32">
        <w:t>3.11</w:t>
      </w:r>
      <w:r>
        <w:fldChar w:fldCharType="end"/>
      </w:r>
      <w:r>
        <w:t>).</w:t>
      </w:r>
    </w:p>
    <w:p w14:paraId="5A95088F" w14:textId="77777777" w:rsidR="00AE1A72" w:rsidRDefault="00AE1A72" w:rsidP="00AE1A72">
      <w:pPr>
        <w:pStyle w:val="Note"/>
      </w:pPr>
      <w:r>
        <w:t>EXAMPLE:</w:t>
      </w:r>
    </w:p>
    <w:p w14:paraId="22763051" w14:textId="54BC54EF" w:rsidR="00AE1A72" w:rsidRDefault="00AE1A72" w:rsidP="00AE1A72">
      <w:pPr>
        <w:pStyle w:val="Code"/>
      </w:pPr>
      <w:r>
        <w:t>"driver": {                       # A toolComponent object (§</w:t>
      </w:r>
      <w:r>
        <w:fldChar w:fldCharType="begin"/>
      </w:r>
      <w:r>
        <w:instrText xml:space="preserve"> REF _Ref3663078 \r \h </w:instrText>
      </w:r>
      <w:r>
        <w:fldChar w:fldCharType="separate"/>
      </w:r>
      <w:r w:rsidR="00D51B32">
        <w:t>3.18</w:t>
      </w:r>
      <w:r>
        <w:fldChar w:fldCharType="end"/>
      </w:r>
      <w:r>
        <w:t>).</w:t>
      </w:r>
    </w:p>
    <w:p w14:paraId="2B284927" w14:textId="03D6FE68" w:rsidR="00AE1A72" w:rsidRDefault="00AE1A72" w:rsidP="00AE1A72">
      <w:pPr>
        <w:pStyle w:val="Code"/>
      </w:pPr>
      <w:r>
        <w:t xml:space="preserve">  "globalMessageStrings": {</w:t>
      </w:r>
    </w:p>
    <w:p w14:paraId="438B19B6" w14:textId="76561A5F"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51B3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82" w:name="_Ref3899090"/>
      <w:bookmarkStart w:id="483" w:name="_Ref4583708"/>
      <w:bookmarkStart w:id="484" w:name="_Toc5694338"/>
      <w:r>
        <w:t xml:space="preserve">rules </w:t>
      </w:r>
      <w:r w:rsidR="00AE1A72">
        <w:t>property</w:t>
      </w:r>
      <w:bookmarkEnd w:id="482"/>
      <w:bookmarkEnd w:id="483"/>
      <w:bookmarkEnd w:id="484"/>
    </w:p>
    <w:p w14:paraId="271A837C" w14:textId="35D85806"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51B32">
        <w:t>3.44</w:t>
      </w:r>
      <w:r>
        <w:fldChar w:fldCharType="end"/>
      </w:r>
      <w:r>
        <w:t>) each of which provides information about an analysis rule supported by the tool component.</w:t>
      </w:r>
    </w:p>
    <w:p w14:paraId="22AC7031" w14:textId="21084D80"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51B32">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65F056A" w:rsidR="00AE1A72" w:rsidRDefault="00AE1A72" w:rsidP="00AE1A72">
      <w:pPr>
        <w:pStyle w:val="Code"/>
      </w:pPr>
      <w:r>
        <w:t>"driver": {                       # A toolComponent object (§</w:t>
      </w:r>
      <w:r>
        <w:fldChar w:fldCharType="begin"/>
      </w:r>
      <w:r>
        <w:instrText xml:space="preserve"> REF _Ref3663078 \r \h </w:instrText>
      </w:r>
      <w:r>
        <w:fldChar w:fldCharType="separate"/>
      </w:r>
      <w:r w:rsidR="00D51B32">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7BEE389"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D51B32">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lastRenderedPageBreak/>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85" w:name="_Ref3973541"/>
      <w:bookmarkStart w:id="486" w:name="_Ref4583714"/>
      <w:bookmarkStart w:id="487" w:name="_Toc5694339"/>
      <w:r>
        <w:t>notifications</w:t>
      </w:r>
      <w:r w:rsidR="00AE1A72">
        <w:t xml:space="preserve"> property</w:t>
      </w:r>
      <w:bookmarkEnd w:id="485"/>
      <w:bookmarkEnd w:id="486"/>
      <w:bookmarkEnd w:id="487"/>
    </w:p>
    <w:p w14:paraId="40AD837A" w14:textId="4BC1C015"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51B32">
        <w:t>3.44</w:t>
      </w:r>
      <w:r>
        <w:fldChar w:fldCharType="end"/>
      </w:r>
      <w:r>
        <w:t>) each of which provides information about a notification provided by the tool component.</w:t>
      </w:r>
    </w:p>
    <w:p w14:paraId="33ABE834" w14:textId="1829336E"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51B32">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9E29629" w:rsidR="00AE1A72" w:rsidRDefault="00AE1A72" w:rsidP="00AE1A72">
      <w:pPr>
        <w:pStyle w:val="Code"/>
      </w:pPr>
      <w:r>
        <w:t>"driver":                        # A toolComponent object (§</w:t>
      </w:r>
      <w:r>
        <w:fldChar w:fldCharType="begin"/>
      </w:r>
      <w:r>
        <w:instrText xml:space="preserve"> REF _Ref3663078 \r \h </w:instrText>
      </w:r>
      <w:r>
        <w:fldChar w:fldCharType="separate"/>
      </w:r>
      <w:r w:rsidR="00D51B32">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95A7F1A"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D51B32">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88" w:name="_Ref4511026"/>
      <w:bookmarkStart w:id="489" w:name="_Ref4582928"/>
      <w:bookmarkStart w:id="490" w:name="_Toc5694340"/>
      <w:r>
        <w:t>taxa</w:t>
      </w:r>
      <w:bookmarkEnd w:id="488"/>
      <w:bookmarkEnd w:id="489"/>
      <w:bookmarkEnd w:id="490"/>
    </w:p>
    <w:p w14:paraId="0C210BE5" w14:textId="315A7332"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reportingDescriptor</w:t>
      </w:r>
      <w:r>
        <w:t xml:space="preserve"> objects (</w:t>
      </w:r>
      <w:bookmarkStart w:id="491" w:name="_Hlk4310754"/>
      <w:r>
        <w:t>§</w:t>
      </w:r>
      <w:bookmarkEnd w:id="491"/>
      <w:r>
        <w:fldChar w:fldCharType="begin"/>
      </w:r>
      <w:r>
        <w:instrText xml:space="preserve"> REF _Ref508814067 \r \h </w:instrText>
      </w:r>
      <w:r>
        <w:fldChar w:fldCharType="separate"/>
      </w:r>
      <w:r w:rsidR="00D51B32">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1351C76"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51B32">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51B32">
        <w:t>3.18.22</w:t>
      </w:r>
      <w:r>
        <w:fldChar w:fldCharType="end"/>
      </w:r>
      <w:r>
        <w:t>).</w:t>
      </w:r>
    </w:p>
    <w:p w14:paraId="20B472E2" w14:textId="011471EC"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D51B32">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D51B32">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lastRenderedPageBreak/>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92" w:name="_Toc5694341"/>
      <w:r>
        <w:t>supportedTaxonomies</w:t>
      </w:r>
      <w:bookmarkEnd w:id="492"/>
    </w:p>
    <w:p w14:paraId="38B67D51" w14:textId="2A9043C5"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51B32">
        <w:t>3.49</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51B32">
        <w:t>3.18.2</w:t>
      </w:r>
      <w:r w:rsidR="0063571B">
        <w:fldChar w:fldCharType="end"/>
      </w:r>
      <w:r w:rsidR="0063571B">
        <w:t xml:space="preserve">) </w:t>
      </w:r>
      <w:r w:rsidR="00E22115">
        <w:t>that the component uses</w:t>
      </w:r>
      <w:r>
        <w:t xml:space="preserve"> to classify results.</w:t>
      </w:r>
    </w:p>
    <w:p w14:paraId="6B829285" w14:textId="03494830"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51B32">
        <w:t>3.44.15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D51B32">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51B32">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2D62FFBA"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D4FBCD8"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51B32">
        <w:t>3.14</w:t>
      </w:r>
      <w:r w:rsidR="00957865">
        <w:fldChar w:fldCharType="end"/>
      </w:r>
      <w:r w:rsidR="00957865">
        <w:t>)</w:t>
      </w:r>
    </w:p>
    <w:p w14:paraId="10BFD074" w14:textId="3A80EB4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51B32">
        <w:t>3.14.6</w:t>
      </w:r>
      <w:r w:rsidR="00957865">
        <w:fldChar w:fldCharType="end"/>
      </w:r>
      <w:r w:rsidR="00957865">
        <w:t>.</w:t>
      </w:r>
    </w:p>
    <w:p w14:paraId="5936B6F0" w14:textId="0576DFF6"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51B32">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38CADE7"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51B32">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EA3BB21"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51B32">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6DEB7483"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D51B32">
        <w:t>3.49</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lastRenderedPageBreak/>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93" w:name="_Ref4510248"/>
      <w:bookmarkStart w:id="494" w:name="_Toc5694342"/>
      <w:r>
        <w:t>translationMetadata property</w:t>
      </w:r>
      <w:bookmarkEnd w:id="493"/>
      <w:bookmarkEnd w:id="494"/>
    </w:p>
    <w:p w14:paraId="33C8052C" w14:textId="2AB2FAB8"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51B32">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D51B32">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51B32">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95" w:name="_Toc5694343"/>
      <w:bookmarkEnd w:id="481"/>
      <w:r>
        <w:t>artifactIndices property</w:t>
      </w:r>
      <w:bookmarkEnd w:id="495"/>
    </w:p>
    <w:p w14:paraId="7CAFB9EB" w14:textId="7C5BC780"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D51B32">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D51B32">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D51B32">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46567BEE"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96" w:name="_Ref4574634"/>
      <w:bookmarkStart w:id="497" w:name="_Toc5694344"/>
      <w:bookmarkStart w:id="498" w:name="_Hlk4574305"/>
      <w:r>
        <w:t>contents property</w:t>
      </w:r>
      <w:bookmarkEnd w:id="496"/>
      <w:bookmarkEnd w:id="497"/>
    </w:p>
    <w:p w14:paraId="0F6A9DFB" w14:textId="1AF48828"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51B32">
        <w:t>3.7.3</w:t>
      </w:r>
      <w:r w:rsidR="00011746">
        <w:fldChar w:fldCharType="end"/>
      </w:r>
      <w:r>
        <w:t>) strings each of which is one of the following values with the specified meanings:</w:t>
      </w:r>
    </w:p>
    <w:p w14:paraId="5F23B00A" w14:textId="6670396F"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D51B32">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51E973F7"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D51B32">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D51B3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99" w:name="_Toc5694345"/>
      <w:bookmarkStart w:id="500" w:name="_Hlk4575434"/>
      <w:bookmarkEnd w:id="498"/>
      <w:r>
        <w:lastRenderedPageBreak/>
        <w:t>isComprehensive property</w:t>
      </w:r>
      <w:bookmarkEnd w:id="499"/>
    </w:p>
    <w:p w14:paraId="02B7E407" w14:textId="59435217"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51B32">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4DDD4A2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51B32">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51B32">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51B32">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7B745E9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51B32">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51B32">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501" w:name="_Ref4579138"/>
      <w:bookmarkStart w:id="502" w:name="_Toc5694346"/>
      <w:bookmarkEnd w:id="500"/>
      <w:r>
        <w:t>localizedDataSemanticVersion property</w:t>
      </w:r>
      <w:bookmarkEnd w:id="501"/>
      <w:bookmarkEnd w:id="502"/>
    </w:p>
    <w:p w14:paraId="2EF95A1D" w14:textId="29ECBD89"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D51B32">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51B32">
        <w:t>3.5.2</w:t>
      </w:r>
      <w:r w:rsidR="0012491A">
        <w:fldChar w:fldCharType="end"/>
      </w:r>
      <w:r w:rsidR="0012491A">
        <w:t>) that are present in this component.</w:t>
      </w:r>
    </w:p>
    <w:p w14:paraId="6F4F5CD7" w14:textId="1B6AEA0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D51B32">
        <w:t>3.18.8</w:t>
      </w:r>
      <w:r>
        <w:fldChar w:fldCharType="end"/>
      </w:r>
      <w:r>
        <w:t>).</w:t>
      </w:r>
    </w:p>
    <w:p w14:paraId="034B74E9" w14:textId="77482C5E"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D51B32">
        <w:t>3.18.30</w:t>
      </w:r>
      <w:r>
        <w:fldChar w:fldCharType="end"/>
      </w:r>
      <w:r>
        <w:t>) for an explanation of how these two properties interact.</w:t>
      </w:r>
    </w:p>
    <w:p w14:paraId="74663438" w14:textId="3B33F146" w:rsidR="00EB0482" w:rsidRPr="00EB0482" w:rsidRDefault="00EB0482" w:rsidP="00EB0482">
      <w:pPr>
        <w:pStyle w:val="Note"/>
      </w:pPr>
      <w:bookmarkStart w:id="503"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D51B32">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504" w:name="_Ref4578450"/>
      <w:bookmarkStart w:id="505" w:name="_Toc5694347"/>
      <w:bookmarkStart w:id="506" w:name="_Hlk4588529"/>
      <w:bookmarkEnd w:id="503"/>
      <w:r>
        <w:t>minimumRequiredLocalizedDataSemanticVersion property</w:t>
      </w:r>
      <w:bookmarkEnd w:id="504"/>
      <w:bookmarkEnd w:id="505"/>
    </w:p>
    <w:p w14:paraId="201120CB" w14:textId="707B4987"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D51B32">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FB9185D"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D51B32">
        <w:t>3.18.8</w:t>
      </w:r>
      <w:r w:rsidR="0012491A">
        <w:fldChar w:fldCharType="end"/>
      </w:r>
      <w:r w:rsidR="0012491A">
        <w:t>).</w:t>
      </w:r>
    </w:p>
    <w:p w14:paraId="5A046F69" w14:textId="7040FCA7"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D51B32">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w:t>
      </w:r>
      <w:r>
        <w:lastRenderedPageBreak/>
        <w:t>versioned if, for example, the translation author discovers a typo or decides to clarify a message string.</w:t>
      </w:r>
    </w:p>
    <w:p w14:paraId="5A8FB8CF" w14:textId="3E56025D"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D51B32">
        <w:t>3.14.9</w:t>
      </w:r>
      <w:r>
        <w:fldChar w:fldCharType="end"/>
      </w:r>
      <w:r>
        <w:t>) is acceptable.</w:t>
      </w:r>
    </w:p>
    <w:p w14:paraId="0498233A" w14:textId="59F162BD" w:rsidR="00A241BC" w:rsidRDefault="00A241BC" w:rsidP="00A241BC">
      <w:pPr>
        <w:pStyle w:val="Code"/>
      </w:pPr>
      <w:bookmarkStart w:id="507" w:name="_Ref4580685"/>
      <w:r>
        <w:t>{                                  # A run object (</w:t>
      </w:r>
      <w:r w:rsidRPr="003B5868">
        <w:t>§</w:t>
      </w:r>
      <w:r>
        <w:fldChar w:fldCharType="begin"/>
      </w:r>
      <w:r>
        <w:instrText xml:space="preserve"> REF _Ref493349997 \r \h </w:instrText>
      </w:r>
      <w:r>
        <w:fldChar w:fldCharType="separate"/>
      </w:r>
      <w:r w:rsidR="00D51B32">
        <w:t>3.14</w:t>
      </w:r>
      <w:r>
        <w:fldChar w:fldCharType="end"/>
      </w:r>
      <w:r>
        <w:t>).</w:t>
      </w:r>
    </w:p>
    <w:p w14:paraId="50D548CE" w14:textId="0A7C6BA5"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51B32">
        <w:t>3.14.6</w:t>
      </w:r>
      <w:r>
        <w:fldChar w:fldCharType="end"/>
      </w:r>
      <w:r>
        <w:t>.</w:t>
      </w:r>
    </w:p>
    <w:p w14:paraId="2156E745" w14:textId="7355C23C"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51B32">
        <w:t>3.17.2</w:t>
      </w:r>
      <w:r>
        <w:fldChar w:fldCharType="end"/>
      </w:r>
      <w:r>
        <w:t>.</w:t>
      </w:r>
    </w:p>
    <w:p w14:paraId="1DF31324" w14:textId="7CD3B697" w:rsidR="00A241BC" w:rsidRDefault="00A241BC" w:rsidP="00A241BC">
      <w:pPr>
        <w:pStyle w:val="Code"/>
      </w:pPr>
      <w:r>
        <w:t xml:space="preserve">      "name": "CodeScanner",</w:t>
      </w:r>
    </w:p>
    <w:p w14:paraId="6110A7E7" w14:textId="530281AC"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D51B32">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08" w:name="_Ref4830390"/>
      <w:bookmarkStart w:id="509" w:name="_Ref4830402"/>
      <w:bookmarkStart w:id="510" w:name="_Toc5694348"/>
      <w:bookmarkEnd w:id="506"/>
      <w:r>
        <w:t>associatedComponent property</w:t>
      </w:r>
      <w:bookmarkEnd w:id="507"/>
      <w:bookmarkEnd w:id="508"/>
      <w:bookmarkEnd w:id="509"/>
      <w:bookmarkEnd w:id="510"/>
    </w:p>
    <w:p w14:paraId="0735B4DA" w14:textId="0692E61F"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D51B32">
        <w:t>3.17.1</w:t>
      </w:r>
      <w:r w:rsidR="00B9196D">
        <w:fldChar w:fldCharType="end"/>
      </w:r>
      <w:r>
        <w:t>), a translation (§</w:t>
      </w:r>
      <w:r>
        <w:fldChar w:fldCharType="begin"/>
      </w:r>
      <w:r>
        <w:instrText xml:space="preserve"> REF _Ref4572683 \r \h </w:instrText>
      </w:r>
      <w:r>
        <w:fldChar w:fldCharType="separate"/>
      </w:r>
      <w:r w:rsidR="00D51B32">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D51B32">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D51B32">
        <w:t>3.49</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D51B32">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D51B32">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3996BEBF"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51B32">
        <w:t>3.17.1</w:t>
      </w:r>
      <w:r>
        <w:fldChar w:fldCharType="end"/>
      </w:r>
      <w:r>
        <w:t>).</w:t>
      </w:r>
    </w:p>
    <w:p w14:paraId="57B7FC42" w14:textId="762552CC" w:rsidR="00401BB5" w:rsidRDefault="00401BB5" w:rsidP="00401BB5">
      <w:pPr>
        <w:pStyle w:val="Heading2"/>
      </w:pPr>
      <w:bookmarkStart w:id="511" w:name="_Ref493352563"/>
      <w:bookmarkStart w:id="512" w:name="_Toc5694349"/>
      <w:r>
        <w:t>invocation object</w:t>
      </w:r>
      <w:bookmarkEnd w:id="511"/>
      <w:bookmarkEnd w:id="512"/>
    </w:p>
    <w:p w14:paraId="10E65C9D" w14:textId="17190F2B" w:rsidR="00401BB5" w:rsidRDefault="00401BB5" w:rsidP="00401BB5">
      <w:pPr>
        <w:pStyle w:val="Heading3"/>
      </w:pPr>
      <w:bookmarkStart w:id="513" w:name="_Toc5694350"/>
      <w:r>
        <w:t>General</w:t>
      </w:r>
      <w:bookmarkEnd w:id="513"/>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14" w:name="_Ref493414102"/>
      <w:bookmarkStart w:id="515" w:name="_Toc5694351"/>
      <w:r>
        <w:t>commandLine property</w:t>
      </w:r>
      <w:bookmarkEnd w:id="514"/>
      <w:bookmarkEnd w:id="51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67851D3"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51B32">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lastRenderedPageBreak/>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16" w:name="_Ref506976541"/>
      <w:bookmarkStart w:id="517" w:name="_Toc5694352"/>
      <w:r>
        <w:t>arguments property</w:t>
      </w:r>
      <w:bookmarkEnd w:id="516"/>
      <w:bookmarkEnd w:id="51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DEB46F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51B32">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18" w:name="_Ref511899181"/>
      <w:bookmarkStart w:id="519" w:name="_Toc5694353"/>
      <w:r>
        <w:t>responseFiles property</w:t>
      </w:r>
      <w:bookmarkEnd w:id="518"/>
      <w:bookmarkEnd w:id="519"/>
    </w:p>
    <w:p w14:paraId="7F9B09E3" w14:textId="654B896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51B3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51B3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6FE703C"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51B32">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D51B32">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4D65C83"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51B3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20" w:name="_Ref3976263"/>
      <w:bookmarkStart w:id="521" w:name="_Toc5694354"/>
      <w:r>
        <w:t>rule</w:t>
      </w:r>
      <w:r w:rsidR="00056659">
        <w:t>ConfigurationOverrides property</w:t>
      </w:r>
      <w:bookmarkEnd w:id="520"/>
      <w:bookmarkEnd w:id="521"/>
    </w:p>
    <w:p w14:paraId="00EBD80C" w14:textId="133688D9"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51B32">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51B32">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D51B32">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51B32">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D51B32">
        <w:t>3.18</w:t>
      </w:r>
      <w:r w:rsidR="00674294">
        <w:fldChar w:fldCharType="end"/>
      </w:r>
      <w:r w:rsidR="00674294">
        <w:t>)</w:t>
      </w:r>
      <w:r w:rsidR="00945615">
        <w:t>)</w:t>
      </w:r>
      <w:r>
        <w:t>.</w:t>
      </w:r>
    </w:p>
    <w:p w14:paraId="7E2AC8AF" w14:textId="5579AC24" w:rsidR="00674294" w:rsidRDefault="00674294" w:rsidP="00674294">
      <w:pPr>
        <w:pStyle w:val="Heading3"/>
      </w:pPr>
      <w:bookmarkStart w:id="522" w:name="_Ref4081041"/>
      <w:bookmarkStart w:id="523" w:name="_Toc5694355"/>
      <w:r>
        <w:t>notificationConfigurationOverrides property</w:t>
      </w:r>
      <w:bookmarkEnd w:id="522"/>
      <w:bookmarkEnd w:id="523"/>
    </w:p>
    <w:p w14:paraId="7B8BA7C6" w14:textId="722240F0"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51B32">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51B32">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D51B32">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51B32">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w:t>
      </w:r>
      <w:r w:rsidR="00945615">
        <w:t>)</w:t>
      </w:r>
      <w:r>
        <w:t>.</w:t>
      </w:r>
    </w:p>
    <w:p w14:paraId="01B231BB" w14:textId="1C3DE155" w:rsidR="00401BB5" w:rsidRDefault="00401BB5" w:rsidP="00401BB5">
      <w:pPr>
        <w:pStyle w:val="Heading3"/>
      </w:pPr>
      <w:bookmarkStart w:id="524" w:name="_Ref1571706"/>
      <w:bookmarkStart w:id="525" w:name="_Toc5694356"/>
      <w:r>
        <w:t>startTime</w:t>
      </w:r>
      <w:r w:rsidR="00485F6A">
        <w:t>Utc</w:t>
      </w:r>
      <w:r>
        <w:t xml:space="preserve"> property</w:t>
      </w:r>
      <w:bookmarkEnd w:id="524"/>
      <w:bookmarkEnd w:id="525"/>
    </w:p>
    <w:p w14:paraId="16315911" w14:textId="64F07D7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26" w:name="_Toc5694357"/>
      <w:r>
        <w:t>endTime</w:t>
      </w:r>
      <w:r w:rsidR="00D1201D">
        <w:t>Utc</w:t>
      </w:r>
      <w:r>
        <w:t xml:space="preserve"> property</w:t>
      </w:r>
      <w:bookmarkEnd w:id="526"/>
    </w:p>
    <w:p w14:paraId="7310B713" w14:textId="034A14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27" w:name="_Ref509050679"/>
      <w:bookmarkStart w:id="528" w:name="_Toc5694358"/>
      <w:r>
        <w:t>exitCode property</w:t>
      </w:r>
      <w:bookmarkEnd w:id="527"/>
      <w:bookmarkEnd w:id="52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93C32E1" w:rsidR="00BE0635" w:rsidRDefault="00BE0635" w:rsidP="00BE0635">
      <w:r>
        <w:t>For examples, see §</w:t>
      </w:r>
      <w:r>
        <w:fldChar w:fldCharType="begin"/>
      </w:r>
      <w:r>
        <w:instrText xml:space="preserve"> REF _Ref509050368 \r \h </w:instrText>
      </w:r>
      <w:r>
        <w:fldChar w:fldCharType="separate"/>
      </w:r>
      <w:r w:rsidR="00D51B32">
        <w:t>3.19.10</w:t>
      </w:r>
      <w:r>
        <w:fldChar w:fldCharType="end"/>
      </w:r>
      <w:r>
        <w:t>.</w:t>
      </w:r>
    </w:p>
    <w:p w14:paraId="2AB6A1A3" w14:textId="0E19F05A" w:rsidR="00BE0635" w:rsidRDefault="00BE0635" w:rsidP="00401BB5">
      <w:pPr>
        <w:pStyle w:val="Heading3"/>
      </w:pPr>
      <w:bookmarkStart w:id="529" w:name="_Ref509050368"/>
      <w:bookmarkStart w:id="530" w:name="_Toc5694359"/>
      <w:r>
        <w:t>exitCodeDescription property</w:t>
      </w:r>
      <w:bookmarkEnd w:id="529"/>
      <w:bookmarkEnd w:id="53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lastRenderedPageBreak/>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31" w:name="_Toc5694360"/>
      <w:r>
        <w:t>exitSignalName property</w:t>
      </w:r>
      <w:bookmarkEnd w:id="53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921D07D" w:rsidR="00BE0635" w:rsidRDefault="00BE0635" w:rsidP="00BE0635">
      <w:r>
        <w:t>For an example, see §</w:t>
      </w:r>
      <w:r>
        <w:fldChar w:fldCharType="begin"/>
      </w:r>
      <w:r>
        <w:instrText xml:space="preserve"> REF _Ref509050492 \r \h </w:instrText>
      </w:r>
      <w:r>
        <w:fldChar w:fldCharType="separate"/>
      </w:r>
      <w:r w:rsidR="00D51B32">
        <w:t>3.19.12</w:t>
      </w:r>
      <w:r>
        <w:fldChar w:fldCharType="end"/>
      </w:r>
      <w:r>
        <w:t>.</w:t>
      </w:r>
    </w:p>
    <w:p w14:paraId="01CF0A31" w14:textId="198FD4EE" w:rsidR="00BE0635" w:rsidRDefault="00BE0635" w:rsidP="00BE0635">
      <w:pPr>
        <w:pStyle w:val="Heading3"/>
      </w:pPr>
      <w:bookmarkStart w:id="532" w:name="_Ref509050492"/>
      <w:bookmarkStart w:id="533" w:name="_Toc5694361"/>
      <w:r>
        <w:t>exitSignalNumber property</w:t>
      </w:r>
      <w:bookmarkEnd w:id="532"/>
      <w:bookmarkEnd w:id="53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34" w:name="_Ref525821649"/>
      <w:bookmarkStart w:id="535" w:name="_Toc5694362"/>
      <w:r>
        <w:t>processStartFailureMessage property</w:t>
      </w:r>
      <w:bookmarkEnd w:id="534"/>
      <w:bookmarkEnd w:id="53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36" w:name="_Toc5694363"/>
      <w:r>
        <w:lastRenderedPageBreak/>
        <w:t>toolExecutionSuccessful</w:t>
      </w:r>
      <w:r w:rsidR="00B209DE">
        <w:t xml:space="preserve"> property</w:t>
      </w:r>
      <w:bookmarkEnd w:id="536"/>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ADA969E" w:rsidR="00B209DE" w:rsidRDefault="00B209DE" w:rsidP="00B209DE">
      <w:bookmarkStart w:id="53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51B32">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3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38" w:name="_Toc5694364"/>
      <w:r>
        <w:t>machine property</w:t>
      </w:r>
      <w:bookmarkEnd w:id="53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39" w:name="_Toc5694365"/>
      <w:r>
        <w:t>account property</w:t>
      </w:r>
      <w:bookmarkEnd w:id="53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40" w:name="_Toc5694366"/>
      <w:r>
        <w:t>processId property</w:t>
      </w:r>
      <w:bookmarkEnd w:id="54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41" w:name="_Toc5694367"/>
      <w:r>
        <w:t>executableLocation</w:t>
      </w:r>
      <w:r w:rsidR="00401BB5">
        <w:t xml:space="preserve"> property</w:t>
      </w:r>
      <w:bookmarkEnd w:id="541"/>
    </w:p>
    <w:p w14:paraId="2EFF9849" w14:textId="61D17D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51B3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F11AA9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D51B32">
        <w:t>3.18</w:t>
      </w:r>
      <w:r w:rsidR="003D3FC8">
        <w:fldChar w:fldCharType="end"/>
      </w:r>
      <w:r w:rsidRPr="00A14F9A">
        <w:t>) because the identical tool might be invoked from different paths on different machines.</w:t>
      </w:r>
    </w:p>
    <w:p w14:paraId="4CBA5986" w14:textId="175DB3D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51B32">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42" w:name="_Toc5694368"/>
      <w:r>
        <w:t>workingDirectory property</w:t>
      </w:r>
      <w:bookmarkEnd w:id="542"/>
    </w:p>
    <w:p w14:paraId="33341A2E" w14:textId="6401D59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51B32">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43" w:name="_Toc5694369"/>
      <w:r>
        <w:lastRenderedPageBreak/>
        <w:t>environmentVariables property</w:t>
      </w:r>
      <w:bookmarkEnd w:id="54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544" w:name="_Ref493345429"/>
      <w:bookmarkStart w:id="545" w:name="_Toc5694370"/>
      <w:r>
        <w:t>tool</w:t>
      </w:r>
      <w:r w:rsidR="00117A2B">
        <w:t>Execution</w:t>
      </w:r>
      <w:r>
        <w:t>Notifications property</w:t>
      </w:r>
      <w:bookmarkEnd w:id="544"/>
      <w:bookmarkEnd w:id="545"/>
    </w:p>
    <w:p w14:paraId="24067D15" w14:textId="33602E0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51B32">
        <w:t>3.53</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51B32">
        <w:t>3.53.6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46" w:name="_Ref509576439"/>
      <w:bookmarkStart w:id="547" w:name="_Toc5694371"/>
      <w:r>
        <w:t>toolC</w:t>
      </w:r>
      <w:r w:rsidR="00171199">
        <w:t>onfigurationNotifications property</w:t>
      </w:r>
      <w:bookmarkEnd w:id="546"/>
      <w:bookmarkEnd w:id="547"/>
    </w:p>
    <w:p w14:paraId="59DC01CB" w14:textId="375753D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51B32">
        <w:t>3.53</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51B32">
        <w:t>3.53.6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40CBCB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51B32">
        <w:t>3.53</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53EBF8A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51B32">
        <w:t>3.53</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7A669A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51B32">
        <w:t>3.53</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48" w:name="_Ref511899216"/>
      <w:bookmarkStart w:id="549" w:name="_Toc5694372"/>
      <w:r>
        <w:t>stdin, stdout, stderr</w:t>
      </w:r>
      <w:r w:rsidR="00D943E5">
        <w:t>, and stdoutStderr</w:t>
      </w:r>
      <w:r>
        <w:t xml:space="preserve"> properties</w:t>
      </w:r>
      <w:bookmarkEnd w:id="548"/>
      <w:bookmarkEnd w:id="549"/>
    </w:p>
    <w:p w14:paraId="47275264" w14:textId="2448D69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51B32">
        <w:t>3.4</w:t>
      </w:r>
      <w:r w:rsidR="007D67CC">
        <w:fldChar w:fldCharType="end"/>
      </w:r>
      <w:r>
        <w:t>) referring to files that contain</w:t>
      </w:r>
      <w:r w:rsidR="00D943E5">
        <w:t xml:space="preserve"> the </w:t>
      </w:r>
      <w:r w:rsidR="00D943E5">
        <w:lastRenderedPageBreak/>
        <w:t xml:space="preserve">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363589A"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51B32">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51B32">
        <w:t>3.23.8</w:t>
      </w:r>
      <w:r w:rsidR="00201FA6">
        <w:fldChar w:fldCharType="end"/>
      </w:r>
      <w:r>
        <w:t>).</w:t>
      </w:r>
    </w:p>
    <w:p w14:paraId="30FD5CA1" w14:textId="781D3718" w:rsidR="00DC389E" w:rsidRDefault="00DC389E" w:rsidP="00AC6C45">
      <w:pPr>
        <w:pStyle w:val="Heading2"/>
      </w:pPr>
      <w:bookmarkStart w:id="550" w:name="_Ref507597819"/>
      <w:bookmarkStart w:id="551" w:name="_Toc5694373"/>
      <w:bookmarkStart w:id="552" w:name="_Ref506806657"/>
      <w:r>
        <w:t>attachment object</w:t>
      </w:r>
      <w:bookmarkEnd w:id="550"/>
      <w:bookmarkEnd w:id="551"/>
    </w:p>
    <w:p w14:paraId="554194B0" w14:textId="77777777" w:rsidR="00A27D47" w:rsidRDefault="00A27D47" w:rsidP="00A27D47">
      <w:pPr>
        <w:pStyle w:val="Heading3"/>
        <w:numPr>
          <w:ilvl w:val="2"/>
          <w:numId w:val="2"/>
        </w:numPr>
      </w:pPr>
      <w:bookmarkStart w:id="553" w:name="_Ref506978653"/>
      <w:bookmarkStart w:id="554" w:name="_Toc5694374"/>
      <w:r>
        <w:t>General</w:t>
      </w:r>
      <w:bookmarkEnd w:id="553"/>
      <w:bookmarkEnd w:id="554"/>
    </w:p>
    <w:p w14:paraId="4FF20040" w14:textId="2683548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51B32">
        <w:t>3.25.24</w:t>
      </w:r>
      <w:r>
        <w:fldChar w:fldCharType="end"/>
      </w:r>
      <w:r>
        <w:t>).</w:t>
      </w:r>
    </w:p>
    <w:p w14:paraId="120068B3" w14:textId="54CEF48B"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51B32">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51B32">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3BCF40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r w:rsidR="006D4B00">
        <w:t>.</w:t>
      </w:r>
    </w:p>
    <w:p w14:paraId="30BF41E2" w14:textId="69A25B72" w:rsidR="00A27D47" w:rsidRDefault="00A27D47" w:rsidP="002D65F3">
      <w:pPr>
        <w:pStyle w:val="Code"/>
      </w:pPr>
      <w:r>
        <w:t xml:space="preserve">  ...</w:t>
      </w:r>
    </w:p>
    <w:p w14:paraId="344F43B5" w14:textId="7D16584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51B32">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0094AD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51B32">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0F29FE5" w:rsidR="00E92030" w:rsidRDefault="00E92030" w:rsidP="002D65F3">
      <w:pPr>
        <w:pStyle w:val="Code"/>
      </w:pPr>
      <w:r>
        <w:t xml:space="preserve">      "</w:t>
      </w:r>
      <w:r w:rsidR="009F4F71">
        <w:t>artifactLocation</w:t>
      </w:r>
      <w:r>
        <w:t xml:space="preserve">": {                   # See </w:t>
      </w:r>
      <w:r w:rsidRPr="00F90F0E">
        <w:t>§</w:t>
      </w:r>
      <w:bookmarkStart w:id="555" w:name="_Hlk507657707"/>
      <w:r>
        <w:fldChar w:fldCharType="begin"/>
      </w:r>
      <w:r>
        <w:instrText xml:space="preserve"> REF _Ref506978525 \r \h </w:instrText>
      </w:r>
      <w:r w:rsidR="002D65F3">
        <w:instrText xml:space="preserve"> \* MERGEFORMAT </w:instrText>
      </w:r>
      <w:r>
        <w:fldChar w:fldCharType="separate"/>
      </w:r>
      <w:r w:rsidR="00D51B32">
        <w:t>3.20.3</w:t>
      </w:r>
      <w:r>
        <w:fldChar w:fldCharType="end"/>
      </w:r>
      <w:bookmarkEnd w:id="55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56" w:name="_Ref506978925"/>
      <w:bookmarkStart w:id="557" w:name="_Toc5694375"/>
      <w:r>
        <w:t>description property</w:t>
      </w:r>
      <w:bookmarkEnd w:id="556"/>
      <w:bookmarkEnd w:id="557"/>
    </w:p>
    <w:p w14:paraId="237B6C86" w14:textId="3891904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51B32">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558" w:name="_Ref506978525"/>
      <w:bookmarkStart w:id="559" w:name="_Toc5694376"/>
      <w:r>
        <w:t xml:space="preserve">artifactLocation </w:t>
      </w:r>
      <w:r w:rsidR="00A27D47">
        <w:t>property</w:t>
      </w:r>
      <w:bookmarkEnd w:id="558"/>
      <w:bookmarkEnd w:id="559"/>
    </w:p>
    <w:p w14:paraId="13D7987F" w14:textId="69477FB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51B32">
        <w:t>3.4</w:t>
      </w:r>
      <w:r w:rsidR="00F677EC">
        <w:fldChar w:fldCharType="end"/>
      </w:r>
      <w:r>
        <w:t>) that specifies the location of the attachment.</w:t>
      </w:r>
    </w:p>
    <w:p w14:paraId="75143AAE" w14:textId="458144C3" w:rsidR="008A21D5" w:rsidRDefault="008A21D5" w:rsidP="008A21D5">
      <w:pPr>
        <w:pStyle w:val="Heading3"/>
      </w:pPr>
      <w:bookmarkStart w:id="560" w:name="_Toc5694377"/>
      <w:r>
        <w:t>regions property</w:t>
      </w:r>
      <w:bookmarkEnd w:id="560"/>
    </w:p>
    <w:p w14:paraId="0B37D4FE" w14:textId="33D5BF1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51B32">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51B32">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61" w:name="_Ref532384473"/>
      <w:bookmarkStart w:id="562" w:name="_Ref532384512"/>
      <w:bookmarkStart w:id="563" w:name="_Toc5694378"/>
      <w:bookmarkStart w:id="564" w:name="_Hlk513212887"/>
      <w:r>
        <w:t>rectangles property</w:t>
      </w:r>
      <w:bookmarkEnd w:id="561"/>
      <w:bookmarkEnd w:id="562"/>
      <w:bookmarkEnd w:id="563"/>
    </w:p>
    <w:p w14:paraId="731EC896" w14:textId="333D30A6"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51B3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51B32">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51B32">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65" w:name="_Ref3810909"/>
      <w:bookmarkStart w:id="566" w:name="_Toc5694379"/>
      <w:bookmarkEnd w:id="564"/>
      <w:r>
        <w:t>conversion object</w:t>
      </w:r>
      <w:bookmarkEnd w:id="552"/>
      <w:bookmarkEnd w:id="565"/>
      <w:bookmarkEnd w:id="566"/>
    </w:p>
    <w:p w14:paraId="615BCC83" w14:textId="7B3EE260" w:rsidR="00AC6C45" w:rsidRDefault="00AC6C45" w:rsidP="00AC6C45">
      <w:pPr>
        <w:pStyle w:val="Heading3"/>
      </w:pPr>
      <w:bookmarkStart w:id="567" w:name="_Toc5694380"/>
      <w:r>
        <w:t>General</w:t>
      </w:r>
      <w:bookmarkEnd w:id="56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679662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51B32">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3D52949"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51B32">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41DC56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51B32">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68" w:name="_Ref503539410"/>
      <w:bookmarkStart w:id="569" w:name="_Toc5694381"/>
      <w:r>
        <w:t>tool property</w:t>
      </w:r>
      <w:bookmarkEnd w:id="568"/>
      <w:bookmarkEnd w:id="569"/>
    </w:p>
    <w:p w14:paraId="3E0454EE" w14:textId="3F0E85F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51B32">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70" w:name="_Ref503608264"/>
      <w:bookmarkStart w:id="571" w:name="_Toc5694382"/>
      <w:r>
        <w:t>invocation property</w:t>
      </w:r>
      <w:bookmarkEnd w:id="570"/>
      <w:bookmarkEnd w:id="571"/>
    </w:p>
    <w:p w14:paraId="3E5B67EA" w14:textId="726A5FE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51B32">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72" w:name="_Ref503539431"/>
      <w:bookmarkStart w:id="573" w:name="_Toc5694383"/>
      <w:r>
        <w:t>analysisToolLog</w:t>
      </w:r>
      <w:r w:rsidR="00ED76F2">
        <w:t>Files</w:t>
      </w:r>
      <w:r>
        <w:t xml:space="preserve"> property</w:t>
      </w:r>
      <w:bookmarkEnd w:id="572"/>
      <w:bookmarkEnd w:id="57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EB8F851"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51B3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51B3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59A57ED"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51B32">
        <w:t>3.43.7</w:t>
      </w:r>
      <w:r w:rsidR="009574D1">
        <w:fldChar w:fldCharType="end"/>
      </w:r>
      <w:r>
        <w:t>).</w:t>
      </w:r>
    </w:p>
    <w:p w14:paraId="3476EB07" w14:textId="7DAB202C" w:rsidR="002315DB" w:rsidRDefault="002315DB" w:rsidP="002315DB">
      <w:pPr>
        <w:pStyle w:val="Heading2"/>
      </w:pPr>
      <w:bookmarkStart w:id="574" w:name="_Ref511829625"/>
      <w:bookmarkStart w:id="575" w:name="_Toc5694384"/>
      <w:r>
        <w:t>versionControlDetails object</w:t>
      </w:r>
      <w:bookmarkEnd w:id="574"/>
      <w:bookmarkEnd w:id="575"/>
    </w:p>
    <w:p w14:paraId="28FE29F4" w14:textId="169979D6" w:rsidR="002315DB" w:rsidRDefault="002315DB" w:rsidP="002315DB">
      <w:pPr>
        <w:pStyle w:val="Heading3"/>
      </w:pPr>
      <w:bookmarkStart w:id="576" w:name="_Toc5694385"/>
      <w:r>
        <w:t>General</w:t>
      </w:r>
      <w:bookmarkEnd w:id="576"/>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7BB263D" w:rsidR="001466B1" w:rsidRPr="001466B1" w:rsidRDefault="001466B1" w:rsidP="001466B1">
      <w:r>
        <w:t>For an example, see §</w:t>
      </w:r>
      <w:r>
        <w:fldChar w:fldCharType="begin"/>
      </w:r>
      <w:r>
        <w:instrText xml:space="preserve"> REF _Ref511829897 \r \h </w:instrText>
      </w:r>
      <w:r>
        <w:fldChar w:fldCharType="separate"/>
      </w:r>
      <w:r w:rsidR="00D51B32">
        <w:t>3.14.13</w:t>
      </w:r>
      <w:r>
        <w:fldChar w:fldCharType="end"/>
      </w:r>
      <w:r>
        <w:t>.</w:t>
      </w:r>
    </w:p>
    <w:p w14:paraId="5CE76795" w14:textId="0BDD8598" w:rsidR="002315DB" w:rsidRDefault="002315DB" w:rsidP="002315DB">
      <w:pPr>
        <w:pStyle w:val="Heading3"/>
      </w:pPr>
      <w:bookmarkStart w:id="577" w:name="_Toc5694386"/>
      <w:r>
        <w:t>Constraints</w:t>
      </w:r>
      <w:bookmarkEnd w:id="57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282B1A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51B32">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D51B32">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D51B32">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78" w:name="_Ref511829678"/>
      <w:bookmarkStart w:id="579" w:name="_Toc5694387"/>
      <w:r>
        <w:t xml:space="preserve">repositoryUri </w:t>
      </w:r>
      <w:r w:rsidR="002315DB">
        <w:t>property</w:t>
      </w:r>
      <w:bookmarkEnd w:id="578"/>
      <w:bookmarkEnd w:id="579"/>
    </w:p>
    <w:p w14:paraId="1785AFD1" w14:textId="4AE65631" w:rsidR="001466B1" w:rsidRDefault="001466B1" w:rsidP="001466B1">
      <w:bookmarkStart w:id="58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81" w:name="_Ref513199006"/>
      <w:bookmarkStart w:id="582" w:name="_Toc5694388"/>
      <w:r>
        <w:t>revisionId property</w:t>
      </w:r>
      <w:bookmarkEnd w:id="580"/>
      <w:bookmarkEnd w:id="581"/>
      <w:bookmarkEnd w:id="58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83" w:name="_Ref511829698"/>
      <w:bookmarkStart w:id="584" w:name="_Toc5694389"/>
      <w:r>
        <w:t>branch property</w:t>
      </w:r>
      <w:bookmarkEnd w:id="583"/>
      <w:bookmarkEnd w:id="58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85" w:name="_Ref526939310"/>
      <w:bookmarkStart w:id="586" w:name="_Toc5694390"/>
      <w:r>
        <w:t xml:space="preserve">revisionTag </w:t>
      </w:r>
      <w:r w:rsidR="002315DB">
        <w:t>property</w:t>
      </w:r>
      <w:bookmarkEnd w:id="585"/>
      <w:bookmarkEnd w:id="586"/>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2D03F881" w:rsidR="002315DB" w:rsidRDefault="00D1201D" w:rsidP="002315DB">
      <w:pPr>
        <w:pStyle w:val="Heading3"/>
      </w:pPr>
      <w:bookmarkStart w:id="587" w:name="_Ref526939293"/>
      <w:bookmarkStart w:id="588" w:name="_Toc5694391"/>
      <w:bookmarkStart w:id="589" w:name="_Hlk525802952"/>
      <w:r>
        <w:t xml:space="preserve">asOfTimeUtc </w:t>
      </w:r>
      <w:r w:rsidR="002315DB">
        <w:t>property</w:t>
      </w:r>
      <w:bookmarkEnd w:id="587"/>
      <w:bookmarkEnd w:id="588"/>
    </w:p>
    <w:p w14:paraId="1844A6A7" w14:textId="797FDC92"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90" w:name="_Toc5694392"/>
      <w:r>
        <w:t>mappedTo property</w:t>
      </w:r>
      <w:bookmarkEnd w:id="590"/>
    </w:p>
    <w:p w14:paraId="01253B4A" w14:textId="12F7A0D0"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51B3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376CAD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51B3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0E87D6F"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D51B3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D51B3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lastRenderedPageBreak/>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1917E9D"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51B3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lastRenderedPageBreak/>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91" w:name="_Ref493403111"/>
      <w:bookmarkStart w:id="592" w:name="_Ref493404005"/>
      <w:bookmarkStart w:id="593" w:name="_Toc5694393"/>
      <w:bookmarkEnd w:id="589"/>
      <w:r>
        <w:t xml:space="preserve">artifact </w:t>
      </w:r>
      <w:r w:rsidR="00401BB5">
        <w:t>object</w:t>
      </w:r>
      <w:bookmarkEnd w:id="591"/>
      <w:bookmarkEnd w:id="592"/>
      <w:bookmarkEnd w:id="593"/>
    </w:p>
    <w:p w14:paraId="375224F2" w14:textId="20156049" w:rsidR="00401BB5" w:rsidRDefault="00401BB5" w:rsidP="00401BB5">
      <w:pPr>
        <w:pStyle w:val="Heading3"/>
      </w:pPr>
      <w:bookmarkStart w:id="594" w:name="_Toc5694394"/>
      <w:r>
        <w:t>General</w:t>
      </w:r>
      <w:bookmarkEnd w:id="59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95" w:name="_Ref493403519"/>
      <w:bookmarkStart w:id="596" w:name="_Toc5694395"/>
      <w:r>
        <w:t>artifact</w:t>
      </w:r>
      <w:r w:rsidR="00316A25">
        <w:t>Location</w:t>
      </w:r>
      <w:r w:rsidR="00401BB5">
        <w:t xml:space="preserve"> property</w:t>
      </w:r>
      <w:bookmarkEnd w:id="595"/>
      <w:bookmarkEnd w:id="596"/>
    </w:p>
    <w:p w14:paraId="35DB6B07" w14:textId="24041B44"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51B32">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4C96C563"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7C98B56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51B32">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0E087F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51B32">
        <w:t>3.23.3</w:t>
      </w:r>
      <w:r w:rsidR="00EB6F4A">
        <w:fldChar w:fldCharType="end"/>
      </w:r>
      <w:r w:rsidR="00EB6F4A">
        <w:t>.</w:t>
      </w:r>
    </w:p>
    <w:p w14:paraId="42C6608E" w14:textId="4A4D13C4" w:rsidR="00401BB5" w:rsidRDefault="004F0AE4" w:rsidP="00401BB5">
      <w:pPr>
        <w:pStyle w:val="Heading3"/>
      </w:pPr>
      <w:bookmarkStart w:id="597" w:name="_Ref493404063"/>
      <w:bookmarkStart w:id="598" w:name="_Toc5694396"/>
      <w:r>
        <w:t xml:space="preserve">parentIndex </w:t>
      </w:r>
      <w:r w:rsidR="00401BB5">
        <w:t>property</w:t>
      </w:r>
      <w:bookmarkEnd w:id="597"/>
      <w:bookmarkEnd w:id="598"/>
    </w:p>
    <w:p w14:paraId="7B9D65E1" w14:textId="43CD3C9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51B3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51B3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lastRenderedPageBreak/>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99" w:name="_Ref493403563"/>
      <w:bookmarkStart w:id="600" w:name="_Toc5694397"/>
      <w:r>
        <w:t>offset property</w:t>
      </w:r>
      <w:bookmarkEnd w:id="599"/>
      <w:bookmarkEnd w:id="60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8A9AF5A"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D51B32">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01" w:name="_Ref493403574"/>
      <w:bookmarkStart w:id="602" w:name="_Toc5694398"/>
      <w:r>
        <w:t>length property</w:t>
      </w:r>
      <w:bookmarkEnd w:id="601"/>
      <w:bookmarkEnd w:id="602"/>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603" w:name="_Ref3724028"/>
      <w:bookmarkStart w:id="604" w:name="_Toc5694399"/>
      <w:bookmarkStart w:id="605" w:name="_Hlk514318855"/>
      <w:r>
        <w:t>roles property</w:t>
      </w:r>
      <w:bookmarkEnd w:id="603"/>
      <w:bookmarkEnd w:id="604"/>
    </w:p>
    <w:bookmarkEnd w:id="605"/>
    <w:p w14:paraId="1E0FD617" w14:textId="3F76EED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51B3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54C098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51B32">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lastRenderedPageBreak/>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D6F93B8"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51B32">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61E5D369"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51B32">
        <w:t>3.19.23</w:t>
      </w:r>
      <w:r>
        <w:fldChar w:fldCharType="end"/>
      </w:r>
      <w:r>
        <w:t>).</w:t>
      </w:r>
    </w:p>
    <w:p w14:paraId="60F0909E" w14:textId="29AA4432"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51B32">
        <w:t>3.17.2</w:t>
      </w:r>
      <w:r w:rsidR="00282888">
        <w:fldChar w:fldCharType="end"/>
      </w:r>
      <w:r w:rsidR="00282888">
        <w:t>)</w:t>
      </w:r>
      <w:r>
        <w:t>.</w:t>
      </w:r>
    </w:p>
    <w:p w14:paraId="7226C895" w14:textId="1A4817DC"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51B32">
        <w:t>3.17.3</w:t>
      </w:r>
      <w:r>
        <w:fldChar w:fldCharType="end"/>
      </w:r>
      <w:r>
        <w:t>).</w:t>
      </w:r>
    </w:p>
    <w:p w14:paraId="659756C1" w14:textId="4AF17774"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51B32">
        <w:t>3.18.2</w:t>
      </w:r>
      <w:r w:rsidR="0098000C">
        <w:fldChar w:fldCharType="end"/>
      </w:r>
      <w:r>
        <w:t>).</w:t>
      </w:r>
    </w:p>
    <w:p w14:paraId="088C0E6B" w14:textId="57BA68D8"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51B32">
        <w:t>3.18.3</w:t>
      </w:r>
      <w:r w:rsidR="0098000C">
        <w:fldChar w:fldCharType="end"/>
      </w:r>
      <w:r>
        <w:t>).</w:t>
      </w:r>
    </w:p>
    <w:p w14:paraId="7221D7DC" w14:textId="4CC25CCA"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51B32">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45A6897A" w:rsidR="001F66A6" w:rsidRDefault="001F66A6" w:rsidP="001F66A6">
      <w:pPr>
        <w:ind w:left="360"/>
      </w:pPr>
      <w:bookmarkStart w:id="606"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D51B32">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07" w:name="_Toc5694400"/>
      <w:bookmarkEnd w:id="606"/>
      <w:r>
        <w:t>mimeType property</w:t>
      </w:r>
      <w:bookmarkEnd w:id="607"/>
    </w:p>
    <w:p w14:paraId="4EDBA528" w14:textId="20F4DB8C"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608" w:name="_Ref511899450"/>
      <w:bookmarkStart w:id="609" w:name="_Toc5694401"/>
      <w:r>
        <w:t>contents property</w:t>
      </w:r>
      <w:bookmarkEnd w:id="608"/>
      <w:bookmarkEnd w:id="609"/>
    </w:p>
    <w:p w14:paraId="3EAD79DF" w14:textId="04BC3404"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51B3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10" w:name="_Ref511828128"/>
      <w:bookmarkStart w:id="611" w:name="_Toc5694402"/>
      <w:r>
        <w:t>encoding property</w:t>
      </w:r>
      <w:bookmarkEnd w:id="610"/>
      <w:bookmarkEnd w:id="611"/>
    </w:p>
    <w:p w14:paraId="29D5943D" w14:textId="4324381F"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758633F" w:rsidR="00926829" w:rsidRPr="009F3D94" w:rsidRDefault="00926829" w:rsidP="00926829">
      <w:r>
        <w:lastRenderedPageBreak/>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D51B32">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1A0C66D"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51B32">
        <w:t>3.14</w:t>
      </w:r>
      <w:r>
        <w:fldChar w:fldCharType="end"/>
      </w:r>
      <w:r>
        <w:t>)</w:t>
      </w:r>
    </w:p>
    <w:p w14:paraId="170FA798" w14:textId="5D8B3E50"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51B32">
        <w:t>3.14.21</w:t>
      </w:r>
      <w:r>
        <w:fldChar w:fldCharType="end"/>
      </w:r>
      <w:r>
        <w:t>.</w:t>
      </w:r>
    </w:p>
    <w:p w14:paraId="4E9D1D4D" w14:textId="77777777" w:rsidR="00926829" w:rsidRDefault="00926829" w:rsidP="002D65F3">
      <w:pPr>
        <w:pStyle w:val="Code"/>
      </w:pPr>
    </w:p>
    <w:p w14:paraId="7C79FDD1" w14:textId="28AD6691"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51B32">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12" w:name="_Ref534896207"/>
      <w:bookmarkStart w:id="613" w:name="_Toc5694403"/>
      <w:r>
        <w:t>sourceLanguage property</w:t>
      </w:r>
      <w:bookmarkEnd w:id="612"/>
      <w:bookmarkEnd w:id="613"/>
    </w:p>
    <w:p w14:paraId="02CC5CC4" w14:textId="350D120E" w:rsidR="00F82406" w:rsidRDefault="00F82406" w:rsidP="00F82406">
      <w:pPr>
        <w:pStyle w:val="Heading4"/>
      </w:pPr>
      <w:bookmarkStart w:id="614" w:name="_Toc5694404"/>
      <w:r>
        <w:t>General</w:t>
      </w:r>
      <w:bookmarkEnd w:id="614"/>
    </w:p>
    <w:p w14:paraId="517A853E" w14:textId="26CAF73F"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D51B32">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7EEC280"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51B32">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5C807D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D51B32">
        <w:t>3.28.15</w:t>
      </w:r>
      <w:r>
        <w:fldChar w:fldCharType="end"/>
      </w:r>
      <w:r>
        <w:t>).</w:t>
      </w:r>
    </w:p>
    <w:p w14:paraId="617A1368" w14:textId="49071421"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D51B32">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w:t>
      </w:r>
      <w:r>
        <w:lastRenderedPageBreak/>
        <w:t xml:space="preserve">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15" w:name="_Ref534209313"/>
      <w:bookmarkStart w:id="616" w:name="_Toc5694405"/>
      <w:r>
        <w:t>Source language identifier conventions and practices</w:t>
      </w:r>
      <w:bookmarkEnd w:id="615"/>
      <w:bookmarkEnd w:id="61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F9C0AE2" w:rsidR="0003707A" w:rsidRPr="0003707A" w:rsidRDefault="001E14E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17" w:name="_Ref493345445"/>
      <w:bookmarkStart w:id="618" w:name="_Toc5694406"/>
      <w:r>
        <w:t>hashes property</w:t>
      </w:r>
      <w:bookmarkEnd w:id="617"/>
      <w:bookmarkEnd w:id="618"/>
    </w:p>
    <w:p w14:paraId="084CC4D1" w14:textId="7411318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51B3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A67D5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lastRenderedPageBreak/>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19" w:name="_Toc5694407"/>
      <w:r>
        <w:t>lastModifiedTime</w:t>
      </w:r>
      <w:r w:rsidR="00327EBE">
        <w:t>Utc</w:t>
      </w:r>
      <w:r>
        <w:t xml:space="preserve"> property</w:t>
      </w:r>
      <w:bookmarkEnd w:id="619"/>
    </w:p>
    <w:p w14:paraId="70E36537" w14:textId="7836CC2F"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52DF159"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51B32">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620" w:name="_Ref4510124"/>
      <w:bookmarkStart w:id="621" w:name="_Toc5694408"/>
      <w:r>
        <w:t>translationMetadata object</w:t>
      </w:r>
      <w:bookmarkEnd w:id="620"/>
      <w:bookmarkEnd w:id="621"/>
    </w:p>
    <w:p w14:paraId="133A952F" w14:textId="48B1A913" w:rsidR="00F340AD" w:rsidRDefault="00F340AD" w:rsidP="00F340AD">
      <w:pPr>
        <w:pStyle w:val="Heading3"/>
      </w:pPr>
      <w:bookmarkStart w:id="622" w:name="_Toc5694409"/>
      <w:r>
        <w:t>General</w:t>
      </w:r>
      <w:bookmarkEnd w:id="622"/>
    </w:p>
    <w:p w14:paraId="69D61D3C" w14:textId="5A443323"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51B32">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51B32">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7918F95"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D51B32">
        <w:t>3.5.2</w:t>
      </w:r>
      <w:r>
        <w:fldChar w:fldCharType="end"/>
      </w:r>
      <w:r>
        <w:t>).</w:t>
      </w:r>
    </w:p>
    <w:p w14:paraId="406D1C24" w14:textId="1B896031" w:rsidR="00B53EA7" w:rsidRDefault="00B53EA7" w:rsidP="00B53EA7">
      <w:pPr>
        <w:pStyle w:val="Note"/>
      </w:pPr>
      <w:r>
        <w:t>EXAMPLE:</w:t>
      </w:r>
    </w:p>
    <w:p w14:paraId="003BF7DE" w14:textId="2B29FD3F"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D51B32">
        <w:t>3.18</w:t>
      </w:r>
      <w:r w:rsidR="00B407EB">
        <w:fldChar w:fldCharType="end"/>
      </w:r>
      <w:r>
        <w:t>).</w:t>
      </w:r>
    </w:p>
    <w:p w14:paraId="64C85E8A" w14:textId="65E7904B"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D51B32">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lastRenderedPageBreak/>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623" w:name="_Toc5694410"/>
      <w:r>
        <w:t>name property</w:t>
      </w:r>
      <w:bookmarkEnd w:id="62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24" w:name="_Toc5694411"/>
      <w:r>
        <w:t>fullName</w:t>
      </w:r>
      <w:r w:rsidR="00882EBC">
        <w:t xml:space="preserve"> property</w:t>
      </w:r>
      <w:bookmarkEnd w:id="62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25" w:name="_Toc5694412"/>
      <w:r>
        <w:t>shortDescription</w:t>
      </w:r>
      <w:r w:rsidR="00882EBC">
        <w:t xml:space="preserve"> property</w:t>
      </w:r>
      <w:bookmarkEnd w:id="625"/>
    </w:p>
    <w:p w14:paraId="5D3AC865" w14:textId="73EC4884"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51B32">
        <w:t>3.12</w:t>
      </w:r>
      <w:r>
        <w:fldChar w:fldCharType="end"/>
      </w:r>
      <w:r>
        <w:t>) containing a brief description of the translation.</w:t>
      </w:r>
    </w:p>
    <w:p w14:paraId="7FD64B6F" w14:textId="61132279" w:rsidR="00F340AD" w:rsidRDefault="00F340AD" w:rsidP="00F340AD">
      <w:pPr>
        <w:pStyle w:val="Heading3"/>
      </w:pPr>
      <w:bookmarkStart w:id="626" w:name="_Toc5694413"/>
      <w:r>
        <w:t>fullDescription</w:t>
      </w:r>
      <w:r w:rsidR="00882EBC">
        <w:t xml:space="preserve"> property</w:t>
      </w:r>
      <w:bookmarkEnd w:id="626"/>
    </w:p>
    <w:p w14:paraId="3A34B2B0" w14:textId="7FAE936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51B32">
        <w:t>3.12</w:t>
      </w:r>
      <w:r>
        <w:fldChar w:fldCharType="end"/>
      </w:r>
      <w:r>
        <w:t>) containing a comprehensive description of the translation.</w:t>
      </w:r>
    </w:p>
    <w:p w14:paraId="07244BD0" w14:textId="4EA9FF7D" w:rsidR="00F340AD" w:rsidRDefault="00F340AD" w:rsidP="00F340AD">
      <w:pPr>
        <w:pStyle w:val="Heading3"/>
      </w:pPr>
      <w:bookmarkStart w:id="627" w:name="_Toc5694414"/>
      <w:r>
        <w:t>downloadUri</w:t>
      </w:r>
      <w:r w:rsidR="00882EBC">
        <w:t xml:space="preserve"> property</w:t>
      </w:r>
      <w:bookmarkEnd w:id="627"/>
    </w:p>
    <w:p w14:paraId="2F6C144A" w14:textId="675A4C55"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28" w:name="_Toc5694415"/>
      <w:r>
        <w:t>i</w:t>
      </w:r>
      <w:r w:rsidR="00F340AD">
        <w:t>nformationUri</w:t>
      </w:r>
      <w:r>
        <w:t xml:space="preserve"> property</w:t>
      </w:r>
      <w:bookmarkEnd w:id="628"/>
    </w:p>
    <w:p w14:paraId="5B4A6511" w14:textId="0E2F386A"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29" w:name="_Ref493350984"/>
      <w:bookmarkStart w:id="630" w:name="_Toc5694416"/>
      <w:r>
        <w:t>result object</w:t>
      </w:r>
      <w:bookmarkEnd w:id="629"/>
      <w:bookmarkEnd w:id="630"/>
    </w:p>
    <w:p w14:paraId="74FD90F6" w14:textId="18F2DD20" w:rsidR="00401BB5" w:rsidRDefault="00401BB5" w:rsidP="00401BB5">
      <w:pPr>
        <w:pStyle w:val="Heading3"/>
      </w:pPr>
      <w:bookmarkStart w:id="631" w:name="_Toc5694417"/>
      <w:r>
        <w:t>General</w:t>
      </w:r>
      <w:bookmarkEnd w:id="63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D04AEF6"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D51B32">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632" w:name="_Ref515624666"/>
      <w:bookmarkStart w:id="633" w:name="_Toc5694418"/>
      <w:r>
        <w:t>Distinguishing logically identical from logically distinct results</w:t>
      </w:r>
      <w:bookmarkEnd w:id="632"/>
      <w:bookmarkEnd w:id="63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w:t>
      </w:r>
      <w:r>
        <w:lastRenderedPageBreak/>
        <w:t xml:space="preserve">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21122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51B32">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D51B32">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34" w:name="_Toc5694419"/>
      <w:bookmarkStart w:id="635" w:name="_Ref493408865"/>
      <w:r>
        <w:t xml:space="preserve">guid </w:t>
      </w:r>
      <w:r w:rsidR="00621490">
        <w:t>property</w:t>
      </w:r>
      <w:bookmarkEnd w:id="634"/>
    </w:p>
    <w:p w14:paraId="2C599143" w14:textId="43A22CC6" w:rsidR="00376B6D" w:rsidRDefault="00376B6D" w:rsidP="00376B6D">
      <w:bookmarkStart w:id="63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51B32">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870997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51B32">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37" w:name="_Ref516055541"/>
      <w:bookmarkStart w:id="638" w:name="_Toc5694420"/>
      <w:r>
        <w:t>correlationGuid property</w:t>
      </w:r>
      <w:bookmarkEnd w:id="637"/>
      <w:bookmarkEnd w:id="638"/>
    </w:p>
    <w:p w14:paraId="28683740" w14:textId="641A463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D51B32">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BCE7D1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51B32">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51B32">
        <w:t>3.25.2</w:t>
      </w:r>
      <w:r>
        <w:fldChar w:fldCharType="end"/>
      </w:r>
      <w:r>
        <w:t xml:space="preserve"> for more information.</w:t>
      </w:r>
    </w:p>
    <w:p w14:paraId="4D5CBA4B" w14:textId="4E46EB73" w:rsidR="00401BB5" w:rsidRDefault="00401BB5" w:rsidP="00401BB5">
      <w:pPr>
        <w:pStyle w:val="Heading3"/>
      </w:pPr>
      <w:bookmarkStart w:id="639" w:name="_Ref513193500"/>
      <w:bookmarkStart w:id="640" w:name="_Ref513195673"/>
      <w:bookmarkStart w:id="641" w:name="_Toc5694421"/>
      <w:r>
        <w:t>ruleId property</w:t>
      </w:r>
      <w:bookmarkEnd w:id="635"/>
      <w:bookmarkEnd w:id="636"/>
      <w:bookmarkEnd w:id="639"/>
      <w:bookmarkEnd w:id="640"/>
      <w:bookmarkEnd w:id="641"/>
    </w:p>
    <w:p w14:paraId="49035589" w14:textId="3DD2334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51B32">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lastRenderedPageBreak/>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683FCC2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D51B32">
        <w:t>3.25.7</w:t>
      </w:r>
      <w:r w:rsidR="009A7342">
        <w:fldChar w:fldCharType="end"/>
      </w:r>
      <w:r w:rsidR="009A7342">
        <w:t>, §</w:t>
      </w:r>
      <w:r w:rsidR="009A7342">
        <w:fldChar w:fldCharType="begin"/>
      </w:r>
      <w:r w:rsidR="009A7342">
        <w:instrText xml:space="preserve"> REF _Ref4055060 \r \h </w:instrText>
      </w:r>
      <w:r w:rsidR="009A7342">
        <w:fldChar w:fldCharType="separate"/>
      </w:r>
      <w:r w:rsidR="00D51B32">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D6018BF"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51B32">
        <w:t>3.25.7</w:t>
      </w:r>
      <w:r w:rsidR="00BF7F6B">
        <w:fldChar w:fldCharType="end"/>
      </w:r>
      <w:r w:rsidR="00BF7F6B">
        <w:t>, §</w:t>
      </w:r>
      <w:r w:rsidR="00BF7F6B">
        <w:fldChar w:fldCharType="begin"/>
      </w:r>
      <w:r w:rsidR="00BF7F6B">
        <w:instrText xml:space="preserve"> REF _Ref4148802 \r \h </w:instrText>
      </w:r>
      <w:r w:rsidR="00BF7F6B">
        <w:fldChar w:fldCharType="separate"/>
      </w:r>
      <w:r w:rsidR="00D51B32">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004592A"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51B32">
        <w:t>3.47.4</w:t>
      </w:r>
      <w:r>
        <w:fldChar w:fldCharType="end"/>
      </w:r>
      <w:r>
        <w:t>.</w:t>
      </w:r>
    </w:p>
    <w:p w14:paraId="55A9B5E9" w14:textId="1AD1A534" w:rsid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642" w:name="_Ref531188246"/>
      <w:bookmarkStart w:id="643" w:name="_Toc5694422"/>
      <w:r>
        <w:t>ruleIndex property</w:t>
      </w:r>
      <w:bookmarkEnd w:id="642"/>
      <w:bookmarkEnd w:id="643"/>
    </w:p>
    <w:p w14:paraId="0AB380B1" w14:textId="29462AB7"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D51B32">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51B32">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D51B32">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BE19E5B"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44" w:name="_Hlk4159110"/>
      <w:r w:rsidR="00E45D82">
        <w:t>§</w:t>
      </w:r>
      <w:bookmarkEnd w:id="644"/>
      <w:r w:rsidR="00E45D82">
        <w:fldChar w:fldCharType="begin"/>
      </w:r>
      <w:r w:rsidR="00E45D82">
        <w:instrText xml:space="preserve"> REF _Ref4055060 \r \h </w:instrText>
      </w:r>
      <w:r w:rsidR="00E45D82">
        <w:fldChar w:fldCharType="separate"/>
      </w:r>
      <w:r w:rsidR="00D51B32">
        <w:t>3.47.5</w:t>
      </w:r>
      <w:r w:rsidR="00E45D82">
        <w:fldChar w:fldCharType="end"/>
      </w:r>
      <w:r w:rsidR="00E45D82">
        <w:t>)</w:t>
      </w:r>
      <w:r>
        <w:t>, and are described there.</w:t>
      </w:r>
    </w:p>
    <w:p w14:paraId="585E9942" w14:textId="2A2F6E45" w:rsidR="00694372" w:rsidRPr="003D76CB" w:rsidRDefault="00694372" w:rsidP="003D76CB">
      <w:bookmarkStart w:id="645" w:name="_Hlk4666392"/>
      <w:bookmarkStart w:id="646"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D51B32">
        <w:t>3.25.7</w:t>
      </w:r>
      <w:r>
        <w:fldChar w:fldCharType="end"/>
      </w:r>
      <w:r>
        <w:t>, §</w:t>
      </w:r>
      <w:r>
        <w:fldChar w:fldCharType="begin"/>
      </w:r>
      <w:r>
        <w:instrText xml:space="preserve"> REF _Ref4055060 \r \h </w:instrText>
      </w:r>
      <w:r>
        <w:fldChar w:fldCharType="separate"/>
      </w:r>
      <w:r w:rsidR="00D51B32">
        <w:t>3.47.5</w:t>
      </w:r>
      <w:r>
        <w:fldChar w:fldCharType="end"/>
      </w:r>
      <w:r>
        <w:t xml:space="preserve">) are both present, they </w:t>
      </w:r>
      <w:r w:rsidRPr="00694372">
        <w:rPr>
          <w:b/>
        </w:rPr>
        <w:t>SHALL</w:t>
      </w:r>
      <w:r>
        <w:t xml:space="preserve"> be equal.</w:t>
      </w:r>
      <w:bookmarkEnd w:id="645"/>
    </w:p>
    <w:p w14:paraId="2C746434" w14:textId="72EDC16C" w:rsidR="00C4251F" w:rsidRDefault="001F5BB4" w:rsidP="00B27C1A">
      <w:pPr>
        <w:pStyle w:val="Heading3"/>
      </w:pPr>
      <w:bookmarkStart w:id="647" w:name="_Ref4147718"/>
      <w:bookmarkStart w:id="648" w:name="_Toc5694423"/>
      <w:bookmarkStart w:id="649" w:name="_Hlk1575739"/>
      <w:bookmarkEnd w:id="646"/>
      <w:r>
        <w:t>rule</w:t>
      </w:r>
      <w:r w:rsidR="00B27C1A">
        <w:t xml:space="preserve"> property</w:t>
      </w:r>
      <w:bookmarkEnd w:id="647"/>
      <w:bookmarkEnd w:id="648"/>
    </w:p>
    <w:p w14:paraId="37A9D3BC" w14:textId="2FB611DB"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D51B32">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D51B32">
        <w:t>3.47.3</w:t>
      </w:r>
      <w:r w:rsidR="00F11A97">
        <w:fldChar w:fldCharType="end"/>
      </w:r>
      <w:r w:rsidR="00F11A97">
        <w:t>.</w:t>
      </w:r>
    </w:p>
    <w:p w14:paraId="69A297F9" w14:textId="5053A136"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D51B32">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C28CE9F"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D51B32">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B498E6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D51B32">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6A3B016"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D51B32">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19784A74"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51B32">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0FF11A9"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D51B32">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650" w:name="_Ref4691943"/>
      <w:bookmarkStart w:id="651" w:name="_Ref4691944"/>
      <w:bookmarkStart w:id="652" w:name="_Toc5694424"/>
      <w:r>
        <w:lastRenderedPageBreak/>
        <w:t>taxa</w:t>
      </w:r>
      <w:bookmarkEnd w:id="650"/>
      <w:bookmarkEnd w:id="651"/>
      <w:bookmarkEnd w:id="652"/>
    </w:p>
    <w:p w14:paraId="1CE93C1A" w14:textId="5266D61B"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51B32">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D51B32">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51B32">
        <w:t>3.18.2</w:t>
      </w:r>
      <w:r w:rsidR="001710BC">
        <w:fldChar w:fldCharType="end"/>
      </w:r>
      <w:r w:rsidR="001710BC">
        <w:t>)</w:t>
      </w:r>
      <w:r w:rsidR="001561F0">
        <w:t xml:space="preserve"> into which this result falls.</w:t>
      </w:r>
    </w:p>
    <w:p w14:paraId="6AB5667E" w14:textId="187350F4"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D51B32">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D51B32">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53" w:name="_Hlk4326477"/>
      <w:r w:rsidR="00716190">
        <w:t>§</w:t>
      </w:r>
      <w:bookmarkEnd w:id="653"/>
      <w:r w:rsidR="00716190">
        <w:fldChar w:fldCharType="begin"/>
      </w:r>
      <w:r w:rsidR="00716190">
        <w:instrText xml:space="preserve"> REF _Ref3899090 \r \h </w:instrText>
      </w:r>
      <w:r w:rsidR="00716190">
        <w:fldChar w:fldCharType="separate"/>
      </w:r>
      <w:r w:rsidR="00D51B32">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D51B32">
        <w:t>3.44.15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1246F02"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51B32">
        <w:t>3.48.3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13AC8E8"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D51B32">
        <w:t>3.47.4</w:t>
      </w:r>
      <w:r w:rsidR="00575E54">
        <w:fldChar w:fldCharType="end"/>
      </w:r>
      <w:r w:rsidR="00575E54">
        <w:t>)</w:t>
      </w:r>
      <w:r>
        <w:t>.</w:t>
      </w:r>
    </w:p>
    <w:p w14:paraId="585B784B" w14:textId="6FD4F9A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51B32">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0F3B1D7" w:rsidR="00575E54" w:rsidRDefault="00575E54" w:rsidP="00575E54">
      <w:pPr>
        <w:pStyle w:val="Code"/>
      </w:pPr>
      <w:r>
        <w:t>{                                     # A run object (§</w:t>
      </w:r>
      <w:r>
        <w:fldChar w:fldCharType="begin"/>
      </w:r>
      <w:r>
        <w:instrText xml:space="preserve"> REF _Ref493349997 \r \h </w:instrText>
      </w:r>
      <w:r>
        <w:fldChar w:fldCharType="separate"/>
      </w:r>
      <w:r w:rsidR="00D51B3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lastRenderedPageBreak/>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654" w:name="_Ref1565298"/>
      <w:bookmarkStart w:id="655" w:name="_Toc5694425"/>
      <w:bookmarkEnd w:id="649"/>
      <w:r>
        <w:t>kind property</w:t>
      </w:r>
      <w:bookmarkEnd w:id="654"/>
      <w:bookmarkEnd w:id="65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27EEDE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51B32">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51B32">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51B32">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xml:space="preserve">), and sometimes it does not detect a violation but is unable to prove </w:t>
      </w:r>
      <w:r>
        <w:lastRenderedPageBreak/>
        <w:t>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3296603"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51B32">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56" w:name="_Ref493511208"/>
      <w:bookmarkStart w:id="657" w:name="_Toc5694426"/>
      <w:r>
        <w:t>level property</w:t>
      </w:r>
      <w:bookmarkEnd w:id="656"/>
      <w:bookmarkEnd w:id="65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440878C"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51B32">
        <w:t>3.25.9</w:t>
      </w:r>
      <w:r>
        <w:fldChar w:fldCharType="end"/>
      </w:r>
      <w:r>
        <w:t xml:space="preserve">) has a value other than </w:t>
      </w:r>
      <w:r w:rsidRPr="007110C6">
        <w:rPr>
          <w:rStyle w:val="CODEtemp"/>
        </w:rPr>
        <w:t>"fail"</w:t>
      </w:r>
      <w:r>
        <w:t>.</w:t>
      </w:r>
    </w:p>
    <w:p w14:paraId="4113E9CD" w14:textId="6B88F20B"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D51B32">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51B32">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51B32">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lastRenderedPageBreak/>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27D0ED0"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51B32">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81F80F9"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51B32">
        <w:t>3.25.7</w:t>
      </w:r>
      <w:r>
        <w:fldChar w:fldCharType="end"/>
      </w:r>
      <w:r>
        <w:t>) is present THEN</w:t>
      </w:r>
    </w:p>
    <w:p w14:paraId="19F4D5BB" w14:textId="7432E6F7"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D51B32">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CEA2735"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D51B32">
        <w:t>3.25.27</w:t>
      </w:r>
      <w:r>
        <w:fldChar w:fldCharType="end"/>
      </w:r>
      <w:r>
        <w:t xml:space="preserve">, </w:t>
      </w:r>
      <w:r w:rsidRPr="00B050AF">
        <w:t>§</w:t>
      </w:r>
      <w:r>
        <w:fldChar w:fldCharType="begin"/>
      </w:r>
      <w:r>
        <w:instrText xml:space="preserve"> REF _Ref4232561 \w \h </w:instrText>
      </w:r>
      <w:r>
        <w:fldChar w:fldCharType="separate"/>
      </w:r>
      <w:r w:rsidR="00D51B32">
        <w:t>3.43.6</w:t>
      </w:r>
      <w:r>
        <w:fldChar w:fldCharType="end"/>
      </w:r>
      <w:r>
        <w:t>) is present</w:t>
      </w:r>
      <w:r w:rsidR="00A924BC">
        <w:t xml:space="preserve"> THEN</w:t>
      </w:r>
    </w:p>
    <w:p w14:paraId="0D428277" w14:textId="2E6D418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51B32">
        <w:t>3.19</w:t>
      </w:r>
      <w:r>
        <w:fldChar w:fldCharType="end"/>
      </w:r>
      <w:r>
        <w:t>) that it specifies.</w:t>
      </w:r>
    </w:p>
    <w:p w14:paraId="0C2E751E" w14:textId="20205073"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D51B32">
        <w:t>3.19.5</w:t>
      </w:r>
      <w:r>
        <w:fldChar w:fldCharType="end"/>
      </w:r>
      <w:r>
        <w:t>) is present</w:t>
      </w:r>
    </w:p>
    <w:p w14:paraId="010780DE" w14:textId="2C0FE494" w:rsidR="008B7726" w:rsidRDefault="008B7726" w:rsidP="00B050AF">
      <w:r>
        <w:lastRenderedPageBreak/>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D51B32">
        <w:t>3.46</w:t>
      </w:r>
      <w:r>
        <w:fldChar w:fldCharType="end"/>
      </w:r>
      <w:r>
        <w:t>)</w:t>
      </w:r>
      <w:r w:rsidR="00A924BC">
        <w:t xml:space="preserve"> whose</w:t>
      </w:r>
    </w:p>
    <w:p w14:paraId="50FAD0C7" w14:textId="176B355E"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51B32">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3CA266FE"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D51B32">
        <w:t>3.46.3</w:t>
      </w:r>
      <w:r>
        <w:fldChar w:fldCharType="end"/>
      </w:r>
      <w:r>
        <w:t xml:space="preserve">, </w:t>
      </w:r>
      <w:r w:rsidRPr="00B050AF">
        <w:t>§</w:t>
      </w:r>
      <w:r>
        <w:fldChar w:fldCharType="begin"/>
      </w:r>
      <w:r>
        <w:instrText xml:space="preserve"> REF _Ref4233395 \w \h </w:instrText>
      </w:r>
      <w:r>
        <w:fldChar w:fldCharType="separate"/>
      </w:r>
      <w:r w:rsidR="00D51B32">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1F44C4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D51B32">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51B32">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58" w:name="_Ref493426628"/>
      <w:bookmarkStart w:id="659" w:name="_Toc5694427"/>
      <w:r>
        <w:t>message property</w:t>
      </w:r>
      <w:bookmarkEnd w:id="658"/>
      <w:bookmarkEnd w:id="659"/>
    </w:p>
    <w:p w14:paraId="2544155E" w14:textId="5D7CB7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51B3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9B88D04"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51B3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7A0E3A4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51B32">
        <w:t>3.14</w:t>
      </w:r>
      <w:r>
        <w:fldChar w:fldCharType="end"/>
      </w:r>
      <w:r>
        <w:t>).</w:t>
      </w:r>
    </w:p>
    <w:p w14:paraId="6D122000" w14:textId="230419A2" w:rsidR="00C06FD6" w:rsidRDefault="00C06FD6" w:rsidP="002D65F3">
      <w:pPr>
        <w:pStyle w:val="Code"/>
      </w:pPr>
      <w:r>
        <w:t xml:space="preserve">  "tool": {                       # See §</w:t>
      </w:r>
      <w:r>
        <w:fldChar w:fldCharType="begin"/>
      </w:r>
      <w:r>
        <w:instrText xml:space="preserve"> REF _Ref493350956 \r \h </w:instrText>
      </w:r>
      <w:r>
        <w:fldChar w:fldCharType="separate"/>
      </w:r>
      <w:r w:rsidR="00D51B32">
        <w:t>3.14.6</w:t>
      </w:r>
      <w:r>
        <w:fldChar w:fldCharType="end"/>
      </w:r>
      <w:r>
        <w:t>.</w:t>
      </w:r>
    </w:p>
    <w:p w14:paraId="14F8CEEB" w14:textId="247B4B36" w:rsidR="00C06FD6" w:rsidRDefault="00C06FD6" w:rsidP="002D65F3">
      <w:pPr>
        <w:pStyle w:val="Code"/>
      </w:pPr>
      <w:r>
        <w:t xml:space="preserve">    "driver": {                   # See §</w:t>
      </w:r>
      <w:r>
        <w:fldChar w:fldCharType="begin"/>
      </w:r>
      <w:r>
        <w:instrText xml:space="preserve"> REF _Ref3663219 \r \h </w:instrText>
      </w:r>
      <w:r>
        <w:fldChar w:fldCharType="separate"/>
      </w:r>
      <w:r w:rsidR="00D51B32">
        <w:t>3.17.2</w:t>
      </w:r>
      <w:r>
        <w:fldChar w:fldCharType="end"/>
      </w:r>
      <w:r>
        <w:t>.</w:t>
      </w:r>
    </w:p>
    <w:p w14:paraId="3E3C1E77" w14:textId="4E0D5B20" w:rsidR="00BC42DD" w:rsidRDefault="00BC42DD" w:rsidP="002D65F3">
      <w:pPr>
        <w:pStyle w:val="Code"/>
      </w:pPr>
      <w:r>
        <w:t xml:space="preserve">      "name": "CodeScanner",</w:t>
      </w:r>
    </w:p>
    <w:p w14:paraId="34B8BF47" w14:textId="28B6435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51B32">
        <w:t>3.18.21</w:t>
      </w:r>
      <w:r w:rsidR="00D97085">
        <w:fldChar w:fldCharType="end"/>
      </w:r>
      <w:r w:rsidR="00D97085">
        <w:t>.</w:t>
      </w:r>
    </w:p>
    <w:p w14:paraId="2E8EC9DB" w14:textId="4BBB1C43" w:rsidR="00C06FD6" w:rsidRDefault="00C06FD6" w:rsidP="00C06FD6">
      <w:pPr>
        <w:pStyle w:val="Code"/>
      </w:pPr>
      <w:r>
        <w:lastRenderedPageBreak/>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D51B32">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707F86A"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51B3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A055265"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51B32">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60" w:name="_Ref510013155"/>
      <w:bookmarkStart w:id="661" w:name="_Toc5694428"/>
      <w:r>
        <w:t>locations property</w:t>
      </w:r>
      <w:bookmarkEnd w:id="660"/>
      <w:bookmarkEnd w:id="661"/>
    </w:p>
    <w:p w14:paraId="065F9E8C" w14:textId="098CF19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51B32">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D6B10C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51B3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lastRenderedPageBreak/>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62" w:name="_Ref510085223"/>
      <w:bookmarkStart w:id="663" w:name="_Toc5694429"/>
      <w:r>
        <w:t>analysisTarget</w:t>
      </w:r>
      <w:r w:rsidR="00673F27">
        <w:t xml:space="preserve"> p</w:t>
      </w:r>
      <w:r>
        <w:t>roperty</w:t>
      </w:r>
      <w:bookmarkEnd w:id="662"/>
      <w:bookmarkEnd w:id="663"/>
    </w:p>
    <w:p w14:paraId="50B31C9B" w14:textId="20F185C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51B3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1E27C83"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58DF954F" w14:textId="4CF2D3FA"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51B32">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273D7C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51B32">
        <w:t>3.25.12</w:t>
      </w:r>
      <w:r>
        <w:fldChar w:fldCharType="end"/>
      </w:r>
      <w:r>
        <w:t>.</w:t>
      </w:r>
    </w:p>
    <w:p w14:paraId="29DB0443" w14:textId="4CAF26E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51B32">
        <w:t>3.26</w:t>
      </w:r>
      <w:r>
        <w:fldChar w:fldCharType="end"/>
      </w:r>
      <w:r>
        <w:t>).</w:t>
      </w:r>
    </w:p>
    <w:p w14:paraId="7C6BCB69" w14:textId="41C21DF0"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51B32">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rPr>
          <w:ins w:id="664" w:author="Laurence Golding" w:date="2019-04-09T14:35:00Z"/>
        </w:rPr>
      </w:pPr>
      <w:r>
        <w:t>}</w:t>
      </w:r>
    </w:p>
    <w:p w14:paraId="5F64DAC6" w14:textId="38C53BF6" w:rsidR="00C75437" w:rsidRDefault="00C75437" w:rsidP="00C75437">
      <w:pPr>
        <w:pStyle w:val="Heading3"/>
        <w:rPr>
          <w:ins w:id="665" w:author="Laurence Golding" w:date="2019-04-09T14:35:00Z"/>
        </w:rPr>
      </w:pPr>
      <w:ins w:id="666" w:author="Laurence Golding" w:date="2019-04-09T14:35:00Z">
        <w:r>
          <w:t>request property</w:t>
        </w:r>
      </w:ins>
    </w:p>
    <w:p w14:paraId="019A1520" w14:textId="39F58101" w:rsidR="00C75437" w:rsidRDefault="00F831AE" w:rsidP="00C75437">
      <w:pPr>
        <w:rPr>
          <w:ins w:id="667" w:author="Laurence Golding" w:date="2019-04-09T15:27:00Z"/>
        </w:rPr>
      </w:pPr>
      <w:ins w:id="668" w:author="Laurence Golding" w:date="2019-04-09T15:24:00Z">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w:t>
        </w:r>
      </w:ins>
      <w:ins w:id="669" w:author="Laurence Golding" w:date="2019-04-09T15:25:00Z">
        <w:r>
          <w:t>object (§</w:t>
        </w:r>
      </w:ins>
      <w:ins w:id="670" w:author="Laurence Golding" w:date="2019-04-09T15:26:00Z">
        <w:r>
          <w:fldChar w:fldCharType="begin"/>
        </w:r>
        <w:r>
          <w:instrText xml:space="preserve"> REF _Ref5715197 \r \h </w:instrText>
        </w:r>
      </w:ins>
      <w:r>
        <w:fldChar w:fldCharType="separate"/>
      </w:r>
      <w:ins w:id="671" w:author="Laurence Golding" w:date="2019-04-09T15:26:00Z">
        <w:r>
          <w:t>3.43</w:t>
        </w:r>
        <w:r>
          <w:fldChar w:fldCharType="end"/>
        </w:r>
      </w:ins>
      <w:ins w:id="672" w:author="Laurence Golding" w:date="2019-04-09T15:25:00Z">
        <w:r>
          <w:t xml:space="preserve">) that describes </w:t>
        </w:r>
      </w:ins>
      <w:ins w:id="673" w:author="Laurence Golding" w:date="2019-04-09T15:26:00Z">
        <w:r>
          <w:t>the</w:t>
        </w:r>
      </w:ins>
      <w:ins w:id="674" w:author="Laurence Golding" w:date="2019-04-09T15:25:00Z">
        <w:r>
          <w:t xml:space="preserve"> </w:t>
        </w:r>
      </w:ins>
      <w:ins w:id="675" w:author="Laurence Golding" w:date="2019-04-09T16:08:00Z">
        <w:r w:rsidR="00937E4C">
          <w:t>HTTP</w:t>
        </w:r>
      </w:ins>
      <w:ins w:id="676" w:author="Laurence Golding" w:date="2019-04-09T15:25:00Z">
        <w:r>
          <w:t xml:space="preserve"> request which </w:t>
        </w:r>
      </w:ins>
      <w:ins w:id="677" w:author="Laurence Golding" w:date="2019-04-09T15:26:00Z">
        <w:r>
          <w:t>led to this result.</w:t>
        </w:r>
      </w:ins>
    </w:p>
    <w:p w14:paraId="564C93F0" w14:textId="52D42EF6" w:rsidR="00F831AE" w:rsidRDefault="00F831AE" w:rsidP="00F831AE">
      <w:pPr>
        <w:pStyle w:val="Note"/>
        <w:rPr>
          <w:ins w:id="678" w:author="Laurence Golding" w:date="2019-04-09T14:35:00Z"/>
        </w:rPr>
      </w:pPr>
      <w:ins w:id="679" w:author="Laurence Golding" w:date="2019-04-09T15:28:00Z">
        <w:r>
          <w:t>NOTE: This property is primarily useful to web analysis tools.</w:t>
        </w:r>
      </w:ins>
    </w:p>
    <w:p w14:paraId="55C0FFE8" w14:textId="3544D6AC" w:rsidR="00C75437" w:rsidRDefault="00C75437" w:rsidP="00C75437">
      <w:pPr>
        <w:pStyle w:val="Heading3"/>
        <w:rPr>
          <w:ins w:id="680" w:author="Laurence Golding" w:date="2019-04-09T14:36:00Z"/>
        </w:rPr>
      </w:pPr>
      <w:ins w:id="681" w:author="Laurence Golding" w:date="2019-04-09T14:35:00Z">
        <w:r>
          <w:t>response proper</w:t>
        </w:r>
      </w:ins>
      <w:ins w:id="682" w:author="Laurence Golding" w:date="2019-04-09T14:36:00Z">
        <w:r>
          <w:t>ty</w:t>
        </w:r>
      </w:ins>
    </w:p>
    <w:p w14:paraId="2CEC53E9" w14:textId="58F343D1" w:rsidR="00C75437" w:rsidRDefault="00F831AE" w:rsidP="00F831AE">
      <w:pPr>
        <w:rPr>
          <w:ins w:id="683" w:author="Laurence Golding" w:date="2019-04-09T15:28:00Z"/>
        </w:rPr>
      </w:pPr>
      <w:ins w:id="684" w:author="Laurence Golding" w:date="2019-04-09T15:27:00Z">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ins>
      <w:r>
        <w:fldChar w:fldCharType="separate"/>
      </w:r>
      <w:ins w:id="685" w:author="Laurence Golding" w:date="2019-04-09T15:27:00Z">
        <w:r>
          <w:t>3.44</w:t>
        </w:r>
        <w:r>
          <w:fldChar w:fldCharType="end"/>
        </w:r>
        <w:r>
          <w:t xml:space="preserve">) that describes the response to the </w:t>
        </w:r>
      </w:ins>
      <w:ins w:id="686" w:author="Laurence Golding" w:date="2019-04-09T16:08:00Z">
        <w:r w:rsidR="00937E4C">
          <w:t>HTTP</w:t>
        </w:r>
      </w:ins>
      <w:ins w:id="687" w:author="Laurence Golding" w:date="2019-04-09T15:27:00Z">
        <w:r>
          <w:t xml:space="preserve"> request which led to this result.</w:t>
        </w:r>
      </w:ins>
    </w:p>
    <w:p w14:paraId="5CC2A899" w14:textId="32CAE334" w:rsidR="00F831AE" w:rsidRPr="007A5282" w:rsidRDefault="00F831AE" w:rsidP="00F831AE">
      <w:pPr>
        <w:pStyle w:val="Note"/>
      </w:pPr>
      <w:ins w:id="688" w:author="Laurence Golding" w:date="2019-04-09T15:28:00Z">
        <w:r>
          <w:t>NOTE: This property is primarily useful to web analysis tools.</w:t>
        </w:r>
      </w:ins>
    </w:p>
    <w:p w14:paraId="7721E020" w14:textId="1C06A0F7" w:rsidR="003B6448" w:rsidRDefault="003B6448" w:rsidP="003B6448">
      <w:pPr>
        <w:pStyle w:val="Heading3"/>
      </w:pPr>
      <w:bookmarkStart w:id="689" w:name="_Ref513040093"/>
      <w:bookmarkStart w:id="690" w:name="_Toc5694430"/>
      <w:r>
        <w:t>fingerprints property</w:t>
      </w:r>
      <w:bookmarkEnd w:id="689"/>
      <w:bookmarkEnd w:id="690"/>
    </w:p>
    <w:p w14:paraId="3AC53915" w14:textId="4F37097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51B3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xml:space="preserve">, and </w:t>
      </w:r>
      <w:r>
        <w:lastRenderedPageBreak/>
        <w:t>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2D8C04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51B32">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61B089F" w:rsidR="004108B9" w:rsidRDefault="004108B9" w:rsidP="004108B9">
      <w:pPr>
        <w:pStyle w:val="Code"/>
      </w:pPr>
      <w:r>
        <w:t>{                                  # A run object (§</w:t>
      </w:r>
      <w:r>
        <w:fldChar w:fldCharType="begin"/>
      </w:r>
      <w:r>
        <w:instrText xml:space="preserve"> REF _Ref493349997 \r \h </w:instrText>
      </w:r>
      <w:r>
        <w:fldChar w:fldCharType="separate"/>
      </w:r>
      <w:r w:rsidR="00D51B32">
        <w:t>3.14</w:t>
      </w:r>
      <w:r>
        <w:fldChar w:fldCharType="end"/>
      </w:r>
      <w:r>
        <w:t>).</w:t>
      </w:r>
    </w:p>
    <w:p w14:paraId="3958BEF4" w14:textId="3FADD8FB" w:rsidR="004108B9" w:rsidRDefault="004108B9" w:rsidP="004108B9">
      <w:pPr>
        <w:pStyle w:val="Code"/>
      </w:pPr>
      <w:r>
        <w:t xml:space="preserve">  "results": [                     # See §</w:t>
      </w:r>
      <w:r>
        <w:fldChar w:fldCharType="begin"/>
      </w:r>
      <w:r>
        <w:instrText xml:space="preserve"> REF _Ref493350972 \r \h </w:instrText>
      </w:r>
      <w:r>
        <w:fldChar w:fldCharType="separate"/>
      </w:r>
      <w:r w:rsidR="00D51B32">
        <w:t>3.14.20</w:t>
      </w:r>
      <w:r>
        <w:fldChar w:fldCharType="end"/>
      </w:r>
      <w:r>
        <w:t>.</w:t>
      </w:r>
    </w:p>
    <w:p w14:paraId="1CA25AAE" w14:textId="7B67FAD0" w:rsidR="004108B9" w:rsidRDefault="004108B9" w:rsidP="004108B9">
      <w:pPr>
        <w:pStyle w:val="Code"/>
      </w:pPr>
      <w:r>
        <w:t xml:space="preserve">    {                              # A result object (§</w:t>
      </w:r>
      <w:r>
        <w:fldChar w:fldCharType="begin"/>
      </w:r>
      <w:r>
        <w:instrText xml:space="preserve"> REF _Ref493350984 \r \h </w:instrText>
      </w:r>
      <w:r>
        <w:fldChar w:fldCharType="separate"/>
      </w:r>
      <w:r w:rsidR="00D51B32">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F0DF107" w:rsidR="003B6448" w:rsidRDefault="001E14E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2D7A32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D51B32">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51B32">
        <w:t>3.25.2</w:t>
      </w:r>
      <w:r>
        <w:fldChar w:fldCharType="end"/>
      </w:r>
      <w:r>
        <w:t xml:space="preserve"> for more information.</w:t>
      </w:r>
    </w:p>
    <w:p w14:paraId="4BD017FA" w14:textId="0E8A2233" w:rsidR="00401BB5" w:rsidRDefault="00FA2C6D" w:rsidP="00401BB5">
      <w:pPr>
        <w:pStyle w:val="Heading3"/>
      </w:pPr>
      <w:bookmarkStart w:id="691" w:name="_Ref507591746"/>
      <w:bookmarkStart w:id="692" w:name="_Toc5694431"/>
      <w:r>
        <w:t>partialFingerprints</w:t>
      </w:r>
      <w:r w:rsidR="00401BB5">
        <w:t xml:space="preserve"> property</w:t>
      </w:r>
      <w:bookmarkEnd w:id="691"/>
      <w:bookmarkEnd w:id="692"/>
    </w:p>
    <w:p w14:paraId="0F26AF7E" w14:textId="65D2B91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51B32">
        <w:t>3.6</w:t>
      </w:r>
      <w:r w:rsidR="002F1358">
        <w:fldChar w:fldCharType="end"/>
      </w:r>
      <w:r w:rsidR="002F1358">
        <w:t>).</w:t>
      </w:r>
    </w:p>
    <w:p w14:paraId="7DA72967" w14:textId="10BF0A9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51B32">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538E8A8"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51B32">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1209AF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51B32">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6CFF0FB" w:rsidR="004108B9" w:rsidRDefault="004108B9" w:rsidP="004108B9">
      <w:pPr>
        <w:pStyle w:val="Code"/>
      </w:pPr>
      <w:r>
        <w:t>{                                  # A run object (§</w:t>
      </w:r>
      <w:r>
        <w:fldChar w:fldCharType="begin"/>
      </w:r>
      <w:r>
        <w:instrText xml:space="preserve"> REF _Ref493349997 \r \h </w:instrText>
      </w:r>
      <w:r>
        <w:fldChar w:fldCharType="separate"/>
      </w:r>
      <w:r w:rsidR="00D51B32">
        <w:t>3.14</w:t>
      </w:r>
      <w:r>
        <w:fldChar w:fldCharType="end"/>
      </w:r>
      <w:r>
        <w:t>).</w:t>
      </w:r>
    </w:p>
    <w:p w14:paraId="76DAD22D" w14:textId="1663CFA8" w:rsidR="004108B9" w:rsidRDefault="004108B9" w:rsidP="004108B9">
      <w:pPr>
        <w:pStyle w:val="Code"/>
      </w:pPr>
      <w:r>
        <w:t xml:space="preserve">  "results": [                     # See §</w:t>
      </w:r>
      <w:r>
        <w:fldChar w:fldCharType="begin"/>
      </w:r>
      <w:r>
        <w:instrText xml:space="preserve"> REF _Ref493350972 \r \h </w:instrText>
      </w:r>
      <w:r>
        <w:fldChar w:fldCharType="separate"/>
      </w:r>
      <w:r w:rsidR="00D51B32">
        <w:t>3.14.20</w:t>
      </w:r>
      <w:r>
        <w:fldChar w:fldCharType="end"/>
      </w:r>
      <w:r>
        <w:t>.</w:t>
      </w:r>
    </w:p>
    <w:p w14:paraId="0013B105" w14:textId="4FE82AA5" w:rsidR="004108B9" w:rsidRDefault="004108B9" w:rsidP="004108B9">
      <w:pPr>
        <w:pStyle w:val="Code"/>
      </w:pPr>
      <w:r>
        <w:t xml:space="preserve">    {                              # A result object (§</w:t>
      </w:r>
      <w:r>
        <w:fldChar w:fldCharType="begin"/>
      </w:r>
      <w:r>
        <w:instrText xml:space="preserve"> REF _Ref493350984 \r \h </w:instrText>
      </w:r>
      <w:r>
        <w:fldChar w:fldCharType="separate"/>
      </w:r>
      <w:r w:rsidR="00D51B32">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9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9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94" w:name="_Ref510008160"/>
      <w:bookmarkStart w:id="695" w:name="_Toc5694432"/>
      <w:r>
        <w:t>codeFlows property</w:t>
      </w:r>
      <w:bookmarkEnd w:id="694"/>
      <w:bookmarkEnd w:id="695"/>
    </w:p>
    <w:p w14:paraId="4BD8575B" w14:textId="04531D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D51B32">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96" w:name="_Ref511820702"/>
      <w:bookmarkStart w:id="697" w:name="_Toc5694433"/>
      <w:r>
        <w:t>graphs property</w:t>
      </w:r>
      <w:bookmarkEnd w:id="696"/>
      <w:bookmarkEnd w:id="697"/>
    </w:p>
    <w:p w14:paraId="7F5C098A" w14:textId="22495F8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51B3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51B32">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54B3517"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51B32">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51B32">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51B3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98" w:name="_Ref511820008"/>
      <w:bookmarkStart w:id="699" w:name="_Toc5694434"/>
      <w:r>
        <w:t>graphTraversals property</w:t>
      </w:r>
      <w:bookmarkEnd w:id="698"/>
      <w:bookmarkEnd w:id="699"/>
    </w:p>
    <w:p w14:paraId="1AFBBE39" w14:textId="36E07BA2"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51B32">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D51B3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51B32">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00" w:name="_Toc5694435"/>
      <w:r>
        <w:t>stacks property</w:t>
      </w:r>
      <w:bookmarkEnd w:id="700"/>
    </w:p>
    <w:p w14:paraId="5ABDA84F" w14:textId="0CFB52F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D51B32">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01" w:name="_Ref493499246"/>
      <w:bookmarkStart w:id="702" w:name="_Toc5694436"/>
      <w:r>
        <w:t>relatedLocations property</w:t>
      </w:r>
      <w:bookmarkEnd w:id="701"/>
      <w:bookmarkEnd w:id="702"/>
    </w:p>
    <w:p w14:paraId="31F869B5" w14:textId="20F8C36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51B32">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2F7875C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51B32">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703" w:name="_Toc5694437"/>
      <w:r>
        <w:t>suppressions property</w:t>
      </w:r>
      <w:bookmarkEnd w:id="703"/>
    </w:p>
    <w:p w14:paraId="3CA2CBBB" w14:textId="64FA03A2"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51B3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51B32">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w:t>
      </w:r>
      <w:r>
        <w:lastRenderedPageBreak/>
        <w:t xml:space="preserve">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704" w:name="_Ref493351360"/>
      <w:bookmarkStart w:id="705" w:name="_Toc5694438"/>
      <w:bookmarkStart w:id="706" w:name="_Hlk514318442"/>
      <w:r>
        <w:t>baselineState property</w:t>
      </w:r>
      <w:bookmarkEnd w:id="704"/>
      <w:bookmarkEnd w:id="70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4AACA2E"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D51B32">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0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5EA530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51B32">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51B32">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07" w:name="_Ref531188379"/>
      <w:bookmarkStart w:id="708" w:name="_Toc5694439"/>
      <w:r>
        <w:lastRenderedPageBreak/>
        <w:t>rank property</w:t>
      </w:r>
      <w:bookmarkEnd w:id="707"/>
      <w:bookmarkEnd w:id="70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A0B2CFE"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D51B32">
        <w:t>3.25.9</w:t>
      </w:r>
      <w:r>
        <w:fldChar w:fldCharType="end"/>
      </w:r>
      <w:r>
        <w:t xml:space="preserve">) has the value </w:t>
      </w:r>
      <w:r w:rsidRPr="007110C6">
        <w:rPr>
          <w:rStyle w:val="CODEtemp"/>
        </w:rPr>
        <w:t>"fail"</w:t>
      </w:r>
      <w:r>
        <w:t>.</w:t>
      </w:r>
    </w:p>
    <w:p w14:paraId="6B47D1C7" w14:textId="32CCC9DA"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51B32">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09" w:name="_Ref507598047"/>
      <w:bookmarkStart w:id="710" w:name="_Ref508987354"/>
      <w:bookmarkStart w:id="711" w:name="_Toc5694440"/>
      <w:bookmarkStart w:id="712" w:name="_Ref506807829"/>
      <w:r>
        <w:t>a</w:t>
      </w:r>
      <w:r w:rsidR="00A27D47">
        <w:t>ttachments</w:t>
      </w:r>
      <w:bookmarkEnd w:id="709"/>
      <w:r>
        <w:t xml:space="preserve"> property</w:t>
      </w:r>
      <w:bookmarkEnd w:id="710"/>
      <w:bookmarkEnd w:id="711"/>
    </w:p>
    <w:p w14:paraId="7E972364" w14:textId="6B532C5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51B3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51B32">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713" w:name="_Toc5694441"/>
      <w:r>
        <w:t>workItem</w:t>
      </w:r>
      <w:r w:rsidR="00326BD5">
        <w:t>Uri</w:t>
      </w:r>
      <w:r w:rsidR="008C5D5A">
        <w:t>s</w:t>
      </w:r>
      <w:r>
        <w:t xml:space="preserve"> property</w:t>
      </w:r>
      <w:bookmarkEnd w:id="713"/>
    </w:p>
    <w:p w14:paraId="1D36CDAB" w14:textId="5A2D4F8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51B3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14" w:name="_Toc5694442"/>
      <w:r>
        <w:t>hostedViewerUri property</w:t>
      </w:r>
      <w:bookmarkEnd w:id="714"/>
    </w:p>
    <w:p w14:paraId="5C2C894B" w14:textId="17511E4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15" w:name="_Ref532469699"/>
      <w:bookmarkStart w:id="716" w:name="_Toc5694443"/>
      <w:r>
        <w:lastRenderedPageBreak/>
        <w:t>p</w:t>
      </w:r>
      <w:r w:rsidR="00C82EC9">
        <w:t>rovenance</w:t>
      </w:r>
      <w:r w:rsidR="008050BA">
        <w:t xml:space="preserve"> property</w:t>
      </w:r>
      <w:bookmarkEnd w:id="715"/>
      <w:bookmarkEnd w:id="716"/>
    </w:p>
    <w:p w14:paraId="47D757BD" w14:textId="7E94434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D51B32">
        <w:t>3.43</w:t>
      </w:r>
      <w:r>
        <w:fldChar w:fldCharType="end"/>
      </w:r>
      <w:r>
        <w:t xml:space="preserve">) that contains information about </w:t>
      </w:r>
      <w:r w:rsidR="006C118A">
        <w:t>how and when the result was detected</w:t>
      </w:r>
      <w:r>
        <w:t>.</w:t>
      </w:r>
      <w:bookmarkEnd w:id="712"/>
    </w:p>
    <w:p w14:paraId="656D1948" w14:textId="2B2F6C2A" w:rsidR="006E546E" w:rsidRDefault="006E546E" w:rsidP="006E546E">
      <w:pPr>
        <w:pStyle w:val="Heading3"/>
      </w:pPr>
      <w:bookmarkStart w:id="717" w:name="_Ref532463863"/>
      <w:bookmarkStart w:id="718" w:name="_Toc5694444"/>
      <w:r>
        <w:t>fixes property</w:t>
      </w:r>
      <w:bookmarkEnd w:id="717"/>
      <w:bookmarkEnd w:id="718"/>
    </w:p>
    <w:p w14:paraId="41DB16FF" w14:textId="4C44094C"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51B3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51B32">
        <w:t>3.50</w:t>
      </w:r>
      <w:r w:rsidR="000724CD">
        <w:fldChar w:fldCharType="end"/>
      </w:r>
      <w:r w:rsidRPr="00E20F80">
        <w:t>).</w:t>
      </w:r>
    </w:p>
    <w:p w14:paraId="49F84533" w14:textId="6C250C95" w:rsidR="001335C7" w:rsidRDefault="001335C7" w:rsidP="001335C7">
      <w:pPr>
        <w:pStyle w:val="Heading3"/>
      </w:pPr>
      <w:bookmarkStart w:id="719" w:name="_Toc5694445"/>
      <w:r>
        <w:t>occurrenceCount property</w:t>
      </w:r>
      <w:bookmarkEnd w:id="719"/>
    </w:p>
    <w:p w14:paraId="284963B8" w14:textId="5D18FDD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D51B32">
        <w:t>3.25.4</w:t>
      </w:r>
      <w:r>
        <w:fldChar w:fldCharType="end"/>
      </w:r>
      <w:r>
        <w:t>) has been observed.</w:t>
      </w:r>
    </w:p>
    <w:p w14:paraId="6460A4F1" w14:textId="60096CC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51B32">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720" w:name="_Ref493426721"/>
      <w:bookmarkStart w:id="721" w:name="_Ref507665939"/>
      <w:bookmarkStart w:id="722" w:name="_Toc5694446"/>
      <w:r>
        <w:t>location object</w:t>
      </w:r>
      <w:bookmarkEnd w:id="720"/>
      <w:bookmarkEnd w:id="721"/>
      <w:bookmarkEnd w:id="722"/>
    </w:p>
    <w:p w14:paraId="27ED50C0" w14:textId="23D428DC" w:rsidR="006E546E" w:rsidRDefault="006E546E" w:rsidP="006E546E">
      <w:pPr>
        <w:pStyle w:val="Heading3"/>
      </w:pPr>
      <w:bookmarkStart w:id="723" w:name="_Ref493479281"/>
      <w:bookmarkStart w:id="724" w:name="_Toc5694447"/>
      <w:r>
        <w:t>General</w:t>
      </w:r>
      <w:bookmarkEnd w:id="723"/>
      <w:bookmarkEnd w:id="724"/>
    </w:p>
    <w:p w14:paraId="1D30489B" w14:textId="782D822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51B32">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51B32">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3738EA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D51B32">
        <w:t>3.31.6</w:t>
      </w:r>
      <w:r w:rsidR="00D31A58">
        <w:fldChar w:fldCharType="end"/>
      </w:r>
      <w:r w:rsidRPr="00180B28">
        <w:t>) is particularly convenient for fingerprinting.</w:t>
      </w:r>
    </w:p>
    <w:p w14:paraId="310AFACC" w14:textId="3CCFB3DA"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51B32">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51B32">
        <w:t>3.26.4</w:t>
      </w:r>
      <w:r>
        <w:fldChar w:fldCharType="end"/>
      </w:r>
      <w:r>
        <w:t>) explaining the significance of this “location.”</w:t>
      </w:r>
    </w:p>
    <w:p w14:paraId="7BB3738A" w14:textId="2222E264" w:rsidR="006E546E" w:rsidRDefault="00C6546E" w:rsidP="006E546E">
      <w:pPr>
        <w:pStyle w:val="Heading3"/>
      </w:pPr>
      <w:bookmarkStart w:id="725" w:name="_Ref493477623"/>
      <w:bookmarkStart w:id="726" w:name="_Ref493478351"/>
      <w:bookmarkStart w:id="727" w:name="_Toc5694448"/>
      <w:r>
        <w:t xml:space="preserve">physicalLocation </w:t>
      </w:r>
      <w:r w:rsidR="006E546E">
        <w:t>property</w:t>
      </w:r>
      <w:bookmarkEnd w:id="725"/>
      <w:bookmarkEnd w:id="726"/>
      <w:bookmarkEnd w:id="727"/>
    </w:p>
    <w:p w14:paraId="37D40289" w14:textId="2A2AA91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51B32">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D51B32">
        <w:t>3.26.3</w:t>
      </w:r>
      <w:r>
        <w:fldChar w:fldCharType="end"/>
      </w:r>
      <w:r>
        <w:t xml:space="preserve">) is absent, </w:t>
      </w:r>
      <w:r>
        <w:rPr>
          <w:rStyle w:val="CODEtemp"/>
        </w:rPr>
        <w:t>physicalLocation</w:t>
      </w:r>
      <w:r>
        <w:t xml:space="preserve"> </w:t>
      </w:r>
      <w:r>
        <w:rPr>
          <w:b/>
        </w:rPr>
        <w:t>SHALL</w:t>
      </w:r>
      <w:r>
        <w:t xml:space="preserve"> be present. If physical </w:t>
      </w:r>
      <w:r>
        <w:lastRenderedPageBreak/>
        <w:t xml:space="preserve">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728" w:name="_Ref3453640"/>
      <w:bookmarkStart w:id="729" w:name="_Toc5694449"/>
      <w:r>
        <w:t>logicalLocation property</w:t>
      </w:r>
      <w:bookmarkEnd w:id="728"/>
      <w:bookmarkEnd w:id="729"/>
    </w:p>
    <w:p w14:paraId="22942E0F" w14:textId="252876E3"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D51B32">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51B32">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B541D1B"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D51B32">
        <w:t>3.14.16</w:t>
      </w:r>
      <w:r>
        <w:fldChar w:fldCharType="end"/>
      </w:r>
      <w:r>
        <w:t>). See §</w:t>
      </w:r>
      <w:r>
        <w:fldChar w:fldCharType="begin"/>
      </w:r>
      <w:r>
        <w:instrText xml:space="preserve"> REF _Ref3453348 \r \h </w:instrText>
      </w:r>
      <w:r>
        <w:fldChar w:fldCharType="separate"/>
      </w:r>
      <w:r w:rsidR="00D51B32">
        <w:t>3.31.5</w:t>
      </w:r>
      <w:r>
        <w:fldChar w:fldCharType="end"/>
      </w:r>
      <w:r>
        <w:t xml:space="preserve"> for more information.</w:t>
      </w:r>
    </w:p>
    <w:p w14:paraId="4CD27C2E" w14:textId="16EED1C5" w:rsidR="00F13165" w:rsidRDefault="00F13165" w:rsidP="00F13165">
      <w:pPr>
        <w:pStyle w:val="Heading3"/>
      </w:pPr>
      <w:bookmarkStart w:id="730" w:name="_Ref513121634"/>
      <w:bookmarkStart w:id="731" w:name="_Ref513122103"/>
      <w:bookmarkStart w:id="732" w:name="_Toc5694450"/>
      <w:r>
        <w:t>message property</w:t>
      </w:r>
      <w:bookmarkEnd w:id="730"/>
      <w:bookmarkEnd w:id="731"/>
      <w:bookmarkEnd w:id="732"/>
    </w:p>
    <w:p w14:paraId="62F22E6F" w14:textId="760DAD5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relevant to the location.</w:t>
      </w:r>
    </w:p>
    <w:p w14:paraId="0E77A827" w14:textId="77777777" w:rsidR="00F13165" w:rsidRDefault="00F13165" w:rsidP="00F13165">
      <w:pPr>
        <w:pStyle w:val="Heading3"/>
      </w:pPr>
      <w:bookmarkStart w:id="733" w:name="_Ref510102819"/>
      <w:bookmarkStart w:id="734" w:name="_Toc5694451"/>
      <w:r>
        <w:t>annotations property</w:t>
      </w:r>
      <w:bookmarkEnd w:id="733"/>
      <w:bookmarkEnd w:id="734"/>
    </w:p>
    <w:p w14:paraId="1F7AABEC" w14:textId="74A77D2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51B3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51B32">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51B32">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8FFA52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51B32">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35" w:name="_Ref493477390"/>
      <w:bookmarkStart w:id="736" w:name="_Ref493478323"/>
      <w:bookmarkStart w:id="737" w:name="_Ref493478590"/>
      <w:bookmarkStart w:id="738" w:name="_Toc5694452"/>
      <w:r>
        <w:t>physicalLocation object</w:t>
      </w:r>
      <w:bookmarkEnd w:id="735"/>
      <w:bookmarkEnd w:id="736"/>
      <w:bookmarkEnd w:id="737"/>
      <w:bookmarkEnd w:id="738"/>
    </w:p>
    <w:p w14:paraId="0B9181AD" w14:textId="12F902F2" w:rsidR="006E546E" w:rsidRDefault="006E546E" w:rsidP="006E546E">
      <w:pPr>
        <w:pStyle w:val="Heading3"/>
      </w:pPr>
      <w:bookmarkStart w:id="739" w:name="_Toc5694453"/>
      <w:r>
        <w:t>General</w:t>
      </w:r>
      <w:bookmarkEnd w:id="73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40" w:name="_Toc5694454"/>
      <w:r>
        <w:t>Constraints</w:t>
      </w:r>
      <w:bookmarkEnd w:id="740"/>
    </w:p>
    <w:p w14:paraId="7808FFFE" w14:textId="222F3CFA"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51B32">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51B32">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741" w:name="_Ref503357394"/>
      <w:bookmarkStart w:id="742" w:name="_Toc5694455"/>
      <w:bookmarkStart w:id="743" w:name="_Ref493343236"/>
      <w:r>
        <w:lastRenderedPageBreak/>
        <w:t>id property</w:t>
      </w:r>
      <w:bookmarkEnd w:id="741"/>
      <w:bookmarkEnd w:id="742"/>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5A58049"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D51B32">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51B3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744" w:name="_Ref503369432"/>
      <w:bookmarkStart w:id="745" w:name="_Ref503369435"/>
      <w:bookmarkStart w:id="746" w:name="_Ref503371110"/>
      <w:bookmarkStart w:id="747" w:name="_Ref503371652"/>
      <w:bookmarkStart w:id="748" w:name="_Toc5694456"/>
      <w:r>
        <w:t xml:space="preserve">artifactLocation </w:t>
      </w:r>
      <w:r w:rsidR="006E546E">
        <w:t>property</w:t>
      </w:r>
      <w:bookmarkEnd w:id="743"/>
      <w:bookmarkEnd w:id="744"/>
      <w:bookmarkEnd w:id="745"/>
      <w:bookmarkEnd w:id="746"/>
      <w:bookmarkEnd w:id="747"/>
      <w:bookmarkEnd w:id="748"/>
    </w:p>
    <w:p w14:paraId="03500782" w14:textId="711E86B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51B3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51B32">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49" w:name="_Ref493509797"/>
      <w:bookmarkStart w:id="750" w:name="_Toc5694457"/>
      <w:r>
        <w:t>region property</w:t>
      </w:r>
      <w:bookmarkEnd w:id="749"/>
      <w:bookmarkEnd w:id="750"/>
    </w:p>
    <w:p w14:paraId="34CA82A6" w14:textId="0405225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51B32">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51B32">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51B32">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3F8FC2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7A49ADC4" w14:textId="1BB9FC70"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51B32">
        <w:t>3.25.12</w:t>
      </w:r>
      <w:r>
        <w:fldChar w:fldCharType="end"/>
      </w:r>
      <w:r>
        <w:t>.</w:t>
      </w:r>
    </w:p>
    <w:p w14:paraId="779C2718" w14:textId="7035230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51B32">
        <w:t>3.26</w:t>
      </w:r>
      <w:r>
        <w:fldChar w:fldCharType="end"/>
      </w:r>
      <w:r>
        <w:t>).</w:t>
      </w:r>
    </w:p>
    <w:p w14:paraId="3C94BD54" w14:textId="0CB449A0"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51B32">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51" w:name="_Toc5694458"/>
      <w:r>
        <w:lastRenderedPageBreak/>
        <w:t>contextRegion property</w:t>
      </w:r>
      <w:bookmarkEnd w:id="751"/>
    </w:p>
    <w:p w14:paraId="220640FE" w14:textId="4CF2800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51B32">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51B32">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5A1FFF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7E9D024B" w14:textId="2D1D389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51B32">
        <w:t>3.25.12</w:t>
      </w:r>
      <w:r>
        <w:fldChar w:fldCharType="end"/>
      </w:r>
      <w:r>
        <w:t>.</w:t>
      </w:r>
    </w:p>
    <w:p w14:paraId="686DE936" w14:textId="2BB6416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51B32">
        <w:t>3.26</w:t>
      </w:r>
      <w:r>
        <w:fldChar w:fldCharType="end"/>
      </w:r>
      <w:r>
        <w:t>).</w:t>
      </w:r>
    </w:p>
    <w:p w14:paraId="5B98A118" w14:textId="2629F47F"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51B32">
        <w:t>3.27</w:t>
      </w:r>
      <w:r w:rsidR="00EF37F6">
        <w:fldChar w:fldCharType="end"/>
      </w:r>
      <w:r w:rsidR="00EF37F6">
        <w:t>)</w:t>
      </w:r>
      <w:r>
        <w:t>.</w:t>
      </w:r>
    </w:p>
    <w:p w14:paraId="096905D1" w14:textId="279BBA8B"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51B3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DE0937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51B32">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52" w:name="_Ref4682539"/>
      <w:bookmarkStart w:id="753" w:name="_Toc5694459"/>
      <w:r>
        <w:t>address property</w:t>
      </w:r>
      <w:bookmarkEnd w:id="752"/>
      <w:bookmarkEnd w:id="753"/>
    </w:p>
    <w:p w14:paraId="245B2BB3" w14:textId="2FBF8C98"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51B32">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51B32">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54" w:name="_Ref493490350"/>
      <w:bookmarkStart w:id="755" w:name="_Toc5694460"/>
      <w:r>
        <w:t>region object</w:t>
      </w:r>
      <w:bookmarkEnd w:id="754"/>
      <w:bookmarkEnd w:id="755"/>
    </w:p>
    <w:p w14:paraId="5C4DB1F6" w14:textId="19917190" w:rsidR="006E546E" w:rsidRDefault="006E546E" w:rsidP="006E546E">
      <w:pPr>
        <w:pStyle w:val="Heading3"/>
      </w:pPr>
      <w:bookmarkStart w:id="756" w:name="_Toc5694461"/>
      <w:r>
        <w:t>General</w:t>
      </w:r>
      <w:bookmarkEnd w:id="75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lastRenderedPageBreak/>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C2497E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51B32">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51B32">
        <w:t>3.28.3</w:t>
      </w:r>
      <w:r>
        <w:fldChar w:fldCharType="end"/>
      </w:r>
      <w:r>
        <w:t>).</w:t>
      </w:r>
    </w:p>
    <w:p w14:paraId="4D60C0C6" w14:textId="07795823" w:rsidR="006E546E" w:rsidRDefault="006E546E" w:rsidP="006E546E">
      <w:pPr>
        <w:pStyle w:val="Heading3"/>
      </w:pPr>
      <w:bookmarkStart w:id="757" w:name="_Ref493492556"/>
      <w:bookmarkStart w:id="758" w:name="_Ref493492604"/>
      <w:bookmarkStart w:id="759" w:name="_Ref493492671"/>
      <w:bookmarkStart w:id="760" w:name="_Toc5694462"/>
      <w:r>
        <w:t>Text regions</w:t>
      </w:r>
      <w:bookmarkEnd w:id="757"/>
      <w:bookmarkEnd w:id="758"/>
      <w:bookmarkEnd w:id="759"/>
      <w:bookmarkEnd w:id="76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5266046"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D51B32">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45FA029"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D51B32">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D51B32">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6AF705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51B32">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51B32">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D51B32">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D51B32">
        <w:t>3.28.8</w:t>
      </w:r>
      <w:r>
        <w:fldChar w:fldCharType="end"/>
      </w:r>
      <w:r w:rsidRPr="003E62A7">
        <w:t>)</w:t>
      </w:r>
      <w:r>
        <w:t>.</w:t>
      </w:r>
    </w:p>
    <w:p w14:paraId="2FA2CAD1" w14:textId="3F9984DE"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D51B32">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D51B32">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4E99BBE"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D51B32">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lastRenderedPageBreak/>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CA7B87C"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D51B32">
        <w:t>3.28.6</w:t>
      </w:r>
      <w:r>
        <w:fldChar w:fldCharType="end"/>
      </w:r>
      <w:r>
        <w:t>).</w:t>
      </w:r>
    </w:p>
    <w:p w14:paraId="2F4CCF7E" w14:textId="38DD1680"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51B32">
        <w:t>3.28.7</w:t>
      </w:r>
      <w:r>
        <w:fldChar w:fldCharType="end"/>
      </w:r>
      <w:r>
        <w:t>).</w:t>
      </w:r>
    </w:p>
    <w:p w14:paraId="30C0E1BA" w14:textId="0125793F"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D51B32">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1562C7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51B32">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61" w:name="_Ref509043519"/>
      <w:bookmarkStart w:id="762" w:name="_Ref509043733"/>
      <w:bookmarkStart w:id="763" w:name="_Toc5694463"/>
      <w:r>
        <w:t>Binary regions</w:t>
      </w:r>
      <w:bookmarkEnd w:id="761"/>
      <w:bookmarkEnd w:id="762"/>
      <w:bookmarkEnd w:id="76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A18653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D51B32">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D51B32">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64" w:name="_Toc5694464"/>
      <w:r>
        <w:t>Independence of text and binary regions</w:t>
      </w:r>
      <w:bookmarkEnd w:id="76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974DD1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D51B32">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lastRenderedPageBreak/>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65" w:name="_Ref493490565"/>
      <w:bookmarkStart w:id="766" w:name="_Ref493491243"/>
      <w:bookmarkStart w:id="767" w:name="_Ref493492406"/>
      <w:bookmarkStart w:id="768" w:name="_Toc5694465"/>
      <w:r>
        <w:t>startLine property</w:t>
      </w:r>
      <w:bookmarkEnd w:id="765"/>
      <w:bookmarkEnd w:id="766"/>
      <w:bookmarkEnd w:id="767"/>
      <w:bookmarkEnd w:id="76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69" w:name="_Ref493491260"/>
      <w:bookmarkStart w:id="770" w:name="_Ref493492414"/>
      <w:bookmarkStart w:id="771" w:name="_Toc5694466"/>
      <w:r>
        <w:t>startColumn property</w:t>
      </w:r>
      <w:bookmarkEnd w:id="769"/>
      <w:bookmarkEnd w:id="770"/>
      <w:bookmarkEnd w:id="77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72" w:name="_Ref493491334"/>
      <w:bookmarkStart w:id="773" w:name="_Ref493492422"/>
      <w:bookmarkStart w:id="774" w:name="_Toc5694467"/>
      <w:r>
        <w:t>endLine property</w:t>
      </w:r>
      <w:bookmarkEnd w:id="772"/>
      <w:bookmarkEnd w:id="773"/>
      <w:bookmarkEnd w:id="77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75" w:name="_Ref493491342"/>
      <w:bookmarkStart w:id="776" w:name="_Ref493492427"/>
      <w:bookmarkStart w:id="777" w:name="_Toc5694468"/>
      <w:r>
        <w:t>endColumn property</w:t>
      </w:r>
      <w:bookmarkEnd w:id="775"/>
      <w:bookmarkEnd w:id="776"/>
      <w:bookmarkEnd w:id="77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78" w:name="_Ref493492251"/>
      <w:bookmarkStart w:id="779" w:name="_Ref493492981"/>
      <w:bookmarkStart w:id="780" w:name="_Toc5694469"/>
      <w:r>
        <w:t>charO</w:t>
      </w:r>
      <w:r w:rsidR="006E546E">
        <w:t>ffset property</w:t>
      </w:r>
      <w:bookmarkEnd w:id="778"/>
      <w:bookmarkEnd w:id="779"/>
      <w:bookmarkEnd w:id="78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81" w:name="_Ref493491350"/>
      <w:bookmarkStart w:id="782" w:name="_Ref493492312"/>
      <w:bookmarkStart w:id="783" w:name="_Toc5694470"/>
      <w:r>
        <w:t>charL</w:t>
      </w:r>
      <w:r w:rsidR="006E546E">
        <w:t>ength property</w:t>
      </w:r>
      <w:bookmarkEnd w:id="781"/>
      <w:bookmarkEnd w:id="782"/>
      <w:bookmarkEnd w:id="78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65F990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D51B32">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84" w:name="_Ref515544104"/>
      <w:bookmarkStart w:id="785" w:name="_Toc5694471"/>
      <w:r>
        <w:lastRenderedPageBreak/>
        <w:t>byteOffset property</w:t>
      </w:r>
      <w:bookmarkEnd w:id="784"/>
      <w:bookmarkEnd w:id="78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86" w:name="_Ref515544119"/>
      <w:bookmarkStart w:id="787" w:name="_Toc5694472"/>
      <w:r>
        <w:t>byteLength property</w:t>
      </w:r>
      <w:bookmarkEnd w:id="786"/>
      <w:bookmarkEnd w:id="787"/>
    </w:p>
    <w:p w14:paraId="2FF66B09" w14:textId="1AA9501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D51B32">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88" w:name="_Ref534896821"/>
      <w:bookmarkStart w:id="789" w:name="_Ref534897957"/>
      <w:bookmarkStart w:id="790" w:name="_Toc5694473"/>
      <w:r>
        <w:t>snippet property</w:t>
      </w:r>
      <w:bookmarkEnd w:id="788"/>
      <w:bookmarkEnd w:id="789"/>
      <w:bookmarkEnd w:id="790"/>
    </w:p>
    <w:p w14:paraId="4E596286" w14:textId="53BB97D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51B3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91" w:name="_Ref513118337"/>
      <w:bookmarkStart w:id="792" w:name="_Toc5694474"/>
      <w:r>
        <w:t>message property</w:t>
      </w:r>
      <w:bookmarkEnd w:id="791"/>
      <w:bookmarkEnd w:id="792"/>
    </w:p>
    <w:p w14:paraId="11547397" w14:textId="67497059"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93" w:name="_Ref534896942"/>
      <w:bookmarkStart w:id="794" w:name="_Toc5694475"/>
      <w:r>
        <w:t>sourceLanguage property</w:t>
      </w:r>
      <w:bookmarkEnd w:id="793"/>
      <w:bookmarkEnd w:id="794"/>
    </w:p>
    <w:p w14:paraId="05F6E931" w14:textId="3AE11DB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D51B32">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2DFA9E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51B32">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D51B32">
        <w:t>3.23.10</w:t>
      </w:r>
      <w:r>
        <w:fldChar w:fldCharType="end"/>
      </w:r>
      <w:r>
        <w:t>.</w:t>
      </w:r>
    </w:p>
    <w:p w14:paraId="72100840" w14:textId="77777777" w:rsidR="00524CAF" w:rsidRPr="00524CAF" w:rsidRDefault="00524CAF" w:rsidP="00524CAF"/>
    <w:p w14:paraId="3FFBDEE7" w14:textId="3DC6B89F"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D51B32">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51B32">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D51B32">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w:t>
      </w:r>
      <w:r>
        <w:lastRenderedPageBreak/>
        <w:t>region’s source language, for example, by examining the file’s file name extension or MIME type, or by prompting the user.</w:t>
      </w:r>
    </w:p>
    <w:p w14:paraId="6CE84F08" w14:textId="6781DC6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51B32">
        <w:t>3.23.10.2</w:t>
      </w:r>
      <w:r>
        <w:fldChar w:fldCharType="end"/>
      </w:r>
      <w:r>
        <w:t>.</w:t>
      </w:r>
    </w:p>
    <w:p w14:paraId="324A7275" w14:textId="34C5149E" w:rsidR="008A21D5" w:rsidRDefault="008A21D5" w:rsidP="008A21D5">
      <w:pPr>
        <w:pStyle w:val="Heading2"/>
      </w:pPr>
      <w:bookmarkStart w:id="795" w:name="_Ref513118449"/>
      <w:bookmarkStart w:id="796" w:name="_Toc5694476"/>
      <w:bookmarkStart w:id="797" w:name="_Hlk513212890"/>
      <w:r>
        <w:t>rectangle object</w:t>
      </w:r>
      <w:bookmarkEnd w:id="795"/>
      <w:bookmarkEnd w:id="796"/>
    </w:p>
    <w:p w14:paraId="3C4A6F0B" w14:textId="2FBD2981" w:rsidR="008A21D5" w:rsidRDefault="008A21D5" w:rsidP="008A21D5">
      <w:pPr>
        <w:pStyle w:val="Heading3"/>
      </w:pPr>
      <w:bookmarkStart w:id="798" w:name="_Toc5694477"/>
      <w:r>
        <w:t>General</w:t>
      </w:r>
      <w:bookmarkEnd w:id="79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99" w:name="_Toc5694478"/>
      <w:r>
        <w:t>top, left, bottom, and right properties</w:t>
      </w:r>
      <w:bookmarkEnd w:id="799"/>
    </w:p>
    <w:p w14:paraId="507C9305" w14:textId="7BF28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00" w:name="_Ref513118473"/>
      <w:bookmarkStart w:id="801" w:name="_Toc5694479"/>
      <w:r>
        <w:t>message property</w:t>
      </w:r>
      <w:bookmarkEnd w:id="800"/>
      <w:bookmarkEnd w:id="801"/>
    </w:p>
    <w:p w14:paraId="00BBEF13" w14:textId="01317BE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802" w:name="_Ref4681621"/>
      <w:bookmarkStart w:id="803" w:name="_Toc5694480"/>
      <w:r>
        <w:t>address object</w:t>
      </w:r>
      <w:bookmarkEnd w:id="802"/>
      <w:bookmarkEnd w:id="803"/>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82CD73A"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D51B32">
        <w:t>3.30.1</w:t>
      </w:r>
      <w:r>
        <w:fldChar w:fldCharType="end"/>
      </w:r>
      <w:r>
        <w:t>.</w:t>
      </w:r>
    </w:p>
    <w:p w14:paraId="4E7BF600" w14:textId="426BF8F5" w:rsidR="00EF4848" w:rsidRDefault="00EF4848" w:rsidP="00EF4848">
      <w:pPr>
        <w:pStyle w:val="Code"/>
      </w:pPr>
      <w:r>
        <w:t xml:space="preserve">  "offset": "0x0040",              # See §</w:t>
      </w:r>
      <w:r>
        <w:fldChar w:fldCharType="begin"/>
      </w:r>
      <w:r>
        <w:instrText xml:space="preserve"> REF _Ref4684023 \r \h </w:instrText>
      </w:r>
      <w:r>
        <w:fldChar w:fldCharType="separate"/>
      </w:r>
      <w:r w:rsidR="00D51B32">
        <w:t>3.30.2</w:t>
      </w:r>
      <w:r>
        <w:fldChar w:fldCharType="end"/>
      </w:r>
      <w:r>
        <w:t>.</w:t>
      </w:r>
    </w:p>
    <w:p w14:paraId="360B03B3" w14:textId="3A724EE7" w:rsidR="00EF4848" w:rsidRDefault="00EF4848" w:rsidP="00EF4848">
      <w:pPr>
        <w:pStyle w:val="Code"/>
      </w:pPr>
      <w:r>
        <w:t xml:space="preserve">  "kind": "section",               # See §</w:t>
      </w:r>
      <w:r>
        <w:fldChar w:fldCharType="begin"/>
      </w:r>
      <w:r>
        <w:instrText xml:space="preserve"> REF _Ref4684078 \r \h </w:instrText>
      </w:r>
      <w:r>
        <w:fldChar w:fldCharType="separate"/>
      </w:r>
      <w:r w:rsidR="00D51B32">
        <w:t>3.30.5</w:t>
      </w:r>
      <w:r>
        <w:fldChar w:fldCharType="end"/>
      </w:r>
      <w:r>
        <w:t>.</w:t>
      </w:r>
    </w:p>
    <w:p w14:paraId="1D9850E7" w14:textId="7FCC2421" w:rsidR="00EF4848" w:rsidRDefault="00EF4848" w:rsidP="00EF4848">
      <w:pPr>
        <w:pStyle w:val="Code"/>
      </w:pPr>
      <w:r>
        <w:t xml:space="preserve">  "name": ".text"                  # See §</w:t>
      </w:r>
      <w:r>
        <w:fldChar w:fldCharType="begin"/>
      </w:r>
      <w:r>
        <w:instrText xml:space="preserve"> REF _Ref4684105 \r \h </w:instrText>
      </w:r>
      <w:r>
        <w:fldChar w:fldCharType="separate"/>
      </w:r>
      <w:r w:rsidR="00D51B32">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804" w:name="_Ref4683889"/>
      <w:bookmarkStart w:id="805" w:name="_Toc5694481"/>
      <w:r>
        <w:t>baseAddress property</w:t>
      </w:r>
      <w:bookmarkEnd w:id="804"/>
      <w:bookmarkEnd w:id="805"/>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806" w:name="_Ref4684023"/>
      <w:bookmarkStart w:id="807" w:name="_Toc5694482"/>
      <w:r>
        <w:t>offset property</w:t>
      </w:r>
      <w:bookmarkEnd w:id="806"/>
      <w:bookmarkEnd w:id="807"/>
    </w:p>
    <w:p w14:paraId="2D402910" w14:textId="032AE585"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D51B32">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808" w:name="_Toc5694483"/>
      <w:r>
        <w:lastRenderedPageBreak/>
        <w:t>fullyQualifiedName property</w:t>
      </w:r>
      <w:bookmarkEnd w:id="80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809" w:name="_Ref4684105"/>
      <w:bookmarkStart w:id="810" w:name="_Toc5694484"/>
      <w:r>
        <w:t>name property</w:t>
      </w:r>
      <w:bookmarkEnd w:id="809"/>
      <w:bookmarkEnd w:id="81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811" w:name="_Ref4684078"/>
      <w:bookmarkStart w:id="812" w:name="_Toc5694485"/>
      <w:r>
        <w:t>kind property</w:t>
      </w:r>
      <w:bookmarkEnd w:id="811"/>
      <w:bookmarkEnd w:id="81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813" w:name="_Toc5694486"/>
      <w:r>
        <w:t>index property</w:t>
      </w:r>
      <w:bookmarkEnd w:id="813"/>
    </w:p>
    <w:p w14:paraId="1C033E3A" w14:textId="3441C224"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51B32">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D51B3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24D5F605"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w:t>
      </w:r>
      <w:del w:id="814" w:author="Laurence Golding" w:date="2019-04-09T15:44:00Z">
        <w:r w:rsidDel="0077426A">
          <w:delText>,</w:delText>
        </w:r>
      </w:del>
      <w:r>
        <w:t xml:space="preserve"> and specifying only the properties that differ in the current object.</w:t>
      </w:r>
    </w:p>
    <w:p w14:paraId="35F0B1B5" w14:textId="5F9AFCDB" w:rsidR="00BE24C2" w:rsidRDefault="00BE24C2" w:rsidP="00BE24C2">
      <w:pPr>
        <w:pStyle w:val="Heading3"/>
      </w:pPr>
      <w:bookmarkStart w:id="815" w:name="_Ref4685900"/>
      <w:bookmarkStart w:id="816" w:name="_Toc5694487"/>
      <w:r>
        <w:t>parentIndex property</w:t>
      </w:r>
      <w:bookmarkEnd w:id="815"/>
      <w:bookmarkEnd w:id="816"/>
    </w:p>
    <w:p w14:paraId="43D6A9F5" w14:textId="5EB5516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D51B32">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D51B3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lastRenderedPageBreak/>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817" w:name="_Ref493404505"/>
      <w:bookmarkStart w:id="818" w:name="_Toc5694488"/>
      <w:bookmarkEnd w:id="797"/>
      <w:r>
        <w:t>logicalLocation object</w:t>
      </w:r>
      <w:bookmarkEnd w:id="817"/>
      <w:bookmarkEnd w:id="818"/>
    </w:p>
    <w:p w14:paraId="479717FF" w14:textId="2760154A" w:rsidR="006E546E" w:rsidRDefault="006E546E" w:rsidP="006E546E">
      <w:pPr>
        <w:pStyle w:val="Heading3"/>
      </w:pPr>
      <w:bookmarkStart w:id="819" w:name="_Toc5694489"/>
      <w:r>
        <w:t>General</w:t>
      </w:r>
      <w:bookmarkEnd w:id="81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90D2EC3"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D51B32">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D51B32">
        <w:t>3.26.3</w:t>
      </w:r>
      <w:r w:rsidR="00376618">
        <w:fldChar w:fldCharType="end"/>
      </w:r>
      <w:r w:rsidR="00376618">
        <w:t>)</w:t>
      </w:r>
      <w:r>
        <w:t>.</w:t>
      </w:r>
    </w:p>
    <w:p w14:paraId="54921F14" w14:textId="6F971490" w:rsidR="009151D4" w:rsidRDefault="009151D4" w:rsidP="009151D4">
      <w:pPr>
        <w:pStyle w:val="Heading3"/>
      </w:pPr>
      <w:bookmarkStart w:id="820" w:name="_Toc5694490"/>
      <w:r>
        <w:t>Constraints</w:t>
      </w:r>
      <w:bookmarkEnd w:id="820"/>
    </w:p>
    <w:p w14:paraId="2CDCE830" w14:textId="07052952"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D51B3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D51B32">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D51B32">
        <w:t>3.31.6</w:t>
      </w:r>
      <w:r>
        <w:fldChar w:fldCharType="end"/>
      </w:r>
      <w:r>
        <w:t xml:space="preserve">) </w:t>
      </w:r>
      <w:r>
        <w:rPr>
          <w:b/>
        </w:rPr>
        <w:t>SHALL</w:t>
      </w:r>
      <w:r>
        <w:t xml:space="preserve"> be present; they</w:t>
      </w:r>
      <w:r>
        <w:rPr>
          <w:b/>
        </w:rPr>
        <w:t xml:space="preserve"> MAY </w:t>
      </w:r>
      <w:r>
        <w:t>both be present.</w:t>
      </w:r>
    </w:p>
    <w:p w14:paraId="11FCDDFD" w14:textId="13E846E9"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D51B3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821" w:name="_Ref514248023"/>
      <w:bookmarkStart w:id="822" w:name="_Toc5694491"/>
      <w:r>
        <w:t>Logical location naming rules</w:t>
      </w:r>
      <w:bookmarkEnd w:id="821"/>
      <w:bookmarkEnd w:id="82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4C4C896"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51B32">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23" w:name="_Ref514247682"/>
      <w:bookmarkStart w:id="824" w:name="_Toc5694492"/>
      <w:r>
        <w:t>name property</w:t>
      </w:r>
      <w:bookmarkEnd w:id="823"/>
      <w:bookmarkEnd w:id="82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5D4C06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51B32">
        <w:t>3.31.3</w:t>
      </w:r>
      <w:r w:rsidR="0024214F">
        <w:fldChar w:fldCharType="end"/>
      </w:r>
      <w:r w:rsidR="0024214F">
        <w:t>.</w:t>
      </w:r>
    </w:p>
    <w:p w14:paraId="6D79E424" w14:textId="0125DA3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D51B32">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182DC6CD"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D51B32">
        <w:t>3.31.6</w:t>
      </w:r>
      <w:r>
        <w:fldChar w:fldCharType="end"/>
      </w:r>
      <w:r>
        <w:t>.</w:t>
      </w:r>
    </w:p>
    <w:p w14:paraId="5AA444E4" w14:textId="6EF5C9FE" w:rsidR="006A539D" w:rsidRDefault="006A539D" w:rsidP="00BA28C3">
      <w:pPr>
        <w:pStyle w:val="Code"/>
      </w:pPr>
      <w:r>
        <w:t xml:space="preserve">  "kind": "function"                   # See §</w:t>
      </w:r>
      <w:r>
        <w:fldChar w:fldCharType="begin"/>
      </w:r>
      <w:r>
        <w:instrText xml:space="preserve"> REF _Ref513195445 \r \h </w:instrText>
      </w:r>
      <w:r>
        <w:fldChar w:fldCharType="separate"/>
      </w:r>
      <w:r w:rsidR="00D51B32">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25" w:name="_Ref3453348"/>
      <w:bookmarkStart w:id="826" w:name="_Toc5694493"/>
      <w:r>
        <w:t>index property</w:t>
      </w:r>
      <w:bookmarkEnd w:id="825"/>
      <w:bookmarkEnd w:id="826"/>
    </w:p>
    <w:p w14:paraId="56BE2BA9" w14:textId="6DF27BCD"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D51B32">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D51B32">
        <w:t>3.14.16</w:t>
      </w:r>
      <w:r>
        <w:fldChar w:fldCharType="end"/>
      </w:r>
      <w:r>
        <w:t xml:space="preserve">) of a </w:t>
      </w:r>
      <w:r>
        <w:rPr>
          <w:rStyle w:val="CODEtemp"/>
        </w:rPr>
        <w:t>logicalLocation</w:t>
      </w:r>
      <w:r>
        <w:t xml:space="preserve"> object that provides additional properties for </w:t>
      </w:r>
      <w:del w:id="827" w:author="Laurence Golding" w:date="2019-04-09T15:45:00Z">
        <w:r w:rsidR="00A81BAC" w:rsidDel="0077426A">
          <w:delText xml:space="preserve">the </w:delText>
        </w:r>
      </w:del>
      <w:del w:id="828" w:author="Laurence Golding" w:date="2019-04-09T15:44:00Z">
        <w:r w:rsidR="00A81BAC" w:rsidDel="0077426A">
          <w:delText>current</w:delText>
        </w:r>
        <w:r w:rsidDel="0077426A">
          <w:delText xml:space="preserve"> </w:delText>
        </w:r>
        <w:r w:rsidDel="0077426A">
          <w:rPr>
            <w:rStyle w:val="CODEtemp"/>
          </w:rPr>
          <w:delText>logicalLocation</w:delText>
        </w:r>
        <w:r w:rsidDel="0077426A">
          <w:delText xml:space="preserve"> object</w:delText>
        </w:r>
      </w:del>
      <w:ins w:id="829" w:author="Laurence Golding" w:date="2019-04-09T15:44:00Z">
        <w:r w:rsidR="0077426A" w:rsidRPr="0077426A">
          <w:rPr>
            <w:rStyle w:val="CODEtemp"/>
          </w:rPr>
          <w:t>thisO</w:t>
        </w:r>
      </w:ins>
      <w:ins w:id="830" w:author="Laurence Golding" w:date="2019-04-09T15:45:00Z">
        <w:r w:rsidR="0077426A" w:rsidRPr="0077426A">
          <w:rPr>
            <w:rStyle w:val="CODEtemp"/>
          </w:rPr>
          <w:t>bject</w:t>
        </w:r>
      </w:ins>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0FF610E3"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w:t>
      </w:r>
      <w:del w:id="831" w:author="Laurence Golding" w:date="2019-04-09T15:45:00Z">
        <w:r w:rsidDel="0077426A">
          <w:delText>,</w:delText>
        </w:r>
      </w:del>
      <w:r>
        <w:t xml:space="preserve"> and specifying only the properties that differ in the current object.</w:t>
      </w:r>
    </w:p>
    <w:p w14:paraId="4AC78B7B" w14:textId="6AD65EDB" w:rsidR="00262B6F" w:rsidRDefault="00262B6F" w:rsidP="00262B6F">
      <w:pPr>
        <w:pStyle w:val="Heading3"/>
      </w:pPr>
      <w:bookmarkStart w:id="832" w:name="_Ref513194876"/>
      <w:bookmarkStart w:id="833" w:name="_Toc5694494"/>
      <w:r>
        <w:lastRenderedPageBreak/>
        <w:t>fullyQualifiedName property</w:t>
      </w:r>
      <w:bookmarkEnd w:id="832"/>
      <w:bookmarkEnd w:id="833"/>
    </w:p>
    <w:p w14:paraId="0F5707EB" w14:textId="5E79343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51B32">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lastRenderedPageBreak/>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258EEF2"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51B32">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834" w:name="_Ref5012652"/>
      <w:bookmarkStart w:id="835" w:name="_Toc5694495"/>
      <w:r>
        <w:t>decoratedName property</w:t>
      </w:r>
      <w:bookmarkEnd w:id="834"/>
      <w:bookmarkEnd w:id="83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36" w:name="_Ref513195445"/>
      <w:bookmarkStart w:id="837" w:name="_Toc5694496"/>
      <w:r>
        <w:t>kind property</w:t>
      </w:r>
      <w:bookmarkEnd w:id="836"/>
      <w:bookmarkEnd w:id="837"/>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lastRenderedPageBreak/>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7AA26DC"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51B32">
        <w:t>3.14</w:t>
      </w:r>
      <w:r>
        <w:fldChar w:fldCharType="end"/>
      </w:r>
      <w:r>
        <w:t>)</w:t>
      </w:r>
    </w:p>
    <w:p w14:paraId="310DEFB3" w14:textId="3D0BE320"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51B32">
        <w:t>3.14.20</w:t>
      </w:r>
      <w:r>
        <w:fldChar w:fldCharType="end"/>
      </w:r>
      <w:r>
        <w:t>.</w:t>
      </w:r>
    </w:p>
    <w:p w14:paraId="7EB16C28" w14:textId="21874C2E"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51B32">
        <w:t>3.25</w:t>
      </w:r>
      <w:r>
        <w:fldChar w:fldCharType="end"/>
      </w:r>
      <w:r>
        <w:t>).</w:t>
      </w:r>
    </w:p>
    <w:p w14:paraId="778F3B54" w14:textId="46690C7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51B32">
        <w:t>3.25.12</w:t>
      </w:r>
      <w:r>
        <w:fldChar w:fldCharType="end"/>
      </w:r>
      <w:r>
        <w:t>.</w:t>
      </w:r>
    </w:p>
    <w:p w14:paraId="4CE40F02" w14:textId="52764A4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51B32">
        <w:t>3.26</w:t>
      </w:r>
      <w:r>
        <w:fldChar w:fldCharType="end"/>
      </w:r>
      <w:r>
        <w:t>).</w:t>
      </w:r>
    </w:p>
    <w:p w14:paraId="37C76C7C" w14:textId="65235C2B" w:rsidR="00E77531" w:rsidRDefault="00E77531" w:rsidP="002E49C7">
      <w:pPr>
        <w:pStyle w:val="Code"/>
      </w:pPr>
      <w:r>
        <w:t xml:space="preserve">          "logicalLocation": {    # See §</w:t>
      </w:r>
      <w:r>
        <w:fldChar w:fldCharType="begin"/>
      </w:r>
      <w:r>
        <w:instrText xml:space="preserve"> REF _Ref3453640 \r \h </w:instrText>
      </w:r>
      <w:r>
        <w:fldChar w:fldCharType="separate"/>
      </w:r>
      <w:r w:rsidR="00D51B32">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7566B80"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51B32">
        <w:t>3.14.16</w:t>
      </w:r>
      <w:r>
        <w:fldChar w:fldCharType="end"/>
      </w:r>
      <w:r>
        <w:t>.</w:t>
      </w:r>
    </w:p>
    <w:p w14:paraId="2FBE306B" w14:textId="0F9CDA20"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D51B32">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lastRenderedPageBreak/>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0DA4789" w:rsidR="002145B8" w:rsidRDefault="002145B8" w:rsidP="002145B8">
      <w:pPr>
        <w:pStyle w:val="Code"/>
      </w:pPr>
      <w:r>
        <w:t>{                                 # A run object (§</w:t>
      </w:r>
      <w:r>
        <w:fldChar w:fldCharType="begin"/>
      </w:r>
      <w:r>
        <w:instrText xml:space="preserve"> REF _Ref493349997 \r \h </w:instrText>
      </w:r>
      <w:r>
        <w:fldChar w:fldCharType="separate"/>
      </w:r>
      <w:r w:rsidR="00D51B32">
        <w:t>3.14</w:t>
      </w:r>
      <w:r>
        <w:fldChar w:fldCharType="end"/>
      </w:r>
      <w:r>
        <w:t>)</w:t>
      </w:r>
    </w:p>
    <w:p w14:paraId="769B254C" w14:textId="76E43DEB" w:rsidR="002145B8" w:rsidRDefault="002145B8" w:rsidP="002145B8">
      <w:pPr>
        <w:pStyle w:val="Code"/>
      </w:pPr>
      <w:r>
        <w:t xml:space="preserve">  "results": [                    # See §</w:t>
      </w:r>
      <w:r>
        <w:fldChar w:fldCharType="begin"/>
      </w:r>
      <w:r>
        <w:instrText xml:space="preserve"> REF _Ref493350972 \r \h </w:instrText>
      </w:r>
      <w:r>
        <w:fldChar w:fldCharType="separate"/>
      </w:r>
      <w:r w:rsidR="00D51B32">
        <w:t>3.14.20</w:t>
      </w:r>
      <w:r>
        <w:fldChar w:fldCharType="end"/>
      </w:r>
      <w:r>
        <w:t>.</w:t>
      </w:r>
    </w:p>
    <w:p w14:paraId="38F2DB42" w14:textId="7D4AC465" w:rsidR="002145B8" w:rsidRDefault="002145B8" w:rsidP="002145B8">
      <w:pPr>
        <w:pStyle w:val="Code"/>
      </w:pPr>
      <w:r>
        <w:t xml:space="preserve">    {                             # A result object (§</w:t>
      </w:r>
      <w:r>
        <w:fldChar w:fldCharType="begin"/>
      </w:r>
      <w:r>
        <w:instrText xml:space="preserve"> REF _Ref493350984 \r \h </w:instrText>
      </w:r>
      <w:r>
        <w:fldChar w:fldCharType="separate"/>
      </w:r>
      <w:r w:rsidR="00D51B32">
        <w:t>3.25</w:t>
      </w:r>
      <w:r>
        <w:fldChar w:fldCharType="end"/>
      </w:r>
      <w:r>
        <w:t>).</w:t>
      </w:r>
    </w:p>
    <w:p w14:paraId="57D23630" w14:textId="6FB602B1" w:rsidR="002145B8" w:rsidRDefault="002145B8" w:rsidP="002145B8">
      <w:pPr>
        <w:pStyle w:val="Code"/>
      </w:pPr>
      <w:r>
        <w:t xml:space="preserve">      "locations": [              # See §</w:t>
      </w:r>
      <w:r>
        <w:fldChar w:fldCharType="begin"/>
      </w:r>
      <w:r>
        <w:instrText xml:space="preserve"> REF _Ref510013155 \r \h </w:instrText>
      </w:r>
      <w:r>
        <w:fldChar w:fldCharType="separate"/>
      </w:r>
      <w:r w:rsidR="00D51B32">
        <w:t>3.25.12</w:t>
      </w:r>
      <w:r>
        <w:fldChar w:fldCharType="end"/>
      </w:r>
      <w:r>
        <w:t>.</w:t>
      </w:r>
    </w:p>
    <w:p w14:paraId="3675A6A8" w14:textId="684E975E" w:rsidR="002145B8" w:rsidRDefault="002145B8" w:rsidP="002145B8">
      <w:pPr>
        <w:pStyle w:val="Code"/>
      </w:pPr>
      <w:r>
        <w:t xml:space="preserve">        {                         # A location object (§</w:t>
      </w:r>
      <w:r>
        <w:fldChar w:fldCharType="begin"/>
      </w:r>
      <w:r>
        <w:instrText xml:space="preserve"> REF _Ref493426721 \r \h </w:instrText>
      </w:r>
      <w:r>
        <w:fldChar w:fldCharType="separate"/>
      </w:r>
      <w:r w:rsidR="00D51B32">
        <w:t>3.26</w:t>
      </w:r>
      <w:r>
        <w:fldChar w:fldCharType="end"/>
      </w:r>
      <w:r>
        <w:t>).</w:t>
      </w:r>
    </w:p>
    <w:p w14:paraId="01E8334C" w14:textId="08D8AFBF" w:rsidR="002145B8" w:rsidRDefault="002145B8" w:rsidP="002145B8">
      <w:pPr>
        <w:pStyle w:val="Code"/>
      </w:pPr>
      <w:r>
        <w:t xml:space="preserve">          "logicalLocation": {    # See §</w:t>
      </w:r>
      <w:r>
        <w:fldChar w:fldCharType="begin"/>
      </w:r>
      <w:r>
        <w:instrText xml:space="preserve"> REF _Ref3453640 \r \h </w:instrText>
      </w:r>
      <w:r>
        <w:fldChar w:fldCharType="separate"/>
      </w:r>
      <w:r w:rsidR="00D51B32">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A88603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51B32">
        <w:t>3.14.16</w:t>
      </w:r>
      <w:r>
        <w:fldChar w:fldCharType="end"/>
      </w:r>
      <w:r>
        <w:t>.</w:t>
      </w:r>
    </w:p>
    <w:p w14:paraId="4AFB7C5A" w14:textId="589D8416"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D51B32">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lastRenderedPageBreak/>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38" w:name="_Ref530059029"/>
      <w:bookmarkStart w:id="839" w:name="_Toc5694497"/>
      <w:r>
        <w:t xml:space="preserve">parentIndex </w:t>
      </w:r>
      <w:r w:rsidR="006E546E">
        <w:t>property</w:t>
      </w:r>
      <w:bookmarkEnd w:id="838"/>
      <w:bookmarkEnd w:id="839"/>
    </w:p>
    <w:p w14:paraId="765BBE49" w14:textId="60D10464"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51B32">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D51B3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67D01099" w:rsidR="006A539D" w:rsidRDefault="006A539D" w:rsidP="006A539D">
      <w:pPr>
        <w:pStyle w:val="Code"/>
      </w:pPr>
      <w:r>
        <w:t>{                                            # A run object (§</w:t>
      </w:r>
      <w:r>
        <w:fldChar w:fldCharType="begin"/>
      </w:r>
      <w:r>
        <w:instrText xml:space="preserve"> REF _Ref493349997 \r \h </w:instrText>
      </w:r>
      <w:r>
        <w:fldChar w:fldCharType="separate"/>
      </w:r>
      <w:r w:rsidR="00D51B32">
        <w:t>3.14</w:t>
      </w:r>
      <w:r>
        <w:fldChar w:fldCharType="end"/>
      </w:r>
      <w:r>
        <w:t>).</w:t>
      </w:r>
    </w:p>
    <w:p w14:paraId="24B97B6F" w14:textId="596D66E2" w:rsidR="006A539D" w:rsidRDefault="006A539D" w:rsidP="006A539D">
      <w:pPr>
        <w:pStyle w:val="Code"/>
      </w:pPr>
      <w:r>
        <w:t xml:space="preserve">  "logicalLocations": [                      # See §</w:t>
      </w:r>
      <w:r>
        <w:fldChar w:fldCharType="begin"/>
      </w:r>
      <w:r>
        <w:instrText xml:space="preserve"> REF _Ref493479000 \r \h </w:instrText>
      </w:r>
      <w:r>
        <w:fldChar w:fldCharType="separate"/>
      </w:r>
      <w:r w:rsidR="00D51B32">
        <w:t>3.14.16</w:t>
      </w:r>
      <w:r>
        <w:fldChar w:fldCharType="end"/>
      </w:r>
      <w:r>
        <w:t>.</w:t>
      </w:r>
    </w:p>
    <w:p w14:paraId="7AC12910" w14:textId="77777777" w:rsidR="006A539D" w:rsidRDefault="006A539D" w:rsidP="006A539D">
      <w:pPr>
        <w:pStyle w:val="Code"/>
      </w:pPr>
      <w:r>
        <w:t xml:space="preserve">    {</w:t>
      </w:r>
    </w:p>
    <w:p w14:paraId="5F513F8D" w14:textId="7F3603D7" w:rsidR="006A539D" w:rsidRDefault="006A539D" w:rsidP="006A539D">
      <w:pPr>
        <w:pStyle w:val="Code"/>
      </w:pPr>
      <w:r>
        <w:t xml:space="preserve">      "name": "f(void)",                     # See §</w:t>
      </w:r>
      <w:r>
        <w:fldChar w:fldCharType="begin"/>
      </w:r>
      <w:r>
        <w:instrText xml:space="preserve"> REF _Ref514247682 \r \h </w:instrText>
      </w:r>
      <w:r>
        <w:fldChar w:fldCharType="separate"/>
      </w:r>
      <w:r w:rsidR="00D51B32">
        <w:t>3.31.4</w:t>
      </w:r>
      <w:r>
        <w:fldChar w:fldCharType="end"/>
      </w:r>
      <w:r>
        <w:t>.</w:t>
      </w:r>
    </w:p>
    <w:p w14:paraId="4AFFDE10" w14:textId="2F6F9BB5"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D51B32">
        <w:t>3.31.6</w:t>
      </w:r>
      <w:r>
        <w:fldChar w:fldCharType="end"/>
      </w:r>
      <w:r>
        <w:t>.</w:t>
      </w:r>
    </w:p>
    <w:p w14:paraId="54F6DD7C" w14:textId="2D2549A1" w:rsidR="006A539D" w:rsidRDefault="006A539D" w:rsidP="006A539D">
      <w:pPr>
        <w:pStyle w:val="Code"/>
      </w:pPr>
      <w:r>
        <w:t xml:space="preserve">      "kind": "function",                    # See §</w:t>
      </w:r>
      <w:r>
        <w:fldChar w:fldCharType="begin"/>
      </w:r>
      <w:r>
        <w:instrText xml:space="preserve"> REF _Ref513195445 \r \h </w:instrText>
      </w:r>
      <w:r>
        <w:fldChar w:fldCharType="separate"/>
      </w:r>
      <w:r w:rsidR="00D51B32">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840" w:name="_Ref4398565"/>
      <w:bookmarkStart w:id="841" w:name="_Toc5694498"/>
      <w:r>
        <w:t>suppression object</w:t>
      </w:r>
      <w:bookmarkEnd w:id="840"/>
      <w:bookmarkEnd w:id="841"/>
    </w:p>
    <w:p w14:paraId="52C33F6E" w14:textId="77777777" w:rsidR="00C17C30" w:rsidRDefault="00C17C30" w:rsidP="00C17C30">
      <w:pPr>
        <w:pStyle w:val="Heading3"/>
        <w:numPr>
          <w:ilvl w:val="2"/>
          <w:numId w:val="2"/>
        </w:numPr>
      </w:pPr>
      <w:bookmarkStart w:id="842" w:name="_Toc5694499"/>
      <w:r>
        <w:t>General</w:t>
      </w:r>
      <w:bookmarkEnd w:id="842"/>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63CFB6B2"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D51B32">
        <w:t>3.32.2.1</w:t>
      </w:r>
      <w:r>
        <w:fldChar w:fldCharType="end"/>
      </w:r>
      <w:r w:rsidRPr="002A24FE">
        <w:t>)</w:t>
      </w:r>
      <w:r>
        <w:t>.</w:t>
      </w:r>
    </w:p>
    <w:p w14:paraId="2E67B940" w14:textId="5AFB7631"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D51B32">
        <w:t>3.32.2.2</w:t>
      </w:r>
      <w:r>
        <w:fldChar w:fldCharType="end"/>
      </w:r>
      <w:r w:rsidRPr="002A24FE">
        <w:t>).</w:t>
      </w:r>
    </w:p>
    <w:p w14:paraId="1CC5EDEC" w14:textId="14EC431A"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D51B32">
        <w:t>3.32.2.3</w:t>
      </w:r>
      <w:r>
        <w:fldChar w:fldCharType="end"/>
      </w:r>
      <w:r>
        <w:t>).</w:t>
      </w:r>
    </w:p>
    <w:p w14:paraId="0B227CB5" w14:textId="3DD34D03"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D51B32">
        <w:t>3.32.2.4</w:t>
      </w:r>
      <w:r>
        <w:fldChar w:fldCharType="end"/>
      </w:r>
      <w:r>
        <w:t>).</w:t>
      </w:r>
    </w:p>
    <w:p w14:paraId="5C3A86D8" w14:textId="77777777" w:rsidR="00C17C30" w:rsidRDefault="00C17C30" w:rsidP="00C17C30">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43" w:name="_Ref4411684"/>
      <w:bookmarkStart w:id="844" w:name="_Toc5694500"/>
      <w:r>
        <w:t>kind property</w:t>
      </w:r>
      <w:bookmarkEnd w:id="843"/>
      <w:bookmarkEnd w:id="844"/>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845" w:name="_Ref4410091"/>
      <w:bookmarkStart w:id="846" w:name="_Toc5694501"/>
      <w:r>
        <w:t>suppressedInSource value</w:t>
      </w:r>
      <w:bookmarkEnd w:id="845"/>
      <w:bookmarkEnd w:id="846"/>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847" w:name="_Ref4410098"/>
      <w:bookmarkStart w:id="848" w:name="_Toc5694502"/>
      <w:r>
        <w:t>suppressedExternally value</w:t>
      </w:r>
      <w:bookmarkEnd w:id="847"/>
      <w:bookmarkEnd w:id="848"/>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849" w:name="_Ref5012960"/>
      <w:bookmarkStart w:id="850" w:name="_Toc5694503"/>
      <w:r>
        <w:t>underReview</w:t>
      </w:r>
      <w:bookmarkEnd w:id="849"/>
      <w:bookmarkEnd w:id="850"/>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851" w:name="_Ref5012964"/>
      <w:bookmarkStart w:id="852" w:name="_Toc5694504"/>
      <w:r>
        <w:t>suppressionRejected</w:t>
      </w:r>
      <w:bookmarkEnd w:id="851"/>
      <w:bookmarkEnd w:id="852"/>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853" w:name="_Toc5694505"/>
      <w:r>
        <w:t>location property</w:t>
      </w:r>
      <w:bookmarkEnd w:id="853"/>
    </w:p>
    <w:p w14:paraId="568E1E9E" w14:textId="64E29A95"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51B32">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3B2EEC7A"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51B32">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D51B32">
        <w:t>3.26.2</w:t>
      </w:r>
      <w:r>
        <w:fldChar w:fldCharType="end"/>
      </w:r>
      <w:r>
        <w:t>) specifies the location of the suppression attribute in th</w:t>
      </w:r>
      <w:r w:rsidR="004A094E">
        <w:t>at</w:t>
      </w:r>
      <w:r>
        <w:t xml:space="preserve"> </w:t>
      </w:r>
      <w:r w:rsidR="004A094E">
        <w:t>separate</w:t>
      </w:r>
      <w:r>
        <w:t xml:space="preserve"> file.</w:t>
      </w:r>
    </w:p>
    <w:p w14:paraId="351AA4A2" w14:textId="729A124A"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D51B32">
        <w:t>3.27.5</w:t>
      </w:r>
      <w:r>
        <w:fldChar w:fldCharType="end"/>
      </w:r>
      <w:r>
        <w:t>, §</w:t>
      </w:r>
      <w:r>
        <w:fldChar w:fldCharType="begin"/>
      </w:r>
      <w:r>
        <w:instrText xml:space="preserve"> REF _Ref534896821 \r \h </w:instrText>
      </w:r>
      <w:r>
        <w:fldChar w:fldCharType="separate"/>
      </w:r>
      <w:r w:rsidR="00D51B32">
        <w:t>3.28.13</w:t>
      </w:r>
      <w:r>
        <w:fldChar w:fldCharType="end"/>
      </w:r>
      <w:r>
        <w:t>).</w:t>
      </w:r>
    </w:p>
    <w:p w14:paraId="7A7EC839" w14:textId="2A7D572B" w:rsidR="00C17C30" w:rsidRDefault="00C17C30" w:rsidP="00C17C30">
      <w:pPr>
        <w:pStyle w:val="Note"/>
      </w:pPr>
      <w:r>
        <w:lastRenderedPageBreak/>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D51B32">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54" w:name="_Toc5694506"/>
      <w:r>
        <w:t>guid</w:t>
      </w:r>
      <w:r w:rsidR="00895EF2">
        <w:t xml:space="preserve"> property</w:t>
      </w:r>
      <w:bookmarkEnd w:id="854"/>
    </w:p>
    <w:p w14:paraId="50595876" w14:textId="18CDDDBF"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51B32">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855" w:name="_Ref510008325"/>
      <w:bookmarkStart w:id="856" w:name="_Toc5694507"/>
      <w:r>
        <w:t>codeFlow object</w:t>
      </w:r>
      <w:bookmarkEnd w:id="855"/>
      <w:bookmarkEnd w:id="856"/>
    </w:p>
    <w:p w14:paraId="507EC364" w14:textId="20C3EC2C" w:rsidR="00B163FF" w:rsidRDefault="00B163FF" w:rsidP="00B163FF">
      <w:pPr>
        <w:pStyle w:val="Heading3"/>
      </w:pPr>
      <w:bookmarkStart w:id="857" w:name="_Ref510009088"/>
      <w:bookmarkStart w:id="858" w:name="_Toc5694508"/>
      <w:r>
        <w:t>General</w:t>
      </w:r>
      <w:bookmarkEnd w:id="857"/>
      <w:bookmarkEnd w:id="85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54A91E4"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048B21D6" w14:textId="4FF7938C"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D51B32">
        <w:t>3.25.16</w:t>
      </w:r>
      <w:r>
        <w:fldChar w:fldCharType="end"/>
      </w:r>
      <w:r>
        <w:t>.</w:t>
      </w:r>
    </w:p>
    <w:p w14:paraId="689DCA88" w14:textId="6C109A71" w:rsidR="00B163FF" w:rsidRDefault="00B163FF" w:rsidP="002D65F3">
      <w:pPr>
        <w:pStyle w:val="Code"/>
      </w:pPr>
      <w:r>
        <w:t xml:space="preserve">    {                                   # A codeFlow object.</w:t>
      </w:r>
    </w:p>
    <w:p w14:paraId="086FC1AA" w14:textId="383DC5E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51B32">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3C71181"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D51B32">
        <w:t>3.33.3</w:t>
      </w:r>
      <w:r>
        <w:fldChar w:fldCharType="end"/>
      </w:r>
      <w:r>
        <w:t>.</w:t>
      </w:r>
    </w:p>
    <w:p w14:paraId="761FD0DB" w14:textId="4DD5D41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D51B32">
        <w:t>3.34</w:t>
      </w:r>
      <w:r>
        <w:fldChar w:fldCharType="end"/>
      </w:r>
      <w:r>
        <w:t>).</w:t>
      </w:r>
    </w:p>
    <w:p w14:paraId="3D9C5E77" w14:textId="577FE5B6"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51B32">
        <w:t>3.34.2</w:t>
      </w:r>
      <w:r>
        <w:fldChar w:fldCharType="end"/>
      </w:r>
      <w:r>
        <w:t>.</w:t>
      </w:r>
    </w:p>
    <w:p w14:paraId="32E0CD47" w14:textId="6B24D2C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51B32">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4C103F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51B32">
        <w:t>3.34.6</w:t>
      </w:r>
      <w:r>
        <w:fldChar w:fldCharType="end"/>
      </w:r>
      <w:r>
        <w:t>.</w:t>
      </w:r>
    </w:p>
    <w:p w14:paraId="7CF1AA49" w14:textId="0EA71B10"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D51B32">
        <w:t>3.42</w:t>
      </w:r>
      <w:r>
        <w:fldChar w:fldCharType="end"/>
      </w:r>
      <w:r>
        <w:t>).</w:t>
      </w:r>
    </w:p>
    <w:p w14:paraId="7402E3F3" w14:textId="34BD55EA"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D51B32">
        <w:t>3.42.3</w:t>
      </w:r>
      <w:r>
        <w:fldChar w:fldCharType="end"/>
      </w:r>
      <w:r>
        <w:t>.</w:t>
      </w:r>
    </w:p>
    <w:p w14:paraId="5E1EB724" w14:textId="32EB1ED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51B32">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lastRenderedPageBreak/>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8C0303C"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D51B32">
        <w:t>3.42.7</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9784340"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D51B32">
        <w:t>3.42.8</w:t>
      </w:r>
      <w:r w:rsidR="00EC5F35">
        <w:fldChar w:fldCharType="end"/>
      </w:r>
      <w:r>
        <w:t>.</w:t>
      </w:r>
    </w:p>
    <w:p w14:paraId="1029380F" w14:textId="2BDB656F"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D51B32">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59" w:name="_Ref510008352"/>
      <w:bookmarkStart w:id="860" w:name="_Toc5694509"/>
      <w:r>
        <w:t>message property</w:t>
      </w:r>
      <w:bookmarkEnd w:id="859"/>
      <w:bookmarkEnd w:id="860"/>
    </w:p>
    <w:p w14:paraId="39D6B74B" w14:textId="17FEE1B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51B32">
        <w:t>3.11</w:t>
      </w:r>
      <w:r>
        <w:fldChar w:fldCharType="end"/>
      </w:r>
      <w:r>
        <w:t>)</w:t>
      </w:r>
      <w:r w:rsidRPr="00AD7FD8">
        <w:t xml:space="preserve"> relevant to the code flow.</w:t>
      </w:r>
    </w:p>
    <w:p w14:paraId="060DD1F9" w14:textId="5E6A402B" w:rsidR="00B163FF" w:rsidRDefault="00B163FF" w:rsidP="00B163FF">
      <w:pPr>
        <w:pStyle w:val="Heading3"/>
      </w:pPr>
      <w:bookmarkStart w:id="861" w:name="_Ref510008358"/>
      <w:bookmarkStart w:id="862" w:name="_Toc5694510"/>
      <w:r>
        <w:t>threadFlows property</w:t>
      </w:r>
      <w:bookmarkEnd w:id="861"/>
      <w:bookmarkEnd w:id="862"/>
    </w:p>
    <w:p w14:paraId="2D2C91FB" w14:textId="3CFF6AF8"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D51B32">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63" w:name="_Ref493427364"/>
      <w:bookmarkStart w:id="864" w:name="_Toc5694511"/>
      <w:r>
        <w:t>thread</w:t>
      </w:r>
      <w:r w:rsidR="006E546E">
        <w:t>Flow object</w:t>
      </w:r>
      <w:bookmarkEnd w:id="863"/>
      <w:bookmarkEnd w:id="864"/>
    </w:p>
    <w:p w14:paraId="68EE36AB" w14:textId="336A5D40" w:rsidR="006E546E" w:rsidRDefault="006E546E" w:rsidP="006E546E">
      <w:pPr>
        <w:pStyle w:val="Heading3"/>
      </w:pPr>
      <w:bookmarkStart w:id="865" w:name="_Toc5694512"/>
      <w:r>
        <w:t>General</w:t>
      </w:r>
      <w:bookmarkEnd w:id="86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85D466" w:rsidR="00481B7B" w:rsidRDefault="00481B7B" w:rsidP="00AD7FD8">
      <w:r>
        <w:t>For an example, see §</w:t>
      </w:r>
      <w:r>
        <w:fldChar w:fldCharType="begin"/>
      </w:r>
      <w:r>
        <w:instrText xml:space="preserve"> REF _Ref510009088 \r \h </w:instrText>
      </w:r>
      <w:r>
        <w:fldChar w:fldCharType="separate"/>
      </w:r>
      <w:r w:rsidR="00D51B32">
        <w:t>3.33.1</w:t>
      </w:r>
      <w:r>
        <w:fldChar w:fldCharType="end"/>
      </w:r>
      <w:r>
        <w:t>.</w:t>
      </w:r>
    </w:p>
    <w:p w14:paraId="47D8E353" w14:textId="0B22E102" w:rsidR="00B163FF" w:rsidRDefault="00B163FF" w:rsidP="00B163FF">
      <w:pPr>
        <w:pStyle w:val="Heading3"/>
      </w:pPr>
      <w:bookmarkStart w:id="866" w:name="_Ref510008395"/>
      <w:bookmarkStart w:id="867" w:name="_Toc5694513"/>
      <w:r>
        <w:t>id property</w:t>
      </w:r>
      <w:bookmarkEnd w:id="866"/>
      <w:bookmarkEnd w:id="867"/>
    </w:p>
    <w:p w14:paraId="39CECB41" w14:textId="1C4C600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51B32">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68" w:name="_Ref503361742"/>
      <w:bookmarkStart w:id="869" w:name="_Toc5694514"/>
      <w:r>
        <w:lastRenderedPageBreak/>
        <w:t>message property</w:t>
      </w:r>
      <w:bookmarkEnd w:id="868"/>
      <w:bookmarkEnd w:id="869"/>
    </w:p>
    <w:p w14:paraId="3994B882" w14:textId="0FD176B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51B3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70" w:name="_Toc5694515"/>
      <w:r>
        <w:t>initialState property</w:t>
      </w:r>
      <w:bookmarkEnd w:id="870"/>
    </w:p>
    <w:p w14:paraId="6EE14554" w14:textId="3401683C"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D51B3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51B3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D51B32">
        <w:t>3.42.7</w:t>
      </w:r>
      <w:r w:rsidR="00363F84">
        <w:fldChar w:fldCharType="end"/>
      </w:r>
      <w:r>
        <w:t>), enables a SARIF viewer to present a debugger-like “watch window” experience as the user traverses a thread flow.</w:t>
      </w:r>
    </w:p>
    <w:p w14:paraId="532DA04D" w14:textId="24296130"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D51B32">
        <w:t>3.34.5</w:t>
      </w:r>
      <w:r>
        <w:fldChar w:fldCharType="end"/>
      </w:r>
      <w:r>
        <w:t>).</w:t>
      </w:r>
    </w:p>
    <w:p w14:paraId="186B7C52" w14:textId="3544E0B7"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D51B32">
        <w:t>3.42.7</w:t>
      </w:r>
      <w:r w:rsidR="00363F84">
        <w:fldChar w:fldCharType="end"/>
      </w:r>
      <w:r>
        <w:t>.</w:t>
      </w:r>
    </w:p>
    <w:p w14:paraId="7DB439CE" w14:textId="0527CC84" w:rsidR="00F713E9" w:rsidRDefault="00F713E9" w:rsidP="00F713E9">
      <w:pPr>
        <w:pStyle w:val="Heading3"/>
      </w:pPr>
      <w:bookmarkStart w:id="871" w:name="_Ref3538161"/>
      <w:bookmarkStart w:id="872" w:name="_Toc5694516"/>
      <w:r>
        <w:t>immutableState property</w:t>
      </w:r>
      <w:bookmarkEnd w:id="871"/>
      <w:bookmarkEnd w:id="872"/>
    </w:p>
    <w:p w14:paraId="30E38B3C" w14:textId="54971B63"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51B3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51B3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5FC99B07" w:rsidR="00AB4338" w:rsidRDefault="00AB4338" w:rsidP="00AB4338">
      <w:pPr>
        <w:pStyle w:val="Note"/>
      </w:pPr>
      <w:r w:rsidRPr="00AB4338">
        <w:t>EXAMPLE</w:t>
      </w:r>
      <w:r>
        <w:t xml:space="preserve">: In this example, </w:t>
      </w:r>
      <w:r w:rsidRPr="00AB4338">
        <w:rPr>
          <w:rStyle w:val="CODEtemp"/>
        </w:rPr>
        <w:t>immutableState</w:t>
      </w:r>
      <w:r>
        <w:t xml:space="preserve"> holds the value</w:t>
      </w:r>
      <w:del w:id="873" w:author="Laurence Golding" w:date="2019-04-09T15:29:00Z">
        <w:r w:rsidDel="006F688B">
          <w:delText>s</w:delText>
        </w:r>
      </w:del>
      <w:r>
        <w:t xml:space="preserve"> of </w:t>
      </w:r>
      <w:del w:id="874" w:author="Laurence Golding" w:date="2019-04-09T15:29:00Z">
        <w:r w:rsidDel="006F688B">
          <w:delText>the HTTP headers of the web request that caused the thread flow.</w:delText>
        </w:r>
        <w:r w:rsidR="001D0022" w:rsidDel="006F688B">
          <w:delText xml:space="preserve"> Note that, although the property names in this example contain slashes, the property names are not formally specified as being hierarchical strings (§</w:delText>
        </w:r>
        <w:r w:rsidR="001D0022" w:rsidDel="006F688B">
          <w:fldChar w:fldCharType="begin"/>
        </w:r>
        <w:r w:rsidR="001D0022" w:rsidDel="006F688B">
          <w:delInstrText xml:space="preserve"> REF _Ref526937577 \r \h </w:delInstrText>
        </w:r>
        <w:r w:rsidR="001D0022" w:rsidDel="006F688B">
          <w:fldChar w:fldCharType="separate"/>
        </w:r>
        <w:r w:rsidR="00D51B32" w:rsidDel="006F688B">
          <w:delText>3.5.5</w:delText>
        </w:r>
        <w:r w:rsidR="001D0022" w:rsidDel="006F688B">
          <w:fldChar w:fldCharType="end"/>
        </w:r>
        <w:r w:rsidR="001D0022" w:rsidDel="006F688B">
          <w:delText>)</w:delText>
        </w:r>
      </w:del>
      <w:ins w:id="875" w:author="Laurence Golding" w:date="2019-04-09T15:29:00Z">
        <w:r w:rsidR="006F688B">
          <w:t>a global variable that remains constant throughout the thread flow</w:t>
        </w:r>
      </w:ins>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5024CBA5" w:rsidR="004F41D5" w:rsidRDefault="00AB4338" w:rsidP="00AB4338">
      <w:pPr>
        <w:pStyle w:val="Code"/>
      </w:pPr>
      <w:r>
        <w:t xml:space="preserve">    "</w:t>
      </w:r>
      <w:del w:id="876" w:author="Laurence Golding" w:date="2019-04-09T15:30:00Z">
        <w:r w:rsidDel="006F688B">
          <w:delText>Headers/Host</w:delText>
        </w:r>
      </w:del>
      <w:ins w:id="877" w:author="Laurence Golding" w:date="2019-04-09T15:30:00Z">
        <w:r w:rsidR="006F688B">
          <w:t>MaxFiles</w:t>
        </w:r>
      </w:ins>
      <w:r>
        <w:t xml:space="preserve">": </w:t>
      </w:r>
      <w:r w:rsidR="004F41D5">
        <w:t>{</w:t>
      </w:r>
    </w:p>
    <w:p w14:paraId="06A9D82F" w14:textId="7686EB4B" w:rsidR="004F41D5" w:rsidRDefault="004F41D5" w:rsidP="00AB4338">
      <w:pPr>
        <w:pStyle w:val="Code"/>
      </w:pPr>
      <w:r>
        <w:t xml:space="preserve">      "text": </w:t>
      </w:r>
      <w:r w:rsidR="00AB4338">
        <w:t>"</w:t>
      </w:r>
      <w:del w:id="878" w:author="Laurence Golding" w:date="2019-04-09T15:30:00Z">
        <w:r w:rsidR="00AB4338" w:rsidDel="006F688B">
          <w:delText>www.example.com</w:delText>
        </w:r>
      </w:del>
      <w:ins w:id="879" w:author="Laurence Golding" w:date="2019-04-09T15:30:00Z">
        <w:r w:rsidR="006F688B">
          <w:t>1000</w:t>
        </w:r>
      </w:ins>
      <w:r w:rsidR="00AB4338">
        <w:t>"</w:t>
      </w:r>
    </w:p>
    <w:p w14:paraId="37E62600" w14:textId="44539D07" w:rsidR="00AB4338" w:rsidRDefault="004F41D5" w:rsidP="00AB4338">
      <w:pPr>
        <w:pStyle w:val="Code"/>
      </w:pPr>
      <w:r>
        <w:t xml:space="preserve">    }</w:t>
      </w:r>
      <w:del w:id="880" w:author="Laurence Golding" w:date="2019-04-09T15:30:00Z">
        <w:r w:rsidR="00AB4338" w:rsidDel="006F688B">
          <w:delText>,</w:delText>
        </w:r>
      </w:del>
    </w:p>
    <w:p w14:paraId="625799A2" w14:textId="438CBF61" w:rsidR="004F41D5" w:rsidDel="006F688B" w:rsidRDefault="00AB4338" w:rsidP="00AB4338">
      <w:pPr>
        <w:pStyle w:val="Code"/>
        <w:rPr>
          <w:del w:id="881" w:author="Laurence Golding" w:date="2019-04-09T15:30:00Z"/>
        </w:rPr>
      </w:pPr>
      <w:del w:id="882" w:author="Laurence Golding" w:date="2019-04-09T15:30:00Z">
        <w:r w:rsidDel="006F688B">
          <w:delText xml:space="preserve">    "Headers/Accept-Language": </w:delText>
        </w:r>
        <w:r w:rsidR="004F41D5" w:rsidDel="006F688B">
          <w:delText>{</w:delText>
        </w:r>
      </w:del>
    </w:p>
    <w:p w14:paraId="2D8A5437" w14:textId="0F8B98E9" w:rsidR="004F41D5" w:rsidDel="006F688B" w:rsidRDefault="004F41D5" w:rsidP="00AB4338">
      <w:pPr>
        <w:pStyle w:val="Code"/>
        <w:rPr>
          <w:del w:id="883" w:author="Laurence Golding" w:date="2019-04-09T15:30:00Z"/>
        </w:rPr>
      </w:pPr>
      <w:del w:id="884" w:author="Laurence Golding" w:date="2019-04-09T15:30:00Z">
        <w:r w:rsidDel="006F688B">
          <w:delText xml:space="preserve">      "text": </w:delText>
        </w:r>
        <w:r w:rsidR="00AB4338" w:rsidDel="006F688B">
          <w:delText>"en-US"</w:delText>
        </w:r>
      </w:del>
    </w:p>
    <w:p w14:paraId="134CAAFD" w14:textId="305A10BC" w:rsidR="00AB4338" w:rsidDel="006F688B" w:rsidRDefault="004F41D5" w:rsidP="00AB4338">
      <w:pPr>
        <w:pStyle w:val="Code"/>
        <w:rPr>
          <w:del w:id="885" w:author="Laurence Golding" w:date="2019-04-09T15:30:00Z"/>
        </w:rPr>
      </w:pPr>
      <w:del w:id="886" w:author="Laurence Golding" w:date="2019-04-09T15:30:00Z">
        <w:r w:rsidDel="006F688B">
          <w:delText xml:space="preserve">    }</w:delText>
        </w:r>
        <w:r w:rsidR="00AB4338" w:rsidDel="006F688B">
          <w:delText>,</w:delText>
        </w:r>
      </w:del>
    </w:p>
    <w:p w14:paraId="5EE99398" w14:textId="68CA4831" w:rsidR="004F41D5" w:rsidDel="006F688B" w:rsidRDefault="00AB4338" w:rsidP="00AB4338">
      <w:pPr>
        <w:pStyle w:val="Code"/>
        <w:rPr>
          <w:del w:id="887" w:author="Laurence Golding" w:date="2019-04-09T15:30:00Z"/>
        </w:rPr>
      </w:pPr>
      <w:del w:id="888" w:author="Laurence Golding" w:date="2019-04-09T15:30:00Z">
        <w:r w:rsidDel="006F688B">
          <w:delText xml:space="preserve">    "</w:delText>
        </w:r>
        <w:r w:rsidR="001D0022" w:rsidDel="006F688B">
          <w:delText>Headers/</w:delText>
        </w:r>
        <w:r w:rsidDel="006F688B">
          <w:delText xml:space="preserve">Pragma": </w:delText>
        </w:r>
        <w:r w:rsidR="004F41D5" w:rsidDel="006F688B">
          <w:delText>{</w:delText>
        </w:r>
      </w:del>
    </w:p>
    <w:p w14:paraId="7F486F58" w14:textId="02838917" w:rsidR="00AB4338" w:rsidDel="006F688B" w:rsidRDefault="004F41D5" w:rsidP="00AB4338">
      <w:pPr>
        <w:pStyle w:val="Code"/>
        <w:rPr>
          <w:del w:id="889" w:author="Laurence Golding" w:date="2019-04-09T15:30:00Z"/>
        </w:rPr>
      </w:pPr>
      <w:del w:id="890" w:author="Laurence Golding" w:date="2019-04-09T15:30:00Z">
        <w:r w:rsidDel="006F688B">
          <w:delText xml:space="preserve">      "text": </w:delText>
        </w:r>
        <w:r w:rsidR="00AB4338" w:rsidDel="006F688B">
          <w:delText>"no-cached"</w:delText>
        </w:r>
      </w:del>
    </w:p>
    <w:p w14:paraId="5A4A50E2" w14:textId="22E25452" w:rsidR="004F41D5" w:rsidDel="006F688B" w:rsidRDefault="004F41D5" w:rsidP="00AB4338">
      <w:pPr>
        <w:pStyle w:val="Code"/>
        <w:rPr>
          <w:del w:id="891" w:author="Laurence Golding" w:date="2019-04-09T15:30:00Z"/>
        </w:rPr>
      </w:pPr>
      <w:del w:id="892" w:author="Laurence Golding" w:date="2019-04-09T15:30:00Z">
        <w:r w:rsidDel="006F688B">
          <w:delText xml:space="preserve">    }</w:delText>
        </w:r>
      </w:del>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93" w:name="_Ref510008412"/>
      <w:bookmarkStart w:id="894" w:name="_Toc5694517"/>
      <w:r>
        <w:t>locations property</w:t>
      </w:r>
      <w:bookmarkEnd w:id="893"/>
      <w:bookmarkEnd w:id="894"/>
    </w:p>
    <w:p w14:paraId="648A48EB" w14:textId="6B7B70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D51B32">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95" w:name="_Ref511819945"/>
      <w:bookmarkStart w:id="896" w:name="_Toc5694518"/>
      <w:r>
        <w:t>graph object</w:t>
      </w:r>
      <w:bookmarkEnd w:id="895"/>
      <w:bookmarkEnd w:id="896"/>
    </w:p>
    <w:p w14:paraId="79771063" w14:textId="13A3DA96" w:rsidR="00CD4F20" w:rsidRDefault="00CD4F20" w:rsidP="00CD4F20">
      <w:pPr>
        <w:pStyle w:val="Heading3"/>
      </w:pPr>
      <w:bookmarkStart w:id="897" w:name="_Toc5694519"/>
      <w:r>
        <w:t>General</w:t>
      </w:r>
      <w:bookmarkEnd w:id="897"/>
    </w:p>
    <w:p w14:paraId="0FCD96E1" w14:textId="7211D63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D51B32">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51B32">
        <w:t>3.25.17</w:t>
      </w:r>
      <w:r>
        <w:fldChar w:fldCharType="end"/>
      </w:r>
      <w:r>
        <w:t>).</w:t>
      </w:r>
    </w:p>
    <w:p w14:paraId="1005630B" w14:textId="7AE50C8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51B32">
        <w:t>3.38</w:t>
      </w:r>
      <w:r>
        <w:fldChar w:fldCharType="end"/>
      </w:r>
      <w:r>
        <w:t>).</w:t>
      </w:r>
    </w:p>
    <w:p w14:paraId="4CED9B1B" w14:textId="3DF0F7A6" w:rsidR="00CD4F20" w:rsidRDefault="00CD4F20" w:rsidP="00CD4F20">
      <w:pPr>
        <w:pStyle w:val="Heading3"/>
      </w:pPr>
      <w:bookmarkStart w:id="898" w:name="_Toc5694520"/>
      <w:r>
        <w:t>description property</w:t>
      </w:r>
      <w:bookmarkEnd w:id="898"/>
    </w:p>
    <w:p w14:paraId="60597691" w14:textId="5892D29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that describes the graph.</w:t>
      </w:r>
    </w:p>
    <w:p w14:paraId="63CE6EE1" w14:textId="254DFD0E" w:rsidR="00CD4F20" w:rsidRDefault="00CD4F20" w:rsidP="00CD4F20">
      <w:pPr>
        <w:pStyle w:val="Heading3"/>
      </w:pPr>
      <w:bookmarkStart w:id="899" w:name="_Ref511823242"/>
      <w:bookmarkStart w:id="900" w:name="_Toc5694521"/>
      <w:r>
        <w:lastRenderedPageBreak/>
        <w:t>nodes property</w:t>
      </w:r>
      <w:bookmarkEnd w:id="899"/>
      <w:bookmarkEnd w:id="900"/>
    </w:p>
    <w:p w14:paraId="3BF1C872" w14:textId="0A965E6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51B3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51B32">
        <w:t>3.36</w:t>
      </w:r>
      <w:r>
        <w:fldChar w:fldCharType="end"/>
      </w:r>
      <w:r>
        <w:t>) which represent the nodes of the graph.</w:t>
      </w:r>
    </w:p>
    <w:p w14:paraId="660381CB" w14:textId="2915D5F8" w:rsidR="00CD4F20" w:rsidRDefault="00CD4F20" w:rsidP="00CD4F20">
      <w:pPr>
        <w:pStyle w:val="Heading3"/>
      </w:pPr>
      <w:bookmarkStart w:id="901" w:name="_Ref511823263"/>
      <w:bookmarkStart w:id="902" w:name="_Toc5694522"/>
      <w:r>
        <w:t>edges property</w:t>
      </w:r>
      <w:bookmarkEnd w:id="901"/>
      <w:bookmarkEnd w:id="902"/>
    </w:p>
    <w:p w14:paraId="45BE5533" w14:textId="684D4C2D"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51B3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51B32">
        <w:t>3.37</w:t>
      </w:r>
      <w:r>
        <w:fldChar w:fldCharType="end"/>
      </w:r>
      <w:r>
        <w:t>) which represent the edges of the graph.</w:t>
      </w:r>
    </w:p>
    <w:p w14:paraId="231DDD9A" w14:textId="6EFC334D" w:rsidR="00CD4F20" w:rsidRDefault="00CD4F20" w:rsidP="00CD4F20">
      <w:pPr>
        <w:pStyle w:val="Heading2"/>
      </w:pPr>
      <w:bookmarkStart w:id="903" w:name="_Ref511821868"/>
      <w:bookmarkStart w:id="904" w:name="_Toc5694523"/>
      <w:r>
        <w:t>node object</w:t>
      </w:r>
      <w:bookmarkEnd w:id="903"/>
      <w:bookmarkEnd w:id="904"/>
    </w:p>
    <w:p w14:paraId="5C490915" w14:textId="5A0DD1FC" w:rsidR="00CD4F20" w:rsidRDefault="00CD4F20" w:rsidP="00CD4F20">
      <w:pPr>
        <w:pStyle w:val="Heading3"/>
      </w:pPr>
      <w:bookmarkStart w:id="905" w:name="_Toc5694524"/>
      <w:r>
        <w:t>General</w:t>
      </w:r>
      <w:bookmarkEnd w:id="905"/>
    </w:p>
    <w:p w14:paraId="5F3D946D" w14:textId="08D8CA3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51B32">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906" w:name="_Ref511822118"/>
      <w:bookmarkStart w:id="907" w:name="_Toc5694525"/>
      <w:r>
        <w:t>id property</w:t>
      </w:r>
      <w:bookmarkEnd w:id="906"/>
      <w:bookmarkEnd w:id="907"/>
    </w:p>
    <w:p w14:paraId="3A12B52F" w14:textId="2E1E2FE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51B32">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3A0EE95" w:rsidR="00310D73" w:rsidRDefault="00310D73" w:rsidP="00310D73">
      <w:pPr>
        <w:pStyle w:val="Code"/>
      </w:pPr>
      <w:r>
        <w:t>{                             # A graph object (§</w:t>
      </w:r>
      <w:r>
        <w:fldChar w:fldCharType="begin"/>
      </w:r>
      <w:r>
        <w:instrText xml:space="preserve"> REF _Ref511819945 \r \h </w:instrText>
      </w:r>
      <w:r>
        <w:fldChar w:fldCharType="separate"/>
      </w:r>
      <w:r w:rsidR="00D51B32">
        <w:t>3.35</w:t>
      </w:r>
      <w:r>
        <w:fldChar w:fldCharType="end"/>
      </w:r>
      <w:r>
        <w:t>).</w:t>
      </w:r>
    </w:p>
    <w:p w14:paraId="27EC8247" w14:textId="057CAF09" w:rsidR="00310D73" w:rsidRDefault="00310D73" w:rsidP="00310D73">
      <w:pPr>
        <w:pStyle w:val="Code"/>
      </w:pPr>
      <w:r>
        <w:t xml:space="preserve">  "nodes": [                  # See §</w:t>
      </w:r>
      <w:r>
        <w:fldChar w:fldCharType="begin"/>
      </w:r>
      <w:r>
        <w:instrText xml:space="preserve"> REF _Ref511823242 \r \h </w:instrText>
      </w:r>
      <w:r>
        <w:fldChar w:fldCharType="separate"/>
      </w:r>
      <w:r w:rsidR="00D51B32">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26930F4" w:rsidR="00310D73" w:rsidRDefault="00310D73" w:rsidP="00310D73">
      <w:pPr>
        <w:pStyle w:val="Code"/>
      </w:pPr>
      <w:r>
        <w:t xml:space="preserve">      "children": [           # See §</w:t>
      </w:r>
      <w:r>
        <w:fldChar w:fldCharType="begin"/>
      </w:r>
      <w:r>
        <w:instrText xml:space="preserve"> REF _Ref515547420 \r \h </w:instrText>
      </w:r>
      <w:r>
        <w:fldChar w:fldCharType="separate"/>
      </w:r>
      <w:r w:rsidR="00D51B32">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08" w:name="_Toc5694526"/>
      <w:r>
        <w:t>label property</w:t>
      </w:r>
      <w:bookmarkEnd w:id="908"/>
    </w:p>
    <w:p w14:paraId="5AE47AC0" w14:textId="2131174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that provides a short description of the node.</w:t>
      </w:r>
    </w:p>
    <w:p w14:paraId="4E017FF4" w14:textId="21BB0F35" w:rsidR="00CD4F20" w:rsidRDefault="00CD4F20" w:rsidP="00CD4F20">
      <w:pPr>
        <w:pStyle w:val="Heading3"/>
      </w:pPr>
      <w:bookmarkStart w:id="909" w:name="_Toc5694527"/>
      <w:r>
        <w:t>location property</w:t>
      </w:r>
      <w:bookmarkEnd w:id="909"/>
    </w:p>
    <w:p w14:paraId="20431782" w14:textId="5DC5CC7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51B32">
        <w:t>3.26</w:t>
      </w:r>
      <w:r>
        <w:fldChar w:fldCharType="end"/>
      </w:r>
      <w:r>
        <w:t>) that specifies the location associated with the node.</w:t>
      </w:r>
    </w:p>
    <w:p w14:paraId="6D80BEE2" w14:textId="61FB435B" w:rsidR="00310D73" w:rsidRDefault="00310D73" w:rsidP="00310D73">
      <w:pPr>
        <w:pStyle w:val="Heading3"/>
      </w:pPr>
      <w:bookmarkStart w:id="910" w:name="_Ref515547420"/>
      <w:bookmarkStart w:id="911" w:name="_Toc5694528"/>
      <w:r>
        <w:lastRenderedPageBreak/>
        <w:t>children property</w:t>
      </w:r>
      <w:bookmarkEnd w:id="910"/>
      <w:bookmarkEnd w:id="911"/>
    </w:p>
    <w:p w14:paraId="5105ACEB" w14:textId="6CB4267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51B3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912" w:name="_Ref511821891"/>
      <w:bookmarkStart w:id="913" w:name="_Toc5694529"/>
      <w:r>
        <w:t>edge object</w:t>
      </w:r>
      <w:bookmarkEnd w:id="912"/>
      <w:bookmarkEnd w:id="913"/>
    </w:p>
    <w:p w14:paraId="78AF70AE" w14:textId="37DDAA2D" w:rsidR="00CD4F20" w:rsidRDefault="00CD4F20" w:rsidP="00CD4F20">
      <w:pPr>
        <w:pStyle w:val="Heading3"/>
      </w:pPr>
      <w:bookmarkStart w:id="914" w:name="_Toc5694530"/>
      <w:r>
        <w:t>General</w:t>
      </w:r>
      <w:bookmarkEnd w:id="91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915" w:name="_Ref511823280"/>
      <w:bookmarkStart w:id="916" w:name="_Toc5694531"/>
      <w:r>
        <w:t>id property</w:t>
      </w:r>
      <w:bookmarkEnd w:id="915"/>
      <w:bookmarkEnd w:id="916"/>
    </w:p>
    <w:p w14:paraId="5747D78D" w14:textId="1AEB0B01" w:rsidR="00380A89" w:rsidRPr="00380A89" w:rsidRDefault="00380A89" w:rsidP="00380A89">
      <w:bookmarkStart w:id="91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17"/>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918" w:name="_Toc5694532"/>
      <w:r>
        <w:t>label property</w:t>
      </w:r>
      <w:bookmarkEnd w:id="918"/>
    </w:p>
    <w:p w14:paraId="2E237F87" w14:textId="3B3DF8C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that provides a short description of the edge.</w:t>
      </w:r>
    </w:p>
    <w:p w14:paraId="4FD0229C" w14:textId="1F2B6CFF" w:rsidR="00CD4F20" w:rsidRDefault="00CD4F20" w:rsidP="00CD4F20">
      <w:pPr>
        <w:pStyle w:val="Heading3"/>
      </w:pPr>
      <w:bookmarkStart w:id="919" w:name="_Ref511822214"/>
      <w:bookmarkStart w:id="920" w:name="_Toc5694533"/>
      <w:r>
        <w:t>sourceNodeId property</w:t>
      </w:r>
      <w:bookmarkEnd w:id="919"/>
      <w:bookmarkEnd w:id="920"/>
    </w:p>
    <w:p w14:paraId="4F1F1502" w14:textId="0FC8085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2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51B32">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51B32">
        <w:t>3.36</w:t>
      </w:r>
      <w:r>
        <w:fldChar w:fldCharType="end"/>
      </w:r>
      <w:r>
        <w:t xml:space="preserve">) in </w:t>
      </w:r>
      <w:bookmarkEnd w:id="921"/>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51B32">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573C37F" w:rsidR="00310D73" w:rsidRDefault="00310D73" w:rsidP="00310D73">
      <w:pPr>
        <w:pStyle w:val="Code"/>
      </w:pPr>
      <w:r>
        <w:t>{                             # A graph object (§</w:t>
      </w:r>
      <w:r>
        <w:fldChar w:fldCharType="begin"/>
      </w:r>
      <w:r>
        <w:instrText xml:space="preserve"> REF _Ref511819945 \r \h </w:instrText>
      </w:r>
      <w:r>
        <w:fldChar w:fldCharType="separate"/>
      </w:r>
      <w:r w:rsidR="00D51B32">
        <w:t>3.35</w:t>
      </w:r>
      <w:r>
        <w:fldChar w:fldCharType="end"/>
      </w:r>
      <w:r>
        <w:t>).</w:t>
      </w:r>
    </w:p>
    <w:p w14:paraId="4DF7DD5F" w14:textId="1D150FE0" w:rsidR="00310D73" w:rsidRDefault="00310D73" w:rsidP="00310D73">
      <w:pPr>
        <w:pStyle w:val="Code"/>
      </w:pPr>
      <w:r>
        <w:t xml:space="preserve">  "nodes": [                  # See §</w:t>
      </w:r>
      <w:r>
        <w:fldChar w:fldCharType="begin"/>
      </w:r>
      <w:r>
        <w:instrText xml:space="preserve"> REF _Ref511823242 \r \h </w:instrText>
      </w:r>
      <w:r>
        <w:fldChar w:fldCharType="separate"/>
      </w:r>
      <w:r w:rsidR="00D51B32">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E115C73" w:rsidR="00310D73" w:rsidRDefault="00310D73" w:rsidP="00310D73">
      <w:pPr>
        <w:pStyle w:val="Code"/>
      </w:pPr>
      <w:r>
        <w:t xml:space="preserve">      "children": [           # See §</w:t>
      </w:r>
      <w:r>
        <w:fldChar w:fldCharType="begin"/>
      </w:r>
      <w:r>
        <w:instrText xml:space="preserve"> REF _Ref515547420 \r \h </w:instrText>
      </w:r>
      <w:r>
        <w:fldChar w:fldCharType="separate"/>
      </w:r>
      <w:r w:rsidR="00D51B32">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DF98DEB" w:rsidR="00310D73" w:rsidRDefault="00310D73" w:rsidP="00310D73">
      <w:pPr>
        <w:pStyle w:val="Code"/>
      </w:pPr>
      <w:r>
        <w:t xml:space="preserve">  "edges": [                  # See §</w:t>
      </w:r>
      <w:r>
        <w:fldChar w:fldCharType="begin"/>
      </w:r>
      <w:r>
        <w:instrText xml:space="preserve"> REF _Ref511823263 \r \h </w:instrText>
      </w:r>
      <w:r>
        <w:fldChar w:fldCharType="separate"/>
      </w:r>
      <w:r w:rsidR="00D51B32">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22" w:name="_Ref511823298"/>
      <w:bookmarkStart w:id="923" w:name="_Toc5694534"/>
      <w:r>
        <w:lastRenderedPageBreak/>
        <w:t>targetNodeId property</w:t>
      </w:r>
      <w:bookmarkEnd w:id="922"/>
      <w:bookmarkEnd w:id="923"/>
    </w:p>
    <w:p w14:paraId="09C99A58" w14:textId="12BBEF4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51B32">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51B32">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51B32">
        <w:t>3.37.4</w:t>
      </w:r>
      <w:r>
        <w:fldChar w:fldCharType="end"/>
      </w:r>
      <w:r>
        <w:t>).</w:t>
      </w:r>
    </w:p>
    <w:p w14:paraId="0230A766" w14:textId="5CB74BEC" w:rsidR="00CD4F20" w:rsidRDefault="00CD4F20" w:rsidP="00CD4F20">
      <w:pPr>
        <w:pStyle w:val="Heading2"/>
      </w:pPr>
      <w:bookmarkStart w:id="924" w:name="_Ref511819971"/>
      <w:bookmarkStart w:id="925" w:name="_Toc5694535"/>
      <w:r>
        <w:t>graphTraversal object</w:t>
      </w:r>
      <w:bookmarkEnd w:id="924"/>
      <w:bookmarkEnd w:id="925"/>
    </w:p>
    <w:p w14:paraId="7EE87AC4" w14:textId="2D601D1D" w:rsidR="00CD4F20" w:rsidRDefault="00CD4F20" w:rsidP="00CD4F20">
      <w:pPr>
        <w:pStyle w:val="Heading3"/>
      </w:pPr>
      <w:bookmarkStart w:id="926" w:name="_Toc5694536"/>
      <w:r>
        <w:t>General</w:t>
      </w:r>
      <w:bookmarkEnd w:id="926"/>
    </w:p>
    <w:p w14:paraId="5B499FB9" w14:textId="6449E00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51B32">
        <w:t>3.39</w:t>
      </w:r>
      <w:r>
        <w:fldChar w:fldCharType="end"/>
      </w:r>
      <w:r>
        <w:t>). For an example, see §</w:t>
      </w:r>
      <w:r>
        <w:fldChar w:fldCharType="begin"/>
      </w:r>
      <w:r>
        <w:instrText xml:space="preserve"> REF _Ref511822614 \r \h </w:instrText>
      </w:r>
      <w:r>
        <w:fldChar w:fldCharType="separate"/>
      </w:r>
      <w:r w:rsidR="00D51B32">
        <w:t>3.38.8</w:t>
      </w:r>
      <w:r>
        <w:fldChar w:fldCharType="end"/>
      </w:r>
      <w:r>
        <w:t>.</w:t>
      </w:r>
    </w:p>
    <w:p w14:paraId="1349E293" w14:textId="77777777" w:rsidR="00BC786F" w:rsidRDefault="00BC786F" w:rsidP="00BC786F">
      <w:pPr>
        <w:pStyle w:val="Heading3"/>
        <w:numPr>
          <w:ilvl w:val="2"/>
          <w:numId w:val="2"/>
        </w:numPr>
      </w:pPr>
      <w:bookmarkStart w:id="927" w:name="_Toc5694537"/>
      <w:r>
        <w:t>Constraints</w:t>
      </w:r>
      <w:bookmarkEnd w:id="927"/>
    </w:p>
    <w:p w14:paraId="1485D328" w14:textId="1A39F90B"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D51B32">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D51B32">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28" w:name="_Ref3036149"/>
      <w:bookmarkStart w:id="929" w:name="_Toc5694538"/>
      <w:r>
        <w:t>resultGraphIndex property</w:t>
      </w:r>
      <w:bookmarkEnd w:id="928"/>
      <w:bookmarkEnd w:id="929"/>
    </w:p>
    <w:p w14:paraId="119E4B0D" w14:textId="108E9BF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51B32">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D51B32">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51B32">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30" w:name="_Ref3036155"/>
      <w:bookmarkStart w:id="931" w:name="_Toc5694539"/>
      <w:r>
        <w:t>runGraphIndex property</w:t>
      </w:r>
      <w:bookmarkEnd w:id="930"/>
      <w:bookmarkEnd w:id="931"/>
    </w:p>
    <w:p w14:paraId="52E2163D" w14:textId="5967622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51B32">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D51B3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32" w:name="_Toc5694540"/>
      <w:r>
        <w:t>description property</w:t>
      </w:r>
      <w:bookmarkEnd w:id="932"/>
    </w:p>
    <w:p w14:paraId="00450671" w14:textId="443ADE3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that describes the graph traversal.</w:t>
      </w:r>
    </w:p>
    <w:p w14:paraId="1B078DE3" w14:textId="453A53D8" w:rsidR="00CD4F20" w:rsidRDefault="00CD4F20" w:rsidP="00CD4F20">
      <w:pPr>
        <w:pStyle w:val="Heading3"/>
      </w:pPr>
      <w:bookmarkStart w:id="933" w:name="_Ref511823179"/>
      <w:bookmarkStart w:id="934" w:name="_Toc5694541"/>
      <w:r>
        <w:t>initialState property</w:t>
      </w:r>
      <w:bookmarkEnd w:id="933"/>
      <w:bookmarkEnd w:id="934"/>
    </w:p>
    <w:p w14:paraId="0DAFE5D2" w14:textId="6B7E3FF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D51B3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51B3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51B32">
        <w:t>3.39.4</w:t>
      </w:r>
      <w:r>
        <w:fldChar w:fldCharType="end"/>
      </w:r>
      <w:r>
        <w:t>), enables a SARIF viewer to present a debugger-like “watch window” experience as the user traverses a graph.</w:t>
      </w:r>
    </w:p>
    <w:p w14:paraId="6B02BBBD" w14:textId="7A1BA78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D51B32">
        <w:t>3.38.7</w:t>
      </w:r>
      <w:r w:rsidR="00336FF3">
        <w:fldChar w:fldCharType="end"/>
      </w:r>
      <w:r>
        <w:t>).</w:t>
      </w:r>
    </w:p>
    <w:p w14:paraId="69AF54AA" w14:textId="64A7A5C3"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D51B32">
        <w:t>3.42.7</w:t>
      </w:r>
      <w:r w:rsidR="00363F84">
        <w:fldChar w:fldCharType="end"/>
      </w:r>
      <w:r>
        <w:t>.</w:t>
      </w:r>
    </w:p>
    <w:p w14:paraId="3A691D2D" w14:textId="5DA3422D" w:rsidR="002700D3" w:rsidRDefault="002700D3" w:rsidP="002700D3">
      <w:pPr>
        <w:pStyle w:val="Heading3"/>
      </w:pPr>
      <w:bookmarkStart w:id="935" w:name="_Ref3538436"/>
      <w:bookmarkStart w:id="936" w:name="_Toc5694542"/>
      <w:r>
        <w:t>immutableState property</w:t>
      </w:r>
      <w:bookmarkEnd w:id="935"/>
      <w:bookmarkEnd w:id="936"/>
    </w:p>
    <w:p w14:paraId="5B2EAB36" w14:textId="114FDDA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51B3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51B3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51EAEE78" w:rsidR="002700D3" w:rsidRDefault="002700D3" w:rsidP="00AB4338">
      <w:pPr>
        <w:pStyle w:val="Note"/>
      </w:pPr>
      <w:r w:rsidRPr="00AB4338">
        <w:t>EXAMPLE</w:t>
      </w:r>
      <w:r>
        <w:t xml:space="preserve">: In this example, </w:t>
      </w:r>
      <w:r w:rsidRPr="00AB4338">
        <w:rPr>
          <w:rStyle w:val="CODEtemp"/>
        </w:rPr>
        <w:t>immutableState</w:t>
      </w:r>
      <w:r>
        <w:t xml:space="preserve"> holds the value</w:t>
      </w:r>
      <w:del w:id="937" w:author="Laurence Golding" w:date="2019-04-09T15:31:00Z">
        <w:r w:rsidDel="006F688B">
          <w:delText>s</w:delText>
        </w:r>
      </w:del>
      <w:r>
        <w:t xml:space="preserve"> of </w:t>
      </w:r>
      <w:del w:id="938" w:author="Laurence Golding" w:date="2019-04-09T15:31:00Z">
        <w:r w:rsidDel="006F688B">
          <w:delText xml:space="preserve">the HTTP headers </w:delText>
        </w:r>
        <w:r w:rsidR="00AB4338" w:rsidDel="006F688B">
          <w:delText>of the web request that caused the graph traversal.</w:delText>
        </w:r>
        <w:r w:rsidR="001D0022" w:rsidDel="006F688B">
          <w:delText xml:space="preserve"> Note that, although the property names in this example contain slashes, the property names are not formally specified as being hierarchical strings (§</w:delText>
        </w:r>
        <w:r w:rsidR="001D0022" w:rsidDel="006F688B">
          <w:fldChar w:fldCharType="begin"/>
        </w:r>
        <w:r w:rsidR="001D0022" w:rsidDel="006F688B">
          <w:delInstrText xml:space="preserve"> REF _Ref526937577 \r \h </w:delInstrText>
        </w:r>
        <w:r w:rsidR="001D0022" w:rsidDel="006F688B">
          <w:fldChar w:fldCharType="separate"/>
        </w:r>
        <w:r w:rsidR="00D51B32" w:rsidDel="006F688B">
          <w:delText>3.5.5</w:delText>
        </w:r>
        <w:r w:rsidR="001D0022" w:rsidDel="006F688B">
          <w:fldChar w:fldCharType="end"/>
        </w:r>
        <w:r w:rsidR="001D0022" w:rsidDel="006F688B">
          <w:delText>)</w:delText>
        </w:r>
      </w:del>
      <w:ins w:id="939" w:author="Laurence Golding" w:date="2019-04-09T15:31:00Z">
        <w:r w:rsidR="006F688B">
          <w:t>a global variable that remains constant throughout the traversal</w:t>
        </w:r>
      </w:ins>
      <w:r w:rsidR="001D0022">
        <w:t>.</w:t>
      </w:r>
    </w:p>
    <w:p w14:paraId="71680394" w14:textId="4E437FFC" w:rsidR="00AB4338" w:rsidRDefault="00AB4338" w:rsidP="00AB4338">
      <w:pPr>
        <w:pStyle w:val="Code"/>
      </w:pPr>
      <w:r>
        <w:lastRenderedPageBreak/>
        <w:t>{                                          # A graphTraversal object.</w:t>
      </w:r>
    </w:p>
    <w:p w14:paraId="69335AA5" w14:textId="614E5628" w:rsidR="00AB4338" w:rsidRDefault="00AB4338" w:rsidP="00AB4338">
      <w:pPr>
        <w:pStyle w:val="Code"/>
      </w:pPr>
      <w:r>
        <w:t xml:space="preserve">  "immutableState": {</w:t>
      </w:r>
    </w:p>
    <w:p w14:paraId="35B00E16" w14:textId="4C61FFA6" w:rsidR="00F63423" w:rsidRDefault="00AB4338" w:rsidP="00AB4338">
      <w:pPr>
        <w:pStyle w:val="Code"/>
      </w:pPr>
      <w:r>
        <w:t xml:space="preserve">    "</w:t>
      </w:r>
      <w:del w:id="940" w:author="Laurence Golding" w:date="2019-04-09T15:31:00Z">
        <w:r w:rsidDel="006F688B">
          <w:delText>Headers/Host</w:delText>
        </w:r>
      </w:del>
      <w:ins w:id="941" w:author="Laurence Golding" w:date="2019-04-09T15:31:00Z">
        <w:r w:rsidR="006F688B">
          <w:t>MaxFiles</w:t>
        </w:r>
      </w:ins>
      <w:r>
        <w:t xml:space="preserve">": </w:t>
      </w:r>
      <w:r w:rsidR="00F63423">
        <w:t>{</w:t>
      </w:r>
    </w:p>
    <w:p w14:paraId="62BCE8CE" w14:textId="47137E8E" w:rsidR="00F63423" w:rsidRDefault="00F63423" w:rsidP="00AB4338">
      <w:pPr>
        <w:pStyle w:val="Code"/>
      </w:pPr>
      <w:r>
        <w:t xml:space="preserve">      "text": </w:t>
      </w:r>
      <w:r w:rsidR="00AB4338">
        <w:t>"</w:t>
      </w:r>
      <w:del w:id="942" w:author="Laurence Golding" w:date="2019-04-09T15:31:00Z">
        <w:r w:rsidR="00AB4338" w:rsidDel="006F688B">
          <w:delText>www.example.com</w:delText>
        </w:r>
      </w:del>
      <w:ins w:id="943" w:author="Laurence Golding" w:date="2019-04-09T15:31:00Z">
        <w:r w:rsidR="006F688B">
          <w:t>100</w:t>
        </w:r>
      </w:ins>
      <w:ins w:id="944" w:author="Laurence Golding" w:date="2019-04-09T15:33:00Z">
        <w:r w:rsidR="000D5AA5">
          <w:t>0</w:t>
        </w:r>
      </w:ins>
      <w:r w:rsidR="00AB4338">
        <w:t>"</w:t>
      </w:r>
    </w:p>
    <w:p w14:paraId="154C21FD" w14:textId="21A971FB" w:rsidR="00AB4338" w:rsidRDefault="00F63423" w:rsidP="00AB4338">
      <w:pPr>
        <w:pStyle w:val="Code"/>
      </w:pPr>
      <w:r>
        <w:t xml:space="preserve">    }</w:t>
      </w:r>
      <w:del w:id="945" w:author="Laurence Golding" w:date="2019-04-09T15:31:00Z">
        <w:r w:rsidR="00AB4338" w:rsidDel="006F688B">
          <w:delText>,</w:delText>
        </w:r>
      </w:del>
    </w:p>
    <w:p w14:paraId="4BC20550" w14:textId="143775A6" w:rsidR="00F63423" w:rsidDel="006F688B" w:rsidRDefault="00AB4338" w:rsidP="00AB4338">
      <w:pPr>
        <w:pStyle w:val="Code"/>
        <w:rPr>
          <w:del w:id="946" w:author="Laurence Golding" w:date="2019-04-09T15:31:00Z"/>
        </w:rPr>
      </w:pPr>
      <w:del w:id="947" w:author="Laurence Golding" w:date="2019-04-09T15:31:00Z">
        <w:r w:rsidDel="006F688B">
          <w:delText xml:space="preserve">    "Headers/Accept-Language": </w:delText>
        </w:r>
        <w:r w:rsidR="00F63423" w:rsidDel="006F688B">
          <w:delText>{</w:delText>
        </w:r>
      </w:del>
    </w:p>
    <w:p w14:paraId="2894AAF0" w14:textId="47438A7B" w:rsidR="00F63423" w:rsidDel="006F688B" w:rsidRDefault="00F63423" w:rsidP="00AB4338">
      <w:pPr>
        <w:pStyle w:val="Code"/>
        <w:rPr>
          <w:del w:id="948" w:author="Laurence Golding" w:date="2019-04-09T15:31:00Z"/>
        </w:rPr>
      </w:pPr>
      <w:del w:id="949" w:author="Laurence Golding" w:date="2019-04-09T15:31:00Z">
        <w:r w:rsidDel="006F688B">
          <w:delText xml:space="preserve">      "text": </w:delText>
        </w:r>
        <w:r w:rsidR="00AB4338" w:rsidDel="006F688B">
          <w:delText>"en-US"</w:delText>
        </w:r>
      </w:del>
    </w:p>
    <w:p w14:paraId="4B2C2A7C" w14:textId="4483BFD9" w:rsidR="00AB4338" w:rsidDel="006F688B" w:rsidRDefault="00F63423" w:rsidP="00AB4338">
      <w:pPr>
        <w:pStyle w:val="Code"/>
        <w:rPr>
          <w:del w:id="950" w:author="Laurence Golding" w:date="2019-04-09T15:31:00Z"/>
        </w:rPr>
      </w:pPr>
      <w:del w:id="951" w:author="Laurence Golding" w:date="2019-04-09T15:31:00Z">
        <w:r w:rsidDel="006F688B">
          <w:delText xml:space="preserve">    }</w:delText>
        </w:r>
        <w:r w:rsidR="00AB4338" w:rsidDel="006F688B">
          <w:delText>,</w:delText>
        </w:r>
      </w:del>
    </w:p>
    <w:p w14:paraId="035DD120" w14:textId="6A734EDB" w:rsidR="00F63423" w:rsidDel="006F688B" w:rsidRDefault="00AB4338" w:rsidP="00AB4338">
      <w:pPr>
        <w:pStyle w:val="Code"/>
        <w:rPr>
          <w:del w:id="952" w:author="Laurence Golding" w:date="2019-04-09T15:31:00Z"/>
        </w:rPr>
      </w:pPr>
      <w:del w:id="953" w:author="Laurence Golding" w:date="2019-04-09T15:31:00Z">
        <w:r w:rsidDel="006F688B">
          <w:delText xml:space="preserve">    "</w:delText>
        </w:r>
        <w:r w:rsidR="001E6554" w:rsidDel="006F688B">
          <w:delText>Headers/</w:delText>
        </w:r>
        <w:r w:rsidDel="006F688B">
          <w:delText xml:space="preserve">Pragma": </w:delText>
        </w:r>
        <w:r w:rsidR="00F63423" w:rsidDel="006F688B">
          <w:delText>{</w:delText>
        </w:r>
      </w:del>
    </w:p>
    <w:p w14:paraId="25752E38" w14:textId="34027E5D" w:rsidR="00AB4338" w:rsidDel="006F688B" w:rsidRDefault="00F63423" w:rsidP="00AB4338">
      <w:pPr>
        <w:pStyle w:val="Code"/>
        <w:rPr>
          <w:del w:id="954" w:author="Laurence Golding" w:date="2019-04-09T15:31:00Z"/>
        </w:rPr>
      </w:pPr>
      <w:del w:id="955" w:author="Laurence Golding" w:date="2019-04-09T15:31:00Z">
        <w:r w:rsidDel="006F688B">
          <w:delText xml:space="preserve">      "text": </w:delText>
        </w:r>
        <w:r w:rsidR="00AB4338" w:rsidDel="006F688B">
          <w:delText>"no-cached"</w:delText>
        </w:r>
      </w:del>
    </w:p>
    <w:p w14:paraId="1739C2BA" w14:textId="19ED9E9D" w:rsidR="00F63423" w:rsidDel="006F688B" w:rsidRDefault="00F63423" w:rsidP="00AB4338">
      <w:pPr>
        <w:pStyle w:val="Code"/>
        <w:rPr>
          <w:del w:id="956" w:author="Laurence Golding" w:date="2019-04-09T15:31:00Z"/>
        </w:rPr>
      </w:pPr>
      <w:del w:id="957" w:author="Laurence Golding" w:date="2019-04-09T15:31:00Z">
        <w:r w:rsidDel="006F688B">
          <w:delText xml:space="preserve">    }</w:delText>
        </w:r>
      </w:del>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58" w:name="_Ref511822614"/>
      <w:bookmarkStart w:id="959" w:name="_Toc5694543"/>
      <w:r>
        <w:t>edgeTraversals property</w:t>
      </w:r>
      <w:bookmarkEnd w:id="958"/>
      <w:bookmarkEnd w:id="959"/>
    </w:p>
    <w:p w14:paraId="044B1D53" w14:textId="4A31E99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51B32">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15F94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51B32">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51B32">
        <w:t>3.39.4</w:t>
      </w:r>
      <w:r>
        <w:fldChar w:fldCharType="end"/>
      </w:r>
      <w:r>
        <w:t>).</w:t>
      </w:r>
    </w:p>
    <w:p w14:paraId="4808B3B4" w14:textId="792FD4C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10E2D789" w14:textId="5392AF00"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51B32">
        <w:t>3.25.17</w:t>
      </w:r>
      <w:r>
        <w:fldChar w:fldCharType="end"/>
      </w:r>
      <w:r>
        <w:t>.</w:t>
      </w:r>
    </w:p>
    <w:p w14:paraId="69735FC2" w14:textId="5357CFA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51B32">
        <w:t>3.35</w:t>
      </w:r>
      <w:r>
        <w:fldChar w:fldCharType="end"/>
      </w:r>
      <w:r>
        <w:t>).</w:t>
      </w:r>
    </w:p>
    <w:p w14:paraId="2D97EC95" w14:textId="5AF5E67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51B32">
        <w:t>3.35.3</w:t>
      </w:r>
      <w:r>
        <w:fldChar w:fldCharType="end"/>
      </w:r>
      <w:r>
        <w:t>.</w:t>
      </w:r>
    </w:p>
    <w:p w14:paraId="385BE8FF" w14:textId="1E322CEC"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51B32">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4644619"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51B32">
        <w:t>3.35.4</w:t>
      </w:r>
      <w:r>
        <w:fldChar w:fldCharType="end"/>
      </w:r>
      <w:r>
        <w:t>.</w:t>
      </w:r>
    </w:p>
    <w:p w14:paraId="3AE21EC0" w14:textId="48B7F9DC"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51B32">
        <w:t>3.37</w:t>
      </w:r>
      <w:r>
        <w:fldChar w:fldCharType="end"/>
      </w:r>
      <w:r>
        <w:t>).</w:t>
      </w:r>
    </w:p>
    <w:p w14:paraId="0FC27E06" w14:textId="77EED199"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51B32">
        <w:t>3.37.2</w:t>
      </w:r>
      <w:r>
        <w:fldChar w:fldCharType="end"/>
      </w:r>
      <w:r>
        <w:t>.</w:t>
      </w:r>
    </w:p>
    <w:p w14:paraId="33697097" w14:textId="35382E2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51B32">
        <w:t>3.37.4</w:t>
      </w:r>
      <w:r>
        <w:fldChar w:fldCharType="end"/>
      </w:r>
      <w:r>
        <w:t>.</w:t>
      </w:r>
    </w:p>
    <w:p w14:paraId="6F112479" w14:textId="446B619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51B32">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078F4B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51B32">
        <w:t>3.25.18</w:t>
      </w:r>
      <w:r>
        <w:fldChar w:fldCharType="end"/>
      </w:r>
      <w:r>
        <w:t>.</w:t>
      </w:r>
    </w:p>
    <w:p w14:paraId="52989359" w14:textId="03FE75D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51B32">
        <w:t>3.38</w:t>
      </w:r>
      <w:r>
        <w:fldChar w:fldCharType="end"/>
      </w:r>
      <w:r>
        <w:t>).</w:t>
      </w:r>
    </w:p>
    <w:p w14:paraId="42598F9A" w14:textId="5318E8FF"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D51B32">
        <w:t>3.38.3</w:t>
      </w:r>
      <w:r w:rsidR="00BC786F">
        <w:fldChar w:fldCharType="end"/>
      </w:r>
      <w:r>
        <w:t>.</w:t>
      </w:r>
    </w:p>
    <w:p w14:paraId="00E6F1B9" w14:textId="77777777" w:rsidR="009D3174" w:rsidRDefault="009D3174" w:rsidP="002D65F3">
      <w:pPr>
        <w:pStyle w:val="Code"/>
      </w:pPr>
    </w:p>
    <w:p w14:paraId="36D3F377" w14:textId="4989218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D51B32">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lastRenderedPageBreak/>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0876D64"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51B32">
        <w:t>3.38.8</w:t>
      </w:r>
      <w:r>
        <w:fldChar w:fldCharType="end"/>
      </w:r>
      <w:r>
        <w:t>.</w:t>
      </w:r>
    </w:p>
    <w:p w14:paraId="741740FA" w14:textId="313FB99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51B32">
        <w:t>3.39</w:t>
      </w:r>
      <w:r>
        <w:fldChar w:fldCharType="end"/>
      </w:r>
      <w:r>
        <w:t>).</w:t>
      </w:r>
    </w:p>
    <w:p w14:paraId="3B24AD48" w14:textId="6E138C7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51B32">
        <w:t>3.39.2</w:t>
      </w:r>
      <w:r w:rsidR="00D1651A">
        <w:fldChar w:fldCharType="end"/>
      </w:r>
      <w:r>
        <w:t>.</w:t>
      </w:r>
    </w:p>
    <w:p w14:paraId="091883BE" w14:textId="77777777" w:rsidR="009D3174" w:rsidRDefault="009D3174" w:rsidP="002D65F3">
      <w:pPr>
        <w:pStyle w:val="Code"/>
      </w:pPr>
    </w:p>
    <w:p w14:paraId="0C82C8AC" w14:textId="432038D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D51B32">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60" w:name="_Ref511822569"/>
      <w:bookmarkStart w:id="961" w:name="_Toc5694544"/>
      <w:r>
        <w:t>edgeTraversal object</w:t>
      </w:r>
      <w:bookmarkEnd w:id="960"/>
      <w:bookmarkEnd w:id="961"/>
    </w:p>
    <w:p w14:paraId="4A14EA88" w14:textId="696B8630" w:rsidR="00CD4F20" w:rsidRDefault="00CD4F20" w:rsidP="00CD4F20">
      <w:pPr>
        <w:pStyle w:val="Heading3"/>
      </w:pPr>
      <w:bookmarkStart w:id="962" w:name="_Toc5694545"/>
      <w:r>
        <w:t>General</w:t>
      </w:r>
      <w:bookmarkEnd w:id="962"/>
    </w:p>
    <w:p w14:paraId="7FC25DC6" w14:textId="57980962" w:rsidR="00E66DEE" w:rsidRDefault="00E66DEE" w:rsidP="00E66DEE">
      <w:bookmarkStart w:id="96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64" w:name="_Ref513199007"/>
      <w:bookmarkStart w:id="965" w:name="_Toc5694546"/>
      <w:r>
        <w:t>edgeId property</w:t>
      </w:r>
      <w:bookmarkEnd w:id="963"/>
      <w:bookmarkEnd w:id="964"/>
      <w:bookmarkEnd w:id="965"/>
    </w:p>
    <w:p w14:paraId="48F3DA24" w14:textId="24E398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51B32">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51B32">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D51B32">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D51B32">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51B32">
        <w:t>3.38</w:t>
      </w:r>
      <w:r>
        <w:fldChar w:fldCharType="end"/>
      </w:r>
      <w:r>
        <w:t>).</w:t>
      </w:r>
    </w:p>
    <w:p w14:paraId="0AD4B66E" w14:textId="675852EB" w:rsidR="00CD4F20" w:rsidRDefault="00CD4F20" w:rsidP="00CD4F20">
      <w:pPr>
        <w:pStyle w:val="Heading3"/>
      </w:pPr>
      <w:bookmarkStart w:id="966" w:name="_Toc5694547"/>
      <w:r>
        <w:lastRenderedPageBreak/>
        <w:t>message property</w:t>
      </w:r>
      <w:bookmarkEnd w:id="966"/>
    </w:p>
    <w:p w14:paraId="4271FA61" w14:textId="0D4507D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that contains a message to display to the user as the edge is traversed.</w:t>
      </w:r>
    </w:p>
    <w:p w14:paraId="188B3BCD" w14:textId="25EB188B" w:rsidR="00CD4F20" w:rsidRDefault="00CD4F20" w:rsidP="00CD4F20">
      <w:pPr>
        <w:pStyle w:val="Heading3"/>
      </w:pPr>
      <w:bookmarkStart w:id="967" w:name="_Ref511823070"/>
      <w:bookmarkStart w:id="968" w:name="_Toc5694548"/>
      <w:r>
        <w:t>finalState property</w:t>
      </w:r>
      <w:bookmarkEnd w:id="967"/>
      <w:bookmarkEnd w:id="968"/>
    </w:p>
    <w:p w14:paraId="7DD91838" w14:textId="5306EFAE"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D51B3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51B32">
        <w:t>3.12</w:t>
      </w:r>
      <w:r w:rsidR="004F41D5">
        <w:fldChar w:fldCharType="end"/>
      </w:r>
      <w:r w:rsidR="004F41D5">
        <w:t>) that</w:t>
      </w:r>
      <w:r>
        <w:t xml:space="preserve"> represents the value of a relevant </w:t>
      </w:r>
      <w:r w:rsidR="004F41D5">
        <w:t xml:space="preserve">item </w:t>
      </w:r>
      <w:r>
        <w:t>after the edge has been traversed.</w:t>
      </w:r>
    </w:p>
    <w:p w14:paraId="254B59E1" w14:textId="612E2E68"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D51B32">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8586652"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D51B32">
        <w:t>3.42.7</w:t>
      </w:r>
      <w:r w:rsidR="00363F84">
        <w:fldChar w:fldCharType="end"/>
      </w:r>
      <w:r>
        <w:t>.</w:t>
      </w:r>
    </w:p>
    <w:p w14:paraId="0E93831D" w14:textId="4B6229DC" w:rsidR="00CD4F20" w:rsidRDefault="00326931" w:rsidP="00CD4F20">
      <w:pPr>
        <w:pStyle w:val="Heading3"/>
      </w:pPr>
      <w:bookmarkStart w:id="969" w:name="_Toc5694549"/>
      <w:r>
        <w:t>stepOverEdgeCount</w:t>
      </w:r>
      <w:r w:rsidR="00CD4F20">
        <w:t xml:space="preserve"> property</w:t>
      </w:r>
      <w:bookmarkEnd w:id="96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F16BB2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51B32">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335C67A"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75B400D0" w14:textId="342005BC"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51B32">
        <w:t>3.25.17</w:t>
      </w:r>
      <w:r>
        <w:fldChar w:fldCharType="end"/>
      </w:r>
      <w:r>
        <w:t>.</w:t>
      </w:r>
    </w:p>
    <w:p w14:paraId="15902C38" w14:textId="5AFD1388" w:rsidR="00BE0DF6" w:rsidRDefault="00BE0DF6" w:rsidP="002D65F3">
      <w:pPr>
        <w:pStyle w:val="Code"/>
      </w:pPr>
      <w:r>
        <w:lastRenderedPageBreak/>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51B32">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DFE0A8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51B32">
        <w:t>3.25.18</w:t>
      </w:r>
      <w:r>
        <w:fldChar w:fldCharType="end"/>
      </w:r>
      <w:r>
        <w:t>.</w:t>
      </w:r>
    </w:p>
    <w:p w14:paraId="7D1411F8" w14:textId="14A85D4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51B32">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70" w:name="_Ref493427479"/>
      <w:bookmarkStart w:id="971" w:name="_Toc5694550"/>
      <w:r>
        <w:t>stack object</w:t>
      </w:r>
      <w:bookmarkEnd w:id="970"/>
      <w:bookmarkEnd w:id="971"/>
    </w:p>
    <w:p w14:paraId="5A2500F3" w14:textId="474DE860" w:rsidR="006E546E" w:rsidRDefault="006E546E" w:rsidP="006E546E">
      <w:pPr>
        <w:pStyle w:val="Heading3"/>
      </w:pPr>
      <w:bookmarkStart w:id="972" w:name="_Toc5694551"/>
      <w:r>
        <w:t>General</w:t>
      </w:r>
      <w:bookmarkEnd w:id="97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73" w:name="_Ref503361859"/>
      <w:bookmarkStart w:id="974" w:name="_Toc5694552"/>
      <w:r>
        <w:t>message property</w:t>
      </w:r>
      <w:bookmarkEnd w:id="973"/>
      <w:bookmarkEnd w:id="974"/>
    </w:p>
    <w:p w14:paraId="2BDF4228" w14:textId="7A34F1F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51B3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75" w:name="_Toc5694553"/>
      <w:r>
        <w:lastRenderedPageBreak/>
        <w:t>frames property</w:t>
      </w:r>
      <w:bookmarkEnd w:id="975"/>
    </w:p>
    <w:p w14:paraId="469B2FA7" w14:textId="63A2271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D51B32">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76" w:name="_Ref493494398"/>
      <w:bookmarkStart w:id="977" w:name="_Toc5694554"/>
      <w:r>
        <w:t>stackFrame object</w:t>
      </w:r>
      <w:bookmarkEnd w:id="976"/>
      <w:bookmarkEnd w:id="977"/>
    </w:p>
    <w:p w14:paraId="440DEBE2" w14:textId="2D9664B2" w:rsidR="006E546E" w:rsidRDefault="006E546E" w:rsidP="006E546E">
      <w:pPr>
        <w:pStyle w:val="Heading3"/>
      </w:pPr>
      <w:bookmarkStart w:id="978" w:name="_Toc5694555"/>
      <w:r>
        <w:t>General</w:t>
      </w:r>
      <w:bookmarkEnd w:id="978"/>
    </w:p>
    <w:p w14:paraId="7DA1CA9D" w14:textId="69433E3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51B32">
        <w:t>3.40</w:t>
      </w:r>
      <w:r>
        <w:fldChar w:fldCharType="end"/>
      </w:r>
      <w:r w:rsidRPr="00F41277">
        <w:t>).</w:t>
      </w:r>
    </w:p>
    <w:p w14:paraId="595703CE" w14:textId="2E0FEEF4" w:rsidR="00D10846" w:rsidRDefault="003F0742" w:rsidP="006E546E">
      <w:pPr>
        <w:pStyle w:val="Heading3"/>
      </w:pPr>
      <w:bookmarkStart w:id="979" w:name="_Ref503362303"/>
      <w:bookmarkStart w:id="980" w:name="_Toc5694556"/>
      <w:r>
        <w:t xml:space="preserve">location </w:t>
      </w:r>
      <w:r w:rsidR="00D10846">
        <w:t>property</w:t>
      </w:r>
      <w:bookmarkEnd w:id="979"/>
      <w:bookmarkEnd w:id="980"/>
    </w:p>
    <w:p w14:paraId="075462B0" w14:textId="2526B58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51B32">
        <w:t>3.26</w:t>
      </w:r>
      <w:r w:rsidR="003F0742">
        <w:fldChar w:fldCharType="end"/>
      </w:r>
      <w:r>
        <w:t>) specifying the location to which this stack frame refers.</w:t>
      </w:r>
    </w:p>
    <w:p w14:paraId="4ABAFAEB" w14:textId="487C084B" w:rsidR="006E546E" w:rsidRDefault="006E546E" w:rsidP="006E546E">
      <w:pPr>
        <w:pStyle w:val="Heading3"/>
      </w:pPr>
      <w:bookmarkStart w:id="981" w:name="_Toc5694557"/>
      <w:r>
        <w:t>module property</w:t>
      </w:r>
      <w:bookmarkEnd w:id="98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82" w:name="_Toc5694558"/>
      <w:r>
        <w:t>threadId property</w:t>
      </w:r>
      <w:bookmarkEnd w:id="982"/>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83" w:name="_Toc5694559"/>
      <w:r>
        <w:t>parameters property</w:t>
      </w:r>
      <w:bookmarkEnd w:id="983"/>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984" w:name="_Ref493427581"/>
      <w:bookmarkStart w:id="985" w:name="_Ref493427754"/>
      <w:bookmarkStart w:id="986" w:name="_Toc5694560"/>
      <w:r>
        <w:t>thread</w:t>
      </w:r>
      <w:r w:rsidR="007D2F0F">
        <w:t xml:space="preserve">FlowLocation </w:t>
      </w:r>
      <w:r w:rsidR="006E546E">
        <w:t>object</w:t>
      </w:r>
      <w:bookmarkEnd w:id="984"/>
      <w:bookmarkEnd w:id="985"/>
      <w:bookmarkEnd w:id="986"/>
    </w:p>
    <w:p w14:paraId="6AFFA125" w14:textId="72CDB951" w:rsidR="006E546E" w:rsidRDefault="006E546E" w:rsidP="006E546E">
      <w:pPr>
        <w:pStyle w:val="Heading3"/>
      </w:pPr>
      <w:bookmarkStart w:id="987" w:name="_Toc5694561"/>
      <w:r>
        <w:t>General</w:t>
      </w:r>
      <w:bookmarkEnd w:id="987"/>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88" w:name="_Toc5694562"/>
      <w:r>
        <w:t>index property</w:t>
      </w:r>
      <w:bookmarkEnd w:id="988"/>
    </w:p>
    <w:p w14:paraId="4F445303" w14:textId="52416A31"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D51B32">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D51B32">
        <w:t>3.14.18</w:t>
      </w:r>
      <w:r w:rsidR="009C502E">
        <w:fldChar w:fldCharType="end"/>
      </w:r>
      <w:r>
        <w:t xml:space="preserve">) of a </w:t>
      </w:r>
      <w:r w:rsidRPr="009315AB">
        <w:rPr>
          <w:rStyle w:val="CODEtemp"/>
        </w:rPr>
        <w:t>threadFlowLocation</w:t>
      </w:r>
      <w:r>
        <w:t xml:space="preserve"> object that provides additional properties for </w:t>
      </w:r>
      <w:del w:id="989" w:author="Laurence Golding" w:date="2019-04-09T15:46:00Z">
        <w:r w:rsidDel="0077426A">
          <w:delText xml:space="preserve">the current </w:delText>
        </w:r>
        <w:r w:rsidRPr="009315AB" w:rsidDel="0077426A">
          <w:rPr>
            <w:rStyle w:val="CODEtemp"/>
          </w:rPr>
          <w:delText>threadFlowLocation</w:delText>
        </w:r>
        <w:r w:rsidDel="0077426A">
          <w:delText xml:space="preserve"> object</w:delText>
        </w:r>
      </w:del>
      <w:ins w:id="990" w:author="Laurence Golding" w:date="2019-04-09T15:46:00Z">
        <w:r w:rsidR="0077426A" w:rsidRPr="0077426A">
          <w:rPr>
            <w:rStyle w:val="CODEtemp"/>
          </w:rPr>
          <w:t>this</w:t>
        </w:r>
      </w:ins>
      <w:ins w:id="991" w:author="Laurence Golding" w:date="2019-04-09T15:47:00Z">
        <w:r w:rsidR="0077426A" w:rsidRPr="0077426A">
          <w:rPr>
            <w:rStyle w:val="CODEtemp"/>
          </w:rPr>
          <w:t>Object</w:t>
        </w:r>
      </w:ins>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lastRenderedPageBreak/>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63B4C81B"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w:t>
      </w:r>
      <w:del w:id="992" w:author="Laurence Golding" w:date="2019-04-09T15:47:00Z">
        <w:r w:rsidDel="0077426A">
          <w:delText>,</w:delText>
        </w:r>
      </w:del>
      <w:r>
        <w:t xml:space="preserve">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D51B32">
        <w:t>3.42.7</w:t>
      </w:r>
      <w:r w:rsidR="00363F84">
        <w:fldChar w:fldCharType="end"/>
      </w:r>
      <w:r>
        <w:t>).</w:t>
      </w:r>
    </w:p>
    <w:p w14:paraId="49EE7C5D" w14:textId="0FEEEB7F" w:rsidR="006E546E" w:rsidRDefault="007D2F0F" w:rsidP="006E546E">
      <w:pPr>
        <w:pStyle w:val="Heading3"/>
      </w:pPr>
      <w:bookmarkStart w:id="993" w:name="_Ref493497783"/>
      <w:bookmarkStart w:id="994" w:name="_Ref493499799"/>
      <w:bookmarkStart w:id="995" w:name="_Toc5694563"/>
      <w:r>
        <w:t xml:space="preserve">location </w:t>
      </w:r>
      <w:r w:rsidR="006E546E">
        <w:t>property</w:t>
      </w:r>
      <w:bookmarkEnd w:id="993"/>
      <w:bookmarkEnd w:id="994"/>
      <w:bookmarkEnd w:id="995"/>
    </w:p>
    <w:p w14:paraId="4354E1E2" w14:textId="6C5B59E7"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51B32">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260AA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51B32">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BA2E93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D51B32">
        <w:t>3.42.9</w:t>
      </w:r>
      <w:r w:rsidR="000A451A">
        <w:fldChar w:fldCharType="end"/>
      </w:r>
      <w:r>
        <w:t>) to ensure that the location in the external program executes before the location in the program being analyzed.</w:t>
      </w:r>
    </w:p>
    <w:p w14:paraId="33DB1A87" w14:textId="3259073E"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D51B32">
        <w:t>3.33</w:t>
      </w:r>
      <w:r w:rsidR="000A451A">
        <w:fldChar w:fldCharType="end"/>
      </w:r>
      <w:r>
        <w:t>).</w:t>
      </w:r>
    </w:p>
    <w:p w14:paraId="77957EDD" w14:textId="35C33DA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D51B32">
        <w:t>3.33.3</w:t>
      </w:r>
      <w:r w:rsidR="000A451A">
        <w:fldChar w:fldCharType="end"/>
      </w:r>
      <w:r>
        <w:t>.</w:t>
      </w:r>
    </w:p>
    <w:p w14:paraId="3D30CB9D" w14:textId="61011205"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D51B32">
        <w:t>3.34</w:t>
      </w:r>
      <w:r w:rsidR="000A451A">
        <w:fldChar w:fldCharType="end"/>
      </w:r>
      <w:r>
        <w:t>).</w:t>
      </w:r>
    </w:p>
    <w:p w14:paraId="14000C19" w14:textId="56CB0BBE"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D51B32">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10658F5"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D51B32">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lastRenderedPageBreak/>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996" w:name="_Toc5694564"/>
      <w:r>
        <w:t>module property</w:t>
      </w:r>
      <w:bookmarkEnd w:id="99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97" w:name="_Toc5694565"/>
      <w:r>
        <w:t>stack property</w:t>
      </w:r>
      <w:bookmarkEnd w:id="997"/>
    </w:p>
    <w:p w14:paraId="1FCE52C5" w14:textId="0C9F5110" w:rsidR="00D31582" w:rsidRDefault="00D31582" w:rsidP="00D31582">
      <w:pPr>
        <w:rPr>
          <w:ins w:id="998" w:author="Laurence Golding" w:date="2019-04-09T17:46:00Z"/>
        </w:rPr>
      </w:pPr>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51B32">
        <w:t>3.40</w:t>
      </w:r>
      <w:r>
        <w:fldChar w:fldCharType="end"/>
      </w:r>
      <w:r>
        <w:t>) that represents the call stack leading to this location.</w:t>
      </w:r>
    </w:p>
    <w:p w14:paraId="56F58A7C" w14:textId="61D58423" w:rsidR="00BE7602" w:rsidRDefault="00BE7602" w:rsidP="00BE7602">
      <w:pPr>
        <w:pStyle w:val="Heading3"/>
        <w:rPr>
          <w:ins w:id="999" w:author="Laurence Golding" w:date="2019-04-09T17:47:00Z"/>
        </w:rPr>
      </w:pPr>
      <w:ins w:id="1000" w:author="Laurence Golding" w:date="2019-04-09T17:47:00Z">
        <w:r>
          <w:t>request property</w:t>
        </w:r>
      </w:ins>
    </w:p>
    <w:p w14:paraId="573B2A39" w14:textId="646CD417" w:rsidR="00BE7602" w:rsidRDefault="00BE7602" w:rsidP="00BE7602">
      <w:pPr>
        <w:rPr>
          <w:ins w:id="1001" w:author="Laurence Golding" w:date="2019-04-09T17:48:00Z"/>
        </w:rPr>
      </w:pPr>
      <w:ins w:id="1002" w:author="Laurence Golding" w:date="2019-04-09T17:47:00Z">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ins>
      <w:ins w:id="1003" w:author="Laurence Golding" w:date="2019-04-09T17:47:00Z">
        <w:r>
          <w:fldChar w:fldCharType="separate"/>
        </w:r>
        <w:r>
          <w:t>3.43</w:t>
        </w:r>
        <w:r>
          <w:fldChar w:fldCharType="end"/>
        </w:r>
        <w:r>
          <w:t>) that describes an HTTP request sent from this location.</w:t>
        </w:r>
      </w:ins>
    </w:p>
    <w:p w14:paraId="3E117596" w14:textId="3ED8BF4D" w:rsidR="00BE7602" w:rsidRDefault="00BE7602">
      <w:pPr>
        <w:pStyle w:val="Note"/>
        <w:rPr>
          <w:ins w:id="1004" w:author="Laurence Golding" w:date="2019-04-09T17:47:00Z"/>
        </w:rPr>
        <w:pPrChange w:id="1005" w:author="Laurence Golding" w:date="2019-04-09T17:48:00Z">
          <w:pPr/>
        </w:pPrChange>
      </w:pPr>
      <w:ins w:id="1006" w:author="Laurence Golding" w:date="2019-04-09T17:48:00Z">
        <w:r>
          <w:t>NOTE: This property is primarily useful to web analysis tools.</w:t>
        </w:r>
      </w:ins>
    </w:p>
    <w:p w14:paraId="0E68D853" w14:textId="7D601B99" w:rsidR="00BE7602" w:rsidRDefault="00BE7602" w:rsidP="00BE7602">
      <w:pPr>
        <w:pStyle w:val="Heading3"/>
        <w:rPr>
          <w:ins w:id="1007" w:author="Laurence Golding" w:date="2019-04-09T17:47:00Z"/>
        </w:rPr>
      </w:pPr>
      <w:ins w:id="1008" w:author="Laurence Golding" w:date="2019-04-09T17:47:00Z">
        <w:r>
          <w:t>response object</w:t>
        </w:r>
      </w:ins>
    </w:p>
    <w:p w14:paraId="6B0FC925" w14:textId="6C289BE1" w:rsidR="00BE7602" w:rsidRDefault="00BE7602" w:rsidP="00BE7602">
      <w:pPr>
        <w:rPr>
          <w:ins w:id="1009" w:author="Laurence Golding" w:date="2019-04-09T17:48:00Z"/>
        </w:rPr>
      </w:pPr>
      <w:ins w:id="1010" w:author="Laurence Golding" w:date="2019-04-09T17:48:00Z">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ins>
      <w:ins w:id="1011" w:author="Laurence Golding" w:date="2019-04-09T17:48:00Z">
        <w:r>
          <w:fldChar w:fldCharType="separate"/>
        </w:r>
        <w:r>
          <w:t>3.44</w:t>
        </w:r>
        <w:r>
          <w:fldChar w:fldCharType="end"/>
        </w:r>
        <w:r>
          <w:t>) that describes the response to the HTTP request sent from this location.</w:t>
        </w:r>
      </w:ins>
    </w:p>
    <w:p w14:paraId="6CF0FB53" w14:textId="49BFF6D3" w:rsidR="00BE7602" w:rsidRPr="0049658C" w:rsidRDefault="00BE7602">
      <w:pPr>
        <w:pStyle w:val="Note"/>
        <w:pPrChange w:id="1012" w:author="Laurence Golding" w:date="2019-04-09T17:48:00Z">
          <w:pPr/>
        </w:pPrChange>
      </w:pPr>
      <w:ins w:id="1013" w:author="Laurence Golding" w:date="2019-04-09T17:48:00Z">
        <w:r>
          <w:t>NOTE: This property is primarily useful to web analysis tools.</w:t>
        </w:r>
      </w:ins>
    </w:p>
    <w:p w14:paraId="612E79E6" w14:textId="328A50C9" w:rsidR="00D31582" w:rsidRDefault="00D31582" w:rsidP="00D31582">
      <w:pPr>
        <w:pStyle w:val="Heading3"/>
      </w:pPr>
      <w:bookmarkStart w:id="1014" w:name="_Toc5694566"/>
      <w:r>
        <w:t>kind</w:t>
      </w:r>
      <w:r w:rsidR="00A175AD">
        <w:t>s</w:t>
      </w:r>
      <w:r>
        <w:t xml:space="preserve"> property</w:t>
      </w:r>
      <w:bookmarkEnd w:id="1014"/>
    </w:p>
    <w:p w14:paraId="243641AC" w14:textId="352CACB9" w:rsidR="001E43DC" w:rsidRDefault="00D31582" w:rsidP="00D31582">
      <w:bookmarkStart w:id="101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D51B3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lastRenderedPageBreak/>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1016" w:name="_Ref510090188"/>
      <w:bookmarkEnd w:id="1015"/>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lastRenderedPageBreak/>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1017" w:name="_Ref4830291"/>
      <w:bookmarkStart w:id="1018" w:name="_Ref4830307"/>
      <w:bookmarkStart w:id="1019" w:name="_Ref4830331"/>
      <w:bookmarkStart w:id="1020" w:name="_Ref4830346"/>
      <w:bookmarkStart w:id="1021" w:name="_Ref4830357"/>
      <w:bookmarkStart w:id="1022" w:name="_Ref4830368"/>
      <w:bookmarkStart w:id="1023" w:name="_Toc5694567"/>
      <w:r>
        <w:t>state property</w:t>
      </w:r>
      <w:bookmarkEnd w:id="1016"/>
      <w:bookmarkEnd w:id="1017"/>
      <w:bookmarkEnd w:id="1018"/>
      <w:bookmarkEnd w:id="1019"/>
      <w:bookmarkEnd w:id="1020"/>
      <w:bookmarkEnd w:id="1021"/>
      <w:bookmarkEnd w:id="1022"/>
      <w:bookmarkEnd w:id="1023"/>
    </w:p>
    <w:p w14:paraId="0DD0B49A" w14:textId="3915FF21"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D51B32">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51B32">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1024"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lastRenderedPageBreak/>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1024"/>
    </w:p>
    <w:p w14:paraId="4D0F4140" w14:textId="5DEA716E" w:rsidR="00EC5F35" w:rsidRDefault="00EC5F35" w:rsidP="00EC5F35">
      <w:pPr>
        <w:pStyle w:val="Heading3"/>
      </w:pPr>
      <w:bookmarkStart w:id="1025" w:name="_Ref510008884"/>
      <w:bookmarkStart w:id="1026" w:name="_Toc5694568"/>
      <w:r>
        <w:t>nestingLevel property</w:t>
      </w:r>
      <w:bookmarkEnd w:id="1025"/>
      <w:bookmarkEnd w:id="102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027" w:name="_Ref510008873"/>
      <w:bookmarkStart w:id="1028" w:name="_Toc5694569"/>
      <w:r>
        <w:t>executionOrder property</w:t>
      </w:r>
      <w:bookmarkEnd w:id="1027"/>
      <w:bookmarkEnd w:id="1028"/>
    </w:p>
    <w:p w14:paraId="61CA929F" w14:textId="65FFC4A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51B32">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1029" w:name="_Toc5694570"/>
      <w:r>
        <w:t xml:space="preserve">executionTimeUtc </w:t>
      </w:r>
      <w:r w:rsidR="005D2999">
        <w:t>property</w:t>
      </w:r>
      <w:bookmarkEnd w:id="1029"/>
    </w:p>
    <w:p w14:paraId="27A7FA38" w14:textId="55897250"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030" w:name="_Toc5694571"/>
      <w:r>
        <w:t>importance property</w:t>
      </w:r>
      <w:bookmarkEnd w:id="103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rPr>
          <w:ins w:id="1031" w:author="Laurence Golding" w:date="2019-04-09T14:29:00Z"/>
        </w:rPr>
      </w:pPr>
      <w:r>
        <w:t>A “verbose view,” which displays all the locations in the code flow.</w:t>
      </w:r>
    </w:p>
    <w:p w14:paraId="4CF52ED4" w14:textId="77777777" w:rsidR="00924F08" w:rsidRDefault="00924F08" w:rsidP="00924F08">
      <w:pPr>
        <w:pStyle w:val="Heading2"/>
        <w:numPr>
          <w:ilvl w:val="1"/>
          <w:numId w:val="2"/>
        </w:numPr>
        <w:rPr>
          <w:ins w:id="1032" w:author="Laurence Golding" w:date="2019-04-09T14:29:00Z"/>
        </w:rPr>
      </w:pPr>
      <w:bookmarkStart w:id="1033" w:name="_Ref5715197"/>
      <w:ins w:id="1034" w:author="Laurence Golding" w:date="2019-04-09T14:29:00Z">
        <w:r>
          <w:t>request object</w:t>
        </w:r>
        <w:bookmarkEnd w:id="1033"/>
      </w:ins>
    </w:p>
    <w:p w14:paraId="7512676F" w14:textId="77777777" w:rsidR="00924F08" w:rsidRDefault="00924F08" w:rsidP="00924F08">
      <w:pPr>
        <w:pStyle w:val="Heading3"/>
        <w:numPr>
          <w:ilvl w:val="2"/>
          <w:numId w:val="2"/>
        </w:numPr>
        <w:rPr>
          <w:ins w:id="1035" w:author="Laurence Golding" w:date="2019-04-09T14:29:00Z"/>
        </w:rPr>
      </w:pPr>
      <w:ins w:id="1036" w:author="Laurence Golding" w:date="2019-04-09T14:29:00Z">
        <w:r>
          <w:t>General</w:t>
        </w:r>
      </w:ins>
    </w:p>
    <w:p w14:paraId="5E170728" w14:textId="5AD21579" w:rsidR="00924F08" w:rsidRDefault="000F0345" w:rsidP="00924F08">
      <w:pPr>
        <w:rPr>
          <w:ins w:id="1037" w:author="Laurence Golding" w:date="2019-04-09T15:34:00Z"/>
        </w:rPr>
      </w:pPr>
      <w:ins w:id="1038" w:author="Laurence Golding" w:date="2019-04-09T15:33:00Z">
        <w:r>
          <w:t xml:space="preserve">A </w:t>
        </w:r>
        <w:r w:rsidRPr="000F0345">
          <w:rPr>
            <w:rStyle w:val="CODEtemp"/>
          </w:rPr>
          <w:t>request</w:t>
        </w:r>
        <w:r>
          <w:t xml:space="preserve"> object describ</w:t>
        </w:r>
      </w:ins>
      <w:ins w:id="1039" w:author="Laurence Golding" w:date="2019-04-09T15:34:00Z">
        <w:r>
          <w:t>es a</w:t>
        </w:r>
      </w:ins>
      <w:ins w:id="1040" w:author="Laurence Golding" w:date="2019-04-09T16:08:00Z">
        <w:r w:rsidR="00937E4C">
          <w:t>n</w:t>
        </w:r>
      </w:ins>
      <w:ins w:id="1041" w:author="Laurence Golding" w:date="2019-04-09T15:34:00Z">
        <w:r>
          <w:t xml:space="preserve"> </w:t>
        </w:r>
      </w:ins>
      <w:ins w:id="1042" w:author="Laurence Golding" w:date="2019-04-09T16:08:00Z">
        <w:r w:rsidR="00937E4C">
          <w:t>HTTP</w:t>
        </w:r>
      </w:ins>
      <w:ins w:id="1043" w:author="Laurence Golding" w:date="2019-04-09T15:34:00Z">
        <w:r>
          <w:t xml:space="preserve"> request</w:t>
        </w:r>
      </w:ins>
      <w:ins w:id="1044" w:author="Laurence Golding" w:date="2019-04-09T16:08:00Z">
        <w:r w:rsidR="00937E4C">
          <w:t xml:space="preserve"> [</w:t>
        </w:r>
        <w:r w:rsidR="00937E4C">
          <w:fldChar w:fldCharType="begin"/>
        </w:r>
        <w:r w:rsidR="00937E4C">
          <w:instrText xml:space="preserve"> HYPERLINK  \l "RFC7230" </w:instrText>
        </w:r>
        <w:r w:rsidR="00937E4C">
          <w:fldChar w:fldCharType="separate"/>
        </w:r>
        <w:r w:rsidR="00937E4C" w:rsidRPr="00937E4C">
          <w:rPr>
            <w:rStyle w:val="Hyperlink"/>
          </w:rPr>
          <w:t>RFC7230</w:t>
        </w:r>
        <w:r w:rsidR="00937E4C">
          <w:fldChar w:fldCharType="end"/>
        </w:r>
        <w:r w:rsidR="00937E4C">
          <w:t>]</w:t>
        </w:r>
      </w:ins>
      <w:ins w:id="1045" w:author="Laurence Golding" w:date="2019-04-09T15:34:00Z">
        <w:r>
          <w:t xml:space="preserve">. The response to </w:t>
        </w:r>
      </w:ins>
      <w:ins w:id="1046" w:author="Laurence Golding" w:date="2019-04-09T15:37:00Z">
        <w:r w:rsidR="007C4E23">
          <w:t xml:space="preserve">the </w:t>
        </w:r>
      </w:ins>
      <w:ins w:id="1047" w:author="Laurence Golding" w:date="2019-04-09T15:35:00Z">
        <w:r>
          <w:t xml:space="preserve">request is described by a </w:t>
        </w:r>
        <w:r w:rsidRPr="000F0345">
          <w:rPr>
            <w:rStyle w:val="CODEtemp"/>
          </w:rPr>
          <w:t>response</w:t>
        </w:r>
        <w:r>
          <w:t xml:space="preserve"> object</w:t>
        </w:r>
      </w:ins>
      <w:ins w:id="1048" w:author="Laurence Golding" w:date="2019-04-09T15:37:00Z">
        <w:r w:rsidR="007C4E23">
          <w:t xml:space="preserve"> (§</w:t>
        </w:r>
        <w:r w:rsidR="007C4E23">
          <w:fldChar w:fldCharType="begin"/>
        </w:r>
        <w:r w:rsidR="007C4E23">
          <w:instrText xml:space="preserve"> REF _Ref5715652 \r \h </w:instrText>
        </w:r>
      </w:ins>
      <w:r w:rsidR="007C4E23">
        <w:fldChar w:fldCharType="separate"/>
      </w:r>
      <w:ins w:id="1049" w:author="Laurence Golding" w:date="2019-04-09T15:37:00Z">
        <w:r w:rsidR="007C4E23">
          <w:t>3.44</w:t>
        </w:r>
        <w:r w:rsidR="007C4E23">
          <w:fldChar w:fldCharType="end"/>
        </w:r>
        <w:r w:rsidR="007C4E23">
          <w:t>)</w:t>
        </w:r>
      </w:ins>
      <w:ins w:id="1050" w:author="Laurence Golding" w:date="2019-04-09T15:35:00Z">
        <w:r>
          <w:t>.</w:t>
        </w:r>
      </w:ins>
    </w:p>
    <w:p w14:paraId="5183CD21" w14:textId="79CD1AA5" w:rsidR="000F0345" w:rsidRDefault="000F0345" w:rsidP="000F0345">
      <w:pPr>
        <w:pStyle w:val="Note"/>
        <w:rPr>
          <w:ins w:id="1051" w:author="Laurence Golding" w:date="2019-04-09T16:51:00Z"/>
        </w:rPr>
      </w:pPr>
      <w:ins w:id="1052" w:author="Laurence Golding" w:date="2019-04-09T15:34:00Z">
        <w:r>
          <w:t>NOTE</w:t>
        </w:r>
      </w:ins>
      <w:ins w:id="1053" w:author="Laurence Golding" w:date="2019-04-09T16:50:00Z">
        <w:r w:rsidR="00672D1E">
          <w:t xml:space="preserve"> 1</w:t>
        </w:r>
      </w:ins>
      <w:ins w:id="1054" w:author="Laurence Golding" w:date="2019-04-09T15:34:00Z">
        <w:r>
          <w:t>: This object is primarily useful to web analysis tools</w:t>
        </w:r>
      </w:ins>
      <w:ins w:id="1055" w:author="Laurence Golding" w:date="2019-04-09T15:35:00Z">
        <w:r>
          <w:t>.</w:t>
        </w:r>
      </w:ins>
    </w:p>
    <w:p w14:paraId="4C841A16" w14:textId="6469B7DF" w:rsidR="00672D1E" w:rsidRDefault="00672D1E" w:rsidP="00672D1E">
      <w:pPr>
        <w:rPr>
          <w:ins w:id="1056" w:author="Laurence Golding" w:date="2019-04-09T16:52:00Z"/>
        </w:rPr>
      </w:pPr>
      <w:ins w:id="1057" w:author="Laurence Golding" w:date="2019-04-09T16:51:00Z">
        <w:r>
          <w:t xml:space="preserve">A </w:t>
        </w:r>
        <w:r w:rsidRPr="00672D1E">
          <w:rPr>
            <w:rStyle w:val="CODEtemp"/>
          </w:rPr>
          <w:t>request</w:t>
        </w:r>
        <w:r>
          <w:t xml:space="preserve"> object need not represent a valid HTTP request.</w:t>
        </w:r>
      </w:ins>
    </w:p>
    <w:p w14:paraId="46BFDC2C" w14:textId="10F70CAB" w:rsidR="00672D1E" w:rsidRPr="00672D1E" w:rsidRDefault="00672D1E" w:rsidP="00672D1E">
      <w:pPr>
        <w:pStyle w:val="Note"/>
        <w:rPr>
          <w:ins w:id="1058" w:author="Laurence Golding" w:date="2019-04-09T15:51:00Z"/>
        </w:rPr>
      </w:pPr>
      <w:ins w:id="1059" w:author="Laurence Golding" w:date="2019-04-09T16:52:00Z">
        <w:r>
          <w:t xml:space="preserve">NOTE 2: This allows an analysis tool that intentionally sends invalid HTTP requests to use the </w:t>
        </w:r>
        <w:r w:rsidRPr="00672D1E">
          <w:rPr>
            <w:rStyle w:val="CODEtemp"/>
          </w:rPr>
          <w:t>request</w:t>
        </w:r>
        <w:r>
          <w:t xml:space="preserve"> object.</w:t>
        </w:r>
      </w:ins>
    </w:p>
    <w:p w14:paraId="347A70DC" w14:textId="0DF15E78" w:rsidR="00924F08" w:rsidRDefault="00381EA0" w:rsidP="00924F08">
      <w:pPr>
        <w:pStyle w:val="Heading3"/>
        <w:numPr>
          <w:ilvl w:val="2"/>
          <w:numId w:val="2"/>
        </w:numPr>
        <w:rPr>
          <w:ins w:id="1060" w:author="Laurence Golding" w:date="2019-04-09T14:29:00Z"/>
        </w:rPr>
      </w:pPr>
      <w:bookmarkStart w:id="1061" w:name="_Ref5717605"/>
      <w:ins w:id="1062" w:author="Laurence Golding" w:date="2019-04-09T15:38:00Z">
        <w:r>
          <w:t>i</w:t>
        </w:r>
      </w:ins>
      <w:ins w:id="1063" w:author="Laurence Golding" w:date="2019-04-09T14:29:00Z">
        <w:r w:rsidR="00924F08">
          <w:t>ndex property</w:t>
        </w:r>
        <w:bookmarkEnd w:id="1061"/>
      </w:ins>
    </w:p>
    <w:p w14:paraId="4D8A5D82" w14:textId="6C6F68CF" w:rsidR="00381EA0" w:rsidRDefault="00381EA0" w:rsidP="00381EA0">
      <w:pPr>
        <w:rPr>
          <w:ins w:id="1064" w:author="Laurence Golding" w:date="2019-04-09T15:38:00Z"/>
        </w:rPr>
      </w:pPr>
      <w:ins w:id="1065" w:author="Laurence Golding" w:date="2019-04-09T15:38:00Z">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ins>
      <w:ins w:id="1066" w:author="Laurence Golding" w:date="2019-04-09T15:38:00Z">
        <w:r>
          <w:fldChar w:fldCharType="separate"/>
        </w:r>
        <w:r>
          <w:t>3.7.4</w:t>
        </w:r>
        <w:r>
          <w:fldChar w:fldCharType="end"/>
        </w:r>
        <w:r>
          <w:t xml:space="preserve">) within </w:t>
        </w:r>
        <w:r w:rsidRPr="009B6661">
          <w:rPr>
            <w:rStyle w:val="CODEtemp"/>
          </w:rPr>
          <w:t>theRun.</w:t>
        </w:r>
        <w:r>
          <w:rPr>
            <w:rStyle w:val="CODEtemp"/>
          </w:rPr>
          <w:t>requests</w:t>
        </w:r>
        <w:r>
          <w:t xml:space="preserve"> (§</w:t>
        </w:r>
      </w:ins>
      <w:ins w:id="1067" w:author="Laurence Golding" w:date="2019-04-09T15:39:00Z">
        <w:r>
          <w:fldChar w:fldCharType="begin"/>
        </w:r>
        <w:r>
          <w:instrText xml:space="preserve"> REF _Ref5716760 \r \h </w:instrText>
        </w:r>
      </w:ins>
      <w:r>
        <w:fldChar w:fldCharType="separate"/>
      </w:r>
      <w:ins w:id="1068" w:author="Laurence Golding" w:date="2019-04-09T15:39:00Z">
        <w:r>
          <w:t>3.14.20</w:t>
        </w:r>
        <w:r>
          <w:fldChar w:fldCharType="end"/>
        </w:r>
      </w:ins>
      <w:ins w:id="1069" w:author="Laurence Golding" w:date="2019-04-09T15:38:00Z">
        <w:r>
          <w:t xml:space="preserve">) of a </w:t>
        </w:r>
      </w:ins>
      <w:ins w:id="1070" w:author="Laurence Golding" w:date="2019-04-09T15:39:00Z">
        <w:r>
          <w:rPr>
            <w:rStyle w:val="CODEtemp"/>
          </w:rPr>
          <w:t>request</w:t>
        </w:r>
      </w:ins>
      <w:ins w:id="1071" w:author="Laurence Golding" w:date="2019-04-09T15:38:00Z">
        <w:r>
          <w:t xml:space="preserve"> object that provides additional properties for </w:t>
        </w:r>
      </w:ins>
      <w:ins w:id="1072" w:author="Laurence Golding" w:date="2019-04-09T15:43:00Z">
        <w:r w:rsidRPr="00381EA0">
          <w:rPr>
            <w:rStyle w:val="CODEtemp"/>
          </w:rPr>
          <w:t>thisObject</w:t>
        </w:r>
      </w:ins>
      <w:ins w:id="1073" w:author="Laurence Golding" w:date="2019-04-09T15:38:00Z">
        <w:r>
          <w:t xml:space="preserve">. We refer to the object in </w:t>
        </w:r>
        <w:r>
          <w:rPr>
            <w:rStyle w:val="CODEtemp"/>
          </w:rPr>
          <w:t>theRun</w:t>
        </w:r>
        <w:r w:rsidRPr="00DB4555">
          <w:rPr>
            <w:rStyle w:val="CODEtemp"/>
          </w:rPr>
          <w:t>.</w:t>
        </w:r>
      </w:ins>
      <w:ins w:id="1074" w:author="Laurence Golding" w:date="2019-04-09T15:39:00Z">
        <w:r>
          <w:rPr>
            <w:rStyle w:val="CODEtemp"/>
          </w:rPr>
          <w:t>request</w:t>
        </w:r>
      </w:ins>
      <w:ins w:id="1075" w:author="Laurence Golding" w:date="2019-04-09T15:38:00Z">
        <w:r w:rsidRPr="00DB4555">
          <w:rPr>
            <w:rStyle w:val="CODEtemp"/>
          </w:rPr>
          <w:t>s</w:t>
        </w:r>
        <w:r>
          <w:t xml:space="preserve"> as the “cached object.”</w:t>
        </w:r>
      </w:ins>
    </w:p>
    <w:p w14:paraId="50321E84" w14:textId="489A53DA" w:rsidR="00381EA0" w:rsidRDefault="00381EA0" w:rsidP="00381EA0">
      <w:pPr>
        <w:rPr>
          <w:ins w:id="1076" w:author="Laurence Golding" w:date="2019-04-09T15:38:00Z"/>
        </w:rPr>
      </w:pPr>
      <w:ins w:id="1077" w:author="Laurence Golding" w:date="2019-04-09T15:38:00Z">
        <w:r>
          <w:t xml:space="preserve">If </w:t>
        </w:r>
        <w:r w:rsidRPr="00BD0A07">
          <w:rPr>
            <w:rStyle w:val="CODEtemp"/>
          </w:rPr>
          <w:t>thisObject</w:t>
        </w:r>
        <w:r>
          <w:t xml:space="preserve"> is an element of </w:t>
        </w:r>
        <w:r>
          <w:rPr>
            <w:rStyle w:val="CODEtemp"/>
          </w:rPr>
          <w:t>run.</w:t>
        </w:r>
      </w:ins>
      <w:ins w:id="1078" w:author="Laurence Golding" w:date="2019-04-09T15:39:00Z">
        <w:r>
          <w:rPr>
            <w:rStyle w:val="CODEtemp"/>
          </w:rPr>
          <w:t>request</w:t>
        </w:r>
      </w:ins>
      <w:ins w:id="1079" w:author="Laurence Golding" w:date="2019-04-09T15:38:00Z">
        <w:r>
          <w:rPr>
            <w:rStyle w:val="CODEtemp"/>
          </w:rPr>
          <w: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ins>
      <w:ins w:id="1080" w:author="Laurence Golding" w:date="2019-04-09T15:39:00Z">
        <w:r>
          <w:rPr>
            <w:rStyle w:val="CODEtemp"/>
          </w:rPr>
          <w:t>requests</w:t>
        </w:r>
      </w:ins>
      <w:ins w:id="1081" w:author="Laurence Golding" w:date="2019-04-09T15:38:00Z">
        <w:r>
          <w:t>.</w:t>
        </w:r>
      </w:ins>
    </w:p>
    <w:p w14:paraId="2DC98313" w14:textId="4028EB8C" w:rsidR="00381EA0" w:rsidRDefault="00381EA0" w:rsidP="00381EA0">
      <w:pPr>
        <w:rPr>
          <w:ins w:id="1082" w:author="Laurence Golding" w:date="2019-04-09T15:38:00Z"/>
        </w:rPr>
      </w:pPr>
      <w:ins w:id="1083" w:author="Laurence Golding" w:date="2019-04-09T15:38:00Z">
        <w:r>
          <w:t xml:space="preserve">Otherwise, if </w:t>
        </w:r>
        <w:r>
          <w:rPr>
            <w:rStyle w:val="CODEtemp"/>
          </w:rPr>
          <w:t>run.</w:t>
        </w:r>
      </w:ins>
      <w:ins w:id="1084" w:author="Laurence Golding" w:date="2019-04-09T15:39:00Z">
        <w:r>
          <w:rPr>
            <w:rStyle w:val="CODEtemp"/>
          </w:rPr>
          <w:t>request</w:t>
        </w:r>
      </w:ins>
      <w:ins w:id="1085" w:author="Laurence Golding" w:date="2019-04-09T15:38:00Z">
        <w:r>
          <w:rPr>
            <w:rStyle w:val="CODEtemp"/>
          </w:rPr>
          <w: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ins>
    </w:p>
    <w:p w14:paraId="26B63091" w14:textId="0202A024" w:rsidR="00381EA0" w:rsidRDefault="00381EA0" w:rsidP="00381EA0">
      <w:pPr>
        <w:rPr>
          <w:ins w:id="1086" w:author="Laurence Golding" w:date="2019-04-09T15:38:00Z"/>
        </w:rPr>
      </w:pPr>
      <w:ins w:id="1087" w:author="Laurence Golding" w:date="2019-04-09T15:38:00Z">
        <w:r>
          <w:t xml:space="preserve">Otherwise (that is, if </w:t>
        </w:r>
        <w:r w:rsidRPr="00BD0A07">
          <w:rPr>
            <w:rStyle w:val="CODEtemp"/>
          </w:rPr>
          <w:t>thisObject</w:t>
        </w:r>
        <w:r>
          <w:t xml:space="preserve"> is not an element of </w:t>
        </w:r>
        <w:r>
          <w:rPr>
            <w:rStyle w:val="CODEtemp"/>
          </w:rPr>
          <w:t>theRun</w:t>
        </w:r>
        <w:r w:rsidRPr="00EF3ADA">
          <w:rPr>
            <w:rStyle w:val="CODEtemp"/>
          </w:rPr>
          <w:t>.</w:t>
        </w:r>
      </w:ins>
      <w:ins w:id="1088" w:author="Laurence Golding" w:date="2019-04-09T15:40:00Z">
        <w:r>
          <w:rPr>
            <w:rStyle w:val="CODEtemp"/>
          </w:rPr>
          <w:t>requests</w:t>
        </w:r>
      </w:ins>
      <w:ins w:id="1089" w:author="Laurence Golding" w:date="2019-04-09T15:38:00Z">
        <w:r>
          <w:t xml:space="preserve">, and </w:t>
        </w:r>
        <w:r>
          <w:rPr>
            <w:rStyle w:val="CODEtemp"/>
          </w:rPr>
          <w:t>theRun</w:t>
        </w:r>
        <w:r w:rsidRPr="00EF3ADA">
          <w:rPr>
            <w:rStyle w:val="CODEtemp"/>
          </w:rPr>
          <w:t>.</w:t>
        </w:r>
      </w:ins>
      <w:ins w:id="1090" w:author="Laurence Golding" w:date="2019-04-09T15:40:00Z">
        <w:r>
          <w:rPr>
            <w:rStyle w:val="CODEtemp"/>
          </w:rPr>
          <w:t>requests</w:t>
        </w:r>
      </w:ins>
      <w:ins w:id="1091" w:author="Laurence Golding" w:date="2019-04-09T15:38:00Z">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ins>
      <w:ins w:id="1092" w:author="Laurence Golding" w:date="2019-04-09T15:40:00Z">
        <w:r>
          <w:rPr>
            <w:rStyle w:val="CODEtemp"/>
          </w:rPr>
          <w:t>request</w:t>
        </w:r>
      </w:ins>
      <w:ins w:id="1093" w:author="Laurence Golding" w:date="2019-04-09T15:38:00Z">
        <w:r>
          <w:rPr>
            <w:rStyle w:val="CODEtemp"/>
          </w:rPr>
          <w:t>s</w:t>
        </w:r>
        <w:r>
          <w:t xml:space="preserve"> of the cached object.</w:t>
        </w:r>
      </w:ins>
    </w:p>
    <w:p w14:paraId="3671FB26" w14:textId="77777777" w:rsidR="00381EA0" w:rsidRDefault="00381EA0" w:rsidP="00381EA0">
      <w:pPr>
        <w:rPr>
          <w:ins w:id="1094" w:author="Laurence Golding" w:date="2019-04-09T15:38:00Z"/>
        </w:rPr>
      </w:pPr>
      <w:ins w:id="1095" w:author="Laurence Golding" w:date="2019-04-09T15:38:00Z">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ins>
    </w:p>
    <w:p w14:paraId="58486DE7" w14:textId="19BF0031" w:rsidR="00924F08" w:rsidRDefault="00381EA0" w:rsidP="00381EA0">
      <w:pPr>
        <w:pStyle w:val="Note"/>
        <w:rPr>
          <w:ins w:id="1096" w:author="Laurence Golding" w:date="2019-04-09T14:29:00Z"/>
        </w:rPr>
      </w:pPr>
      <w:ins w:id="1097" w:author="Laurence Golding" w:date="2019-04-09T15:38:00Z">
        <w:r>
          <w:t xml:space="preserve">NOTE: This allows a SARIF producer to reduce the size of the log file by caching properties shared by several </w:t>
        </w:r>
      </w:ins>
      <w:ins w:id="1098" w:author="Laurence Golding" w:date="2019-04-09T15:40:00Z">
        <w:r>
          <w:rPr>
            <w:rStyle w:val="CODEtemp"/>
          </w:rPr>
          <w:t>request</w:t>
        </w:r>
      </w:ins>
      <w:ins w:id="1099" w:author="Laurence Golding" w:date="2019-04-09T15:38:00Z">
        <w:r>
          <w:t xml:space="preserve"> objects and specifying only the properties that differ in the current object.</w:t>
        </w:r>
      </w:ins>
    </w:p>
    <w:p w14:paraId="6DAD29C8" w14:textId="77777777" w:rsidR="00924F08" w:rsidRDefault="00924F08" w:rsidP="00924F08">
      <w:pPr>
        <w:pStyle w:val="Heading3"/>
        <w:numPr>
          <w:ilvl w:val="2"/>
          <w:numId w:val="2"/>
        </w:numPr>
        <w:rPr>
          <w:ins w:id="1100" w:author="Laurence Golding" w:date="2019-04-09T14:29:00Z"/>
        </w:rPr>
      </w:pPr>
      <w:bookmarkStart w:id="1101" w:name="_Ref5717741"/>
      <w:ins w:id="1102" w:author="Laurence Golding" w:date="2019-04-09T14:29:00Z">
        <w:r>
          <w:t>protocol property</w:t>
        </w:r>
        <w:bookmarkEnd w:id="1101"/>
      </w:ins>
    </w:p>
    <w:p w14:paraId="2728C8F5" w14:textId="56716D27" w:rsidR="00924F08" w:rsidRDefault="00937E4C" w:rsidP="00924F08">
      <w:pPr>
        <w:rPr>
          <w:ins w:id="1103" w:author="Laurence Golding" w:date="2019-04-09T17:02:00Z"/>
        </w:rPr>
      </w:pPr>
      <w:ins w:id="1104" w:author="Laurence Golding" w:date="2019-04-09T16:10:00Z">
        <w:r>
          <w:t xml:space="preserve">A </w:t>
        </w:r>
        <w:r w:rsidRPr="00937E4C">
          <w:rPr>
            <w:rStyle w:val="CODEtemp"/>
          </w:rPr>
          <w:t>request</w:t>
        </w:r>
        <w:r>
          <w:t xml:space="preserve"> object</w:t>
        </w:r>
        <w:r w:rsidRPr="00937E4C">
          <w:rPr>
            <w:b/>
          </w:rPr>
          <w:t xml:space="preserve"> </w:t>
        </w:r>
      </w:ins>
      <w:ins w:id="1105" w:author="Laurence Golding" w:date="2019-04-09T17:10:00Z">
        <w:r w:rsidR="000D2F9E">
          <w:rPr>
            <w:b/>
          </w:rPr>
          <w:t>SHOULD</w:t>
        </w:r>
      </w:ins>
      <w:ins w:id="1106" w:author="Laurence Golding" w:date="2019-04-09T16:10:00Z">
        <w:r w:rsidRPr="00937E4C">
          <w:rPr>
            <w:b/>
          </w:rPr>
          <w:t xml:space="preserve"> </w:t>
        </w:r>
        <w:r>
          <w:t xml:space="preserve">contain a property named </w:t>
        </w:r>
        <w:r w:rsidRPr="00937E4C">
          <w:rPr>
            <w:rStyle w:val="CODEtemp"/>
          </w:rPr>
          <w:t>protocol</w:t>
        </w:r>
        <w:r>
          <w:t xml:space="preserve"> whose value is a string containing </w:t>
        </w:r>
      </w:ins>
      <w:ins w:id="1107" w:author="Laurence Golding" w:date="2019-04-09T16:11:00Z">
        <w:r>
          <w:t>the name of the web protocol</w:t>
        </w:r>
      </w:ins>
      <w:ins w:id="1108" w:author="Laurence Golding" w:date="2019-04-09T16:14:00Z">
        <w:r>
          <w:t xml:space="preserve"> used in the request</w:t>
        </w:r>
      </w:ins>
      <w:ins w:id="1109" w:author="Laurence Golding" w:date="2019-04-09T16:11:00Z">
        <w:r>
          <w:t>.</w:t>
        </w:r>
      </w:ins>
    </w:p>
    <w:p w14:paraId="7108F89D" w14:textId="0036998C" w:rsidR="000D2F9E" w:rsidRDefault="000D2F9E" w:rsidP="000D2F9E">
      <w:pPr>
        <w:pStyle w:val="Note"/>
        <w:rPr>
          <w:ins w:id="1110" w:author="Laurence Golding" w:date="2019-04-09T14:29:00Z"/>
        </w:rPr>
      </w:pPr>
      <w:ins w:id="1111" w:author="Laurence Golding" w:date="2019-04-09T17:02:00Z">
        <w:r>
          <w:t xml:space="preserve">EXAMPLE: </w:t>
        </w:r>
        <w:r w:rsidRPr="000D2F9E">
          <w:rPr>
            <w:rStyle w:val="CODEtemp"/>
          </w:rPr>
          <w:t>"protocol": "HTTP"</w:t>
        </w:r>
      </w:ins>
    </w:p>
    <w:p w14:paraId="62B216AD" w14:textId="77777777" w:rsidR="00924F08" w:rsidRDefault="00924F08" w:rsidP="00924F08">
      <w:pPr>
        <w:pStyle w:val="Heading3"/>
        <w:numPr>
          <w:ilvl w:val="2"/>
          <w:numId w:val="2"/>
        </w:numPr>
        <w:rPr>
          <w:ins w:id="1112" w:author="Laurence Golding" w:date="2019-04-09T14:29:00Z"/>
        </w:rPr>
      </w:pPr>
      <w:bookmarkStart w:id="1113" w:name="_Ref5717749"/>
      <w:ins w:id="1114" w:author="Laurence Golding" w:date="2019-04-09T14:29:00Z">
        <w:r>
          <w:t>version property</w:t>
        </w:r>
        <w:bookmarkEnd w:id="1113"/>
      </w:ins>
    </w:p>
    <w:p w14:paraId="651CC31C" w14:textId="3FEFFAD3" w:rsidR="00924F08" w:rsidRDefault="000D2F9E" w:rsidP="00924F08">
      <w:pPr>
        <w:rPr>
          <w:ins w:id="1115" w:author="Laurence Golding" w:date="2019-04-09T17:02:00Z"/>
        </w:rPr>
      </w:pPr>
      <w:ins w:id="1116" w:author="Laurence Golding" w:date="2019-04-09T17:02:00Z">
        <w:r>
          <w:t xml:space="preserve">A </w:t>
        </w:r>
        <w:r w:rsidRPr="00937E4C">
          <w:rPr>
            <w:rStyle w:val="CODEtemp"/>
          </w:rPr>
          <w:t>request</w:t>
        </w:r>
        <w:r>
          <w:t xml:space="preserve"> object</w:t>
        </w:r>
        <w:r w:rsidRPr="00937E4C">
          <w:rPr>
            <w:b/>
          </w:rPr>
          <w:t xml:space="preserve"> </w:t>
        </w:r>
      </w:ins>
      <w:ins w:id="1117" w:author="Laurence Golding" w:date="2019-04-09T17:10:00Z">
        <w:r>
          <w:rPr>
            <w:b/>
          </w:rPr>
          <w:t>SHOULD</w:t>
        </w:r>
      </w:ins>
      <w:ins w:id="1118" w:author="Laurence Golding" w:date="2019-04-09T17:02:00Z">
        <w:r w:rsidRPr="00937E4C">
          <w:rPr>
            <w:b/>
          </w:rPr>
          <w:t xml:space="preserve"> </w:t>
        </w:r>
        <w:r>
          <w:t xml:space="preserve">contain a property named </w:t>
        </w:r>
        <w:r>
          <w:rPr>
            <w:rStyle w:val="CODEtemp"/>
          </w:rPr>
          <w:t>version</w:t>
        </w:r>
        <w:r>
          <w:t xml:space="preserve"> whose value is a string containing the version of the web protocol used in the request.</w:t>
        </w:r>
      </w:ins>
    </w:p>
    <w:p w14:paraId="3D564B60" w14:textId="377264D3" w:rsidR="000D2F9E" w:rsidRDefault="000D2F9E" w:rsidP="000D2F9E">
      <w:pPr>
        <w:pStyle w:val="Note"/>
        <w:rPr>
          <w:ins w:id="1119" w:author="Laurence Golding" w:date="2019-04-09T14:29:00Z"/>
        </w:rPr>
      </w:pPr>
      <w:ins w:id="1120" w:author="Laurence Golding" w:date="2019-04-09T17:02:00Z">
        <w:r>
          <w:t xml:space="preserve">EXAMPLE: </w:t>
        </w:r>
        <w:r w:rsidRPr="000D2F9E">
          <w:rPr>
            <w:rStyle w:val="CODEtemp"/>
          </w:rPr>
          <w:t>"version":</w:t>
        </w:r>
      </w:ins>
      <w:ins w:id="1121" w:author="Laurence Golding" w:date="2019-04-09T17:03:00Z">
        <w:r w:rsidRPr="000D2F9E">
          <w:rPr>
            <w:rStyle w:val="CODEtemp"/>
          </w:rPr>
          <w:t xml:space="preserve"> "1.1"</w:t>
        </w:r>
      </w:ins>
    </w:p>
    <w:p w14:paraId="1B760854" w14:textId="676BBFDB" w:rsidR="00924F08" w:rsidRDefault="00B137D4" w:rsidP="00924F08">
      <w:pPr>
        <w:pStyle w:val="Heading3"/>
        <w:numPr>
          <w:ilvl w:val="2"/>
          <w:numId w:val="2"/>
        </w:numPr>
        <w:rPr>
          <w:ins w:id="1122" w:author="Laurence Golding" w:date="2019-04-09T14:29:00Z"/>
        </w:rPr>
      </w:pPr>
      <w:bookmarkStart w:id="1123" w:name="_Ref5717757"/>
      <w:ins w:id="1124" w:author="Laurence Golding" w:date="2019-04-09T17:56:00Z">
        <w:r>
          <w:t>target</w:t>
        </w:r>
      </w:ins>
      <w:ins w:id="1125" w:author="Laurence Golding" w:date="2019-04-09T14:29:00Z">
        <w:r w:rsidR="00924F08">
          <w:t xml:space="preserve"> property</w:t>
        </w:r>
        <w:bookmarkEnd w:id="1123"/>
      </w:ins>
    </w:p>
    <w:p w14:paraId="1A2A3B5C" w14:textId="14BB8B98" w:rsidR="00924F08" w:rsidRDefault="006A6B50" w:rsidP="00924F08">
      <w:pPr>
        <w:rPr>
          <w:ins w:id="1126" w:author="Laurence Golding" w:date="2019-04-09T14:29:00Z"/>
        </w:rPr>
      </w:pPr>
      <w:ins w:id="1127" w:author="Laurence Golding" w:date="2019-04-09T17:41:00Z">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ins>
      <w:ins w:id="1128" w:author="Laurence Golding" w:date="2019-04-09T17:56:00Z">
        <w:r w:rsidR="00B137D4">
          <w:rPr>
            <w:rStyle w:val="CODEtemp"/>
          </w:rPr>
          <w:t>target</w:t>
        </w:r>
      </w:ins>
      <w:ins w:id="1129" w:author="Laurence Golding" w:date="2019-04-09T17:41:00Z">
        <w:r>
          <w:t xml:space="preserve"> whose value is a string containing the </w:t>
        </w:r>
      </w:ins>
      <w:ins w:id="1130" w:author="Laurence Golding" w:date="2019-04-09T17:43:00Z">
        <w:r w:rsidR="003617BD">
          <w:t xml:space="preserve">target of the request in the form defined by §5.3 (“Request Target”) of </w:t>
        </w:r>
      </w:ins>
      <w:ins w:id="1131" w:author="Laurence Golding" w:date="2019-04-09T17:44:00Z">
        <w:r w:rsidR="003617BD">
          <w:t>[</w:t>
        </w:r>
        <w:r w:rsidR="003617BD">
          <w:fldChar w:fldCharType="begin"/>
        </w:r>
        <w:r w:rsidR="003617BD">
          <w:instrText xml:space="preserve"> HYPERLINK  \l "RFC7230" </w:instrText>
        </w:r>
        <w:r w:rsidR="003617BD">
          <w:fldChar w:fldCharType="separate"/>
        </w:r>
        <w:r w:rsidR="003617BD" w:rsidRPr="003617BD">
          <w:rPr>
            <w:rStyle w:val="Hyperlink"/>
          </w:rPr>
          <w:t>RFC7230</w:t>
        </w:r>
        <w:r w:rsidR="003617BD">
          <w:fldChar w:fldCharType="end"/>
        </w:r>
      </w:ins>
      <w:ins w:id="1132" w:author="Laurence Golding" w:date="2019-04-09T17:43:00Z">
        <w:r w:rsidR="003617BD">
          <w:t>].</w:t>
        </w:r>
      </w:ins>
    </w:p>
    <w:p w14:paraId="6133FEC7" w14:textId="77777777" w:rsidR="00924F08" w:rsidRDefault="00924F08" w:rsidP="00924F08">
      <w:pPr>
        <w:pStyle w:val="Heading3"/>
        <w:numPr>
          <w:ilvl w:val="2"/>
          <w:numId w:val="2"/>
        </w:numPr>
        <w:rPr>
          <w:ins w:id="1133" w:author="Laurence Golding" w:date="2019-04-09T14:29:00Z"/>
        </w:rPr>
      </w:pPr>
      <w:bookmarkStart w:id="1134" w:name="_Ref5717763"/>
      <w:ins w:id="1135" w:author="Laurence Golding" w:date="2019-04-09T14:29:00Z">
        <w:r>
          <w:lastRenderedPageBreak/>
          <w:t>method property</w:t>
        </w:r>
        <w:bookmarkEnd w:id="1134"/>
      </w:ins>
    </w:p>
    <w:p w14:paraId="22C207A3" w14:textId="0FD1FF27" w:rsidR="00924F08" w:rsidRDefault="000D2F9E" w:rsidP="00924F08">
      <w:pPr>
        <w:rPr>
          <w:ins w:id="1136" w:author="Laurence Golding" w:date="2019-04-09T14:29:00Z"/>
        </w:rPr>
      </w:pPr>
      <w:ins w:id="1137" w:author="Laurence Golding" w:date="2019-04-09T17:10:00Z">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w:t>
        </w:r>
      </w:ins>
      <w:ins w:id="1138" w:author="Laurence Golding" w:date="2019-04-09T17:11:00Z">
        <w:r>
          <w:t>TTP</w:t>
        </w:r>
      </w:ins>
      <w:ins w:id="1139" w:author="Laurence Golding" w:date="2019-04-09T17:10:00Z">
        <w:r>
          <w:t xml:space="preserve"> </w:t>
        </w:r>
      </w:ins>
      <w:ins w:id="1140" w:author="Laurence Golding" w:date="2019-04-09T17:13:00Z">
        <w:r>
          <w:t>metho</w:t>
        </w:r>
      </w:ins>
      <w:ins w:id="1141" w:author="Laurence Golding" w:date="2019-04-09T17:14:00Z">
        <w:r>
          <w:t xml:space="preserve">d </w:t>
        </w:r>
      </w:ins>
      <w:ins w:id="1142" w:author="Laurence Golding" w:date="2019-04-09T17:10:00Z">
        <w:r>
          <w:t>used in the request.</w:t>
        </w:r>
      </w:ins>
      <w:ins w:id="1143" w:author="Laurence Golding" w:date="2019-04-09T17:11:00Z">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ins>
      <w:ins w:id="1144" w:author="Laurence Golding" w:date="2019-04-09T17:12:00Z">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ins>
    </w:p>
    <w:p w14:paraId="08ABCEE9" w14:textId="77777777" w:rsidR="00924F08" w:rsidRDefault="00924F08" w:rsidP="00924F08">
      <w:pPr>
        <w:pStyle w:val="Heading3"/>
        <w:numPr>
          <w:ilvl w:val="2"/>
          <w:numId w:val="2"/>
        </w:numPr>
        <w:rPr>
          <w:ins w:id="1145" w:author="Laurence Golding" w:date="2019-04-09T14:29:00Z"/>
        </w:rPr>
      </w:pPr>
      <w:bookmarkStart w:id="1146" w:name="_Ref5723069"/>
      <w:ins w:id="1147" w:author="Laurence Golding" w:date="2019-04-09T14:29:00Z">
        <w:r>
          <w:t>headers property</w:t>
        </w:r>
        <w:bookmarkEnd w:id="1146"/>
      </w:ins>
    </w:p>
    <w:p w14:paraId="422D7A31" w14:textId="4C655660" w:rsidR="00924F08" w:rsidRPr="00924F08" w:rsidRDefault="00CA381A" w:rsidP="00924F08">
      <w:pPr>
        <w:rPr>
          <w:ins w:id="1148" w:author="Laurence Golding" w:date="2019-04-09T14:29:00Z"/>
        </w:rPr>
      </w:pPr>
      <w:ins w:id="1149" w:author="Laurence Golding" w:date="2019-04-09T17:33:00Z">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w:t>
        </w:r>
      </w:ins>
      <w:ins w:id="1150" w:author="Laurence Golding" w:date="2019-04-09T17:34:00Z">
        <w:r>
          <w:t>object (§</w:t>
        </w:r>
        <w:r>
          <w:fldChar w:fldCharType="begin"/>
        </w:r>
        <w:r>
          <w:instrText xml:space="preserve"> REF _Ref508798892 \r \h </w:instrText>
        </w:r>
      </w:ins>
      <w:r>
        <w:fldChar w:fldCharType="separate"/>
      </w:r>
      <w:ins w:id="1151" w:author="Laurence Golding" w:date="2019-04-09T17:34:00Z">
        <w:r>
          <w:t>3.6</w:t>
        </w:r>
        <w:r>
          <w:fldChar w:fldCharType="end"/>
        </w:r>
        <w:r>
          <w:t>)</w:t>
        </w:r>
      </w:ins>
      <w:ins w:id="1152" w:author="Laurence Golding" w:date="2019-04-09T17:33:00Z">
        <w:r>
          <w:t xml:space="preserve"> </w:t>
        </w:r>
      </w:ins>
      <w:ins w:id="1153" w:author="Laurence Golding" w:date="2019-04-09T17:35:00Z">
        <w:r>
          <w:t>whose property names</w:t>
        </w:r>
      </w:ins>
      <w:ins w:id="1154" w:author="Laurence Golding" w:date="2019-04-09T17:33:00Z">
        <w:r>
          <w:t xml:space="preserve"> </w:t>
        </w:r>
      </w:ins>
      <w:ins w:id="1155" w:author="Laurence Golding" w:date="2019-04-09T17:35:00Z">
        <w:r>
          <w:t xml:space="preserve">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w:t>
        </w:r>
      </w:ins>
      <w:ins w:id="1156" w:author="Laurence Golding" w:date="2019-04-09T17:36:00Z">
        <w:r w:rsidRPr="00CA381A">
          <w:rPr>
            <w:rStyle w:val="CODEtemp"/>
          </w:rPr>
          <w:t>ascii"</w:t>
        </w:r>
        <w:r>
          <w:t>).</w:t>
        </w:r>
      </w:ins>
    </w:p>
    <w:p w14:paraId="65B57075" w14:textId="77777777" w:rsidR="00924F08" w:rsidRDefault="00924F08" w:rsidP="00924F08">
      <w:pPr>
        <w:pStyle w:val="Heading3"/>
        <w:numPr>
          <w:ilvl w:val="2"/>
          <w:numId w:val="2"/>
        </w:numPr>
        <w:rPr>
          <w:ins w:id="1157" w:author="Laurence Golding" w:date="2019-04-09T14:29:00Z"/>
        </w:rPr>
      </w:pPr>
      <w:ins w:id="1158" w:author="Laurence Golding" w:date="2019-04-09T14:29:00Z">
        <w:r>
          <w:t>parameters property</w:t>
        </w:r>
      </w:ins>
    </w:p>
    <w:p w14:paraId="7CA81D5B" w14:textId="492FF873" w:rsidR="00924F08" w:rsidRDefault="008D255A" w:rsidP="00924F08">
      <w:pPr>
        <w:rPr>
          <w:ins w:id="1159" w:author="Laurence Golding" w:date="2019-04-09T17:38:00Z"/>
        </w:rPr>
      </w:pPr>
      <w:ins w:id="1160" w:author="Laurence Golding" w:date="2019-04-09T17:37:00Z">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ins>
      <w:ins w:id="1161" w:author="Laurence Golding" w:date="2019-04-09T17:38:00Z">
        <w:r>
          <w:t>§</w:t>
        </w:r>
        <w:r>
          <w:fldChar w:fldCharType="begin"/>
        </w:r>
        <w:r>
          <w:instrText xml:space="preserve"> REF _Ref508798892 \r \h </w:instrText>
        </w:r>
      </w:ins>
      <w:ins w:id="1162" w:author="Laurence Golding" w:date="2019-04-09T17:38:00Z">
        <w:r>
          <w:fldChar w:fldCharType="separate"/>
        </w:r>
        <w:r>
          <w:t>3.6</w:t>
        </w:r>
        <w:r>
          <w:fldChar w:fldCharType="end"/>
        </w:r>
      </w:ins>
      <w:ins w:id="1163" w:author="Laurence Golding" w:date="2019-04-09T17:37:00Z">
        <w:r>
          <w:t>) whose property names are the names of the parameters in the request and whose corresponding values are the values of those parameters.</w:t>
        </w:r>
      </w:ins>
    </w:p>
    <w:p w14:paraId="505B1EC8" w14:textId="3B63BA5B" w:rsidR="008D255A" w:rsidRPr="00924F08" w:rsidRDefault="008D255A" w:rsidP="008D255A">
      <w:pPr>
        <w:pStyle w:val="Note"/>
        <w:rPr>
          <w:ins w:id="1164" w:author="Laurence Golding" w:date="2019-04-09T14:29:00Z"/>
        </w:rPr>
      </w:pPr>
      <w:ins w:id="1165" w:author="Laurence Golding" w:date="2019-04-09T17:38:00Z">
        <w:r>
          <w:t xml:space="preserve">NOTE: The </w:t>
        </w:r>
        <w:r w:rsidRPr="008D255A">
          <w:rPr>
            <w:rStyle w:val="CODEtemp"/>
          </w:rPr>
          <w:t>parameters</w:t>
        </w:r>
        <w:r>
          <w:t xml:space="preserve"> property exists </w:t>
        </w:r>
      </w:ins>
      <w:ins w:id="1166" w:author="Laurence Golding" w:date="2019-04-09T17:39:00Z">
        <w:r>
          <w:t xml:space="preserve">as a convenience for the log file consumer. If it is absent, the consumer can parse the parameters from </w:t>
        </w:r>
        <w:r w:rsidRPr="008D255A">
          <w:rPr>
            <w:rStyle w:val="CODEtemp"/>
          </w:rPr>
          <w:t>body</w:t>
        </w:r>
        <w:r>
          <w:t xml:space="preserve"> (§</w:t>
        </w:r>
      </w:ins>
      <w:ins w:id="1167" w:author="Laurence Golding" w:date="2019-04-09T17:40:00Z">
        <w:r>
          <w:fldChar w:fldCharType="begin"/>
        </w:r>
        <w:r>
          <w:instrText xml:space="preserve"> REF _Ref5724016 \r \h </w:instrText>
        </w:r>
      </w:ins>
      <w:r>
        <w:fldChar w:fldCharType="separate"/>
      </w:r>
      <w:ins w:id="1168" w:author="Laurence Golding" w:date="2019-04-09T17:40:00Z">
        <w:r>
          <w:t>3.43.9</w:t>
        </w:r>
        <w:r>
          <w:fldChar w:fldCharType="end"/>
        </w:r>
      </w:ins>
      <w:ins w:id="1169" w:author="Laurence Golding" w:date="2019-04-09T17:39:00Z">
        <w:r>
          <w:t>)</w:t>
        </w:r>
      </w:ins>
      <w:ins w:id="1170" w:author="Laurence Golding" w:date="2019-04-09T17:40:00Z">
        <w:r>
          <w:t xml:space="preserve">, in the case of a forms post, or from the query portion of </w:t>
        </w:r>
      </w:ins>
      <w:ins w:id="1171" w:author="Laurence Golding" w:date="2019-04-09T17:41:00Z">
        <w:r w:rsidRPr="008D255A">
          <w:rPr>
            <w:rStyle w:val="CODEtemp"/>
          </w:rPr>
          <w:t>uri</w:t>
        </w:r>
      </w:ins>
      <w:ins w:id="1172" w:author="Laurence Golding" w:date="2019-04-09T17:40:00Z">
        <w:r>
          <w:t xml:space="preserve"> (§</w:t>
        </w:r>
        <w:r>
          <w:fldChar w:fldCharType="begin"/>
        </w:r>
        <w:r>
          <w:instrText xml:space="preserve"> REF _Ref5717757 \r \h </w:instrText>
        </w:r>
      </w:ins>
      <w:r>
        <w:fldChar w:fldCharType="separate"/>
      </w:r>
      <w:ins w:id="1173" w:author="Laurence Golding" w:date="2019-04-09T17:40:00Z">
        <w:r>
          <w:t>3.43.5</w:t>
        </w:r>
        <w:r>
          <w:fldChar w:fldCharType="end"/>
        </w:r>
        <w:r>
          <w:t>).</w:t>
        </w:r>
      </w:ins>
    </w:p>
    <w:p w14:paraId="587B18A1" w14:textId="77777777" w:rsidR="00924F08" w:rsidRDefault="00924F08" w:rsidP="00924F08">
      <w:pPr>
        <w:pStyle w:val="Heading3"/>
        <w:numPr>
          <w:ilvl w:val="2"/>
          <w:numId w:val="2"/>
        </w:numPr>
        <w:rPr>
          <w:ins w:id="1174" w:author="Laurence Golding" w:date="2019-04-09T14:29:00Z"/>
        </w:rPr>
      </w:pPr>
      <w:bookmarkStart w:id="1175" w:name="_Ref5724016"/>
      <w:ins w:id="1176" w:author="Laurence Golding" w:date="2019-04-09T14:29:00Z">
        <w:r>
          <w:t>body property</w:t>
        </w:r>
        <w:bookmarkEnd w:id="1175"/>
      </w:ins>
    </w:p>
    <w:p w14:paraId="7467CB75" w14:textId="6A5486A9" w:rsidR="00924F08" w:rsidRDefault="000D2F9E" w:rsidP="00924F08">
      <w:pPr>
        <w:rPr>
          <w:ins w:id="1177" w:author="Laurence Golding" w:date="2019-04-09T17:16:00Z"/>
        </w:rPr>
      </w:pPr>
      <w:ins w:id="1178" w:author="Laurence Golding" w:date="2019-04-09T17:15:00Z">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w:t>
        </w:r>
      </w:ins>
      <w:ins w:id="1179" w:author="Laurence Golding" w:date="2019-04-09T17:16:00Z">
        <w:r>
          <w:t xml:space="preserve"> (§</w:t>
        </w:r>
        <w:r>
          <w:fldChar w:fldCharType="begin"/>
        </w:r>
        <w:r>
          <w:instrText xml:space="preserve"> REF _Ref509042171 \r \h </w:instrText>
        </w:r>
      </w:ins>
      <w:r>
        <w:fldChar w:fldCharType="separate"/>
      </w:r>
      <w:ins w:id="1180" w:author="Laurence Golding" w:date="2019-04-09T17:16:00Z">
        <w:r>
          <w:t>3.3</w:t>
        </w:r>
        <w:r>
          <w:fldChar w:fldCharType="end"/>
        </w:r>
        <w:r>
          <w:t>)</w:t>
        </w:r>
      </w:ins>
      <w:ins w:id="1181" w:author="Laurence Golding" w:date="2019-04-09T17:15:00Z">
        <w:r>
          <w:t xml:space="preserve"> containing the </w:t>
        </w:r>
      </w:ins>
      <w:ins w:id="1182" w:author="Laurence Golding" w:date="2019-04-09T17:16:00Z">
        <w:r>
          <w:t>body of</w:t>
        </w:r>
      </w:ins>
      <w:ins w:id="1183" w:author="Laurence Golding" w:date="2019-04-09T17:15:00Z">
        <w:r>
          <w:t xml:space="preserve"> the request.</w:t>
        </w:r>
      </w:ins>
    </w:p>
    <w:p w14:paraId="47BEE5B9" w14:textId="4896704B" w:rsidR="000D2F9E" w:rsidRDefault="000D2F9E" w:rsidP="00924F08">
      <w:pPr>
        <w:rPr>
          <w:ins w:id="1184" w:author="Laurence Golding" w:date="2019-04-09T17:18:00Z"/>
        </w:rPr>
      </w:pPr>
      <w:ins w:id="1185" w:author="Laurence Golding" w:date="2019-04-09T17:16:00Z">
        <w:r>
          <w:t xml:space="preserve">If the </w:t>
        </w:r>
      </w:ins>
      <w:ins w:id="1186" w:author="Laurence Golding" w:date="2019-04-09T17:17:00Z">
        <w:r>
          <w:t xml:space="preserve">request </w:t>
        </w:r>
      </w:ins>
      <w:ins w:id="1187" w:author="Laurence Golding" w:date="2019-04-09T17:16:00Z">
        <w:r>
          <w:t xml:space="preserve">body is entirely textual, </w:t>
        </w:r>
      </w:ins>
      <w:ins w:id="1188" w:author="Laurence Golding" w:date="2019-04-09T17:17:00Z">
        <w:r w:rsidRPr="000D2F9E">
          <w:rPr>
            <w:rStyle w:val="CODEtemp"/>
          </w:rPr>
          <w:t>body.text</w:t>
        </w:r>
        <w:r>
          <w:t xml:space="preserve"> (§</w:t>
        </w:r>
        <w:r>
          <w:fldChar w:fldCharType="begin"/>
        </w:r>
        <w:r>
          <w:instrText xml:space="preserve"> REF _Ref509043697 \r \h </w:instrText>
        </w:r>
      </w:ins>
      <w:r>
        <w:fldChar w:fldCharType="separate"/>
      </w:r>
      <w:ins w:id="1189" w:author="Laurence Golding" w:date="2019-04-09T17:17:00Z">
        <w:r>
          <w:t>3.3.2</w:t>
        </w:r>
        <w:r>
          <w:fldChar w:fldCharType="end"/>
        </w:r>
        <w:r>
          <w:t xml:space="preserve">) </w:t>
        </w:r>
        <w:r w:rsidRPr="000D2F9E">
          <w:rPr>
            <w:b/>
          </w:rPr>
          <w:t>SHOULD</w:t>
        </w:r>
        <w:r>
          <w:t xml:space="preserve"> be present. If present, it </w:t>
        </w:r>
        <w:r w:rsidRPr="000D2F9E">
          <w:rPr>
            <w:b/>
          </w:rPr>
          <w:t>SHALL</w:t>
        </w:r>
        <w:r>
          <w:t xml:space="preserve"> contain the</w:t>
        </w:r>
      </w:ins>
      <w:ins w:id="1190" w:author="Laurence Golding" w:date="2019-04-09T17:18:00Z">
        <w:r>
          <w:t xml:space="preserve"> request body, transcoded to UTF-8 if necessary.</w:t>
        </w:r>
      </w:ins>
    </w:p>
    <w:p w14:paraId="4E5ED8D8" w14:textId="1A8DD49C" w:rsidR="000D2F9E" w:rsidRDefault="000D2F9E" w:rsidP="000D2F9E">
      <w:pPr>
        <w:pStyle w:val="Note"/>
        <w:rPr>
          <w:ins w:id="1191" w:author="Laurence Golding" w:date="2019-04-09T17:21:00Z"/>
        </w:rPr>
      </w:pPr>
      <w:ins w:id="1192" w:author="Laurence Golding" w:date="2019-04-09T17:18:00Z">
        <w:r>
          <w:t>NOTE</w:t>
        </w:r>
      </w:ins>
      <w:ins w:id="1193" w:author="Laurence Golding" w:date="2019-04-09T17:19:00Z">
        <w:r>
          <w:t xml:space="preserve"> 1</w:t>
        </w:r>
      </w:ins>
      <w:ins w:id="1194" w:author="Laurence Golding" w:date="2019-04-09T17:18:00Z">
        <w:r>
          <w:t>: Th</w:t>
        </w:r>
      </w:ins>
      <w:ins w:id="1195" w:author="Laurence Golding" w:date="2019-04-09T17:19:00Z">
        <w:r>
          <w:t>e transcoding is required because all textual content in a SARIF log file is represented in UTF-8</w:t>
        </w:r>
      </w:ins>
      <w:ins w:id="1196" w:author="Laurence Golding" w:date="2019-04-09T17:21:00Z">
        <w:r w:rsidR="00141A1E">
          <w:t xml:space="preserve"> (see §</w:t>
        </w:r>
        <w:r w:rsidR="00141A1E">
          <w:fldChar w:fldCharType="begin"/>
        </w:r>
        <w:r w:rsidR="00141A1E">
          <w:instrText xml:space="preserve"> REF _Ref509041819 \r \h </w:instrText>
        </w:r>
      </w:ins>
      <w:r w:rsidR="00141A1E">
        <w:fldChar w:fldCharType="separate"/>
      </w:r>
      <w:ins w:id="1197" w:author="Laurence Golding" w:date="2019-04-09T17:21:00Z">
        <w:r w:rsidR="00141A1E">
          <w:t>3.1</w:t>
        </w:r>
        <w:r w:rsidR="00141A1E">
          <w:fldChar w:fldCharType="end"/>
        </w:r>
        <w:r w:rsidR="00141A1E">
          <w:t>)</w:t>
        </w:r>
      </w:ins>
      <w:ins w:id="1198" w:author="Laurence Golding" w:date="2019-04-09T17:19:00Z">
        <w:r>
          <w:t>.</w:t>
        </w:r>
      </w:ins>
    </w:p>
    <w:p w14:paraId="4E221FA4" w14:textId="79DB2FB4" w:rsidR="00141A1E" w:rsidRDefault="00141A1E" w:rsidP="00141A1E">
      <w:pPr>
        <w:pStyle w:val="Note"/>
        <w:rPr>
          <w:ins w:id="1199" w:author="Laurence Golding" w:date="2019-04-09T17:26:00Z"/>
        </w:rPr>
      </w:pPr>
      <w:ins w:id="1200" w:author="Laurence Golding" w:date="2019-04-09T17:21:00Z">
        <w:r>
          <w:t>NOTE 2: If necessary,</w:t>
        </w:r>
      </w:ins>
      <w:ins w:id="1201" w:author="Laurence Golding" w:date="2019-04-09T17:22:00Z">
        <w:r>
          <w:t xml:space="preserve"> the character encoding actually used in the request can be deduced from the</w:t>
        </w:r>
      </w:ins>
      <w:ins w:id="1202" w:author="Laurence Golding" w:date="2019-04-09T17:23:00Z">
        <w:r>
          <w:t xml:space="preserve"> value of the </w:t>
        </w:r>
        <w:r w:rsidRPr="00141A1E">
          <w:rPr>
            <w:rStyle w:val="CODEtemp"/>
          </w:rPr>
          <w:t>Content-Type</w:t>
        </w:r>
        <w:r>
          <w:t xml:space="preserve"> header (see §</w:t>
        </w:r>
      </w:ins>
      <w:ins w:id="1203" w:author="Laurence Golding" w:date="2019-04-09T17:24:00Z">
        <w:r>
          <w:fldChar w:fldCharType="begin"/>
        </w:r>
        <w:r>
          <w:instrText xml:space="preserve"> REF _Ref5723069 \r \h </w:instrText>
        </w:r>
      </w:ins>
      <w:r>
        <w:fldChar w:fldCharType="separate"/>
      </w:r>
      <w:ins w:id="1204" w:author="Laurence Golding" w:date="2019-04-09T17:24:00Z">
        <w:r>
          <w:t>3.43.7</w:t>
        </w:r>
        <w:r>
          <w:fldChar w:fldCharType="end"/>
        </w:r>
      </w:ins>
      <w:ins w:id="1205" w:author="Laurence Golding" w:date="2019-04-09T17:23:00Z">
        <w:r>
          <w:t xml:space="preserve">), for example, </w:t>
        </w:r>
        <w:r w:rsidRPr="00141A1E">
          <w:rPr>
            <w:rStyle w:val="CODEtemp"/>
          </w:rPr>
          <w:t>"text/</w:t>
        </w:r>
      </w:ins>
      <w:ins w:id="1206" w:author="Laurence Golding" w:date="2019-04-09T17:24:00Z">
        <w:r w:rsidRPr="00141A1E">
          <w:rPr>
            <w:rStyle w:val="CODEtemp"/>
          </w:rPr>
          <w:t>plain; charset=ascii"</w:t>
        </w:r>
        <w:r>
          <w:t>.</w:t>
        </w:r>
      </w:ins>
    </w:p>
    <w:p w14:paraId="68C20E2A" w14:textId="3C99221A" w:rsidR="00141A1E" w:rsidRPr="00141A1E" w:rsidRDefault="00141A1E" w:rsidP="00141A1E">
      <w:pPr>
        <w:rPr>
          <w:ins w:id="1207" w:author="Laurence Golding" w:date="2019-04-09T17:21:00Z"/>
        </w:rPr>
      </w:pPr>
      <w:ins w:id="1208" w:author="Laurence Golding" w:date="2019-04-09T17:26:00Z">
        <w:r>
          <w:t xml:space="preserve">If the request body is entirely textual, </w:t>
        </w:r>
        <w:r w:rsidRPr="00141A1E">
          <w:rPr>
            <w:rStyle w:val="CODEtemp"/>
          </w:rPr>
          <w:t>body.binary</w:t>
        </w:r>
        <w:r>
          <w:t xml:space="preserve"> (§</w:t>
        </w:r>
      </w:ins>
      <w:ins w:id="1209" w:author="Laurence Golding" w:date="2019-04-09T17:28:00Z">
        <w:r>
          <w:fldChar w:fldCharType="begin"/>
        </w:r>
        <w:r>
          <w:instrText xml:space="preserve"> REF _Ref509043776 \r \h </w:instrText>
        </w:r>
      </w:ins>
      <w:r>
        <w:fldChar w:fldCharType="separate"/>
      </w:r>
      <w:ins w:id="1210" w:author="Laurence Golding" w:date="2019-04-09T17:28:00Z">
        <w:r>
          <w:t>3.3.3</w:t>
        </w:r>
        <w:r>
          <w:fldChar w:fldCharType="end"/>
        </w:r>
      </w:ins>
      <w:ins w:id="1211" w:author="Laurence Golding" w:date="2019-04-09T17:26:00Z">
        <w:r>
          <w:t xml:space="preserve">) </w:t>
        </w:r>
        <w:r>
          <w:rPr>
            <w:b/>
          </w:rPr>
          <w:t>MAY</w:t>
        </w:r>
        <w:r>
          <w:t xml:space="preserve"> be present. If present, it </w:t>
        </w:r>
        <w:r>
          <w:rPr>
            <w:b/>
          </w:rPr>
          <w:t>SHALL</w:t>
        </w:r>
        <w:r>
          <w:t xml:space="preserve"> contain the </w:t>
        </w:r>
      </w:ins>
      <w:ins w:id="1212" w:author="Laurence Golding" w:date="2019-04-09T17:27:00Z">
        <w:r>
          <w:t>MIME Base64 encoding [</w:t>
        </w:r>
        <w:r>
          <w:fldChar w:fldCharType="begin"/>
        </w:r>
        <w:r>
          <w:instrText xml:space="preserve"> HYPERLINK \l "RFC2045" </w:instrText>
        </w:r>
        <w:r>
          <w:fldChar w:fldCharType="separate"/>
        </w:r>
        <w:r w:rsidRPr="00E22946">
          <w:rPr>
            <w:rStyle w:val="Hyperlink"/>
          </w:rPr>
          <w:t>RFC2045</w:t>
        </w:r>
        <w:r>
          <w:rPr>
            <w:rStyle w:val="Hyperlink"/>
          </w:rPr>
          <w:fldChar w:fldCharType="end"/>
        </w:r>
        <w:r>
          <w:t xml:space="preserve">] of the body </w:t>
        </w:r>
      </w:ins>
      <w:ins w:id="1213" w:author="Laurence Golding" w:date="2019-04-09T17:30:00Z">
        <w:r>
          <w:t>as it was</w:t>
        </w:r>
      </w:ins>
      <w:ins w:id="1214" w:author="Laurence Golding" w:date="2019-04-09T17:28:00Z">
        <w:r>
          <w:t xml:space="preserve"> actually </w:t>
        </w:r>
      </w:ins>
      <w:ins w:id="1215" w:author="Laurence Golding" w:date="2019-04-09T17:30:00Z">
        <w:r>
          <w:t>transmitted</w:t>
        </w:r>
      </w:ins>
      <w:ins w:id="1216" w:author="Laurence Golding" w:date="2019-04-09T17:28:00Z">
        <w:r>
          <w:t>.</w:t>
        </w:r>
      </w:ins>
    </w:p>
    <w:p w14:paraId="4F11857C" w14:textId="313C8EA9" w:rsidR="00141A1E" w:rsidRPr="00141A1E" w:rsidRDefault="00141A1E" w:rsidP="00141A1E">
      <w:pPr>
        <w:rPr>
          <w:ins w:id="1217" w:author="Laurence Golding" w:date="2019-04-09T14:30:00Z"/>
        </w:rPr>
      </w:pPr>
      <w:ins w:id="1218" w:author="Laurence Golding" w:date="2019-04-09T17:21:00Z">
        <w:r>
          <w:t>If the request body</w:t>
        </w:r>
      </w:ins>
      <w:ins w:id="1219" w:author="Laurence Golding" w:date="2019-04-09T17:25:00Z">
        <w:r>
          <w:t xml:space="preserve"> consists partially or entirely of binary data, </w:t>
        </w:r>
        <w:r w:rsidRPr="00141A1E">
          <w:rPr>
            <w:rStyle w:val="CODEtemp"/>
          </w:rPr>
          <w:t>body.binary</w:t>
        </w:r>
        <w:r>
          <w:t xml:space="preserve"> </w:t>
        </w:r>
      </w:ins>
      <w:ins w:id="1220" w:author="Laurence Golding" w:date="2019-04-09T17:28:00Z">
        <w:r w:rsidRPr="00141A1E">
          <w:rPr>
            <w:b/>
          </w:rPr>
          <w:t>SHALL</w:t>
        </w:r>
        <w:r>
          <w:t xml:space="preserve"> be present and </w:t>
        </w:r>
      </w:ins>
      <w:ins w:id="1221" w:author="Laurence Golding" w:date="2019-04-09T17:29:00Z">
        <w:r w:rsidRPr="00141A1E">
          <w:rPr>
            <w:b/>
          </w:rPr>
          <w:t>SHALL</w:t>
        </w:r>
        <w:r>
          <w:t xml:space="preserve"> </w:t>
        </w:r>
      </w:ins>
      <w:ins w:id="1222" w:author="Laurence Golding" w:date="2019-04-09T17:28:00Z">
        <w:r>
          <w:t>contain the MIME</w:t>
        </w:r>
      </w:ins>
      <w:ins w:id="1223" w:author="Laurence Golding" w:date="2019-04-09T17:29:00Z">
        <w:r>
          <w:t xml:space="preserve"> Base64 encoding of the body.</w:t>
        </w:r>
      </w:ins>
      <w:ins w:id="1224" w:author="Laurence Golding" w:date="2019-04-09T17:31:00Z">
        <w:r>
          <w:t xml:space="preserve"> In this situation, </w:t>
        </w:r>
        <w:r w:rsidRPr="00141A1E">
          <w:rPr>
            <w:rStyle w:val="CODEtemp"/>
          </w:rPr>
          <w:t>body.text</w:t>
        </w:r>
        <w:r>
          <w:t xml:space="preserve"> </w:t>
        </w:r>
        <w:r w:rsidRPr="00141A1E">
          <w:rPr>
            <w:b/>
          </w:rPr>
          <w:t>SHALL</w:t>
        </w:r>
        <w:r>
          <w:t xml:space="preserve"> be absent.</w:t>
        </w:r>
      </w:ins>
    </w:p>
    <w:p w14:paraId="42678110" w14:textId="382FEFE8" w:rsidR="00924F08" w:rsidRDefault="00924F08" w:rsidP="00924F08">
      <w:pPr>
        <w:pStyle w:val="Heading2"/>
        <w:rPr>
          <w:ins w:id="1225" w:author="Laurence Golding" w:date="2019-04-09T14:30:00Z"/>
        </w:rPr>
      </w:pPr>
      <w:bookmarkStart w:id="1226" w:name="_Ref5715652"/>
      <w:ins w:id="1227" w:author="Laurence Golding" w:date="2019-04-09T14:30:00Z">
        <w:r>
          <w:t>response object</w:t>
        </w:r>
        <w:bookmarkEnd w:id="1226"/>
      </w:ins>
    </w:p>
    <w:p w14:paraId="22135673" w14:textId="1AFD5784" w:rsidR="00924F08" w:rsidRDefault="00924F08" w:rsidP="00924F08">
      <w:pPr>
        <w:pStyle w:val="Heading3"/>
        <w:rPr>
          <w:ins w:id="1228" w:author="Laurence Golding" w:date="2019-04-09T14:30:00Z"/>
        </w:rPr>
      </w:pPr>
      <w:ins w:id="1229" w:author="Laurence Golding" w:date="2019-04-09T14:30:00Z">
        <w:r>
          <w:t>General</w:t>
        </w:r>
      </w:ins>
    </w:p>
    <w:p w14:paraId="041334A1" w14:textId="56B5ECC2" w:rsidR="00924F08" w:rsidRDefault="000F0345" w:rsidP="00924F08">
      <w:pPr>
        <w:rPr>
          <w:ins w:id="1230" w:author="Laurence Golding" w:date="2019-04-09T15:36:00Z"/>
        </w:rPr>
      </w:pPr>
      <w:ins w:id="1231" w:author="Laurence Golding" w:date="2019-04-09T15:35:00Z">
        <w:r>
          <w:t xml:space="preserve">A </w:t>
        </w:r>
        <w:r w:rsidRPr="007C4E23">
          <w:rPr>
            <w:rStyle w:val="CODEtemp"/>
          </w:rPr>
          <w:t>response</w:t>
        </w:r>
        <w:r>
          <w:t xml:space="preserve"> object describes the response to a</w:t>
        </w:r>
      </w:ins>
      <w:ins w:id="1232" w:author="Laurence Golding" w:date="2019-04-09T16:09:00Z">
        <w:r w:rsidR="00937E4C">
          <w:t>n</w:t>
        </w:r>
      </w:ins>
      <w:ins w:id="1233" w:author="Laurence Golding" w:date="2019-04-09T15:35:00Z">
        <w:r>
          <w:t xml:space="preserve"> </w:t>
        </w:r>
      </w:ins>
      <w:ins w:id="1234" w:author="Laurence Golding" w:date="2019-04-09T16:09:00Z">
        <w:r w:rsidR="00937E4C">
          <w:t>HTTP</w:t>
        </w:r>
      </w:ins>
      <w:ins w:id="1235" w:author="Laurence Golding" w:date="2019-04-09T15:35:00Z">
        <w:r>
          <w:t xml:space="preserve"> request</w:t>
        </w:r>
      </w:ins>
      <w:ins w:id="1236" w:author="Laurence Golding" w:date="2019-04-09T16:09:00Z">
        <w:r w:rsidR="00937E4C">
          <w:t xml:space="preserve"> [</w:t>
        </w:r>
        <w:r w:rsidR="00937E4C">
          <w:fldChar w:fldCharType="begin"/>
        </w:r>
        <w:r w:rsidR="00937E4C">
          <w:instrText xml:space="preserve"> HYPERLINK  \l "RFC7230" </w:instrText>
        </w:r>
        <w:r w:rsidR="00937E4C">
          <w:fldChar w:fldCharType="separate"/>
        </w:r>
        <w:r w:rsidR="00937E4C" w:rsidRPr="00937E4C">
          <w:rPr>
            <w:rStyle w:val="Hyperlink"/>
          </w:rPr>
          <w:t>RFC7230</w:t>
        </w:r>
        <w:r w:rsidR="00937E4C">
          <w:fldChar w:fldCharType="end"/>
        </w:r>
        <w:r w:rsidR="00937E4C">
          <w:t>]</w:t>
        </w:r>
      </w:ins>
      <w:ins w:id="1237" w:author="Laurence Golding" w:date="2019-04-09T15:35:00Z">
        <w:r>
          <w:t>.</w:t>
        </w:r>
      </w:ins>
      <w:ins w:id="1238" w:author="Laurence Golding" w:date="2019-04-09T15:36:00Z">
        <w:r w:rsidR="007C4E23">
          <w:t xml:space="preserve"> The request itself is described by a </w:t>
        </w:r>
        <w:r w:rsidR="007C4E23" w:rsidRPr="007C4E23">
          <w:rPr>
            <w:rStyle w:val="CODEtemp"/>
          </w:rPr>
          <w:t>request</w:t>
        </w:r>
        <w:r w:rsidR="007C4E23">
          <w:t xml:space="preserve"> object (</w:t>
        </w:r>
      </w:ins>
      <w:ins w:id="1239" w:author="Laurence Golding" w:date="2019-04-09T15:37:00Z">
        <w:r w:rsidR="007C4E23">
          <w:t>§</w:t>
        </w:r>
        <w:r w:rsidR="007C4E23">
          <w:fldChar w:fldCharType="begin"/>
        </w:r>
        <w:r w:rsidR="007C4E23">
          <w:instrText xml:space="preserve"> REF _Ref5715197 \r \h </w:instrText>
        </w:r>
      </w:ins>
      <w:r w:rsidR="007C4E23">
        <w:fldChar w:fldCharType="separate"/>
      </w:r>
      <w:ins w:id="1240" w:author="Laurence Golding" w:date="2019-04-09T15:37:00Z">
        <w:r w:rsidR="007C4E23">
          <w:t>3.43</w:t>
        </w:r>
        <w:r w:rsidR="007C4E23">
          <w:fldChar w:fldCharType="end"/>
        </w:r>
      </w:ins>
      <w:ins w:id="1241" w:author="Laurence Golding" w:date="2019-04-09T15:36:00Z">
        <w:r w:rsidR="007C4E23">
          <w:t>).</w:t>
        </w:r>
      </w:ins>
    </w:p>
    <w:p w14:paraId="4EE59687" w14:textId="1F577F0D" w:rsidR="007C4E23" w:rsidRDefault="007C4E23" w:rsidP="007C4E23">
      <w:pPr>
        <w:pStyle w:val="Note"/>
        <w:rPr>
          <w:ins w:id="1242" w:author="Laurence Golding" w:date="2019-04-09T16:53:00Z"/>
        </w:rPr>
      </w:pPr>
      <w:ins w:id="1243" w:author="Laurence Golding" w:date="2019-04-09T15:36:00Z">
        <w:r>
          <w:t>NOTE: This object is primarily useful to web analysis tools.</w:t>
        </w:r>
      </w:ins>
    </w:p>
    <w:p w14:paraId="7AB1DCFA" w14:textId="1BA76B32" w:rsidR="00672D1E" w:rsidRDefault="00672D1E" w:rsidP="00672D1E">
      <w:pPr>
        <w:rPr>
          <w:ins w:id="1244" w:author="Laurence Golding" w:date="2019-04-09T16:57:00Z"/>
        </w:rPr>
      </w:pPr>
      <w:ins w:id="1245" w:author="Laurence Golding" w:date="2019-04-09T16:53:00Z">
        <w:r>
          <w:t xml:space="preserve">A </w:t>
        </w:r>
        <w:r w:rsidRPr="008377A9">
          <w:rPr>
            <w:rStyle w:val="CODEtemp"/>
          </w:rPr>
          <w:t>response</w:t>
        </w:r>
        <w:r>
          <w:t xml:space="preserve"> object need not represent a </w:t>
        </w:r>
      </w:ins>
      <w:ins w:id="1246" w:author="Laurence Golding" w:date="2019-04-09T16:57:00Z">
        <w:r>
          <w:t>valid HTTP response.</w:t>
        </w:r>
      </w:ins>
    </w:p>
    <w:p w14:paraId="00C82433" w14:textId="1AF1BCA0" w:rsidR="00672D1E" w:rsidRPr="00672D1E" w:rsidRDefault="00672D1E" w:rsidP="00672D1E">
      <w:pPr>
        <w:pStyle w:val="Note"/>
        <w:rPr>
          <w:ins w:id="1247" w:author="Laurence Golding" w:date="2019-04-09T15:56:00Z"/>
        </w:rPr>
      </w:pPr>
      <w:ins w:id="1248" w:author="Laurence Golding" w:date="2019-04-09T16:57:00Z">
        <w:r>
          <w:t>NOTE 2: This allows a</w:t>
        </w:r>
      </w:ins>
      <w:ins w:id="1249" w:author="Laurence Golding" w:date="2019-04-09T17:00:00Z">
        <w:r w:rsidR="008377A9">
          <w:t>n analysis</w:t>
        </w:r>
      </w:ins>
      <w:ins w:id="1250" w:author="Laurence Golding" w:date="2019-04-09T16:57:00Z">
        <w:r>
          <w:t xml:space="preserve"> tool to describe a situation where a server produces an </w:t>
        </w:r>
      </w:ins>
      <w:ins w:id="1251" w:author="Laurence Golding" w:date="2019-04-09T17:00:00Z">
        <w:r w:rsidR="008377A9">
          <w:t>i</w:t>
        </w:r>
      </w:ins>
      <w:ins w:id="1252" w:author="Laurence Golding" w:date="2019-04-09T16:57:00Z">
        <w:r>
          <w:t>nvalid response.</w:t>
        </w:r>
      </w:ins>
    </w:p>
    <w:p w14:paraId="29DEDD77" w14:textId="1BE75EDE" w:rsidR="00924F08" w:rsidRDefault="00C75437" w:rsidP="00C75437">
      <w:pPr>
        <w:pStyle w:val="Heading3"/>
        <w:rPr>
          <w:ins w:id="1253" w:author="Laurence Golding" w:date="2019-04-09T14:33:00Z"/>
        </w:rPr>
      </w:pPr>
      <w:bookmarkStart w:id="1254" w:name="_Ref5717809"/>
      <w:ins w:id="1255" w:author="Laurence Golding" w:date="2019-04-09T14:33:00Z">
        <w:r>
          <w:lastRenderedPageBreak/>
          <w:t>index property</w:t>
        </w:r>
        <w:bookmarkEnd w:id="1254"/>
      </w:ins>
    </w:p>
    <w:p w14:paraId="3ED1A643" w14:textId="1A91BCFE" w:rsidR="00381EA0" w:rsidRDefault="00381EA0" w:rsidP="00381EA0">
      <w:pPr>
        <w:rPr>
          <w:ins w:id="1256" w:author="Laurence Golding" w:date="2019-04-09T15:41:00Z"/>
        </w:rPr>
      </w:pPr>
      <w:ins w:id="1257" w:author="Laurence Golding" w:date="2019-04-09T15:41:00Z">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ins>
      <w:ins w:id="1258" w:author="Laurence Golding" w:date="2019-04-09T15:41:00Z">
        <w:r>
          <w:fldChar w:fldCharType="separate"/>
        </w:r>
        <w:r>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ins>
      <w:r>
        <w:fldChar w:fldCharType="separate"/>
      </w:r>
      <w:ins w:id="1259" w:author="Laurence Golding" w:date="2019-04-09T15:41:00Z">
        <w:r>
          <w:t>3.14.21</w:t>
        </w:r>
        <w:r>
          <w:fldChar w:fldCharType="end"/>
        </w:r>
        <w:r>
          <w:t xml:space="preserve">) of a </w:t>
        </w:r>
        <w:r>
          <w:rPr>
            <w:rStyle w:val="CODEtemp"/>
          </w:rPr>
          <w:t>response</w:t>
        </w:r>
        <w:r>
          <w:t xml:space="preserve"> object that provides additional properties for </w:t>
        </w:r>
        <w:r w:rsidRPr="00381EA0">
          <w:rPr>
            <w:rStyle w:val="CODEtemp"/>
          </w:rPr>
          <w:t>thisO</w:t>
        </w:r>
      </w:ins>
      <w:ins w:id="1260" w:author="Laurence Golding" w:date="2019-04-09T15:42:00Z">
        <w:r w:rsidRPr="00381EA0">
          <w:rPr>
            <w:rStyle w:val="CODEtemp"/>
          </w:rPr>
          <w:t>bject</w:t>
        </w:r>
      </w:ins>
      <w:ins w:id="1261" w:author="Laurence Golding" w:date="2019-04-09T15:41:00Z">
        <w:r>
          <w:t xml:space="preserve">. We refer to the object in </w:t>
        </w:r>
        <w:r>
          <w:rPr>
            <w:rStyle w:val="CODEtemp"/>
          </w:rPr>
          <w:t>theRun</w:t>
        </w:r>
        <w:r w:rsidRPr="00DB4555">
          <w:rPr>
            <w:rStyle w:val="CODEtemp"/>
          </w:rPr>
          <w:t>.</w:t>
        </w:r>
      </w:ins>
      <w:ins w:id="1262" w:author="Laurence Golding" w:date="2019-04-09T15:42:00Z">
        <w:r>
          <w:rPr>
            <w:rStyle w:val="CODEtemp"/>
          </w:rPr>
          <w:t>responses</w:t>
        </w:r>
      </w:ins>
      <w:ins w:id="1263" w:author="Laurence Golding" w:date="2019-04-09T15:41:00Z">
        <w:r>
          <w:t xml:space="preserve"> as the “cached object.”</w:t>
        </w:r>
      </w:ins>
    </w:p>
    <w:p w14:paraId="0BE42E5C" w14:textId="79A2B98A" w:rsidR="00381EA0" w:rsidRDefault="00381EA0" w:rsidP="00381EA0">
      <w:pPr>
        <w:rPr>
          <w:ins w:id="1264" w:author="Laurence Golding" w:date="2019-04-09T15:41:00Z"/>
        </w:rPr>
      </w:pPr>
      <w:ins w:id="1265" w:author="Laurence Golding" w:date="2019-04-09T15:41:00Z">
        <w:r>
          <w:t xml:space="preserve">If </w:t>
        </w:r>
        <w:r w:rsidRPr="00BD0A07">
          <w:rPr>
            <w:rStyle w:val="CODEtemp"/>
          </w:rPr>
          <w:t>thisObject</w:t>
        </w:r>
        <w:r>
          <w:t xml:space="preserve"> is an element of </w:t>
        </w:r>
        <w:r>
          <w:rPr>
            <w:rStyle w:val="CODEtemp"/>
          </w:rPr>
          <w:t>run.</w:t>
        </w:r>
      </w:ins>
      <w:ins w:id="1266" w:author="Laurence Golding" w:date="2019-04-09T15:42:00Z">
        <w:r>
          <w:rPr>
            <w:rStyle w:val="CODEtemp"/>
          </w:rPr>
          <w:t>responses</w:t>
        </w:r>
      </w:ins>
      <w:ins w:id="1267" w:author="Laurence Golding" w:date="2019-04-09T15:41:00Z">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ins>
      <w:ins w:id="1268" w:author="Laurence Golding" w:date="2019-04-09T15:43:00Z">
        <w:r>
          <w:rPr>
            <w:rStyle w:val="CODEtemp"/>
          </w:rPr>
          <w:t>responses</w:t>
        </w:r>
      </w:ins>
      <w:ins w:id="1269" w:author="Laurence Golding" w:date="2019-04-09T15:41:00Z">
        <w:r>
          <w:t>.</w:t>
        </w:r>
      </w:ins>
    </w:p>
    <w:p w14:paraId="4BD346FA" w14:textId="5F7E2312" w:rsidR="00381EA0" w:rsidRDefault="00381EA0" w:rsidP="00381EA0">
      <w:pPr>
        <w:rPr>
          <w:ins w:id="1270" w:author="Laurence Golding" w:date="2019-04-09T15:41:00Z"/>
        </w:rPr>
      </w:pPr>
      <w:ins w:id="1271" w:author="Laurence Golding" w:date="2019-04-09T15:41:00Z">
        <w:r>
          <w:t xml:space="preserve">Otherwise, if </w:t>
        </w:r>
        <w:r>
          <w:rPr>
            <w:rStyle w:val="CODEtemp"/>
          </w:rPr>
          <w:t>run.</w:t>
        </w:r>
      </w:ins>
      <w:ins w:id="1272" w:author="Laurence Golding" w:date="2019-04-09T15:43:00Z">
        <w:r>
          <w:rPr>
            <w:rStyle w:val="CODEtemp"/>
          </w:rPr>
          <w:t>responses</w:t>
        </w:r>
      </w:ins>
      <w:ins w:id="1273" w:author="Laurence Golding" w:date="2019-04-09T15:41:00Z">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ins>
    </w:p>
    <w:p w14:paraId="0356D092" w14:textId="4F19EF6F" w:rsidR="00381EA0" w:rsidRDefault="00381EA0" w:rsidP="00381EA0">
      <w:pPr>
        <w:rPr>
          <w:ins w:id="1274" w:author="Laurence Golding" w:date="2019-04-09T15:41:00Z"/>
        </w:rPr>
      </w:pPr>
      <w:ins w:id="1275" w:author="Laurence Golding" w:date="2019-04-09T15:41:00Z">
        <w:r>
          <w:t xml:space="preserve">Otherwise (that is, if </w:t>
        </w:r>
        <w:r w:rsidRPr="00BD0A07">
          <w:rPr>
            <w:rStyle w:val="CODEtemp"/>
          </w:rPr>
          <w:t>thisObject</w:t>
        </w:r>
        <w:r>
          <w:t xml:space="preserve"> is not an element of </w:t>
        </w:r>
        <w:r>
          <w:rPr>
            <w:rStyle w:val="CODEtemp"/>
          </w:rPr>
          <w:t>theRun</w:t>
        </w:r>
        <w:r w:rsidRPr="00EF3ADA">
          <w:rPr>
            <w:rStyle w:val="CODEtemp"/>
          </w:rPr>
          <w:t>.</w:t>
        </w:r>
      </w:ins>
      <w:ins w:id="1276" w:author="Laurence Golding" w:date="2019-04-09T15:43:00Z">
        <w:r>
          <w:rPr>
            <w:rStyle w:val="CODEtemp"/>
          </w:rPr>
          <w:t>responses</w:t>
        </w:r>
      </w:ins>
      <w:ins w:id="1277" w:author="Laurence Golding" w:date="2019-04-09T15:41:00Z">
        <w:r>
          <w:t xml:space="preserve">, and </w:t>
        </w:r>
        <w:r>
          <w:rPr>
            <w:rStyle w:val="CODEtemp"/>
          </w:rPr>
          <w:t>theRun</w:t>
        </w:r>
        <w:r w:rsidRPr="00EF3ADA">
          <w:rPr>
            <w:rStyle w:val="CODEtemp"/>
          </w:rPr>
          <w:t>.</w:t>
        </w:r>
      </w:ins>
      <w:ins w:id="1278" w:author="Laurence Golding" w:date="2019-04-09T15:43:00Z">
        <w:r>
          <w:rPr>
            <w:rStyle w:val="CODEtemp"/>
          </w:rPr>
          <w:t>responses</w:t>
        </w:r>
      </w:ins>
      <w:ins w:id="1279" w:author="Laurence Golding" w:date="2019-04-09T15:41:00Z">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ins>
      <w:ins w:id="1280" w:author="Laurence Golding" w:date="2019-04-09T15:43:00Z">
        <w:r>
          <w:rPr>
            <w:rStyle w:val="CODEtemp"/>
          </w:rPr>
          <w:t>responses</w:t>
        </w:r>
      </w:ins>
      <w:ins w:id="1281" w:author="Laurence Golding" w:date="2019-04-09T15:41:00Z">
        <w:r>
          <w:t xml:space="preserve"> of the cached object.</w:t>
        </w:r>
      </w:ins>
    </w:p>
    <w:p w14:paraId="348C2C29" w14:textId="77777777" w:rsidR="00381EA0" w:rsidRDefault="00381EA0" w:rsidP="00381EA0">
      <w:pPr>
        <w:rPr>
          <w:ins w:id="1282" w:author="Laurence Golding" w:date="2019-04-09T15:41:00Z"/>
        </w:rPr>
      </w:pPr>
      <w:ins w:id="1283" w:author="Laurence Golding" w:date="2019-04-09T15:41:00Z">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ins>
    </w:p>
    <w:p w14:paraId="0086E070" w14:textId="4F770A60" w:rsidR="00381EA0" w:rsidRDefault="00381EA0" w:rsidP="00381EA0">
      <w:pPr>
        <w:pStyle w:val="Note"/>
        <w:rPr>
          <w:ins w:id="1284" w:author="Laurence Golding" w:date="2019-04-09T15:41:00Z"/>
        </w:rPr>
      </w:pPr>
      <w:ins w:id="1285" w:author="Laurence Golding" w:date="2019-04-09T15:41:00Z">
        <w:r>
          <w:t xml:space="preserve">NOTE: This allows a SARIF producer to reduce the size of the log file by caching properties shared by several </w:t>
        </w:r>
      </w:ins>
      <w:ins w:id="1286" w:author="Laurence Golding" w:date="2019-04-09T15:43:00Z">
        <w:r>
          <w:rPr>
            <w:rStyle w:val="CODEtemp"/>
          </w:rPr>
          <w:t>response</w:t>
        </w:r>
      </w:ins>
      <w:ins w:id="1287" w:author="Laurence Golding" w:date="2019-04-09T15:41:00Z">
        <w:r>
          <w:t xml:space="preserve"> objects and specifying only the properties that differ in the current object.</w:t>
        </w:r>
      </w:ins>
    </w:p>
    <w:p w14:paraId="1456E41C" w14:textId="4A16BA40" w:rsidR="00C75437" w:rsidRDefault="00C75437" w:rsidP="00C75437">
      <w:pPr>
        <w:pStyle w:val="Heading3"/>
        <w:rPr>
          <w:ins w:id="1288" w:author="Laurence Golding" w:date="2019-04-09T14:33:00Z"/>
        </w:rPr>
      </w:pPr>
      <w:bookmarkStart w:id="1289" w:name="_Ref5717825"/>
      <w:ins w:id="1290" w:author="Laurence Golding" w:date="2019-04-09T14:33:00Z">
        <w:r>
          <w:t>protocol property</w:t>
        </w:r>
        <w:bookmarkEnd w:id="1289"/>
      </w:ins>
    </w:p>
    <w:p w14:paraId="78B6379E" w14:textId="44A008A5" w:rsidR="000D2F9E" w:rsidRDefault="000D2F9E" w:rsidP="00C75437">
      <w:pPr>
        <w:rPr>
          <w:ins w:id="1291" w:author="Laurence Golding" w:date="2019-04-09T17:01:00Z"/>
        </w:rPr>
      </w:pPr>
      <w:ins w:id="1292" w:author="Laurence Golding" w:date="2019-04-09T17:01:00Z">
        <w:r>
          <w:t xml:space="preserve">A </w:t>
        </w:r>
      </w:ins>
      <w:ins w:id="1293" w:author="Laurence Golding" w:date="2019-04-09T17:03:00Z">
        <w:r>
          <w:rPr>
            <w:rStyle w:val="CODEtemp"/>
          </w:rPr>
          <w:t>response</w:t>
        </w:r>
      </w:ins>
      <w:ins w:id="1294" w:author="Laurence Golding" w:date="2019-04-09T17:01:00Z">
        <w:r>
          <w:t xml:space="preserve"> object</w:t>
        </w:r>
        <w:r w:rsidRPr="00937E4C">
          <w:rPr>
            <w:b/>
          </w:rPr>
          <w:t xml:space="preserve"> </w:t>
        </w:r>
      </w:ins>
      <w:ins w:id="1295" w:author="Laurence Golding" w:date="2019-04-09T17:14:00Z">
        <w:r>
          <w:rPr>
            <w:b/>
          </w:rPr>
          <w:t>SHOULD</w:t>
        </w:r>
      </w:ins>
      <w:ins w:id="1296" w:author="Laurence Golding" w:date="2019-04-09T17:01:00Z">
        <w:r w:rsidRPr="00937E4C">
          <w:rPr>
            <w:b/>
          </w:rPr>
          <w:t xml:space="preserve"> </w:t>
        </w:r>
        <w:r>
          <w:t xml:space="preserve">contain a property named </w:t>
        </w:r>
        <w:r w:rsidRPr="00937E4C">
          <w:rPr>
            <w:rStyle w:val="CODEtemp"/>
          </w:rPr>
          <w:t>protocol</w:t>
        </w:r>
        <w:r>
          <w:t xml:space="preserve"> whose value is a string containing the name of the web protocol used in the </w:t>
        </w:r>
      </w:ins>
      <w:ins w:id="1297" w:author="Laurence Golding" w:date="2019-04-09T17:03:00Z">
        <w:r>
          <w:t>response</w:t>
        </w:r>
      </w:ins>
      <w:ins w:id="1298" w:author="Laurence Golding" w:date="2019-04-09T17:01:00Z">
        <w:r>
          <w:t>.</w:t>
        </w:r>
      </w:ins>
    </w:p>
    <w:p w14:paraId="64F401AA" w14:textId="72CCAA1A" w:rsidR="00C75437" w:rsidRDefault="000D2F9E" w:rsidP="000D2F9E">
      <w:pPr>
        <w:pStyle w:val="Note"/>
        <w:rPr>
          <w:ins w:id="1299" w:author="Laurence Golding" w:date="2019-04-09T14:33:00Z"/>
        </w:rPr>
      </w:pPr>
      <w:ins w:id="1300" w:author="Laurence Golding" w:date="2019-04-09T17:01:00Z">
        <w:r>
          <w:t xml:space="preserve">EXAMPLE: </w:t>
        </w:r>
        <w:r w:rsidRPr="000D2F9E">
          <w:rPr>
            <w:rStyle w:val="CODEtemp"/>
          </w:rPr>
          <w:t>"protocol": "HTTP"</w:t>
        </w:r>
      </w:ins>
      <w:ins w:id="1301" w:author="Laurence Golding" w:date="2019-04-09T16:10:00Z">
        <w:r w:rsidR="00937E4C">
          <w:t xml:space="preserve"> </w:t>
        </w:r>
      </w:ins>
    </w:p>
    <w:p w14:paraId="52A64F59" w14:textId="6BACD305" w:rsidR="00C75437" w:rsidRDefault="00C75437" w:rsidP="00C75437">
      <w:pPr>
        <w:pStyle w:val="Heading3"/>
        <w:rPr>
          <w:ins w:id="1302" w:author="Laurence Golding" w:date="2019-04-09T14:33:00Z"/>
        </w:rPr>
      </w:pPr>
      <w:bookmarkStart w:id="1303" w:name="_Ref5717831"/>
      <w:ins w:id="1304" w:author="Laurence Golding" w:date="2019-04-09T14:33:00Z">
        <w:r>
          <w:t>version property</w:t>
        </w:r>
        <w:bookmarkEnd w:id="1303"/>
      </w:ins>
    </w:p>
    <w:p w14:paraId="60285C74" w14:textId="492E80A7" w:rsidR="00C75437" w:rsidRDefault="000D2F9E" w:rsidP="00C75437">
      <w:pPr>
        <w:rPr>
          <w:ins w:id="1305" w:author="Laurence Golding" w:date="2019-04-09T17:04:00Z"/>
        </w:rPr>
      </w:pPr>
      <w:ins w:id="1306" w:author="Laurence Golding" w:date="2019-04-09T17:03:00Z">
        <w:r>
          <w:t xml:space="preserve">A </w:t>
        </w:r>
        <w:r>
          <w:rPr>
            <w:rStyle w:val="CODEtemp"/>
          </w:rPr>
          <w:t>response</w:t>
        </w:r>
        <w:r>
          <w:t xml:space="preserve"> object</w:t>
        </w:r>
        <w:r w:rsidRPr="00937E4C">
          <w:rPr>
            <w:b/>
          </w:rPr>
          <w:t xml:space="preserve"> </w:t>
        </w:r>
      </w:ins>
      <w:ins w:id="1307" w:author="Laurence Golding" w:date="2019-04-09T17:14:00Z">
        <w:r>
          <w:rPr>
            <w:b/>
          </w:rPr>
          <w:t>SHOULD</w:t>
        </w:r>
      </w:ins>
      <w:ins w:id="1308" w:author="Laurence Golding" w:date="2019-04-09T17:03:00Z">
        <w:r w:rsidRPr="00937E4C">
          <w:rPr>
            <w:b/>
          </w:rPr>
          <w:t xml:space="preserve"> </w:t>
        </w:r>
        <w:r>
          <w:t xml:space="preserve">contain a property named </w:t>
        </w:r>
        <w:r>
          <w:rPr>
            <w:rStyle w:val="CODEtemp"/>
          </w:rPr>
          <w:t>version</w:t>
        </w:r>
        <w:r>
          <w:t xml:space="preserve"> whose value is a string containing the version of the web protocol used in the </w:t>
        </w:r>
      </w:ins>
      <w:ins w:id="1309" w:author="Laurence Golding" w:date="2019-04-09T17:04:00Z">
        <w:r>
          <w:t>response</w:t>
        </w:r>
      </w:ins>
      <w:ins w:id="1310" w:author="Laurence Golding" w:date="2019-04-09T17:03:00Z">
        <w:r>
          <w:t>.</w:t>
        </w:r>
      </w:ins>
    </w:p>
    <w:p w14:paraId="70CC1CC3" w14:textId="6E471BA2" w:rsidR="000D2F9E" w:rsidRDefault="000D2F9E" w:rsidP="000D2F9E">
      <w:pPr>
        <w:pStyle w:val="Note"/>
        <w:rPr>
          <w:ins w:id="1311" w:author="Laurence Golding" w:date="2019-04-09T14:33:00Z"/>
        </w:rPr>
      </w:pPr>
      <w:ins w:id="1312" w:author="Laurence Golding" w:date="2019-04-09T17:04:00Z">
        <w:r>
          <w:t xml:space="preserve">EXAMPLE: </w:t>
        </w:r>
        <w:r w:rsidRPr="000D2F9E">
          <w:rPr>
            <w:rStyle w:val="CODEtemp"/>
          </w:rPr>
          <w:t>"version": "1.1"</w:t>
        </w:r>
      </w:ins>
    </w:p>
    <w:p w14:paraId="7816CDE3" w14:textId="5D7B5548" w:rsidR="00C75437" w:rsidRDefault="00C75437" w:rsidP="00C75437">
      <w:pPr>
        <w:pStyle w:val="Heading3"/>
        <w:rPr>
          <w:ins w:id="1313" w:author="Laurence Golding" w:date="2019-04-09T14:34:00Z"/>
        </w:rPr>
      </w:pPr>
      <w:bookmarkStart w:id="1314" w:name="_Ref5717869"/>
      <w:ins w:id="1315" w:author="Laurence Golding" w:date="2019-04-09T14:34:00Z">
        <w:r>
          <w:t>statusCode property</w:t>
        </w:r>
        <w:bookmarkEnd w:id="1314"/>
      </w:ins>
    </w:p>
    <w:p w14:paraId="5F838345" w14:textId="1C7C2A22" w:rsidR="00C75437" w:rsidRDefault="000D2F9E" w:rsidP="00C75437">
      <w:pPr>
        <w:rPr>
          <w:ins w:id="1316" w:author="Laurence Golding" w:date="2019-04-09T17:05:00Z"/>
        </w:rPr>
      </w:pPr>
      <w:ins w:id="1317" w:author="Laurence Golding" w:date="2019-04-09T17:04:00Z">
        <w:r>
          <w:t xml:space="preserve">A </w:t>
        </w:r>
        <w:r w:rsidRPr="000D2F9E">
          <w:rPr>
            <w:rStyle w:val="CODEtemp"/>
          </w:rPr>
          <w:t>response</w:t>
        </w:r>
        <w:r>
          <w:t xml:space="preserve"> object </w:t>
        </w:r>
      </w:ins>
      <w:ins w:id="1318" w:author="Laurence Golding" w:date="2019-04-09T17:14:00Z">
        <w:r>
          <w:rPr>
            <w:b/>
          </w:rPr>
          <w:t>SHOULD</w:t>
        </w:r>
      </w:ins>
      <w:ins w:id="1319" w:author="Laurence Golding" w:date="2019-04-09T17:04:00Z">
        <w:r>
          <w:t xml:space="preserve"> contain a property named </w:t>
        </w:r>
        <w:r w:rsidRPr="000D2F9E">
          <w:rPr>
            <w:rStyle w:val="CODEtemp"/>
          </w:rPr>
          <w:t>statusCode</w:t>
        </w:r>
        <w:r>
          <w:t xml:space="preserve"> whose value is an integer containing the status code </w:t>
        </w:r>
      </w:ins>
      <w:ins w:id="1320" w:author="Laurence Golding" w:date="2019-04-09T17:05:00Z">
        <w:r>
          <w:t>in that describes the result of the request.</w:t>
        </w:r>
      </w:ins>
    </w:p>
    <w:p w14:paraId="5E6039E4" w14:textId="44F97285" w:rsidR="000D2F9E" w:rsidRDefault="000D2F9E" w:rsidP="000D2F9E">
      <w:pPr>
        <w:pStyle w:val="Note"/>
        <w:rPr>
          <w:ins w:id="1321" w:author="Laurence Golding" w:date="2019-04-09T14:34:00Z"/>
        </w:rPr>
      </w:pPr>
      <w:ins w:id="1322" w:author="Laurence Golding" w:date="2019-04-09T17:05:00Z">
        <w:r>
          <w:t xml:space="preserve">EXAMPLE: </w:t>
        </w:r>
        <w:r w:rsidRPr="000D2F9E">
          <w:rPr>
            <w:rStyle w:val="CODEtemp"/>
          </w:rPr>
          <w:t>"statusCode": 200</w:t>
        </w:r>
      </w:ins>
    </w:p>
    <w:p w14:paraId="39F7D7EB" w14:textId="2E1BFF2A" w:rsidR="00C75437" w:rsidRDefault="00C75437" w:rsidP="00C75437">
      <w:pPr>
        <w:pStyle w:val="Heading3"/>
        <w:rPr>
          <w:ins w:id="1323" w:author="Laurence Golding" w:date="2019-04-09T14:34:00Z"/>
        </w:rPr>
      </w:pPr>
      <w:bookmarkStart w:id="1324" w:name="_Ref5717858"/>
      <w:ins w:id="1325" w:author="Laurence Golding" w:date="2019-04-09T14:34:00Z">
        <w:r>
          <w:t>reasonPhrase property</w:t>
        </w:r>
        <w:bookmarkEnd w:id="1324"/>
      </w:ins>
    </w:p>
    <w:p w14:paraId="0318BF2F" w14:textId="5BE1FE40" w:rsidR="00C75437" w:rsidRDefault="000D2F9E" w:rsidP="00C75437">
      <w:pPr>
        <w:rPr>
          <w:ins w:id="1326" w:author="Laurence Golding" w:date="2019-04-09T17:14:00Z"/>
        </w:rPr>
      </w:pPr>
      <w:ins w:id="1327" w:author="Laurence Golding" w:date="2019-04-09T17:07:00Z">
        <w:r>
          <w:t xml:space="preserve">A </w:t>
        </w:r>
        <w:r>
          <w:rPr>
            <w:rStyle w:val="CODEtemp"/>
          </w:rPr>
          <w:t>response</w:t>
        </w:r>
        <w:r>
          <w:t xml:space="preserve"> object</w:t>
        </w:r>
        <w:r w:rsidRPr="00937E4C">
          <w:rPr>
            <w:b/>
          </w:rPr>
          <w:t xml:space="preserve"> </w:t>
        </w:r>
      </w:ins>
      <w:ins w:id="1328" w:author="Laurence Golding" w:date="2019-04-09T17:14:00Z">
        <w:r>
          <w:rPr>
            <w:b/>
          </w:rPr>
          <w:t>SHOULD</w:t>
        </w:r>
      </w:ins>
      <w:ins w:id="1329" w:author="Laurence Golding" w:date="2019-04-09T17:07:00Z">
        <w:r w:rsidRPr="00937E4C">
          <w:rPr>
            <w:b/>
          </w:rPr>
          <w:t xml:space="preserve"> </w:t>
        </w:r>
        <w:r>
          <w:t xml:space="preserve">contain a property named </w:t>
        </w:r>
        <w:r>
          <w:rPr>
            <w:rStyle w:val="CODEtemp"/>
          </w:rPr>
          <w:t>reasonP</w:t>
        </w:r>
      </w:ins>
      <w:ins w:id="1330" w:author="Laurence Golding" w:date="2019-04-09T17:08:00Z">
        <w:r>
          <w:rPr>
            <w:rStyle w:val="CODEtemp"/>
          </w:rPr>
          <w:t>hrase</w:t>
        </w:r>
      </w:ins>
      <w:ins w:id="1331" w:author="Laurence Golding" w:date="2019-04-09T17:07:00Z">
        <w:r>
          <w:t xml:space="preserve"> whose value is a string containing </w:t>
        </w:r>
      </w:ins>
      <w:ins w:id="1332" w:author="Laurence Golding" w:date="2019-04-09T17:08:00Z">
        <w:r>
          <w:t xml:space="preserve">a textual description of the </w:t>
        </w:r>
        <w:r w:rsidRPr="000D2F9E">
          <w:rPr>
            <w:rStyle w:val="CODEtemp"/>
          </w:rPr>
          <w:t>statusCode</w:t>
        </w:r>
        <w:r>
          <w:t xml:space="preserve"> (</w:t>
        </w:r>
      </w:ins>
      <w:ins w:id="1333" w:author="Laurence Golding" w:date="2019-04-09T17:09:00Z">
        <w:r>
          <w:t>§</w:t>
        </w:r>
        <w:r>
          <w:fldChar w:fldCharType="begin"/>
        </w:r>
        <w:r>
          <w:instrText xml:space="preserve"> REF _Ref5717869 \r \h </w:instrText>
        </w:r>
      </w:ins>
      <w:r>
        <w:fldChar w:fldCharType="separate"/>
      </w:r>
      <w:ins w:id="1334" w:author="Laurence Golding" w:date="2019-04-09T17:09:00Z">
        <w:r>
          <w:t>3.44.5</w:t>
        </w:r>
        <w:r>
          <w:fldChar w:fldCharType="end"/>
        </w:r>
      </w:ins>
      <w:ins w:id="1335" w:author="Laurence Golding" w:date="2019-04-09T17:08:00Z">
        <w:r>
          <w:t>).</w:t>
        </w:r>
      </w:ins>
    </w:p>
    <w:p w14:paraId="07E3C6E7" w14:textId="44E876C6" w:rsidR="000D2F9E" w:rsidRDefault="000D2F9E" w:rsidP="000D2F9E">
      <w:pPr>
        <w:pStyle w:val="Note"/>
        <w:rPr>
          <w:ins w:id="1336" w:author="Laurence Golding" w:date="2019-04-09T14:34:00Z"/>
        </w:rPr>
      </w:pPr>
      <w:ins w:id="1337" w:author="Laurence Golding" w:date="2019-04-09T17:14:00Z">
        <w:r>
          <w:t xml:space="preserve">EXAMPLE: </w:t>
        </w:r>
        <w:r w:rsidRPr="000D2F9E">
          <w:rPr>
            <w:rStyle w:val="CODEtemp"/>
          </w:rPr>
          <w:t>"reasonPhrase": "OK"</w:t>
        </w:r>
      </w:ins>
    </w:p>
    <w:p w14:paraId="521E7AF6" w14:textId="7B50130C" w:rsidR="00C75437" w:rsidRDefault="00C75437" w:rsidP="00C75437">
      <w:pPr>
        <w:pStyle w:val="Heading3"/>
        <w:rPr>
          <w:ins w:id="1338" w:author="Laurence Golding" w:date="2019-04-09T14:34:00Z"/>
        </w:rPr>
      </w:pPr>
      <w:bookmarkStart w:id="1339" w:name="_Ref5723562"/>
      <w:ins w:id="1340" w:author="Laurence Golding" w:date="2019-04-09T14:34:00Z">
        <w:r>
          <w:t>headers property</w:t>
        </w:r>
        <w:bookmarkEnd w:id="1339"/>
      </w:ins>
    </w:p>
    <w:p w14:paraId="49F79F55" w14:textId="40B579C4" w:rsidR="00C75437" w:rsidRDefault="00CA381A" w:rsidP="00C75437">
      <w:pPr>
        <w:rPr>
          <w:ins w:id="1341" w:author="Laurence Golding" w:date="2019-04-09T14:34:00Z"/>
        </w:rPr>
      </w:pPr>
      <w:ins w:id="1342" w:author="Laurence Golding" w:date="2019-04-09T17:36:00Z">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ins>
      <w:ins w:id="1343" w:author="Laurence Golding" w:date="2019-04-09T17:36:00Z">
        <w:r>
          <w:fldChar w:fldCharType="separate"/>
        </w:r>
        <w:r>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ins>
    </w:p>
    <w:p w14:paraId="7FC6108E" w14:textId="5BC93548" w:rsidR="00C75437" w:rsidRDefault="00C75437" w:rsidP="00C75437">
      <w:pPr>
        <w:pStyle w:val="Heading3"/>
        <w:rPr>
          <w:ins w:id="1344" w:author="Laurence Golding" w:date="2019-04-09T14:35:00Z"/>
        </w:rPr>
      </w:pPr>
      <w:ins w:id="1345" w:author="Laurence Golding" w:date="2019-04-09T14:35:00Z">
        <w:r>
          <w:lastRenderedPageBreak/>
          <w:t>body property</w:t>
        </w:r>
      </w:ins>
    </w:p>
    <w:p w14:paraId="4EEA2828" w14:textId="04E67669" w:rsidR="00141A1E" w:rsidRDefault="00141A1E" w:rsidP="00141A1E">
      <w:pPr>
        <w:rPr>
          <w:ins w:id="1346" w:author="Laurence Golding" w:date="2019-04-09T17:31:00Z"/>
        </w:rPr>
      </w:pPr>
      <w:ins w:id="1347" w:author="Laurence Golding" w:date="2019-04-09T17:31:00Z">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ins>
      <w:ins w:id="1348" w:author="Laurence Golding" w:date="2019-04-09T17:31:00Z">
        <w:r>
          <w:fldChar w:fldCharType="separate"/>
        </w:r>
        <w:r>
          <w:t>3.3</w:t>
        </w:r>
        <w:r>
          <w:fldChar w:fldCharType="end"/>
        </w:r>
        <w:r>
          <w:t>) containing the body of the response.</w:t>
        </w:r>
      </w:ins>
    </w:p>
    <w:p w14:paraId="08136C23" w14:textId="7CAB0006" w:rsidR="00141A1E" w:rsidRDefault="00141A1E" w:rsidP="00141A1E">
      <w:pPr>
        <w:rPr>
          <w:ins w:id="1349" w:author="Laurence Golding" w:date="2019-04-09T17:31:00Z"/>
        </w:rPr>
      </w:pPr>
      <w:ins w:id="1350" w:author="Laurence Golding" w:date="2019-04-09T17:31:00Z">
        <w:r>
          <w:t xml:space="preserve">If the response body is entirely textual, </w:t>
        </w:r>
        <w:r w:rsidRPr="000D2F9E">
          <w:rPr>
            <w:rStyle w:val="CODEtemp"/>
          </w:rPr>
          <w:t>body.text</w:t>
        </w:r>
        <w:r>
          <w:t xml:space="preserve"> (§</w:t>
        </w:r>
        <w:r>
          <w:fldChar w:fldCharType="begin"/>
        </w:r>
        <w:r>
          <w:instrText xml:space="preserve"> REF _Ref509043697 \r \h </w:instrText>
        </w:r>
      </w:ins>
      <w:ins w:id="1351" w:author="Laurence Golding" w:date="2019-04-09T17:31:00Z">
        <w:r>
          <w:fldChar w:fldCharType="separate"/>
        </w:r>
        <w:r>
          <w:t>3.3.2</w:t>
        </w:r>
        <w:r>
          <w:fldChar w:fldCharType="end"/>
        </w:r>
        <w:r>
          <w:t xml:space="preserve">) </w:t>
        </w:r>
        <w:r w:rsidRPr="000D2F9E">
          <w:rPr>
            <w:b/>
          </w:rPr>
          <w:t>SHOULD</w:t>
        </w:r>
        <w:r>
          <w:t xml:space="preserve"> be present. If present, it </w:t>
        </w:r>
        <w:r w:rsidRPr="000D2F9E">
          <w:rPr>
            <w:b/>
          </w:rPr>
          <w:t>SHALL</w:t>
        </w:r>
        <w:r>
          <w:t xml:space="preserve"> contain the </w:t>
        </w:r>
      </w:ins>
      <w:ins w:id="1352" w:author="Laurence Golding" w:date="2019-04-09T17:32:00Z">
        <w:r>
          <w:t>response</w:t>
        </w:r>
      </w:ins>
      <w:ins w:id="1353" w:author="Laurence Golding" w:date="2019-04-09T17:31:00Z">
        <w:r>
          <w:t xml:space="preserve"> body, transcoded to UTF-8 if necessary.</w:t>
        </w:r>
      </w:ins>
    </w:p>
    <w:p w14:paraId="6C2839E1" w14:textId="77777777" w:rsidR="00141A1E" w:rsidRDefault="00141A1E" w:rsidP="00141A1E">
      <w:pPr>
        <w:pStyle w:val="Note"/>
        <w:rPr>
          <w:ins w:id="1354" w:author="Laurence Golding" w:date="2019-04-09T17:31:00Z"/>
        </w:rPr>
      </w:pPr>
      <w:ins w:id="1355" w:author="Laurence Golding" w:date="2019-04-09T17:31:00Z">
        <w:r>
          <w:t>NOTE 1: The transcoding is required because all textual content in a SARIF log file is represented in UTF-8 (see §</w:t>
        </w:r>
        <w:r>
          <w:fldChar w:fldCharType="begin"/>
        </w:r>
        <w:r>
          <w:instrText xml:space="preserve"> REF _Ref509041819 \r \h </w:instrText>
        </w:r>
      </w:ins>
      <w:ins w:id="1356" w:author="Laurence Golding" w:date="2019-04-09T17:31:00Z">
        <w:r>
          <w:fldChar w:fldCharType="separate"/>
        </w:r>
        <w:r>
          <w:t>3.1</w:t>
        </w:r>
        <w:r>
          <w:fldChar w:fldCharType="end"/>
        </w:r>
        <w:r>
          <w:t>).</w:t>
        </w:r>
      </w:ins>
    </w:p>
    <w:p w14:paraId="5E414B4C" w14:textId="3942886F" w:rsidR="00141A1E" w:rsidRDefault="00141A1E" w:rsidP="00141A1E">
      <w:pPr>
        <w:pStyle w:val="Note"/>
        <w:rPr>
          <w:ins w:id="1357" w:author="Laurence Golding" w:date="2019-04-09T17:31:00Z"/>
        </w:rPr>
      </w:pPr>
      <w:ins w:id="1358" w:author="Laurence Golding" w:date="2019-04-09T17:31:00Z">
        <w:r>
          <w:t xml:space="preserve">NOTE 2: If necessary, the character encoding actually used in the </w:t>
        </w:r>
      </w:ins>
      <w:ins w:id="1359" w:author="Laurence Golding" w:date="2019-04-09T17:32:00Z">
        <w:r>
          <w:t>response</w:t>
        </w:r>
      </w:ins>
      <w:ins w:id="1360" w:author="Laurence Golding" w:date="2019-04-09T17:31:00Z">
        <w:r>
          <w:t xml:space="preserve"> can be deduced from the value of the </w:t>
        </w:r>
        <w:r w:rsidRPr="00141A1E">
          <w:rPr>
            <w:rStyle w:val="CODEtemp"/>
          </w:rPr>
          <w:t>Content-Type</w:t>
        </w:r>
        <w:r>
          <w:t xml:space="preserve"> header (see §</w:t>
        </w:r>
      </w:ins>
      <w:ins w:id="1361" w:author="Laurence Golding" w:date="2019-04-09T17:32:00Z">
        <w:r>
          <w:fldChar w:fldCharType="begin"/>
        </w:r>
        <w:r>
          <w:instrText xml:space="preserve"> REF _Ref5723562 \r \h </w:instrText>
        </w:r>
      </w:ins>
      <w:r>
        <w:fldChar w:fldCharType="separate"/>
      </w:r>
      <w:ins w:id="1362" w:author="Laurence Golding" w:date="2019-04-09T17:32:00Z">
        <w:r>
          <w:t>3.44.7</w:t>
        </w:r>
        <w:r>
          <w:fldChar w:fldCharType="end"/>
        </w:r>
      </w:ins>
      <w:ins w:id="1363" w:author="Laurence Golding" w:date="2019-04-09T17:31:00Z">
        <w:r>
          <w:t xml:space="preserve">), for example, </w:t>
        </w:r>
        <w:r w:rsidRPr="00141A1E">
          <w:rPr>
            <w:rStyle w:val="CODEtemp"/>
          </w:rPr>
          <w:t>"text/plain; charset=ascii"</w:t>
        </w:r>
        <w:r>
          <w:t>.</w:t>
        </w:r>
      </w:ins>
    </w:p>
    <w:p w14:paraId="09F28572" w14:textId="2C3A561B" w:rsidR="00141A1E" w:rsidRPr="00141A1E" w:rsidRDefault="00141A1E" w:rsidP="00141A1E">
      <w:pPr>
        <w:rPr>
          <w:ins w:id="1364" w:author="Laurence Golding" w:date="2019-04-09T17:31:00Z"/>
        </w:rPr>
      </w:pPr>
      <w:ins w:id="1365" w:author="Laurence Golding" w:date="2019-04-09T17:31:00Z">
        <w:r>
          <w:t xml:space="preserve">If the </w:t>
        </w:r>
      </w:ins>
      <w:ins w:id="1366" w:author="Laurence Golding" w:date="2019-04-09T17:32:00Z">
        <w:r>
          <w:t>response</w:t>
        </w:r>
      </w:ins>
      <w:ins w:id="1367" w:author="Laurence Golding" w:date="2019-04-09T17:31:00Z">
        <w:r>
          <w:t xml:space="preserve"> body is entirely textual, </w:t>
        </w:r>
        <w:r w:rsidRPr="00141A1E">
          <w:rPr>
            <w:rStyle w:val="CODEtemp"/>
          </w:rPr>
          <w:t>body.binary</w:t>
        </w:r>
        <w:r>
          <w:t xml:space="preserve"> (§</w:t>
        </w:r>
        <w:r>
          <w:fldChar w:fldCharType="begin"/>
        </w:r>
        <w:r>
          <w:instrText xml:space="preserve"> REF _Ref509043776 \r \h </w:instrText>
        </w:r>
      </w:ins>
      <w:ins w:id="1368" w:author="Laurence Golding" w:date="2019-04-09T17:31:00Z">
        <w:r>
          <w:fldChar w:fldCharType="separate"/>
        </w:r>
        <w:r>
          <w:t>3.3.3</w:t>
        </w:r>
        <w:r>
          <w:fldChar w:fldCharType="end"/>
        </w:r>
        <w:r>
          <w:t xml:space="preserve">) </w:t>
        </w:r>
        <w:r>
          <w:rPr>
            <w:b/>
          </w:rPr>
          <w:t>MAY</w:t>
        </w:r>
        <w:r>
          <w:t xml:space="preserve"> be present. If present, it </w:t>
        </w:r>
        <w:r>
          <w:rPr>
            <w:b/>
          </w:rPr>
          <w:t>SHALL</w:t>
        </w:r>
        <w:r>
          <w:t xml:space="preserve"> contain the MIME Base64 encoding [</w:t>
        </w:r>
        <w:r>
          <w:fldChar w:fldCharType="begin"/>
        </w:r>
        <w:r>
          <w:instrText xml:space="preserve"> HYPERLINK \l "RFC2045" </w:instrText>
        </w:r>
        <w:r>
          <w:fldChar w:fldCharType="separate"/>
        </w:r>
        <w:r w:rsidRPr="00E22946">
          <w:rPr>
            <w:rStyle w:val="Hyperlink"/>
          </w:rPr>
          <w:t>RFC2045</w:t>
        </w:r>
        <w:r>
          <w:rPr>
            <w:rStyle w:val="Hyperlink"/>
          </w:rPr>
          <w:fldChar w:fldCharType="end"/>
        </w:r>
        <w:r>
          <w:t>] of the body as it was actually transmitted.</w:t>
        </w:r>
      </w:ins>
    </w:p>
    <w:p w14:paraId="37F609EE" w14:textId="0C05519E" w:rsidR="00141A1E" w:rsidRPr="00141A1E" w:rsidRDefault="00141A1E" w:rsidP="00141A1E">
      <w:pPr>
        <w:rPr>
          <w:ins w:id="1369" w:author="Laurence Golding" w:date="2019-04-09T17:31:00Z"/>
        </w:rPr>
      </w:pPr>
      <w:ins w:id="1370" w:author="Laurence Golding" w:date="2019-04-09T17:31:00Z">
        <w:r>
          <w:t xml:space="preserve">If the </w:t>
        </w:r>
      </w:ins>
      <w:ins w:id="1371" w:author="Laurence Golding" w:date="2019-04-09T17:32:00Z">
        <w:r>
          <w:t>response</w:t>
        </w:r>
      </w:ins>
      <w:ins w:id="1372" w:author="Laurence Golding" w:date="2019-04-09T17:31:00Z">
        <w:r>
          <w:t xml:space="preserv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ins>
    </w:p>
    <w:p w14:paraId="510DEA3D" w14:textId="7A1C2CE0" w:rsidR="00C75437" w:rsidRPr="007A5282" w:rsidDel="0049658C" w:rsidRDefault="00C75437" w:rsidP="007A5282">
      <w:pPr>
        <w:rPr>
          <w:del w:id="1373" w:author="Laurence Golding" w:date="2019-04-09T17:50:00Z"/>
        </w:rPr>
      </w:pPr>
    </w:p>
    <w:p w14:paraId="1FFE316B" w14:textId="77777777" w:rsidR="00C82EC9" w:rsidRDefault="00C82EC9" w:rsidP="00C82EC9">
      <w:pPr>
        <w:pStyle w:val="Heading2"/>
        <w:numPr>
          <w:ilvl w:val="1"/>
          <w:numId w:val="2"/>
        </w:numPr>
      </w:pPr>
      <w:bookmarkStart w:id="1374" w:name="_Ref529368289"/>
      <w:bookmarkStart w:id="1375" w:name="_Toc5694572"/>
      <w:r>
        <w:t>resultProvenance object</w:t>
      </w:r>
      <w:bookmarkEnd w:id="1374"/>
      <w:bookmarkEnd w:id="1375"/>
    </w:p>
    <w:p w14:paraId="75BA9795" w14:textId="77777777" w:rsidR="00C82EC9" w:rsidRDefault="00C82EC9" w:rsidP="00C82EC9">
      <w:pPr>
        <w:pStyle w:val="Heading3"/>
        <w:numPr>
          <w:ilvl w:val="2"/>
          <w:numId w:val="2"/>
        </w:numPr>
      </w:pPr>
      <w:bookmarkStart w:id="1376" w:name="_Toc5694573"/>
      <w:r>
        <w:t>General</w:t>
      </w:r>
      <w:bookmarkEnd w:id="1376"/>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377" w:name="_Toc5694574"/>
      <w:r>
        <w:t>firstDetectionTimeUtc property</w:t>
      </w:r>
      <w:bookmarkEnd w:id="1377"/>
    </w:p>
    <w:p w14:paraId="65E11777" w14:textId="52B7737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378" w:name="_Toc5694575"/>
      <w:r>
        <w:t>lastDetectionTimeUtc property</w:t>
      </w:r>
      <w:bookmarkEnd w:id="1378"/>
    </w:p>
    <w:p w14:paraId="16F93DF5" w14:textId="39159208"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lastRenderedPageBreak/>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99585A9"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D51B32">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51B32">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379" w:name="_Toc5694576"/>
      <w:r>
        <w:t>firstDetectionRunGuid property</w:t>
      </w:r>
      <w:bookmarkEnd w:id="1379"/>
    </w:p>
    <w:p w14:paraId="6DA0C3FD" w14:textId="75DCCA6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51B32">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51B32">
        <w:t>3.14.3</w:t>
      </w:r>
      <w:r>
        <w:fldChar w:fldCharType="end"/>
      </w:r>
      <w:r>
        <w:t xml:space="preserve">, </w:t>
      </w:r>
      <w:r w:rsidRPr="006066AC">
        <w:t>§</w:t>
      </w:r>
      <w:r>
        <w:fldChar w:fldCharType="begin"/>
      </w:r>
      <w:r>
        <w:instrText xml:space="preserve"> REF _Ref526937044 \r \h </w:instrText>
      </w:r>
      <w:r>
        <w:fldChar w:fldCharType="separate"/>
      </w:r>
      <w:r w:rsidR="00D51B32">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380" w:name="_Toc5694577"/>
      <w:r>
        <w:t>lastDetectionRunGuid property</w:t>
      </w:r>
      <w:bookmarkEnd w:id="1380"/>
    </w:p>
    <w:p w14:paraId="35285F82" w14:textId="0D7C514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51B32">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51B32">
        <w:t>3.14.3</w:t>
      </w:r>
      <w:r>
        <w:fldChar w:fldCharType="end"/>
      </w:r>
      <w:r>
        <w:t xml:space="preserve">, </w:t>
      </w:r>
      <w:r w:rsidRPr="006066AC">
        <w:t>§</w:t>
      </w:r>
      <w:r>
        <w:fldChar w:fldCharType="begin"/>
      </w:r>
      <w:r>
        <w:instrText xml:space="preserve"> REF _Ref526937044 \r \h </w:instrText>
      </w:r>
      <w:r>
        <w:fldChar w:fldCharType="separate"/>
      </w:r>
      <w:r w:rsidR="00D51B32">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1381" w:name="_Ref4232561"/>
      <w:bookmarkStart w:id="1382" w:name="_Toc5694578"/>
      <w:r>
        <w:t>invocationIndex property</w:t>
      </w:r>
      <w:bookmarkEnd w:id="1381"/>
      <w:bookmarkEnd w:id="1382"/>
    </w:p>
    <w:p w14:paraId="7B6EA25C" w14:textId="7D872D60"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D51B32">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51B3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51B32">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383" w:name="_Ref532468570"/>
      <w:bookmarkStart w:id="1384" w:name="_Toc5694579"/>
      <w:r>
        <w:t>conversionSources property</w:t>
      </w:r>
      <w:bookmarkEnd w:id="1383"/>
      <w:bookmarkEnd w:id="138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4440F3B"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D51B3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51B32">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12881133"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51B32">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lastRenderedPageBreak/>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AE57ADE"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51B32">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07F750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51B32">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A352088"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51B32">
        <w:t>3.27</w:t>
      </w:r>
      <w:r w:rsidR="002D65F3">
        <w:fldChar w:fldCharType="end"/>
      </w:r>
      <w:r w:rsidR="002D65F3">
        <w:t>).</w:t>
      </w:r>
    </w:p>
    <w:p w14:paraId="6D02A6B4" w14:textId="0F0A8B0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51B32">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88F1AE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51B32">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385" w:name="_Ref493407996"/>
      <w:bookmarkStart w:id="1386" w:name="_Ref508814067"/>
      <w:bookmarkStart w:id="1387" w:name="_Ref3908560"/>
      <w:bookmarkStart w:id="1388" w:name="_Toc5694580"/>
      <w:r>
        <w:rPr>
          <w:bCs/>
          <w:sz w:val="26"/>
          <w:szCs w:val="26"/>
        </w:rPr>
        <w:t>reportingDescriptor</w:t>
      </w:r>
      <w:r>
        <w:t xml:space="preserve"> </w:t>
      </w:r>
      <w:r w:rsidR="00B86BC7">
        <w:t>object</w:t>
      </w:r>
      <w:bookmarkEnd w:id="1385"/>
      <w:bookmarkEnd w:id="1386"/>
      <w:bookmarkEnd w:id="1387"/>
      <w:bookmarkEnd w:id="1388"/>
    </w:p>
    <w:p w14:paraId="0004BC6E" w14:textId="658F9ED1" w:rsidR="00B86BC7" w:rsidRDefault="00B86BC7" w:rsidP="00B86BC7">
      <w:pPr>
        <w:pStyle w:val="Heading3"/>
      </w:pPr>
      <w:bookmarkStart w:id="1389" w:name="_Toc5694581"/>
      <w:r>
        <w:t>General</w:t>
      </w:r>
      <w:bookmarkEnd w:id="1389"/>
    </w:p>
    <w:p w14:paraId="51CC9E80" w14:textId="29ADCF01"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51B32">
        <w:t>3.25</w:t>
      </w:r>
      <w:r w:rsidR="00FB556E">
        <w:fldChar w:fldCharType="end"/>
      </w:r>
      <w:r w:rsidR="00FB556E">
        <w:t xml:space="preserve">), or a notification of a </w:t>
      </w:r>
      <w:r w:rsidR="00FB556E">
        <w:lastRenderedPageBreak/>
        <w:t>condition encountered by the tool (</w:t>
      </w:r>
      <w:r w:rsidR="00FB556E" w:rsidRPr="00517BAE">
        <w:t>§</w:t>
      </w:r>
      <w:r w:rsidR="00FB556E">
        <w:fldChar w:fldCharType="begin"/>
      </w:r>
      <w:r w:rsidR="00FB556E">
        <w:instrText xml:space="preserve"> REF _Ref493404948 \r \h </w:instrText>
      </w:r>
      <w:r w:rsidR="00FB556E">
        <w:fldChar w:fldCharType="separate"/>
      </w:r>
      <w:r w:rsidR="00D51B32">
        <w:t>3.53</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390" w:name="_Toc5694582"/>
      <w:r>
        <w:t>Constraints</w:t>
      </w:r>
      <w:bookmarkEnd w:id="1390"/>
    </w:p>
    <w:p w14:paraId="1A1A3719" w14:textId="4B6200E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51B32">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51B32">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391" w:name="_Ref493408046"/>
      <w:bookmarkStart w:id="1392" w:name="_Toc5694583"/>
      <w:r>
        <w:t>id property</w:t>
      </w:r>
      <w:bookmarkEnd w:id="1391"/>
      <w:bookmarkEnd w:id="1392"/>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393" w:name="_Toc5694584"/>
      <w:r>
        <w:t>deprecatedIds property</w:t>
      </w:r>
      <w:bookmarkEnd w:id="1393"/>
    </w:p>
    <w:p w14:paraId="72B0335E" w14:textId="769FFCBE"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D51B3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51B32">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735434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D51B32">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lastRenderedPageBreak/>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lastRenderedPageBreak/>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394" w:name="_Ref4137037"/>
      <w:bookmarkStart w:id="1395" w:name="_Toc5694585"/>
      <w:r>
        <w:t>guid property</w:t>
      </w:r>
      <w:bookmarkEnd w:id="1394"/>
      <w:bookmarkEnd w:id="1395"/>
    </w:p>
    <w:p w14:paraId="52E61F3E" w14:textId="32F20973"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51B32">
        <w:t>3.5.4</w:t>
      </w:r>
      <w:r>
        <w:fldChar w:fldCharType="end"/>
      </w:r>
      <w:r>
        <w:t>) that uniquely identifies the descriptor.</w:t>
      </w:r>
    </w:p>
    <w:p w14:paraId="0E6A3F82" w14:textId="73FBF90C" w:rsidR="00E3048B" w:rsidRDefault="00E3048B" w:rsidP="00E3048B">
      <w:pPr>
        <w:pStyle w:val="Heading3"/>
      </w:pPr>
      <w:bookmarkStart w:id="1396" w:name="_Toc5694586"/>
      <w:r>
        <w:t>deprecatedGuids property</w:t>
      </w:r>
      <w:bookmarkEnd w:id="1396"/>
    </w:p>
    <w:p w14:paraId="7C8AD044" w14:textId="421079A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GUID-valued strings (§</w:t>
      </w:r>
      <w:r>
        <w:fldChar w:fldCharType="begin"/>
      </w:r>
      <w:r>
        <w:instrText xml:space="preserve"> REF _Ref514314114 \r \h </w:instrText>
      </w:r>
      <w:r>
        <w:fldChar w:fldCharType="separate"/>
      </w:r>
      <w:r w:rsidR="00D51B32">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D51B32">
        <w:t>3.44.5</w:t>
      </w:r>
      <w:r>
        <w:fldChar w:fldCharType="end"/>
      </w:r>
      <w:r>
        <w:t>) for this object.</w:t>
      </w:r>
    </w:p>
    <w:p w14:paraId="04CAE532" w14:textId="4791B51D" w:rsidR="00B86BC7" w:rsidRDefault="00B86BC7" w:rsidP="00B86BC7">
      <w:pPr>
        <w:pStyle w:val="Heading3"/>
      </w:pPr>
      <w:bookmarkStart w:id="1397" w:name="_Ref4422547"/>
      <w:bookmarkStart w:id="1398" w:name="_Toc5694587"/>
      <w:r>
        <w:t>name property</w:t>
      </w:r>
      <w:bookmarkEnd w:id="1397"/>
      <w:bookmarkEnd w:id="1398"/>
    </w:p>
    <w:p w14:paraId="19E18CE8" w14:textId="078BB1A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51B32">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w:t>
      </w:r>
      <w:r>
        <w:lastRenderedPageBreak/>
        <w:t xml:space="preserve">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51B32">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1399" w:name="_Toc5694588"/>
      <w:r>
        <w:t>deprecatedNames property</w:t>
      </w:r>
      <w:bookmarkEnd w:id="1399"/>
    </w:p>
    <w:p w14:paraId="39CAA48F" w14:textId="6D9FC15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51B32">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51B32">
        <w:t>3.44.7</w:t>
      </w:r>
      <w:r>
        <w:fldChar w:fldCharType="end"/>
      </w:r>
      <w:r>
        <w:t>) for this object.</w:t>
      </w:r>
    </w:p>
    <w:p w14:paraId="5548973D" w14:textId="4E34266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51B32">
        <w:t>3.18.2</w:t>
      </w:r>
      <w:r w:rsidR="00EC15D0">
        <w:fldChar w:fldCharType="end"/>
      </w:r>
      <w:r w:rsidR="00EC15D0">
        <w:t>)</w:t>
      </w:r>
      <w:r>
        <w:t xml:space="preserve">. </w:t>
      </w:r>
    </w:p>
    <w:p w14:paraId="23ACD4C9" w14:textId="51DFBAE1" w:rsidR="00B86BC7" w:rsidRDefault="00B86BC7" w:rsidP="00B86BC7">
      <w:pPr>
        <w:pStyle w:val="Heading3"/>
      </w:pPr>
      <w:bookmarkStart w:id="1400" w:name="_Ref493510771"/>
      <w:bookmarkStart w:id="1401" w:name="_Toc5694589"/>
      <w:r>
        <w:t>shortDescription property</w:t>
      </w:r>
      <w:bookmarkEnd w:id="1400"/>
      <w:bookmarkEnd w:id="1401"/>
    </w:p>
    <w:p w14:paraId="529813AC" w14:textId="00477F5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51B3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51B32">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402" w:name="_Ref493510781"/>
      <w:bookmarkStart w:id="1403" w:name="_Toc5694590"/>
      <w:r>
        <w:t>fullDescription property</w:t>
      </w:r>
      <w:bookmarkEnd w:id="1402"/>
      <w:bookmarkEnd w:id="1403"/>
    </w:p>
    <w:p w14:paraId="1D1994A2" w14:textId="2A98D429"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51B3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51B3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3471018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51B32">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404" w:name="_Ref493345139"/>
      <w:bookmarkStart w:id="1405" w:name="_Toc5694591"/>
      <w:r>
        <w:t>message</w:t>
      </w:r>
      <w:r w:rsidR="00CD2BD7">
        <w:t>Strings</w:t>
      </w:r>
      <w:r>
        <w:t xml:space="preserve"> property</w:t>
      </w:r>
      <w:bookmarkEnd w:id="1404"/>
      <w:bookmarkEnd w:id="1405"/>
    </w:p>
    <w:p w14:paraId="4810A9EB" w14:textId="2E290EED"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51B3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51B3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51B32">
        <w:t>3.12.2</w:t>
      </w:r>
      <w:r w:rsidR="003E3062">
        <w:fldChar w:fldCharType="end"/>
      </w:r>
      <w:r w:rsidR="0005061D">
        <w:t>)</w:t>
      </w:r>
      <w:r w:rsidR="00F67E65">
        <w:t>.</w:t>
      </w:r>
    </w:p>
    <w:p w14:paraId="54AC3DC0" w14:textId="12A484A3"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51B32">
        <w:t>3.25.11</w:t>
      </w:r>
      <w:r w:rsidR="003B3A06">
        <w:fldChar w:fldCharType="end"/>
      </w:r>
      <w:r>
        <w:t>, §</w:t>
      </w:r>
      <w:r>
        <w:fldChar w:fldCharType="begin"/>
      </w:r>
      <w:r>
        <w:instrText xml:space="preserve"> REF _Ref508811592 \r \h </w:instrText>
      </w:r>
      <w:r>
        <w:fldChar w:fldCharType="separate"/>
      </w:r>
      <w:r w:rsidR="00D51B3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lastRenderedPageBreak/>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E2EE58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51B3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406" w:name="_Toc5694592"/>
      <w:r>
        <w:t>help</w:t>
      </w:r>
      <w:r w:rsidR="00326BD5">
        <w:t>Uri</w:t>
      </w:r>
      <w:r>
        <w:t xml:space="preserve"> property</w:t>
      </w:r>
      <w:bookmarkEnd w:id="1406"/>
    </w:p>
    <w:p w14:paraId="782A7DB1" w14:textId="212B28E6"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51B32">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407" w:name="_Ref503364566"/>
      <w:bookmarkStart w:id="1408" w:name="_Toc5694593"/>
      <w:r>
        <w:t>help property</w:t>
      </w:r>
      <w:bookmarkEnd w:id="1407"/>
      <w:bookmarkEnd w:id="1408"/>
    </w:p>
    <w:p w14:paraId="681BD68F" w14:textId="0A5CB2B4"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51B3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51B3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409" w:name="_Ref508894471"/>
      <w:bookmarkStart w:id="1410" w:name="_Ref4233655"/>
      <w:bookmarkStart w:id="1411" w:name="_Toc5694594"/>
      <w:r>
        <w:t xml:space="preserve">defaultConfiguration </w:t>
      </w:r>
      <w:r w:rsidR="00164CCB">
        <w:t>property</w:t>
      </w:r>
      <w:bookmarkEnd w:id="1409"/>
      <w:bookmarkEnd w:id="1410"/>
      <w:bookmarkEnd w:id="1411"/>
    </w:p>
    <w:p w14:paraId="566C2663" w14:textId="3F7BEFD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D51B32">
        <w:t>3.45</w:t>
      </w:r>
      <w:r>
        <w:fldChar w:fldCharType="end"/>
      </w:r>
      <w:r>
        <w:t>)</w:t>
      </w:r>
      <w:r w:rsidRPr="000A7DA8">
        <w:t>.</w:t>
      </w:r>
    </w:p>
    <w:p w14:paraId="7BA3CFE9" w14:textId="6356B71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51B32">
        <w:t>3.45</w:t>
      </w:r>
      <w:r>
        <w:fldChar w:fldCharType="end"/>
      </w:r>
      <w:r>
        <w:t>.</w:t>
      </w:r>
    </w:p>
    <w:p w14:paraId="0AFF06D6" w14:textId="1B4A4BE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51B3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D51B32">
        <w:t>3.45.5</w:t>
      </w:r>
      <w:r>
        <w:fldChar w:fldCharType="end"/>
      </w:r>
      <w:r>
        <w:t>).</w:t>
      </w:r>
    </w:p>
    <w:p w14:paraId="54BE3E31" w14:textId="7ACB2A83" w:rsidR="00BB1DE4" w:rsidRDefault="00BB1DE4" w:rsidP="00BB1DE4">
      <w:pPr>
        <w:pStyle w:val="Heading3"/>
      </w:pPr>
      <w:bookmarkStart w:id="1412" w:name="_Ref5367241"/>
      <w:bookmarkStart w:id="1413" w:name="_Toc5694595"/>
      <w:r>
        <w:lastRenderedPageBreak/>
        <w:t>relationships property</w:t>
      </w:r>
      <w:bookmarkEnd w:id="1412"/>
      <w:bookmarkEnd w:id="1413"/>
    </w:p>
    <w:p w14:paraId="5F2ACC30" w14:textId="03A2B0CC"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D51B32">
        <w:t>3.48</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D51B32">
        <w:t>3.48.2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D51B32">
        <w:t>3.48.3</w:t>
      </w:r>
      <w:r>
        <w:fldChar w:fldCharType="end"/>
      </w:r>
      <w:r>
        <w:t>).</w:t>
      </w:r>
    </w:p>
    <w:p w14:paraId="13B57609" w14:textId="17EDB14C" w:rsidR="00164CCB" w:rsidRDefault="0085505F" w:rsidP="00B86BC7">
      <w:pPr>
        <w:pStyle w:val="Heading2"/>
      </w:pPr>
      <w:bookmarkStart w:id="1414" w:name="_Ref508894470"/>
      <w:bookmarkStart w:id="1415" w:name="_Ref508894720"/>
      <w:bookmarkStart w:id="1416" w:name="_Ref508894737"/>
      <w:bookmarkStart w:id="1417" w:name="_Toc5694596"/>
      <w:bookmarkStart w:id="1418" w:name="_Ref493477061"/>
      <w:r>
        <w:t>reporting</w:t>
      </w:r>
      <w:r w:rsidR="00164CCB">
        <w:t>Configuration object</w:t>
      </w:r>
      <w:bookmarkEnd w:id="1414"/>
      <w:bookmarkEnd w:id="1415"/>
      <w:bookmarkEnd w:id="1416"/>
      <w:bookmarkEnd w:id="1417"/>
    </w:p>
    <w:p w14:paraId="2F470253" w14:textId="738DA236" w:rsidR="00164CCB" w:rsidRDefault="00164CCB" w:rsidP="00164CCB">
      <w:pPr>
        <w:pStyle w:val="Heading3"/>
      </w:pPr>
      <w:bookmarkStart w:id="1419" w:name="_Toc5694597"/>
      <w:r>
        <w:t>General</w:t>
      </w:r>
      <w:bookmarkEnd w:id="1419"/>
    </w:p>
    <w:p w14:paraId="2C5A48CF" w14:textId="2A2AAB2B"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D51B32">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5D89070"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D51B32">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D51B32">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D51B32">
        <w:t>3.46.2</w:t>
      </w:r>
      <w:r>
        <w:fldChar w:fldCharType="end"/>
      </w:r>
      <w:r>
        <w:t>).</w:t>
      </w:r>
    </w:p>
    <w:p w14:paraId="1B94F57E" w14:textId="29BC17FE" w:rsidR="00D41895" w:rsidRPr="00D41895" w:rsidRDefault="00D41895" w:rsidP="00D41895">
      <w:r>
        <w:t>For an example, see §</w:t>
      </w:r>
      <w:r>
        <w:fldChar w:fldCharType="begin"/>
      </w:r>
      <w:r>
        <w:instrText xml:space="preserve"> REF _Ref508894796 \r \h </w:instrText>
      </w:r>
      <w:r>
        <w:fldChar w:fldCharType="separate"/>
      </w:r>
      <w:r w:rsidR="00D51B32">
        <w:t>3.45.5</w:t>
      </w:r>
      <w:r>
        <w:fldChar w:fldCharType="end"/>
      </w:r>
      <w:r>
        <w:t>.</w:t>
      </w:r>
    </w:p>
    <w:p w14:paraId="3F5F290D" w14:textId="702ADA23" w:rsidR="00164CCB" w:rsidRDefault="00164CCB" w:rsidP="00164CCB">
      <w:pPr>
        <w:pStyle w:val="Heading3"/>
      </w:pPr>
      <w:bookmarkStart w:id="1420" w:name="_Toc5694598"/>
      <w:r>
        <w:t>enabled property</w:t>
      </w:r>
      <w:bookmarkEnd w:id="1420"/>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421" w:name="_Ref508894469"/>
      <w:bookmarkStart w:id="1422" w:name="_Ref4233395"/>
      <w:bookmarkStart w:id="1423" w:name="_Toc5694599"/>
      <w:r>
        <w:t>l</w:t>
      </w:r>
      <w:r w:rsidR="00164CCB">
        <w:t>evel property</w:t>
      </w:r>
      <w:bookmarkEnd w:id="1421"/>
      <w:bookmarkEnd w:id="1422"/>
      <w:bookmarkEnd w:id="1423"/>
    </w:p>
    <w:p w14:paraId="2F7AE5CB" w14:textId="5ACB619C"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51B32">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D51B32">
        <w:t>3.53.6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334A1CA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51B32">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51B32">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51B32">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51B32">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46D20C0"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51B32">
        <w:t>3.53</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51B32">
        <w:t>3.53.2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lastRenderedPageBreak/>
        <w:t>WebScanner --level "WEB1002:error,WEB1005:warning"</w:t>
      </w:r>
    </w:p>
    <w:p w14:paraId="5A46B886" w14:textId="69BC4412" w:rsidR="00F47B45" w:rsidRDefault="00972256" w:rsidP="00F47B45">
      <w:pPr>
        <w:pStyle w:val="Heading3"/>
      </w:pPr>
      <w:bookmarkStart w:id="1424" w:name="_Ref531188361"/>
      <w:bookmarkStart w:id="1425" w:name="_Toc5694600"/>
      <w:r>
        <w:t>r</w:t>
      </w:r>
      <w:r w:rsidR="00F47B45">
        <w:t>ank property</w:t>
      </w:r>
      <w:bookmarkEnd w:id="1424"/>
      <w:bookmarkEnd w:id="1425"/>
    </w:p>
    <w:p w14:paraId="14DD047E" w14:textId="73CAF74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D51B32">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5AFE52A"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51B32">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51B32">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51B32">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426" w:name="_Ref508894764"/>
      <w:bookmarkStart w:id="1427" w:name="_Ref508894796"/>
      <w:bookmarkStart w:id="1428" w:name="_Toc5694601"/>
      <w:r>
        <w:t>parameters property</w:t>
      </w:r>
      <w:bookmarkEnd w:id="1426"/>
      <w:bookmarkEnd w:id="1427"/>
      <w:bookmarkEnd w:id="1428"/>
    </w:p>
    <w:p w14:paraId="18FD260D" w14:textId="27AA8337"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51B3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51B32">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5E6365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D51B32">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429" w:name="_Ref3971750"/>
      <w:bookmarkStart w:id="1430" w:name="_Toc5694602"/>
      <w:r>
        <w:t>configurationOverride</w:t>
      </w:r>
      <w:r w:rsidR="00056659">
        <w:t xml:space="preserve"> object</w:t>
      </w:r>
      <w:bookmarkEnd w:id="1429"/>
      <w:bookmarkEnd w:id="1430"/>
    </w:p>
    <w:p w14:paraId="768453EA" w14:textId="15C821BC" w:rsidR="00056659" w:rsidRDefault="00056659" w:rsidP="00056659">
      <w:pPr>
        <w:pStyle w:val="Heading3"/>
      </w:pPr>
      <w:bookmarkStart w:id="1431" w:name="_Toc5694603"/>
      <w:r>
        <w:t>General</w:t>
      </w:r>
      <w:bookmarkEnd w:id="1431"/>
    </w:p>
    <w:p w14:paraId="247C664B" w14:textId="74A0829F"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D51B32">
        <w:t>3.44</w:t>
      </w:r>
      <w:r>
        <w:fldChar w:fldCharType="end"/>
      </w:r>
      <w:r>
        <w:t>), which we refer to as</w:t>
      </w:r>
      <w:r w:rsidR="00087A3F">
        <w:t xml:space="preserve"> </w:t>
      </w:r>
      <w:r w:rsidR="00087A3F" w:rsidRPr="00087A3F">
        <w:rPr>
          <w:rStyle w:val="CODEtemp"/>
        </w:rPr>
        <w:t>theDescriptor</w:t>
      </w:r>
      <w:r w:rsidR="00087A3F">
        <w:t>.</w:t>
      </w:r>
    </w:p>
    <w:p w14:paraId="33A112EA" w14:textId="6A692106"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51B32">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432" w:name="_Hlk1293845"/>
      <w:r>
        <w:t>§</w:t>
      </w:r>
      <w:bookmarkEnd w:id="1432"/>
      <w:r w:rsidR="00A57F4F">
        <w:fldChar w:fldCharType="begin"/>
      </w:r>
      <w:r w:rsidR="00A57F4F">
        <w:instrText xml:space="preserve"> REF _Ref3972812 \r \h </w:instrText>
      </w:r>
      <w:r w:rsidR="00A57F4F">
        <w:fldChar w:fldCharType="separate"/>
      </w:r>
      <w:r w:rsidR="00D51B32">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D51B32">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5A775A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51B32">
        <w:t>3.14</w:t>
      </w:r>
      <w:r>
        <w:fldChar w:fldCharType="end"/>
      </w:r>
      <w:r>
        <w:t>).</w:t>
      </w:r>
    </w:p>
    <w:p w14:paraId="0E4D2E44" w14:textId="13A51E7D" w:rsidR="00087A3F" w:rsidRDefault="00087A3F" w:rsidP="00087A3F">
      <w:pPr>
        <w:pStyle w:val="Code"/>
      </w:pPr>
      <w:r>
        <w:lastRenderedPageBreak/>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51B32">
        <w:t>3.14.6</w:t>
      </w:r>
      <w:r w:rsidR="00806614">
        <w:fldChar w:fldCharType="end"/>
      </w:r>
      <w:r w:rsidR="00806614">
        <w:t>.</w:t>
      </w:r>
    </w:p>
    <w:p w14:paraId="4459326F" w14:textId="586D1AF8"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51B32">
        <w:t>3.17.2</w:t>
      </w:r>
      <w:r>
        <w:fldChar w:fldCharType="end"/>
      </w:r>
      <w:r>
        <w:t>.</w:t>
      </w:r>
    </w:p>
    <w:p w14:paraId="43827E84" w14:textId="700B7722" w:rsidR="00806614" w:rsidRDefault="00806614" w:rsidP="00087A3F">
      <w:pPr>
        <w:pStyle w:val="Code"/>
      </w:pPr>
      <w:r>
        <w:t xml:space="preserve">      "name": "CodeScanner",</w:t>
      </w:r>
    </w:p>
    <w:p w14:paraId="02E63AC2" w14:textId="493BBCE6"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51B32">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1F61B7A"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51B32">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A724BB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51B32">
        <w:t>3.14.11</w:t>
      </w:r>
      <w:r w:rsidR="00806614">
        <w:fldChar w:fldCharType="end"/>
      </w:r>
      <w:r w:rsidR="00806614">
        <w:t>.</w:t>
      </w:r>
    </w:p>
    <w:p w14:paraId="5BC96DFD" w14:textId="33D450FF"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51B32">
        <w:t>3.19</w:t>
      </w:r>
      <w:r w:rsidR="00806614">
        <w:fldChar w:fldCharType="end"/>
      </w:r>
      <w:r w:rsidR="00806614">
        <w:t>).</w:t>
      </w:r>
    </w:p>
    <w:p w14:paraId="1FBA3053" w14:textId="31AC3B8C"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51B32">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24912B4B" w:rsidR="001F48E9" w:rsidRDefault="001F48E9" w:rsidP="00A57F4F">
      <w:pPr>
        <w:pStyle w:val="Code"/>
      </w:pPr>
      <w:r>
        <w:t xml:space="preserve">                                            #  (§</w:t>
      </w:r>
      <w:r>
        <w:fldChar w:fldCharType="begin"/>
      </w:r>
      <w:r>
        <w:instrText xml:space="preserve"> REF _Ref3971750 \r \h </w:instrText>
      </w:r>
      <w:r>
        <w:fldChar w:fldCharType="separate"/>
      </w:r>
      <w:r w:rsidR="00D51B32">
        <w:t>3.46</w:t>
      </w:r>
      <w:r>
        <w:fldChar w:fldCharType="end"/>
      </w:r>
      <w:r>
        <w:t>).</w:t>
      </w:r>
    </w:p>
    <w:p w14:paraId="2ABA5D95" w14:textId="7B311B7A"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51B32">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64CE83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51B32">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433" w:name="_Ref3973102"/>
      <w:bookmarkStart w:id="1434" w:name="_Toc5694604"/>
      <w:r>
        <w:t>descriptor</w:t>
      </w:r>
      <w:r w:rsidR="00752239">
        <w:t xml:space="preserve"> property</w:t>
      </w:r>
      <w:bookmarkEnd w:id="1433"/>
      <w:bookmarkEnd w:id="1434"/>
    </w:p>
    <w:p w14:paraId="70483680" w14:textId="672E937E"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D51B32">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D51B32">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435" w:name="_Ref3972812"/>
      <w:bookmarkStart w:id="1436" w:name="_Toc5694605"/>
      <w:r>
        <w:t>configuration property</w:t>
      </w:r>
      <w:bookmarkEnd w:id="1435"/>
      <w:bookmarkEnd w:id="1436"/>
    </w:p>
    <w:p w14:paraId="27CE08F7" w14:textId="199103F3"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D51B32">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D51B32">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437" w:name="_Ref4076564"/>
      <w:bookmarkStart w:id="1438" w:name="_Toc5694606"/>
      <w:r>
        <w:t>reportingDescriptorReference object</w:t>
      </w:r>
      <w:bookmarkEnd w:id="1437"/>
      <w:bookmarkEnd w:id="1438"/>
    </w:p>
    <w:p w14:paraId="5279C0DC" w14:textId="2CEB786B" w:rsidR="00C4251F" w:rsidRDefault="00C4251F" w:rsidP="00C4251F">
      <w:pPr>
        <w:pStyle w:val="Heading3"/>
      </w:pPr>
      <w:bookmarkStart w:id="1439" w:name="_Toc5694607"/>
      <w:r>
        <w:t>General</w:t>
      </w:r>
      <w:bookmarkEnd w:id="1439"/>
    </w:p>
    <w:p w14:paraId="60777BC2" w14:textId="18708E95"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D51B32">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D51B32">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D51B32">
        <w:t>3.17.3</w:t>
      </w:r>
      <w:r>
        <w:fldChar w:fldCharType="end"/>
      </w:r>
      <w:r>
        <w:t>).</w:t>
      </w:r>
    </w:p>
    <w:p w14:paraId="614063D7" w14:textId="6910E775"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51B32">
        <w:t>3.47.4</w:t>
      </w:r>
      <w:r>
        <w:fldChar w:fldCharType="end"/>
      </w:r>
      <w:r>
        <w:t xml:space="preserve">), and </w:t>
      </w:r>
      <w:r>
        <w:rPr>
          <w:rStyle w:val="CODEtemp"/>
        </w:rPr>
        <w:t>theDescriptor</w:t>
      </w:r>
      <w:r>
        <w:t xml:space="preserve"> does not exist.</w:t>
      </w:r>
    </w:p>
    <w:p w14:paraId="7E431707" w14:textId="65B3B091"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D51B32">
        <w:t>3.53.3</w:t>
      </w:r>
      <w:r>
        <w:fldChar w:fldCharType="end"/>
      </w:r>
      <w:r>
        <w:t xml:space="preserve">) contains only an </w:t>
      </w:r>
      <w:r>
        <w:rPr>
          <w:rStyle w:val="CODEtemp"/>
        </w:rPr>
        <w:t>id</w:t>
      </w:r>
      <w:r>
        <w:t xml:space="preserve"> property, whose value is the id of the rule that failed. Similarly, the </w:t>
      </w:r>
      <w:r>
        <w:lastRenderedPageBreak/>
        <w:t xml:space="preserve">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51B32">
        <w:t>3.53.2</w:t>
      </w:r>
      <w:r>
        <w:fldChar w:fldCharType="end"/>
      </w:r>
      <w:r>
        <w:t>) contains only the id of the notification.</w:t>
      </w:r>
    </w:p>
    <w:p w14:paraId="6ED76545" w14:textId="6DCFB50D" w:rsidR="004939E1" w:rsidRDefault="004939E1" w:rsidP="004939E1">
      <w:pPr>
        <w:pStyle w:val="Code"/>
      </w:pPr>
      <w:r>
        <w:t>{                                            # An invocation object (§</w:t>
      </w:r>
      <w:r>
        <w:fldChar w:fldCharType="begin"/>
      </w:r>
      <w:r>
        <w:instrText xml:space="preserve"> REF _Ref493352563 \r \h </w:instrText>
      </w:r>
      <w:r>
        <w:fldChar w:fldCharType="separate"/>
      </w:r>
      <w:r w:rsidR="00D51B32">
        <w:t>3.19</w:t>
      </w:r>
      <w:r>
        <w:fldChar w:fldCharType="end"/>
      </w:r>
      <w:r>
        <w:t>).</w:t>
      </w:r>
    </w:p>
    <w:p w14:paraId="5855007A" w14:textId="40D378C7"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D51B32">
        <w:t>3.19.21</w:t>
      </w:r>
      <w:r>
        <w:fldChar w:fldCharType="end"/>
      </w:r>
      <w:r>
        <w:t>.</w:t>
      </w:r>
    </w:p>
    <w:p w14:paraId="50001E43" w14:textId="5EE0A55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51B32">
        <w:t>3.53</w:t>
      </w:r>
      <w:r>
        <w:fldChar w:fldCharType="end"/>
      </w:r>
      <w:r>
        <w:t>).</w:t>
      </w:r>
    </w:p>
    <w:p w14:paraId="2F95D74B" w14:textId="245FF6FF"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51B32">
        <w:t>3.53.2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DD7CB7B"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D51B32">
        <w:t>3.53.3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440" w:name="_Toc5694608"/>
      <w:r>
        <w:t>Constraints</w:t>
      </w:r>
      <w:bookmarkEnd w:id="1440"/>
    </w:p>
    <w:p w14:paraId="5439CA13" w14:textId="22960228"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51B32">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D51B32">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D51B32">
        <w:t>3.44</w:t>
      </w:r>
      <w:r w:rsidR="00C4251F">
        <w:fldChar w:fldCharType="end"/>
      </w:r>
      <w:r w:rsidR="00C4251F">
        <w:t>).</w:t>
      </w:r>
    </w:p>
    <w:p w14:paraId="397A8613" w14:textId="73A2C5E0" w:rsidR="00B1270B" w:rsidRDefault="00B1270B" w:rsidP="00B1270B">
      <w:pPr>
        <w:pStyle w:val="Heading3"/>
      </w:pPr>
      <w:bookmarkStart w:id="1441" w:name="_Ref4135862"/>
      <w:bookmarkStart w:id="1442" w:name="_Toc5694609"/>
      <w:r>
        <w:t>reportingDescriptor lookup</w:t>
      </w:r>
      <w:bookmarkEnd w:id="1441"/>
      <w:bookmarkEnd w:id="1442"/>
    </w:p>
    <w:p w14:paraId="37615F29" w14:textId="0F87144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D51B32">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D51B32">
        <w:t>3.49.2</w:t>
      </w:r>
      <w:r w:rsidR="00F11A97">
        <w:fldChar w:fldCharType="end"/>
      </w:r>
      <w:r w:rsidR="00F11A97">
        <w:t>.</w:t>
      </w:r>
    </w:p>
    <w:p w14:paraId="468E1145" w14:textId="776742A1"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D51B32">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D51B32">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3537415"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D51B32">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42C7BD3A"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D51B32">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B4035D0"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D51B32">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6A57A28"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D51B32">
              <w:t>3.53.2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4A0C017"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D51B32">
              <w:t>3.53.3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443" w:name="_Ref4148802"/>
      <w:bookmarkStart w:id="1444" w:name="_Toc5694610"/>
      <w:r>
        <w:t>id</w:t>
      </w:r>
      <w:bookmarkEnd w:id="1443"/>
      <w:bookmarkEnd w:id="1444"/>
    </w:p>
    <w:p w14:paraId="2B850765" w14:textId="666CCD76"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51B32">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445" w:name="_Hlk4159358"/>
      <w:r w:rsidR="005402B0">
        <w:t>§</w:t>
      </w:r>
      <w:bookmarkEnd w:id="1445"/>
      <w:r w:rsidR="005402B0">
        <w:fldChar w:fldCharType="begin"/>
      </w:r>
      <w:r w:rsidR="005402B0">
        <w:instrText xml:space="preserve"> REF _Ref493408046 \r \h </w:instrText>
      </w:r>
      <w:r w:rsidR="005402B0">
        <w:fldChar w:fldCharType="separate"/>
      </w:r>
      <w:r w:rsidR="00D51B32">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03AE2A9"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D51B32">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3340E76" w:rsidR="00465E6B" w:rsidRDefault="00465E6B" w:rsidP="00E45D82">
      <w:r>
        <w:lastRenderedPageBreak/>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D51B32">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CE18E42"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51B32">
        <w:t>3.14</w:t>
      </w:r>
      <w:r>
        <w:fldChar w:fldCharType="end"/>
      </w:r>
      <w:r>
        <w:t>).</w:t>
      </w:r>
    </w:p>
    <w:p w14:paraId="6BA34316" w14:textId="4A7EE73D"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51B32">
        <w:t>3.14.6</w:t>
      </w:r>
      <w:r>
        <w:fldChar w:fldCharType="end"/>
      </w:r>
      <w:r>
        <w:t>.</w:t>
      </w:r>
    </w:p>
    <w:p w14:paraId="7151A118" w14:textId="3B686822"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51B32">
        <w:t>3.17.2</w:t>
      </w:r>
      <w:r>
        <w:fldChar w:fldCharType="end"/>
      </w:r>
      <w:r>
        <w:t>.</w:t>
      </w:r>
    </w:p>
    <w:p w14:paraId="639E0A88" w14:textId="77777777" w:rsidR="00E45D82" w:rsidRDefault="00E45D82" w:rsidP="00E45D82">
      <w:pPr>
        <w:pStyle w:val="Code"/>
      </w:pPr>
      <w:r>
        <w:t xml:space="preserve">      "name": "CodeScanner",</w:t>
      </w:r>
    </w:p>
    <w:p w14:paraId="4106E424" w14:textId="695888B0"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51B32">
        <w:t>3.18.21</w:t>
      </w:r>
      <w:r>
        <w:fldChar w:fldCharType="end"/>
      </w:r>
      <w:r>
        <w:t>.</w:t>
      </w:r>
    </w:p>
    <w:p w14:paraId="406AFFA9" w14:textId="5A7CAAE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D51B32">
        <w:t>3.44</w:t>
      </w:r>
      <w:r>
        <w:fldChar w:fldCharType="end"/>
      </w:r>
      <w:r>
        <w:t>).</w:t>
      </w:r>
    </w:p>
    <w:p w14:paraId="63DED447" w14:textId="78B3D13D"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51B32">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280DCF2"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51B32">
        <w:t>3.14.20</w:t>
      </w:r>
      <w:r>
        <w:fldChar w:fldCharType="end"/>
      </w:r>
      <w:r>
        <w:t>.</w:t>
      </w:r>
    </w:p>
    <w:p w14:paraId="469B0064" w14:textId="31613FE2"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51B32">
        <w:t>3.25</w:t>
      </w:r>
      <w:r>
        <w:fldChar w:fldCharType="end"/>
      </w:r>
      <w:r>
        <w:t>).</w:t>
      </w:r>
    </w:p>
    <w:p w14:paraId="436ACC80" w14:textId="7D19B6BE"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D51B32">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446" w:name="_Ref4055060"/>
      <w:bookmarkStart w:id="1447" w:name="_Toc5694611"/>
      <w:r>
        <w:t>index</w:t>
      </w:r>
      <w:bookmarkEnd w:id="1446"/>
      <w:bookmarkEnd w:id="1447"/>
    </w:p>
    <w:p w14:paraId="5E8A5361" w14:textId="4CA313CF"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51B32">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D51B32">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D51B32">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51B32">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3A60085C" w:rsidR="00E45D82" w:rsidRDefault="00E45D82" w:rsidP="00E45D82">
      <w:pPr>
        <w:pStyle w:val="Code"/>
      </w:pPr>
      <w:r>
        <w:t>{                            # A run object (§</w:t>
      </w:r>
      <w:r>
        <w:fldChar w:fldCharType="begin"/>
      </w:r>
      <w:r>
        <w:instrText xml:space="preserve"> REF _Ref493349997 \r \h  \* MERGEFORMAT </w:instrText>
      </w:r>
      <w:r>
        <w:fldChar w:fldCharType="separate"/>
      </w:r>
      <w:r w:rsidR="00D51B32">
        <w:t>3.14</w:t>
      </w:r>
      <w:r>
        <w:fldChar w:fldCharType="end"/>
      </w:r>
      <w:r>
        <w:t>).</w:t>
      </w:r>
    </w:p>
    <w:p w14:paraId="257CC1D7" w14:textId="186FFB9B" w:rsidR="00E45D82" w:rsidRDefault="00E45D82" w:rsidP="00E45D82">
      <w:pPr>
        <w:pStyle w:val="Code"/>
      </w:pPr>
      <w:r>
        <w:lastRenderedPageBreak/>
        <w:t xml:space="preserve">  "tool": {                  # See §</w:t>
      </w:r>
      <w:r>
        <w:fldChar w:fldCharType="begin"/>
      </w:r>
      <w:r>
        <w:instrText xml:space="preserve"> REF _Ref493350956 \r \h </w:instrText>
      </w:r>
      <w:r>
        <w:fldChar w:fldCharType="separate"/>
      </w:r>
      <w:r w:rsidR="00D51B32">
        <w:t>3.14.6</w:t>
      </w:r>
      <w:r>
        <w:fldChar w:fldCharType="end"/>
      </w:r>
      <w:r>
        <w:t>.</w:t>
      </w:r>
    </w:p>
    <w:p w14:paraId="3E252115" w14:textId="6DF758CF" w:rsidR="00E45D82" w:rsidRDefault="00E45D82" w:rsidP="00E45D82">
      <w:pPr>
        <w:pStyle w:val="Code"/>
      </w:pPr>
      <w:r>
        <w:t xml:space="preserve">    "driver": {              # See §</w:t>
      </w:r>
      <w:r>
        <w:fldChar w:fldCharType="begin"/>
      </w:r>
      <w:r>
        <w:instrText xml:space="preserve"> REF _Ref3663219 \r \h </w:instrText>
      </w:r>
      <w:r>
        <w:fldChar w:fldCharType="separate"/>
      </w:r>
      <w:r w:rsidR="00D51B32">
        <w:t>3.17.2</w:t>
      </w:r>
      <w:r>
        <w:fldChar w:fldCharType="end"/>
      </w:r>
      <w:r>
        <w:t>.</w:t>
      </w:r>
    </w:p>
    <w:p w14:paraId="31730383" w14:textId="77777777" w:rsidR="00E45D82" w:rsidRDefault="00E45D82" w:rsidP="00E45D82">
      <w:pPr>
        <w:pStyle w:val="Code"/>
      </w:pPr>
      <w:r>
        <w:t xml:space="preserve">      "name": "CodeScanner",</w:t>
      </w:r>
    </w:p>
    <w:p w14:paraId="245A8D1C" w14:textId="1CAB39B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51B32">
        <w:t>3.18.21</w:t>
      </w:r>
      <w:r>
        <w:fldChar w:fldCharType="end"/>
      </w:r>
      <w:r>
        <w:t>.</w:t>
      </w:r>
    </w:p>
    <w:p w14:paraId="40E440D1" w14:textId="37FE782C"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D51B32">
        <w:t>3.44</w:t>
      </w:r>
      <w:r>
        <w:fldChar w:fldCharType="end"/>
      </w:r>
      <w:r>
        <w:t>).</w:t>
      </w:r>
    </w:p>
    <w:p w14:paraId="0F975D02" w14:textId="2F728BD4" w:rsidR="00E45D82" w:rsidRDefault="00E45D82" w:rsidP="00E45D82">
      <w:pPr>
        <w:pStyle w:val="Code"/>
      </w:pPr>
      <w:r>
        <w:t xml:space="preserve">          "id": "CA1711",    # See §</w:t>
      </w:r>
      <w:r>
        <w:fldChar w:fldCharType="begin"/>
      </w:r>
      <w:r>
        <w:instrText xml:space="preserve"> REF _Ref493408046 \r \h </w:instrText>
      </w:r>
      <w:r>
        <w:fldChar w:fldCharType="separate"/>
      </w:r>
      <w:r w:rsidR="00D51B32">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E8DC171"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51B32">
        <w:t>3.14.20</w:t>
      </w:r>
      <w:r>
        <w:fldChar w:fldCharType="end"/>
      </w:r>
      <w:r>
        <w:t>.</w:t>
      </w:r>
    </w:p>
    <w:p w14:paraId="166ABF0D" w14:textId="023587A1"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51B32">
        <w:t>3.25</w:t>
      </w:r>
      <w:r>
        <w:fldChar w:fldCharType="end"/>
      </w:r>
      <w:r>
        <w:t>).</w:t>
      </w:r>
    </w:p>
    <w:p w14:paraId="18301065" w14:textId="66CA9018" w:rsidR="00E45D82" w:rsidRDefault="00E45D82" w:rsidP="00E45D82">
      <w:pPr>
        <w:pStyle w:val="Code"/>
      </w:pPr>
      <w:r>
        <w:t xml:space="preserve">      "ruleId": "CA1711",    # See §</w:t>
      </w:r>
      <w:r>
        <w:fldChar w:fldCharType="begin"/>
      </w:r>
      <w:r>
        <w:instrText xml:space="preserve"> REF _Ref513193500 \r \h </w:instrText>
      </w:r>
      <w:r>
        <w:fldChar w:fldCharType="separate"/>
      </w:r>
      <w:r w:rsidR="00D51B32">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6D7E648"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D51B32">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1448" w:name="_Ref4055066"/>
      <w:bookmarkStart w:id="1449" w:name="_Toc5694612"/>
      <w:r>
        <w:t>guid</w:t>
      </w:r>
      <w:bookmarkEnd w:id="1448"/>
      <w:bookmarkEnd w:id="1449"/>
    </w:p>
    <w:p w14:paraId="0CDADA3F" w14:textId="6149B91E"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51B32">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D51B32">
        <w:t>3.44.5</w:t>
      </w:r>
      <w:r w:rsidR="00AA0090">
        <w:fldChar w:fldCharType="end"/>
      </w:r>
      <w:r>
        <w:t>).</w:t>
      </w:r>
    </w:p>
    <w:p w14:paraId="5A0F6357" w14:textId="46E29762" w:rsidR="00C4251F" w:rsidRDefault="00C4251F" w:rsidP="00C4251F">
      <w:pPr>
        <w:pStyle w:val="Heading3"/>
      </w:pPr>
      <w:bookmarkStart w:id="1450" w:name="_Ref4055072"/>
      <w:bookmarkStart w:id="1451" w:name="_Toc5694613"/>
      <w:r>
        <w:t>toolComponent</w:t>
      </w:r>
      <w:bookmarkEnd w:id="1450"/>
      <w:bookmarkEnd w:id="1451"/>
    </w:p>
    <w:p w14:paraId="21B9AEB8" w14:textId="5DA3BEC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D51B32">
        <w:t>3.49</w:t>
      </w:r>
      <w:r>
        <w:fldChar w:fldCharType="end"/>
      </w:r>
      <w:r>
        <w:t xml:space="preserve">) that identifies </w:t>
      </w:r>
      <w:r w:rsidRPr="00AA0090">
        <w:rPr>
          <w:rStyle w:val="CODEtemp"/>
        </w:rPr>
        <w:t>theComponent</w:t>
      </w:r>
      <w:r>
        <w:t>.</w:t>
      </w:r>
    </w:p>
    <w:p w14:paraId="217B585E" w14:textId="2B979825"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D51B32">
        <w:t>3.17.2</w:t>
      </w:r>
      <w:r>
        <w:fldChar w:fldCharType="end"/>
      </w:r>
      <w:r>
        <w:t>).</w:t>
      </w:r>
    </w:p>
    <w:p w14:paraId="5C8656AC" w14:textId="3368945F" w:rsidR="00BB1DE4" w:rsidRDefault="00BB1DE4" w:rsidP="00BB1DE4">
      <w:pPr>
        <w:pStyle w:val="Heading2"/>
      </w:pPr>
      <w:bookmarkStart w:id="1452" w:name="_Ref5366949"/>
      <w:bookmarkStart w:id="1453" w:name="_Toc5694614"/>
      <w:r>
        <w:t>reportingDescriptorRelationship object</w:t>
      </w:r>
      <w:bookmarkEnd w:id="1452"/>
      <w:bookmarkEnd w:id="1453"/>
    </w:p>
    <w:p w14:paraId="69FC9E77" w14:textId="7519F40B" w:rsidR="00BB1DE4" w:rsidRDefault="00BB1DE4" w:rsidP="00BB1DE4">
      <w:pPr>
        <w:pStyle w:val="Heading3"/>
      </w:pPr>
      <w:bookmarkStart w:id="1454" w:name="_Ref5442298"/>
      <w:bookmarkStart w:id="1455" w:name="_Toc5694615"/>
      <w:r>
        <w:t>General</w:t>
      </w:r>
      <w:bookmarkEnd w:id="1454"/>
      <w:bookmarkEnd w:id="1455"/>
    </w:p>
    <w:p w14:paraId="4E10D242" w14:textId="38D4A6E6"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D51B32">
        <w:t>3.44</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772D4A80"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 array</w:t>
      </w:r>
      <w:r>
        <w:t xml:space="preserve"> (§</w:t>
      </w:r>
      <w:r>
        <w:fldChar w:fldCharType="begin"/>
      </w:r>
      <w:r>
        <w:instrText xml:space="preserve"> REF _Ref5367241 \r \h </w:instrText>
      </w:r>
      <w:r>
        <w:fldChar w:fldCharType="separate"/>
      </w:r>
      <w:r w:rsidR="00D51B32">
        <w:t>3.44.15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7436E2A3"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D51B32">
        <w:t>3.18.2</w:t>
      </w:r>
      <w:r>
        <w:fldChar w:fldCharType="end"/>
      </w:r>
      <w:r>
        <w:t>).</w:t>
      </w:r>
    </w:p>
    <w:p w14:paraId="313E24D7" w14:textId="78A17069"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05E287" w:rsidR="00BB1DE4" w:rsidRDefault="0070675A" w:rsidP="0070675A">
      <w:pPr>
        <w:pStyle w:val="Code"/>
      </w:pPr>
      <w:r>
        <w:t>{                              # A run object (§</w:t>
      </w:r>
      <w:r>
        <w:fldChar w:fldCharType="begin"/>
      </w:r>
      <w:r>
        <w:instrText xml:space="preserve"> REF _Ref493349997 \r \h  \* MERGEFORMAT </w:instrText>
      </w:r>
      <w:r>
        <w:fldChar w:fldCharType="separate"/>
      </w:r>
      <w:r w:rsidR="00D51B32">
        <w:t>3.14</w:t>
      </w:r>
      <w:r>
        <w:fldChar w:fldCharType="end"/>
      </w:r>
      <w:r>
        <w:t>).</w:t>
      </w:r>
    </w:p>
    <w:p w14:paraId="72983611" w14:textId="3FF40DAA" w:rsidR="0070675A" w:rsidRDefault="0070675A" w:rsidP="0070675A">
      <w:pPr>
        <w:pStyle w:val="Code"/>
      </w:pPr>
      <w:r>
        <w:lastRenderedPageBreak/>
        <w:t xml:space="preserve">  "tool": {                    # See §</w:t>
      </w:r>
      <w:r>
        <w:fldChar w:fldCharType="begin"/>
      </w:r>
      <w:r>
        <w:instrText xml:space="preserve"> REF _Ref493350956 \r \h </w:instrText>
      </w:r>
      <w:r>
        <w:fldChar w:fldCharType="separate"/>
      </w:r>
      <w:r w:rsidR="00D51B32">
        <w:t>3.14.6</w:t>
      </w:r>
      <w:r>
        <w:fldChar w:fldCharType="end"/>
      </w:r>
      <w:r>
        <w:t>.</w:t>
      </w:r>
    </w:p>
    <w:p w14:paraId="74D50F93" w14:textId="3CF599A5" w:rsidR="0070675A" w:rsidRDefault="0070675A" w:rsidP="0070675A">
      <w:pPr>
        <w:pStyle w:val="Code"/>
      </w:pPr>
      <w:r>
        <w:t xml:space="preserve">    "driver": {                # See §</w:t>
      </w:r>
      <w:r>
        <w:fldChar w:fldCharType="begin"/>
      </w:r>
      <w:r>
        <w:instrText xml:space="preserve"> REF _Ref3663219 \r \h </w:instrText>
      </w:r>
      <w:r>
        <w:fldChar w:fldCharType="separate"/>
      </w:r>
      <w:r w:rsidR="00D51B32">
        <w:t>3.17.2</w:t>
      </w:r>
      <w:r>
        <w:fldChar w:fldCharType="end"/>
      </w:r>
      <w:r>
        <w:t>.</w:t>
      </w:r>
    </w:p>
    <w:p w14:paraId="2CC3676D" w14:textId="77777777" w:rsidR="0070675A" w:rsidRDefault="0070675A" w:rsidP="0070675A">
      <w:pPr>
        <w:pStyle w:val="Code"/>
      </w:pPr>
      <w:r>
        <w:t xml:space="preserve">      "name": "CodeScanner",</w:t>
      </w:r>
    </w:p>
    <w:p w14:paraId="5F637F29" w14:textId="62C362F0" w:rsidR="0070675A" w:rsidRDefault="0070675A" w:rsidP="0070675A">
      <w:pPr>
        <w:pStyle w:val="Code"/>
      </w:pPr>
      <w:r>
        <w:t xml:space="preserve">      "rules": [               # See §</w:t>
      </w:r>
      <w:r>
        <w:fldChar w:fldCharType="begin"/>
      </w:r>
      <w:r>
        <w:instrText xml:space="preserve"> REF _Ref3899090 \r \h </w:instrText>
      </w:r>
      <w:r>
        <w:fldChar w:fldCharType="separate"/>
      </w:r>
      <w:r w:rsidR="00D51B32">
        <w:t>3.18.21</w:t>
      </w:r>
      <w:r>
        <w:fldChar w:fldCharType="end"/>
      </w:r>
      <w:r>
        <w:t>.</w:t>
      </w:r>
    </w:p>
    <w:p w14:paraId="07123B70" w14:textId="24BF8FA3"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51B32">
        <w:t>3.44</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76748FE5"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51B32">
        <w:t>3.48.2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0C2EFF0" w:rsidR="0070675A" w:rsidRDefault="0070675A" w:rsidP="0070675A">
      <w:pPr>
        <w:pStyle w:val="Code"/>
      </w:pPr>
      <w:r>
        <w:t>{                              # A run object (§</w:t>
      </w:r>
      <w:r>
        <w:fldChar w:fldCharType="begin"/>
      </w:r>
      <w:r>
        <w:instrText xml:space="preserve"> REF _Ref493349997 \r \h  \* MERGEFORMAT </w:instrText>
      </w:r>
      <w:r>
        <w:fldChar w:fldCharType="separate"/>
      </w:r>
      <w:r w:rsidR="00D51B32">
        <w:t>3.14</w:t>
      </w:r>
      <w:r>
        <w:fldChar w:fldCharType="end"/>
      </w:r>
      <w:r>
        <w:t>).</w:t>
      </w:r>
    </w:p>
    <w:p w14:paraId="791FA3D2" w14:textId="51A09793" w:rsidR="0070675A" w:rsidRDefault="0070675A" w:rsidP="0070675A">
      <w:pPr>
        <w:pStyle w:val="Code"/>
      </w:pPr>
      <w:r>
        <w:t xml:space="preserve">  "tool": {                    # See §</w:t>
      </w:r>
      <w:r>
        <w:fldChar w:fldCharType="begin"/>
      </w:r>
      <w:r>
        <w:instrText xml:space="preserve"> REF _Ref493350956 \r \h </w:instrText>
      </w:r>
      <w:r>
        <w:fldChar w:fldCharType="separate"/>
      </w:r>
      <w:r w:rsidR="00D51B32">
        <w:t>3.14.6</w:t>
      </w:r>
      <w:r>
        <w:fldChar w:fldCharType="end"/>
      </w:r>
      <w:r>
        <w:t>.</w:t>
      </w:r>
    </w:p>
    <w:p w14:paraId="4DDCAD18" w14:textId="72EA7181" w:rsidR="0070675A" w:rsidRDefault="0070675A" w:rsidP="0070675A">
      <w:pPr>
        <w:pStyle w:val="Code"/>
      </w:pPr>
      <w:r>
        <w:t xml:space="preserve">    "driver": {                # See §</w:t>
      </w:r>
      <w:r>
        <w:fldChar w:fldCharType="begin"/>
      </w:r>
      <w:r>
        <w:instrText xml:space="preserve"> REF _Ref3663219 \r \h </w:instrText>
      </w:r>
      <w:r>
        <w:fldChar w:fldCharType="separate"/>
      </w:r>
      <w:r w:rsidR="00D51B32">
        <w:t>3.17.2</w:t>
      </w:r>
      <w:r>
        <w:fldChar w:fldCharType="end"/>
      </w:r>
      <w:r>
        <w:t>.</w:t>
      </w:r>
    </w:p>
    <w:p w14:paraId="25E94AA9" w14:textId="77777777" w:rsidR="0070675A" w:rsidRDefault="0070675A" w:rsidP="0070675A">
      <w:pPr>
        <w:pStyle w:val="Code"/>
      </w:pPr>
      <w:r>
        <w:t xml:space="preserve">      "name": "CodeScanner",</w:t>
      </w:r>
    </w:p>
    <w:p w14:paraId="01E2002D" w14:textId="5F53CA49" w:rsidR="0070675A" w:rsidRDefault="0070675A" w:rsidP="0070675A">
      <w:pPr>
        <w:pStyle w:val="Code"/>
      </w:pPr>
      <w:r>
        <w:t xml:space="preserve">      "rules": [               # See §</w:t>
      </w:r>
      <w:r>
        <w:fldChar w:fldCharType="begin"/>
      </w:r>
      <w:r>
        <w:instrText xml:space="preserve"> REF _Ref3899090 \r \h </w:instrText>
      </w:r>
      <w:r>
        <w:fldChar w:fldCharType="separate"/>
      </w:r>
      <w:r w:rsidR="00D51B32">
        <w:t>3.18.21</w:t>
      </w:r>
      <w:r>
        <w:fldChar w:fldCharType="end"/>
      </w:r>
      <w:r>
        <w:t>.</w:t>
      </w:r>
    </w:p>
    <w:p w14:paraId="562D7C76" w14:textId="68165B07"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51B32">
        <w:t>3.44</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2EDF56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51B32">
        <w:t>3.48.2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lastRenderedPageBreak/>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456" w:name="_Ref5367042"/>
      <w:bookmarkStart w:id="1457" w:name="_Toc5694616"/>
      <w:r>
        <w:t>target</w:t>
      </w:r>
      <w:r w:rsidR="00BB1DE4">
        <w:t xml:space="preserve"> property</w:t>
      </w:r>
      <w:bookmarkEnd w:id="1456"/>
      <w:bookmarkEnd w:id="1457"/>
    </w:p>
    <w:p w14:paraId="542F5014" w14:textId="05834CE1"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D51B32">
        <w:t>3.48.1</w:t>
      </w:r>
      <w:r w:rsidR="00C45295">
        <w:fldChar w:fldCharType="end"/>
      </w:r>
      <w:r w:rsidR="009E74B3">
        <w:t>)</w:t>
      </w:r>
      <w:r>
        <w:t>.</w:t>
      </w:r>
    </w:p>
    <w:p w14:paraId="154F1787" w14:textId="5392A439" w:rsidR="00BB1DE4" w:rsidRDefault="00BB1DE4" w:rsidP="00BB1DE4">
      <w:pPr>
        <w:pStyle w:val="Heading3"/>
      </w:pPr>
      <w:bookmarkStart w:id="1458" w:name="_Ref5367150"/>
      <w:bookmarkStart w:id="1459" w:name="_Toc5694617"/>
      <w:r>
        <w:t>kinds property</w:t>
      </w:r>
      <w:bookmarkEnd w:id="1458"/>
      <w:bookmarkEnd w:id="1459"/>
    </w:p>
    <w:p w14:paraId="3BB2F447" w14:textId="7342F0C2" w:rsidR="00BB1DE4" w:rsidRDefault="00BB1DE4" w:rsidP="00BB1DE4">
      <w:r>
        <w:t xml:space="preserve">A </w:t>
      </w:r>
      <w:r w:rsidR="00C45295" w:rsidRPr="00BB1DE4">
        <w:rPr>
          <w:rStyle w:val="CODEtemp"/>
        </w:rPr>
        <w:t>reportingDescriptorRelationship</w:t>
      </w:r>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51B32">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D51B32">
        <w:t>3.48.1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460" w:name="_Ref4137207"/>
      <w:bookmarkStart w:id="1461" w:name="_Toc5694618"/>
      <w:bookmarkStart w:id="1462" w:name="_Hlk4091378"/>
      <w:r>
        <w:t>toolComponentReference object</w:t>
      </w:r>
      <w:bookmarkEnd w:id="1460"/>
      <w:bookmarkEnd w:id="1461"/>
    </w:p>
    <w:p w14:paraId="142C8034" w14:textId="0D0853CC" w:rsidR="00C605E8" w:rsidRDefault="00C605E8" w:rsidP="00C605E8">
      <w:pPr>
        <w:pStyle w:val="Heading3"/>
      </w:pPr>
      <w:bookmarkStart w:id="1463" w:name="_Toc5694619"/>
      <w:r>
        <w:t>General</w:t>
      </w:r>
      <w:bookmarkEnd w:id="1463"/>
    </w:p>
    <w:p w14:paraId="13836518" w14:textId="0448EF8D"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D51B32">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D51B32">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464" w:name="_Ref4147602"/>
      <w:bookmarkStart w:id="1465" w:name="_Toc5694620"/>
      <w:r>
        <w:lastRenderedPageBreak/>
        <w:t>toolComponent lookup</w:t>
      </w:r>
      <w:bookmarkEnd w:id="1464"/>
      <w:bookmarkEnd w:id="1465"/>
    </w:p>
    <w:p w14:paraId="083C9907" w14:textId="407B36A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51B32">
        <w:t>3.49.4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D51B32">
        <w:t>3.49.5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D51B32">
        <w:t>3.17.2</w:t>
      </w:r>
      <w:r w:rsidR="00E10C18">
        <w:fldChar w:fldCharType="end"/>
      </w:r>
      <w:r>
        <w:t>).</w:t>
      </w:r>
    </w:p>
    <w:p w14:paraId="5461030D" w14:textId="0CCBEBED"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D51B32">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466" w:name="_Toc5694621"/>
      <w:r>
        <w:t>n</w:t>
      </w:r>
      <w:r w:rsidR="00C4251F">
        <w:t>ame</w:t>
      </w:r>
      <w:r>
        <w:t xml:space="preserve"> property</w:t>
      </w:r>
      <w:bookmarkEnd w:id="1466"/>
    </w:p>
    <w:p w14:paraId="61E89037" w14:textId="122ECE48"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51B32">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467" w:name="_Ref4082234"/>
      <w:bookmarkStart w:id="1468" w:name="_Toc5694622"/>
      <w:bookmarkEnd w:id="1462"/>
      <w:r>
        <w:t>index</w:t>
      </w:r>
      <w:r w:rsidR="00C605E8">
        <w:t xml:space="preserve"> property</w:t>
      </w:r>
      <w:bookmarkEnd w:id="1467"/>
      <w:bookmarkEnd w:id="1468"/>
    </w:p>
    <w:p w14:paraId="4ABEFE24" w14:textId="4BBD14CF"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D51B32">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51B3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469" w:name="_Ref4082243"/>
      <w:bookmarkStart w:id="1470" w:name="_Toc5694623"/>
      <w:r>
        <w:t>guid</w:t>
      </w:r>
      <w:r w:rsidR="00C605E8">
        <w:t xml:space="preserve"> property</w:t>
      </w:r>
      <w:bookmarkEnd w:id="1469"/>
      <w:bookmarkEnd w:id="1470"/>
    </w:p>
    <w:p w14:paraId="6F2B2E27" w14:textId="46F14A26"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51B32">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D51B32">
        <w:t>3.18.5</w:t>
      </w:r>
      <w:r w:rsidR="00B07FD1">
        <w:fldChar w:fldCharType="end"/>
      </w:r>
      <w:r w:rsidR="00B07FD1">
        <w:t>).</w:t>
      </w:r>
    </w:p>
    <w:p w14:paraId="6FFC00CB" w14:textId="60259FA1" w:rsidR="00B86BC7" w:rsidRDefault="00B86BC7" w:rsidP="00B86BC7">
      <w:pPr>
        <w:pStyle w:val="Heading2"/>
      </w:pPr>
      <w:bookmarkStart w:id="1471" w:name="_Ref530139075"/>
      <w:bookmarkStart w:id="1472" w:name="_Toc5694624"/>
      <w:r>
        <w:t>fix object</w:t>
      </w:r>
      <w:bookmarkEnd w:id="1418"/>
      <w:bookmarkEnd w:id="1471"/>
      <w:bookmarkEnd w:id="1472"/>
    </w:p>
    <w:p w14:paraId="410A501F" w14:textId="4C707545" w:rsidR="00B86BC7" w:rsidRDefault="00B86BC7" w:rsidP="00B86BC7">
      <w:pPr>
        <w:pStyle w:val="Heading3"/>
      </w:pPr>
      <w:bookmarkStart w:id="1473" w:name="_Toc5694625"/>
      <w:r>
        <w:t>General</w:t>
      </w:r>
      <w:bookmarkEnd w:id="147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0FA893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51B32">
        <w:t>3.25</w:t>
      </w:r>
      <w:r>
        <w:fldChar w:fldCharType="end"/>
      </w:r>
      <w:r>
        <w:t>)</w:t>
      </w:r>
      <w:r w:rsidR="00DF5A5B">
        <w:t>.</w:t>
      </w:r>
    </w:p>
    <w:p w14:paraId="008E6A82" w14:textId="2A97B2D0"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51B32">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3B9A0AE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51B32">
        <w:t>3.50.2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2384AA4"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51B32">
        <w:t>3.50.3</w:t>
      </w:r>
      <w:r w:rsidR="00EA23DD">
        <w:fldChar w:fldCharType="end"/>
      </w:r>
      <w:r w:rsidR="00DF5A5B">
        <w:t>.</w:t>
      </w:r>
    </w:p>
    <w:p w14:paraId="396348ED" w14:textId="26282B0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D51B32">
        <w:t>3.51</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474" w:name="_Ref493512730"/>
      <w:bookmarkStart w:id="1475" w:name="_Toc5694626"/>
      <w:r>
        <w:t>description property</w:t>
      </w:r>
      <w:bookmarkEnd w:id="1474"/>
      <w:bookmarkEnd w:id="1475"/>
    </w:p>
    <w:p w14:paraId="1893F7D7" w14:textId="3457F2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51B32">
        <w:t>3.11</w:t>
      </w:r>
      <w:r w:rsidR="00EA489A">
        <w:fldChar w:fldCharType="end"/>
      </w:r>
      <w:r w:rsidR="009D5461">
        <w:t>) that describes</w:t>
      </w:r>
      <w:r>
        <w:t xml:space="preserve"> the proposed fix.</w:t>
      </w:r>
    </w:p>
    <w:p w14:paraId="78852C4C" w14:textId="7D172307" w:rsidR="006F21F3" w:rsidRDefault="006F21F3" w:rsidP="006F21F3">
      <w:pPr>
        <w:pStyle w:val="Note"/>
      </w:pPr>
      <w:r>
        <w:lastRenderedPageBreak/>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476" w:name="_Ref493512752"/>
      <w:bookmarkStart w:id="1477" w:name="_Ref493513084"/>
      <w:bookmarkStart w:id="1478" w:name="_Ref503372111"/>
      <w:bookmarkStart w:id="1479" w:name="_Ref503372176"/>
      <w:bookmarkStart w:id="1480" w:name="_Toc5694627"/>
      <w:r>
        <w:t xml:space="preserve">artifactChanges </w:t>
      </w:r>
      <w:r w:rsidR="00B86BC7">
        <w:t>property</w:t>
      </w:r>
      <w:bookmarkEnd w:id="1476"/>
      <w:bookmarkEnd w:id="1477"/>
      <w:bookmarkEnd w:id="1478"/>
      <w:bookmarkEnd w:id="1479"/>
      <w:bookmarkEnd w:id="1480"/>
    </w:p>
    <w:p w14:paraId="6DE7B962" w14:textId="5D26B3B7"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51B32">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D51B32">
        <w:t>3.51</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6C7878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51B32">
        <w:t>3.51</w:t>
      </w:r>
      <w:r>
        <w:fldChar w:fldCharType="end"/>
      </w:r>
      <w:r>
        <w:t>).</w:t>
      </w:r>
    </w:p>
    <w:p w14:paraId="71E95DF7" w14:textId="6AE9227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51B32">
        <w:t>3.51.2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42EE4A4" w:rsidR="004B30F9" w:rsidRDefault="004B30F9" w:rsidP="004B30F9">
      <w:pPr>
        <w:pStyle w:val="Code"/>
      </w:pPr>
      <w:r>
        <w:t xml:space="preserve">      "replacements": [              # See §</w:t>
      </w:r>
      <w:r>
        <w:fldChar w:fldCharType="begin"/>
      </w:r>
      <w:r>
        <w:instrText xml:space="preserve"> REF _Ref493513106 \r \h </w:instrText>
      </w:r>
      <w:r>
        <w:fldChar w:fldCharType="separate"/>
      </w:r>
      <w:r w:rsidR="00D51B32">
        <w:t>3.51.3</w:t>
      </w:r>
      <w:r>
        <w:fldChar w:fldCharType="end"/>
      </w:r>
      <w:r>
        <w:t>.</w:t>
      </w:r>
    </w:p>
    <w:p w14:paraId="18CF4AB2" w14:textId="04B5C95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51B32">
        <w:t>3.52</w:t>
      </w:r>
      <w:r>
        <w:fldChar w:fldCharType="end"/>
      </w:r>
      <w:r>
        <w:t>).</w:t>
      </w:r>
    </w:p>
    <w:p w14:paraId="63715399" w14:textId="20D47CA1" w:rsidR="004B30F9" w:rsidRDefault="004B30F9" w:rsidP="004B30F9">
      <w:pPr>
        <w:pStyle w:val="Code"/>
      </w:pPr>
      <w:r>
        <w:t xml:space="preserve">          "deletedRegion": {         # See §</w:t>
      </w:r>
      <w:r>
        <w:fldChar w:fldCharType="begin"/>
      </w:r>
      <w:r>
        <w:instrText xml:space="preserve"> REF _Ref493518436 \r \h </w:instrText>
      </w:r>
      <w:r>
        <w:fldChar w:fldCharType="separate"/>
      </w:r>
      <w:r w:rsidR="00D51B32">
        <w:t>3.52.3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9207A16" w:rsidR="004B30F9" w:rsidRDefault="004B30F9" w:rsidP="004B30F9">
      <w:pPr>
        <w:pStyle w:val="Code"/>
      </w:pPr>
      <w:r>
        <w:t xml:space="preserve">          "insertedContent": {       # See §</w:t>
      </w:r>
      <w:r>
        <w:fldChar w:fldCharType="begin"/>
      </w:r>
      <w:r>
        <w:instrText xml:space="preserve"> REF _Ref493518437 \r \h </w:instrText>
      </w:r>
      <w:r>
        <w:fldChar w:fldCharType="separate"/>
      </w:r>
      <w:r w:rsidR="00D51B32">
        <w:t>3.52.4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lastRenderedPageBreak/>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0C9080C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51B32">
        <w:t>3.51</w:t>
      </w:r>
      <w:r>
        <w:fldChar w:fldCharType="end"/>
      </w:r>
      <w:r>
        <w:t>).</w:t>
      </w:r>
    </w:p>
    <w:p w14:paraId="329E9CE1" w14:textId="6B4E4AE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51B32">
        <w:t>3.51.2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654FDAB" w:rsidR="004B30F9" w:rsidRDefault="004B30F9" w:rsidP="004B30F9">
      <w:pPr>
        <w:pStyle w:val="Code"/>
      </w:pPr>
      <w:r>
        <w:t xml:space="preserve">      "replacements": [              # See §</w:t>
      </w:r>
      <w:r>
        <w:fldChar w:fldCharType="begin"/>
      </w:r>
      <w:r>
        <w:instrText xml:space="preserve"> REF _Ref493513106 \r \h </w:instrText>
      </w:r>
      <w:r>
        <w:fldChar w:fldCharType="separate"/>
      </w:r>
      <w:r w:rsidR="00D51B32">
        <w:t>3.51.3</w:t>
      </w:r>
      <w:r>
        <w:fldChar w:fldCharType="end"/>
      </w:r>
      <w:r>
        <w:t>.</w:t>
      </w:r>
    </w:p>
    <w:p w14:paraId="10AFAC95" w14:textId="5782F61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51B32">
        <w:t>3.52</w:t>
      </w:r>
      <w:r>
        <w:fldChar w:fldCharType="end"/>
      </w:r>
      <w:r>
        <w:t>).</w:t>
      </w:r>
    </w:p>
    <w:p w14:paraId="3E7C80C2" w14:textId="5B0C95CB" w:rsidR="004B30F9" w:rsidRDefault="004B30F9" w:rsidP="004B30F9">
      <w:pPr>
        <w:pStyle w:val="Code"/>
      </w:pPr>
      <w:r>
        <w:t xml:space="preserve">          "deletedRegion": {         # See §</w:t>
      </w:r>
      <w:r>
        <w:fldChar w:fldCharType="begin"/>
      </w:r>
      <w:r>
        <w:instrText xml:space="preserve"> REF _Ref493518436 \r \h </w:instrText>
      </w:r>
      <w:r>
        <w:fldChar w:fldCharType="separate"/>
      </w:r>
      <w:r w:rsidR="00D51B32">
        <w:t>3.52.3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C902566" w:rsidR="004B30F9" w:rsidRDefault="004B30F9" w:rsidP="004B30F9">
      <w:pPr>
        <w:pStyle w:val="Code"/>
      </w:pPr>
      <w:r>
        <w:t xml:space="preserve">          "insertedContent": {       # See §</w:t>
      </w:r>
      <w:r>
        <w:fldChar w:fldCharType="begin"/>
      </w:r>
      <w:r>
        <w:instrText xml:space="preserve"> REF _Ref493518437 \r \h </w:instrText>
      </w:r>
      <w:r>
        <w:fldChar w:fldCharType="separate"/>
      </w:r>
      <w:r w:rsidR="00D51B32">
        <w:t>3.52.4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481" w:name="_Ref493512744"/>
      <w:bookmarkStart w:id="1482" w:name="_Ref493512991"/>
      <w:bookmarkStart w:id="1483" w:name="_Toc5694628"/>
      <w:r>
        <w:t xml:space="preserve">artifactChange </w:t>
      </w:r>
      <w:r w:rsidR="00B86BC7">
        <w:t>object</w:t>
      </w:r>
      <w:bookmarkEnd w:id="1481"/>
      <w:bookmarkEnd w:id="1482"/>
      <w:bookmarkEnd w:id="1483"/>
    </w:p>
    <w:p w14:paraId="74D8322D" w14:textId="06E505AA" w:rsidR="00B86BC7" w:rsidRDefault="00B86BC7" w:rsidP="00B86BC7">
      <w:pPr>
        <w:pStyle w:val="Heading3"/>
      </w:pPr>
      <w:bookmarkStart w:id="1484" w:name="_Toc5694629"/>
      <w:r>
        <w:t>General</w:t>
      </w:r>
      <w:bookmarkEnd w:id="148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5DD3F42"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51B32">
        <w:t>3.50</w:t>
      </w:r>
      <w:r w:rsidR="00BC365F">
        <w:fldChar w:fldCharType="end"/>
      </w:r>
      <w:r>
        <w:t>)</w:t>
      </w:r>
      <w:r w:rsidR="00F27F55">
        <w:t>.</w:t>
      </w:r>
    </w:p>
    <w:p w14:paraId="0FF6717D" w14:textId="16BEB7B4"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51B32">
        <w:t>3.50.3</w:t>
      </w:r>
      <w:r w:rsidR="00770A97">
        <w:fldChar w:fldCharType="end"/>
      </w:r>
      <w:r w:rsidR="00855CF1">
        <w:t>.</w:t>
      </w:r>
    </w:p>
    <w:p w14:paraId="6A521431" w14:textId="0248D8F7" w:rsidR="006F21F3" w:rsidRDefault="006F21F3" w:rsidP="002D65F3">
      <w:pPr>
        <w:pStyle w:val="Code"/>
      </w:pPr>
      <w:r>
        <w:t xml:space="preserve">    {                          </w:t>
      </w:r>
    </w:p>
    <w:p w14:paraId="0805703A" w14:textId="0E937A5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51B32">
        <w:t>3.51.2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F685DE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51B32">
        <w:t>3.51.3</w:t>
      </w:r>
      <w:r>
        <w:fldChar w:fldCharType="end"/>
      </w:r>
      <w:r w:rsidR="00855CF1">
        <w:t>.</w:t>
      </w:r>
    </w:p>
    <w:p w14:paraId="1FAFE72E" w14:textId="06D0027B"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51B32">
        <w:t>3.52</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lastRenderedPageBreak/>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485" w:name="_Ref493513096"/>
      <w:bookmarkStart w:id="1486" w:name="_Ref493513195"/>
      <w:bookmarkStart w:id="1487" w:name="_Ref493513493"/>
      <w:bookmarkStart w:id="1488" w:name="_Toc5694630"/>
      <w:r>
        <w:t xml:space="preserve">artifactLocation </w:t>
      </w:r>
      <w:r w:rsidR="00B86BC7">
        <w:t>property</w:t>
      </w:r>
      <w:bookmarkEnd w:id="1485"/>
      <w:bookmarkEnd w:id="1486"/>
      <w:bookmarkEnd w:id="1487"/>
      <w:bookmarkEnd w:id="1488"/>
    </w:p>
    <w:p w14:paraId="47E2D8A5" w14:textId="7C31857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51B3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489" w:name="_Ref493513106"/>
      <w:bookmarkStart w:id="1490" w:name="_Toc5694631"/>
      <w:r>
        <w:t>replacements property</w:t>
      </w:r>
      <w:bookmarkEnd w:id="1489"/>
      <w:bookmarkEnd w:id="1490"/>
    </w:p>
    <w:p w14:paraId="21F0788C" w14:textId="3AB71EF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51B32">
        <w:t>3.52</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51B32">
        <w:t>3.51.2</w:t>
      </w:r>
      <w:r>
        <w:fldChar w:fldCharType="end"/>
      </w:r>
      <w:r w:rsidRPr="006F21F3">
        <w:t>).</w:t>
      </w:r>
    </w:p>
    <w:p w14:paraId="40D9EA5A" w14:textId="3D521EDE" w:rsidR="00B86BC7" w:rsidRDefault="00B86BC7" w:rsidP="00B86BC7">
      <w:pPr>
        <w:pStyle w:val="Heading2"/>
      </w:pPr>
      <w:bookmarkStart w:id="1491" w:name="_Ref493513114"/>
      <w:bookmarkStart w:id="1492" w:name="_Ref493513476"/>
      <w:bookmarkStart w:id="1493" w:name="_Toc5694632"/>
      <w:r>
        <w:t>replacement object</w:t>
      </w:r>
      <w:bookmarkEnd w:id="1491"/>
      <w:bookmarkEnd w:id="1492"/>
      <w:bookmarkEnd w:id="1493"/>
    </w:p>
    <w:p w14:paraId="1276FD13" w14:textId="540BBC1F" w:rsidR="00B86BC7" w:rsidRDefault="00B86BC7" w:rsidP="00B86BC7">
      <w:pPr>
        <w:pStyle w:val="Heading3"/>
      </w:pPr>
      <w:bookmarkStart w:id="1494" w:name="_Toc5694633"/>
      <w:r>
        <w:t>General</w:t>
      </w:r>
      <w:bookmarkEnd w:id="149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BFD84A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51B32">
        <w:t>3.52.3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51B32">
        <w:t>3.52.4</w:t>
      </w:r>
      <w:r>
        <w:fldChar w:fldCharType="end"/>
      </w:r>
      <w:r>
        <w:t xml:space="preserve">), then the effect of the replacement </w:t>
      </w:r>
      <w:r w:rsidRPr="003672C8">
        <w:rPr>
          <w:b/>
        </w:rPr>
        <w:t>SHALL</w:t>
      </w:r>
      <w:r>
        <w:t xml:space="preserve"> be as if the removal were performed before the insertion.</w:t>
      </w:r>
    </w:p>
    <w:p w14:paraId="51FA77A0" w14:textId="43B6E513"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D51B32">
        <w:t>3.51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51B32">
        <w:t>3.51.3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lastRenderedPageBreak/>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79B1F7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51B32">
        <w:t>3.52.3</w:t>
      </w:r>
      <w:r>
        <w:fldChar w:fldCharType="end"/>
      </w:r>
      <w:r>
        <w:t>) specifies a text region (§</w:t>
      </w:r>
      <w:r>
        <w:fldChar w:fldCharType="begin"/>
      </w:r>
      <w:r>
        <w:instrText xml:space="preserve"> REF _Ref493492556 \r \h </w:instrText>
      </w:r>
      <w:r>
        <w:fldChar w:fldCharType="separate"/>
      </w:r>
      <w:r w:rsidR="00D51B32">
        <w:t>3.28.2</w:t>
      </w:r>
      <w:r>
        <w:fldChar w:fldCharType="end"/>
      </w:r>
      <w:r>
        <w:t>) or a binary region (§</w:t>
      </w:r>
      <w:r>
        <w:fldChar w:fldCharType="begin"/>
      </w:r>
      <w:r>
        <w:instrText xml:space="preserve"> REF _Ref509043519 \r \h </w:instrText>
      </w:r>
      <w:r>
        <w:fldChar w:fldCharType="separate"/>
      </w:r>
      <w:r w:rsidR="00D51B32">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B380DFE"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D51B32">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495" w:name="_Toc5694634"/>
      <w:r>
        <w:t>Constraints</w:t>
      </w:r>
      <w:bookmarkEnd w:id="1495"/>
    </w:p>
    <w:p w14:paraId="58129AF5" w14:textId="2BC2199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51B32">
        <w:t>3.52.3</w:t>
      </w:r>
      <w:r>
        <w:fldChar w:fldCharType="end"/>
      </w:r>
      <w:r>
        <w:t>) specifies a text region (§</w:t>
      </w:r>
      <w:r>
        <w:fldChar w:fldCharType="begin"/>
      </w:r>
      <w:r>
        <w:instrText xml:space="preserve"> REF _Ref493492556 \r \h </w:instrText>
      </w:r>
      <w:r>
        <w:fldChar w:fldCharType="separate"/>
      </w:r>
      <w:r w:rsidR="00D51B32">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51B32">
        <w:t>3.52.4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51B32">
        <w:t>3.3.2</w:t>
      </w:r>
      <w:r>
        <w:fldChar w:fldCharType="end"/>
      </w:r>
      <w:r>
        <w:t>).</w:t>
      </w:r>
    </w:p>
    <w:p w14:paraId="77DC3A72" w14:textId="3E43644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51B32">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51B32">
        <w:t>3.3.3</w:t>
      </w:r>
      <w:r>
        <w:fldChar w:fldCharType="end"/>
      </w:r>
      <w:r>
        <w:t>).</w:t>
      </w:r>
    </w:p>
    <w:p w14:paraId="2919F4E4" w14:textId="2FD85E3E" w:rsidR="00B86BC7" w:rsidRDefault="00B86BC7" w:rsidP="00B86BC7">
      <w:pPr>
        <w:pStyle w:val="Heading3"/>
      </w:pPr>
      <w:bookmarkStart w:id="1496" w:name="_Ref493518436"/>
      <w:bookmarkStart w:id="1497" w:name="_Ref493518439"/>
      <w:bookmarkStart w:id="1498" w:name="_Ref493518529"/>
      <w:bookmarkStart w:id="1499" w:name="_Toc5694635"/>
      <w:r>
        <w:t>deleted</w:t>
      </w:r>
      <w:r w:rsidR="00F27F55">
        <w:t>Region</w:t>
      </w:r>
      <w:r>
        <w:t xml:space="preserve"> property</w:t>
      </w:r>
      <w:bookmarkEnd w:id="1496"/>
      <w:bookmarkEnd w:id="1497"/>
      <w:bookmarkEnd w:id="1498"/>
      <w:bookmarkEnd w:id="1499"/>
    </w:p>
    <w:p w14:paraId="1ECF4AC9" w14:textId="073C2F3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51B32">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500" w:name="_Ref493518437"/>
      <w:bookmarkStart w:id="1501" w:name="_Ref493518440"/>
      <w:bookmarkStart w:id="1502" w:name="_Toc5694636"/>
      <w:r>
        <w:lastRenderedPageBreak/>
        <w:t>inserted</w:t>
      </w:r>
      <w:r w:rsidR="00F27F55">
        <w:t>Content</w:t>
      </w:r>
      <w:r>
        <w:t xml:space="preserve"> property</w:t>
      </w:r>
      <w:bookmarkEnd w:id="1500"/>
      <w:bookmarkEnd w:id="1501"/>
      <w:bookmarkEnd w:id="1502"/>
    </w:p>
    <w:p w14:paraId="6E86F82E" w14:textId="3697262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51B3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503" w:name="_Ref493404948"/>
      <w:bookmarkStart w:id="1504" w:name="_Ref493406026"/>
      <w:bookmarkStart w:id="1505" w:name="_Toc5694637"/>
      <w:r>
        <w:t>notification object</w:t>
      </w:r>
      <w:bookmarkEnd w:id="1503"/>
      <w:bookmarkEnd w:id="1504"/>
      <w:bookmarkEnd w:id="1505"/>
    </w:p>
    <w:p w14:paraId="3BD7AF2E" w14:textId="23E07934" w:rsidR="00B86BC7" w:rsidRDefault="00B86BC7" w:rsidP="00B86BC7">
      <w:pPr>
        <w:pStyle w:val="Heading3"/>
      </w:pPr>
      <w:bookmarkStart w:id="1506" w:name="_Toc5694638"/>
      <w:r>
        <w:t>General</w:t>
      </w:r>
      <w:bookmarkEnd w:id="1506"/>
    </w:p>
    <w:p w14:paraId="759675E9" w14:textId="24A0121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51B32">
        <w:t>3.25</w:t>
      </w:r>
      <w:r>
        <w:fldChar w:fldCharType="end"/>
      </w:r>
      <w:r w:rsidRPr="003672C8">
        <w:t>).</w:t>
      </w:r>
    </w:p>
    <w:p w14:paraId="7D568EDB" w14:textId="4C7028C4" w:rsidR="00C929E8" w:rsidRDefault="00487C16" w:rsidP="00C929E8">
      <w:pPr>
        <w:pStyle w:val="Heading3"/>
      </w:pPr>
      <w:bookmarkStart w:id="1507" w:name="_Ref4235658"/>
      <w:bookmarkStart w:id="1508" w:name="_Ref4166209"/>
      <w:bookmarkStart w:id="1509" w:name="_Toc5694639"/>
      <w:r>
        <w:t>descriptor</w:t>
      </w:r>
      <w:r w:rsidR="0056589D">
        <w:t xml:space="preserve"> property</w:t>
      </w:r>
      <w:bookmarkEnd w:id="1507"/>
      <w:bookmarkEnd w:id="1508"/>
      <w:bookmarkEnd w:id="1509"/>
    </w:p>
    <w:p w14:paraId="11AF29FE" w14:textId="34B0D6D5"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D51B32">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510" w:name="_Ref493518926"/>
      <w:bookmarkStart w:id="1511" w:name="_Ref4166217"/>
      <w:bookmarkStart w:id="1512" w:name="_Ref4236095"/>
      <w:bookmarkStart w:id="1513" w:name="_Toc5694640"/>
      <w:r>
        <w:t>associatedRule</w:t>
      </w:r>
      <w:r w:rsidR="00C929E8">
        <w:t xml:space="preserve"> </w:t>
      </w:r>
      <w:r w:rsidR="00B86BC7">
        <w:t>property</w:t>
      </w:r>
      <w:bookmarkEnd w:id="1510"/>
      <w:bookmarkEnd w:id="1511"/>
      <w:bookmarkEnd w:id="1512"/>
      <w:bookmarkEnd w:id="1513"/>
    </w:p>
    <w:p w14:paraId="72DC23AB" w14:textId="36A92A4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D51B32">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506FFD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51B32">
        <w:t>3.14</w:t>
      </w:r>
      <w:r w:rsidR="009F29FD">
        <w:fldChar w:fldCharType="end"/>
      </w:r>
      <w:r w:rsidR="009F29FD">
        <w:t>).</w:t>
      </w:r>
    </w:p>
    <w:p w14:paraId="0EFDCC38" w14:textId="1F885D17" w:rsidR="00274B7F" w:rsidRDefault="00274B7F" w:rsidP="002D65F3">
      <w:pPr>
        <w:pStyle w:val="Code"/>
      </w:pPr>
      <w:r>
        <w:t xml:space="preserve">  "tool": {                            # See §</w:t>
      </w:r>
      <w:r>
        <w:fldChar w:fldCharType="begin"/>
      </w:r>
      <w:r>
        <w:instrText xml:space="preserve"> REF _Ref493350956 \r \h </w:instrText>
      </w:r>
      <w:r>
        <w:fldChar w:fldCharType="separate"/>
      </w:r>
      <w:r w:rsidR="00D51B32">
        <w:t>3.14.6</w:t>
      </w:r>
      <w:r>
        <w:fldChar w:fldCharType="end"/>
      </w:r>
      <w:r>
        <w:t>.</w:t>
      </w:r>
    </w:p>
    <w:p w14:paraId="0343C5EC" w14:textId="27EEAB4B" w:rsidR="00274B7F" w:rsidRDefault="00274B7F" w:rsidP="002D65F3">
      <w:pPr>
        <w:pStyle w:val="Code"/>
      </w:pPr>
      <w:r>
        <w:t xml:space="preserve">    "driver": {                        # See §</w:t>
      </w:r>
      <w:r>
        <w:fldChar w:fldCharType="begin"/>
      </w:r>
      <w:r>
        <w:instrText xml:space="preserve"> REF _Ref3663219 \r \h </w:instrText>
      </w:r>
      <w:r>
        <w:fldChar w:fldCharType="separate"/>
      </w:r>
      <w:r w:rsidR="00D51B32">
        <w:t>3.17.2</w:t>
      </w:r>
      <w:r>
        <w:fldChar w:fldCharType="end"/>
      </w:r>
      <w:r>
        <w:t>.</w:t>
      </w:r>
    </w:p>
    <w:p w14:paraId="0CBAE590" w14:textId="6CB8C637" w:rsidR="00274B7F" w:rsidRDefault="00274B7F" w:rsidP="002D65F3">
      <w:pPr>
        <w:pStyle w:val="Code"/>
      </w:pPr>
      <w:r>
        <w:t xml:space="preserve">      "name": "CodeScanner",</w:t>
      </w:r>
    </w:p>
    <w:p w14:paraId="7B6F4508" w14:textId="273D19E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51B32">
        <w:t>3.18.21</w:t>
      </w:r>
      <w:r>
        <w:fldChar w:fldCharType="end"/>
      </w:r>
      <w:r>
        <w:t>.</w:t>
      </w:r>
    </w:p>
    <w:p w14:paraId="76B82C6E" w14:textId="3BB62A95"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D51B32">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lastRenderedPageBreak/>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55CC70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51B32">
        <w:t>3.14.11</w:t>
      </w:r>
      <w:r>
        <w:fldChar w:fldCharType="end"/>
      </w:r>
      <w:r>
        <w:t>.</w:t>
      </w:r>
    </w:p>
    <w:p w14:paraId="5CBB9063" w14:textId="6DAFF79B"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51B32">
        <w:t>3.19</w:t>
      </w:r>
      <w:r>
        <w:fldChar w:fldCharType="end"/>
      </w:r>
      <w:r>
        <w:t>).</w:t>
      </w:r>
    </w:p>
    <w:p w14:paraId="4EE5FB01" w14:textId="2A216C10"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D51B32">
        <w:t>3.19.22</w:t>
      </w:r>
      <w:r>
        <w:fldChar w:fldCharType="end"/>
      </w:r>
      <w:r>
        <w:t>.</w:t>
      </w:r>
    </w:p>
    <w:p w14:paraId="67DB37AB" w14:textId="03F5D60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51B32">
        <w:t>3.53</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514" w:name="_Toc5694641"/>
      <w:r>
        <w:t>physicalLocation property</w:t>
      </w:r>
      <w:bookmarkEnd w:id="1514"/>
    </w:p>
    <w:p w14:paraId="23C5F0EF" w14:textId="42F904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51B32">
        <w:t>3.27</w:t>
      </w:r>
      <w:r>
        <w:fldChar w:fldCharType="end"/>
      </w:r>
      <w:r w:rsidRPr="008651CE">
        <w:t>) that identifies the relevant location.</w:t>
      </w:r>
    </w:p>
    <w:p w14:paraId="0BE523CC" w14:textId="11807D96" w:rsidR="00B86BC7" w:rsidRDefault="00B86BC7" w:rsidP="00B86BC7">
      <w:pPr>
        <w:pStyle w:val="Heading3"/>
      </w:pPr>
      <w:bookmarkStart w:id="1515" w:name="_Ref4660071"/>
      <w:bookmarkStart w:id="1516" w:name="_Toc5694642"/>
      <w:r>
        <w:t>message property</w:t>
      </w:r>
      <w:bookmarkEnd w:id="1515"/>
      <w:bookmarkEnd w:id="1516"/>
    </w:p>
    <w:p w14:paraId="095EAE33" w14:textId="3E5F01D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51B3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51B3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517" w:name="_Ref493404972"/>
      <w:bookmarkStart w:id="1518" w:name="_Ref493406037"/>
      <w:bookmarkStart w:id="1519" w:name="_Toc5694643"/>
      <w:r>
        <w:t>level property</w:t>
      </w:r>
      <w:bookmarkEnd w:id="1517"/>
      <w:bookmarkEnd w:id="1518"/>
      <w:bookmarkEnd w:id="151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2B0E8599"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D51B32">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520" w:name="_Toc5694644"/>
      <w:r>
        <w:t>threadId property</w:t>
      </w:r>
      <w:bookmarkEnd w:id="152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521" w:name="_Toc5694645"/>
      <w:r>
        <w:lastRenderedPageBreak/>
        <w:t>time</w:t>
      </w:r>
      <w:r w:rsidR="00BF4F63">
        <w:t>Utc</w:t>
      </w:r>
      <w:r>
        <w:t xml:space="preserve"> property</w:t>
      </w:r>
      <w:bookmarkEnd w:id="1521"/>
    </w:p>
    <w:p w14:paraId="2D4A5B6B" w14:textId="0532BBF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51B3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522" w:name="_Toc5694646"/>
      <w:r>
        <w:t>exception property</w:t>
      </w:r>
      <w:bookmarkEnd w:id="1522"/>
    </w:p>
    <w:p w14:paraId="0929118A" w14:textId="60452EC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51B32">
        <w:t>3.54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523" w:name="_Ref493570836"/>
      <w:bookmarkStart w:id="1524" w:name="_Toc5694647"/>
      <w:r>
        <w:t>exception object</w:t>
      </w:r>
      <w:bookmarkEnd w:id="1523"/>
      <w:bookmarkEnd w:id="1524"/>
    </w:p>
    <w:p w14:paraId="1257C9E2" w14:textId="6070509F" w:rsidR="00B86BC7" w:rsidRDefault="00B86BC7" w:rsidP="00B86BC7">
      <w:pPr>
        <w:pStyle w:val="Heading3"/>
      </w:pPr>
      <w:bookmarkStart w:id="1525" w:name="_Toc5694648"/>
      <w:r>
        <w:t>General</w:t>
      </w:r>
      <w:bookmarkEnd w:id="152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526" w:name="_Toc5694649"/>
      <w:r>
        <w:t>kind property</w:t>
      </w:r>
      <w:bookmarkEnd w:id="152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527" w:name="_Toc5694650"/>
      <w:r>
        <w:t>message property</w:t>
      </w:r>
      <w:bookmarkEnd w:id="1527"/>
    </w:p>
    <w:p w14:paraId="0E15DE57" w14:textId="30910D5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D51B32">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C2B741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D51B32">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528" w:name="_Toc5694651"/>
      <w:r>
        <w:t>stack property</w:t>
      </w:r>
      <w:bookmarkEnd w:id="1528"/>
    </w:p>
    <w:p w14:paraId="17152AD6" w14:textId="4F28EC9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51B32">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529" w:name="_Toc5694652"/>
      <w:r>
        <w:lastRenderedPageBreak/>
        <w:t>innerExceptions property</w:t>
      </w:r>
      <w:bookmarkEnd w:id="1529"/>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530" w:name="_Ref528151413"/>
      <w:bookmarkStart w:id="1531" w:name="_Toc5694653"/>
      <w:bookmarkStart w:id="1532" w:name="_Toc287332011"/>
      <w:r>
        <w:lastRenderedPageBreak/>
        <w:t>External</w:t>
      </w:r>
      <w:r w:rsidR="00F265D8">
        <w:t xml:space="preserve"> property</w:t>
      </w:r>
      <w:r>
        <w:t xml:space="preserve"> file format</w:t>
      </w:r>
      <w:bookmarkEnd w:id="1530"/>
      <w:bookmarkEnd w:id="1531"/>
    </w:p>
    <w:p w14:paraId="2A3E0063" w14:textId="270C9EBD" w:rsidR="00AF60C1" w:rsidRDefault="00AF60C1" w:rsidP="00AF60C1">
      <w:pPr>
        <w:pStyle w:val="Heading2"/>
      </w:pPr>
      <w:bookmarkStart w:id="1533" w:name="_Toc5694654"/>
      <w:r>
        <w:t>General</w:t>
      </w:r>
      <w:bookmarkEnd w:id="1533"/>
    </w:p>
    <w:p w14:paraId="71E0440E" w14:textId="151AC9F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D51B32">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534" w:name="_Toc5694655"/>
      <w:r>
        <w:t>External property file naming convention</w:t>
      </w:r>
      <w:bookmarkEnd w:id="153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535" w:name="_Ref3470692"/>
      <w:bookmarkStart w:id="1536" w:name="_Toc5694656"/>
      <w:r>
        <w:t>externalPropert</w:t>
      </w:r>
      <w:r w:rsidR="00F265D8">
        <w:t>ies</w:t>
      </w:r>
      <w:r>
        <w:t xml:space="preserve"> object</w:t>
      </w:r>
      <w:bookmarkEnd w:id="1535"/>
      <w:bookmarkEnd w:id="1536"/>
    </w:p>
    <w:p w14:paraId="6E569B6A" w14:textId="60E785B4" w:rsidR="0069571F" w:rsidRPr="0069571F" w:rsidRDefault="0069571F" w:rsidP="0069571F">
      <w:pPr>
        <w:pStyle w:val="Heading3"/>
      </w:pPr>
      <w:bookmarkStart w:id="1537" w:name="_Ref525812129"/>
      <w:bookmarkStart w:id="1538" w:name="_Toc5694657"/>
      <w:r>
        <w:t>General</w:t>
      </w:r>
      <w:bookmarkEnd w:id="1537"/>
      <w:bookmarkEnd w:id="153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946062E"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D51B32">
        <w:t>3.14.2.2</w:t>
      </w:r>
      <w:r w:rsidR="00F9787C">
        <w:fldChar w:fldCharType="end"/>
      </w:r>
      <w:r w:rsidR="001A277B">
        <w:t>.</w:t>
      </w:r>
    </w:p>
    <w:p w14:paraId="11997C11" w14:textId="2C570D3B" w:rsidR="0069571F" w:rsidRPr="00230F9F" w:rsidRDefault="0069571F" w:rsidP="0069571F">
      <w:pPr>
        <w:pStyle w:val="Code"/>
      </w:pPr>
      <w:bookmarkStart w:id="1539" w:name="_Hlk525811171"/>
      <w:r w:rsidRPr="00230F9F">
        <w:t>{</w:t>
      </w:r>
      <w:r>
        <w:t xml:space="preserve">                             # An externalPropert</w:t>
      </w:r>
      <w:r w:rsidR="00355B20">
        <w:t>ies</w:t>
      </w:r>
      <w:r>
        <w:t xml:space="preserve"> object</w:t>
      </w:r>
    </w:p>
    <w:p w14:paraId="48394701" w14:textId="1377B412"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51B3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F4D7A3F"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51B32">
        <w:t>4.3.3</w:t>
      </w:r>
      <w:r>
        <w:fldChar w:fldCharType="end"/>
      </w:r>
      <w:r>
        <w:t>.</w:t>
      </w:r>
    </w:p>
    <w:p w14:paraId="69E0C7F0" w14:textId="477B5B0A" w:rsidR="0069571F" w:rsidRDefault="0069571F" w:rsidP="0069571F">
      <w:pPr>
        <w:pStyle w:val="Code"/>
      </w:pPr>
    </w:p>
    <w:p w14:paraId="5B43C2CE" w14:textId="1A250B49" w:rsidR="006958DC" w:rsidRDefault="006958DC" w:rsidP="006958DC">
      <w:pPr>
        <w:pStyle w:val="Code"/>
      </w:pPr>
      <w:r>
        <w:t xml:space="preserve">                              # See §</w:t>
      </w:r>
      <w:r>
        <w:fldChar w:fldCharType="begin"/>
      </w:r>
      <w:r>
        <w:instrText xml:space="preserve"> REF _Ref525814013 \r \h </w:instrText>
      </w:r>
      <w:r>
        <w:fldChar w:fldCharType="separate"/>
      </w:r>
      <w:r w:rsidR="00D51B3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B83130D" w:rsidR="0069571F" w:rsidRDefault="0069571F" w:rsidP="0069571F">
      <w:pPr>
        <w:pStyle w:val="Code"/>
      </w:pPr>
      <w:r>
        <w:t xml:space="preserve">                              # See §</w:t>
      </w:r>
      <w:r>
        <w:fldChar w:fldCharType="begin"/>
      </w:r>
      <w:r>
        <w:instrText xml:space="preserve"> REF _Ref525810969 \r \h </w:instrText>
      </w:r>
      <w:r>
        <w:fldChar w:fldCharType="separate"/>
      </w:r>
      <w:r w:rsidR="00D51B3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9C79A8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51B32">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540" w:name="_Ref525810506"/>
      <w:bookmarkStart w:id="1541" w:name="_Toc5694658"/>
      <w:bookmarkEnd w:id="1539"/>
      <w:r>
        <w:t>$schema property</w:t>
      </w:r>
      <w:bookmarkEnd w:id="1540"/>
      <w:bookmarkEnd w:id="1541"/>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1B0F60A"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51B3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542" w:name="_Ref523913350"/>
      <w:bookmarkStart w:id="1543" w:name="_Toc5694659"/>
      <w:r>
        <w:t>version property</w:t>
      </w:r>
      <w:bookmarkEnd w:id="1542"/>
      <w:bookmarkEnd w:id="1543"/>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3C9F240"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D51B32">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1905AA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D51B3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D51B3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544" w:name="_Ref525814013"/>
      <w:bookmarkStart w:id="1545" w:name="_Toc5694660"/>
      <w:r>
        <w:t xml:space="preserve">guid </w:t>
      </w:r>
      <w:r w:rsidR="006958DC">
        <w:t>property</w:t>
      </w:r>
      <w:bookmarkEnd w:id="1544"/>
      <w:bookmarkEnd w:id="1545"/>
    </w:p>
    <w:p w14:paraId="6E3F5D71" w14:textId="5355364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51B32">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D51B32">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D51B32">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D51B32">
        <w:t>3.14.2</w:t>
      </w:r>
      <w:r>
        <w:fldChar w:fldCharType="end"/>
      </w:r>
      <w:r>
        <w:t>) in the root file.</w:t>
      </w:r>
    </w:p>
    <w:p w14:paraId="79D6BF67" w14:textId="54976696" w:rsidR="0069571F" w:rsidRDefault="0069571F" w:rsidP="0069571F">
      <w:pPr>
        <w:pStyle w:val="Heading3"/>
      </w:pPr>
      <w:bookmarkStart w:id="1546" w:name="_Ref525810969"/>
      <w:bookmarkStart w:id="1547" w:name="_Toc5694661"/>
      <w:r>
        <w:t>runGuid property</w:t>
      </w:r>
      <w:bookmarkEnd w:id="1546"/>
      <w:bookmarkEnd w:id="1547"/>
    </w:p>
    <w:p w14:paraId="3E79C8E1" w14:textId="3A85BBB3"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51B3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D51B32">
        <w:t>3.14.3</w:t>
      </w:r>
      <w:r w:rsidR="00355B20">
        <w:fldChar w:fldCharType="end"/>
      </w:r>
      <w:r w:rsidR="00355B20">
        <w:t>, §</w:t>
      </w:r>
      <w:r w:rsidR="00355B20">
        <w:fldChar w:fldCharType="begin"/>
      </w:r>
      <w:r w:rsidR="00355B20">
        <w:instrText xml:space="preserve"> REF _Ref526937044 \r \h </w:instrText>
      </w:r>
      <w:r w:rsidR="00355B20">
        <w:fldChar w:fldCharType="separate"/>
      </w:r>
      <w:r w:rsidR="00D51B32">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51B32">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548" w:name="_Ref525634162"/>
      <w:bookmarkStart w:id="1549" w:name="_Ref525810993"/>
      <w:bookmarkStart w:id="1550" w:name="_Ref3471487"/>
      <w:bookmarkStart w:id="1551" w:name="_Ref3472502"/>
      <w:bookmarkStart w:id="1552" w:name="_Toc5694662"/>
      <w:r>
        <w:lastRenderedPageBreak/>
        <w:t>The property value</w:t>
      </w:r>
      <w:bookmarkEnd w:id="1548"/>
      <w:r>
        <w:t xml:space="preserve"> propert</w:t>
      </w:r>
      <w:bookmarkEnd w:id="1549"/>
      <w:r w:rsidR="00355B20">
        <w:t>ies</w:t>
      </w:r>
      <w:bookmarkEnd w:id="1550"/>
      <w:bookmarkEnd w:id="1551"/>
      <w:bookmarkEnd w:id="1552"/>
    </w:p>
    <w:p w14:paraId="075F7102" w14:textId="1078F673"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553" w:name="_Hlk3886303"/>
      <w:r w:rsidR="00F9787C">
        <w:t>The property names in this object, and the names of the corresponding externalized properties, are given in the table in §</w:t>
      </w:r>
      <w:bookmarkEnd w:id="1553"/>
      <w:r w:rsidR="00F9787C">
        <w:fldChar w:fldCharType="begin"/>
      </w:r>
      <w:r w:rsidR="00F9787C">
        <w:instrText xml:space="preserve"> REF _Ref530228629 \r \h </w:instrText>
      </w:r>
      <w:r w:rsidR="00F9787C">
        <w:fldChar w:fldCharType="separate"/>
      </w:r>
      <w:r w:rsidR="00D51B32">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0ADBE41"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51B3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554" w:name="_Toc5694663"/>
      <w:r w:rsidRPr="00FD22AC">
        <w:lastRenderedPageBreak/>
        <w:t>Conformance</w:t>
      </w:r>
      <w:bookmarkEnd w:id="1532"/>
      <w:bookmarkEnd w:id="1554"/>
    </w:p>
    <w:p w14:paraId="1D48659C" w14:textId="6555FDBE" w:rsidR="00EE1E0B" w:rsidRDefault="00EE1E0B" w:rsidP="002244CB"/>
    <w:p w14:paraId="3BBDC6A3" w14:textId="77777777" w:rsidR="00376AE7" w:rsidRDefault="00376AE7" w:rsidP="00376AE7">
      <w:pPr>
        <w:pStyle w:val="Heading2"/>
        <w:numPr>
          <w:ilvl w:val="1"/>
          <w:numId w:val="2"/>
        </w:numPr>
      </w:pPr>
      <w:bookmarkStart w:id="1555" w:name="_Toc5694664"/>
      <w:r>
        <w:t>Conformance targets</w:t>
      </w:r>
      <w:bookmarkEnd w:id="155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468A061"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556" w:name="_Toc5694665"/>
      <w:r>
        <w:t>Conformance Clause 1: SARIF log file</w:t>
      </w:r>
      <w:bookmarkEnd w:id="1556"/>
    </w:p>
    <w:p w14:paraId="7C2F5389" w14:textId="0A4B72C2" w:rsidR="0018481C" w:rsidRDefault="00376AE7" w:rsidP="00376AE7">
      <w:r>
        <w:t>A text file satisfies the “SARIF log file” conformance profile if</w:t>
      </w:r>
      <w:r w:rsidR="0018481C">
        <w:t>:</w:t>
      </w:r>
    </w:p>
    <w:p w14:paraId="177D8019" w14:textId="227CF2B1"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51B32">
        <w:t>3</w:t>
      </w:r>
      <w:r w:rsidR="002244CB">
        <w:fldChar w:fldCharType="end"/>
      </w:r>
      <w:r w:rsidR="00376AE7">
        <w:t>.</w:t>
      </w:r>
    </w:p>
    <w:p w14:paraId="3A58DDE1" w14:textId="05DA25AC" w:rsidR="0018481C" w:rsidRDefault="0018481C" w:rsidP="00376AE7">
      <w:pPr>
        <w:pStyle w:val="Heading2"/>
        <w:numPr>
          <w:ilvl w:val="1"/>
          <w:numId w:val="2"/>
        </w:numPr>
      </w:pPr>
      <w:bookmarkStart w:id="1557" w:name="_Toc5694666"/>
      <w:r>
        <w:t xml:space="preserve">Conformance Clause </w:t>
      </w:r>
      <w:r w:rsidR="00053C0F">
        <w:t>2</w:t>
      </w:r>
      <w:r>
        <w:t>: SARIF producer</w:t>
      </w:r>
      <w:bookmarkEnd w:id="1557"/>
    </w:p>
    <w:p w14:paraId="350705EC" w14:textId="77777777" w:rsidR="0018481C" w:rsidRDefault="0018481C" w:rsidP="0018481C">
      <w:r>
        <w:t>A program satisfies the “SARIF producer” conformance profile if:</w:t>
      </w:r>
    </w:p>
    <w:p w14:paraId="697B080C" w14:textId="2C1755CB"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D51B32">
        <w:t>3</w:t>
      </w:r>
      <w:r>
        <w:fldChar w:fldCharType="end"/>
      </w:r>
      <w:r>
        <w:t>.</w:t>
      </w:r>
    </w:p>
    <w:p w14:paraId="2447FAA5" w14:textId="2765EE9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D51B3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558" w:name="_Toc5694667"/>
      <w:r>
        <w:t xml:space="preserve">Conformance Clause </w:t>
      </w:r>
      <w:r w:rsidR="00053C0F">
        <w:t>3</w:t>
      </w:r>
      <w:r>
        <w:t>: Direct producer</w:t>
      </w:r>
      <w:bookmarkEnd w:id="155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82AAC7F"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51B32">
        <w:t>3</w:t>
      </w:r>
      <w:r w:rsidR="002244CB">
        <w:fldChar w:fldCharType="end"/>
      </w:r>
      <w:r>
        <w:t xml:space="preserve"> that are designated as applying to </w:t>
      </w:r>
      <w:r w:rsidR="0018481C">
        <w:t>“</w:t>
      </w:r>
      <w:r>
        <w:t>direct producers</w:t>
      </w:r>
      <w:r w:rsidR="0018481C">
        <w:t>” or to “analysis tools”</w:t>
      </w:r>
      <w:r>
        <w:t>.</w:t>
      </w:r>
    </w:p>
    <w:p w14:paraId="74D6208C" w14:textId="6AB38AA7"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51B3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559" w:name="_Toc5694668"/>
      <w:r>
        <w:lastRenderedPageBreak/>
        <w:t xml:space="preserve">Conformance Clause </w:t>
      </w:r>
      <w:r w:rsidR="00053C0F">
        <w:t>4</w:t>
      </w:r>
      <w:r>
        <w:t>: Deterministic producer</w:t>
      </w:r>
      <w:bookmarkEnd w:id="155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04DB147E"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560" w:name="_Toc5694669"/>
      <w:r>
        <w:t xml:space="preserve">Conformance Clause </w:t>
      </w:r>
      <w:r w:rsidR="00053C0F">
        <w:t>5</w:t>
      </w:r>
      <w:r>
        <w:t>: Converter</w:t>
      </w:r>
      <w:bookmarkEnd w:id="1560"/>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1A4C4B5"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D51B32">
        <w:t>3</w:t>
      </w:r>
      <w:r>
        <w:fldChar w:fldCharType="end"/>
      </w:r>
      <w:r>
        <w:t xml:space="preserve"> that are designated as applying to converters.</w:t>
      </w:r>
    </w:p>
    <w:p w14:paraId="0990559B" w14:textId="2D2D9164"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D51B32">
        <w:t>3</w:t>
      </w:r>
      <w:r>
        <w:fldChar w:fldCharType="end"/>
      </w:r>
      <w:r>
        <w:t>, are intended to be produced only by direct producers.</w:t>
      </w:r>
    </w:p>
    <w:p w14:paraId="493D3DE6" w14:textId="3E91A4EA" w:rsidR="00D06F1A" w:rsidRDefault="00D06F1A" w:rsidP="00D06F1A">
      <w:pPr>
        <w:pStyle w:val="Heading2"/>
      </w:pPr>
      <w:bookmarkStart w:id="1561" w:name="_Toc5694670"/>
      <w:r>
        <w:t xml:space="preserve">Conformance Clause </w:t>
      </w:r>
      <w:r w:rsidR="00053C0F">
        <w:t>6</w:t>
      </w:r>
      <w:r>
        <w:t>: SARIF post-processor</w:t>
      </w:r>
      <w:bookmarkEnd w:id="156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603E0C02"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D51B3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562" w:name="_Toc5694671"/>
      <w:r>
        <w:t xml:space="preserve">Conformance Clause </w:t>
      </w:r>
      <w:r w:rsidR="00053C0F">
        <w:t>7</w:t>
      </w:r>
      <w:r>
        <w:t xml:space="preserve">: </w:t>
      </w:r>
      <w:r w:rsidR="0018481C">
        <w:t>SARIF c</w:t>
      </w:r>
      <w:r>
        <w:t>onsumer</w:t>
      </w:r>
      <w:bookmarkEnd w:id="156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A2E77A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51B32">
        <w:t>3</w:t>
      </w:r>
      <w:r w:rsidR="002244CB">
        <w:fldChar w:fldCharType="end"/>
      </w:r>
      <w:r>
        <w:t>.</w:t>
      </w:r>
    </w:p>
    <w:p w14:paraId="7B2084FE" w14:textId="692C29A1"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D51B3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563" w:name="_Toc5694672"/>
      <w:r>
        <w:t xml:space="preserve">Conformance Clause </w:t>
      </w:r>
      <w:r w:rsidR="00053C0F">
        <w:t>8</w:t>
      </w:r>
      <w:r>
        <w:t>: Viewer</w:t>
      </w:r>
      <w:bookmarkEnd w:id="1563"/>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3C6CAA78"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D51B3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564" w:name="_Toc5694673"/>
      <w:bookmarkStart w:id="1565" w:name="_Hlk512505065"/>
      <w:r>
        <w:t xml:space="preserve">Conformance Clause </w:t>
      </w:r>
      <w:r w:rsidR="00053C0F">
        <w:t>9</w:t>
      </w:r>
      <w:r>
        <w:t>: Result management system</w:t>
      </w:r>
      <w:bookmarkEnd w:id="156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35AF46A2"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D51B3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565"/>
    </w:p>
    <w:p w14:paraId="79E66955" w14:textId="06F20E76" w:rsidR="00435405" w:rsidRDefault="00435405" w:rsidP="00435405">
      <w:pPr>
        <w:pStyle w:val="Heading2"/>
      </w:pPr>
      <w:bookmarkStart w:id="1566" w:name="_Toc5694674"/>
      <w:r>
        <w:t xml:space="preserve">Conformance Clause </w:t>
      </w:r>
      <w:r w:rsidR="00053C0F">
        <w:t>10</w:t>
      </w:r>
      <w:r>
        <w:t>: Engineering system</w:t>
      </w:r>
      <w:bookmarkEnd w:id="1566"/>
    </w:p>
    <w:p w14:paraId="5A8D0E9E" w14:textId="2048F54B" w:rsidR="00435405" w:rsidRDefault="00435405" w:rsidP="00435405">
      <w:r>
        <w:t>An engineering system satisfies the “engineering system” conformance profile if:</w:t>
      </w:r>
    </w:p>
    <w:p w14:paraId="29F6F326" w14:textId="403FFE87"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D51B32">
        <w:t>3</w:t>
      </w:r>
      <w:r>
        <w:fldChar w:fldCharType="end"/>
      </w:r>
      <w:r>
        <w:t xml:space="preserve"> that are designated as applying to engineering systems.</w:t>
      </w:r>
    </w:p>
    <w:p w14:paraId="51263FE3" w14:textId="31A49E7E" w:rsidR="0052099F" w:rsidRDefault="002244CB" w:rsidP="00CE1F32">
      <w:pPr>
        <w:pStyle w:val="AppendixHeading1"/>
      </w:pPr>
      <w:bookmarkStart w:id="1567" w:name="AppendixAcknowledgments"/>
      <w:bookmarkStart w:id="1568" w:name="_Toc85472897"/>
      <w:bookmarkStart w:id="1569" w:name="_Toc287332012"/>
      <w:bookmarkStart w:id="1570" w:name="_Toc5694675"/>
      <w:bookmarkStart w:id="1571" w:name="_Hlk513041526"/>
      <w:bookmarkEnd w:id="1567"/>
      <w:r>
        <w:lastRenderedPageBreak/>
        <w:t xml:space="preserve">(Informative) </w:t>
      </w:r>
      <w:r w:rsidR="00B80CDB">
        <w:t>Acknowl</w:t>
      </w:r>
      <w:r w:rsidR="004D0E5E">
        <w:t>e</w:t>
      </w:r>
      <w:r w:rsidR="008F61FB">
        <w:t>dg</w:t>
      </w:r>
      <w:r w:rsidR="0052099F">
        <w:t>ments</w:t>
      </w:r>
      <w:bookmarkEnd w:id="1568"/>
      <w:bookmarkEnd w:id="1569"/>
      <w:bookmarkEnd w:id="157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571"/>
    <w:p w14:paraId="645628E0" w14:textId="77777777" w:rsidR="00C76CAA" w:rsidRPr="00C76CAA" w:rsidRDefault="00C76CAA" w:rsidP="00C76CAA"/>
    <w:p w14:paraId="586B0BCA" w14:textId="2CB47B5E" w:rsidR="0052099F" w:rsidRDefault="002244CB" w:rsidP="008C100C">
      <w:pPr>
        <w:pStyle w:val="AppendixHeading1"/>
      </w:pPr>
      <w:bookmarkStart w:id="1572" w:name="AppendixFingerprints"/>
      <w:bookmarkStart w:id="1573" w:name="_Ref513039337"/>
      <w:bookmarkStart w:id="1574" w:name="_Toc5694676"/>
      <w:bookmarkEnd w:id="1572"/>
      <w:r>
        <w:lastRenderedPageBreak/>
        <w:t>(</w:t>
      </w:r>
      <w:r w:rsidR="00E8605A">
        <w:t>Normative</w:t>
      </w:r>
      <w:r>
        <w:t xml:space="preserve">) </w:t>
      </w:r>
      <w:r w:rsidR="00710FE0">
        <w:t>Use of fingerprints by result management systems</w:t>
      </w:r>
      <w:bookmarkEnd w:id="1573"/>
      <w:bookmarkEnd w:id="157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06E331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51B32">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892B3E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51B32">
        <w:t>F.2</w:t>
      </w:r>
      <w:r>
        <w:fldChar w:fldCharType="end"/>
      </w:r>
      <w:r>
        <w:t>) in its fingerprint computation.</w:t>
      </w:r>
    </w:p>
    <w:p w14:paraId="5F1C1209" w14:textId="5D113C6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51B32">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75" w:name="AppendixViewers"/>
      <w:bookmarkStart w:id="1576" w:name="_Toc5694677"/>
      <w:bookmarkEnd w:id="1575"/>
      <w:r>
        <w:lastRenderedPageBreak/>
        <w:t xml:space="preserve">(Informative) </w:t>
      </w:r>
      <w:r w:rsidR="00710FE0">
        <w:t xml:space="preserve">Use of SARIF by log </w:t>
      </w:r>
      <w:r w:rsidR="00AF0D84">
        <w:t xml:space="preserve">file </w:t>
      </w:r>
      <w:r w:rsidR="00710FE0">
        <w:t>viewers</w:t>
      </w:r>
      <w:bookmarkEnd w:id="157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577" w:name="AppendixConverters"/>
      <w:bookmarkStart w:id="1578" w:name="_Toc5694678"/>
      <w:bookmarkEnd w:id="1577"/>
      <w:r>
        <w:lastRenderedPageBreak/>
        <w:t xml:space="preserve">(Informative) </w:t>
      </w:r>
      <w:r w:rsidR="00710FE0">
        <w:t>Production of SARIF by converters</w:t>
      </w:r>
      <w:bookmarkEnd w:id="157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2D93038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D51B32">
        <w:t>3.25.13</w:t>
      </w:r>
      <w:r w:rsidR="00C6546E">
        <w:fldChar w:fldCharType="end"/>
      </w:r>
      <w:r>
        <w:t>).</w:t>
      </w:r>
    </w:p>
    <w:p w14:paraId="14E4D457" w14:textId="01926B2A"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51B32">
        <w:t>3.18.8</w:t>
      </w:r>
      <w:r>
        <w:fldChar w:fldCharType="end"/>
      </w:r>
      <w:r>
        <w:t>).</w:t>
      </w:r>
    </w:p>
    <w:p w14:paraId="7B432429" w14:textId="18FC850E" w:rsidR="00710FE0" w:rsidRDefault="002244CB" w:rsidP="00710FE0">
      <w:pPr>
        <w:pStyle w:val="AppendixHeading1"/>
      </w:pPr>
      <w:bookmarkStart w:id="1579" w:name="AppendixRuleMetadata"/>
      <w:bookmarkStart w:id="1580" w:name="_Toc5694679"/>
      <w:bookmarkEnd w:id="1579"/>
      <w:r>
        <w:lastRenderedPageBreak/>
        <w:t xml:space="preserve">(Informative) </w:t>
      </w:r>
      <w:r w:rsidR="00710FE0">
        <w:t xml:space="preserve">Locating rule </w:t>
      </w:r>
      <w:r w:rsidR="00A86188">
        <w:t xml:space="preserve">and notification </w:t>
      </w:r>
      <w:r w:rsidR="00710FE0">
        <w:t>metadata</w:t>
      </w:r>
      <w:bookmarkEnd w:id="1580"/>
    </w:p>
    <w:p w14:paraId="43EDCF6F" w14:textId="1615F55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51B32">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51B32">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CD28619"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D51B32">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81" w:name="AppendixDeterminism"/>
      <w:bookmarkStart w:id="1582" w:name="_Toc5694680"/>
      <w:bookmarkEnd w:id="1581"/>
      <w:r>
        <w:lastRenderedPageBreak/>
        <w:t xml:space="preserve">(Normative) </w:t>
      </w:r>
      <w:r w:rsidR="00710FE0">
        <w:t>Producing deterministic SARIF log files</w:t>
      </w:r>
      <w:bookmarkEnd w:id="1582"/>
    </w:p>
    <w:p w14:paraId="269DCAE0" w14:textId="72CA49C1" w:rsidR="00B62028" w:rsidRDefault="00B62028" w:rsidP="00B62028">
      <w:pPr>
        <w:pStyle w:val="AppendixHeading2"/>
      </w:pPr>
      <w:bookmarkStart w:id="1583" w:name="_Toc5694681"/>
      <w:r>
        <w:t>General</w:t>
      </w:r>
      <w:bookmarkEnd w:id="158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584" w:name="_Ref513042258"/>
      <w:bookmarkStart w:id="1585" w:name="_Toc5694682"/>
      <w:r>
        <w:t>Non-deterministic file format elements</w:t>
      </w:r>
      <w:bookmarkEnd w:id="1584"/>
      <w:bookmarkEnd w:id="158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586" w:name="_Toc5694683"/>
      <w:r>
        <w:t>Array and dictionary element ordering</w:t>
      </w:r>
      <w:bookmarkEnd w:id="158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87" w:name="_Ref513042289"/>
      <w:bookmarkStart w:id="1588" w:name="_Toc5694684"/>
      <w:r>
        <w:t>Absolute paths</w:t>
      </w:r>
      <w:bookmarkEnd w:id="1587"/>
      <w:bookmarkEnd w:id="158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589" w:name="_Toc5694685"/>
      <w:r>
        <w:t>Compensating for non-deterministic output</w:t>
      </w:r>
      <w:bookmarkEnd w:id="158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90" w:name="_Toc5694686"/>
      <w:r>
        <w:t>Interaction between determinism and baselining</w:t>
      </w:r>
      <w:bookmarkEnd w:id="159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591" w:name="AppendixFixes"/>
      <w:bookmarkStart w:id="1592" w:name="_Toc5694687"/>
      <w:bookmarkEnd w:id="1591"/>
      <w:r>
        <w:lastRenderedPageBreak/>
        <w:t xml:space="preserve">(Informative) </w:t>
      </w:r>
      <w:r w:rsidR="00710FE0">
        <w:t>Guidance on fixes</w:t>
      </w:r>
      <w:bookmarkEnd w:id="159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593" w:name="_Toc5694688"/>
      <w:r>
        <w:lastRenderedPageBreak/>
        <w:t>(Informative) Diagnosing results in generated files</w:t>
      </w:r>
      <w:bookmarkEnd w:id="159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AF00C38" w:rsidR="00830F21" w:rsidRDefault="00830F21" w:rsidP="00830F21">
      <w:pPr>
        <w:pStyle w:val="Codesmall"/>
      </w:pPr>
      <w:r>
        <w:t>{                                           # A run object (§</w:t>
      </w:r>
      <w:r>
        <w:fldChar w:fldCharType="begin"/>
      </w:r>
      <w:r>
        <w:instrText xml:space="preserve"> REF _Ref493349997 \r \h </w:instrText>
      </w:r>
      <w:r>
        <w:fldChar w:fldCharType="separate"/>
      </w:r>
      <w:r w:rsidR="00D51B32">
        <w:t>3.14</w:t>
      </w:r>
      <w:r>
        <w:fldChar w:fldCharType="end"/>
      </w:r>
      <w:r>
        <w:t>).</w:t>
      </w:r>
    </w:p>
    <w:p w14:paraId="16CC02FE" w14:textId="415C94E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51B32">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189BB41" w:rsidR="00830F21" w:rsidRDefault="00830F21" w:rsidP="00830F21">
      <w:pPr>
        <w:pStyle w:val="Codesmall"/>
      </w:pPr>
      <w:r>
        <w:t xml:space="preserve">  "results": [                              # See §</w:t>
      </w:r>
      <w:r>
        <w:fldChar w:fldCharType="begin"/>
      </w:r>
      <w:r>
        <w:instrText xml:space="preserve"> REF _Ref493350972 \r \h </w:instrText>
      </w:r>
      <w:r>
        <w:fldChar w:fldCharType="separate"/>
      </w:r>
      <w:r w:rsidR="00D51B32">
        <w:t>3.14.20</w:t>
      </w:r>
      <w:r>
        <w:fldChar w:fldCharType="end"/>
      </w:r>
      <w:r>
        <w:t>.</w:t>
      </w:r>
    </w:p>
    <w:p w14:paraId="12542006" w14:textId="2D6A23F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51B32">
        <w:t>3.25</w:t>
      </w:r>
      <w:r>
        <w:fldChar w:fldCharType="end"/>
      </w:r>
      <w:r>
        <w:t>).</w:t>
      </w:r>
    </w:p>
    <w:p w14:paraId="405D3CE1" w14:textId="0EB2EE1E"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51B32">
        <w:t>3.25.5</w:t>
      </w:r>
      <w:r w:rsidR="00EC5421">
        <w:fldChar w:fldCharType="end"/>
      </w:r>
      <w:r>
        <w:t>.</w:t>
      </w:r>
    </w:p>
    <w:p w14:paraId="53F54E24" w14:textId="35CDC778" w:rsidR="00830F21" w:rsidRDefault="00830F21" w:rsidP="00830F21">
      <w:pPr>
        <w:pStyle w:val="Codesmall"/>
      </w:pPr>
      <w:r>
        <w:t xml:space="preserve">      "message": {                          # See §</w:t>
      </w:r>
      <w:r>
        <w:fldChar w:fldCharType="begin"/>
      </w:r>
      <w:r>
        <w:instrText xml:space="preserve"> REF _Ref493426628 \r \h </w:instrText>
      </w:r>
      <w:r>
        <w:fldChar w:fldCharType="separate"/>
      </w:r>
      <w:r w:rsidR="00D51B32">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96BA1FE" w:rsidR="00830F21" w:rsidRDefault="00830F21" w:rsidP="00830F21">
      <w:pPr>
        <w:pStyle w:val="Codesmall"/>
      </w:pPr>
      <w:r>
        <w:t xml:space="preserve">      "locations": [                        # See §</w:t>
      </w:r>
      <w:r>
        <w:fldChar w:fldCharType="begin"/>
      </w:r>
      <w:r>
        <w:instrText xml:space="preserve"> REF _Ref510013155 \r \h </w:instrText>
      </w:r>
      <w:r>
        <w:fldChar w:fldCharType="separate"/>
      </w:r>
      <w:r w:rsidR="00D51B32">
        <w:t>3.25.12</w:t>
      </w:r>
      <w:r>
        <w:fldChar w:fldCharType="end"/>
      </w:r>
      <w:r>
        <w:t>.</w:t>
      </w:r>
    </w:p>
    <w:p w14:paraId="6B5EF283" w14:textId="229138E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51B32">
        <w:t>3.26</w:t>
      </w:r>
      <w:r>
        <w:fldChar w:fldCharType="end"/>
      </w:r>
      <w:r>
        <w:t>).</w:t>
      </w:r>
    </w:p>
    <w:p w14:paraId="348A704B" w14:textId="27586F3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51B32">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13494AE"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D51B32">
        <w:t>3.14.15</w:t>
      </w:r>
      <w:r>
        <w:fldChar w:fldCharType="end"/>
      </w:r>
      <w:r>
        <w:t>.</w:t>
      </w:r>
    </w:p>
    <w:p w14:paraId="4927884C" w14:textId="677E2702"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D51B32">
        <w:t>3.23</w:t>
      </w:r>
      <w:r>
        <w:fldChar w:fldCharType="end"/>
      </w:r>
      <w:r>
        <w:t>).</w:t>
      </w:r>
    </w:p>
    <w:p w14:paraId="18AC6C56" w14:textId="62B23ED6"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D51B32">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7CE134DE"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D51B32">
        <w:rPr>
          <w:b/>
        </w:rPr>
        <w:t>3.23.8</w:t>
      </w:r>
      <w:r>
        <w:rPr>
          <w:b/>
        </w:rPr>
        <w:fldChar w:fldCharType="end"/>
      </w:r>
      <w:r w:rsidRPr="00EC7E26">
        <w:rPr>
          <w:b/>
        </w:rPr>
        <w:t>.</w:t>
      </w:r>
    </w:p>
    <w:p w14:paraId="3F9D74B5" w14:textId="73A09814"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51B3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594" w:name="AppendixSourceLanguage"/>
      <w:bookmarkStart w:id="1595" w:name="_Toc5694689"/>
      <w:bookmarkEnd w:id="1594"/>
      <w:r>
        <w:lastRenderedPageBreak/>
        <w:t>(Informative) Sample sourceLanguage values</w:t>
      </w:r>
      <w:bookmarkEnd w:id="1595"/>
    </w:p>
    <w:p w14:paraId="38B9ECB8" w14:textId="117C63E4"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D51B32">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596" w:name="AppendixExamples"/>
      <w:bookmarkStart w:id="1597" w:name="_Toc5694690"/>
      <w:bookmarkEnd w:id="1596"/>
      <w:r>
        <w:lastRenderedPageBreak/>
        <w:t xml:space="preserve">(Informative) </w:t>
      </w:r>
      <w:r w:rsidR="00710FE0">
        <w:t>Examples</w:t>
      </w:r>
      <w:bookmarkEnd w:id="159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98" w:name="_Toc5694691"/>
      <w:r>
        <w:t xml:space="preserve">Minimal valid SARIF </w:t>
      </w:r>
      <w:r w:rsidR="00EA1C84">
        <w:t>log file</w:t>
      </w:r>
      <w:bookmarkEnd w:id="159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B15538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51B3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51B32">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99" w:name="_Toc5694692"/>
      <w:r w:rsidRPr="00745595">
        <w:t xml:space="preserve">Minimal recommended SARIF </w:t>
      </w:r>
      <w:r w:rsidR="00EA1C84">
        <w:t xml:space="preserve">log </w:t>
      </w:r>
      <w:r w:rsidRPr="00745595">
        <w:t>file with source information</w:t>
      </w:r>
      <w:bookmarkEnd w:id="159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8E61D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51B3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51B32">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51B32">
        <w:t>3.25</w:t>
      </w:r>
      <w:r>
        <w:fldChar w:fldCharType="end"/>
      </w:r>
      <w:r>
        <w:t xml:space="preserve">) so the recommended elements of the </w:t>
      </w:r>
      <w:r w:rsidRPr="00745595">
        <w:rPr>
          <w:rStyle w:val="CODEtemp"/>
        </w:rPr>
        <w:t>result</w:t>
      </w:r>
      <w:r>
        <w:t xml:space="preserve"> object can be shown.</w:t>
      </w:r>
    </w:p>
    <w:p w14:paraId="0A703AC0" w14:textId="06F4BE1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51B3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D33E4D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51B32">
        <w:t>3.14.16</w:t>
      </w:r>
      <w:r>
        <w:fldChar w:fldCharType="end"/>
      </w:r>
      <w:r>
        <w:t>), because when physical location information is available, that property is optional (it “</w:t>
      </w:r>
      <w:r w:rsidRPr="00745595">
        <w:rPr>
          <w:b/>
        </w:rPr>
        <w:t>MAY</w:t>
      </w:r>
      <w:r>
        <w:t>” be present).</w:t>
      </w:r>
    </w:p>
    <w:p w14:paraId="3D9A1852" w14:textId="2B9CF0B7"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D51B32">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600" w:name="_Toc5694693"/>
      <w:r w:rsidRPr="001D7651">
        <w:t xml:space="preserve">Minimal recommended SARIF </w:t>
      </w:r>
      <w:r w:rsidR="00EA1C84">
        <w:t xml:space="preserve">log </w:t>
      </w:r>
      <w:r w:rsidRPr="001D7651">
        <w:t>file without source information</w:t>
      </w:r>
      <w:bookmarkEnd w:id="1600"/>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2D73D3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51B3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51B32">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51B32">
        <w:t>3.25</w:t>
      </w:r>
      <w:r>
        <w:fldChar w:fldCharType="end"/>
      </w:r>
      <w:r>
        <w:t xml:space="preserve">) so the recommended elements of the </w:t>
      </w:r>
      <w:r w:rsidRPr="001D7651">
        <w:rPr>
          <w:rStyle w:val="CODEtemp"/>
        </w:rPr>
        <w:t>result</w:t>
      </w:r>
      <w:r>
        <w:t xml:space="preserve"> object can be shown.</w:t>
      </w:r>
    </w:p>
    <w:p w14:paraId="7469062E" w14:textId="107CA797"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51B3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99F39E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51B3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601" w:name="_Toc5694694"/>
      <w:r>
        <w:t>Comprehensive SARIF file</w:t>
      </w:r>
      <w:bookmarkEnd w:id="160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602" w:name="AppendixRevisionHistory"/>
      <w:bookmarkStart w:id="1603" w:name="_Toc85472898"/>
      <w:bookmarkStart w:id="1604" w:name="_Toc287332014"/>
      <w:bookmarkStart w:id="1605" w:name="_Toc5694695"/>
      <w:bookmarkEnd w:id="1602"/>
      <w:r>
        <w:lastRenderedPageBreak/>
        <w:t xml:space="preserve">(Informative) </w:t>
      </w:r>
      <w:r w:rsidR="00A05FDF">
        <w:t>Revision History</w:t>
      </w:r>
      <w:bookmarkEnd w:id="1603"/>
      <w:bookmarkEnd w:id="1604"/>
      <w:bookmarkEnd w:id="16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04653D0"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E189DAF"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1662B2D"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9326B3"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3409A9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7EBCD06"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8ED0E6F"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4D2F9C6"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542489E"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BDEC6CC"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A7D930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E7D3FA4"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A9C7EF9"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2F9895E"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269366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9594FA3"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78DBA5"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101F464"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99E2C64"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87140FC"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F05A74E"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9527CA0"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F21F3E3"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B9D1B10"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AAAED66"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4A62238B"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31FA5BE5"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5D8EECCE" w:rsidR="00341FF0" w:rsidRDefault="00341FF0" w:rsidP="00D75620">
            <w:pPr>
              <w:jc w:val="both"/>
            </w:pPr>
            <w:r>
              <w:t>Incorporate changes for GitHub issue</w:t>
            </w:r>
            <w:r w:rsidR="00CF02EA">
              <w:t>s</w:t>
            </w:r>
            <w:r>
              <w:t xml:space="preserve"> </w:t>
            </w:r>
            <w:hyperlink r:id="rId208" w:history="1">
              <w:r>
                <w:rPr>
                  <w:rStyle w:val="Hyperlink"/>
                </w:rPr>
                <w:t>#354</w:t>
              </w:r>
            </w:hyperlink>
            <w:r w:rsidR="00DF2322">
              <w:t xml:space="preserve">, </w:t>
            </w:r>
            <w:hyperlink r:id="rId209" w:history="1">
              <w:r w:rsidR="00DF2322" w:rsidRPr="00DF2322">
                <w:rPr>
                  <w:rStyle w:val="Hyperlink"/>
                </w:rPr>
                <w:t>#356</w:t>
              </w:r>
            </w:hyperlink>
            <w:r w:rsidR="00DF2322">
              <w:t>, a</w:t>
            </w:r>
            <w:r w:rsidR="00CF02EA">
              <w:t xml:space="preserve">nd  </w:t>
            </w:r>
            <w:hyperlink r:id="rId210"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4F1F835C" w:rsidR="00AB2A89" w:rsidRDefault="00AB2A89" w:rsidP="00AB2A89">
            <w:pPr>
              <w:jc w:val="both"/>
            </w:pPr>
            <w:r>
              <w:t xml:space="preserve">Incorporate changes for GitHub issue </w:t>
            </w:r>
            <w:hyperlink r:id="rId211"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0AA6F448" w:rsidR="003E4F82" w:rsidRDefault="003E4F82" w:rsidP="00AB2A89">
            <w:pPr>
              <w:jc w:val="both"/>
            </w:pPr>
            <w:r>
              <w:t>Incorporate changes for GitHub issue</w:t>
            </w:r>
            <w:r w:rsidR="00C24511">
              <w:t>s</w:t>
            </w:r>
            <w:r>
              <w:t xml:space="preserve"> </w:t>
            </w:r>
            <w:hyperlink r:id="rId212" w:history="1">
              <w:r w:rsidRPr="003E4F82">
                <w:rPr>
                  <w:rStyle w:val="Hyperlink"/>
                </w:rPr>
                <w:t>#349</w:t>
              </w:r>
            </w:hyperlink>
            <w:r w:rsidR="00C24511">
              <w:t xml:space="preserve"> and </w:t>
            </w:r>
            <w:hyperlink r:id="rId213"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rPr>
          <w:ins w:id="1606" w:author="Laurence Golding" w:date="2019-04-09T17:50:00Z"/>
        </w:trPr>
        <w:tc>
          <w:tcPr>
            <w:tcW w:w="1548" w:type="dxa"/>
          </w:tcPr>
          <w:p w14:paraId="1B3E6791" w14:textId="44594D6A" w:rsidR="0049658C" w:rsidRDefault="0049658C" w:rsidP="00AB2A89">
            <w:pPr>
              <w:rPr>
                <w:ins w:id="1607" w:author="Laurence Golding" w:date="2019-04-09T17:50:00Z"/>
              </w:rPr>
            </w:pPr>
            <w:ins w:id="1608" w:author="Laurence Golding" w:date="2019-04-09T17:50:00Z">
              <w:r>
                <w:t>33</w:t>
              </w:r>
            </w:ins>
          </w:p>
        </w:tc>
        <w:tc>
          <w:tcPr>
            <w:tcW w:w="1440" w:type="dxa"/>
          </w:tcPr>
          <w:p w14:paraId="4417E285" w14:textId="6CF8C6DC" w:rsidR="0049658C" w:rsidRDefault="0049658C" w:rsidP="00AB2A89">
            <w:pPr>
              <w:rPr>
                <w:ins w:id="1609" w:author="Laurence Golding" w:date="2019-04-09T17:50:00Z"/>
              </w:rPr>
            </w:pPr>
            <w:ins w:id="1610" w:author="Laurence Golding" w:date="2019-04-09T17:50:00Z">
              <w:r>
                <w:t>2019/04/08</w:t>
              </w:r>
            </w:ins>
          </w:p>
        </w:tc>
        <w:tc>
          <w:tcPr>
            <w:tcW w:w="2160" w:type="dxa"/>
          </w:tcPr>
          <w:p w14:paraId="6359CEAC" w14:textId="0A8E2448" w:rsidR="0049658C" w:rsidRDefault="0049658C" w:rsidP="00AB2A89">
            <w:pPr>
              <w:rPr>
                <w:ins w:id="1611" w:author="Laurence Golding" w:date="2019-04-09T17:50:00Z"/>
              </w:rPr>
            </w:pPr>
            <w:ins w:id="1612" w:author="Laurence Golding" w:date="2019-04-09T17:50:00Z">
              <w:r>
                <w:t>Laurence J. Golding</w:t>
              </w:r>
            </w:ins>
          </w:p>
        </w:tc>
        <w:tc>
          <w:tcPr>
            <w:tcW w:w="4428" w:type="dxa"/>
          </w:tcPr>
          <w:p w14:paraId="075A8BD5" w14:textId="42B1409F" w:rsidR="0049658C" w:rsidRDefault="0049658C" w:rsidP="00AB2A89">
            <w:pPr>
              <w:jc w:val="both"/>
              <w:rPr>
                <w:ins w:id="1613" w:author="Laurence Golding" w:date="2019-04-09T17:50:00Z"/>
              </w:rPr>
            </w:pPr>
            <w:ins w:id="1614" w:author="Laurence Golding" w:date="2019-04-09T17:50:00Z">
              <w:r>
                <w:t xml:space="preserve">Incorporate changes for GitHub issue </w:t>
              </w:r>
            </w:ins>
            <w:ins w:id="1615" w:author="Laurence Golding" w:date="2019-04-09T17:51:00Z">
              <w:r>
                <w:fldChar w:fldCharType="begin"/>
              </w:r>
              <w:r>
                <w:instrText xml:space="preserve"> HYPERLINK "https://github.com/oasis-tcs/sarif-spec/issues/362" </w:instrText>
              </w:r>
              <w:r>
                <w:fldChar w:fldCharType="separate"/>
              </w:r>
              <w:r w:rsidRPr="0049658C">
                <w:rPr>
                  <w:rStyle w:val="Hyperlink"/>
                </w:rPr>
                <w:t>#362</w:t>
              </w:r>
              <w:r>
                <w:fldChar w:fldCharType="end"/>
              </w:r>
            </w:ins>
            <w:ins w:id="1616" w:author="Laurence Golding" w:date="2019-04-09T17:50: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FEB23" w14:textId="77777777" w:rsidR="001E14EC" w:rsidRDefault="001E14EC" w:rsidP="008C100C">
      <w:r>
        <w:separator/>
      </w:r>
    </w:p>
    <w:p w14:paraId="2C0C960D" w14:textId="77777777" w:rsidR="001E14EC" w:rsidRDefault="001E14EC" w:rsidP="008C100C"/>
    <w:p w14:paraId="79E53F9E" w14:textId="77777777" w:rsidR="001E14EC" w:rsidRDefault="001E14EC" w:rsidP="008C100C"/>
    <w:p w14:paraId="6AC69ADD" w14:textId="77777777" w:rsidR="001E14EC" w:rsidRDefault="001E14EC" w:rsidP="008C100C"/>
    <w:p w14:paraId="603003E6" w14:textId="77777777" w:rsidR="001E14EC" w:rsidRDefault="001E14EC" w:rsidP="008C100C"/>
    <w:p w14:paraId="2D1272E3" w14:textId="77777777" w:rsidR="001E14EC" w:rsidRDefault="001E14EC" w:rsidP="008C100C"/>
    <w:p w14:paraId="37CE2A42" w14:textId="77777777" w:rsidR="001E14EC" w:rsidRDefault="001E14EC" w:rsidP="008C100C"/>
  </w:endnote>
  <w:endnote w:type="continuationSeparator" w:id="0">
    <w:p w14:paraId="2E1309F6" w14:textId="77777777" w:rsidR="001E14EC" w:rsidRDefault="001E14EC" w:rsidP="008C100C">
      <w:r>
        <w:continuationSeparator/>
      </w:r>
    </w:p>
    <w:p w14:paraId="2B71F3D1" w14:textId="77777777" w:rsidR="001E14EC" w:rsidRDefault="001E14EC" w:rsidP="008C100C"/>
    <w:p w14:paraId="4DA35D69" w14:textId="77777777" w:rsidR="001E14EC" w:rsidRDefault="001E14EC" w:rsidP="008C100C"/>
    <w:p w14:paraId="0F435FBC" w14:textId="77777777" w:rsidR="001E14EC" w:rsidRDefault="001E14EC" w:rsidP="008C100C"/>
    <w:p w14:paraId="26BC79ED" w14:textId="77777777" w:rsidR="001E14EC" w:rsidRDefault="001E14EC" w:rsidP="008C100C"/>
    <w:p w14:paraId="279E4FA4" w14:textId="77777777" w:rsidR="001E14EC" w:rsidRDefault="001E14EC" w:rsidP="008C100C"/>
    <w:p w14:paraId="7F62188C" w14:textId="77777777" w:rsidR="001E14EC" w:rsidRDefault="001E14E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6A6B50" w:rsidRDefault="006A6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A6B50" w:rsidRPr="00195F88" w:rsidRDefault="006A6B5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A6B50" w:rsidRPr="00195F88" w:rsidRDefault="006A6B5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6A6B50" w:rsidRDefault="006A6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F905D" w14:textId="77777777" w:rsidR="001E14EC" w:rsidRDefault="001E14EC" w:rsidP="008C100C">
      <w:r>
        <w:separator/>
      </w:r>
    </w:p>
    <w:p w14:paraId="3F022025" w14:textId="77777777" w:rsidR="001E14EC" w:rsidRDefault="001E14EC" w:rsidP="008C100C"/>
  </w:footnote>
  <w:footnote w:type="continuationSeparator" w:id="0">
    <w:p w14:paraId="13B3C7FD" w14:textId="77777777" w:rsidR="001E14EC" w:rsidRDefault="001E14EC" w:rsidP="008C100C">
      <w:r>
        <w:continuationSeparator/>
      </w:r>
    </w:p>
    <w:p w14:paraId="730BFD5D" w14:textId="77777777" w:rsidR="001E14EC" w:rsidRDefault="001E14EC" w:rsidP="008C100C"/>
  </w:footnote>
  <w:footnote w:id="1">
    <w:p w14:paraId="097233B1" w14:textId="39BD8E76" w:rsidR="006A6B50" w:rsidRDefault="006A6B5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6A6B50" w:rsidRDefault="006A6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6A6B50" w:rsidRDefault="006A6B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6A6B50" w:rsidRDefault="006A6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345"/>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F6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06"/>
    <w:rsid w:val="001A344F"/>
    <w:rsid w:val="001A406D"/>
    <w:rsid w:val="001A4327"/>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14E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B7CAD"/>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88B"/>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2CEE"/>
    <w:rsid w:val="007F32CD"/>
    <w:rsid w:val="007F35E7"/>
    <w:rsid w:val="007F4034"/>
    <w:rsid w:val="007F4810"/>
    <w:rsid w:val="007F4F38"/>
    <w:rsid w:val="007F5126"/>
    <w:rsid w:val="007F5B45"/>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6685"/>
    <w:rsid w:val="00926829"/>
    <w:rsid w:val="00930060"/>
    <w:rsid w:val="00931C97"/>
    <w:rsid w:val="009322E5"/>
    <w:rsid w:val="00932BEE"/>
    <w:rsid w:val="00933ED8"/>
    <w:rsid w:val="00935DFC"/>
    <w:rsid w:val="00936D07"/>
    <w:rsid w:val="00937E4C"/>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5B99"/>
    <w:rsid w:val="00B661A0"/>
    <w:rsid w:val="00B66787"/>
    <w:rsid w:val="00B668D7"/>
    <w:rsid w:val="00B67C57"/>
    <w:rsid w:val="00B67F14"/>
    <w:rsid w:val="00B71487"/>
    <w:rsid w:val="00B72299"/>
    <w:rsid w:val="00B72D2A"/>
    <w:rsid w:val="00B73A86"/>
    <w:rsid w:val="00B748E7"/>
    <w:rsid w:val="00B75681"/>
    <w:rsid w:val="00B76444"/>
    <w:rsid w:val="00B76BF5"/>
    <w:rsid w:val="00B7730A"/>
    <w:rsid w:val="00B77990"/>
    <w:rsid w:val="00B80CDB"/>
    <w:rsid w:val="00B81834"/>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558"/>
    <w:rsid w:val="00C24511"/>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08E2"/>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44D6"/>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408B"/>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73F4"/>
    <w:rsid w:val="00F57A10"/>
    <w:rsid w:val="00F6019E"/>
    <w:rsid w:val="00F62DC3"/>
    <w:rsid w:val="00F6333E"/>
    <w:rsid w:val="00F633FA"/>
    <w:rsid w:val="00F63423"/>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6" Type="http://schemas.openxmlformats.org/officeDocument/2006/relationships/theme" Target="theme/theme1.xml"/><Relationship Id="rId211"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13" Type="http://schemas.openxmlformats.org/officeDocument/2006/relationships/hyperlink" Target="https://github.com/oasis-tcs/sarif-spec/issues/36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hyperlink" Target="https://github.com/oasis-tcs/sarif-spec/issues/356"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hyperlink" Target="https://github.com/oasis-tcs/sarif-spec/issues/357" TargetMode="External"/><Relationship Id="rId215" Type="http://schemas.microsoft.com/office/2011/relationships/people" Target="people.xm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4B4A4-16D8-453B-B0DF-E38565BA7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39327</TotalTime>
  <Pages>205</Pages>
  <Words>84128</Words>
  <Characters>479530</Characters>
  <Application>Microsoft Office Word</Application>
  <DocSecurity>0</DocSecurity>
  <Lines>3996</Lines>
  <Paragraphs>1125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562533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195</cp:revision>
  <cp:lastPrinted>2011-08-05T16:21:00Z</cp:lastPrinted>
  <dcterms:created xsi:type="dcterms:W3CDTF">2017-08-01T19:18:00Z</dcterms:created>
  <dcterms:modified xsi:type="dcterms:W3CDTF">2019-04-10T01:01:00Z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