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B8D3AB1" w:rsidR="00D17F06" w:rsidRDefault="007E611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41172E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67E20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04763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9C7EF4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D0D6E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9C5DA9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65EC7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0F465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B59D6E" w14:textId="796836DC" w:rsidR="00DF6F5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118778" w:history="1">
        <w:r w:rsidR="00DF6F5C" w:rsidRPr="00E6799A">
          <w:rPr>
            <w:rStyle w:val="Hyperlink"/>
            <w:noProof/>
          </w:rPr>
          <w:t>1</w:t>
        </w:r>
        <w:r w:rsidR="00DF6F5C">
          <w:rPr>
            <w:rFonts w:asciiTheme="minorHAnsi" w:eastAsiaTheme="minorEastAsia" w:hAnsiTheme="minorHAnsi" w:cstheme="minorBidi"/>
            <w:noProof/>
            <w:sz w:val="22"/>
            <w:szCs w:val="22"/>
          </w:rPr>
          <w:tab/>
        </w:r>
        <w:r w:rsidR="00DF6F5C" w:rsidRPr="00E6799A">
          <w:rPr>
            <w:rStyle w:val="Hyperlink"/>
            <w:noProof/>
          </w:rPr>
          <w:t>Introduction</w:t>
        </w:r>
        <w:r w:rsidR="00DF6F5C">
          <w:rPr>
            <w:noProof/>
            <w:webHidden/>
          </w:rPr>
          <w:tab/>
        </w:r>
        <w:r w:rsidR="00DF6F5C">
          <w:rPr>
            <w:noProof/>
            <w:webHidden/>
          </w:rPr>
          <w:fldChar w:fldCharType="begin"/>
        </w:r>
        <w:r w:rsidR="00DF6F5C">
          <w:rPr>
            <w:noProof/>
            <w:webHidden/>
          </w:rPr>
          <w:instrText xml:space="preserve"> PAGEREF _Toc6118778 \h </w:instrText>
        </w:r>
        <w:r w:rsidR="00DF6F5C">
          <w:rPr>
            <w:noProof/>
            <w:webHidden/>
          </w:rPr>
        </w:r>
        <w:r w:rsidR="00DF6F5C">
          <w:rPr>
            <w:noProof/>
            <w:webHidden/>
          </w:rPr>
          <w:fldChar w:fldCharType="separate"/>
        </w:r>
        <w:r w:rsidR="00DF6F5C">
          <w:rPr>
            <w:noProof/>
            <w:webHidden/>
          </w:rPr>
          <w:t>15</w:t>
        </w:r>
        <w:r w:rsidR="00DF6F5C">
          <w:rPr>
            <w:noProof/>
            <w:webHidden/>
          </w:rPr>
          <w:fldChar w:fldCharType="end"/>
        </w:r>
      </w:hyperlink>
    </w:p>
    <w:p w14:paraId="2E6540C1" w14:textId="722C84ED"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79" w:history="1">
        <w:r w:rsidR="00DF6F5C" w:rsidRPr="00E6799A">
          <w:rPr>
            <w:rStyle w:val="Hyperlink"/>
            <w:noProof/>
          </w:rPr>
          <w:t>1.1 IPR Policy</w:t>
        </w:r>
        <w:r w:rsidR="00DF6F5C">
          <w:rPr>
            <w:noProof/>
            <w:webHidden/>
          </w:rPr>
          <w:tab/>
        </w:r>
        <w:r w:rsidR="00DF6F5C">
          <w:rPr>
            <w:noProof/>
            <w:webHidden/>
          </w:rPr>
          <w:fldChar w:fldCharType="begin"/>
        </w:r>
        <w:r w:rsidR="00DF6F5C">
          <w:rPr>
            <w:noProof/>
            <w:webHidden/>
          </w:rPr>
          <w:instrText xml:space="preserve"> PAGEREF _Toc6118779 \h </w:instrText>
        </w:r>
        <w:r w:rsidR="00DF6F5C">
          <w:rPr>
            <w:noProof/>
            <w:webHidden/>
          </w:rPr>
        </w:r>
        <w:r w:rsidR="00DF6F5C">
          <w:rPr>
            <w:noProof/>
            <w:webHidden/>
          </w:rPr>
          <w:fldChar w:fldCharType="separate"/>
        </w:r>
        <w:r w:rsidR="00DF6F5C">
          <w:rPr>
            <w:noProof/>
            <w:webHidden/>
          </w:rPr>
          <w:t>15</w:t>
        </w:r>
        <w:r w:rsidR="00DF6F5C">
          <w:rPr>
            <w:noProof/>
            <w:webHidden/>
          </w:rPr>
          <w:fldChar w:fldCharType="end"/>
        </w:r>
      </w:hyperlink>
    </w:p>
    <w:p w14:paraId="7D720400" w14:textId="40A99FE9"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0" w:history="1">
        <w:r w:rsidR="00DF6F5C" w:rsidRPr="00E6799A">
          <w:rPr>
            <w:rStyle w:val="Hyperlink"/>
            <w:noProof/>
          </w:rPr>
          <w:t>1.2 Terminology</w:t>
        </w:r>
        <w:r w:rsidR="00DF6F5C">
          <w:rPr>
            <w:noProof/>
            <w:webHidden/>
          </w:rPr>
          <w:tab/>
        </w:r>
        <w:r w:rsidR="00DF6F5C">
          <w:rPr>
            <w:noProof/>
            <w:webHidden/>
          </w:rPr>
          <w:fldChar w:fldCharType="begin"/>
        </w:r>
        <w:r w:rsidR="00DF6F5C">
          <w:rPr>
            <w:noProof/>
            <w:webHidden/>
          </w:rPr>
          <w:instrText xml:space="preserve"> PAGEREF _Toc6118780 \h </w:instrText>
        </w:r>
        <w:r w:rsidR="00DF6F5C">
          <w:rPr>
            <w:noProof/>
            <w:webHidden/>
          </w:rPr>
        </w:r>
        <w:r w:rsidR="00DF6F5C">
          <w:rPr>
            <w:noProof/>
            <w:webHidden/>
          </w:rPr>
          <w:fldChar w:fldCharType="separate"/>
        </w:r>
        <w:r w:rsidR="00DF6F5C">
          <w:rPr>
            <w:noProof/>
            <w:webHidden/>
          </w:rPr>
          <w:t>15</w:t>
        </w:r>
        <w:r w:rsidR="00DF6F5C">
          <w:rPr>
            <w:noProof/>
            <w:webHidden/>
          </w:rPr>
          <w:fldChar w:fldCharType="end"/>
        </w:r>
      </w:hyperlink>
    </w:p>
    <w:p w14:paraId="1A1076AD" w14:textId="02BB84AA"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1" w:history="1">
        <w:r w:rsidR="00DF6F5C" w:rsidRPr="00E6799A">
          <w:rPr>
            <w:rStyle w:val="Hyperlink"/>
            <w:noProof/>
          </w:rPr>
          <w:t>1.3 Normative References</w:t>
        </w:r>
        <w:r w:rsidR="00DF6F5C">
          <w:rPr>
            <w:noProof/>
            <w:webHidden/>
          </w:rPr>
          <w:tab/>
        </w:r>
        <w:r w:rsidR="00DF6F5C">
          <w:rPr>
            <w:noProof/>
            <w:webHidden/>
          </w:rPr>
          <w:fldChar w:fldCharType="begin"/>
        </w:r>
        <w:r w:rsidR="00DF6F5C">
          <w:rPr>
            <w:noProof/>
            <w:webHidden/>
          </w:rPr>
          <w:instrText xml:space="preserve"> PAGEREF _Toc6118781 \h </w:instrText>
        </w:r>
        <w:r w:rsidR="00DF6F5C">
          <w:rPr>
            <w:noProof/>
            <w:webHidden/>
          </w:rPr>
        </w:r>
        <w:r w:rsidR="00DF6F5C">
          <w:rPr>
            <w:noProof/>
            <w:webHidden/>
          </w:rPr>
          <w:fldChar w:fldCharType="separate"/>
        </w:r>
        <w:r w:rsidR="00DF6F5C">
          <w:rPr>
            <w:noProof/>
            <w:webHidden/>
          </w:rPr>
          <w:t>21</w:t>
        </w:r>
        <w:r w:rsidR="00DF6F5C">
          <w:rPr>
            <w:noProof/>
            <w:webHidden/>
          </w:rPr>
          <w:fldChar w:fldCharType="end"/>
        </w:r>
      </w:hyperlink>
    </w:p>
    <w:p w14:paraId="04A59C4C" w14:textId="12190FBE"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2" w:history="1">
        <w:r w:rsidR="00DF6F5C" w:rsidRPr="00E6799A">
          <w:rPr>
            <w:rStyle w:val="Hyperlink"/>
            <w:noProof/>
          </w:rPr>
          <w:t>1.4 Non-Normative References</w:t>
        </w:r>
        <w:r w:rsidR="00DF6F5C">
          <w:rPr>
            <w:noProof/>
            <w:webHidden/>
          </w:rPr>
          <w:tab/>
        </w:r>
        <w:r w:rsidR="00DF6F5C">
          <w:rPr>
            <w:noProof/>
            <w:webHidden/>
          </w:rPr>
          <w:fldChar w:fldCharType="begin"/>
        </w:r>
        <w:r w:rsidR="00DF6F5C">
          <w:rPr>
            <w:noProof/>
            <w:webHidden/>
          </w:rPr>
          <w:instrText xml:space="preserve"> PAGEREF _Toc6118782 \h </w:instrText>
        </w:r>
        <w:r w:rsidR="00DF6F5C">
          <w:rPr>
            <w:noProof/>
            <w:webHidden/>
          </w:rPr>
        </w:r>
        <w:r w:rsidR="00DF6F5C">
          <w:rPr>
            <w:noProof/>
            <w:webHidden/>
          </w:rPr>
          <w:fldChar w:fldCharType="separate"/>
        </w:r>
        <w:r w:rsidR="00DF6F5C">
          <w:rPr>
            <w:noProof/>
            <w:webHidden/>
          </w:rPr>
          <w:t>22</w:t>
        </w:r>
        <w:r w:rsidR="00DF6F5C">
          <w:rPr>
            <w:noProof/>
            <w:webHidden/>
          </w:rPr>
          <w:fldChar w:fldCharType="end"/>
        </w:r>
      </w:hyperlink>
    </w:p>
    <w:p w14:paraId="6069D418" w14:textId="3A9BB180"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3" w:history="1">
        <w:r w:rsidR="00DF6F5C" w:rsidRPr="00E6799A">
          <w:rPr>
            <w:rStyle w:val="Hyperlink"/>
            <w:noProof/>
          </w:rPr>
          <w:t>1.5 Trademarks</w:t>
        </w:r>
        <w:r w:rsidR="00DF6F5C">
          <w:rPr>
            <w:noProof/>
            <w:webHidden/>
          </w:rPr>
          <w:tab/>
        </w:r>
        <w:r w:rsidR="00DF6F5C">
          <w:rPr>
            <w:noProof/>
            <w:webHidden/>
          </w:rPr>
          <w:fldChar w:fldCharType="begin"/>
        </w:r>
        <w:r w:rsidR="00DF6F5C">
          <w:rPr>
            <w:noProof/>
            <w:webHidden/>
          </w:rPr>
          <w:instrText xml:space="preserve"> PAGEREF _Toc6118783 \h </w:instrText>
        </w:r>
        <w:r w:rsidR="00DF6F5C">
          <w:rPr>
            <w:noProof/>
            <w:webHidden/>
          </w:rPr>
        </w:r>
        <w:r w:rsidR="00DF6F5C">
          <w:rPr>
            <w:noProof/>
            <w:webHidden/>
          </w:rPr>
          <w:fldChar w:fldCharType="separate"/>
        </w:r>
        <w:r w:rsidR="00DF6F5C">
          <w:rPr>
            <w:noProof/>
            <w:webHidden/>
          </w:rPr>
          <w:t>23</w:t>
        </w:r>
        <w:r w:rsidR="00DF6F5C">
          <w:rPr>
            <w:noProof/>
            <w:webHidden/>
          </w:rPr>
          <w:fldChar w:fldCharType="end"/>
        </w:r>
      </w:hyperlink>
    </w:p>
    <w:p w14:paraId="56FA774E" w14:textId="6CA76C0B" w:rsidR="00DF6F5C" w:rsidRDefault="007E6114">
      <w:pPr>
        <w:pStyle w:val="TOC1"/>
        <w:rPr>
          <w:rFonts w:asciiTheme="minorHAnsi" w:eastAsiaTheme="minorEastAsia" w:hAnsiTheme="minorHAnsi" w:cstheme="minorBidi"/>
          <w:noProof/>
          <w:sz w:val="22"/>
          <w:szCs w:val="22"/>
        </w:rPr>
      </w:pPr>
      <w:hyperlink w:anchor="_Toc6118784" w:history="1">
        <w:r w:rsidR="00DF6F5C" w:rsidRPr="00E6799A">
          <w:rPr>
            <w:rStyle w:val="Hyperlink"/>
            <w:noProof/>
          </w:rPr>
          <w:t>2</w:t>
        </w:r>
        <w:r w:rsidR="00DF6F5C">
          <w:rPr>
            <w:rFonts w:asciiTheme="minorHAnsi" w:eastAsiaTheme="minorEastAsia" w:hAnsiTheme="minorHAnsi" w:cstheme="minorBidi"/>
            <w:noProof/>
            <w:sz w:val="22"/>
            <w:szCs w:val="22"/>
          </w:rPr>
          <w:tab/>
        </w:r>
        <w:r w:rsidR="00DF6F5C" w:rsidRPr="00E6799A">
          <w:rPr>
            <w:rStyle w:val="Hyperlink"/>
            <w:noProof/>
          </w:rPr>
          <w:t>Conventions</w:t>
        </w:r>
        <w:r w:rsidR="00DF6F5C">
          <w:rPr>
            <w:noProof/>
            <w:webHidden/>
          </w:rPr>
          <w:tab/>
        </w:r>
        <w:r w:rsidR="00DF6F5C">
          <w:rPr>
            <w:noProof/>
            <w:webHidden/>
          </w:rPr>
          <w:fldChar w:fldCharType="begin"/>
        </w:r>
        <w:r w:rsidR="00DF6F5C">
          <w:rPr>
            <w:noProof/>
            <w:webHidden/>
          </w:rPr>
          <w:instrText xml:space="preserve"> PAGEREF _Toc6118784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61BFDC53" w14:textId="36A72BBC"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5" w:history="1">
        <w:r w:rsidR="00DF6F5C" w:rsidRPr="00E6799A">
          <w:rPr>
            <w:rStyle w:val="Hyperlink"/>
            <w:noProof/>
          </w:rPr>
          <w:t>2.1 General</w:t>
        </w:r>
        <w:r w:rsidR="00DF6F5C">
          <w:rPr>
            <w:noProof/>
            <w:webHidden/>
          </w:rPr>
          <w:tab/>
        </w:r>
        <w:r w:rsidR="00DF6F5C">
          <w:rPr>
            <w:noProof/>
            <w:webHidden/>
          </w:rPr>
          <w:fldChar w:fldCharType="begin"/>
        </w:r>
        <w:r w:rsidR="00DF6F5C">
          <w:rPr>
            <w:noProof/>
            <w:webHidden/>
          </w:rPr>
          <w:instrText xml:space="preserve"> PAGEREF _Toc6118785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1874590F" w14:textId="7253AB7B"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6" w:history="1">
        <w:r w:rsidR="00DF6F5C" w:rsidRPr="00E6799A">
          <w:rPr>
            <w:rStyle w:val="Hyperlink"/>
            <w:noProof/>
          </w:rPr>
          <w:t>2.2 Format examples</w:t>
        </w:r>
        <w:r w:rsidR="00DF6F5C">
          <w:rPr>
            <w:noProof/>
            <w:webHidden/>
          </w:rPr>
          <w:tab/>
        </w:r>
        <w:r w:rsidR="00DF6F5C">
          <w:rPr>
            <w:noProof/>
            <w:webHidden/>
          </w:rPr>
          <w:fldChar w:fldCharType="begin"/>
        </w:r>
        <w:r w:rsidR="00DF6F5C">
          <w:rPr>
            <w:noProof/>
            <w:webHidden/>
          </w:rPr>
          <w:instrText xml:space="preserve"> PAGEREF _Toc6118786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4289666C" w14:textId="31637C37"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7" w:history="1">
        <w:r w:rsidR="00DF6F5C" w:rsidRPr="00E6799A">
          <w:rPr>
            <w:rStyle w:val="Hyperlink"/>
            <w:noProof/>
          </w:rPr>
          <w:t>2.3 Property notation</w:t>
        </w:r>
        <w:r w:rsidR="00DF6F5C">
          <w:rPr>
            <w:noProof/>
            <w:webHidden/>
          </w:rPr>
          <w:tab/>
        </w:r>
        <w:r w:rsidR="00DF6F5C">
          <w:rPr>
            <w:noProof/>
            <w:webHidden/>
          </w:rPr>
          <w:fldChar w:fldCharType="begin"/>
        </w:r>
        <w:r w:rsidR="00DF6F5C">
          <w:rPr>
            <w:noProof/>
            <w:webHidden/>
          </w:rPr>
          <w:instrText xml:space="preserve"> PAGEREF _Toc6118787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2C2B0C23" w14:textId="246FC062"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8" w:history="1">
        <w:r w:rsidR="00DF6F5C" w:rsidRPr="00E6799A">
          <w:rPr>
            <w:rStyle w:val="Hyperlink"/>
            <w:noProof/>
          </w:rPr>
          <w:t>2.4 Syntax notation</w:t>
        </w:r>
        <w:r w:rsidR="00DF6F5C">
          <w:rPr>
            <w:noProof/>
            <w:webHidden/>
          </w:rPr>
          <w:tab/>
        </w:r>
        <w:r w:rsidR="00DF6F5C">
          <w:rPr>
            <w:noProof/>
            <w:webHidden/>
          </w:rPr>
          <w:fldChar w:fldCharType="begin"/>
        </w:r>
        <w:r w:rsidR="00DF6F5C">
          <w:rPr>
            <w:noProof/>
            <w:webHidden/>
          </w:rPr>
          <w:instrText xml:space="preserve"> PAGEREF _Toc6118788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0A7D5876" w14:textId="54693F49"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89" w:history="1">
        <w:r w:rsidR="00DF6F5C" w:rsidRPr="00E6799A">
          <w:rPr>
            <w:rStyle w:val="Hyperlink"/>
            <w:noProof/>
          </w:rPr>
          <w:t>2.5 Commonly used objects</w:t>
        </w:r>
        <w:r w:rsidR="00DF6F5C">
          <w:rPr>
            <w:noProof/>
            <w:webHidden/>
          </w:rPr>
          <w:tab/>
        </w:r>
        <w:r w:rsidR="00DF6F5C">
          <w:rPr>
            <w:noProof/>
            <w:webHidden/>
          </w:rPr>
          <w:fldChar w:fldCharType="begin"/>
        </w:r>
        <w:r w:rsidR="00DF6F5C">
          <w:rPr>
            <w:noProof/>
            <w:webHidden/>
          </w:rPr>
          <w:instrText xml:space="preserve"> PAGEREF _Toc6118789 \h </w:instrText>
        </w:r>
        <w:r w:rsidR="00DF6F5C">
          <w:rPr>
            <w:noProof/>
            <w:webHidden/>
          </w:rPr>
        </w:r>
        <w:r w:rsidR="00DF6F5C">
          <w:rPr>
            <w:noProof/>
            <w:webHidden/>
          </w:rPr>
          <w:fldChar w:fldCharType="separate"/>
        </w:r>
        <w:r w:rsidR="00DF6F5C">
          <w:rPr>
            <w:noProof/>
            <w:webHidden/>
          </w:rPr>
          <w:t>24</w:t>
        </w:r>
        <w:r w:rsidR="00DF6F5C">
          <w:rPr>
            <w:noProof/>
            <w:webHidden/>
          </w:rPr>
          <w:fldChar w:fldCharType="end"/>
        </w:r>
      </w:hyperlink>
    </w:p>
    <w:p w14:paraId="05B74DC2" w14:textId="26348E95" w:rsidR="00DF6F5C" w:rsidRDefault="007E6114">
      <w:pPr>
        <w:pStyle w:val="TOC1"/>
        <w:rPr>
          <w:rFonts w:asciiTheme="minorHAnsi" w:eastAsiaTheme="minorEastAsia" w:hAnsiTheme="minorHAnsi" w:cstheme="minorBidi"/>
          <w:noProof/>
          <w:sz w:val="22"/>
          <w:szCs w:val="22"/>
        </w:rPr>
      </w:pPr>
      <w:hyperlink w:anchor="_Toc6118790" w:history="1">
        <w:r w:rsidR="00DF6F5C" w:rsidRPr="00E6799A">
          <w:rPr>
            <w:rStyle w:val="Hyperlink"/>
            <w:noProof/>
          </w:rPr>
          <w:t>3</w:t>
        </w:r>
        <w:r w:rsidR="00DF6F5C">
          <w:rPr>
            <w:rFonts w:asciiTheme="minorHAnsi" w:eastAsiaTheme="minorEastAsia" w:hAnsiTheme="minorHAnsi" w:cstheme="minorBidi"/>
            <w:noProof/>
            <w:sz w:val="22"/>
            <w:szCs w:val="22"/>
          </w:rPr>
          <w:tab/>
        </w:r>
        <w:r w:rsidR="00DF6F5C" w:rsidRPr="00E6799A">
          <w:rPr>
            <w:rStyle w:val="Hyperlink"/>
            <w:noProof/>
          </w:rPr>
          <w:t>File format</w:t>
        </w:r>
        <w:r w:rsidR="00DF6F5C">
          <w:rPr>
            <w:noProof/>
            <w:webHidden/>
          </w:rPr>
          <w:tab/>
        </w:r>
        <w:r w:rsidR="00DF6F5C">
          <w:rPr>
            <w:noProof/>
            <w:webHidden/>
          </w:rPr>
          <w:fldChar w:fldCharType="begin"/>
        </w:r>
        <w:r w:rsidR="00DF6F5C">
          <w:rPr>
            <w:noProof/>
            <w:webHidden/>
          </w:rPr>
          <w:instrText xml:space="preserve"> PAGEREF _Toc6118790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642EC95E" w14:textId="692D309D"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91" w:history="1">
        <w:r w:rsidR="00DF6F5C" w:rsidRPr="00E6799A">
          <w:rPr>
            <w:rStyle w:val="Hyperlink"/>
            <w:noProof/>
          </w:rPr>
          <w:t>3.1 General</w:t>
        </w:r>
        <w:r w:rsidR="00DF6F5C">
          <w:rPr>
            <w:noProof/>
            <w:webHidden/>
          </w:rPr>
          <w:tab/>
        </w:r>
        <w:r w:rsidR="00DF6F5C">
          <w:rPr>
            <w:noProof/>
            <w:webHidden/>
          </w:rPr>
          <w:fldChar w:fldCharType="begin"/>
        </w:r>
        <w:r w:rsidR="00DF6F5C">
          <w:rPr>
            <w:noProof/>
            <w:webHidden/>
          </w:rPr>
          <w:instrText xml:space="preserve"> PAGEREF _Toc6118791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71EFF655" w14:textId="643F5748"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92" w:history="1">
        <w:r w:rsidR="00DF6F5C" w:rsidRPr="00E6799A">
          <w:rPr>
            <w:rStyle w:val="Hyperlink"/>
            <w:noProof/>
          </w:rPr>
          <w:t>3.2 SARIF file naming convention</w:t>
        </w:r>
        <w:r w:rsidR="00DF6F5C">
          <w:rPr>
            <w:noProof/>
            <w:webHidden/>
          </w:rPr>
          <w:tab/>
        </w:r>
        <w:r w:rsidR="00DF6F5C">
          <w:rPr>
            <w:noProof/>
            <w:webHidden/>
          </w:rPr>
          <w:fldChar w:fldCharType="begin"/>
        </w:r>
        <w:r w:rsidR="00DF6F5C">
          <w:rPr>
            <w:noProof/>
            <w:webHidden/>
          </w:rPr>
          <w:instrText xml:space="preserve"> PAGEREF _Toc6118792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1DCA1D42" w14:textId="699C12C2"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93" w:history="1">
        <w:r w:rsidR="00DF6F5C" w:rsidRPr="00E6799A">
          <w:rPr>
            <w:rStyle w:val="Hyperlink"/>
            <w:noProof/>
          </w:rPr>
          <w:t>3.3 artifactContent object</w:t>
        </w:r>
        <w:r w:rsidR="00DF6F5C">
          <w:rPr>
            <w:noProof/>
            <w:webHidden/>
          </w:rPr>
          <w:tab/>
        </w:r>
        <w:r w:rsidR="00DF6F5C">
          <w:rPr>
            <w:noProof/>
            <w:webHidden/>
          </w:rPr>
          <w:fldChar w:fldCharType="begin"/>
        </w:r>
        <w:r w:rsidR="00DF6F5C">
          <w:rPr>
            <w:noProof/>
            <w:webHidden/>
          </w:rPr>
          <w:instrText xml:space="preserve"> PAGEREF _Toc6118793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6DD1228C" w14:textId="72C8D0E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794" w:history="1">
        <w:r w:rsidR="00DF6F5C" w:rsidRPr="00E6799A">
          <w:rPr>
            <w:rStyle w:val="Hyperlink"/>
            <w:noProof/>
          </w:rPr>
          <w:t>3.3.1 General</w:t>
        </w:r>
        <w:r w:rsidR="00DF6F5C">
          <w:rPr>
            <w:noProof/>
            <w:webHidden/>
          </w:rPr>
          <w:tab/>
        </w:r>
        <w:r w:rsidR="00DF6F5C">
          <w:rPr>
            <w:noProof/>
            <w:webHidden/>
          </w:rPr>
          <w:fldChar w:fldCharType="begin"/>
        </w:r>
        <w:r w:rsidR="00DF6F5C">
          <w:rPr>
            <w:noProof/>
            <w:webHidden/>
          </w:rPr>
          <w:instrText xml:space="preserve"> PAGEREF _Toc6118794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0B275032" w14:textId="3625BA3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795" w:history="1">
        <w:r w:rsidR="00DF6F5C" w:rsidRPr="00E6799A">
          <w:rPr>
            <w:rStyle w:val="Hyperlink"/>
            <w:noProof/>
          </w:rPr>
          <w:t>3.3.2 text property</w:t>
        </w:r>
        <w:r w:rsidR="00DF6F5C">
          <w:rPr>
            <w:noProof/>
            <w:webHidden/>
          </w:rPr>
          <w:tab/>
        </w:r>
        <w:r w:rsidR="00DF6F5C">
          <w:rPr>
            <w:noProof/>
            <w:webHidden/>
          </w:rPr>
          <w:fldChar w:fldCharType="begin"/>
        </w:r>
        <w:r w:rsidR="00DF6F5C">
          <w:rPr>
            <w:noProof/>
            <w:webHidden/>
          </w:rPr>
          <w:instrText xml:space="preserve"> PAGEREF _Toc6118795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7E3C4109" w14:textId="21DA3AE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796" w:history="1">
        <w:r w:rsidR="00DF6F5C" w:rsidRPr="00E6799A">
          <w:rPr>
            <w:rStyle w:val="Hyperlink"/>
            <w:noProof/>
          </w:rPr>
          <w:t>3.3.3 binary property</w:t>
        </w:r>
        <w:r w:rsidR="00DF6F5C">
          <w:rPr>
            <w:noProof/>
            <w:webHidden/>
          </w:rPr>
          <w:tab/>
        </w:r>
        <w:r w:rsidR="00DF6F5C">
          <w:rPr>
            <w:noProof/>
            <w:webHidden/>
          </w:rPr>
          <w:fldChar w:fldCharType="begin"/>
        </w:r>
        <w:r w:rsidR="00DF6F5C">
          <w:rPr>
            <w:noProof/>
            <w:webHidden/>
          </w:rPr>
          <w:instrText xml:space="preserve"> PAGEREF _Toc6118796 \h </w:instrText>
        </w:r>
        <w:r w:rsidR="00DF6F5C">
          <w:rPr>
            <w:noProof/>
            <w:webHidden/>
          </w:rPr>
        </w:r>
        <w:r w:rsidR="00DF6F5C">
          <w:rPr>
            <w:noProof/>
            <w:webHidden/>
          </w:rPr>
          <w:fldChar w:fldCharType="separate"/>
        </w:r>
        <w:r w:rsidR="00DF6F5C">
          <w:rPr>
            <w:noProof/>
            <w:webHidden/>
          </w:rPr>
          <w:t>26</w:t>
        </w:r>
        <w:r w:rsidR="00DF6F5C">
          <w:rPr>
            <w:noProof/>
            <w:webHidden/>
          </w:rPr>
          <w:fldChar w:fldCharType="end"/>
        </w:r>
      </w:hyperlink>
    </w:p>
    <w:p w14:paraId="68980348" w14:textId="2072891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797" w:history="1">
        <w:r w:rsidR="00DF6F5C" w:rsidRPr="00E6799A">
          <w:rPr>
            <w:rStyle w:val="Hyperlink"/>
            <w:noProof/>
          </w:rPr>
          <w:t>3.3.4 rendered property</w:t>
        </w:r>
        <w:r w:rsidR="00DF6F5C">
          <w:rPr>
            <w:noProof/>
            <w:webHidden/>
          </w:rPr>
          <w:tab/>
        </w:r>
        <w:r w:rsidR="00DF6F5C">
          <w:rPr>
            <w:noProof/>
            <w:webHidden/>
          </w:rPr>
          <w:fldChar w:fldCharType="begin"/>
        </w:r>
        <w:r w:rsidR="00DF6F5C">
          <w:rPr>
            <w:noProof/>
            <w:webHidden/>
          </w:rPr>
          <w:instrText xml:space="preserve"> PAGEREF _Toc6118797 \h </w:instrText>
        </w:r>
        <w:r w:rsidR="00DF6F5C">
          <w:rPr>
            <w:noProof/>
            <w:webHidden/>
          </w:rPr>
        </w:r>
        <w:r w:rsidR="00DF6F5C">
          <w:rPr>
            <w:noProof/>
            <w:webHidden/>
          </w:rPr>
          <w:fldChar w:fldCharType="separate"/>
        </w:r>
        <w:r w:rsidR="00DF6F5C">
          <w:rPr>
            <w:noProof/>
            <w:webHidden/>
          </w:rPr>
          <w:t>27</w:t>
        </w:r>
        <w:r w:rsidR="00DF6F5C">
          <w:rPr>
            <w:noProof/>
            <w:webHidden/>
          </w:rPr>
          <w:fldChar w:fldCharType="end"/>
        </w:r>
      </w:hyperlink>
    </w:p>
    <w:p w14:paraId="2AC2DBAA" w14:textId="7343A980" w:rsidR="00DF6F5C" w:rsidRDefault="007E6114">
      <w:pPr>
        <w:pStyle w:val="TOC2"/>
        <w:tabs>
          <w:tab w:val="right" w:leader="dot" w:pos="9350"/>
        </w:tabs>
        <w:rPr>
          <w:rFonts w:asciiTheme="minorHAnsi" w:eastAsiaTheme="minorEastAsia" w:hAnsiTheme="minorHAnsi" w:cstheme="minorBidi"/>
          <w:noProof/>
          <w:sz w:val="22"/>
          <w:szCs w:val="22"/>
        </w:rPr>
      </w:pPr>
      <w:hyperlink w:anchor="_Toc6118798" w:history="1">
        <w:r w:rsidR="00DF6F5C" w:rsidRPr="00E6799A">
          <w:rPr>
            <w:rStyle w:val="Hyperlink"/>
            <w:noProof/>
          </w:rPr>
          <w:t>3.4 artifactLocation object</w:t>
        </w:r>
        <w:r w:rsidR="00DF6F5C">
          <w:rPr>
            <w:noProof/>
            <w:webHidden/>
          </w:rPr>
          <w:tab/>
        </w:r>
        <w:r w:rsidR="00DF6F5C">
          <w:rPr>
            <w:noProof/>
            <w:webHidden/>
          </w:rPr>
          <w:fldChar w:fldCharType="begin"/>
        </w:r>
        <w:r w:rsidR="00DF6F5C">
          <w:rPr>
            <w:noProof/>
            <w:webHidden/>
          </w:rPr>
          <w:instrText xml:space="preserve"> PAGEREF _Toc6118798 \h </w:instrText>
        </w:r>
        <w:r w:rsidR="00DF6F5C">
          <w:rPr>
            <w:noProof/>
            <w:webHidden/>
          </w:rPr>
        </w:r>
        <w:r w:rsidR="00DF6F5C">
          <w:rPr>
            <w:noProof/>
            <w:webHidden/>
          </w:rPr>
          <w:fldChar w:fldCharType="separate"/>
        </w:r>
        <w:r w:rsidR="00DF6F5C">
          <w:rPr>
            <w:noProof/>
            <w:webHidden/>
          </w:rPr>
          <w:t>27</w:t>
        </w:r>
        <w:r w:rsidR="00DF6F5C">
          <w:rPr>
            <w:noProof/>
            <w:webHidden/>
          </w:rPr>
          <w:fldChar w:fldCharType="end"/>
        </w:r>
      </w:hyperlink>
    </w:p>
    <w:p w14:paraId="1071E1ED" w14:textId="6AF93A6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799" w:history="1">
        <w:r w:rsidR="00DF6F5C" w:rsidRPr="00E6799A">
          <w:rPr>
            <w:rStyle w:val="Hyperlink"/>
            <w:noProof/>
          </w:rPr>
          <w:t>3.4.1 General</w:t>
        </w:r>
        <w:r w:rsidR="00DF6F5C">
          <w:rPr>
            <w:noProof/>
            <w:webHidden/>
          </w:rPr>
          <w:tab/>
        </w:r>
        <w:r w:rsidR="00DF6F5C">
          <w:rPr>
            <w:noProof/>
            <w:webHidden/>
          </w:rPr>
          <w:fldChar w:fldCharType="begin"/>
        </w:r>
        <w:r w:rsidR="00DF6F5C">
          <w:rPr>
            <w:noProof/>
            <w:webHidden/>
          </w:rPr>
          <w:instrText xml:space="preserve"> PAGEREF _Toc6118799 \h </w:instrText>
        </w:r>
        <w:r w:rsidR="00DF6F5C">
          <w:rPr>
            <w:noProof/>
            <w:webHidden/>
          </w:rPr>
        </w:r>
        <w:r w:rsidR="00DF6F5C">
          <w:rPr>
            <w:noProof/>
            <w:webHidden/>
          </w:rPr>
          <w:fldChar w:fldCharType="separate"/>
        </w:r>
        <w:r w:rsidR="00DF6F5C">
          <w:rPr>
            <w:noProof/>
            <w:webHidden/>
          </w:rPr>
          <w:t>27</w:t>
        </w:r>
        <w:r w:rsidR="00DF6F5C">
          <w:rPr>
            <w:noProof/>
            <w:webHidden/>
          </w:rPr>
          <w:fldChar w:fldCharType="end"/>
        </w:r>
      </w:hyperlink>
    </w:p>
    <w:p w14:paraId="7BF4FA6A" w14:textId="6F7591B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0" w:history="1">
        <w:r w:rsidR="00DF6F5C" w:rsidRPr="00E6799A">
          <w:rPr>
            <w:rStyle w:val="Hyperlink"/>
            <w:noProof/>
          </w:rPr>
          <w:t>3.4.2 Constraints</w:t>
        </w:r>
        <w:r w:rsidR="00DF6F5C">
          <w:rPr>
            <w:noProof/>
            <w:webHidden/>
          </w:rPr>
          <w:tab/>
        </w:r>
        <w:r w:rsidR="00DF6F5C">
          <w:rPr>
            <w:noProof/>
            <w:webHidden/>
          </w:rPr>
          <w:fldChar w:fldCharType="begin"/>
        </w:r>
        <w:r w:rsidR="00DF6F5C">
          <w:rPr>
            <w:noProof/>
            <w:webHidden/>
          </w:rPr>
          <w:instrText xml:space="preserve"> PAGEREF _Toc6118800 \h </w:instrText>
        </w:r>
        <w:r w:rsidR="00DF6F5C">
          <w:rPr>
            <w:noProof/>
            <w:webHidden/>
          </w:rPr>
        </w:r>
        <w:r w:rsidR="00DF6F5C">
          <w:rPr>
            <w:noProof/>
            <w:webHidden/>
          </w:rPr>
          <w:fldChar w:fldCharType="separate"/>
        </w:r>
        <w:r w:rsidR="00DF6F5C">
          <w:rPr>
            <w:noProof/>
            <w:webHidden/>
          </w:rPr>
          <w:t>27</w:t>
        </w:r>
        <w:r w:rsidR="00DF6F5C">
          <w:rPr>
            <w:noProof/>
            <w:webHidden/>
          </w:rPr>
          <w:fldChar w:fldCharType="end"/>
        </w:r>
      </w:hyperlink>
    </w:p>
    <w:p w14:paraId="0037B2FE" w14:textId="093C5DA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1" w:history="1">
        <w:r w:rsidR="00DF6F5C" w:rsidRPr="00E6799A">
          <w:rPr>
            <w:rStyle w:val="Hyperlink"/>
            <w:noProof/>
          </w:rPr>
          <w:t>3.4.3 uri property</w:t>
        </w:r>
        <w:r w:rsidR="00DF6F5C">
          <w:rPr>
            <w:noProof/>
            <w:webHidden/>
          </w:rPr>
          <w:tab/>
        </w:r>
        <w:r w:rsidR="00DF6F5C">
          <w:rPr>
            <w:noProof/>
            <w:webHidden/>
          </w:rPr>
          <w:fldChar w:fldCharType="begin"/>
        </w:r>
        <w:r w:rsidR="00DF6F5C">
          <w:rPr>
            <w:noProof/>
            <w:webHidden/>
          </w:rPr>
          <w:instrText xml:space="preserve"> PAGEREF _Toc6118801 \h </w:instrText>
        </w:r>
        <w:r w:rsidR="00DF6F5C">
          <w:rPr>
            <w:noProof/>
            <w:webHidden/>
          </w:rPr>
        </w:r>
        <w:r w:rsidR="00DF6F5C">
          <w:rPr>
            <w:noProof/>
            <w:webHidden/>
          </w:rPr>
          <w:fldChar w:fldCharType="separate"/>
        </w:r>
        <w:r w:rsidR="00DF6F5C">
          <w:rPr>
            <w:noProof/>
            <w:webHidden/>
          </w:rPr>
          <w:t>28</w:t>
        </w:r>
        <w:r w:rsidR="00DF6F5C">
          <w:rPr>
            <w:noProof/>
            <w:webHidden/>
          </w:rPr>
          <w:fldChar w:fldCharType="end"/>
        </w:r>
      </w:hyperlink>
    </w:p>
    <w:p w14:paraId="73DA5EC3" w14:textId="5F15EF2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2" w:history="1">
        <w:r w:rsidR="00DF6F5C" w:rsidRPr="00E6799A">
          <w:rPr>
            <w:rStyle w:val="Hyperlink"/>
            <w:noProof/>
          </w:rPr>
          <w:t>3.4.4 uriBaseId property</w:t>
        </w:r>
        <w:r w:rsidR="00DF6F5C">
          <w:rPr>
            <w:noProof/>
            <w:webHidden/>
          </w:rPr>
          <w:tab/>
        </w:r>
        <w:r w:rsidR="00DF6F5C">
          <w:rPr>
            <w:noProof/>
            <w:webHidden/>
          </w:rPr>
          <w:fldChar w:fldCharType="begin"/>
        </w:r>
        <w:r w:rsidR="00DF6F5C">
          <w:rPr>
            <w:noProof/>
            <w:webHidden/>
          </w:rPr>
          <w:instrText xml:space="preserve"> PAGEREF _Toc6118802 \h </w:instrText>
        </w:r>
        <w:r w:rsidR="00DF6F5C">
          <w:rPr>
            <w:noProof/>
            <w:webHidden/>
          </w:rPr>
        </w:r>
        <w:r w:rsidR="00DF6F5C">
          <w:rPr>
            <w:noProof/>
            <w:webHidden/>
          </w:rPr>
          <w:fldChar w:fldCharType="separate"/>
        </w:r>
        <w:r w:rsidR="00DF6F5C">
          <w:rPr>
            <w:noProof/>
            <w:webHidden/>
          </w:rPr>
          <w:t>28</w:t>
        </w:r>
        <w:r w:rsidR="00DF6F5C">
          <w:rPr>
            <w:noProof/>
            <w:webHidden/>
          </w:rPr>
          <w:fldChar w:fldCharType="end"/>
        </w:r>
      </w:hyperlink>
    </w:p>
    <w:p w14:paraId="1B724A4B" w14:textId="74FB6D4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3" w:history="1">
        <w:r w:rsidR="00DF6F5C" w:rsidRPr="00E6799A">
          <w:rPr>
            <w:rStyle w:val="Hyperlink"/>
            <w:noProof/>
          </w:rPr>
          <w:t>3.4.5 index property</w:t>
        </w:r>
        <w:r w:rsidR="00DF6F5C">
          <w:rPr>
            <w:noProof/>
            <w:webHidden/>
          </w:rPr>
          <w:tab/>
        </w:r>
        <w:r w:rsidR="00DF6F5C">
          <w:rPr>
            <w:noProof/>
            <w:webHidden/>
          </w:rPr>
          <w:fldChar w:fldCharType="begin"/>
        </w:r>
        <w:r w:rsidR="00DF6F5C">
          <w:rPr>
            <w:noProof/>
            <w:webHidden/>
          </w:rPr>
          <w:instrText xml:space="preserve"> PAGEREF _Toc6118803 \h </w:instrText>
        </w:r>
        <w:r w:rsidR="00DF6F5C">
          <w:rPr>
            <w:noProof/>
            <w:webHidden/>
          </w:rPr>
        </w:r>
        <w:r w:rsidR="00DF6F5C">
          <w:rPr>
            <w:noProof/>
            <w:webHidden/>
          </w:rPr>
          <w:fldChar w:fldCharType="separate"/>
        </w:r>
        <w:r w:rsidR="00DF6F5C">
          <w:rPr>
            <w:noProof/>
            <w:webHidden/>
          </w:rPr>
          <w:t>29</w:t>
        </w:r>
        <w:r w:rsidR="00DF6F5C">
          <w:rPr>
            <w:noProof/>
            <w:webHidden/>
          </w:rPr>
          <w:fldChar w:fldCharType="end"/>
        </w:r>
      </w:hyperlink>
    </w:p>
    <w:p w14:paraId="0A98CCE2" w14:textId="1E17244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4" w:history="1">
        <w:r w:rsidR="00DF6F5C" w:rsidRPr="00E6799A">
          <w:rPr>
            <w:rStyle w:val="Hyperlink"/>
            <w:noProof/>
          </w:rPr>
          <w:t>3.4.6 description property</w:t>
        </w:r>
        <w:r w:rsidR="00DF6F5C">
          <w:rPr>
            <w:noProof/>
            <w:webHidden/>
          </w:rPr>
          <w:tab/>
        </w:r>
        <w:r w:rsidR="00DF6F5C">
          <w:rPr>
            <w:noProof/>
            <w:webHidden/>
          </w:rPr>
          <w:fldChar w:fldCharType="begin"/>
        </w:r>
        <w:r w:rsidR="00DF6F5C">
          <w:rPr>
            <w:noProof/>
            <w:webHidden/>
          </w:rPr>
          <w:instrText xml:space="preserve"> PAGEREF _Toc6118804 \h </w:instrText>
        </w:r>
        <w:r w:rsidR="00DF6F5C">
          <w:rPr>
            <w:noProof/>
            <w:webHidden/>
          </w:rPr>
        </w:r>
        <w:r w:rsidR="00DF6F5C">
          <w:rPr>
            <w:noProof/>
            <w:webHidden/>
          </w:rPr>
          <w:fldChar w:fldCharType="separate"/>
        </w:r>
        <w:r w:rsidR="00DF6F5C">
          <w:rPr>
            <w:noProof/>
            <w:webHidden/>
          </w:rPr>
          <w:t>30</w:t>
        </w:r>
        <w:r w:rsidR="00DF6F5C">
          <w:rPr>
            <w:noProof/>
            <w:webHidden/>
          </w:rPr>
          <w:fldChar w:fldCharType="end"/>
        </w:r>
      </w:hyperlink>
    </w:p>
    <w:p w14:paraId="22F89EF8" w14:textId="06CA1AF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5" w:history="1">
        <w:r w:rsidR="00DF6F5C" w:rsidRPr="00E6799A">
          <w:rPr>
            <w:rStyle w:val="Hyperlink"/>
            <w:noProof/>
          </w:rPr>
          <w:t>3.4.7 Guidance on the use of artifactLocation objects</w:t>
        </w:r>
        <w:r w:rsidR="00DF6F5C">
          <w:rPr>
            <w:noProof/>
            <w:webHidden/>
          </w:rPr>
          <w:tab/>
        </w:r>
        <w:r w:rsidR="00DF6F5C">
          <w:rPr>
            <w:noProof/>
            <w:webHidden/>
          </w:rPr>
          <w:fldChar w:fldCharType="begin"/>
        </w:r>
        <w:r w:rsidR="00DF6F5C">
          <w:rPr>
            <w:noProof/>
            <w:webHidden/>
          </w:rPr>
          <w:instrText xml:space="preserve"> PAGEREF _Toc6118805 \h </w:instrText>
        </w:r>
        <w:r w:rsidR="00DF6F5C">
          <w:rPr>
            <w:noProof/>
            <w:webHidden/>
          </w:rPr>
        </w:r>
        <w:r w:rsidR="00DF6F5C">
          <w:rPr>
            <w:noProof/>
            <w:webHidden/>
          </w:rPr>
          <w:fldChar w:fldCharType="separate"/>
        </w:r>
        <w:r w:rsidR="00DF6F5C">
          <w:rPr>
            <w:noProof/>
            <w:webHidden/>
          </w:rPr>
          <w:t>31</w:t>
        </w:r>
        <w:r w:rsidR="00DF6F5C">
          <w:rPr>
            <w:noProof/>
            <w:webHidden/>
          </w:rPr>
          <w:fldChar w:fldCharType="end"/>
        </w:r>
      </w:hyperlink>
    </w:p>
    <w:p w14:paraId="36F751A8" w14:textId="7BBA30C9"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06" w:history="1">
        <w:r w:rsidR="00DF6F5C" w:rsidRPr="00E6799A">
          <w:rPr>
            <w:rStyle w:val="Hyperlink"/>
            <w:noProof/>
          </w:rPr>
          <w:t>3.5 String properties</w:t>
        </w:r>
        <w:r w:rsidR="00DF6F5C">
          <w:rPr>
            <w:noProof/>
            <w:webHidden/>
          </w:rPr>
          <w:tab/>
        </w:r>
        <w:r w:rsidR="00DF6F5C">
          <w:rPr>
            <w:noProof/>
            <w:webHidden/>
          </w:rPr>
          <w:fldChar w:fldCharType="begin"/>
        </w:r>
        <w:r w:rsidR="00DF6F5C">
          <w:rPr>
            <w:noProof/>
            <w:webHidden/>
          </w:rPr>
          <w:instrText xml:space="preserve"> PAGEREF _Toc6118806 \h </w:instrText>
        </w:r>
        <w:r w:rsidR="00DF6F5C">
          <w:rPr>
            <w:noProof/>
            <w:webHidden/>
          </w:rPr>
        </w:r>
        <w:r w:rsidR="00DF6F5C">
          <w:rPr>
            <w:noProof/>
            <w:webHidden/>
          </w:rPr>
          <w:fldChar w:fldCharType="separate"/>
        </w:r>
        <w:r w:rsidR="00DF6F5C">
          <w:rPr>
            <w:noProof/>
            <w:webHidden/>
          </w:rPr>
          <w:t>31</w:t>
        </w:r>
        <w:r w:rsidR="00DF6F5C">
          <w:rPr>
            <w:noProof/>
            <w:webHidden/>
          </w:rPr>
          <w:fldChar w:fldCharType="end"/>
        </w:r>
      </w:hyperlink>
    </w:p>
    <w:p w14:paraId="49047166" w14:textId="56CF5A8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7" w:history="1">
        <w:r w:rsidR="00DF6F5C" w:rsidRPr="00E6799A">
          <w:rPr>
            <w:rStyle w:val="Hyperlink"/>
            <w:noProof/>
          </w:rPr>
          <w:t>3.5.1 General</w:t>
        </w:r>
        <w:r w:rsidR="00DF6F5C">
          <w:rPr>
            <w:noProof/>
            <w:webHidden/>
          </w:rPr>
          <w:tab/>
        </w:r>
        <w:r w:rsidR="00DF6F5C">
          <w:rPr>
            <w:noProof/>
            <w:webHidden/>
          </w:rPr>
          <w:fldChar w:fldCharType="begin"/>
        </w:r>
        <w:r w:rsidR="00DF6F5C">
          <w:rPr>
            <w:noProof/>
            <w:webHidden/>
          </w:rPr>
          <w:instrText xml:space="preserve"> PAGEREF _Toc6118807 \h </w:instrText>
        </w:r>
        <w:r w:rsidR="00DF6F5C">
          <w:rPr>
            <w:noProof/>
            <w:webHidden/>
          </w:rPr>
        </w:r>
        <w:r w:rsidR="00DF6F5C">
          <w:rPr>
            <w:noProof/>
            <w:webHidden/>
          </w:rPr>
          <w:fldChar w:fldCharType="separate"/>
        </w:r>
        <w:r w:rsidR="00DF6F5C">
          <w:rPr>
            <w:noProof/>
            <w:webHidden/>
          </w:rPr>
          <w:t>31</w:t>
        </w:r>
        <w:r w:rsidR="00DF6F5C">
          <w:rPr>
            <w:noProof/>
            <w:webHidden/>
          </w:rPr>
          <w:fldChar w:fldCharType="end"/>
        </w:r>
      </w:hyperlink>
    </w:p>
    <w:p w14:paraId="4A7F27F3" w14:textId="6DE4F58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8" w:history="1">
        <w:r w:rsidR="00DF6F5C" w:rsidRPr="00E6799A">
          <w:rPr>
            <w:rStyle w:val="Hyperlink"/>
            <w:noProof/>
          </w:rPr>
          <w:t>3.5.2 Localizable strings</w:t>
        </w:r>
        <w:r w:rsidR="00DF6F5C">
          <w:rPr>
            <w:noProof/>
            <w:webHidden/>
          </w:rPr>
          <w:tab/>
        </w:r>
        <w:r w:rsidR="00DF6F5C">
          <w:rPr>
            <w:noProof/>
            <w:webHidden/>
          </w:rPr>
          <w:fldChar w:fldCharType="begin"/>
        </w:r>
        <w:r w:rsidR="00DF6F5C">
          <w:rPr>
            <w:noProof/>
            <w:webHidden/>
          </w:rPr>
          <w:instrText xml:space="preserve"> PAGEREF _Toc6118808 \h </w:instrText>
        </w:r>
        <w:r w:rsidR="00DF6F5C">
          <w:rPr>
            <w:noProof/>
            <w:webHidden/>
          </w:rPr>
        </w:r>
        <w:r w:rsidR="00DF6F5C">
          <w:rPr>
            <w:noProof/>
            <w:webHidden/>
          </w:rPr>
          <w:fldChar w:fldCharType="separate"/>
        </w:r>
        <w:r w:rsidR="00DF6F5C">
          <w:rPr>
            <w:noProof/>
            <w:webHidden/>
          </w:rPr>
          <w:t>31</w:t>
        </w:r>
        <w:r w:rsidR="00DF6F5C">
          <w:rPr>
            <w:noProof/>
            <w:webHidden/>
          </w:rPr>
          <w:fldChar w:fldCharType="end"/>
        </w:r>
      </w:hyperlink>
    </w:p>
    <w:p w14:paraId="0B2C8393" w14:textId="5CEF780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09" w:history="1">
        <w:r w:rsidR="00DF6F5C" w:rsidRPr="00E6799A">
          <w:rPr>
            <w:rStyle w:val="Hyperlink"/>
            <w:noProof/>
          </w:rPr>
          <w:t>3.5.3 Redactable strings</w:t>
        </w:r>
        <w:r w:rsidR="00DF6F5C">
          <w:rPr>
            <w:noProof/>
            <w:webHidden/>
          </w:rPr>
          <w:tab/>
        </w:r>
        <w:r w:rsidR="00DF6F5C">
          <w:rPr>
            <w:noProof/>
            <w:webHidden/>
          </w:rPr>
          <w:fldChar w:fldCharType="begin"/>
        </w:r>
        <w:r w:rsidR="00DF6F5C">
          <w:rPr>
            <w:noProof/>
            <w:webHidden/>
          </w:rPr>
          <w:instrText xml:space="preserve"> PAGEREF _Toc6118809 \h </w:instrText>
        </w:r>
        <w:r w:rsidR="00DF6F5C">
          <w:rPr>
            <w:noProof/>
            <w:webHidden/>
          </w:rPr>
        </w:r>
        <w:r w:rsidR="00DF6F5C">
          <w:rPr>
            <w:noProof/>
            <w:webHidden/>
          </w:rPr>
          <w:fldChar w:fldCharType="separate"/>
        </w:r>
        <w:r w:rsidR="00DF6F5C">
          <w:rPr>
            <w:noProof/>
            <w:webHidden/>
          </w:rPr>
          <w:t>31</w:t>
        </w:r>
        <w:r w:rsidR="00DF6F5C">
          <w:rPr>
            <w:noProof/>
            <w:webHidden/>
          </w:rPr>
          <w:fldChar w:fldCharType="end"/>
        </w:r>
      </w:hyperlink>
    </w:p>
    <w:p w14:paraId="45C06044" w14:textId="69F368E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0" w:history="1">
        <w:r w:rsidR="00DF6F5C" w:rsidRPr="00E6799A">
          <w:rPr>
            <w:rStyle w:val="Hyperlink"/>
            <w:noProof/>
          </w:rPr>
          <w:t>3.5.4 GUID-valued strings</w:t>
        </w:r>
        <w:r w:rsidR="00DF6F5C">
          <w:rPr>
            <w:noProof/>
            <w:webHidden/>
          </w:rPr>
          <w:tab/>
        </w:r>
        <w:r w:rsidR="00DF6F5C">
          <w:rPr>
            <w:noProof/>
            <w:webHidden/>
          </w:rPr>
          <w:fldChar w:fldCharType="begin"/>
        </w:r>
        <w:r w:rsidR="00DF6F5C">
          <w:rPr>
            <w:noProof/>
            <w:webHidden/>
          </w:rPr>
          <w:instrText xml:space="preserve"> PAGEREF _Toc6118810 \h </w:instrText>
        </w:r>
        <w:r w:rsidR="00DF6F5C">
          <w:rPr>
            <w:noProof/>
            <w:webHidden/>
          </w:rPr>
        </w:r>
        <w:r w:rsidR="00DF6F5C">
          <w:rPr>
            <w:noProof/>
            <w:webHidden/>
          </w:rPr>
          <w:fldChar w:fldCharType="separate"/>
        </w:r>
        <w:r w:rsidR="00DF6F5C">
          <w:rPr>
            <w:noProof/>
            <w:webHidden/>
          </w:rPr>
          <w:t>32</w:t>
        </w:r>
        <w:r w:rsidR="00DF6F5C">
          <w:rPr>
            <w:noProof/>
            <w:webHidden/>
          </w:rPr>
          <w:fldChar w:fldCharType="end"/>
        </w:r>
      </w:hyperlink>
    </w:p>
    <w:p w14:paraId="0039DD95" w14:textId="36F6ADC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1" w:history="1">
        <w:r w:rsidR="00DF6F5C" w:rsidRPr="00E6799A">
          <w:rPr>
            <w:rStyle w:val="Hyperlink"/>
            <w:noProof/>
          </w:rPr>
          <w:t>3.5.5 Hierarchical strings</w:t>
        </w:r>
        <w:r w:rsidR="00DF6F5C">
          <w:rPr>
            <w:noProof/>
            <w:webHidden/>
          </w:rPr>
          <w:tab/>
        </w:r>
        <w:r w:rsidR="00DF6F5C">
          <w:rPr>
            <w:noProof/>
            <w:webHidden/>
          </w:rPr>
          <w:fldChar w:fldCharType="begin"/>
        </w:r>
        <w:r w:rsidR="00DF6F5C">
          <w:rPr>
            <w:noProof/>
            <w:webHidden/>
          </w:rPr>
          <w:instrText xml:space="preserve"> PAGEREF _Toc6118811 \h </w:instrText>
        </w:r>
        <w:r w:rsidR="00DF6F5C">
          <w:rPr>
            <w:noProof/>
            <w:webHidden/>
          </w:rPr>
        </w:r>
        <w:r w:rsidR="00DF6F5C">
          <w:rPr>
            <w:noProof/>
            <w:webHidden/>
          </w:rPr>
          <w:fldChar w:fldCharType="separate"/>
        </w:r>
        <w:r w:rsidR="00DF6F5C">
          <w:rPr>
            <w:noProof/>
            <w:webHidden/>
          </w:rPr>
          <w:t>32</w:t>
        </w:r>
        <w:r w:rsidR="00DF6F5C">
          <w:rPr>
            <w:noProof/>
            <w:webHidden/>
          </w:rPr>
          <w:fldChar w:fldCharType="end"/>
        </w:r>
      </w:hyperlink>
    </w:p>
    <w:p w14:paraId="46F65E8B" w14:textId="6B107227"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12" w:history="1">
        <w:r w:rsidR="00DF6F5C" w:rsidRPr="00E6799A">
          <w:rPr>
            <w:rStyle w:val="Hyperlink"/>
            <w:noProof/>
          </w:rPr>
          <w:t>3.5.5.1 General</w:t>
        </w:r>
        <w:r w:rsidR="00DF6F5C">
          <w:rPr>
            <w:noProof/>
            <w:webHidden/>
          </w:rPr>
          <w:tab/>
        </w:r>
        <w:r w:rsidR="00DF6F5C">
          <w:rPr>
            <w:noProof/>
            <w:webHidden/>
          </w:rPr>
          <w:fldChar w:fldCharType="begin"/>
        </w:r>
        <w:r w:rsidR="00DF6F5C">
          <w:rPr>
            <w:noProof/>
            <w:webHidden/>
          </w:rPr>
          <w:instrText xml:space="preserve"> PAGEREF _Toc6118812 \h </w:instrText>
        </w:r>
        <w:r w:rsidR="00DF6F5C">
          <w:rPr>
            <w:noProof/>
            <w:webHidden/>
          </w:rPr>
        </w:r>
        <w:r w:rsidR="00DF6F5C">
          <w:rPr>
            <w:noProof/>
            <w:webHidden/>
          </w:rPr>
          <w:fldChar w:fldCharType="separate"/>
        </w:r>
        <w:r w:rsidR="00DF6F5C">
          <w:rPr>
            <w:noProof/>
            <w:webHidden/>
          </w:rPr>
          <w:t>32</w:t>
        </w:r>
        <w:r w:rsidR="00DF6F5C">
          <w:rPr>
            <w:noProof/>
            <w:webHidden/>
          </w:rPr>
          <w:fldChar w:fldCharType="end"/>
        </w:r>
      </w:hyperlink>
    </w:p>
    <w:p w14:paraId="7495C3ED" w14:textId="71D4F2D4"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13" w:history="1">
        <w:r w:rsidR="00DF6F5C" w:rsidRPr="00E6799A">
          <w:rPr>
            <w:rStyle w:val="Hyperlink"/>
            <w:noProof/>
          </w:rPr>
          <w:t>3.5.5.2 Versioned hierarchical strings</w:t>
        </w:r>
        <w:r w:rsidR="00DF6F5C">
          <w:rPr>
            <w:noProof/>
            <w:webHidden/>
          </w:rPr>
          <w:tab/>
        </w:r>
        <w:r w:rsidR="00DF6F5C">
          <w:rPr>
            <w:noProof/>
            <w:webHidden/>
          </w:rPr>
          <w:fldChar w:fldCharType="begin"/>
        </w:r>
        <w:r w:rsidR="00DF6F5C">
          <w:rPr>
            <w:noProof/>
            <w:webHidden/>
          </w:rPr>
          <w:instrText xml:space="preserve"> PAGEREF _Toc6118813 \h </w:instrText>
        </w:r>
        <w:r w:rsidR="00DF6F5C">
          <w:rPr>
            <w:noProof/>
            <w:webHidden/>
          </w:rPr>
        </w:r>
        <w:r w:rsidR="00DF6F5C">
          <w:rPr>
            <w:noProof/>
            <w:webHidden/>
          </w:rPr>
          <w:fldChar w:fldCharType="separate"/>
        </w:r>
        <w:r w:rsidR="00DF6F5C">
          <w:rPr>
            <w:noProof/>
            <w:webHidden/>
          </w:rPr>
          <w:t>32</w:t>
        </w:r>
        <w:r w:rsidR="00DF6F5C">
          <w:rPr>
            <w:noProof/>
            <w:webHidden/>
          </w:rPr>
          <w:fldChar w:fldCharType="end"/>
        </w:r>
      </w:hyperlink>
    </w:p>
    <w:p w14:paraId="308A43A0" w14:textId="58C7E18B"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14" w:history="1">
        <w:r w:rsidR="00DF6F5C" w:rsidRPr="00E6799A">
          <w:rPr>
            <w:rStyle w:val="Hyperlink"/>
            <w:noProof/>
          </w:rPr>
          <w:t>3.6 Object properties</w:t>
        </w:r>
        <w:r w:rsidR="00DF6F5C">
          <w:rPr>
            <w:noProof/>
            <w:webHidden/>
          </w:rPr>
          <w:tab/>
        </w:r>
        <w:r w:rsidR="00DF6F5C">
          <w:rPr>
            <w:noProof/>
            <w:webHidden/>
          </w:rPr>
          <w:fldChar w:fldCharType="begin"/>
        </w:r>
        <w:r w:rsidR="00DF6F5C">
          <w:rPr>
            <w:noProof/>
            <w:webHidden/>
          </w:rPr>
          <w:instrText xml:space="preserve"> PAGEREF _Toc6118814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43511396" w14:textId="78C97277"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15" w:history="1">
        <w:r w:rsidR="00DF6F5C" w:rsidRPr="00E6799A">
          <w:rPr>
            <w:rStyle w:val="Hyperlink"/>
            <w:noProof/>
          </w:rPr>
          <w:t>3.7 Array properties</w:t>
        </w:r>
        <w:r w:rsidR="00DF6F5C">
          <w:rPr>
            <w:noProof/>
            <w:webHidden/>
          </w:rPr>
          <w:tab/>
        </w:r>
        <w:r w:rsidR="00DF6F5C">
          <w:rPr>
            <w:noProof/>
            <w:webHidden/>
          </w:rPr>
          <w:fldChar w:fldCharType="begin"/>
        </w:r>
        <w:r w:rsidR="00DF6F5C">
          <w:rPr>
            <w:noProof/>
            <w:webHidden/>
          </w:rPr>
          <w:instrText xml:space="preserve"> PAGEREF _Toc6118815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18693FC1" w14:textId="327C204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6" w:history="1">
        <w:r w:rsidR="00DF6F5C" w:rsidRPr="00E6799A">
          <w:rPr>
            <w:rStyle w:val="Hyperlink"/>
            <w:noProof/>
          </w:rPr>
          <w:t>3.7.1 General</w:t>
        </w:r>
        <w:r w:rsidR="00DF6F5C">
          <w:rPr>
            <w:noProof/>
            <w:webHidden/>
          </w:rPr>
          <w:tab/>
        </w:r>
        <w:r w:rsidR="00DF6F5C">
          <w:rPr>
            <w:noProof/>
            <w:webHidden/>
          </w:rPr>
          <w:fldChar w:fldCharType="begin"/>
        </w:r>
        <w:r w:rsidR="00DF6F5C">
          <w:rPr>
            <w:noProof/>
            <w:webHidden/>
          </w:rPr>
          <w:instrText xml:space="preserve"> PAGEREF _Toc6118816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18BF95EC" w14:textId="6B40D75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7" w:history="1">
        <w:r w:rsidR="00DF6F5C" w:rsidRPr="00E6799A">
          <w:rPr>
            <w:rStyle w:val="Hyperlink"/>
            <w:noProof/>
          </w:rPr>
          <w:t>3.7.2 Default value</w:t>
        </w:r>
        <w:r w:rsidR="00DF6F5C">
          <w:rPr>
            <w:noProof/>
            <w:webHidden/>
          </w:rPr>
          <w:tab/>
        </w:r>
        <w:r w:rsidR="00DF6F5C">
          <w:rPr>
            <w:noProof/>
            <w:webHidden/>
          </w:rPr>
          <w:fldChar w:fldCharType="begin"/>
        </w:r>
        <w:r w:rsidR="00DF6F5C">
          <w:rPr>
            <w:noProof/>
            <w:webHidden/>
          </w:rPr>
          <w:instrText xml:space="preserve"> PAGEREF _Toc6118817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08E74B2A" w14:textId="7391E61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8" w:history="1">
        <w:r w:rsidR="00DF6F5C" w:rsidRPr="00E6799A">
          <w:rPr>
            <w:rStyle w:val="Hyperlink"/>
            <w:noProof/>
          </w:rPr>
          <w:t>3.7.3 Array properties with unique values</w:t>
        </w:r>
        <w:r w:rsidR="00DF6F5C">
          <w:rPr>
            <w:noProof/>
            <w:webHidden/>
          </w:rPr>
          <w:tab/>
        </w:r>
        <w:r w:rsidR="00DF6F5C">
          <w:rPr>
            <w:noProof/>
            <w:webHidden/>
          </w:rPr>
          <w:fldChar w:fldCharType="begin"/>
        </w:r>
        <w:r w:rsidR="00DF6F5C">
          <w:rPr>
            <w:noProof/>
            <w:webHidden/>
          </w:rPr>
          <w:instrText xml:space="preserve"> PAGEREF _Toc6118818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2C3B483A" w14:textId="3FFFBC6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19" w:history="1">
        <w:r w:rsidR="00DF6F5C" w:rsidRPr="00E6799A">
          <w:rPr>
            <w:rStyle w:val="Hyperlink"/>
            <w:noProof/>
          </w:rPr>
          <w:t>3.7.4 Array indices</w:t>
        </w:r>
        <w:r w:rsidR="00DF6F5C">
          <w:rPr>
            <w:noProof/>
            <w:webHidden/>
          </w:rPr>
          <w:tab/>
        </w:r>
        <w:r w:rsidR="00DF6F5C">
          <w:rPr>
            <w:noProof/>
            <w:webHidden/>
          </w:rPr>
          <w:fldChar w:fldCharType="begin"/>
        </w:r>
        <w:r w:rsidR="00DF6F5C">
          <w:rPr>
            <w:noProof/>
            <w:webHidden/>
          </w:rPr>
          <w:instrText xml:space="preserve"> PAGEREF _Toc6118819 \h </w:instrText>
        </w:r>
        <w:r w:rsidR="00DF6F5C">
          <w:rPr>
            <w:noProof/>
            <w:webHidden/>
          </w:rPr>
        </w:r>
        <w:r w:rsidR="00DF6F5C">
          <w:rPr>
            <w:noProof/>
            <w:webHidden/>
          </w:rPr>
          <w:fldChar w:fldCharType="separate"/>
        </w:r>
        <w:r w:rsidR="00DF6F5C">
          <w:rPr>
            <w:noProof/>
            <w:webHidden/>
          </w:rPr>
          <w:t>33</w:t>
        </w:r>
        <w:r w:rsidR="00DF6F5C">
          <w:rPr>
            <w:noProof/>
            <w:webHidden/>
          </w:rPr>
          <w:fldChar w:fldCharType="end"/>
        </w:r>
      </w:hyperlink>
    </w:p>
    <w:p w14:paraId="794E94DC" w14:textId="04AD10F9"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20" w:history="1">
        <w:r w:rsidR="00DF6F5C" w:rsidRPr="00E6799A">
          <w:rPr>
            <w:rStyle w:val="Hyperlink"/>
            <w:noProof/>
          </w:rPr>
          <w:t>3.8 Property bags</w:t>
        </w:r>
        <w:r w:rsidR="00DF6F5C">
          <w:rPr>
            <w:noProof/>
            <w:webHidden/>
          </w:rPr>
          <w:tab/>
        </w:r>
        <w:r w:rsidR="00DF6F5C">
          <w:rPr>
            <w:noProof/>
            <w:webHidden/>
          </w:rPr>
          <w:fldChar w:fldCharType="begin"/>
        </w:r>
        <w:r w:rsidR="00DF6F5C">
          <w:rPr>
            <w:noProof/>
            <w:webHidden/>
          </w:rPr>
          <w:instrText xml:space="preserve"> PAGEREF _Toc6118820 \h </w:instrText>
        </w:r>
        <w:r w:rsidR="00DF6F5C">
          <w:rPr>
            <w:noProof/>
            <w:webHidden/>
          </w:rPr>
        </w:r>
        <w:r w:rsidR="00DF6F5C">
          <w:rPr>
            <w:noProof/>
            <w:webHidden/>
          </w:rPr>
          <w:fldChar w:fldCharType="separate"/>
        </w:r>
        <w:r w:rsidR="00DF6F5C">
          <w:rPr>
            <w:noProof/>
            <w:webHidden/>
          </w:rPr>
          <w:t>34</w:t>
        </w:r>
        <w:r w:rsidR="00DF6F5C">
          <w:rPr>
            <w:noProof/>
            <w:webHidden/>
          </w:rPr>
          <w:fldChar w:fldCharType="end"/>
        </w:r>
      </w:hyperlink>
    </w:p>
    <w:p w14:paraId="56B1BA2D" w14:textId="64557D6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21" w:history="1">
        <w:r w:rsidR="00DF6F5C" w:rsidRPr="00E6799A">
          <w:rPr>
            <w:rStyle w:val="Hyperlink"/>
            <w:noProof/>
          </w:rPr>
          <w:t>3.8.1 General</w:t>
        </w:r>
        <w:r w:rsidR="00DF6F5C">
          <w:rPr>
            <w:noProof/>
            <w:webHidden/>
          </w:rPr>
          <w:tab/>
        </w:r>
        <w:r w:rsidR="00DF6F5C">
          <w:rPr>
            <w:noProof/>
            <w:webHidden/>
          </w:rPr>
          <w:fldChar w:fldCharType="begin"/>
        </w:r>
        <w:r w:rsidR="00DF6F5C">
          <w:rPr>
            <w:noProof/>
            <w:webHidden/>
          </w:rPr>
          <w:instrText xml:space="preserve"> PAGEREF _Toc6118821 \h </w:instrText>
        </w:r>
        <w:r w:rsidR="00DF6F5C">
          <w:rPr>
            <w:noProof/>
            <w:webHidden/>
          </w:rPr>
        </w:r>
        <w:r w:rsidR="00DF6F5C">
          <w:rPr>
            <w:noProof/>
            <w:webHidden/>
          </w:rPr>
          <w:fldChar w:fldCharType="separate"/>
        </w:r>
        <w:r w:rsidR="00DF6F5C">
          <w:rPr>
            <w:noProof/>
            <w:webHidden/>
          </w:rPr>
          <w:t>34</w:t>
        </w:r>
        <w:r w:rsidR="00DF6F5C">
          <w:rPr>
            <w:noProof/>
            <w:webHidden/>
          </w:rPr>
          <w:fldChar w:fldCharType="end"/>
        </w:r>
      </w:hyperlink>
    </w:p>
    <w:p w14:paraId="7B402CBB" w14:textId="2A90F88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22" w:history="1">
        <w:r w:rsidR="00DF6F5C" w:rsidRPr="00E6799A">
          <w:rPr>
            <w:rStyle w:val="Hyperlink"/>
            <w:noProof/>
          </w:rPr>
          <w:t>3.8.2 Tags</w:t>
        </w:r>
        <w:r w:rsidR="00DF6F5C">
          <w:rPr>
            <w:noProof/>
            <w:webHidden/>
          </w:rPr>
          <w:tab/>
        </w:r>
        <w:r w:rsidR="00DF6F5C">
          <w:rPr>
            <w:noProof/>
            <w:webHidden/>
          </w:rPr>
          <w:fldChar w:fldCharType="begin"/>
        </w:r>
        <w:r w:rsidR="00DF6F5C">
          <w:rPr>
            <w:noProof/>
            <w:webHidden/>
          </w:rPr>
          <w:instrText xml:space="preserve"> PAGEREF _Toc6118822 \h </w:instrText>
        </w:r>
        <w:r w:rsidR="00DF6F5C">
          <w:rPr>
            <w:noProof/>
            <w:webHidden/>
          </w:rPr>
        </w:r>
        <w:r w:rsidR="00DF6F5C">
          <w:rPr>
            <w:noProof/>
            <w:webHidden/>
          </w:rPr>
          <w:fldChar w:fldCharType="separate"/>
        </w:r>
        <w:r w:rsidR="00DF6F5C">
          <w:rPr>
            <w:noProof/>
            <w:webHidden/>
          </w:rPr>
          <w:t>34</w:t>
        </w:r>
        <w:r w:rsidR="00DF6F5C">
          <w:rPr>
            <w:noProof/>
            <w:webHidden/>
          </w:rPr>
          <w:fldChar w:fldCharType="end"/>
        </w:r>
      </w:hyperlink>
    </w:p>
    <w:p w14:paraId="680100B6" w14:textId="1D27E195"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23" w:history="1">
        <w:r w:rsidR="00DF6F5C" w:rsidRPr="00E6799A">
          <w:rPr>
            <w:rStyle w:val="Hyperlink"/>
            <w:noProof/>
          </w:rPr>
          <w:t>3.8.2.1 General</w:t>
        </w:r>
        <w:r w:rsidR="00DF6F5C">
          <w:rPr>
            <w:noProof/>
            <w:webHidden/>
          </w:rPr>
          <w:tab/>
        </w:r>
        <w:r w:rsidR="00DF6F5C">
          <w:rPr>
            <w:noProof/>
            <w:webHidden/>
          </w:rPr>
          <w:fldChar w:fldCharType="begin"/>
        </w:r>
        <w:r w:rsidR="00DF6F5C">
          <w:rPr>
            <w:noProof/>
            <w:webHidden/>
          </w:rPr>
          <w:instrText xml:space="preserve"> PAGEREF _Toc6118823 \h </w:instrText>
        </w:r>
        <w:r w:rsidR="00DF6F5C">
          <w:rPr>
            <w:noProof/>
            <w:webHidden/>
          </w:rPr>
        </w:r>
        <w:r w:rsidR="00DF6F5C">
          <w:rPr>
            <w:noProof/>
            <w:webHidden/>
          </w:rPr>
          <w:fldChar w:fldCharType="separate"/>
        </w:r>
        <w:r w:rsidR="00DF6F5C">
          <w:rPr>
            <w:noProof/>
            <w:webHidden/>
          </w:rPr>
          <w:t>34</w:t>
        </w:r>
        <w:r w:rsidR="00DF6F5C">
          <w:rPr>
            <w:noProof/>
            <w:webHidden/>
          </w:rPr>
          <w:fldChar w:fldCharType="end"/>
        </w:r>
      </w:hyperlink>
    </w:p>
    <w:p w14:paraId="09852CD9" w14:textId="79692284"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24" w:history="1">
        <w:r w:rsidR="00DF6F5C" w:rsidRPr="00E6799A">
          <w:rPr>
            <w:rStyle w:val="Hyperlink"/>
            <w:noProof/>
          </w:rPr>
          <w:t>3.8.2.2 Tag metadata</w:t>
        </w:r>
        <w:r w:rsidR="00DF6F5C">
          <w:rPr>
            <w:noProof/>
            <w:webHidden/>
          </w:rPr>
          <w:tab/>
        </w:r>
        <w:r w:rsidR="00DF6F5C">
          <w:rPr>
            <w:noProof/>
            <w:webHidden/>
          </w:rPr>
          <w:fldChar w:fldCharType="begin"/>
        </w:r>
        <w:r w:rsidR="00DF6F5C">
          <w:rPr>
            <w:noProof/>
            <w:webHidden/>
          </w:rPr>
          <w:instrText xml:space="preserve"> PAGEREF _Toc6118824 \h </w:instrText>
        </w:r>
        <w:r w:rsidR="00DF6F5C">
          <w:rPr>
            <w:noProof/>
            <w:webHidden/>
          </w:rPr>
        </w:r>
        <w:r w:rsidR="00DF6F5C">
          <w:rPr>
            <w:noProof/>
            <w:webHidden/>
          </w:rPr>
          <w:fldChar w:fldCharType="separate"/>
        </w:r>
        <w:r w:rsidR="00DF6F5C">
          <w:rPr>
            <w:noProof/>
            <w:webHidden/>
          </w:rPr>
          <w:t>34</w:t>
        </w:r>
        <w:r w:rsidR="00DF6F5C">
          <w:rPr>
            <w:noProof/>
            <w:webHidden/>
          </w:rPr>
          <w:fldChar w:fldCharType="end"/>
        </w:r>
      </w:hyperlink>
    </w:p>
    <w:p w14:paraId="5516356E" w14:textId="0334D5D1"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25" w:history="1">
        <w:r w:rsidR="00DF6F5C" w:rsidRPr="00E6799A">
          <w:rPr>
            <w:rStyle w:val="Hyperlink"/>
            <w:noProof/>
          </w:rPr>
          <w:t>3.9 Date/time properties</w:t>
        </w:r>
        <w:r w:rsidR="00DF6F5C">
          <w:rPr>
            <w:noProof/>
            <w:webHidden/>
          </w:rPr>
          <w:tab/>
        </w:r>
        <w:r w:rsidR="00DF6F5C">
          <w:rPr>
            <w:noProof/>
            <w:webHidden/>
          </w:rPr>
          <w:fldChar w:fldCharType="begin"/>
        </w:r>
        <w:r w:rsidR="00DF6F5C">
          <w:rPr>
            <w:noProof/>
            <w:webHidden/>
          </w:rPr>
          <w:instrText xml:space="preserve"> PAGEREF _Toc6118825 \h </w:instrText>
        </w:r>
        <w:r w:rsidR="00DF6F5C">
          <w:rPr>
            <w:noProof/>
            <w:webHidden/>
          </w:rPr>
        </w:r>
        <w:r w:rsidR="00DF6F5C">
          <w:rPr>
            <w:noProof/>
            <w:webHidden/>
          </w:rPr>
          <w:fldChar w:fldCharType="separate"/>
        </w:r>
        <w:r w:rsidR="00DF6F5C">
          <w:rPr>
            <w:noProof/>
            <w:webHidden/>
          </w:rPr>
          <w:t>35</w:t>
        </w:r>
        <w:r w:rsidR="00DF6F5C">
          <w:rPr>
            <w:noProof/>
            <w:webHidden/>
          </w:rPr>
          <w:fldChar w:fldCharType="end"/>
        </w:r>
      </w:hyperlink>
    </w:p>
    <w:p w14:paraId="500CAA6E" w14:textId="08D06B67"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26" w:history="1">
        <w:r w:rsidR="00DF6F5C" w:rsidRPr="00E6799A">
          <w:rPr>
            <w:rStyle w:val="Hyperlink"/>
            <w:noProof/>
          </w:rPr>
          <w:t>3.10 URI-valued properties</w:t>
        </w:r>
        <w:r w:rsidR="00DF6F5C">
          <w:rPr>
            <w:noProof/>
            <w:webHidden/>
          </w:rPr>
          <w:tab/>
        </w:r>
        <w:r w:rsidR="00DF6F5C">
          <w:rPr>
            <w:noProof/>
            <w:webHidden/>
          </w:rPr>
          <w:fldChar w:fldCharType="begin"/>
        </w:r>
        <w:r w:rsidR="00DF6F5C">
          <w:rPr>
            <w:noProof/>
            <w:webHidden/>
          </w:rPr>
          <w:instrText xml:space="preserve"> PAGEREF _Toc6118826 \h </w:instrText>
        </w:r>
        <w:r w:rsidR="00DF6F5C">
          <w:rPr>
            <w:noProof/>
            <w:webHidden/>
          </w:rPr>
        </w:r>
        <w:r w:rsidR="00DF6F5C">
          <w:rPr>
            <w:noProof/>
            <w:webHidden/>
          </w:rPr>
          <w:fldChar w:fldCharType="separate"/>
        </w:r>
        <w:r w:rsidR="00DF6F5C">
          <w:rPr>
            <w:noProof/>
            <w:webHidden/>
          </w:rPr>
          <w:t>36</w:t>
        </w:r>
        <w:r w:rsidR="00DF6F5C">
          <w:rPr>
            <w:noProof/>
            <w:webHidden/>
          </w:rPr>
          <w:fldChar w:fldCharType="end"/>
        </w:r>
      </w:hyperlink>
    </w:p>
    <w:p w14:paraId="10F32644" w14:textId="110994F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27" w:history="1">
        <w:r w:rsidR="00DF6F5C" w:rsidRPr="00E6799A">
          <w:rPr>
            <w:rStyle w:val="Hyperlink"/>
            <w:noProof/>
          </w:rPr>
          <w:t>3.10.1 General</w:t>
        </w:r>
        <w:r w:rsidR="00DF6F5C">
          <w:rPr>
            <w:noProof/>
            <w:webHidden/>
          </w:rPr>
          <w:tab/>
        </w:r>
        <w:r w:rsidR="00DF6F5C">
          <w:rPr>
            <w:noProof/>
            <w:webHidden/>
          </w:rPr>
          <w:fldChar w:fldCharType="begin"/>
        </w:r>
        <w:r w:rsidR="00DF6F5C">
          <w:rPr>
            <w:noProof/>
            <w:webHidden/>
          </w:rPr>
          <w:instrText xml:space="preserve"> PAGEREF _Toc6118827 \h </w:instrText>
        </w:r>
        <w:r w:rsidR="00DF6F5C">
          <w:rPr>
            <w:noProof/>
            <w:webHidden/>
          </w:rPr>
        </w:r>
        <w:r w:rsidR="00DF6F5C">
          <w:rPr>
            <w:noProof/>
            <w:webHidden/>
          </w:rPr>
          <w:fldChar w:fldCharType="separate"/>
        </w:r>
        <w:r w:rsidR="00DF6F5C">
          <w:rPr>
            <w:noProof/>
            <w:webHidden/>
          </w:rPr>
          <w:t>36</w:t>
        </w:r>
        <w:r w:rsidR="00DF6F5C">
          <w:rPr>
            <w:noProof/>
            <w:webHidden/>
          </w:rPr>
          <w:fldChar w:fldCharType="end"/>
        </w:r>
      </w:hyperlink>
    </w:p>
    <w:p w14:paraId="5B0FAC2F" w14:textId="28FE849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28" w:history="1">
        <w:r w:rsidR="00DF6F5C" w:rsidRPr="00E6799A">
          <w:rPr>
            <w:rStyle w:val="Hyperlink"/>
            <w:noProof/>
          </w:rPr>
          <w:t>3.10.2 URIs that use the file scheme</w:t>
        </w:r>
        <w:r w:rsidR="00DF6F5C">
          <w:rPr>
            <w:noProof/>
            <w:webHidden/>
          </w:rPr>
          <w:tab/>
        </w:r>
        <w:r w:rsidR="00DF6F5C">
          <w:rPr>
            <w:noProof/>
            <w:webHidden/>
          </w:rPr>
          <w:fldChar w:fldCharType="begin"/>
        </w:r>
        <w:r w:rsidR="00DF6F5C">
          <w:rPr>
            <w:noProof/>
            <w:webHidden/>
          </w:rPr>
          <w:instrText xml:space="preserve"> PAGEREF _Toc6118828 \h </w:instrText>
        </w:r>
        <w:r w:rsidR="00DF6F5C">
          <w:rPr>
            <w:noProof/>
            <w:webHidden/>
          </w:rPr>
        </w:r>
        <w:r w:rsidR="00DF6F5C">
          <w:rPr>
            <w:noProof/>
            <w:webHidden/>
          </w:rPr>
          <w:fldChar w:fldCharType="separate"/>
        </w:r>
        <w:r w:rsidR="00DF6F5C">
          <w:rPr>
            <w:noProof/>
            <w:webHidden/>
          </w:rPr>
          <w:t>37</w:t>
        </w:r>
        <w:r w:rsidR="00DF6F5C">
          <w:rPr>
            <w:noProof/>
            <w:webHidden/>
          </w:rPr>
          <w:fldChar w:fldCharType="end"/>
        </w:r>
      </w:hyperlink>
    </w:p>
    <w:p w14:paraId="034D6ABC" w14:textId="4D17989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29" w:history="1">
        <w:r w:rsidR="00DF6F5C" w:rsidRPr="00E6799A">
          <w:rPr>
            <w:rStyle w:val="Hyperlink"/>
            <w:noProof/>
          </w:rPr>
          <w:t>3.10.3 URIs that use the sarif scheme</w:t>
        </w:r>
        <w:r w:rsidR="00DF6F5C">
          <w:rPr>
            <w:noProof/>
            <w:webHidden/>
          </w:rPr>
          <w:tab/>
        </w:r>
        <w:r w:rsidR="00DF6F5C">
          <w:rPr>
            <w:noProof/>
            <w:webHidden/>
          </w:rPr>
          <w:fldChar w:fldCharType="begin"/>
        </w:r>
        <w:r w:rsidR="00DF6F5C">
          <w:rPr>
            <w:noProof/>
            <w:webHidden/>
          </w:rPr>
          <w:instrText xml:space="preserve"> PAGEREF _Toc6118829 \h </w:instrText>
        </w:r>
        <w:r w:rsidR="00DF6F5C">
          <w:rPr>
            <w:noProof/>
            <w:webHidden/>
          </w:rPr>
        </w:r>
        <w:r w:rsidR="00DF6F5C">
          <w:rPr>
            <w:noProof/>
            <w:webHidden/>
          </w:rPr>
          <w:fldChar w:fldCharType="separate"/>
        </w:r>
        <w:r w:rsidR="00DF6F5C">
          <w:rPr>
            <w:noProof/>
            <w:webHidden/>
          </w:rPr>
          <w:t>38</w:t>
        </w:r>
        <w:r w:rsidR="00DF6F5C">
          <w:rPr>
            <w:noProof/>
            <w:webHidden/>
          </w:rPr>
          <w:fldChar w:fldCharType="end"/>
        </w:r>
      </w:hyperlink>
    </w:p>
    <w:p w14:paraId="4C0451BD" w14:textId="1D3E0C5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0" w:history="1">
        <w:r w:rsidR="00DF6F5C" w:rsidRPr="00E6799A">
          <w:rPr>
            <w:rStyle w:val="Hyperlink"/>
            <w:noProof/>
          </w:rPr>
          <w:t>3.10.4 Internationalized Resource Identifiers (IRIs)</w:t>
        </w:r>
        <w:r w:rsidR="00DF6F5C">
          <w:rPr>
            <w:noProof/>
            <w:webHidden/>
          </w:rPr>
          <w:tab/>
        </w:r>
        <w:r w:rsidR="00DF6F5C">
          <w:rPr>
            <w:noProof/>
            <w:webHidden/>
          </w:rPr>
          <w:fldChar w:fldCharType="begin"/>
        </w:r>
        <w:r w:rsidR="00DF6F5C">
          <w:rPr>
            <w:noProof/>
            <w:webHidden/>
          </w:rPr>
          <w:instrText xml:space="preserve"> PAGEREF _Toc6118830 \h </w:instrText>
        </w:r>
        <w:r w:rsidR="00DF6F5C">
          <w:rPr>
            <w:noProof/>
            <w:webHidden/>
          </w:rPr>
        </w:r>
        <w:r w:rsidR="00DF6F5C">
          <w:rPr>
            <w:noProof/>
            <w:webHidden/>
          </w:rPr>
          <w:fldChar w:fldCharType="separate"/>
        </w:r>
        <w:r w:rsidR="00DF6F5C">
          <w:rPr>
            <w:noProof/>
            <w:webHidden/>
          </w:rPr>
          <w:t>38</w:t>
        </w:r>
        <w:r w:rsidR="00DF6F5C">
          <w:rPr>
            <w:noProof/>
            <w:webHidden/>
          </w:rPr>
          <w:fldChar w:fldCharType="end"/>
        </w:r>
      </w:hyperlink>
    </w:p>
    <w:p w14:paraId="5CC09647" w14:textId="41D545D2"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31" w:history="1">
        <w:r w:rsidR="00DF6F5C" w:rsidRPr="00E6799A">
          <w:rPr>
            <w:rStyle w:val="Hyperlink"/>
            <w:noProof/>
          </w:rPr>
          <w:t>3.11 message object</w:t>
        </w:r>
        <w:r w:rsidR="00DF6F5C">
          <w:rPr>
            <w:noProof/>
            <w:webHidden/>
          </w:rPr>
          <w:tab/>
        </w:r>
        <w:r w:rsidR="00DF6F5C">
          <w:rPr>
            <w:noProof/>
            <w:webHidden/>
          </w:rPr>
          <w:fldChar w:fldCharType="begin"/>
        </w:r>
        <w:r w:rsidR="00DF6F5C">
          <w:rPr>
            <w:noProof/>
            <w:webHidden/>
          </w:rPr>
          <w:instrText xml:space="preserve"> PAGEREF _Toc6118831 \h </w:instrText>
        </w:r>
        <w:r w:rsidR="00DF6F5C">
          <w:rPr>
            <w:noProof/>
            <w:webHidden/>
          </w:rPr>
        </w:r>
        <w:r w:rsidR="00DF6F5C">
          <w:rPr>
            <w:noProof/>
            <w:webHidden/>
          </w:rPr>
          <w:fldChar w:fldCharType="separate"/>
        </w:r>
        <w:r w:rsidR="00DF6F5C">
          <w:rPr>
            <w:noProof/>
            <w:webHidden/>
          </w:rPr>
          <w:t>38</w:t>
        </w:r>
        <w:r w:rsidR="00DF6F5C">
          <w:rPr>
            <w:noProof/>
            <w:webHidden/>
          </w:rPr>
          <w:fldChar w:fldCharType="end"/>
        </w:r>
      </w:hyperlink>
    </w:p>
    <w:p w14:paraId="635211BC" w14:textId="52D3FD4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2" w:history="1">
        <w:r w:rsidR="00DF6F5C" w:rsidRPr="00E6799A">
          <w:rPr>
            <w:rStyle w:val="Hyperlink"/>
            <w:noProof/>
          </w:rPr>
          <w:t>3.11.1 General</w:t>
        </w:r>
        <w:r w:rsidR="00DF6F5C">
          <w:rPr>
            <w:noProof/>
            <w:webHidden/>
          </w:rPr>
          <w:tab/>
        </w:r>
        <w:r w:rsidR="00DF6F5C">
          <w:rPr>
            <w:noProof/>
            <w:webHidden/>
          </w:rPr>
          <w:fldChar w:fldCharType="begin"/>
        </w:r>
        <w:r w:rsidR="00DF6F5C">
          <w:rPr>
            <w:noProof/>
            <w:webHidden/>
          </w:rPr>
          <w:instrText xml:space="preserve"> PAGEREF _Toc6118832 \h </w:instrText>
        </w:r>
        <w:r w:rsidR="00DF6F5C">
          <w:rPr>
            <w:noProof/>
            <w:webHidden/>
          </w:rPr>
        </w:r>
        <w:r w:rsidR="00DF6F5C">
          <w:rPr>
            <w:noProof/>
            <w:webHidden/>
          </w:rPr>
          <w:fldChar w:fldCharType="separate"/>
        </w:r>
        <w:r w:rsidR="00DF6F5C">
          <w:rPr>
            <w:noProof/>
            <w:webHidden/>
          </w:rPr>
          <w:t>38</w:t>
        </w:r>
        <w:r w:rsidR="00DF6F5C">
          <w:rPr>
            <w:noProof/>
            <w:webHidden/>
          </w:rPr>
          <w:fldChar w:fldCharType="end"/>
        </w:r>
      </w:hyperlink>
    </w:p>
    <w:p w14:paraId="5E7F415F" w14:textId="66FE9C6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3" w:history="1">
        <w:r w:rsidR="00DF6F5C" w:rsidRPr="00E6799A">
          <w:rPr>
            <w:rStyle w:val="Hyperlink"/>
            <w:noProof/>
          </w:rPr>
          <w:t>3.11.2 Constraints</w:t>
        </w:r>
        <w:r w:rsidR="00DF6F5C">
          <w:rPr>
            <w:noProof/>
            <w:webHidden/>
          </w:rPr>
          <w:tab/>
        </w:r>
        <w:r w:rsidR="00DF6F5C">
          <w:rPr>
            <w:noProof/>
            <w:webHidden/>
          </w:rPr>
          <w:fldChar w:fldCharType="begin"/>
        </w:r>
        <w:r w:rsidR="00DF6F5C">
          <w:rPr>
            <w:noProof/>
            <w:webHidden/>
          </w:rPr>
          <w:instrText xml:space="preserve"> PAGEREF _Toc6118833 \h </w:instrText>
        </w:r>
        <w:r w:rsidR="00DF6F5C">
          <w:rPr>
            <w:noProof/>
            <w:webHidden/>
          </w:rPr>
        </w:r>
        <w:r w:rsidR="00DF6F5C">
          <w:rPr>
            <w:noProof/>
            <w:webHidden/>
          </w:rPr>
          <w:fldChar w:fldCharType="separate"/>
        </w:r>
        <w:r w:rsidR="00DF6F5C">
          <w:rPr>
            <w:noProof/>
            <w:webHidden/>
          </w:rPr>
          <w:t>38</w:t>
        </w:r>
        <w:r w:rsidR="00DF6F5C">
          <w:rPr>
            <w:noProof/>
            <w:webHidden/>
          </w:rPr>
          <w:fldChar w:fldCharType="end"/>
        </w:r>
      </w:hyperlink>
    </w:p>
    <w:p w14:paraId="52FBBED0" w14:textId="339659F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4" w:history="1">
        <w:r w:rsidR="00DF6F5C" w:rsidRPr="00E6799A">
          <w:rPr>
            <w:rStyle w:val="Hyperlink"/>
            <w:noProof/>
          </w:rPr>
          <w:t>3.11.3 Plain text messages</w:t>
        </w:r>
        <w:r w:rsidR="00DF6F5C">
          <w:rPr>
            <w:noProof/>
            <w:webHidden/>
          </w:rPr>
          <w:tab/>
        </w:r>
        <w:r w:rsidR="00DF6F5C">
          <w:rPr>
            <w:noProof/>
            <w:webHidden/>
          </w:rPr>
          <w:fldChar w:fldCharType="begin"/>
        </w:r>
        <w:r w:rsidR="00DF6F5C">
          <w:rPr>
            <w:noProof/>
            <w:webHidden/>
          </w:rPr>
          <w:instrText xml:space="preserve"> PAGEREF _Toc6118834 \h </w:instrText>
        </w:r>
        <w:r w:rsidR="00DF6F5C">
          <w:rPr>
            <w:noProof/>
            <w:webHidden/>
          </w:rPr>
        </w:r>
        <w:r w:rsidR="00DF6F5C">
          <w:rPr>
            <w:noProof/>
            <w:webHidden/>
          </w:rPr>
          <w:fldChar w:fldCharType="separate"/>
        </w:r>
        <w:r w:rsidR="00DF6F5C">
          <w:rPr>
            <w:noProof/>
            <w:webHidden/>
          </w:rPr>
          <w:t>39</w:t>
        </w:r>
        <w:r w:rsidR="00DF6F5C">
          <w:rPr>
            <w:noProof/>
            <w:webHidden/>
          </w:rPr>
          <w:fldChar w:fldCharType="end"/>
        </w:r>
      </w:hyperlink>
    </w:p>
    <w:p w14:paraId="1ED42195" w14:textId="5D01E1F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5" w:history="1">
        <w:r w:rsidR="00DF6F5C" w:rsidRPr="00E6799A">
          <w:rPr>
            <w:rStyle w:val="Hyperlink"/>
            <w:noProof/>
          </w:rPr>
          <w:t>3.11.4 Formatted messages</w:t>
        </w:r>
        <w:r w:rsidR="00DF6F5C">
          <w:rPr>
            <w:noProof/>
            <w:webHidden/>
          </w:rPr>
          <w:tab/>
        </w:r>
        <w:r w:rsidR="00DF6F5C">
          <w:rPr>
            <w:noProof/>
            <w:webHidden/>
          </w:rPr>
          <w:fldChar w:fldCharType="begin"/>
        </w:r>
        <w:r w:rsidR="00DF6F5C">
          <w:rPr>
            <w:noProof/>
            <w:webHidden/>
          </w:rPr>
          <w:instrText xml:space="preserve"> PAGEREF _Toc6118835 \h </w:instrText>
        </w:r>
        <w:r w:rsidR="00DF6F5C">
          <w:rPr>
            <w:noProof/>
            <w:webHidden/>
          </w:rPr>
        </w:r>
        <w:r w:rsidR="00DF6F5C">
          <w:rPr>
            <w:noProof/>
            <w:webHidden/>
          </w:rPr>
          <w:fldChar w:fldCharType="separate"/>
        </w:r>
        <w:r w:rsidR="00DF6F5C">
          <w:rPr>
            <w:noProof/>
            <w:webHidden/>
          </w:rPr>
          <w:t>39</w:t>
        </w:r>
        <w:r w:rsidR="00DF6F5C">
          <w:rPr>
            <w:noProof/>
            <w:webHidden/>
          </w:rPr>
          <w:fldChar w:fldCharType="end"/>
        </w:r>
      </w:hyperlink>
    </w:p>
    <w:p w14:paraId="4B1919CF" w14:textId="62293DEF"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36" w:history="1">
        <w:r w:rsidR="00DF6F5C" w:rsidRPr="00E6799A">
          <w:rPr>
            <w:rStyle w:val="Hyperlink"/>
            <w:noProof/>
          </w:rPr>
          <w:t>3.11.4.1 General</w:t>
        </w:r>
        <w:r w:rsidR="00DF6F5C">
          <w:rPr>
            <w:noProof/>
            <w:webHidden/>
          </w:rPr>
          <w:tab/>
        </w:r>
        <w:r w:rsidR="00DF6F5C">
          <w:rPr>
            <w:noProof/>
            <w:webHidden/>
          </w:rPr>
          <w:fldChar w:fldCharType="begin"/>
        </w:r>
        <w:r w:rsidR="00DF6F5C">
          <w:rPr>
            <w:noProof/>
            <w:webHidden/>
          </w:rPr>
          <w:instrText xml:space="preserve"> PAGEREF _Toc6118836 \h </w:instrText>
        </w:r>
        <w:r w:rsidR="00DF6F5C">
          <w:rPr>
            <w:noProof/>
            <w:webHidden/>
          </w:rPr>
        </w:r>
        <w:r w:rsidR="00DF6F5C">
          <w:rPr>
            <w:noProof/>
            <w:webHidden/>
          </w:rPr>
          <w:fldChar w:fldCharType="separate"/>
        </w:r>
        <w:r w:rsidR="00DF6F5C">
          <w:rPr>
            <w:noProof/>
            <w:webHidden/>
          </w:rPr>
          <w:t>39</w:t>
        </w:r>
        <w:r w:rsidR="00DF6F5C">
          <w:rPr>
            <w:noProof/>
            <w:webHidden/>
          </w:rPr>
          <w:fldChar w:fldCharType="end"/>
        </w:r>
      </w:hyperlink>
    </w:p>
    <w:p w14:paraId="1CFFFB62" w14:textId="64417800"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37" w:history="1">
        <w:r w:rsidR="00DF6F5C" w:rsidRPr="00E6799A">
          <w:rPr>
            <w:rStyle w:val="Hyperlink"/>
            <w:noProof/>
          </w:rPr>
          <w:t>3.11.4.2 Security implications</w:t>
        </w:r>
        <w:r w:rsidR="00DF6F5C">
          <w:rPr>
            <w:noProof/>
            <w:webHidden/>
          </w:rPr>
          <w:tab/>
        </w:r>
        <w:r w:rsidR="00DF6F5C">
          <w:rPr>
            <w:noProof/>
            <w:webHidden/>
          </w:rPr>
          <w:fldChar w:fldCharType="begin"/>
        </w:r>
        <w:r w:rsidR="00DF6F5C">
          <w:rPr>
            <w:noProof/>
            <w:webHidden/>
          </w:rPr>
          <w:instrText xml:space="preserve"> PAGEREF _Toc6118837 \h </w:instrText>
        </w:r>
        <w:r w:rsidR="00DF6F5C">
          <w:rPr>
            <w:noProof/>
            <w:webHidden/>
          </w:rPr>
        </w:r>
        <w:r w:rsidR="00DF6F5C">
          <w:rPr>
            <w:noProof/>
            <w:webHidden/>
          </w:rPr>
          <w:fldChar w:fldCharType="separate"/>
        </w:r>
        <w:r w:rsidR="00DF6F5C">
          <w:rPr>
            <w:noProof/>
            <w:webHidden/>
          </w:rPr>
          <w:t>39</w:t>
        </w:r>
        <w:r w:rsidR="00DF6F5C">
          <w:rPr>
            <w:noProof/>
            <w:webHidden/>
          </w:rPr>
          <w:fldChar w:fldCharType="end"/>
        </w:r>
      </w:hyperlink>
    </w:p>
    <w:p w14:paraId="235BA8A2" w14:textId="2496A01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8" w:history="1">
        <w:r w:rsidR="00DF6F5C" w:rsidRPr="00E6799A">
          <w:rPr>
            <w:rStyle w:val="Hyperlink"/>
            <w:noProof/>
          </w:rPr>
          <w:t>3.11.5 Messages with placeholders</w:t>
        </w:r>
        <w:r w:rsidR="00DF6F5C">
          <w:rPr>
            <w:noProof/>
            <w:webHidden/>
          </w:rPr>
          <w:tab/>
        </w:r>
        <w:r w:rsidR="00DF6F5C">
          <w:rPr>
            <w:noProof/>
            <w:webHidden/>
          </w:rPr>
          <w:fldChar w:fldCharType="begin"/>
        </w:r>
        <w:r w:rsidR="00DF6F5C">
          <w:rPr>
            <w:noProof/>
            <w:webHidden/>
          </w:rPr>
          <w:instrText xml:space="preserve"> PAGEREF _Toc6118838 \h </w:instrText>
        </w:r>
        <w:r w:rsidR="00DF6F5C">
          <w:rPr>
            <w:noProof/>
            <w:webHidden/>
          </w:rPr>
        </w:r>
        <w:r w:rsidR="00DF6F5C">
          <w:rPr>
            <w:noProof/>
            <w:webHidden/>
          </w:rPr>
          <w:fldChar w:fldCharType="separate"/>
        </w:r>
        <w:r w:rsidR="00DF6F5C">
          <w:rPr>
            <w:noProof/>
            <w:webHidden/>
          </w:rPr>
          <w:t>39</w:t>
        </w:r>
        <w:r w:rsidR="00DF6F5C">
          <w:rPr>
            <w:noProof/>
            <w:webHidden/>
          </w:rPr>
          <w:fldChar w:fldCharType="end"/>
        </w:r>
      </w:hyperlink>
    </w:p>
    <w:p w14:paraId="0E611404" w14:textId="201052D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39" w:history="1">
        <w:r w:rsidR="00DF6F5C" w:rsidRPr="00E6799A">
          <w:rPr>
            <w:rStyle w:val="Hyperlink"/>
            <w:noProof/>
          </w:rPr>
          <w:t>3.11.6 Messages with embedded links</w:t>
        </w:r>
        <w:r w:rsidR="00DF6F5C">
          <w:rPr>
            <w:noProof/>
            <w:webHidden/>
          </w:rPr>
          <w:tab/>
        </w:r>
        <w:r w:rsidR="00DF6F5C">
          <w:rPr>
            <w:noProof/>
            <w:webHidden/>
          </w:rPr>
          <w:fldChar w:fldCharType="begin"/>
        </w:r>
        <w:r w:rsidR="00DF6F5C">
          <w:rPr>
            <w:noProof/>
            <w:webHidden/>
          </w:rPr>
          <w:instrText xml:space="preserve"> PAGEREF _Toc6118839 \h </w:instrText>
        </w:r>
        <w:r w:rsidR="00DF6F5C">
          <w:rPr>
            <w:noProof/>
            <w:webHidden/>
          </w:rPr>
        </w:r>
        <w:r w:rsidR="00DF6F5C">
          <w:rPr>
            <w:noProof/>
            <w:webHidden/>
          </w:rPr>
          <w:fldChar w:fldCharType="separate"/>
        </w:r>
        <w:r w:rsidR="00DF6F5C">
          <w:rPr>
            <w:noProof/>
            <w:webHidden/>
          </w:rPr>
          <w:t>40</w:t>
        </w:r>
        <w:r w:rsidR="00DF6F5C">
          <w:rPr>
            <w:noProof/>
            <w:webHidden/>
          </w:rPr>
          <w:fldChar w:fldCharType="end"/>
        </w:r>
      </w:hyperlink>
    </w:p>
    <w:p w14:paraId="3D4983AB" w14:textId="6CC10DC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0" w:history="1">
        <w:r w:rsidR="00DF6F5C" w:rsidRPr="00E6799A">
          <w:rPr>
            <w:rStyle w:val="Hyperlink"/>
            <w:noProof/>
          </w:rPr>
          <w:t>3.11.7 Message string lookup</w:t>
        </w:r>
        <w:r w:rsidR="00DF6F5C">
          <w:rPr>
            <w:noProof/>
            <w:webHidden/>
          </w:rPr>
          <w:tab/>
        </w:r>
        <w:r w:rsidR="00DF6F5C">
          <w:rPr>
            <w:noProof/>
            <w:webHidden/>
          </w:rPr>
          <w:fldChar w:fldCharType="begin"/>
        </w:r>
        <w:r w:rsidR="00DF6F5C">
          <w:rPr>
            <w:noProof/>
            <w:webHidden/>
          </w:rPr>
          <w:instrText xml:space="preserve"> PAGEREF _Toc6118840 \h </w:instrText>
        </w:r>
        <w:r w:rsidR="00DF6F5C">
          <w:rPr>
            <w:noProof/>
            <w:webHidden/>
          </w:rPr>
        </w:r>
        <w:r w:rsidR="00DF6F5C">
          <w:rPr>
            <w:noProof/>
            <w:webHidden/>
          </w:rPr>
          <w:fldChar w:fldCharType="separate"/>
        </w:r>
        <w:r w:rsidR="00DF6F5C">
          <w:rPr>
            <w:noProof/>
            <w:webHidden/>
          </w:rPr>
          <w:t>42</w:t>
        </w:r>
        <w:r w:rsidR="00DF6F5C">
          <w:rPr>
            <w:noProof/>
            <w:webHidden/>
          </w:rPr>
          <w:fldChar w:fldCharType="end"/>
        </w:r>
      </w:hyperlink>
    </w:p>
    <w:p w14:paraId="484D0306" w14:textId="0245F77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1" w:history="1">
        <w:r w:rsidR="00DF6F5C" w:rsidRPr="00E6799A">
          <w:rPr>
            <w:rStyle w:val="Hyperlink"/>
            <w:noProof/>
          </w:rPr>
          <w:t>3.11.8 text property</w:t>
        </w:r>
        <w:r w:rsidR="00DF6F5C">
          <w:rPr>
            <w:noProof/>
            <w:webHidden/>
          </w:rPr>
          <w:tab/>
        </w:r>
        <w:r w:rsidR="00DF6F5C">
          <w:rPr>
            <w:noProof/>
            <w:webHidden/>
          </w:rPr>
          <w:fldChar w:fldCharType="begin"/>
        </w:r>
        <w:r w:rsidR="00DF6F5C">
          <w:rPr>
            <w:noProof/>
            <w:webHidden/>
          </w:rPr>
          <w:instrText xml:space="preserve"> PAGEREF _Toc6118841 \h </w:instrText>
        </w:r>
        <w:r w:rsidR="00DF6F5C">
          <w:rPr>
            <w:noProof/>
            <w:webHidden/>
          </w:rPr>
        </w:r>
        <w:r w:rsidR="00DF6F5C">
          <w:rPr>
            <w:noProof/>
            <w:webHidden/>
          </w:rPr>
          <w:fldChar w:fldCharType="separate"/>
        </w:r>
        <w:r w:rsidR="00DF6F5C">
          <w:rPr>
            <w:noProof/>
            <w:webHidden/>
          </w:rPr>
          <w:t>43</w:t>
        </w:r>
        <w:r w:rsidR="00DF6F5C">
          <w:rPr>
            <w:noProof/>
            <w:webHidden/>
          </w:rPr>
          <w:fldChar w:fldCharType="end"/>
        </w:r>
      </w:hyperlink>
    </w:p>
    <w:p w14:paraId="4D79D718" w14:textId="16C6BDD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2" w:history="1">
        <w:r w:rsidR="00DF6F5C" w:rsidRPr="00E6799A">
          <w:rPr>
            <w:rStyle w:val="Hyperlink"/>
            <w:noProof/>
          </w:rPr>
          <w:t>3.11.9 markdown property</w:t>
        </w:r>
        <w:r w:rsidR="00DF6F5C">
          <w:rPr>
            <w:noProof/>
            <w:webHidden/>
          </w:rPr>
          <w:tab/>
        </w:r>
        <w:r w:rsidR="00DF6F5C">
          <w:rPr>
            <w:noProof/>
            <w:webHidden/>
          </w:rPr>
          <w:fldChar w:fldCharType="begin"/>
        </w:r>
        <w:r w:rsidR="00DF6F5C">
          <w:rPr>
            <w:noProof/>
            <w:webHidden/>
          </w:rPr>
          <w:instrText xml:space="preserve"> PAGEREF _Toc6118842 \h </w:instrText>
        </w:r>
        <w:r w:rsidR="00DF6F5C">
          <w:rPr>
            <w:noProof/>
            <w:webHidden/>
          </w:rPr>
        </w:r>
        <w:r w:rsidR="00DF6F5C">
          <w:rPr>
            <w:noProof/>
            <w:webHidden/>
          </w:rPr>
          <w:fldChar w:fldCharType="separate"/>
        </w:r>
        <w:r w:rsidR="00DF6F5C">
          <w:rPr>
            <w:noProof/>
            <w:webHidden/>
          </w:rPr>
          <w:t>43</w:t>
        </w:r>
        <w:r w:rsidR="00DF6F5C">
          <w:rPr>
            <w:noProof/>
            <w:webHidden/>
          </w:rPr>
          <w:fldChar w:fldCharType="end"/>
        </w:r>
      </w:hyperlink>
    </w:p>
    <w:p w14:paraId="563D8C5C" w14:textId="0DC88E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3" w:history="1">
        <w:r w:rsidR="00DF6F5C" w:rsidRPr="00E6799A">
          <w:rPr>
            <w:rStyle w:val="Hyperlink"/>
            <w:noProof/>
          </w:rPr>
          <w:t>3.11.10 id property</w:t>
        </w:r>
        <w:r w:rsidR="00DF6F5C">
          <w:rPr>
            <w:noProof/>
            <w:webHidden/>
          </w:rPr>
          <w:tab/>
        </w:r>
        <w:r w:rsidR="00DF6F5C">
          <w:rPr>
            <w:noProof/>
            <w:webHidden/>
          </w:rPr>
          <w:fldChar w:fldCharType="begin"/>
        </w:r>
        <w:r w:rsidR="00DF6F5C">
          <w:rPr>
            <w:noProof/>
            <w:webHidden/>
          </w:rPr>
          <w:instrText xml:space="preserve"> PAGEREF _Toc6118843 \h </w:instrText>
        </w:r>
        <w:r w:rsidR="00DF6F5C">
          <w:rPr>
            <w:noProof/>
            <w:webHidden/>
          </w:rPr>
        </w:r>
        <w:r w:rsidR="00DF6F5C">
          <w:rPr>
            <w:noProof/>
            <w:webHidden/>
          </w:rPr>
          <w:fldChar w:fldCharType="separate"/>
        </w:r>
        <w:r w:rsidR="00DF6F5C">
          <w:rPr>
            <w:noProof/>
            <w:webHidden/>
          </w:rPr>
          <w:t>43</w:t>
        </w:r>
        <w:r w:rsidR="00DF6F5C">
          <w:rPr>
            <w:noProof/>
            <w:webHidden/>
          </w:rPr>
          <w:fldChar w:fldCharType="end"/>
        </w:r>
      </w:hyperlink>
    </w:p>
    <w:p w14:paraId="123E7AB2" w14:textId="1980D0C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4" w:history="1">
        <w:r w:rsidR="00DF6F5C" w:rsidRPr="00E6799A">
          <w:rPr>
            <w:rStyle w:val="Hyperlink"/>
            <w:noProof/>
          </w:rPr>
          <w:t>3.11.11 arguments property</w:t>
        </w:r>
        <w:r w:rsidR="00DF6F5C">
          <w:rPr>
            <w:noProof/>
            <w:webHidden/>
          </w:rPr>
          <w:tab/>
        </w:r>
        <w:r w:rsidR="00DF6F5C">
          <w:rPr>
            <w:noProof/>
            <w:webHidden/>
          </w:rPr>
          <w:fldChar w:fldCharType="begin"/>
        </w:r>
        <w:r w:rsidR="00DF6F5C">
          <w:rPr>
            <w:noProof/>
            <w:webHidden/>
          </w:rPr>
          <w:instrText xml:space="preserve"> PAGEREF _Toc6118844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01F5A6E8" w14:textId="1E9177CF"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45" w:history="1">
        <w:r w:rsidR="00DF6F5C" w:rsidRPr="00E6799A">
          <w:rPr>
            <w:rStyle w:val="Hyperlink"/>
            <w:noProof/>
          </w:rPr>
          <w:t>3.12 multiformatMessageString object</w:t>
        </w:r>
        <w:r w:rsidR="00DF6F5C">
          <w:rPr>
            <w:noProof/>
            <w:webHidden/>
          </w:rPr>
          <w:tab/>
        </w:r>
        <w:r w:rsidR="00DF6F5C">
          <w:rPr>
            <w:noProof/>
            <w:webHidden/>
          </w:rPr>
          <w:fldChar w:fldCharType="begin"/>
        </w:r>
        <w:r w:rsidR="00DF6F5C">
          <w:rPr>
            <w:noProof/>
            <w:webHidden/>
          </w:rPr>
          <w:instrText xml:space="preserve"> PAGEREF _Toc6118845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4810B426" w14:textId="7F65203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6" w:history="1">
        <w:r w:rsidR="00DF6F5C" w:rsidRPr="00E6799A">
          <w:rPr>
            <w:rStyle w:val="Hyperlink"/>
            <w:noProof/>
          </w:rPr>
          <w:t>3.12.1 General</w:t>
        </w:r>
        <w:r w:rsidR="00DF6F5C">
          <w:rPr>
            <w:noProof/>
            <w:webHidden/>
          </w:rPr>
          <w:tab/>
        </w:r>
        <w:r w:rsidR="00DF6F5C">
          <w:rPr>
            <w:noProof/>
            <w:webHidden/>
          </w:rPr>
          <w:fldChar w:fldCharType="begin"/>
        </w:r>
        <w:r w:rsidR="00DF6F5C">
          <w:rPr>
            <w:noProof/>
            <w:webHidden/>
          </w:rPr>
          <w:instrText xml:space="preserve"> PAGEREF _Toc6118846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43DBF38B" w14:textId="27CE8E6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7" w:history="1">
        <w:r w:rsidR="00DF6F5C" w:rsidRPr="00E6799A">
          <w:rPr>
            <w:rStyle w:val="Hyperlink"/>
            <w:noProof/>
          </w:rPr>
          <w:t>3.12.2 Localizable multiformatMessageStrings</w:t>
        </w:r>
        <w:r w:rsidR="00DF6F5C">
          <w:rPr>
            <w:noProof/>
            <w:webHidden/>
          </w:rPr>
          <w:tab/>
        </w:r>
        <w:r w:rsidR="00DF6F5C">
          <w:rPr>
            <w:noProof/>
            <w:webHidden/>
          </w:rPr>
          <w:fldChar w:fldCharType="begin"/>
        </w:r>
        <w:r w:rsidR="00DF6F5C">
          <w:rPr>
            <w:noProof/>
            <w:webHidden/>
          </w:rPr>
          <w:instrText xml:space="preserve"> PAGEREF _Toc6118847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681AEEE4" w14:textId="33AE0C8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8" w:history="1">
        <w:r w:rsidR="00DF6F5C" w:rsidRPr="00E6799A">
          <w:rPr>
            <w:rStyle w:val="Hyperlink"/>
            <w:noProof/>
          </w:rPr>
          <w:t>3.12.3 text property</w:t>
        </w:r>
        <w:r w:rsidR="00DF6F5C">
          <w:rPr>
            <w:noProof/>
            <w:webHidden/>
          </w:rPr>
          <w:tab/>
        </w:r>
        <w:r w:rsidR="00DF6F5C">
          <w:rPr>
            <w:noProof/>
            <w:webHidden/>
          </w:rPr>
          <w:fldChar w:fldCharType="begin"/>
        </w:r>
        <w:r w:rsidR="00DF6F5C">
          <w:rPr>
            <w:noProof/>
            <w:webHidden/>
          </w:rPr>
          <w:instrText xml:space="preserve"> PAGEREF _Toc6118848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6C4B8109" w14:textId="5311EA9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49" w:history="1">
        <w:r w:rsidR="00DF6F5C" w:rsidRPr="00E6799A">
          <w:rPr>
            <w:rStyle w:val="Hyperlink"/>
            <w:noProof/>
          </w:rPr>
          <w:t>3.12.4 markdown property</w:t>
        </w:r>
        <w:r w:rsidR="00DF6F5C">
          <w:rPr>
            <w:noProof/>
            <w:webHidden/>
          </w:rPr>
          <w:tab/>
        </w:r>
        <w:r w:rsidR="00DF6F5C">
          <w:rPr>
            <w:noProof/>
            <w:webHidden/>
          </w:rPr>
          <w:fldChar w:fldCharType="begin"/>
        </w:r>
        <w:r w:rsidR="00DF6F5C">
          <w:rPr>
            <w:noProof/>
            <w:webHidden/>
          </w:rPr>
          <w:instrText xml:space="preserve"> PAGEREF _Toc6118849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27A218CD" w14:textId="5B3C7C7E"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50" w:history="1">
        <w:r w:rsidR="00DF6F5C" w:rsidRPr="00E6799A">
          <w:rPr>
            <w:rStyle w:val="Hyperlink"/>
            <w:noProof/>
          </w:rPr>
          <w:t>3.13 sarifLog object</w:t>
        </w:r>
        <w:r w:rsidR="00DF6F5C">
          <w:rPr>
            <w:noProof/>
            <w:webHidden/>
          </w:rPr>
          <w:tab/>
        </w:r>
        <w:r w:rsidR="00DF6F5C">
          <w:rPr>
            <w:noProof/>
            <w:webHidden/>
          </w:rPr>
          <w:fldChar w:fldCharType="begin"/>
        </w:r>
        <w:r w:rsidR="00DF6F5C">
          <w:rPr>
            <w:noProof/>
            <w:webHidden/>
          </w:rPr>
          <w:instrText xml:space="preserve"> PAGEREF _Toc6118850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109E44EC" w14:textId="7872CA6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1" w:history="1">
        <w:r w:rsidR="00DF6F5C" w:rsidRPr="00E6799A">
          <w:rPr>
            <w:rStyle w:val="Hyperlink"/>
            <w:noProof/>
          </w:rPr>
          <w:t>3.13.1 General</w:t>
        </w:r>
        <w:r w:rsidR="00DF6F5C">
          <w:rPr>
            <w:noProof/>
            <w:webHidden/>
          </w:rPr>
          <w:tab/>
        </w:r>
        <w:r w:rsidR="00DF6F5C">
          <w:rPr>
            <w:noProof/>
            <w:webHidden/>
          </w:rPr>
          <w:fldChar w:fldCharType="begin"/>
        </w:r>
        <w:r w:rsidR="00DF6F5C">
          <w:rPr>
            <w:noProof/>
            <w:webHidden/>
          </w:rPr>
          <w:instrText xml:space="preserve"> PAGEREF _Toc6118851 \h </w:instrText>
        </w:r>
        <w:r w:rsidR="00DF6F5C">
          <w:rPr>
            <w:noProof/>
            <w:webHidden/>
          </w:rPr>
        </w:r>
        <w:r w:rsidR="00DF6F5C">
          <w:rPr>
            <w:noProof/>
            <w:webHidden/>
          </w:rPr>
          <w:fldChar w:fldCharType="separate"/>
        </w:r>
        <w:r w:rsidR="00DF6F5C">
          <w:rPr>
            <w:noProof/>
            <w:webHidden/>
          </w:rPr>
          <w:t>44</w:t>
        </w:r>
        <w:r w:rsidR="00DF6F5C">
          <w:rPr>
            <w:noProof/>
            <w:webHidden/>
          </w:rPr>
          <w:fldChar w:fldCharType="end"/>
        </w:r>
      </w:hyperlink>
    </w:p>
    <w:p w14:paraId="22C6BA0C" w14:textId="33BA5D5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2" w:history="1">
        <w:r w:rsidR="00DF6F5C" w:rsidRPr="00E6799A">
          <w:rPr>
            <w:rStyle w:val="Hyperlink"/>
            <w:noProof/>
          </w:rPr>
          <w:t>3.13.2 version property</w:t>
        </w:r>
        <w:r w:rsidR="00DF6F5C">
          <w:rPr>
            <w:noProof/>
            <w:webHidden/>
          </w:rPr>
          <w:tab/>
        </w:r>
        <w:r w:rsidR="00DF6F5C">
          <w:rPr>
            <w:noProof/>
            <w:webHidden/>
          </w:rPr>
          <w:fldChar w:fldCharType="begin"/>
        </w:r>
        <w:r w:rsidR="00DF6F5C">
          <w:rPr>
            <w:noProof/>
            <w:webHidden/>
          </w:rPr>
          <w:instrText xml:space="preserve"> PAGEREF _Toc6118852 \h </w:instrText>
        </w:r>
        <w:r w:rsidR="00DF6F5C">
          <w:rPr>
            <w:noProof/>
            <w:webHidden/>
          </w:rPr>
        </w:r>
        <w:r w:rsidR="00DF6F5C">
          <w:rPr>
            <w:noProof/>
            <w:webHidden/>
          </w:rPr>
          <w:fldChar w:fldCharType="separate"/>
        </w:r>
        <w:r w:rsidR="00DF6F5C">
          <w:rPr>
            <w:noProof/>
            <w:webHidden/>
          </w:rPr>
          <w:t>45</w:t>
        </w:r>
        <w:r w:rsidR="00DF6F5C">
          <w:rPr>
            <w:noProof/>
            <w:webHidden/>
          </w:rPr>
          <w:fldChar w:fldCharType="end"/>
        </w:r>
      </w:hyperlink>
    </w:p>
    <w:p w14:paraId="3CDC2D8F" w14:textId="579232B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3" w:history="1">
        <w:r w:rsidR="00DF6F5C" w:rsidRPr="00E6799A">
          <w:rPr>
            <w:rStyle w:val="Hyperlink"/>
            <w:noProof/>
          </w:rPr>
          <w:t>3.13.3 $schema property</w:t>
        </w:r>
        <w:r w:rsidR="00DF6F5C">
          <w:rPr>
            <w:noProof/>
            <w:webHidden/>
          </w:rPr>
          <w:tab/>
        </w:r>
        <w:r w:rsidR="00DF6F5C">
          <w:rPr>
            <w:noProof/>
            <w:webHidden/>
          </w:rPr>
          <w:fldChar w:fldCharType="begin"/>
        </w:r>
        <w:r w:rsidR="00DF6F5C">
          <w:rPr>
            <w:noProof/>
            <w:webHidden/>
          </w:rPr>
          <w:instrText xml:space="preserve"> PAGEREF _Toc6118853 \h </w:instrText>
        </w:r>
        <w:r w:rsidR="00DF6F5C">
          <w:rPr>
            <w:noProof/>
            <w:webHidden/>
          </w:rPr>
        </w:r>
        <w:r w:rsidR="00DF6F5C">
          <w:rPr>
            <w:noProof/>
            <w:webHidden/>
          </w:rPr>
          <w:fldChar w:fldCharType="separate"/>
        </w:r>
        <w:r w:rsidR="00DF6F5C">
          <w:rPr>
            <w:noProof/>
            <w:webHidden/>
          </w:rPr>
          <w:t>45</w:t>
        </w:r>
        <w:r w:rsidR="00DF6F5C">
          <w:rPr>
            <w:noProof/>
            <w:webHidden/>
          </w:rPr>
          <w:fldChar w:fldCharType="end"/>
        </w:r>
      </w:hyperlink>
    </w:p>
    <w:p w14:paraId="65CCA090" w14:textId="2C4BB7A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4" w:history="1">
        <w:r w:rsidR="00DF6F5C" w:rsidRPr="00E6799A">
          <w:rPr>
            <w:rStyle w:val="Hyperlink"/>
            <w:noProof/>
          </w:rPr>
          <w:t>3.13.4 runs property</w:t>
        </w:r>
        <w:r w:rsidR="00DF6F5C">
          <w:rPr>
            <w:noProof/>
            <w:webHidden/>
          </w:rPr>
          <w:tab/>
        </w:r>
        <w:r w:rsidR="00DF6F5C">
          <w:rPr>
            <w:noProof/>
            <w:webHidden/>
          </w:rPr>
          <w:fldChar w:fldCharType="begin"/>
        </w:r>
        <w:r w:rsidR="00DF6F5C">
          <w:rPr>
            <w:noProof/>
            <w:webHidden/>
          </w:rPr>
          <w:instrText xml:space="preserve"> PAGEREF _Toc6118854 \h </w:instrText>
        </w:r>
        <w:r w:rsidR="00DF6F5C">
          <w:rPr>
            <w:noProof/>
            <w:webHidden/>
          </w:rPr>
        </w:r>
        <w:r w:rsidR="00DF6F5C">
          <w:rPr>
            <w:noProof/>
            <w:webHidden/>
          </w:rPr>
          <w:fldChar w:fldCharType="separate"/>
        </w:r>
        <w:r w:rsidR="00DF6F5C">
          <w:rPr>
            <w:noProof/>
            <w:webHidden/>
          </w:rPr>
          <w:t>45</w:t>
        </w:r>
        <w:r w:rsidR="00DF6F5C">
          <w:rPr>
            <w:noProof/>
            <w:webHidden/>
          </w:rPr>
          <w:fldChar w:fldCharType="end"/>
        </w:r>
      </w:hyperlink>
    </w:p>
    <w:p w14:paraId="76389771" w14:textId="10AAE1B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5" w:history="1">
        <w:r w:rsidR="00DF6F5C" w:rsidRPr="00E6799A">
          <w:rPr>
            <w:rStyle w:val="Hyperlink"/>
            <w:noProof/>
          </w:rPr>
          <w:t>3.13.5 inlineExternalProperties property</w:t>
        </w:r>
        <w:r w:rsidR="00DF6F5C">
          <w:rPr>
            <w:noProof/>
            <w:webHidden/>
          </w:rPr>
          <w:tab/>
        </w:r>
        <w:r w:rsidR="00DF6F5C">
          <w:rPr>
            <w:noProof/>
            <w:webHidden/>
          </w:rPr>
          <w:fldChar w:fldCharType="begin"/>
        </w:r>
        <w:r w:rsidR="00DF6F5C">
          <w:rPr>
            <w:noProof/>
            <w:webHidden/>
          </w:rPr>
          <w:instrText xml:space="preserve"> PAGEREF _Toc6118855 \h </w:instrText>
        </w:r>
        <w:r w:rsidR="00DF6F5C">
          <w:rPr>
            <w:noProof/>
            <w:webHidden/>
          </w:rPr>
        </w:r>
        <w:r w:rsidR="00DF6F5C">
          <w:rPr>
            <w:noProof/>
            <w:webHidden/>
          </w:rPr>
          <w:fldChar w:fldCharType="separate"/>
        </w:r>
        <w:r w:rsidR="00DF6F5C">
          <w:rPr>
            <w:noProof/>
            <w:webHidden/>
          </w:rPr>
          <w:t>45</w:t>
        </w:r>
        <w:r w:rsidR="00DF6F5C">
          <w:rPr>
            <w:noProof/>
            <w:webHidden/>
          </w:rPr>
          <w:fldChar w:fldCharType="end"/>
        </w:r>
      </w:hyperlink>
    </w:p>
    <w:p w14:paraId="7416AFCD" w14:textId="1B33CEFE"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56" w:history="1">
        <w:r w:rsidR="00DF6F5C" w:rsidRPr="00E6799A">
          <w:rPr>
            <w:rStyle w:val="Hyperlink"/>
            <w:noProof/>
          </w:rPr>
          <w:t>3.14 run object</w:t>
        </w:r>
        <w:r w:rsidR="00DF6F5C">
          <w:rPr>
            <w:noProof/>
            <w:webHidden/>
          </w:rPr>
          <w:tab/>
        </w:r>
        <w:r w:rsidR="00DF6F5C">
          <w:rPr>
            <w:noProof/>
            <w:webHidden/>
          </w:rPr>
          <w:fldChar w:fldCharType="begin"/>
        </w:r>
        <w:r w:rsidR="00DF6F5C">
          <w:rPr>
            <w:noProof/>
            <w:webHidden/>
          </w:rPr>
          <w:instrText xml:space="preserve"> PAGEREF _Toc6118856 \h </w:instrText>
        </w:r>
        <w:r w:rsidR="00DF6F5C">
          <w:rPr>
            <w:noProof/>
            <w:webHidden/>
          </w:rPr>
        </w:r>
        <w:r w:rsidR="00DF6F5C">
          <w:rPr>
            <w:noProof/>
            <w:webHidden/>
          </w:rPr>
          <w:fldChar w:fldCharType="separate"/>
        </w:r>
        <w:r w:rsidR="00DF6F5C">
          <w:rPr>
            <w:noProof/>
            <w:webHidden/>
          </w:rPr>
          <w:t>47</w:t>
        </w:r>
        <w:r w:rsidR="00DF6F5C">
          <w:rPr>
            <w:noProof/>
            <w:webHidden/>
          </w:rPr>
          <w:fldChar w:fldCharType="end"/>
        </w:r>
      </w:hyperlink>
    </w:p>
    <w:p w14:paraId="25633F17" w14:textId="48278B5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7" w:history="1">
        <w:r w:rsidR="00DF6F5C" w:rsidRPr="00E6799A">
          <w:rPr>
            <w:rStyle w:val="Hyperlink"/>
            <w:noProof/>
          </w:rPr>
          <w:t>3.14.1 General</w:t>
        </w:r>
        <w:r w:rsidR="00DF6F5C">
          <w:rPr>
            <w:noProof/>
            <w:webHidden/>
          </w:rPr>
          <w:tab/>
        </w:r>
        <w:r w:rsidR="00DF6F5C">
          <w:rPr>
            <w:noProof/>
            <w:webHidden/>
          </w:rPr>
          <w:fldChar w:fldCharType="begin"/>
        </w:r>
        <w:r w:rsidR="00DF6F5C">
          <w:rPr>
            <w:noProof/>
            <w:webHidden/>
          </w:rPr>
          <w:instrText xml:space="preserve"> PAGEREF _Toc6118857 \h </w:instrText>
        </w:r>
        <w:r w:rsidR="00DF6F5C">
          <w:rPr>
            <w:noProof/>
            <w:webHidden/>
          </w:rPr>
        </w:r>
        <w:r w:rsidR="00DF6F5C">
          <w:rPr>
            <w:noProof/>
            <w:webHidden/>
          </w:rPr>
          <w:fldChar w:fldCharType="separate"/>
        </w:r>
        <w:r w:rsidR="00DF6F5C">
          <w:rPr>
            <w:noProof/>
            <w:webHidden/>
          </w:rPr>
          <w:t>47</w:t>
        </w:r>
        <w:r w:rsidR="00DF6F5C">
          <w:rPr>
            <w:noProof/>
            <w:webHidden/>
          </w:rPr>
          <w:fldChar w:fldCharType="end"/>
        </w:r>
      </w:hyperlink>
    </w:p>
    <w:p w14:paraId="6B781352" w14:textId="424576D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58" w:history="1">
        <w:r w:rsidR="00DF6F5C" w:rsidRPr="00E6799A">
          <w:rPr>
            <w:rStyle w:val="Hyperlink"/>
            <w:noProof/>
          </w:rPr>
          <w:t>3.14.2 externalPropertyFileReferences property</w:t>
        </w:r>
        <w:r w:rsidR="00DF6F5C">
          <w:rPr>
            <w:noProof/>
            <w:webHidden/>
          </w:rPr>
          <w:tab/>
        </w:r>
        <w:r w:rsidR="00DF6F5C">
          <w:rPr>
            <w:noProof/>
            <w:webHidden/>
          </w:rPr>
          <w:fldChar w:fldCharType="begin"/>
        </w:r>
        <w:r w:rsidR="00DF6F5C">
          <w:rPr>
            <w:noProof/>
            <w:webHidden/>
          </w:rPr>
          <w:instrText xml:space="preserve"> PAGEREF _Toc6118858 \h </w:instrText>
        </w:r>
        <w:r w:rsidR="00DF6F5C">
          <w:rPr>
            <w:noProof/>
            <w:webHidden/>
          </w:rPr>
        </w:r>
        <w:r w:rsidR="00DF6F5C">
          <w:rPr>
            <w:noProof/>
            <w:webHidden/>
          </w:rPr>
          <w:fldChar w:fldCharType="separate"/>
        </w:r>
        <w:r w:rsidR="00DF6F5C">
          <w:rPr>
            <w:noProof/>
            <w:webHidden/>
          </w:rPr>
          <w:t>47</w:t>
        </w:r>
        <w:r w:rsidR="00DF6F5C">
          <w:rPr>
            <w:noProof/>
            <w:webHidden/>
          </w:rPr>
          <w:fldChar w:fldCharType="end"/>
        </w:r>
      </w:hyperlink>
    </w:p>
    <w:p w14:paraId="788A12F1" w14:textId="31938F93"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59" w:history="1">
        <w:r w:rsidR="00DF6F5C" w:rsidRPr="00E6799A">
          <w:rPr>
            <w:rStyle w:val="Hyperlink"/>
            <w:noProof/>
          </w:rPr>
          <w:t>3.14.2.1 Rationale</w:t>
        </w:r>
        <w:r w:rsidR="00DF6F5C">
          <w:rPr>
            <w:noProof/>
            <w:webHidden/>
          </w:rPr>
          <w:tab/>
        </w:r>
        <w:r w:rsidR="00DF6F5C">
          <w:rPr>
            <w:noProof/>
            <w:webHidden/>
          </w:rPr>
          <w:fldChar w:fldCharType="begin"/>
        </w:r>
        <w:r w:rsidR="00DF6F5C">
          <w:rPr>
            <w:noProof/>
            <w:webHidden/>
          </w:rPr>
          <w:instrText xml:space="preserve"> PAGEREF _Toc6118859 \h </w:instrText>
        </w:r>
        <w:r w:rsidR="00DF6F5C">
          <w:rPr>
            <w:noProof/>
            <w:webHidden/>
          </w:rPr>
        </w:r>
        <w:r w:rsidR="00DF6F5C">
          <w:rPr>
            <w:noProof/>
            <w:webHidden/>
          </w:rPr>
          <w:fldChar w:fldCharType="separate"/>
        </w:r>
        <w:r w:rsidR="00DF6F5C">
          <w:rPr>
            <w:noProof/>
            <w:webHidden/>
          </w:rPr>
          <w:t>47</w:t>
        </w:r>
        <w:r w:rsidR="00DF6F5C">
          <w:rPr>
            <w:noProof/>
            <w:webHidden/>
          </w:rPr>
          <w:fldChar w:fldCharType="end"/>
        </w:r>
      </w:hyperlink>
    </w:p>
    <w:p w14:paraId="6405A5F4" w14:textId="3E349A07" w:rsidR="00DF6F5C" w:rsidRDefault="007E6114">
      <w:pPr>
        <w:pStyle w:val="TOC4"/>
        <w:tabs>
          <w:tab w:val="right" w:leader="dot" w:pos="9350"/>
        </w:tabs>
        <w:rPr>
          <w:rFonts w:asciiTheme="minorHAnsi" w:eastAsiaTheme="minorEastAsia" w:hAnsiTheme="minorHAnsi" w:cstheme="minorBidi"/>
          <w:noProof/>
          <w:sz w:val="22"/>
          <w:szCs w:val="22"/>
        </w:rPr>
      </w:pPr>
      <w:hyperlink w:anchor="_Toc6118860" w:history="1">
        <w:r w:rsidR="00DF6F5C" w:rsidRPr="00E6799A">
          <w:rPr>
            <w:rStyle w:val="Hyperlink"/>
            <w:noProof/>
          </w:rPr>
          <w:t>3.14.2.2 Property definition</w:t>
        </w:r>
        <w:r w:rsidR="00DF6F5C">
          <w:rPr>
            <w:noProof/>
            <w:webHidden/>
          </w:rPr>
          <w:tab/>
        </w:r>
        <w:r w:rsidR="00DF6F5C">
          <w:rPr>
            <w:noProof/>
            <w:webHidden/>
          </w:rPr>
          <w:fldChar w:fldCharType="begin"/>
        </w:r>
        <w:r w:rsidR="00DF6F5C">
          <w:rPr>
            <w:noProof/>
            <w:webHidden/>
          </w:rPr>
          <w:instrText xml:space="preserve"> PAGEREF _Toc6118860 \h </w:instrText>
        </w:r>
        <w:r w:rsidR="00DF6F5C">
          <w:rPr>
            <w:noProof/>
            <w:webHidden/>
          </w:rPr>
        </w:r>
        <w:r w:rsidR="00DF6F5C">
          <w:rPr>
            <w:noProof/>
            <w:webHidden/>
          </w:rPr>
          <w:fldChar w:fldCharType="separate"/>
        </w:r>
        <w:r w:rsidR="00DF6F5C">
          <w:rPr>
            <w:noProof/>
            <w:webHidden/>
          </w:rPr>
          <w:t>48</w:t>
        </w:r>
        <w:r w:rsidR="00DF6F5C">
          <w:rPr>
            <w:noProof/>
            <w:webHidden/>
          </w:rPr>
          <w:fldChar w:fldCharType="end"/>
        </w:r>
      </w:hyperlink>
    </w:p>
    <w:p w14:paraId="47BC6BF7" w14:textId="71BCC45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1" w:history="1">
        <w:r w:rsidR="00DF6F5C" w:rsidRPr="00E6799A">
          <w:rPr>
            <w:rStyle w:val="Hyperlink"/>
            <w:noProof/>
          </w:rPr>
          <w:t>3.14.3 automationDetails property</w:t>
        </w:r>
        <w:r w:rsidR="00DF6F5C">
          <w:rPr>
            <w:noProof/>
            <w:webHidden/>
          </w:rPr>
          <w:tab/>
        </w:r>
        <w:r w:rsidR="00DF6F5C">
          <w:rPr>
            <w:noProof/>
            <w:webHidden/>
          </w:rPr>
          <w:fldChar w:fldCharType="begin"/>
        </w:r>
        <w:r w:rsidR="00DF6F5C">
          <w:rPr>
            <w:noProof/>
            <w:webHidden/>
          </w:rPr>
          <w:instrText xml:space="preserve"> PAGEREF _Toc6118861 \h </w:instrText>
        </w:r>
        <w:r w:rsidR="00DF6F5C">
          <w:rPr>
            <w:noProof/>
            <w:webHidden/>
          </w:rPr>
        </w:r>
        <w:r w:rsidR="00DF6F5C">
          <w:rPr>
            <w:noProof/>
            <w:webHidden/>
          </w:rPr>
          <w:fldChar w:fldCharType="separate"/>
        </w:r>
        <w:r w:rsidR="00DF6F5C">
          <w:rPr>
            <w:noProof/>
            <w:webHidden/>
          </w:rPr>
          <w:t>50</w:t>
        </w:r>
        <w:r w:rsidR="00DF6F5C">
          <w:rPr>
            <w:noProof/>
            <w:webHidden/>
          </w:rPr>
          <w:fldChar w:fldCharType="end"/>
        </w:r>
      </w:hyperlink>
    </w:p>
    <w:p w14:paraId="2286B2E8" w14:textId="18DA45C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2" w:history="1">
        <w:r w:rsidR="00DF6F5C" w:rsidRPr="00E6799A">
          <w:rPr>
            <w:rStyle w:val="Hyperlink"/>
            <w:noProof/>
          </w:rPr>
          <w:t>3.14.4 runAggregates property</w:t>
        </w:r>
        <w:r w:rsidR="00DF6F5C">
          <w:rPr>
            <w:noProof/>
            <w:webHidden/>
          </w:rPr>
          <w:tab/>
        </w:r>
        <w:r w:rsidR="00DF6F5C">
          <w:rPr>
            <w:noProof/>
            <w:webHidden/>
          </w:rPr>
          <w:fldChar w:fldCharType="begin"/>
        </w:r>
        <w:r w:rsidR="00DF6F5C">
          <w:rPr>
            <w:noProof/>
            <w:webHidden/>
          </w:rPr>
          <w:instrText xml:space="preserve"> PAGEREF _Toc6118862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248A2F65" w14:textId="11E4A9E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3" w:history="1">
        <w:r w:rsidR="00DF6F5C" w:rsidRPr="00E6799A">
          <w:rPr>
            <w:rStyle w:val="Hyperlink"/>
            <w:noProof/>
          </w:rPr>
          <w:t>3.14.5 baselineGuid property</w:t>
        </w:r>
        <w:r w:rsidR="00DF6F5C">
          <w:rPr>
            <w:noProof/>
            <w:webHidden/>
          </w:rPr>
          <w:tab/>
        </w:r>
        <w:r w:rsidR="00DF6F5C">
          <w:rPr>
            <w:noProof/>
            <w:webHidden/>
          </w:rPr>
          <w:fldChar w:fldCharType="begin"/>
        </w:r>
        <w:r w:rsidR="00DF6F5C">
          <w:rPr>
            <w:noProof/>
            <w:webHidden/>
          </w:rPr>
          <w:instrText xml:space="preserve"> PAGEREF _Toc6118863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6449099C" w14:textId="09AF9FE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4" w:history="1">
        <w:r w:rsidR="00DF6F5C" w:rsidRPr="00E6799A">
          <w:rPr>
            <w:rStyle w:val="Hyperlink"/>
            <w:noProof/>
          </w:rPr>
          <w:t>3.14.6 tool property</w:t>
        </w:r>
        <w:r w:rsidR="00DF6F5C">
          <w:rPr>
            <w:noProof/>
            <w:webHidden/>
          </w:rPr>
          <w:tab/>
        </w:r>
        <w:r w:rsidR="00DF6F5C">
          <w:rPr>
            <w:noProof/>
            <w:webHidden/>
          </w:rPr>
          <w:fldChar w:fldCharType="begin"/>
        </w:r>
        <w:r w:rsidR="00DF6F5C">
          <w:rPr>
            <w:noProof/>
            <w:webHidden/>
          </w:rPr>
          <w:instrText xml:space="preserve"> PAGEREF _Toc6118864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6102904B" w14:textId="788C52B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5" w:history="1">
        <w:r w:rsidR="00DF6F5C" w:rsidRPr="00E6799A">
          <w:rPr>
            <w:rStyle w:val="Hyperlink"/>
            <w:noProof/>
          </w:rPr>
          <w:t>3.14.7 language</w:t>
        </w:r>
        <w:r w:rsidR="00DF6F5C">
          <w:rPr>
            <w:noProof/>
            <w:webHidden/>
          </w:rPr>
          <w:tab/>
        </w:r>
        <w:r w:rsidR="00DF6F5C">
          <w:rPr>
            <w:noProof/>
            <w:webHidden/>
          </w:rPr>
          <w:fldChar w:fldCharType="begin"/>
        </w:r>
        <w:r w:rsidR="00DF6F5C">
          <w:rPr>
            <w:noProof/>
            <w:webHidden/>
          </w:rPr>
          <w:instrText xml:space="preserve"> PAGEREF _Toc6118865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3A66794B" w14:textId="735709C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6" w:history="1">
        <w:r w:rsidR="00DF6F5C" w:rsidRPr="00E6799A">
          <w:rPr>
            <w:rStyle w:val="Hyperlink"/>
            <w:noProof/>
          </w:rPr>
          <w:t>3.14.8 taxonomies property</w:t>
        </w:r>
        <w:r w:rsidR="00DF6F5C">
          <w:rPr>
            <w:noProof/>
            <w:webHidden/>
          </w:rPr>
          <w:tab/>
        </w:r>
        <w:r w:rsidR="00DF6F5C">
          <w:rPr>
            <w:noProof/>
            <w:webHidden/>
          </w:rPr>
          <w:fldChar w:fldCharType="begin"/>
        </w:r>
        <w:r w:rsidR="00DF6F5C">
          <w:rPr>
            <w:noProof/>
            <w:webHidden/>
          </w:rPr>
          <w:instrText xml:space="preserve"> PAGEREF _Toc6118866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0848093E" w14:textId="79DE0B5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7" w:history="1">
        <w:r w:rsidR="00DF6F5C" w:rsidRPr="00E6799A">
          <w:rPr>
            <w:rStyle w:val="Hyperlink"/>
            <w:noProof/>
          </w:rPr>
          <w:t>3.14.9 translations property</w:t>
        </w:r>
        <w:r w:rsidR="00DF6F5C">
          <w:rPr>
            <w:noProof/>
            <w:webHidden/>
          </w:rPr>
          <w:tab/>
        </w:r>
        <w:r w:rsidR="00DF6F5C">
          <w:rPr>
            <w:noProof/>
            <w:webHidden/>
          </w:rPr>
          <w:fldChar w:fldCharType="begin"/>
        </w:r>
        <w:r w:rsidR="00DF6F5C">
          <w:rPr>
            <w:noProof/>
            <w:webHidden/>
          </w:rPr>
          <w:instrText xml:space="preserve"> PAGEREF _Toc6118867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4E973E94" w14:textId="1DCC1BF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8" w:history="1">
        <w:r w:rsidR="00DF6F5C" w:rsidRPr="00E6799A">
          <w:rPr>
            <w:rStyle w:val="Hyperlink"/>
            <w:noProof/>
          </w:rPr>
          <w:t>3.14.10 policies property</w:t>
        </w:r>
        <w:r w:rsidR="00DF6F5C">
          <w:rPr>
            <w:noProof/>
            <w:webHidden/>
          </w:rPr>
          <w:tab/>
        </w:r>
        <w:r w:rsidR="00DF6F5C">
          <w:rPr>
            <w:noProof/>
            <w:webHidden/>
          </w:rPr>
          <w:fldChar w:fldCharType="begin"/>
        </w:r>
        <w:r w:rsidR="00DF6F5C">
          <w:rPr>
            <w:noProof/>
            <w:webHidden/>
          </w:rPr>
          <w:instrText xml:space="preserve"> PAGEREF _Toc6118868 \h </w:instrText>
        </w:r>
        <w:r w:rsidR="00DF6F5C">
          <w:rPr>
            <w:noProof/>
            <w:webHidden/>
          </w:rPr>
        </w:r>
        <w:r w:rsidR="00DF6F5C">
          <w:rPr>
            <w:noProof/>
            <w:webHidden/>
          </w:rPr>
          <w:fldChar w:fldCharType="separate"/>
        </w:r>
        <w:r w:rsidR="00DF6F5C">
          <w:rPr>
            <w:noProof/>
            <w:webHidden/>
          </w:rPr>
          <w:t>51</w:t>
        </w:r>
        <w:r w:rsidR="00DF6F5C">
          <w:rPr>
            <w:noProof/>
            <w:webHidden/>
          </w:rPr>
          <w:fldChar w:fldCharType="end"/>
        </w:r>
      </w:hyperlink>
    </w:p>
    <w:p w14:paraId="1B48904E" w14:textId="38D8F7F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69" w:history="1">
        <w:r w:rsidR="00DF6F5C" w:rsidRPr="00E6799A">
          <w:rPr>
            <w:rStyle w:val="Hyperlink"/>
            <w:noProof/>
          </w:rPr>
          <w:t>3.14.11 invocations property</w:t>
        </w:r>
        <w:r w:rsidR="00DF6F5C">
          <w:rPr>
            <w:noProof/>
            <w:webHidden/>
          </w:rPr>
          <w:tab/>
        </w:r>
        <w:r w:rsidR="00DF6F5C">
          <w:rPr>
            <w:noProof/>
            <w:webHidden/>
          </w:rPr>
          <w:fldChar w:fldCharType="begin"/>
        </w:r>
        <w:r w:rsidR="00DF6F5C">
          <w:rPr>
            <w:noProof/>
            <w:webHidden/>
          </w:rPr>
          <w:instrText xml:space="preserve"> PAGEREF _Toc6118869 \h </w:instrText>
        </w:r>
        <w:r w:rsidR="00DF6F5C">
          <w:rPr>
            <w:noProof/>
            <w:webHidden/>
          </w:rPr>
        </w:r>
        <w:r w:rsidR="00DF6F5C">
          <w:rPr>
            <w:noProof/>
            <w:webHidden/>
          </w:rPr>
          <w:fldChar w:fldCharType="separate"/>
        </w:r>
        <w:r w:rsidR="00DF6F5C">
          <w:rPr>
            <w:noProof/>
            <w:webHidden/>
          </w:rPr>
          <w:t>52</w:t>
        </w:r>
        <w:r w:rsidR="00DF6F5C">
          <w:rPr>
            <w:noProof/>
            <w:webHidden/>
          </w:rPr>
          <w:fldChar w:fldCharType="end"/>
        </w:r>
      </w:hyperlink>
    </w:p>
    <w:p w14:paraId="49D4C053" w14:textId="2A429F2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0" w:history="1">
        <w:r w:rsidR="00DF6F5C" w:rsidRPr="00E6799A">
          <w:rPr>
            <w:rStyle w:val="Hyperlink"/>
            <w:noProof/>
          </w:rPr>
          <w:t>3.14.12 conversion property</w:t>
        </w:r>
        <w:r w:rsidR="00DF6F5C">
          <w:rPr>
            <w:noProof/>
            <w:webHidden/>
          </w:rPr>
          <w:tab/>
        </w:r>
        <w:r w:rsidR="00DF6F5C">
          <w:rPr>
            <w:noProof/>
            <w:webHidden/>
          </w:rPr>
          <w:fldChar w:fldCharType="begin"/>
        </w:r>
        <w:r w:rsidR="00DF6F5C">
          <w:rPr>
            <w:noProof/>
            <w:webHidden/>
          </w:rPr>
          <w:instrText xml:space="preserve"> PAGEREF _Toc6118870 \h </w:instrText>
        </w:r>
        <w:r w:rsidR="00DF6F5C">
          <w:rPr>
            <w:noProof/>
            <w:webHidden/>
          </w:rPr>
        </w:r>
        <w:r w:rsidR="00DF6F5C">
          <w:rPr>
            <w:noProof/>
            <w:webHidden/>
          </w:rPr>
          <w:fldChar w:fldCharType="separate"/>
        </w:r>
        <w:r w:rsidR="00DF6F5C">
          <w:rPr>
            <w:noProof/>
            <w:webHidden/>
          </w:rPr>
          <w:t>52</w:t>
        </w:r>
        <w:r w:rsidR="00DF6F5C">
          <w:rPr>
            <w:noProof/>
            <w:webHidden/>
          </w:rPr>
          <w:fldChar w:fldCharType="end"/>
        </w:r>
      </w:hyperlink>
    </w:p>
    <w:p w14:paraId="01E30EA4" w14:textId="48F01CE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1" w:history="1">
        <w:r w:rsidR="00DF6F5C" w:rsidRPr="00E6799A">
          <w:rPr>
            <w:rStyle w:val="Hyperlink"/>
            <w:noProof/>
          </w:rPr>
          <w:t>3.14.13 versionControlProvenance property</w:t>
        </w:r>
        <w:r w:rsidR="00DF6F5C">
          <w:rPr>
            <w:noProof/>
            <w:webHidden/>
          </w:rPr>
          <w:tab/>
        </w:r>
        <w:r w:rsidR="00DF6F5C">
          <w:rPr>
            <w:noProof/>
            <w:webHidden/>
          </w:rPr>
          <w:fldChar w:fldCharType="begin"/>
        </w:r>
        <w:r w:rsidR="00DF6F5C">
          <w:rPr>
            <w:noProof/>
            <w:webHidden/>
          </w:rPr>
          <w:instrText xml:space="preserve"> PAGEREF _Toc6118871 \h </w:instrText>
        </w:r>
        <w:r w:rsidR="00DF6F5C">
          <w:rPr>
            <w:noProof/>
            <w:webHidden/>
          </w:rPr>
        </w:r>
        <w:r w:rsidR="00DF6F5C">
          <w:rPr>
            <w:noProof/>
            <w:webHidden/>
          </w:rPr>
          <w:fldChar w:fldCharType="separate"/>
        </w:r>
        <w:r w:rsidR="00DF6F5C">
          <w:rPr>
            <w:noProof/>
            <w:webHidden/>
          </w:rPr>
          <w:t>52</w:t>
        </w:r>
        <w:r w:rsidR="00DF6F5C">
          <w:rPr>
            <w:noProof/>
            <w:webHidden/>
          </w:rPr>
          <w:fldChar w:fldCharType="end"/>
        </w:r>
      </w:hyperlink>
    </w:p>
    <w:p w14:paraId="7EB55EEC" w14:textId="0AA687C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2" w:history="1">
        <w:r w:rsidR="00DF6F5C" w:rsidRPr="00E6799A">
          <w:rPr>
            <w:rStyle w:val="Hyperlink"/>
            <w:noProof/>
          </w:rPr>
          <w:t>3.14.14 originalUriBaseIds property</w:t>
        </w:r>
        <w:r w:rsidR="00DF6F5C">
          <w:rPr>
            <w:noProof/>
            <w:webHidden/>
          </w:rPr>
          <w:tab/>
        </w:r>
        <w:r w:rsidR="00DF6F5C">
          <w:rPr>
            <w:noProof/>
            <w:webHidden/>
          </w:rPr>
          <w:fldChar w:fldCharType="begin"/>
        </w:r>
        <w:r w:rsidR="00DF6F5C">
          <w:rPr>
            <w:noProof/>
            <w:webHidden/>
          </w:rPr>
          <w:instrText xml:space="preserve"> PAGEREF _Toc6118872 \h </w:instrText>
        </w:r>
        <w:r w:rsidR="00DF6F5C">
          <w:rPr>
            <w:noProof/>
            <w:webHidden/>
          </w:rPr>
        </w:r>
        <w:r w:rsidR="00DF6F5C">
          <w:rPr>
            <w:noProof/>
            <w:webHidden/>
          </w:rPr>
          <w:fldChar w:fldCharType="separate"/>
        </w:r>
        <w:r w:rsidR="00DF6F5C">
          <w:rPr>
            <w:noProof/>
            <w:webHidden/>
          </w:rPr>
          <w:t>52</w:t>
        </w:r>
        <w:r w:rsidR="00DF6F5C">
          <w:rPr>
            <w:noProof/>
            <w:webHidden/>
          </w:rPr>
          <w:fldChar w:fldCharType="end"/>
        </w:r>
      </w:hyperlink>
    </w:p>
    <w:p w14:paraId="0F079088" w14:textId="27DC76C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3" w:history="1">
        <w:r w:rsidR="00DF6F5C" w:rsidRPr="00E6799A">
          <w:rPr>
            <w:rStyle w:val="Hyperlink"/>
            <w:noProof/>
          </w:rPr>
          <w:t>3.14.15 artifacts property</w:t>
        </w:r>
        <w:r w:rsidR="00DF6F5C">
          <w:rPr>
            <w:noProof/>
            <w:webHidden/>
          </w:rPr>
          <w:tab/>
        </w:r>
        <w:r w:rsidR="00DF6F5C">
          <w:rPr>
            <w:noProof/>
            <w:webHidden/>
          </w:rPr>
          <w:fldChar w:fldCharType="begin"/>
        </w:r>
        <w:r w:rsidR="00DF6F5C">
          <w:rPr>
            <w:noProof/>
            <w:webHidden/>
          </w:rPr>
          <w:instrText xml:space="preserve"> PAGEREF _Toc6118873 \h </w:instrText>
        </w:r>
        <w:r w:rsidR="00DF6F5C">
          <w:rPr>
            <w:noProof/>
            <w:webHidden/>
          </w:rPr>
        </w:r>
        <w:r w:rsidR="00DF6F5C">
          <w:rPr>
            <w:noProof/>
            <w:webHidden/>
          </w:rPr>
          <w:fldChar w:fldCharType="separate"/>
        </w:r>
        <w:r w:rsidR="00DF6F5C">
          <w:rPr>
            <w:noProof/>
            <w:webHidden/>
          </w:rPr>
          <w:t>54</w:t>
        </w:r>
        <w:r w:rsidR="00DF6F5C">
          <w:rPr>
            <w:noProof/>
            <w:webHidden/>
          </w:rPr>
          <w:fldChar w:fldCharType="end"/>
        </w:r>
      </w:hyperlink>
    </w:p>
    <w:p w14:paraId="30406123" w14:textId="7026083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4" w:history="1">
        <w:r w:rsidR="00DF6F5C" w:rsidRPr="00E6799A">
          <w:rPr>
            <w:rStyle w:val="Hyperlink"/>
            <w:noProof/>
          </w:rPr>
          <w:t>3.14.16 logicalLocations property</w:t>
        </w:r>
        <w:r w:rsidR="00DF6F5C">
          <w:rPr>
            <w:noProof/>
            <w:webHidden/>
          </w:rPr>
          <w:tab/>
        </w:r>
        <w:r w:rsidR="00DF6F5C">
          <w:rPr>
            <w:noProof/>
            <w:webHidden/>
          </w:rPr>
          <w:fldChar w:fldCharType="begin"/>
        </w:r>
        <w:r w:rsidR="00DF6F5C">
          <w:rPr>
            <w:noProof/>
            <w:webHidden/>
          </w:rPr>
          <w:instrText xml:space="preserve"> PAGEREF _Toc6118874 \h </w:instrText>
        </w:r>
        <w:r w:rsidR="00DF6F5C">
          <w:rPr>
            <w:noProof/>
            <w:webHidden/>
          </w:rPr>
        </w:r>
        <w:r w:rsidR="00DF6F5C">
          <w:rPr>
            <w:noProof/>
            <w:webHidden/>
          </w:rPr>
          <w:fldChar w:fldCharType="separate"/>
        </w:r>
        <w:r w:rsidR="00DF6F5C">
          <w:rPr>
            <w:noProof/>
            <w:webHidden/>
          </w:rPr>
          <w:t>55</w:t>
        </w:r>
        <w:r w:rsidR="00DF6F5C">
          <w:rPr>
            <w:noProof/>
            <w:webHidden/>
          </w:rPr>
          <w:fldChar w:fldCharType="end"/>
        </w:r>
      </w:hyperlink>
    </w:p>
    <w:p w14:paraId="30DB4A3E" w14:textId="16220F5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5" w:history="1">
        <w:r w:rsidR="00DF6F5C" w:rsidRPr="00E6799A">
          <w:rPr>
            <w:rStyle w:val="Hyperlink"/>
            <w:noProof/>
          </w:rPr>
          <w:t>3.14.17 addresses property</w:t>
        </w:r>
        <w:r w:rsidR="00DF6F5C">
          <w:rPr>
            <w:noProof/>
            <w:webHidden/>
          </w:rPr>
          <w:tab/>
        </w:r>
        <w:r w:rsidR="00DF6F5C">
          <w:rPr>
            <w:noProof/>
            <w:webHidden/>
          </w:rPr>
          <w:fldChar w:fldCharType="begin"/>
        </w:r>
        <w:r w:rsidR="00DF6F5C">
          <w:rPr>
            <w:noProof/>
            <w:webHidden/>
          </w:rPr>
          <w:instrText xml:space="preserve"> PAGEREF _Toc6118875 \h </w:instrText>
        </w:r>
        <w:r w:rsidR="00DF6F5C">
          <w:rPr>
            <w:noProof/>
            <w:webHidden/>
          </w:rPr>
        </w:r>
        <w:r w:rsidR="00DF6F5C">
          <w:rPr>
            <w:noProof/>
            <w:webHidden/>
          </w:rPr>
          <w:fldChar w:fldCharType="separate"/>
        </w:r>
        <w:r w:rsidR="00DF6F5C">
          <w:rPr>
            <w:noProof/>
            <w:webHidden/>
          </w:rPr>
          <w:t>56</w:t>
        </w:r>
        <w:r w:rsidR="00DF6F5C">
          <w:rPr>
            <w:noProof/>
            <w:webHidden/>
          </w:rPr>
          <w:fldChar w:fldCharType="end"/>
        </w:r>
      </w:hyperlink>
    </w:p>
    <w:p w14:paraId="67BBEDC9" w14:textId="62F27E5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6" w:history="1">
        <w:r w:rsidR="00DF6F5C" w:rsidRPr="00E6799A">
          <w:rPr>
            <w:rStyle w:val="Hyperlink"/>
            <w:noProof/>
          </w:rPr>
          <w:t>3.14.18 threadFlowLocations property</w:t>
        </w:r>
        <w:r w:rsidR="00DF6F5C">
          <w:rPr>
            <w:noProof/>
            <w:webHidden/>
          </w:rPr>
          <w:tab/>
        </w:r>
        <w:r w:rsidR="00DF6F5C">
          <w:rPr>
            <w:noProof/>
            <w:webHidden/>
          </w:rPr>
          <w:fldChar w:fldCharType="begin"/>
        </w:r>
        <w:r w:rsidR="00DF6F5C">
          <w:rPr>
            <w:noProof/>
            <w:webHidden/>
          </w:rPr>
          <w:instrText xml:space="preserve"> PAGEREF _Toc6118876 \h </w:instrText>
        </w:r>
        <w:r w:rsidR="00DF6F5C">
          <w:rPr>
            <w:noProof/>
            <w:webHidden/>
          </w:rPr>
        </w:r>
        <w:r w:rsidR="00DF6F5C">
          <w:rPr>
            <w:noProof/>
            <w:webHidden/>
          </w:rPr>
          <w:fldChar w:fldCharType="separate"/>
        </w:r>
        <w:r w:rsidR="00DF6F5C">
          <w:rPr>
            <w:noProof/>
            <w:webHidden/>
          </w:rPr>
          <w:t>56</w:t>
        </w:r>
        <w:r w:rsidR="00DF6F5C">
          <w:rPr>
            <w:noProof/>
            <w:webHidden/>
          </w:rPr>
          <w:fldChar w:fldCharType="end"/>
        </w:r>
      </w:hyperlink>
    </w:p>
    <w:p w14:paraId="2F9E19E1" w14:textId="1578E87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7" w:history="1">
        <w:r w:rsidR="00DF6F5C" w:rsidRPr="00E6799A">
          <w:rPr>
            <w:rStyle w:val="Hyperlink"/>
            <w:noProof/>
          </w:rPr>
          <w:t>3.14.19 graphs property</w:t>
        </w:r>
        <w:r w:rsidR="00DF6F5C">
          <w:rPr>
            <w:noProof/>
            <w:webHidden/>
          </w:rPr>
          <w:tab/>
        </w:r>
        <w:r w:rsidR="00DF6F5C">
          <w:rPr>
            <w:noProof/>
            <w:webHidden/>
          </w:rPr>
          <w:fldChar w:fldCharType="begin"/>
        </w:r>
        <w:r w:rsidR="00DF6F5C">
          <w:rPr>
            <w:noProof/>
            <w:webHidden/>
          </w:rPr>
          <w:instrText xml:space="preserve"> PAGEREF _Toc6118877 \h </w:instrText>
        </w:r>
        <w:r w:rsidR="00DF6F5C">
          <w:rPr>
            <w:noProof/>
            <w:webHidden/>
          </w:rPr>
        </w:r>
        <w:r w:rsidR="00DF6F5C">
          <w:rPr>
            <w:noProof/>
            <w:webHidden/>
          </w:rPr>
          <w:fldChar w:fldCharType="separate"/>
        </w:r>
        <w:r w:rsidR="00DF6F5C">
          <w:rPr>
            <w:noProof/>
            <w:webHidden/>
          </w:rPr>
          <w:t>56</w:t>
        </w:r>
        <w:r w:rsidR="00DF6F5C">
          <w:rPr>
            <w:noProof/>
            <w:webHidden/>
          </w:rPr>
          <w:fldChar w:fldCharType="end"/>
        </w:r>
      </w:hyperlink>
    </w:p>
    <w:p w14:paraId="5F5388C1" w14:textId="2929EB2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8" w:history="1">
        <w:r w:rsidR="00DF6F5C" w:rsidRPr="00E6799A">
          <w:rPr>
            <w:rStyle w:val="Hyperlink"/>
            <w:noProof/>
          </w:rPr>
          <w:t>3.14.20 requests property</w:t>
        </w:r>
        <w:r w:rsidR="00DF6F5C">
          <w:rPr>
            <w:noProof/>
            <w:webHidden/>
          </w:rPr>
          <w:tab/>
        </w:r>
        <w:r w:rsidR="00DF6F5C">
          <w:rPr>
            <w:noProof/>
            <w:webHidden/>
          </w:rPr>
          <w:fldChar w:fldCharType="begin"/>
        </w:r>
        <w:r w:rsidR="00DF6F5C">
          <w:rPr>
            <w:noProof/>
            <w:webHidden/>
          </w:rPr>
          <w:instrText xml:space="preserve"> PAGEREF _Toc6118878 \h </w:instrText>
        </w:r>
        <w:r w:rsidR="00DF6F5C">
          <w:rPr>
            <w:noProof/>
            <w:webHidden/>
          </w:rPr>
        </w:r>
        <w:r w:rsidR="00DF6F5C">
          <w:rPr>
            <w:noProof/>
            <w:webHidden/>
          </w:rPr>
          <w:fldChar w:fldCharType="separate"/>
        </w:r>
        <w:r w:rsidR="00DF6F5C">
          <w:rPr>
            <w:noProof/>
            <w:webHidden/>
          </w:rPr>
          <w:t>56</w:t>
        </w:r>
        <w:r w:rsidR="00DF6F5C">
          <w:rPr>
            <w:noProof/>
            <w:webHidden/>
          </w:rPr>
          <w:fldChar w:fldCharType="end"/>
        </w:r>
      </w:hyperlink>
    </w:p>
    <w:p w14:paraId="22B240E9" w14:textId="7F342B1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79" w:history="1">
        <w:r w:rsidR="00DF6F5C" w:rsidRPr="00E6799A">
          <w:rPr>
            <w:rStyle w:val="Hyperlink"/>
            <w:noProof/>
          </w:rPr>
          <w:t>3.14.21 responses property</w:t>
        </w:r>
        <w:r w:rsidR="00DF6F5C">
          <w:rPr>
            <w:noProof/>
            <w:webHidden/>
          </w:rPr>
          <w:tab/>
        </w:r>
        <w:r w:rsidR="00DF6F5C">
          <w:rPr>
            <w:noProof/>
            <w:webHidden/>
          </w:rPr>
          <w:fldChar w:fldCharType="begin"/>
        </w:r>
        <w:r w:rsidR="00DF6F5C">
          <w:rPr>
            <w:noProof/>
            <w:webHidden/>
          </w:rPr>
          <w:instrText xml:space="preserve"> PAGEREF _Toc6118879 \h </w:instrText>
        </w:r>
        <w:r w:rsidR="00DF6F5C">
          <w:rPr>
            <w:noProof/>
            <w:webHidden/>
          </w:rPr>
        </w:r>
        <w:r w:rsidR="00DF6F5C">
          <w:rPr>
            <w:noProof/>
            <w:webHidden/>
          </w:rPr>
          <w:fldChar w:fldCharType="separate"/>
        </w:r>
        <w:r w:rsidR="00DF6F5C">
          <w:rPr>
            <w:noProof/>
            <w:webHidden/>
          </w:rPr>
          <w:t>56</w:t>
        </w:r>
        <w:r w:rsidR="00DF6F5C">
          <w:rPr>
            <w:noProof/>
            <w:webHidden/>
          </w:rPr>
          <w:fldChar w:fldCharType="end"/>
        </w:r>
      </w:hyperlink>
    </w:p>
    <w:p w14:paraId="2B70FA98" w14:textId="347DAB8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0" w:history="1">
        <w:r w:rsidR="00DF6F5C" w:rsidRPr="00E6799A">
          <w:rPr>
            <w:rStyle w:val="Hyperlink"/>
            <w:noProof/>
          </w:rPr>
          <w:t>3.14.22 results property</w:t>
        </w:r>
        <w:r w:rsidR="00DF6F5C">
          <w:rPr>
            <w:noProof/>
            <w:webHidden/>
          </w:rPr>
          <w:tab/>
        </w:r>
        <w:r w:rsidR="00DF6F5C">
          <w:rPr>
            <w:noProof/>
            <w:webHidden/>
          </w:rPr>
          <w:fldChar w:fldCharType="begin"/>
        </w:r>
        <w:r w:rsidR="00DF6F5C">
          <w:rPr>
            <w:noProof/>
            <w:webHidden/>
          </w:rPr>
          <w:instrText xml:space="preserve"> PAGEREF _Toc6118880 \h </w:instrText>
        </w:r>
        <w:r w:rsidR="00DF6F5C">
          <w:rPr>
            <w:noProof/>
            <w:webHidden/>
          </w:rPr>
        </w:r>
        <w:r w:rsidR="00DF6F5C">
          <w:rPr>
            <w:noProof/>
            <w:webHidden/>
          </w:rPr>
          <w:fldChar w:fldCharType="separate"/>
        </w:r>
        <w:r w:rsidR="00DF6F5C">
          <w:rPr>
            <w:noProof/>
            <w:webHidden/>
          </w:rPr>
          <w:t>57</w:t>
        </w:r>
        <w:r w:rsidR="00DF6F5C">
          <w:rPr>
            <w:noProof/>
            <w:webHidden/>
          </w:rPr>
          <w:fldChar w:fldCharType="end"/>
        </w:r>
      </w:hyperlink>
    </w:p>
    <w:p w14:paraId="284A6BCB" w14:textId="20A7094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1" w:history="1">
        <w:r w:rsidR="00DF6F5C" w:rsidRPr="00E6799A">
          <w:rPr>
            <w:rStyle w:val="Hyperlink"/>
            <w:noProof/>
          </w:rPr>
          <w:t>3.14.23 defaultEncoding property</w:t>
        </w:r>
        <w:r w:rsidR="00DF6F5C">
          <w:rPr>
            <w:noProof/>
            <w:webHidden/>
          </w:rPr>
          <w:tab/>
        </w:r>
        <w:r w:rsidR="00DF6F5C">
          <w:rPr>
            <w:noProof/>
            <w:webHidden/>
          </w:rPr>
          <w:fldChar w:fldCharType="begin"/>
        </w:r>
        <w:r w:rsidR="00DF6F5C">
          <w:rPr>
            <w:noProof/>
            <w:webHidden/>
          </w:rPr>
          <w:instrText xml:space="preserve"> PAGEREF _Toc6118881 \h </w:instrText>
        </w:r>
        <w:r w:rsidR="00DF6F5C">
          <w:rPr>
            <w:noProof/>
            <w:webHidden/>
          </w:rPr>
        </w:r>
        <w:r w:rsidR="00DF6F5C">
          <w:rPr>
            <w:noProof/>
            <w:webHidden/>
          </w:rPr>
          <w:fldChar w:fldCharType="separate"/>
        </w:r>
        <w:r w:rsidR="00DF6F5C">
          <w:rPr>
            <w:noProof/>
            <w:webHidden/>
          </w:rPr>
          <w:t>57</w:t>
        </w:r>
        <w:r w:rsidR="00DF6F5C">
          <w:rPr>
            <w:noProof/>
            <w:webHidden/>
          </w:rPr>
          <w:fldChar w:fldCharType="end"/>
        </w:r>
      </w:hyperlink>
    </w:p>
    <w:p w14:paraId="4A1604AA" w14:textId="6F0F714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2" w:history="1">
        <w:r w:rsidR="00DF6F5C" w:rsidRPr="00E6799A">
          <w:rPr>
            <w:rStyle w:val="Hyperlink"/>
            <w:noProof/>
          </w:rPr>
          <w:t>3.14.24 defaultSourceLanguage property</w:t>
        </w:r>
        <w:r w:rsidR="00DF6F5C">
          <w:rPr>
            <w:noProof/>
            <w:webHidden/>
          </w:rPr>
          <w:tab/>
        </w:r>
        <w:r w:rsidR="00DF6F5C">
          <w:rPr>
            <w:noProof/>
            <w:webHidden/>
          </w:rPr>
          <w:fldChar w:fldCharType="begin"/>
        </w:r>
        <w:r w:rsidR="00DF6F5C">
          <w:rPr>
            <w:noProof/>
            <w:webHidden/>
          </w:rPr>
          <w:instrText xml:space="preserve"> PAGEREF _Toc6118882 \h </w:instrText>
        </w:r>
        <w:r w:rsidR="00DF6F5C">
          <w:rPr>
            <w:noProof/>
            <w:webHidden/>
          </w:rPr>
        </w:r>
        <w:r w:rsidR="00DF6F5C">
          <w:rPr>
            <w:noProof/>
            <w:webHidden/>
          </w:rPr>
          <w:fldChar w:fldCharType="separate"/>
        </w:r>
        <w:r w:rsidR="00DF6F5C">
          <w:rPr>
            <w:noProof/>
            <w:webHidden/>
          </w:rPr>
          <w:t>57</w:t>
        </w:r>
        <w:r w:rsidR="00DF6F5C">
          <w:rPr>
            <w:noProof/>
            <w:webHidden/>
          </w:rPr>
          <w:fldChar w:fldCharType="end"/>
        </w:r>
      </w:hyperlink>
    </w:p>
    <w:p w14:paraId="49BDD742" w14:textId="421818F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3" w:history="1">
        <w:r w:rsidR="00DF6F5C" w:rsidRPr="00E6799A">
          <w:rPr>
            <w:rStyle w:val="Hyperlink"/>
            <w:noProof/>
          </w:rPr>
          <w:t>3.14.25 newlineSequences property</w:t>
        </w:r>
        <w:r w:rsidR="00DF6F5C">
          <w:rPr>
            <w:noProof/>
            <w:webHidden/>
          </w:rPr>
          <w:tab/>
        </w:r>
        <w:r w:rsidR="00DF6F5C">
          <w:rPr>
            <w:noProof/>
            <w:webHidden/>
          </w:rPr>
          <w:fldChar w:fldCharType="begin"/>
        </w:r>
        <w:r w:rsidR="00DF6F5C">
          <w:rPr>
            <w:noProof/>
            <w:webHidden/>
          </w:rPr>
          <w:instrText xml:space="preserve"> PAGEREF _Toc6118883 \h </w:instrText>
        </w:r>
        <w:r w:rsidR="00DF6F5C">
          <w:rPr>
            <w:noProof/>
            <w:webHidden/>
          </w:rPr>
        </w:r>
        <w:r w:rsidR="00DF6F5C">
          <w:rPr>
            <w:noProof/>
            <w:webHidden/>
          </w:rPr>
          <w:fldChar w:fldCharType="separate"/>
        </w:r>
        <w:r w:rsidR="00DF6F5C">
          <w:rPr>
            <w:noProof/>
            <w:webHidden/>
          </w:rPr>
          <w:t>57</w:t>
        </w:r>
        <w:r w:rsidR="00DF6F5C">
          <w:rPr>
            <w:noProof/>
            <w:webHidden/>
          </w:rPr>
          <w:fldChar w:fldCharType="end"/>
        </w:r>
      </w:hyperlink>
    </w:p>
    <w:p w14:paraId="12F7CF3A" w14:textId="28C9BA4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4" w:history="1">
        <w:r w:rsidR="00DF6F5C" w:rsidRPr="00E6799A">
          <w:rPr>
            <w:rStyle w:val="Hyperlink"/>
            <w:noProof/>
          </w:rPr>
          <w:t>3.14.26 columnKind property</w:t>
        </w:r>
        <w:r w:rsidR="00DF6F5C">
          <w:rPr>
            <w:noProof/>
            <w:webHidden/>
          </w:rPr>
          <w:tab/>
        </w:r>
        <w:r w:rsidR="00DF6F5C">
          <w:rPr>
            <w:noProof/>
            <w:webHidden/>
          </w:rPr>
          <w:fldChar w:fldCharType="begin"/>
        </w:r>
        <w:r w:rsidR="00DF6F5C">
          <w:rPr>
            <w:noProof/>
            <w:webHidden/>
          </w:rPr>
          <w:instrText xml:space="preserve"> PAGEREF _Toc6118884 \h </w:instrText>
        </w:r>
        <w:r w:rsidR="00DF6F5C">
          <w:rPr>
            <w:noProof/>
            <w:webHidden/>
          </w:rPr>
        </w:r>
        <w:r w:rsidR="00DF6F5C">
          <w:rPr>
            <w:noProof/>
            <w:webHidden/>
          </w:rPr>
          <w:fldChar w:fldCharType="separate"/>
        </w:r>
        <w:r w:rsidR="00DF6F5C">
          <w:rPr>
            <w:noProof/>
            <w:webHidden/>
          </w:rPr>
          <w:t>58</w:t>
        </w:r>
        <w:r w:rsidR="00DF6F5C">
          <w:rPr>
            <w:noProof/>
            <w:webHidden/>
          </w:rPr>
          <w:fldChar w:fldCharType="end"/>
        </w:r>
      </w:hyperlink>
    </w:p>
    <w:p w14:paraId="47D5AC27" w14:textId="7A7D9F4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5" w:history="1">
        <w:r w:rsidR="00DF6F5C" w:rsidRPr="00E6799A">
          <w:rPr>
            <w:rStyle w:val="Hyperlink"/>
            <w:noProof/>
          </w:rPr>
          <w:t>3.14.27 redactionToken property</w:t>
        </w:r>
        <w:r w:rsidR="00DF6F5C">
          <w:rPr>
            <w:noProof/>
            <w:webHidden/>
          </w:rPr>
          <w:tab/>
        </w:r>
        <w:r w:rsidR="00DF6F5C">
          <w:rPr>
            <w:noProof/>
            <w:webHidden/>
          </w:rPr>
          <w:fldChar w:fldCharType="begin"/>
        </w:r>
        <w:r w:rsidR="00DF6F5C">
          <w:rPr>
            <w:noProof/>
            <w:webHidden/>
          </w:rPr>
          <w:instrText xml:space="preserve"> PAGEREF _Toc6118885 \h </w:instrText>
        </w:r>
        <w:r w:rsidR="00DF6F5C">
          <w:rPr>
            <w:noProof/>
            <w:webHidden/>
          </w:rPr>
        </w:r>
        <w:r w:rsidR="00DF6F5C">
          <w:rPr>
            <w:noProof/>
            <w:webHidden/>
          </w:rPr>
          <w:fldChar w:fldCharType="separate"/>
        </w:r>
        <w:r w:rsidR="00DF6F5C">
          <w:rPr>
            <w:noProof/>
            <w:webHidden/>
          </w:rPr>
          <w:t>58</w:t>
        </w:r>
        <w:r w:rsidR="00DF6F5C">
          <w:rPr>
            <w:noProof/>
            <w:webHidden/>
          </w:rPr>
          <w:fldChar w:fldCharType="end"/>
        </w:r>
      </w:hyperlink>
    </w:p>
    <w:p w14:paraId="6B3A23F7" w14:textId="7E4B51FF"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86" w:history="1">
        <w:r w:rsidR="00DF6F5C" w:rsidRPr="00E6799A">
          <w:rPr>
            <w:rStyle w:val="Hyperlink"/>
            <w:noProof/>
          </w:rPr>
          <w:t>3.15 externalPropertyFileReference object</w:t>
        </w:r>
        <w:r w:rsidR="00DF6F5C">
          <w:rPr>
            <w:noProof/>
            <w:webHidden/>
          </w:rPr>
          <w:tab/>
        </w:r>
        <w:r w:rsidR="00DF6F5C">
          <w:rPr>
            <w:noProof/>
            <w:webHidden/>
          </w:rPr>
          <w:fldChar w:fldCharType="begin"/>
        </w:r>
        <w:r w:rsidR="00DF6F5C">
          <w:rPr>
            <w:noProof/>
            <w:webHidden/>
          </w:rPr>
          <w:instrText xml:space="preserve"> PAGEREF _Toc6118886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3082A5BB" w14:textId="467BD6B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7" w:history="1">
        <w:r w:rsidR="00DF6F5C" w:rsidRPr="00E6799A">
          <w:rPr>
            <w:rStyle w:val="Hyperlink"/>
            <w:noProof/>
          </w:rPr>
          <w:t>3.15.1 General</w:t>
        </w:r>
        <w:r w:rsidR="00DF6F5C">
          <w:rPr>
            <w:noProof/>
            <w:webHidden/>
          </w:rPr>
          <w:tab/>
        </w:r>
        <w:r w:rsidR="00DF6F5C">
          <w:rPr>
            <w:noProof/>
            <w:webHidden/>
          </w:rPr>
          <w:fldChar w:fldCharType="begin"/>
        </w:r>
        <w:r w:rsidR="00DF6F5C">
          <w:rPr>
            <w:noProof/>
            <w:webHidden/>
          </w:rPr>
          <w:instrText xml:space="preserve"> PAGEREF _Toc6118887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1F1CB919" w14:textId="0458BB8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8" w:history="1">
        <w:r w:rsidR="00DF6F5C" w:rsidRPr="00E6799A">
          <w:rPr>
            <w:rStyle w:val="Hyperlink"/>
            <w:noProof/>
          </w:rPr>
          <w:t>3.15.2 location property</w:t>
        </w:r>
        <w:r w:rsidR="00DF6F5C">
          <w:rPr>
            <w:noProof/>
            <w:webHidden/>
          </w:rPr>
          <w:tab/>
        </w:r>
        <w:r w:rsidR="00DF6F5C">
          <w:rPr>
            <w:noProof/>
            <w:webHidden/>
          </w:rPr>
          <w:fldChar w:fldCharType="begin"/>
        </w:r>
        <w:r w:rsidR="00DF6F5C">
          <w:rPr>
            <w:noProof/>
            <w:webHidden/>
          </w:rPr>
          <w:instrText xml:space="preserve"> PAGEREF _Toc6118888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2BF5B678" w14:textId="2E8090B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89" w:history="1">
        <w:r w:rsidR="00DF6F5C" w:rsidRPr="00E6799A">
          <w:rPr>
            <w:rStyle w:val="Hyperlink"/>
            <w:noProof/>
          </w:rPr>
          <w:t>3.15.3 guid property</w:t>
        </w:r>
        <w:r w:rsidR="00DF6F5C">
          <w:rPr>
            <w:noProof/>
            <w:webHidden/>
          </w:rPr>
          <w:tab/>
        </w:r>
        <w:r w:rsidR="00DF6F5C">
          <w:rPr>
            <w:noProof/>
            <w:webHidden/>
          </w:rPr>
          <w:fldChar w:fldCharType="begin"/>
        </w:r>
        <w:r w:rsidR="00DF6F5C">
          <w:rPr>
            <w:noProof/>
            <w:webHidden/>
          </w:rPr>
          <w:instrText xml:space="preserve"> PAGEREF _Toc6118889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0C65F0E4" w14:textId="758466D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0" w:history="1">
        <w:r w:rsidR="00DF6F5C" w:rsidRPr="00E6799A">
          <w:rPr>
            <w:rStyle w:val="Hyperlink"/>
            <w:noProof/>
          </w:rPr>
          <w:t>3.15.4 itemCount property</w:t>
        </w:r>
        <w:r w:rsidR="00DF6F5C">
          <w:rPr>
            <w:noProof/>
            <w:webHidden/>
          </w:rPr>
          <w:tab/>
        </w:r>
        <w:r w:rsidR="00DF6F5C">
          <w:rPr>
            <w:noProof/>
            <w:webHidden/>
          </w:rPr>
          <w:fldChar w:fldCharType="begin"/>
        </w:r>
        <w:r w:rsidR="00DF6F5C">
          <w:rPr>
            <w:noProof/>
            <w:webHidden/>
          </w:rPr>
          <w:instrText xml:space="preserve"> PAGEREF _Toc6118890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3DD6FF65" w14:textId="7C488785"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91" w:history="1">
        <w:r w:rsidR="00DF6F5C" w:rsidRPr="00E6799A">
          <w:rPr>
            <w:rStyle w:val="Hyperlink"/>
            <w:noProof/>
          </w:rPr>
          <w:t>3.16 runAutomationDetails object</w:t>
        </w:r>
        <w:r w:rsidR="00DF6F5C">
          <w:rPr>
            <w:noProof/>
            <w:webHidden/>
          </w:rPr>
          <w:tab/>
        </w:r>
        <w:r w:rsidR="00DF6F5C">
          <w:rPr>
            <w:noProof/>
            <w:webHidden/>
          </w:rPr>
          <w:fldChar w:fldCharType="begin"/>
        </w:r>
        <w:r w:rsidR="00DF6F5C">
          <w:rPr>
            <w:noProof/>
            <w:webHidden/>
          </w:rPr>
          <w:instrText xml:space="preserve"> PAGEREF _Toc6118891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7C1091BE" w14:textId="613F199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2" w:history="1">
        <w:r w:rsidR="00DF6F5C" w:rsidRPr="00E6799A">
          <w:rPr>
            <w:rStyle w:val="Hyperlink"/>
            <w:noProof/>
          </w:rPr>
          <w:t>3.16.1 General</w:t>
        </w:r>
        <w:r w:rsidR="00DF6F5C">
          <w:rPr>
            <w:noProof/>
            <w:webHidden/>
          </w:rPr>
          <w:tab/>
        </w:r>
        <w:r w:rsidR="00DF6F5C">
          <w:rPr>
            <w:noProof/>
            <w:webHidden/>
          </w:rPr>
          <w:fldChar w:fldCharType="begin"/>
        </w:r>
        <w:r w:rsidR="00DF6F5C">
          <w:rPr>
            <w:noProof/>
            <w:webHidden/>
          </w:rPr>
          <w:instrText xml:space="preserve"> PAGEREF _Toc6118892 \h </w:instrText>
        </w:r>
        <w:r w:rsidR="00DF6F5C">
          <w:rPr>
            <w:noProof/>
            <w:webHidden/>
          </w:rPr>
        </w:r>
        <w:r w:rsidR="00DF6F5C">
          <w:rPr>
            <w:noProof/>
            <w:webHidden/>
          </w:rPr>
          <w:fldChar w:fldCharType="separate"/>
        </w:r>
        <w:r w:rsidR="00DF6F5C">
          <w:rPr>
            <w:noProof/>
            <w:webHidden/>
          </w:rPr>
          <w:t>59</w:t>
        </w:r>
        <w:r w:rsidR="00DF6F5C">
          <w:rPr>
            <w:noProof/>
            <w:webHidden/>
          </w:rPr>
          <w:fldChar w:fldCharType="end"/>
        </w:r>
      </w:hyperlink>
    </w:p>
    <w:p w14:paraId="22B40DE0" w14:textId="77E752E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3" w:history="1">
        <w:r w:rsidR="00DF6F5C" w:rsidRPr="00E6799A">
          <w:rPr>
            <w:rStyle w:val="Hyperlink"/>
            <w:noProof/>
          </w:rPr>
          <w:t>3.16.2 Constraints</w:t>
        </w:r>
        <w:r w:rsidR="00DF6F5C">
          <w:rPr>
            <w:noProof/>
            <w:webHidden/>
          </w:rPr>
          <w:tab/>
        </w:r>
        <w:r w:rsidR="00DF6F5C">
          <w:rPr>
            <w:noProof/>
            <w:webHidden/>
          </w:rPr>
          <w:fldChar w:fldCharType="begin"/>
        </w:r>
        <w:r w:rsidR="00DF6F5C">
          <w:rPr>
            <w:noProof/>
            <w:webHidden/>
          </w:rPr>
          <w:instrText xml:space="preserve"> PAGEREF _Toc6118893 \h </w:instrText>
        </w:r>
        <w:r w:rsidR="00DF6F5C">
          <w:rPr>
            <w:noProof/>
            <w:webHidden/>
          </w:rPr>
        </w:r>
        <w:r w:rsidR="00DF6F5C">
          <w:rPr>
            <w:noProof/>
            <w:webHidden/>
          </w:rPr>
          <w:fldChar w:fldCharType="separate"/>
        </w:r>
        <w:r w:rsidR="00DF6F5C">
          <w:rPr>
            <w:noProof/>
            <w:webHidden/>
          </w:rPr>
          <w:t>60</w:t>
        </w:r>
        <w:r w:rsidR="00DF6F5C">
          <w:rPr>
            <w:noProof/>
            <w:webHidden/>
          </w:rPr>
          <w:fldChar w:fldCharType="end"/>
        </w:r>
      </w:hyperlink>
    </w:p>
    <w:p w14:paraId="70851AEC" w14:textId="3D10801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4" w:history="1">
        <w:r w:rsidR="00DF6F5C" w:rsidRPr="00E6799A">
          <w:rPr>
            <w:rStyle w:val="Hyperlink"/>
            <w:noProof/>
          </w:rPr>
          <w:t>3.16.3 description property</w:t>
        </w:r>
        <w:r w:rsidR="00DF6F5C">
          <w:rPr>
            <w:noProof/>
            <w:webHidden/>
          </w:rPr>
          <w:tab/>
        </w:r>
        <w:r w:rsidR="00DF6F5C">
          <w:rPr>
            <w:noProof/>
            <w:webHidden/>
          </w:rPr>
          <w:fldChar w:fldCharType="begin"/>
        </w:r>
        <w:r w:rsidR="00DF6F5C">
          <w:rPr>
            <w:noProof/>
            <w:webHidden/>
          </w:rPr>
          <w:instrText xml:space="preserve"> PAGEREF _Toc6118894 \h </w:instrText>
        </w:r>
        <w:r w:rsidR="00DF6F5C">
          <w:rPr>
            <w:noProof/>
            <w:webHidden/>
          </w:rPr>
        </w:r>
        <w:r w:rsidR="00DF6F5C">
          <w:rPr>
            <w:noProof/>
            <w:webHidden/>
          </w:rPr>
          <w:fldChar w:fldCharType="separate"/>
        </w:r>
        <w:r w:rsidR="00DF6F5C">
          <w:rPr>
            <w:noProof/>
            <w:webHidden/>
          </w:rPr>
          <w:t>60</w:t>
        </w:r>
        <w:r w:rsidR="00DF6F5C">
          <w:rPr>
            <w:noProof/>
            <w:webHidden/>
          </w:rPr>
          <w:fldChar w:fldCharType="end"/>
        </w:r>
      </w:hyperlink>
    </w:p>
    <w:p w14:paraId="3D66B3B0" w14:textId="1F8EE34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5" w:history="1">
        <w:r w:rsidR="00DF6F5C" w:rsidRPr="00E6799A">
          <w:rPr>
            <w:rStyle w:val="Hyperlink"/>
            <w:noProof/>
          </w:rPr>
          <w:t>3.16.4 id property</w:t>
        </w:r>
        <w:r w:rsidR="00DF6F5C">
          <w:rPr>
            <w:noProof/>
            <w:webHidden/>
          </w:rPr>
          <w:tab/>
        </w:r>
        <w:r w:rsidR="00DF6F5C">
          <w:rPr>
            <w:noProof/>
            <w:webHidden/>
          </w:rPr>
          <w:fldChar w:fldCharType="begin"/>
        </w:r>
        <w:r w:rsidR="00DF6F5C">
          <w:rPr>
            <w:noProof/>
            <w:webHidden/>
          </w:rPr>
          <w:instrText xml:space="preserve"> PAGEREF _Toc6118895 \h </w:instrText>
        </w:r>
        <w:r w:rsidR="00DF6F5C">
          <w:rPr>
            <w:noProof/>
            <w:webHidden/>
          </w:rPr>
        </w:r>
        <w:r w:rsidR="00DF6F5C">
          <w:rPr>
            <w:noProof/>
            <w:webHidden/>
          </w:rPr>
          <w:fldChar w:fldCharType="separate"/>
        </w:r>
        <w:r w:rsidR="00DF6F5C">
          <w:rPr>
            <w:noProof/>
            <w:webHidden/>
          </w:rPr>
          <w:t>60</w:t>
        </w:r>
        <w:r w:rsidR="00DF6F5C">
          <w:rPr>
            <w:noProof/>
            <w:webHidden/>
          </w:rPr>
          <w:fldChar w:fldCharType="end"/>
        </w:r>
      </w:hyperlink>
    </w:p>
    <w:p w14:paraId="28084CC4" w14:textId="4C7A909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6" w:history="1">
        <w:r w:rsidR="00DF6F5C" w:rsidRPr="00E6799A">
          <w:rPr>
            <w:rStyle w:val="Hyperlink"/>
            <w:noProof/>
          </w:rPr>
          <w:t>3.16.5 guid property</w:t>
        </w:r>
        <w:r w:rsidR="00DF6F5C">
          <w:rPr>
            <w:noProof/>
            <w:webHidden/>
          </w:rPr>
          <w:tab/>
        </w:r>
        <w:r w:rsidR="00DF6F5C">
          <w:rPr>
            <w:noProof/>
            <w:webHidden/>
          </w:rPr>
          <w:fldChar w:fldCharType="begin"/>
        </w:r>
        <w:r w:rsidR="00DF6F5C">
          <w:rPr>
            <w:noProof/>
            <w:webHidden/>
          </w:rPr>
          <w:instrText xml:space="preserve"> PAGEREF _Toc6118896 \h </w:instrText>
        </w:r>
        <w:r w:rsidR="00DF6F5C">
          <w:rPr>
            <w:noProof/>
            <w:webHidden/>
          </w:rPr>
        </w:r>
        <w:r w:rsidR="00DF6F5C">
          <w:rPr>
            <w:noProof/>
            <w:webHidden/>
          </w:rPr>
          <w:fldChar w:fldCharType="separate"/>
        </w:r>
        <w:r w:rsidR="00DF6F5C">
          <w:rPr>
            <w:noProof/>
            <w:webHidden/>
          </w:rPr>
          <w:t>61</w:t>
        </w:r>
        <w:r w:rsidR="00DF6F5C">
          <w:rPr>
            <w:noProof/>
            <w:webHidden/>
          </w:rPr>
          <w:fldChar w:fldCharType="end"/>
        </w:r>
      </w:hyperlink>
    </w:p>
    <w:p w14:paraId="6175CF45" w14:textId="41D4D0C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7" w:history="1">
        <w:r w:rsidR="00DF6F5C" w:rsidRPr="00E6799A">
          <w:rPr>
            <w:rStyle w:val="Hyperlink"/>
            <w:noProof/>
          </w:rPr>
          <w:t>3.16.6 correlationGuid property</w:t>
        </w:r>
        <w:r w:rsidR="00DF6F5C">
          <w:rPr>
            <w:noProof/>
            <w:webHidden/>
          </w:rPr>
          <w:tab/>
        </w:r>
        <w:r w:rsidR="00DF6F5C">
          <w:rPr>
            <w:noProof/>
            <w:webHidden/>
          </w:rPr>
          <w:fldChar w:fldCharType="begin"/>
        </w:r>
        <w:r w:rsidR="00DF6F5C">
          <w:rPr>
            <w:noProof/>
            <w:webHidden/>
          </w:rPr>
          <w:instrText xml:space="preserve"> PAGEREF _Toc6118897 \h </w:instrText>
        </w:r>
        <w:r w:rsidR="00DF6F5C">
          <w:rPr>
            <w:noProof/>
            <w:webHidden/>
          </w:rPr>
        </w:r>
        <w:r w:rsidR="00DF6F5C">
          <w:rPr>
            <w:noProof/>
            <w:webHidden/>
          </w:rPr>
          <w:fldChar w:fldCharType="separate"/>
        </w:r>
        <w:r w:rsidR="00DF6F5C">
          <w:rPr>
            <w:noProof/>
            <w:webHidden/>
          </w:rPr>
          <w:t>61</w:t>
        </w:r>
        <w:r w:rsidR="00DF6F5C">
          <w:rPr>
            <w:noProof/>
            <w:webHidden/>
          </w:rPr>
          <w:fldChar w:fldCharType="end"/>
        </w:r>
      </w:hyperlink>
    </w:p>
    <w:p w14:paraId="7F9D829F" w14:textId="6E1B1508" w:rsidR="00DF6F5C" w:rsidRDefault="007E6114">
      <w:pPr>
        <w:pStyle w:val="TOC2"/>
        <w:tabs>
          <w:tab w:val="right" w:leader="dot" w:pos="9350"/>
        </w:tabs>
        <w:rPr>
          <w:rFonts w:asciiTheme="minorHAnsi" w:eastAsiaTheme="minorEastAsia" w:hAnsiTheme="minorHAnsi" w:cstheme="minorBidi"/>
          <w:noProof/>
          <w:sz w:val="22"/>
          <w:szCs w:val="22"/>
        </w:rPr>
      </w:pPr>
      <w:hyperlink w:anchor="_Toc6118898" w:history="1">
        <w:r w:rsidR="00DF6F5C" w:rsidRPr="00E6799A">
          <w:rPr>
            <w:rStyle w:val="Hyperlink"/>
            <w:noProof/>
          </w:rPr>
          <w:t>3.17 tool object</w:t>
        </w:r>
        <w:r w:rsidR="00DF6F5C">
          <w:rPr>
            <w:noProof/>
            <w:webHidden/>
          </w:rPr>
          <w:tab/>
        </w:r>
        <w:r w:rsidR="00DF6F5C">
          <w:rPr>
            <w:noProof/>
            <w:webHidden/>
          </w:rPr>
          <w:fldChar w:fldCharType="begin"/>
        </w:r>
        <w:r w:rsidR="00DF6F5C">
          <w:rPr>
            <w:noProof/>
            <w:webHidden/>
          </w:rPr>
          <w:instrText xml:space="preserve"> PAGEREF _Toc6118898 \h </w:instrText>
        </w:r>
        <w:r w:rsidR="00DF6F5C">
          <w:rPr>
            <w:noProof/>
            <w:webHidden/>
          </w:rPr>
        </w:r>
        <w:r w:rsidR="00DF6F5C">
          <w:rPr>
            <w:noProof/>
            <w:webHidden/>
          </w:rPr>
          <w:fldChar w:fldCharType="separate"/>
        </w:r>
        <w:r w:rsidR="00DF6F5C">
          <w:rPr>
            <w:noProof/>
            <w:webHidden/>
          </w:rPr>
          <w:t>61</w:t>
        </w:r>
        <w:r w:rsidR="00DF6F5C">
          <w:rPr>
            <w:noProof/>
            <w:webHidden/>
          </w:rPr>
          <w:fldChar w:fldCharType="end"/>
        </w:r>
      </w:hyperlink>
    </w:p>
    <w:p w14:paraId="58A917EE" w14:textId="52148D1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899" w:history="1">
        <w:r w:rsidR="00DF6F5C" w:rsidRPr="00E6799A">
          <w:rPr>
            <w:rStyle w:val="Hyperlink"/>
            <w:noProof/>
          </w:rPr>
          <w:t>3.17.1 General</w:t>
        </w:r>
        <w:r w:rsidR="00DF6F5C">
          <w:rPr>
            <w:noProof/>
            <w:webHidden/>
          </w:rPr>
          <w:tab/>
        </w:r>
        <w:r w:rsidR="00DF6F5C">
          <w:rPr>
            <w:noProof/>
            <w:webHidden/>
          </w:rPr>
          <w:fldChar w:fldCharType="begin"/>
        </w:r>
        <w:r w:rsidR="00DF6F5C">
          <w:rPr>
            <w:noProof/>
            <w:webHidden/>
          </w:rPr>
          <w:instrText xml:space="preserve"> PAGEREF _Toc6118899 \h </w:instrText>
        </w:r>
        <w:r w:rsidR="00DF6F5C">
          <w:rPr>
            <w:noProof/>
            <w:webHidden/>
          </w:rPr>
        </w:r>
        <w:r w:rsidR="00DF6F5C">
          <w:rPr>
            <w:noProof/>
            <w:webHidden/>
          </w:rPr>
          <w:fldChar w:fldCharType="separate"/>
        </w:r>
        <w:r w:rsidR="00DF6F5C">
          <w:rPr>
            <w:noProof/>
            <w:webHidden/>
          </w:rPr>
          <w:t>61</w:t>
        </w:r>
        <w:r w:rsidR="00DF6F5C">
          <w:rPr>
            <w:noProof/>
            <w:webHidden/>
          </w:rPr>
          <w:fldChar w:fldCharType="end"/>
        </w:r>
      </w:hyperlink>
    </w:p>
    <w:p w14:paraId="6A07DD33" w14:textId="0FE3137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0" w:history="1">
        <w:r w:rsidR="00DF6F5C" w:rsidRPr="00E6799A">
          <w:rPr>
            <w:rStyle w:val="Hyperlink"/>
            <w:noProof/>
          </w:rPr>
          <w:t>3.17.2 driver property</w:t>
        </w:r>
        <w:r w:rsidR="00DF6F5C">
          <w:rPr>
            <w:noProof/>
            <w:webHidden/>
          </w:rPr>
          <w:tab/>
        </w:r>
        <w:r w:rsidR="00DF6F5C">
          <w:rPr>
            <w:noProof/>
            <w:webHidden/>
          </w:rPr>
          <w:fldChar w:fldCharType="begin"/>
        </w:r>
        <w:r w:rsidR="00DF6F5C">
          <w:rPr>
            <w:noProof/>
            <w:webHidden/>
          </w:rPr>
          <w:instrText xml:space="preserve"> PAGEREF _Toc6118900 \h </w:instrText>
        </w:r>
        <w:r w:rsidR="00DF6F5C">
          <w:rPr>
            <w:noProof/>
            <w:webHidden/>
          </w:rPr>
        </w:r>
        <w:r w:rsidR="00DF6F5C">
          <w:rPr>
            <w:noProof/>
            <w:webHidden/>
          </w:rPr>
          <w:fldChar w:fldCharType="separate"/>
        </w:r>
        <w:r w:rsidR="00DF6F5C">
          <w:rPr>
            <w:noProof/>
            <w:webHidden/>
          </w:rPr>
          <w:t>62</w:t>
        </w:r>
        <w:r w:rsidR="00DF6F5C">
          <w:rPr>
            <w:noProof/>
            <w:webHidden/>
          </w:rPr>
          <w:fldChar w:fldCharType="end"/>
        </w:r>
      </w:hyperlink>
    </w:p>
    <w:p w14:paraId="4ABDE244" w14:textId="71DFF7E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1" w:history="1">
        <w:r w:rsidR="00DF6F5C" w:rsidRPr="00E6799A">
          <w:rPr>
            <w:rStyle w:val="Hyperlink"/>
            <w:noProof/>
          </w:rPr>
          <w:t>3.17.3 extensions property</w:t>
        </w:r>
        <w:r w:rsidR="00DF6F5C">
          <w:rPr>
            <w:noProof/>
            <w:webHidden/>
          </w:rPr>
          <w:tab/>
        </w:r>
        <w:r w:rsidR="00DF6F5C">
          <w:rPr>
            <w:noProof/>
            <w:webHidden/>
          </w:rPr>
          <w:fldChar w:fldCharType="begin"/>
        </w:r>
        <w:r w:rsidR="00DF6F5C">
          <w:rPr>
            <w:noProof/>
            <w:webHidden/>
          </w:rPr>
          <w:instrText xml:space="preserve"> PAGEREF _Toc6118901 \h </w:instrText>
        </w:r>
        <w:r w:rsidR="00DF6F5C">
          <w:rPr>
            <w:noProof/>
            <w:webHidden/>
          </w:rPr>
        </w:r>
        <w:r w:rsidR="00DF6F5C">
          <w:rPr>
            <w:noProof/>
            <w:webHidden/>
          </w:rPr>
          <w:fldChar w:fldCharType="separate"/>
        </w:r>
        <w:r w:rsidR="00DF6F5C">
          <w:rPr>
            <w:noProof/>
            <w:webHidden/>
          </w:rPr>
          <w:t>62</w:t>
        </w:r>
        <w:r w:rsidR="00DF6F5C">
          <w:rPr>
            <w:noProof/>
            <w:webHidden/>
          </w:rPr>
          <w:fldChar w:fldCharType="end"/>
        </w:r>
      </w:hyperlink>
    </w:p>
    <w:p w14:paraId="719E2464" w14:textId="0B5E0687"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02" w:history="1">
        <w:r w:rsidR="00DF6F5C" w:rsidRPr="00E6799A">
          <w:rPr>
            <w:rStyle w:val="Hyperlink"/>
            <w:noProof/>
          </w:rPr>
          <w:t>3.18 toolComponent object</w:t>
        </w:r>
        <w:r w:rsidR="00DF6F5C">
          <w:rPr>
            <w:noProof/>
            <w:webHidden/>
          </w:rPr>
          <w:tab/>
        </w:r>
        <w:r w:rsidR="00DF6F5C">
          <w:rPr>
            <w:noProof/>
            <w:webHidden/>
          </w:rPr>
          <w:fldChar w:fldCharType="begin"/>
        </w:r>
        <w:r w:rsidR="00DF6F5C">
          <w:rPr>
            <w:noProof/>
            <w:webHidden/>
          </w:rPr>
          <w:instrText xml:space="preserve"> PAGEREF _Toc6118902 \h </w:instrText>
        </w:r>
        <w:r w:rsidR="00DF6F5C">
          <w:rPr>
            <w:noProof/>
            <w:webHidden/>
          </w:rPr>
        </w:r>
        <w:r w:rsidR="00DF6F5C">
          <w:rPr>
            <w:noProof/>
            <w:webHidden/>
          </w:rPr>
          <w:fldChar w:fldCharType="separate"/>
        </w:r>
        <w:r w:rsidR="00DF6F5C">
          <w:rPr>
            <w:noProof/>
            <w:webHidden/>
          </w:rPr>
          <w:t>62</w:t>
        </w:r>
        <w:r w:rsidR="00DF6F5C">
          <w:rPr>
            <w:noProof/>
            <w:webHidden/>
          </w:rPr>
          <w:fldChar w:fldCharType="end"/>
        </w:r>
      </w:hyperlink>
    </w:p>
    <w:p w14:paraId="5AE6FA6D" w14:textId="64F990A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3" w:history="1">
        <w:r w:rsidR="00DF6F5C" w:rsidRPr="00E6799A">
          <w:rPr>
            <w:rStyle w:val="Hyperlink"/>
            <w:noProof/>
          </w:rPr>
          <w:t>3.18.1 General</w:t>
        </w:r>
        <w:r w:rsidR="00DF6F5C">
          <w:rPr>
            <w:noProof/>
            <w:webHidden/>
          </w:rPr>
          <w:tab/>
        </w:r>
        <w:r w:rsidR="00DF6F5C">
          <w:rPr>
            <w:noProof/>
            <w:webHidden/>
          </w:rPr>
          <w:fldChar w:fldCharType="begin"/>
        </w:r>
        <w:r w:rsidR="00DF6F5C">
          <w:rPr>
            <w:noProof/>
            <w:webHidden/>
          </w:rPr>
          <w:instrText xml:space="preserve"> PAGEREF _Toc6118903 \h </w:instrText>
        </w:r>
        <w:r w:rsidR="00DF6F5C">
          <w:rPr>
            <w:noProof/>
            <w:webHidden/>
          </w:rPr>
        </w:r>
        <w:r w:rsidR="00DF6F5C">
          <w:rPr>
            <w:noProof/>
            <w:webHidden/>
          </w:rPr>
          <w:fldChar w:fldCharType="separate"/>
        </w:r>
        <w:r w:rsidR="00DF6F5C">
          <w:rPr>
            <w:noProof/>
            <w:webHidden/>
          </w:rPr>
          <w:t>62</w:t>
        </w:r>
        <w:r w:rsidR="00DF6F5C">
          <w:rPr>
            <w:noProof/>
            <w:webHidden/>
          </w:rPr>
          <w:fldChar w:fldCharType="end"/>
        </w:r>
      </w:hyperlink>
    </w:p>
    <w:p w14:paraId="6A22093A" w14:textId="1876A52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4" w:history="1">
        <w:r w:rsidR="00DF6F5C" w:rsidRPr="00E6799A">
          <w:rPr>
            <w:rStyle w:val="Hyperlink"/>
            <w:noProof/>
          </w:rPr>
          <w:t>3.18.2 Taxonomies</w:t>
        </w:r>
        <w:r w:rsidR="00DF6F5C">
          <w:rPr>
            <w:noProof/>
            <w:webHidden/>
          </w:rPr>
          <w:tab/>
        </w:r>
        <w:r w:rsidR="00DF6F5C">
          <w:rPr>
            <w:noProof/>
            <w:webHidden/>
          </w:rPr>
          <w:fldChar w:fldCharType="begin"/>
        </w:r>
        <w:r w:rsidR="00DF6F5C">
          <w:rPr>
            <w:noProof/>
            <w:webHidden/>
          </w:rPr>
          <w:instrText xml:space="preserve"> PAGEREF _Toc6118904 \h </w:instrText>
        </w:r>
        <w:r w:rsidR="00DF6F5C">
          <w:rPr>
            <w:noProof/>
            <w:webHidden/>
          </w:rPr>
        </w:r>
        <w:r w:rsidR="00DF6F5C">
          <w:rPr>
            <w:noProof/>
            <w:webHidden/>
          </w:rPr>
          <w:fldChar w:fldCharType="separate"/>
        </w:r>
        <w:r w:rsidR="00DF6F5C">
          <w:rPr>
            <w:noProof/>
            <w:webHidden/>
          </w:rPr>
          <w:t>63</w:t>
        </w:r>
        <w:r w:rsidR="00DF6F5C">
          <w:rPr>
            <w:noProof/>
            <w:webHidden/>
          </w:rPr>
          <w:fldChar w:fldCharType="end"/>
        </w:r>
      </w:hyperlink>
    </w:p>
    <w:p w14:paraId="36C8E9E9" w14:textId="77AC4D3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5" w:history="1">
        <w:r w:rsidR="00DF6F5C" w:rsidRPr="00E6799A">
          <w:rPr>
            <w:rStyle w:val="Hyperlink"/>
            <w:noProof/>
          </w:rPr>
          <w:t>3.18.3 Translations</w:t>
        </w:r>
        <w:r w:rsidR="00DF6F5C">
          <w:rPr>
            <w:noProof/>
            <w:webHidden/>
          </w:rPr>
          <w:tab/>
        </w:r>
        <w:r w:rsidR="00DF6F5C">
          <w:rPr>
            <w:noProof/>
            <w:webHidden/>
          </w:rPr>
          <w:fldChar w:fldCharType="begin"/>
        </w:r>
        <w:r w:rsidR="00DF6F5C">
          <w:rPr>
            <w:noProof/>
            <w:webHidden/>
          </w:rPr>
          <w:instrText xml:space="preserve"> PAGEREF _Toc6118905 \h </w:instrText>
        </w:r>
        <w:r w:rsidR="00DF6F5C">
          <w:rPr>
            <w:noProof/>
            <w:webHidden/>
          </w:rPr>
        </w:r>
        <w:r w:rsidR="00DF6F5C">
          <w:rPr>
            <w:noProof/>
            <w:webHidden/>
          </w:rPr>
          <w:fldChar w:fldCharType="separate"/>
        </w:r>
        <w:r w:rsidR="00DF6F5C">
          <w:rPr>
            <w:noProof/>
            <w:webHidden/>
          </w:rPr>
          <w:t>65</w:t>
        </w:r>
        <w:r w:rsidR="00DF6F5C">
          <w:rPr>
            <w:noProof/>
            <w:webHidden/>
          </w:rPr>
          <w:fldChar w:fldCharType="end"/>
        </w:r>
      </w:hyperlink>
    </w:p>
    <w:p w14:paraId="54C26270" w14:textId="06E037E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6" w:history="1">
        <w:r w:rsidR="00DF6F5C" w:rsidRPr="00E6799A">
          <w:rPr>
            <w:rStyle w:val="Hyperlink"/>
            <w:noProof/>
          </w:rPr>
          <w:t>3.18.4 Policies</w:t>
        </w:r>
        <w:r w:rsidR="00DF6F5C">
          <w:rPr>
            <w:noProof/>
            <w:webHidden/>
          </w:rPr>
          <w:tab/>
        </w:r>
        <w:r w:rsidR="00DF6F5C">
          <w:rPr>
            <w:noProof/>
            <w:webHidden/>
          </w:rPr>
          <w:fldChar w:fldCharType="begin"/>
        </w:r>
        <w:r w:rsidR="00DF6F5C">
          <w:rPr>
            <w:noProof/>
            <w:webHidden/>
          </w:rPr>
          <w:instrText xml:space="preserve"> PAGEREF _Toc6118906 \h </w:instrText>
        </w:r>
        <w:r w:rsidR="00DF6F5C">
          <w:rPr>
            <w:noProof/>
            <w:webHidden/>
          </w:rPr>
        </w:r>
        <w:r w:rsidR="00DF6F5C">
          <w:rPr>
            <w:noProof/>
            <w:webHidden/>
          </w:rPr>
          <w:fldChar w:fldCharType="separate"/>
        </w:r>
        <w:r w:rsidR="00DF6F5C">
          <w:rPr>
            <w:noProof/>
            <w:webHidden/>
          </w:rPr>
          <w:t>66</w:t>
        </w:r>
        <w:r w:rsidR="00DF6F5C">
          <w:rPr>
            <w:noProof/>
            <w:webHidden/>
          </w:rPr>
          <w:fldChar w:fldCharType="end"/>
        </w:r>
      </w:hyperlink>
    </w:p>
    <w:p w14:paraId="404757E0" w14:textId="6372938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7" w:history="1">
        <w:r w:rsidR="00DF6F5C" w:rsidRPr="00E6799A">
          <w:rPr>
            <w:rStyle w:val="Hyperlink"/>
            <w:noProof/>
          </w:rPr>
          <w:t>3.18.5 guid property</w:t>
        </w:r>
        <w:r w:rsidR="00DF6F5C">
          <w:rPr>
            <w:noProof/>
            <w:webHidden/>
          </w:rPr>
          <w:tab/>
        </w:r>
        <w:r w:rsidR="00DF6F5C">
          <w:rPr>
            <w:noProof/>
            <w:webHidden/>
          </w:rPr>
          <w:fldChar w:fldCharType="begin"/>
        </w:r>
        <w:r w:rsidR="00DF6F5C">
          <w:rPr>
            <w:noProof/>
            <w:webHidden/>
          </w:rPr>
          <w:instrText xml:space="preserve"> PAGEREF _Toc6118907 \h </w:instrText>
        </w:r>
        <w:r w:rsidR="00DF6F5C">
          <w:rPr>
            <w:noProof/>
            <w:webHidden/>
          </w:rPr>
        </w:r>
        <w:r w:rsidR="00DF6F5C">
          <w:rPr>
            <w:noProof/>
            <w:webHidden/>
          </w:rPr>
          <w:fldChar w:fldCharType="separate"/>
        </w:r>
        <w:r w:rsidR="00DF6F5C">
          <w:rPr>
            <w:noProof/>
            <w:webHidden/>
          </w:rPr>
          <w:t>67</w:t>
        </w:r>
        <w:r w:rsidR="00DF6F5C">
          <w:rPr>
            <w:noProof/>
            <w:webHidden/>
          </w:rPr>
          <w:fldChar w:fldCharType="end"/>
        </w:r>
      </w:hyperlink>
    </w:p>
    <w:p w14:paraId="0C030984" w14:textId="2388AC4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8" w:history="1">
        <w:r w:rsidR="00DF6F5C" w:rsidRPr="00E6799A">
          <w:rPr>
            <w:rStyle w:val="Hyperlink"/>
            <w:noProof/>
          </w:rPr>
          <w:t>3.18.6 name property</w:t>
        </w:r>
        <w:r w:rsidR="00DF6F5C">
          <w:rPr>
            <w:noProof/>
            <w:webHidden/>
          </w:rPr>
          <w:tab/>
        </w:r>
        <w:r w:rsidR="00DF6F5C">
          <w:rPr>
            <w:noProof/>
            <w:webHidden/>
          </w:rPr>
          <w:fldChar w:fldCharType="begin"/>
        </w:r>
        <w:r w:rsidR="00DF6F5C">
          <w:rPr>
            <w:noProof/>
            <w:webHidden/>
          </w:rPr>
          <w:instrText xml:space="preserve"> PAGEREF _Toc6118908 \h </w:instrText>
        </w:r>
        <w:r w:rsidR="00DF6F5C">
          <w:rPr>
            <w:noProof/>
            <w:webHidden/>
          </w:rPr>
        </w:r>
        <w:r w:rsidR="00DF6F5C">
          <w:rPr>
            <w:noProof/>
            <w:webHidden/>
          </w:rPr>
          <w:fldChar w:fldCharType="separate"/>
        </w:r>
        <w:r w:rsidR="00DF6F5C">
          <w:rPr>
            <w:noProof/>
            <w:webHidden/>
          </w:rPr>
          <w:t>67</w:t>
        </w:r>
        <w:r w:rsidR="00DF6F5C">
          <w:rPr>
            <w:noProof/>
            <w:webHidden/>
          </w:rPr>
          <w:fldChar w:fldCharType="end"/>
        </w:r>
      </w:hyperlink>
    </w:p>
    <w:p w14:paraId="6B90B7F6" w14:textId="2DC7B01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09" w:history="1">
        <w:r w:rsidR="00DF6F5C" w:rsidRPr="00E6799A">
          <w:rPr>
            <w:rStyle w:val="Hyperlink"/>
            <w:noProof/>
          </w:rPr>
          <w:t>3.18.7 fullName property</w:t>
        </w:r>
        <w:r w:rsidR="00DF6F5C">
          <w:rPr>
            <w:noProof/>
            <w:webHidden/>
          </w:rPr>
          <w:tab/>
        </w:r>
        <w:r w:rsidR="00DF6F5C">
          <w:rPr>
            <w:noProof/>
            <w:webHidden/>
          </w:rPr>
          <w:fldChar w:fldCharType="begin"/>
        </w:r>
        <w:r w:rsidR="00DF6F5C">
          <w:rPr>
            <w:noProof/>
            <w:webHidden/>
          </w:rPr>
          <w:instrText xml:space="preserve"> PAGEREF _Toc6118909 \h </w:instrText>
        </w:r>
        <w:r w:rsidR="00DF6F5C">
          <w:rPr>
            <w:noProof/>
            <w:webHidden/>
          </w:rPr>
        </w:r>
        <w:r w:rsidR="00DF6F5C">
          <w:rPr>
            <w:noProof/>
            <w:webHidden/>
          </w:rPr>
          <w:fldChar w:fldCharType="separate"/>
        </w:r>
        <w:r w:rsidR="00DF6F5C">
          <w:rPr>
            <w:noProof/>
            <w:webHidden/>
          </w:rPr>
          <w:t>68</w:t>
        </w:r>
        <w:r w:rsidR="00DF6F5C">
          <w:rPr>
            <w:noProof/>
            <w:webHidden/>
          </w:rPr>
          <w:fldChar w:fldCharType="end"/>
        </w:r>
      </w:hyperlink>
    </w:p>
    <w:p w14:paraId="29EE3C40" w14:textId="0BD182B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0" w:history="1">
        <w:r w:rsidR="00DF6F5C" w:rsidRPr="00E6799A">
          <w:rPr>
            <w:rStyle w:val="Hyperlink"/>
            <w:noProof/>
          </w:rPr>
          <w:t>3.18.8 semanticVersion property</w:t>
        </w:r>
        <w:r w:rsidR="00DF6F5C">
          <w:rPr>
            <w:noProof/>
            <w:webHidden/>
          </w:rPr>
          <w:tab/>
        </w:r>
        <w:r w:rsidR="00DF6F5C">
          <w:rPr>
            <w:noProof/>
            <w:webHidden/>
          </w:rPr>
          <w:fldChar w:fldCharType="begin"/>
        </w:r>
        <w:r w:rsidR="00DF6F5C">
          <w:rPr>
            <w:noProof/>
            <w:webHidden/>
          </w:rPr>
          <w:instrText xml:space="preserve"> PAGEREF _Toc6118910 \h </w:instrText>
        </w:r>
        <w:r w:rsidR="00DF6F5C">
          <w:rPr>
            <w:noProof/>
            <w:webHidden/>
          </w:rPr>
        </w:r>
        <w:r w:rsidR="00DF6F5C">
          <w:rPr>
            <w:noProof/>
            <w:webHidden/>
          </w:rPr>
          <w:fldChar w:fldCharType="separate"/>
        </w:r>
        <w:r w:rsidR="00DF6F5C">
          <w:rPr>
            <w:noProof/>
            <w:webHidden/>
          </w:rPr>
          <w:t>68</w:t>
        </w:r>
        <w:r w:rsidR="00DF6F5C">
          <w:rPr>
            <w:noProof/>
            <w:webHidden/>
          </w:rPr>
          <w:fldChar w:fldCharType="end"/>
        </w:r>
      </w:hyperlink>
    </w:p>
    <w:p w14:paraId="338A1BAC" w14:textId="49BB234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1" w:history="1">
        <w:r w:rsidR="00DF6F5C" w:rsidRPr="00E6799A">
          <w:rPr>
            <w:rStyle w:val="Hyperlink"/>
            <w:noProof/>
          </w:rPr>
          <w:t>3.18.9 version property</w:t>
        </w:r>
        <w:r w:rsidR="00DF6F5C">
          <w:rPr>
            <w:noProof/>
            <w:webHidden/>
          </w:rPr>
          <w:tab/>
        </w:r>
        <w:r w:rsidR="00DF6F5C">
          <w:rPr>
            <w:noProof/>
            <w:webHidden/>
          </w:rPr>
          <w:fldChar w:fldCharType="begin"/>
        </w:r>
        <w:r w:rsidR="00DF6F5C">
          <w:rPr>
            <w:noProof/>
            <w:webHidden/>
          </w:rPr>
          <w:instrText xml:space="preserve"> PAGEREF _Toc6118911 \h </w:instrText>
        </w:r>
        <w:r w:rsidR="00DF6F5C">
          <w:rPr>
            <w:noProof/>
            <w:webHidden/>
          </w:rPr>
        </w:r>
        <w:r w:rsidR="00DF6F5C">
          <w:rPr>
            <w:noProof/>
            <w:webHidden/>
          </w:rPr>
          <w:fldChar w:fldCharType="separate"/>
        </w:r>
        <w:r w:rsidR="00DF6F5C">
          <w:rPr>
            <w:noProof/>
            <w:webHidden/>
          </w:rPr>
          <w:t>68</w:t>
        </w:r>
        <w:r w:rsidR="00DF6F5C">
          <w:rPr>
            <w:noProof/>
            <w:webHidden/>
          </w:rPr>
          <w:fldChar w:fldCharType="end"/>
        </w:r>
      </w:hyperlink>
    </w:p>
    <w:p w14:paraId="545466B5" w14:textId="4805F5C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2" w:history="1">
        <w:r w:rsidR="00DF6F5C" w:rsidRPr="00E6799A">
          <w:rPr>
            <w:rStyle w:val="Hyperlink"/>
            <w:noProof/>
          </w:rPr>
          <w:t>3.18.10 dottedQuadFileVersion property</w:t>
        </w:r>
        <w:r w:rsidR="00DF6F5C">
          <w:rPr>
            <w:noProof/>
            <w:webHidden/>
          </w:rPr>
          <w:tab/>
        </w:r>
        <w:r w:rsidR="00DF6F5C">
          <w:rPr>
            <w:noProof/>
            <w:webHidden/>
          </w:rPr>
          <w:fldChar w:fldCharType="begin"/>
        </w:r>
        <w:r w:rsidR="00DF6F5C">
          <w:rPr>
            <w:noProof/>
            <w:webHidden/>
          </w:rPr>
          <w:instrText xml:space="preserve"> PAGEREF _Toc6118912 \h </w:instrText>
        </w:r>
        <w:r w:rsidR="00DF6F5C">
          <w:rPr>
            <w:noProof/>
            <w:webHidden/>
          </w:rPr>
        </w:r>
        <w:r w:rsidR="00DF6F5C">
          <w:rPr>
            <w:noProof/>
            <w:webHidden/>
          </w:rPr>
          <w:fldChar w:fldCharType="separate"/>
        </w:r>
        <w:r w:rsidR="00DF6F5C">
          <w:rPr>
            <w:noProof/>
            <w:webHidden/>
          </w:rPr>
          <w:t>68</w:t>
        </w:r>
        <w:r w:rsidR="00DF6F5C">
          <w:rPr>
            <w:noProof/>
            <w:webHidden/>
          </w:rPr>
          <w:fldChar w:fldCharType="end"/>
        </w:r>
      </w:hyperlink>
    </w:p>
    <w:p w14:paraId="44F503B2" w14:textId="4DFC4D7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3" w:history="1">
        <w:r w:rsidR="00DF6F5C" w:rsidRPr="00E6799A">
          <w:rPr>
            <w:rStyle w:val="Hyperlink"/>
            <w:noProof/>
          </w:rPr>
          <w:t>3.18.11 releaseDateUtc</w:t>
        </w:r>
        <w:r w:rsidR="00DF6F5C">
          <w:rPr>
            <w:noProof/>
            <w:webHidden/>
          </w:rPr>
          <w:tab/>
        </w:r>
        <w:r w:rsidR="00DF6F5C">
          <w:rPr>
            <w:noProof/>
            <w:webHidden/>
          </w:rPr>
          <w:fldChar w:fldCharType="begin"/>
        </w:r>
        <w:r w:rsidR="00DF6F5C">
          <w:rPr>
            <w:noProof/>
            <w:webHidden/>
          </w:rPr>
          <w:instrText xml:space="preserve"> PAGEREF _Toc6118913 \h </w:instrText>
        </w:r>
        <w:r w:rsidR="00DF6F5C">
          <w:rPr>
            <w:noProof/>
            <w:webHidden/>
          </w:rPr>
        </w:r>
        <w:r w:rsidR="00DF6F5C">
          <w:rPr>
            <w:noProof/>
            <w:webHidden/>
          </w:rPr>
          <w:fldChar w:fldCharType="separate"/>
        </w:r>
        <w:r w:rsidR="00DF6F5C">
          <w:rPr>
            <w:noProof/>
            <w:webHidden/>
          </w:rPr>
          <w:t>68</w:t>
        </w:r>
        <w:r w:rsidR="00DF6F5C">
          <w:rPr>
            <w:noProof/>
            <w:webHidden/>
          </w:rPr>
          <w:fldChar w:fldCharType="end"/>
        </w:r>
      </w:hyperlink>
    </w:p>
    <w:p w14:paraId="069BAA9F" w14:textId="5C603FB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4" w:history="1">
        <w:r w:rsidR="00DF6F5C" w:rsidRPr="00E6799A">
          <w:rPr>
            <w:rStyle w:val="Hyperlink"/>
            <w:noProof/>
          </w:rPr>
          <w:t>3.18.12 downloadUri property</w:t>
        </w:r>
        <w:r w:rsidR="00DF6F5C">
          <w:rPr>
            <w:noProof/>
            <w:webHidden/>
          </w:rPr>
          <w:tab/>
        </w:r>
        <w:r w:rsidR="00DF6F5C">
          <w:rPr>
            <w:noProof/>
            <w:webHidden/>
          </w:rPr>
          <w:fldChar w:fldCharType="begin"/>
        </w:r>
        <w:r w:rsidR="00DF6F5C">
          <w:rPr>
            <w:noProof/>
            <w:webHidden/>
          </w:rPr>
          <w:instrText xml:space="preserve"> PAGEREF _Toc6118914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1CED38E8" w14:textId="474699A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5" w:history="1">
        <w:r w:rsidR="00DF6F5C" w:rsidRPr="00E6799A">
          <w:rPr>
            <w:rStyle w:val="Hyperlink"/>
            <w:noProof/>
          </w:rPr>
          <w:t>3.18.13 informationUri property</w:t>
        </w:r>
        <w:r w:rsidR="00DF6F5C">
          <w:rPr>
            <w:noProof/>
            <w:webHidden/>
          </w:rPr>
          <w:tab/>
        </w:r>
        <w:r w:rsidR="00DF6F5C">
          <w:rPr>
            <w:noProof/>
            <w:webHidden/>
          </w:rPr>
          <w:fldChar w:fldCharType="begin"/>
        </w:r>
        <w:r w:rsidR="00DF6F5C">
          <w:rPr>
            <w:noProof/>
            <w:webHidden/>
          </w:rPr>
          <w:instrText xml:space="preserve"> PAGEREF _Toc6118915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53ACD706" w14:textId="29C4A75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6" w:history="1">
        <w:r w:rsidR="00DF6F5C" w:rsidRPr="00E6799A">
          <w:rPr>
            <w:rStyle w:val="Hyperlink"/>
            <w:noProof/>
          </w:rPr>
          <w:t>3.18.14 organization property</w:t>
        </w:r>
        <w:r w:rsidR="00DF6F5C">
          <w:rPr>
            <w:noProof/>
            <w:webHidden/>
          </w:rPr>
          <w:tab/>
        </w:r>
        <w:r w:rsidR="00DF6F5C">
          <w:rPr>
            <w:noProof/>
            <w:webHidden/>
          </w:rPr>
          <w:fldChar w:fldCharType="begin"/>
        </w:r>
        <w:r w:rsidR="00DF6F5C">
          <w:rPr>
            <w:noProof/>
            <w:webHidden/>
          </w:rPr>
          <w:instrText xml:space="preserve"> PAGEREF _Toc6118916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28C1EA9B" w14:textId="78CF2D1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7" w:history="1">
        <w:r w:rsidR="00DF6F5C" w:rsidRPr="00E6799A">
          <w:rPr>
            <w:rStyle w:val="Hyperlink"/>
            <w:noProof/>
          </w:rPr>
          <w:t>3.18.15 product property</w:t>
        </w:r>
        <w:r w:rsidR="00DF6F5C">
          <w:rPr>
            <w:noProof/>
            <w:webHidden/>
          </w:rPr>
          <w:tab/>
        </w:r>
        <w:r w:rsidR="00DF6F5C">
          <w:rPr>
            <w:noProof/>
            <w:webHidden/>
          </w:rPr>
          <w:fldChar w:fldCharType="begin"/>
        </w:r>
        <w:r w:rsidR="00DF6F5C">
          <w:rPr>
            <w:noProof/>
            <w:webHidden/>
          </w:rPr>
          <w:instrText xml:space="preserve"> PAGEREF _Toc6118917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32520597" w14:textId="2F4A867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8" w:history="1">
        <w:r w:rsidR="00DF6F5C" w:rsidRPr="00E6799A">
          <w:rPr>
            <w:rStyle w:val="Hyperlink"/>
            <w:noProof/>
          </w:rPr>
          <w:t>3.18.16 productSuite property</w:t>
        </w:r>
        <w:r w:rsidR="00DF6F5C">
          <w:rPr>
            <w:noProof/>
            <w:webHidden/>
          </w:rPr>
          <w:tab/>
        </w:r>
        <w:r w:rsidR="00DF6F5C">
          <w:rPr>
            <w:noProof/>
            <w:webHidden/>
          </w:rPr>
          <w:fldChar w:fldCharType="begin"/>
        </w:r>
        <w:r w:rsidR="00DF6F5C">
          <w:rPr>
            <w:noProof/>
            <w:webHidden/>
          </w:rPr>
          <w:instrText xml:space="preserve"> PAGEREF _Toc6118918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0FAD3E10" w14:textId="5608BB9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19" w:history="1">
        <w:r w:rsidR="00DF6F5C" w:rsidRPr="00E6799A">
          <w:rPr>
            <w:rStyle w:val="Hyperlink"/>
            <w:noProof/>
          </w:rPr>
          <w:t>3.18.17 shortDescription property</w:t>
        </w:r>
        <w:r w:rsidR="00DF6F5C">
          <w:rPr>
            <w:noProof/>
            <w:webHidden/>
          </w:rPr>
          <w:tab/>
        </w:r>
        <w:r w:rsidR="00DF6F5C">
          <w:rPr>
            <w:noProof/>
            <w:webHidden/>
          </w:rPr>
          <w:fldChar w:fldCharType="begin"/>
        </w:r>
        <w:r w:rsidR="00DF6F5C">
          <w:rPr>
            <w:noProof/>
            <w:webHidden/>
          </w:rPr>
          <w:instrText xml:space="preserve"> PAGEREF _Toc6118919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043294E1" w14:textId="64329EB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0" w:history="1">
        <w:r w:rsidR="00DF6F5C" w:rsidRPr="00E6799A">
          <w:rPr>
            <w:rStyle w:val="Hyperlink"/>
            <w:noProof/>
          </w:rPr>
          <w:t>3.18.18 fullDescription property</w:t>
        </w:r>
        <w:r w:rsidR="00DF6F5C">
          <w:rPr>
            <w:noProof/>
            <w:webHidden/>
          </w:rPr>
          <w:tab/>
        </w:r>
        <w:r w:rsidR="00DF6F5C">
          <w:rPr>
            <w:noProof/>
            <w:webHidden/>
          </w:rPr>
          <w:fldChar w:fldCharType="begin"/>
        </w:r>
        <w:r w:rsidR="00DF6F5C">
          <w:rPr>
            <w:noProof/>
            <w:webHidden/>
          </w:rPr>
          <w:instrText xml:space="preserve"> PAGEREF _Toc6118920 \h </w:instrText>
        </w:r>
        <w:r w:rsidR="00DF6F5C">
          <w:rPr>
            <w:noProof/>
            <w:webHidden/>
          </w:rPr>
        </w:r>
        <w:r w:rsidR="00DF6F5C">
          <w:rPr>
            <w:noProof/>
            <w:webHidden/>
          </w:rPr>
          <w:fldChar w:fldCharType="separate"/>
        </w:r>
        <w:r w:rsidR="00DF6F5C">
          <w:rPr>
            <w:noProof/>
            <w:webHidden/>
          </w:rPr>
          <w:t>69</w:t>
        </w:r>
        <w:r w:rsidR="00DF6F5C">
          <w:rPr>
            <w:noProof/>
            <w:webHidden/>
          </w:rPr>
          <w:fldChar w:fldCharType="end"/>
        </w:r>
      </w:hyperlink>
    </w:p>
    <w:p w14:paraId="23861D88" w14:textId="302759F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1" w:history="1">
        <w:r w:rsidR="00DF6F5C" w:rsidRPr="00E6799A">
          <w:rPr>
            <w:rStyle w:val="Hyperlink"/>
            <w:noProof/>
          </w:rPr>
          <w:t>3.18.19 language property</w:t>
        </w:r>
        <w:r w:rsidR="00DF6F5C">
          <w:rPr>
            <w:noProof/>
            <w:webHidden/>
          </w:rPr>
          <w:tab/>
        </w:r>
        <w:r w:rsidR="00DF6F5C">
          <w:rPr>
            <w:noProof/>
            <w:webHidden/>
          </w:rPr>
          <w:fldChar w:fldCharType="begin"/>
        </w:r>
        <w:r w:rsidR="00DF6F5C">
          <w:rPr>
            <w:noProof/>
            <w:webHidden/>
          </w:rPr>
          <w:instrText xml:space="preserve"> PAGEREF _Toc6118921 \h </w:instrText>
        </w:r>
        <w:r w:rsidR="00DF6F5C">
          <w:rPr>
            <w:noProof/>
            <w:webHidden/>
          </w:rPr>
        </w:r>
        <w:r w:rsidR="00DF6F5C">
          <w:rPr>
            <w:noProof/>
            <w:webHidden/>
          </w:rPr>
          <w:fldChar w:fldCharType="separate"/>
        </w:r>
        <w:r w:rsidR="00DF6F5C">
          <w:rPr>
            <w:noProof/>
            <w:webHidden/>
          </w:rPr>
          <w:t>70</w:t>
        </w:r>
        <w:r w:rsidR="00DF6F5C">
          <w:rPr>
            <w:noProof/>
            <w:webHidden/>
          </w:rPr>
          <w:fldChar w:fldCharType="end"/>
        </w:r>
      </w:hyperlink>
    </w:p>
    <w:p w14:paraId="6B27C12C" w14:textId="3AF7D59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2" w:history="1">
        <w:r w:rsidR="00DF6F5C" w:rsidRPr="00E6799A">
          <w:rPr>
            <w:rStyle w:val="Hyperlink"/>
            <w:noProof/>
          </w:rPr>
          <w:t>3.18.20 globalMessageStrings property</w:t>
        </w:r>
        <w:r w:rsidR="00DF6F5C">
          <w:rPr>
            <w:noProof/>
            <w:webHidden/>
          </w:rPr>
          <w:tab/>
        </w:r>
        <w:r w:rsidR="00DF6F5C">
          <w:rPr>
            <w:noProof/>
            <w:webHidden/>
          </w:rPr>
          <w:fldChar w:fldCharType="begin"/>
        </w:r>
        <w:r w:rsidR="00DF6F5C">
          <w:rPr>
            <w:noProof/>
            <w:webHidden/>
          </w:rPr>
          <w:instrText xml:space="preserve"> PAGEREF _Toc6118922 \h </w:instrText>
        </w:r>
        <w:r w:rsidR="00DF6F5C">
          <w:rPr>
            <w:noProof/>
            <w:webHidden/>
          </w:rPr>
        </w:r>
        <w:r w:rsidR="00DF6F5C">
          <w:rPr>
            <w:noProof/>
            <w:webHidden/>
          </w:rPr>
          <w:fldChar w:fldCharType="separate"/>
        </w:r>
        <w:r w:rsidR="00DF6F5C">
          <w:rPr>
            <w:noProof/>
            <w:webHidden/>
          </w:rPr>
          <w:t>70</w:t>
        </w:r>
        <w:r w:rsidR="00DF6F5C">
          <w:rPr>
            <w:noProof/>
            <w:webHidden/>
          </w:rPr>
          <w:fldChar w:fldCharType="end"/>
        </w:r>
      </w:hyperlink>
    </w:p>
    <w:p w14:paraId="6F2A9BDC" w14:textId="022EA9D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3" w:history="1">
        <w:r w:rsidR="00DF6F5C" w:rsidRPr="00E6799A">
          <w:rPr>
            <w:rStyle w:val="Hyperlink"/>
            <w:noProof/>
          </w:rPr>
          <w:t>3.18.21 rules property</w:t>
        </w:r>
        <w:r w:rsidR="00DF6F5C">
          <w:rPr>
            <w:noProof/>
            <w:webHidden/>
          </w:rPr>
          <w:tab/>
        </w:r>
        <w:r w:rsidR="00DF6F5C">
          <w:rPr>
            <w:noProof/>
            <w:webHidden/>
          </w:rPr>
          <w:fldChar w:fldCharType="begin"/>
        </w:r>
        <w:r w:rsidR="00DF6F5C">
          <w:rPr>
            <w:noProof/>
            <w:webHidden/>
          </w:rPr>
          <w:instrText xml:space="preserve"> PAGEREF _Toc6118923 \h </w:instrText>
        </w:r>
        <w:r w:rsidR="00DF6F5C">
          <w:rPr>
            <w:noProof/>
            <w:webHidden/>
          </w:rPr>
        </w:r>
        <w:r w:rsidR="00DF6F5C">
          <w:rPr>
            <w:noProof/>
            <w:webHidden/>
          </w:rPr>
          <w:fldChar w:fldCharType="separate"/>
        </w:r>
        <w:r w:rsidR="00DF6F5C">
          <w:rPr>
            <w:noProof/>
            <w:webHidden/>
          </w:rPr>
          <w:t>70</w:t>
        </w:r>
        <w:r w:rsidR="00DF6F5C">
          <w:rPr>
            <w:noProof/>
            <w:webHidden/>
          </w:rPr>
          <w:fldChar w:fldCharType="end"/>
        </w:r>
      </w:hyperlink>
    </w:p>
    <w:p w14:paraId="50AA2FE5" w14:textId="3CBCD8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4" w:history="1">
        <w:r w:rsidR="00DF6F5C" w:rsidRPr="00E6799A">
          <w:rPr>
            <w:rStyle w:val="Hyperlink"/>
            <w:noProof/>
          </w:rPr>
          <w:t>3.18.22 notifications property</w:t>
        </w:r>
        <w:r w:rsidR="00DF6F5C">
          <w:rPr>
            <w:noProof/>
            <w:webHidden/>
          </w:rPr>
          <w:tab/>
        </w:r>
        <w:r w:rsidR="00DF6F5C">
          <w:rPr>
            <w:noProof/>
            <w:webHidden/>
          </w:rPr>
          <w:fldChar w:fldCharType="begin"/>
        </w:r>
        <w:r w:rsidR="00DF6F5C">
          <w:rPr>
            <w:noProof/>
            <w:webHidden/>
          </w:rPr>
          <w:instrText xml:space="preserve"> PAGEREF _Toc6118924 \h </w:instrText>
        </w:r>
        <w:r w:rsidR="00DF6F5C">
          <w:rPr>
            <w:noProof/>
            <w:webHidden/>
          </w:rPr>
        </w:r>
        <w:r w:rsidR="00DF6F5C">
          <w:rPr>
            <w:noProof/>
            <w:webHidden/>
          </w:rPr>
          <w:fldChar w:fldCharType="separate"/>
        </w:r>
        <w:r w:rsidR="00DF6F5C">
          <w:rPr>
            <w:noProof/>
            <w:webHidden/>
          </w:rPr>
          <w:t>71</w:t>
        </w:r>
        <w:r w:rsidR="00DF6F5C">
          <w:rPr>
            <w:noProof/>
            <w:webHidden/>
          </w:rPr>
          <w:fldChar w:fldCharType="end"/>
        </w:r>
      </w:hyperlink>
    </w:p>
    <w:p w14:paraId="2BFC5077" w14:textId="2D04508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5" w:history="1">
        <w:r w:rsidR="00DF6F5C" w:rsidRPr="00E6799A">
          <w:rPr>
            <w:rStyle w:val="Hyperlink"/>
            <w:noProof/>
          </w:rPr>
          <w:t>3.18.23 taxa</w:t>
        </w:r>
        <w:r w:rsidR="00DF6F5C">
          <w:rPr>
            <w:noProof/>
            <w:webHidden/>
          </w:rPr>
          <w:tab/>
        </w:r>
        <w:r w:rsidR="00DF6F5C">
          <w:rPr>
            <w:noProof/>
            <w:webHidden/>
          </w:rPr>
          <w:fldChar w:fldCharType="begin"/>
        </w:r>
        <w:r w:rsidR="00DF6F5C">
          <w:rPr>
            <w:noProof/>
            <w:webHidden/>
          </w:rPr>
          <w:instrText xml:space="preserve"> PAGEREF _Toc6118925 \h </w:instrText>
        </w:r>
        <w:r w:rsidR="00DF6F5C">
          <w:rPr>
            <w:noProof/>
            <w:webHidden/>
          </w:rPr>
        </w:r>
        <w:r w:rsidR="00DF6F5C">
          <w:rPr>
            <w:noProof/>
            <w:webHidden/>
          </w:rPr>
          <w:fldChar w:fldCharType="separate"/>
        </w:r>
        <w:r w:rsidR="00DF6F5C">
          <w:rPr>
            <w:noProof/>
            <w:webHidden/>
          </w:rPr>
          <w:t>72</w:t>
        </w:r>
        <w:r w:rsidR="00DF6F5C">
          <w:rPr>
            <w:noProof/>
            <w:webHidden/>
          </w:rPr>
          <w:fldChar w:fldCharType="end"/>
        </w:r>
      </w:hyperlink>
    </w:p>
    <w:p w14:paraId="09A7AAC4" w14:textId="3A4FA9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6" w:history="1">
        <w:r w:rsidR="00DF6F5C" w:rsidRPr="00E6799A">
          <w:rPr>
            <w:rStyle w:val="Hyperlink"/>
            <w:noProof/>
          </w:rPr>
          <w:t>3.18.24 supportedTaxonomies</w:t>
        </w:r>
        <w:r w:rsidR="00DF6F5C">
          <w:rPr>
            <w:noProof/>
            <w:webHidden/>
          </w:rPr>
          <w:tab/>
        </w:r>
        <w:r w:rsidR="00DF6F5C">
          <w:rPr>
            <w:noProof/>
            <w:webHidden/>
          </w:rPr>
          <w:fldChar w:fldCharType="begin"/>
        </w:r>
        <w:r w:rsidR="00DF6F5C">
          <w:rPr>
            <w:noProof/>
            <w:webHidden/>
          </w:rPr>
          <w:instrText xml:space="preserve"> PAGEREF _Toc6118926 \h </w:instrText>
        </w:r>
        <w:r w:rsidR="00DF6F5C">
          <w:rPr>
            <w:noProof/>
            <w:webHidden/>
          </w:rPr>
        </w:r>
        <w:r w:rsidR="00DF6F5C">
          <w:rPr>
            <w:noProof/>
            <w:webHidden/>
          </w:rPr>
          <w:fldChar w:fldCharType="separate"/>
        </w:r>
        <w:r w:rsidR="00DF6F5C">
          <w:rPr>
            <w:noProof/>
            <w:webHidden/>
          </w:rPr>
          <w:t>72</w:t>
        </w:r>
        <w:r w:rsidR="00DF6F5C">
          <w:rPr>
            <w:noProof/>
            <w:webHidden/>
          </w:rPr>
          <w:fldChar w:fldCharType="end"/>
        </w:r>
      </w:hyperlink>
    </w:p>
    <w:p w14:paraId="004EEA43" w14:textId="13B04A2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7" w:history="1">
        <w:r w:rsidR="00DF6F5C" w:rsidRPr="00E6799A">
          <w:rPr>
            <w:rStyle w:val="Hyperlink"/>
            <w:noProof/>
          </w:rPr>
          <w:t>3.18.25 translationMetadata property</w:t>
        </w:r>
        <w:r w:rsidR="00DF6F5C">
          <w:rPr>
            <w:noProof/>
            <w:webHidden/>
          </w:rPr>
          <w:tab/>
        </w:r>
        <w:r w:rsidR="00DF6F5C">
          <w:rPr>
            <w:noProof/>
            <w:webHidden/>
          </w:rPr>
          <w:fldChar w:fldCharType="begin"/>
        </w:r>
        <w:r w:rsidR="00DF6F5C">
          <w:rPr>
            <w:noProof/>
            <w:webHidden/>
          </w:rPr>
          <w:instrText xml:space="preserve"> PAGEREF _Toc6118927 \h </w:instrText>
        </w:r>
        <w:r w:rsidR="00DF6F5C">
          <w:rPr>
            <w:noProof/>
            <w:webHidden/>
          </w:rPr>
        </w:r>
        <w:r w:rsidR="00DF6F5C">
          <w:rPr>
            <w:noProof/>
            <w:webHidden/>
          </w:rPr>
          <w:fldChar w:fldCharType="separate"/>
        </w:r>
        <w:r w:rsidR="00DF6F5C">
          <w:rPr>
            <w:noProof/>
            <w:webHidden/>
          </w:rPr>
          <w:t>73</w:t>
        </w:r>
        <w:r w:rsidR="00DF6F5C">
          <w:rPr>
            <w:noProof/>
            <w:webHidden/>
          </w:rPr>
          <w:fldChar w:fldCharType="end"/>
        </w:r>
      </w:hyperlink>
    </w:p>
    <w:p w14:paraId="6E7DC3A2" w14:textId="74F15F6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8" w:history="1">
        <w:r w:rsidR="00DF6F5C" w:rsidRPr="00E6799A">
          <w:rPr>
            <w:rStyle w:val="Hyperlink"/>
            <w:noProof/>
          </w:rPr>
          <w:t>3.18.26 locations property</w:t>
        </w:r>
        <w:r w:rsidR="00DF6F5C">
          <w:rPr>
            <w:noProof/>
            <w:webHidden/>
          </w:rPr>
          <w:tab/>
        </w:r>
        <w:r w:rsidR="00DF6F5C">
          <w:rPr>
            <w:noProof/>
            <w:webHidden/>
          </w:rPr>
          <w:fldChar w:fldCharType="begin"/>
        </w:r>
        <w:r w:rsidR="00DF6F5C">
          <w:rPr>
            <w:noProof/>
            <w:webHidden/>
          </w:rPr>
          <w:instrText xml:space="preserve"> PAGEREF _Toc6118928 \h </w:instrText>
        </w:r>
        <w:r w:rsidR="00DF6F5C">
          <w:rPr>
            <w:noProof/>
            <w:webHidden/>
          </w:rPr>
        </w:r>
        <w:r w:rsidR="00DF6F5C">
          <w:rPr>
            <w:noProof/>
            <w:webHidden/>
          </w:rPr>
          <w:fldChar w:fldCharType="separate"/>
        </w:r>
        <w:r w:rsidR="00DF6F5C">
          <w:rPr>
            <w:noProof/>
            <w:webHidden/>
          </w:rPr>
          <w:t>73</w:t>
        </w:r>
        <w:r w:rsidR="00DF6F5C">
          <w:rPr>
            <w:noProof/>
            <w:webHidden/>
          </w:rPr>
          <w:fldChar w:fldCharType="end"/>
        </w:r>
      </w:hyperlink>
    </w:p>
    <w:p w14:paraId="69C72000" w14:textId="12B04B8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29" w:history="1">
        <w:r w:rsidR="00DF6F5C" w:rsidRPr="00E6799A">
          <w:rPr>
            <w:rStyle w:val="Hyperlink"/>
            <w:noProof/>
          </w:rPr>
          <w:t>3.18.27 contents property</w:t>
        </w:r>
        <w:r w:rsidR="00DF6F5C">
          <w:rPr>
            <w:noProof/>
            <w:webHidden/>
          </w:rPr>
          <w:tab/>
        </w:r>
        <w:r w:rsidR="00DF6F5C">
          <w:rPr>
            <w:noProof/>
            <w:webHidden/>
          </w:rPr>
          <w:fldChar w:fldCharType="begin"/>
        </w:r>
        <w:r w:rsidR="00DF6F5C">
          <w:rPr>
            <w:noProof/>
            <w:webHidden/>
          </w:rPr>
          <w:instrText xml:space="preserve"> PAGEREF _Toc6118929 \h </w:instrText>
        </w:r>
        <w:r w:rsidR="00DF6F5C">
          <w:rPr>
            <w:noProof/>
            <w:webHidden/>
          </w:rPr>
        </w:r>
        <w:r w:rsidR="00DF6F5C">
          <w:rPr>
            <w:noProof/>
            <w:webHidden/>
          </w:rPr>
          <w:fldChar w:fldCharType="separate"/>
        </w:r>
        <w:r w:rsidR="00DF6F5C">
          <w:rPr>
            <w:noProof/>
            <w:webHidden/>
          </w:rPr>
          <w:t>73</w:t>
        </w:r>
        <w:r w:rsidR="00DF6F5C">
          <w:rPr>
            <w:noProof/>
            <w:webHidden/>
          </w:rPr>
          <w:fldChar w:fldCharType="end"/>
        </w:r>
      </w:hyperlink>
    </w:p>
    <w:p w14:paraId="17239BDC" w14:textId="64BE1E9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0" w:history="1">
        <w:r w:rsidR="00DF6F5C" w:rsidRPr="00E6799A">
          <w:rPr>
            <w:rStyle w:val="Hyperlink"/>
            <w:noProof/>
          </w:rPr>
          <w:t>3.18.28 isComprehensive property</w:t>
        </w:r>
        <w:r w:rsidR="00DF6F5C">
          <w:rPr>
            <w:noProof/>
            <w:webHidden/>
          </w:rPr>
          <w:tab/>
        </w:r>
        <w:r w:rsidR="00DF6F5C">
          <w:rPr>
            <w:noProof/>
            <w:webHidden/>
          </w:rPr>
          <w:fldChar w:fldCharType="begin"/>
        </w:r>
        <w:r w:rsidR="00DF6F5C">
          <w:rPr>
            <w:noProof/>
            <w:webHidden/>
          </w:rPr>
          <w:instrText xml:space="preserve"> PAGEREF _Toc6118930 \h </w:instrText>
        </w:r>
        <w:r w:rsidR="00DF6F5C">
          <w:rPr>
            <w:noProof/>
            <w:webHidden/>
          </w:rPr>
        </w:r>
        <w:r w:rsidR="00DF6F5C">
          <w:rPr>
            <w:noProof/>
            <w:webHidden/>
          </w:rPr>
          <w:fldChar w:fldCharType="separate"/>
        </w:r>
        <w:r w:rsidR="00DF6F5C">
          <w:rPr>
            <w:noProof/>
            <w:webHidden/>
          </w:rPr>
          <w:t>74</w:t>
        </w:r>
        <w:r w:rsidR="00DF6F5C">
          <w:rPr>
            <w:noProof/>
            <w:webHidden/>
          </w:rPr>
          <w:fldChar w:fldCharType="end"/>
        </w:r>
      </w:hyperlink>
    </w:p>
    <w:p w14:paraId="4C1F0410" w14:textId="29617BE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1" w:history="1">
        <w:r w:rsidR="00DF6F5C" w:rsidRPr="00E6799A">
          <w:rPr>
            <w:rStyle w:val="Hyperlink"/>
            <w:noProof/>
          </w:rPr>
          <w:t>3.18.29 localizedDataSemanticVersion property</w:t>
        </w:r>
        <w:r w:rsidR="00DF6F5C">
          <w:rPr>
            <w:noProof/>
            <w:webHidden/>
          </w:rPr>
          <w:tab/>
        </w:r>
        <w:r w:rsidR="00DF6F5C">
          <w:rPr>
            <w:noProof/>
            <w:webHidden/>
          </w:rPr>
          <w:fldChar w:fldCharType="begin"/>
        </w:r>
        <w:r w:rsidR="00DF6F5C">
          <w:rPr>
            <w:noProof/>
            <w:webHidden/>
          </w:rPr>
          <w:instrText xml:space="preserve"> PAGEREF _Toc6118931 \h </w:instrText>
        </w:r>
        <w:r w:rsidR="00DF6F5C">
          <w:rPr>
            <w:noProof/>
            <w:webHidden/>
          </w:rPr>
        </w:r>
        <w:r w:rsidR="00DF6F5C">
          <w:rPr>
            <w:noProof/>
            <w:webHidden/>
          </w:rPr>
          <w:fldChar w:fldCharType="separate"/>
        </w:r>
        <w:r w:rsidR="00DF6F5C">
          <w:rPr>
            <w:noProof/>
            <w:webHidden/>
          </w:rPr>
          <w:t>74</w:t>
        </w:r>
        <w:r w:rsidR="00DF6F5C">
          <w:rPr>
            <w:noProof/>
            <w:webHidden/>
          </w:rPr>
          <w:fldChar w:fldCharType="end"/>
        </w:r>
      </w:hyperlink>
    </w:p>
    <w:p w14:paraId="5CEBBC0B" w14:textId="2A3D643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2" w:history="1">
        <w:r w:rsidR="00DF6F5C" w:rsidRPr="00E6799A">
          <w:rPr>
            <w:rStyle w:val="Hyperlink"/>
            <w:noProof/>
          </w:rPr>
          <w:t>3.18.30 minimumRequiredLocalizedDataSemanticVersion property</w:t>
        </w:r>
        <w:r w:rsidR="00DF6F5C">
          <w:rPr>
            <w:noProof/>
            <w:webHidden/>
          </w:rPr>
          <w:tab/>
        </w:r>
        <w:r w:rsidR="00DF6F5C">
          <w:rPr>
            <w:noProof/>
            <w:webHidden/>
          </w:rPr>
          <w:fldChar w:fldCharType="begin"/>
        </w:r>
        <w:r w:rsidR="00DF6F5C">
          <w:rPr>
            <w:noProof/>
            <w:webHidden/>
          </w:rPr>
          <w:instrText xml:space="preserve"> PAGEREF _Toc6118932 \h </w:instrText>
        </w:r>
        <w:r w:rsidR="00DF6F5C">
          <w:rPr>
            <w:noProof/>
            <w:webHidden/>
          </w:rPr>
        </w:r>
        <w:r w:rsidR="00DF6F5C">
          <w:rPr>
            <w:noProof/>
            <w:webHidden/>
          </w:rPr>
          <w:fldChar w:fldCharType="separate"/>
        </w:r>
        <w:r w:rsidR="00DF6F5C">
          <w:rPr>
            <w:noProof/>
            <w:webHidden/>
          </w:rPr>
          <w:t>74</w:t>
        </w:r>
        <w:r w:rsidR="00DF6F5C">
          <w:rPr>
            <w:noProof/>
            <w:webHidden/>
          </w:rPr>
          <w:fldChar w:fldCharType="end"/>
        </w:r>
      </w:hyperlink>
    </w:p>
    <w:p w14:paraId="5A99D0DB" w14:textId="36464C6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3" w:history="1">
        <w:r w:rsidR="00DF6F5C" w:rsidRPr="00E6799A">
          <w:rPr>
            <w:rStyle w:val="Hyperlink"/>
            <w:noProof/>
          </w:rPr>
          <w:t>3.18.31 associatedComponent property</w:t>
        </w:r>
        <w:r w:rsidR="00DF6F5C">
          <w:rPr>
            <w:noProof/>
            <w:webHidden/>
          </w:rPr>
          <w:tab/>
        </w:r>
        <w:r w:rsidR="00DF6F5C">
          <w:rPr>
            <w:noProof/>
            <w:webHidden/>
          </w:rPr>
          <w:fldChar w:fldCharType="begin"/>
        </w:r>
        <w:r w:rsidR="00DF6F5C">
          <w:rPr>
            <w:noProof/>
            <w:webHidden/>
          </w:rPr>
          <w:instrText xml:space="preserve"> PAGEREF _Toc6118933 \h </w:instrText>
        </w:r>
        <w:r w:rsidR="00DF6F5C">
          <w:rPr>
            <w:noProof/>
            <w:webHidden/>
          </w:rPr>
        </w:r>
        <w:r w:rsidR="00DF6F5C">
          <w:rPr>
            <w:noProof/>
            <w:webHidden/>
          </w:rPr>
          <w:fldChar w:fldCharType="separate"/>
        </w:r>
        <w:r w:rsidR="00DF6F5C">
          <w:rPr>
            <w:noProof/>
            <w:webHidden/>
          </w:rPr>
          <w:t>75</w:t>
        </w:r>
        <w:r w:rsidR="00DF6F5C">
          <w:rPr>
            <w:noProof/>
            <w:webHidden/>
          </w:rPr>
          <w:fldChar w:fldCharType="end"/>
        </w:r>
      </w:hyperlink>
    </w:p>
    <w:p w14:paraId="59EE39BF" w14:textId="17094A12"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34" w:history="1">
        <w:r w:rsidR="00DF6F5C" w:rsidRPr="00E6799A">
          <w:rPr>
            <w:rStyle w:val="Hyperlink"/>
            <w:noProof/>
          </w:rPr>
          <w:t>3.19 invocation object</w:t>
        </w:r>
        <w:r w:rsidR="00DF6F5C">
          <w:rPr>
            <w:noProof/>
            <w:webHidden/>
          </w:rPr>
          <w:tab/>
        </w:r>
        <w:r w:rsidR="00DF6F5C">
          <w:rPr>
            <w:noProof/>
            <w:webHidden/>
          </w:rPr>
          <w:fldChar w:fldCharType="begin"/>
        </w:r>
        <w:r w:rsidR="00DF6F5C">
          <w:rPr>
            <w:noProof/>
            <w:webHidden/>
          </w:rPr>
          <w:instrText xml:space="preserve"> PAGEREF _Toc6118934 \h </w:instrText>
        </w:r>
        <w:r w:rsidR="00DF6F5C">
          <w:rPr>
            <w:noProof/>
            <w:webHidden/>
          </w:rPr>
        </w:r>
        <w:r w:rsidR="00DF6F5C">
          <w:rPr>
            <w:noProof/>
            <w:webHidden/>
          </w:rPr>
          <w:fldChar w:fldCharType="separate"/>
        </w:r>
        <w:r w:rsidR="00DF6F5C">
          <w:rPr>
            <w:noProof/>
            <w:webHidden/>
          </w:rPr>
          <w:t>75</w:t>
        </w:r>
        <w:r w:rsidR="00DF6F5C">
          <w:rPr>
            <w:noProof/>
            <w:webHidden/>
          </w:rPr>
          <w:fldChar w:fldCharType="end"/>
        </w:r>
      </w:hyperlink>
    </w:p>
    <w:p w14:paraId="232A4C93" w14:textId="52EF6D2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5" w:history="1">
        <w:r w:rsidR="00DF6F5C" w:rsidRPr="00E6799A">
          <w:rPr>
            <w:rStyle w:val="Hyperlink"/>
            <w:noProof/>
          </w:rPr>
          <w:t>3.19.1 General</w:t>
        </w:r>
        <w:r w:rsidR="00DF6F5C">
          <w:rPr>
            <w:noProof/>
            <w:webHidden/>
          </w:rPr>
          <w:tab/>
        </w:r>
        <w:r w:rsidR="00DF6F5C">
          <w:rPr>
            <w:noProof/>
            <w:webHidden/>
          </w:rPr>
          <w:fldChar w:fldCharType="begin"/>
        </w:r>
        <w:r w:rsidR="00DF6F5C">
          <w:rPr>
            <w:noProof/>
            <w:webHidden/>
          </w:rPr>
          <w:instrText xml:space="preserve"> PAGEREF _Toc6118935 \h </w:instrText>
        </w:r>
        <w:r w:rsidR="00DF6F5C">
          <w:rPr>
            <w:noProof/>
            <w:webHidden/>
          </w:rPr>
        </w:r>
        <w:r w:rsidR="00DF6F5C">
          <w:rPr>
            <w:noProof/>
            <w:webHidden/>
          </w:rPr>
          <w:fldChar w:fldCharType="separate"/>
        </w:r>
        <w:r w:rsidR="00DF6F5C">
          <w:rPr>
            <w:noProof/>
            <w:webHidden/>
          </w:rPr>
          <w:t>75</w:t>
        </w:r>
        <w:r w:rsidR="00DF6F5C">
          <w:rPr>
            <w:noProof/>
            <w:webHidden/>
          </w:rPr>
          <w:fldChar w:fldCharType="end"/>
        </w:r>
      </w:hyperlink>
    </w:p>
    <w:p w14:paraId="28C8645E" w14:textId="21B4C16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6" w:history="1">
        <w:r w:rsidR="00DF6F5C" w:rsidRPr="00E6799A">
          <w:rPr>
            <w:rStyle w:val="Hyperlink"/>
            <w:noProof/>
          </w:rPr>
          <w:t>3.19.2 commandLine property</w:t>
        </w:r>
        <w:r w:rsidR="00DF6F5C">
          <w:rPr>
            <w:noProof/>
            <w:webHidden/>
          </w:rPr>
          <w:tab/>
        </w:r>
        <w:r w:rsidR="00DF6F5C">
          <w:rPr>
            <w:noProof/>
            <w:webHidden/>
          </w:rPr>
          <w:fldChar w:fldCharType="begin"/>
        </w:r>
        <w:r w:rsidR="00DF6F5C">
          <w:rPr>
            <w:noProof/>
            <w:webHidden/>
          </w:rPr>
          <w:instrText xml:space="preserve"> PAGEREF _Toc6118936 \h </w:instrText>
        </w:r>
        <w:r w:rsidR="00DF6F5C">
          <w:rPr>
            <w:noProof/>
            <w:webHidden/>
          </w:rPr>
        </w:r>
        <w:r w:rsidR="00DF6F5C">
          <w:rPr>
            <w:noProof/>
            <w:webHidden/>
          </w:rPr>
          <w:fldChar w:fldCharType="separate"/>
        </w:r>
        <w:r w:rsidR="00DF6F5C">
          <w:rPr>
            <w:noProof/>
            <w:webHidden/>
          </w:rPr>
          <w:t>76</w:t>
        </w:r>
        <w:r w:rsidR="00DF6F5C">
          <w:rPr>
            <w:noProof/>
            <w:webHidden/>
          </w:rPr>
          <w:fldChar w:fldCharType="end"/>
        </w:r>
      </w:hyperlink>
    </w:p>
    <w:p w14:paraId="2ABF3022" w14:textId="1E8B1A7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7" w:history="1">
        <w:r w:rsidR="00DF6F5C" w:rsidRPr="00E6799A">
          <w:rPr>
            <w:rStyle w:val="Hyperlink"/>
            <w:noProof/>
          </w:rPr>
          <w:t>3.19.3 arguments property</w:t>
        </w:r>
        <w:r w:rsidR="00DF6F5C">
          <w:rPr>
            <w:noProof/>
            <w:webHidden/>
          </w:rPr>
          <w:tab/>
        </w:r>
        <w:r w:rsidR="00DF6F5C">
          <w:rPr>
            <w:noProof/>
            <w:webHidden/>
          </w:rPr>
          <w:fldChar w:fldCharType="begin"/>
        </w:r>
        <w:r w:rsidR="00DF6F5C">
          <w:rPr>
            <w:noProof/>
            <w:webHidden/>
          </w:rPr>
          <w:instrText xml:space="preserve"> PAGEREF _Toc6118937 \h </w:instrText>
        </w:r>
        <w:r w:rsidR="00DF6F5C">
          <w:rPr>
            <w:noProof/>
            <w:webHidden/>
          </w:rPr>
        </w:r>
        <w:r w:rsidR="00DF6F5C">
          <w:rPr>
            <w:noProof/>
            <w:webHidden/>
          </w:rPr>
          <w:fldChar w:fldCharType="separate"/>
        </w:r>
        <w:r w:rsidR="00DF6F5C">
          <w:rPr>
            <w:noProof/>
            <w:webHidden/>
          </w:rPr>
          <w:t>76</w:t>
        </w:r>
        <w:r w:rsidR="00DF6F5C">
          <w:rPr>
            <w:noProof/>
            <w:webHidden/>
          </w:rPr>
          <w:fldChar w:fldCharType="end"/>
        </w:r>
      </w:hyperlink>
    </w:p>
    <w:p w14:paraId="03A654DB" w14:textId="3384CD55"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8" w:history="1">
        <w:r w:rsidR="00DF6F5C" w:rsidRPr="00E6799A">
          <w:rPr>
            <w:rStyle w:val="Hyperlink"/>
            <w:noProof/>
          </w:rPr>
          <w:t>3.19.4 responseFiles property</w:t>
        </w:r>
        <w:r w:rsidR="00DF6F5C">
          <w:rPr>
            <w:noProof/>
            <w:webHidden/>
          </w:rPr>
          <w:tab/>
        </w:r>
        <w:r w:rsidR="00DF6F5C">
          <w:rPr>
            <w:noProof/>
            <w:webHidden/>
          </w:rPr>
          <w:fldChar w:fldCharType="begin"/>
        </w:r>
        <w:r w:rsidR="00DF6F5C">
          <w:rPr>
            <w:noProof/>
            <w:webHidden/>
          </w:rPr>
          <w:instrText xml:space="preserve"> PAGEREF _Toc6118938 \h </w:instrText>
        </w:r>
        <w:r w:rsidR="00DF6F5C">
          <w:rPr>
            <w:noProof/>
            <w:webHidden/>
          </w:rPr>
        </w:r>
        <w:r w:rsidR="00DF6F5C">
          <w:rPr>
            <w:noProof/>
            <w:webHidden/>
          </w:rPr>
          <w:fldChar w:fldCharType="separate"/>
        </w:r>
        <w:r w:rsidR="00DF6F5C">
          <w:rPr>
            <w:noProof/>
            <w:webHidden/>
          </w:rPr>
          <w:t>77</w:t>
        </w:r>
        <w:r w:rsidR="00DF6F5C">
          <w:rPr>
            <w:noProof/>
            <w:webHidden/>
          </w:rPr>
          <w:fldChar w:fldCharType="end"/>
        </w:r>
      </w:hyperlink>
    </w:p>
    <w:p w14:paraId="1F121A7F" w14:textId="2118BD2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39" w:history="1">
        <w:r w:rsidR="00DF6F5C" w:rsidRPr="00E6799A">
          <w:rPr>
            <w:rStyle w:val="Hyperlink"/>
            <w:noProof/>
          </w:rPr>
          <w:t>3.19.5 ruleConfigurationOverrides property</w:t>
        </w:r>
        <w:r w:rsidR="00DF6F5C">
          <w:rPr>
            <w:noProof/>
            <w:webHidden/>
          </w:rPr>
          <w:tab/>
        </w:r>
        <w:r w:rsidR="00DF6F5C">
          <w:rPr>
            <w:noProof/>
            <w:webHidden/>
          </w:rPr>
          <w:fldChar w:fldCharType="begin"/>
        </w:r>
        <w:r w:rsidR="00DF6F5C">
          <w:rPr>
            <w:noProof/>
            <w:webHidden/>
          </w:rPr>
          <w:instrText xml:space="preserve"> PAGEREF _Toc6118939 \h </w:instrText>
        </w:r>
        <w:r w:rsidR="00DF6F5C">
          <w:rPr>
            <w:noProof/>
            <w:webHidden/>
          </w:rPr>
        </w:r>
        <w:r w:rsidR="00DF6F5C">
          <w:rPr>
            <w:noProof/>
            <w:webHidden/>
          </w:rPr>
          <w:fldChar w:fldCharType="separate"/>
        </w:r>
        <w:r w:rsidR="00DF6F5C">
          <w:rPr>
            <w:noProof/>
            <w:webHidden/>
          </w:rPr>
          <w:t>77</w:t>
        </w:r>
        <w:r w:rsidR="00DF6F5C">
          <w:rPr>
            <w:noProof/>
            <w:webHidden/>
          </w:rPr>
          <w:fldChar w:fldCharType="end"/>
        </w:r>
      </w:hyperlink>
    </w:p>
    <w:p w14:paraId="148F31D0" w14:textId="33235DD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0" w:history="1">
        <w:r w:rsidR="00DF6F5C" w:rsidRPr="00E6799A">
          <w:rPr>
            <w:rStyle w:val="Hyperlink"/>
            <w:noProof/>
          </w:rPr>
          <w:t>3.19.6 notificationConfigurationOverrides property</w:t>
        </w:r>
        <w:r w:rsidR="00DF6F5C">
          <w:rPr>
            <w:noProof/>
            <w:webHidden/>
          </w:rPr>
          <w:tab/>
        </w:r>
        <w:r w:rsidR="00DF6F5C">
          <w:rPr>
            <w:noProof/>
            <w:webHidden/>
          </w:rPr>
          <w:fldChar w:fldCharType="begin"/>
        </w:r>
        <w:r w:rsidR="00DF6F5C">
          <w:rPr>
            <w:noProof/>
            <w:webHidden/>
          </w:rPr>
          <w:instrText xml:space="preserve"> PAGEREF _Toc6118940 \h </w:instrText>
        </w:r>
        <w:r w:rsidR="00DF6F5C">
          <w:rPr>
            <w:noProof/>
            <w:webHidden/>
          </w:rPr>
        </w:r>
        <w:r w:rsidR="00DF6F5C">
          <w:rPr>
            <w:noProof/>
            <w:webHidden/>
          </w:rPr>
          <w:fldChar w:fldCharType="separate"/>
        </w:r>
        <w:r w:rsidR="00DF6F5C">
          <w:rPr>
            <w:noProof/>
            <w:webHidden/>
          </w:rPr>
          <w:t>77</w:t>
        </w:r>
        <w:r w:rsidR="00DF6F5C">
          <w:rPr>
            <w:noProof/>
            <w:webHidden/>
          </w:rPr>
          <w:fldChar w:fldCharType="end"/>
        </w:r>
      </w:hyperlink>
    </w:p>
    <w:p w14:paraId="5476AA77" w14:textId="02321FA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1" w:history="1">
        <w:r w:rsidR="00DF6F5C" w:rsidRPr="00E6799A">
          <w:rPr>
            <w:rStyle w:val="Hyperlink"/>
            <w:noProof/>
          </w:rPr>
          <w:t>3.19.7 startTimeUtc property</w:t>
        </w:r>
        <w:r w:rsidR="00DF6F5C">
          <w:rPr>
            <w:noProof/>
            <w:webHidden/>
          </w:rPr>
          <w:tab/>
        </w:r>
        <w:r w:rsidR="00DF6F5C">
          <w:rPr>
            <w:noProof/>
            <w:webHidden/>
          </w:rPr>
          <w:fldChar w:fldCharType="begin"/>
        </w:r>
        <w:r w:rsidR="00DF6F5C">
          <w:rPr>
            <w:noProof/>
            <w:webHidden/>
          </w:rPr>
          <w:instrText xml:space="preserve"> PAGEREF _Toc6118941 \h </w:instrText>
        </w:r>
        <w:r w:rsidR="00DF6F5C">
          <w:rPr>
            <w:noProof/>
            <w:webHidden/>
          </w:rPr>
        </w:r>
        <w:r w:rsidR="00DF6F5C">
          <w:rPr>
            <w:noProof/>
            <w:webHidden/>
          </w:rPr>
          <w:fldChar w:fldCharType="separate"/>
        </w:r>
        <w:r w:rsidR="00DF6F5C">
          <w:rPr>
            <w:noProof/>
            <w:webHidden/>
          </w:rPr>
          <w:t>77</w:t>
        </w:r>
        <w:r w:rsidR="00DF6F5C">
          <w:rPr>
            <w:noProof/>
            <w:webHidden/>
          </w:rPr>
          <w:fldChar w:fldCharType="end"/>
        </w:r>
      </w:hyperlink>
    </w:p>
    <w:p w14:paraId="67767005" w14:textId="27C57AA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2" w:history="1">
        <w:r w:rsidR="00DF6F5C" w:rsidRPr="00E6799A">
          <w:rPr>
            <w:rStyle w:val="Hyperlink"/>
            <w:noProof/>
          </w:rPr>
          <w:t>3.19.8 endTimeUtc property</w:t>
        </w:r>
        <w:r w:rsidR="00DF6F5C">
          <w:rPr>
            <w:noProof/>
            <w:webHidden/>
          </w:rPr>
          <w:tab/>
        </w:r>
        <w:r w:rsidR="00DF6F5C">
          <w:rPr>
            <w:noProof/>
            <w:webHidden/>
          </w:rPr>
          <w:fldChar w:fldCharType="begin"/>
        </w:r>
        <w:r w:rsidR="00DF6F5C">
          <w:rPr>
            <w:noProof/>
            <w:webHidden/>
          </w:rPr>
          <w:instrText xml:space="preserve"> PAGEREF _Toc6118942 \h </w:instrText>
        </w:r>
        <w:r w:rsidR="00DF6F5C">
          <w:rPr>
            <w:noProof/>
            <w:webHidden/>
          </w:rPr>
        </w:r>
        <w:r w:rsidR="00DF6F5C">
          <w:rPr>
            <w:noProof/>
            <w:webHidden/>
          </w:rPr>
          <w:fldChar w:fldCharType="separate"/>
        </w:r>
        <w:r w:rsidR="00DF6F5C">
          <w:rPr>
            <w:noProof/>
            <w:webHidden/>
          </w:rPr>
          <w:t>78</w:t>
        </w:r>
        <w:r w:rsidR="00DF6F5C">
          <w:rPr>
            <w:noProof/>
            <w:webHidden/>
          </w:rPr>
          <w:fldChar w:fldCharType="end"/>
        </w:r>
      </w:hyperlink>
    </w:p>
    <w:p w14:paraId="45B45305" w14:textId="47661B9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3" w:history="1">
        <w:r w:rsidR="00DF6F5C" w:rsidRPr="00E6799A">
          <w:rPr>
            <w:rStyle w:val="Hyperlink"/>
            <w:noProof/>
          </w:rPr>
          <w:t>3.19.9 exitCode property</w:t>
        </w:r>
        <w:r w:rsidR="00DF6F5C">
          <w:rPr>
            <w:noProof/>
            <w:webHidden/>
          </w:rPr>
          <w:tab/>
        </w:r>
        <w:r w:rsidR="00DF6F5C">
          <w:rPr>
            <w:noProof/>
            <w:webHidden/>
          </w:rPr>
          <w:fldChar w:fldCharType="begin"/>
        </w:r>
        <w:r w:rsidR="00DF6F5C">
          <w:rPr>
            <w:noProof/>
            <w:webHidden/>
          </w:rPr>
          <w:instrText xml:space="preserve"> PAGEREF _Toc6118943 \h </w:instrText>
        </w:r>
        <w:r w:rsidR="00DF6F5C">
          <w:rPr>
            <w:noProof/>
            <w:webHidden/>
          </w:rPr>
        </w:r>
        <w:r w:rsidR="00DF6F5C">
          <w:rPr>
            <w:noProof/>
            <w:webHidden/>
          </w:rPr>
          <w:fldChar w:fldCharType="separate"/>
        </w:r>
        <w:r w:rsidR="00DF6F5C">
          <w:rPr>
            <w:noProof/>
            <w:webHidden/>
          </w:rPr>
          <w:t>78</w:t>
        </w:r>
        <w:r w:rsidR="00DF6F5C">
          <w:rPr>
            <w:noProof/>
            <w:webHidden/>
          </w:rPr>
          <w:fldChar w:fldCharType="end"/>
        </w:r>
      </w:hyperlink>
    </w:p>
    <w:p w14:paraId="31E1D38A" w14:textId="4BD21CA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4" w:history="1">
        <w:r w:rsidR="00DF6F5C" w:rsidRPr="00E6799A">
          <w:rPr>
            <w:rStyle w:val="Hyperlink"/>
            <w:noProof/>
          </w:rPr>
          <w:t>3.19.10 exitCodeDescription property</w:t>
        </w:r>
        <w:r w:rsidR="00DF6F5C">
          <w:rPr>
            <w:noProof/>
            <w:webHidden/>
          </w:rPr>
          <w:tab/>
        </w:r>
        <w:r w:rsidR="00DF6F5C">
          <w:rPr>
            <w:noProof/>
            <w:webHidden/>
          </w:rPr>
          <w:fldChar w:fldCharType="begin"/>
        </w:r>
        <w:r w:rsidR="00DF6F5C">
          <w:rPr>
            <w:noProof/>
            <w:webHidden/>
          </w:rPr>
          <w:instrText xml:space="preserve"> PAGEREF _Toc6118944 \h </w:instrText>
        </w:r>
        <w:r w:rsidR="00DF6F5C">
          <w:rPr>
            <w:noProof/>
            <w:webHidden/>
          </w:rPr>
        </w:r>
        <w:r w:rsidR="00DF6F5C">
          <w:rPr>
            <w:noProof/>
            <w:webHidden/>
          </w:rPr>
          <w:fldChar w:fldCharType="separate"/>
        </w:r>
        <w:r w:rsidR="00DF6F5C">
          <w:rPr>
            <w:noProof/>
            <w:webHidden/>
          </w:rPr>
          <w:t>78</w:t>
        </w:r>
        <w:r w:rsidR="00DF6F5C">
          <w:rPr>
            <w:noProof/>
            <w:webHidden/>
          </w:rPr>
          <w:fldChar w:fldCharType="end"/>
        </w:r>
      </w:hyperlink>
    </w:p>
    <w:p w14:paraId="3F7D1E1D" w14:textId="7FB57D4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5" w:history="1">
        <w:r w:rsidR="00DF6F5C" w:rsidRPr="00E6799A">
          <w:rPr>
            <w:rStyle w:val="Hyperlink"/>
            <w:noProof/>
          </w:rPr>
          <w:t>3.19.11 exitSignalName property</w:t>
        </w:r>
        <w:r w:rsidR="00DF6F5C">
          <w:rPr>
            <w:noProof/>
            <w:webHidden/>
          </w:rPr>
          <w:tab/>
        </w:r>
        <w:r w:rsidR="00DF6F5C">
          <w:rPr>
            <w:noProof/>
            <w:webHidden/>
          </w:rPr>
          <w:fldChar w:fldCharType="begin"/>
        </w:r>
        <w:r w:rsidR="00DF6F5C">
          <w:rPr>
            <w:noProof/>
            <w:webHidden/>
          </w:rPr>
          <w:instrText xml:space="preserve"> PAGEREF _Toc6118945 \h </w:instrText>
        </w:r>
        <w:r w:rsidR="00DF6F5C">
          <w:rPr>
            <w:noProof/>
            <w:webHidden/>
          </w:rPr>
        </w:r>
        <w:r w:rsidR="00DF6F5C">
          <w:rPr>
            <w:noProof/>
            <w:webHidden/>
          </w:rPr>
          <w:fldChar w:fldCharType="separate"/>
        </w:r>
        <w:r w:rsidR="00DF6F5C">
          <w:rPr>
            <w:noProof/>
            <w:webHidden/>
          </w:rPr>
          <w:t>78</w:t>
        </w:r>
        <w:r w:rsidR="00DF6F5C">
          <w:rPr>
            <w:noProof/>
            <w:webHidden/>
          </w:rPr>
          <w:fldChar w:fldCharType="end"/>
        </w:r>
      </w:hyperlink>
    </w:p>
    <w:p w14:paraId="3DF9153A" w14:textId="55E6B90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6" w:history="1">
        <w:r w:rsidR="00DF6F5C" w:rsidRPr="00E6799A">
          <w:rPr>
            <w:rStyle w:val="Hyperlink"/>
            <w:noProof/>
          </w:rPr>
          <w:t>3.19.12 exitSignalNumber property</w:t>
        </w:r>
        <w:r w:rsidR="00DF6F5C">
          <w:rPr>
            <w:noProof/>
            <w:webHidden/>
          </w:rPr>
          <w:tab/>
        </w:r>
        <w:r w:rsidR="00DF6F5C">
          <w:rPr>
            <w:noProof/>
            <w:webHidden/>
          </w:rPr>
          <w:fldChar w:fldCharType="begin"/>
        </w:r>
        <w:r w:rsidR="00DF6F5C">
          <w:rPr>
            <w:noProof/>
            <w:webHidden/>
          </w:rPr>
          <w:instrText xml:space="preserve"> PAGEREF _Toc6118946 \h </w:instrText>
        </w:r>
        <w:r w:rsidR="00DF6F5C">
          <w:rPr>
            <w:noProof/>
            <w:webHidden/>
          </w:rPr>
        </w:r>
        <w:r w:rsidR="00DF6F5C">
          <w:rPr>
            <w:noProof/>
            <w:webHidden/>
          </w:rPr>
          <w:fldChar w:fldCharType="separate"/>
        </w:r>
        <w:r w:rsidR="00DF6F5C">
          <w:rPr>
            <w:noProof/>
            <w:webHidden/>
          </w:rPr>
          <w:t>78</w:t>
        </w:r>
        <w:r w:rsidR="00DF6F5C">
          <w:rPr>
            <w:noProof/>
            <w:webHidden/>
          </w:rPr>
          <w:fldChar w:fldCharType="end"/>
        </w:r>
      </w:hyperlink>
    </w:p>
    <w:p w14:paraId="17B031FB" w14:textId="702D74B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7" w:history="1">
        <w:r w:rsidR="00DF6F5C" w:rsidRPr="00E6799A">
          <w:rPr>
            <w:rStyle w:val="Hyperlink"/>
            <w:noProof/>
          </w:rPr>
          <w:t>3.19.13 processStartFailureMessage property</w:t>
        </w:r>
        <w:r w:rsidR="00DF6F5C">
          <w:rPr>
            <w:noProof/>
            <w:webHidden/>
          </w:rPr>
          <w:tab/>
        </w:r>
        <w:r w:rsidR="00DF6F5C">
          <w:rPr>
            <w:noProof/>
            <w:webHidden/>
          </w:rPr>
          <w:fldChar w:fldCharType="begin"/>
        </w:r>
        <w:r w:rsidR="00DF6F5C">
          <w:rPr>
            <w:noProof/>
            <w:webHidden/>
          </w:rPr>
          <w:instrText xml:space="preserve"> PAGEREF _Toc6118947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5D7A30D7" w14:textId="5AAE243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8" w:history="1">
        <w:r w:rsidR="00DF6F5C" w:rsidRPr="00E6799A">
          <w:rPr>
            <w:rStyle w:val="Hyperlink"/>
            <w:noProof/>
          </w:rPr>
          <w:t>3.19.14 toolExecutionSuccessful property</w:t>
        </w:r>
        <w:r w:rsidR="00DF6F5C">
          <w:rPr>
            <w:noProof/>
            <w:webHidden/>
          </w:rPr>
          <w:tab/>
        </w:r>
        <w:r w:rsidR="00DF6F5C">
          <w:rPr>
            <w:noProof/>
            <w:webHidden/>
          </w:rPr>
          <w:fldChar w:fldCharType="begin"/>
        </w:r>
        <w:r w:rsidR="00DF6F5C">
          <w:rPr>
            <w:noProof/>
            <w:webHidden/>
          </w:rPr>
          <w:instrText xml:space="preserve"> PAGEREF _Toc6118948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33B08CF6" w14:textId="2DE72CE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49" w:history="1">
        <w:r w:rsidR="00DF6F5C" w:rsidRPr="00E6799A">
          <w:rPr>
            <w:rStyle w:val="Hyperlink"/>
            <w:noProof/>
          </w:rPr>
          <w:t>3.19.15 machine property</w:t>
        </w:r>
        <w:r w:rsidR="00DF6F5C">
          <w:rPr>
            <w:noProof/>
            <w:webHidden/>
          </w:rPr>
          <w:tab/>
        </w:r>
        <w:r w:rsidR="00DF6F5C">
          <w:rPr>
            <w:noProof/>
            <w:webHidden/>
          </w:rPr>
          <w:fldChar w:fldCharType="begin"/>
        </w:r>
        <w:r w:rsidR="00DF6F5C">
          <w:rPr>
            <w:noProof/>
            <w:webHidden/>
          </w:rPr>
          <w:instrText xml:space="preserve"> PAGEREF _Toc6118949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171C7F94" w14:textId="155EE8C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0" w:history="1">
        <w:r w:rsidR="00DF6F5C" w:rsidRPr="00E6799A">
          <w:rPr>
            <w:rStyle w:val="Hyperlink"/>
            <w:noProof/>
          </w:rPr>
          <w:t>3.19.16 account property</w:t>
        </w:r>
        <w:r w:rsidR="00DF6F5C">
          <w:rPr>
            <w:noProof/>
            <w:webHidden/>
          </w:rPr>
          <w:tab/>
        </w:r>
        <w:r w:rsidR="00DF6F5C">
          <w:rPr>
            <w:noProof/>
            <w:webHidden/>
          </w:rPr>
          <w:fldChar w:fldCharType="begin"/>
        </w:r>
        <w:r w:rsidR="00DF6F5C">
          <w:rPr>
            <w:noProof/>
            <w:webHidden/>
          </w:rPr>
          <w:instrText xml:space="preserve"> PAGEREF _Toc6118950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3B570BCF" w14:textId="6E3235F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1" w:history="1">
        <w:r w:rsidR="00DF6F5C" w:rsidRPr="00E6799A">
          <w:rPr>
            <w:rStyle w:val="Hyperlink"/>
            <w:noProof/>
          </w:rPr>
          <w:t>3.19.17 processId property</w:t>
        </w:r>
        <w:r w:rsidR="00DF6F5C">
          <w:rPr>
            <w:noProof/>
            <w:webHidden/>
          </w:rPr>
          <w:tab/>
        </w:r>
        <w:r w:rsidR="00DF6F5C">
          <w:rPr>
            <w:noProof/>
            <w:webHidden/>
          </w:rPr>
          <w:fldChar w:fldCharType="begin"/>
        </w:r>
        <w:r w:rsidR="00DF6F5C">
          <w:rPr>
            <w:noProof/>
            <w:webHidden/>
          </w:rPr>
          <w:instrText xml:space="preserve"> PAGEREF _Toc6118951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156CE323" w14:textId="47393B33"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2" w:history="1">
        <w:r w:rsidR="00DF6F5C" w:rsidRPr="00E6799A">
          <w:rPr>
            <w:rStyle w:val="Hyperlink"/>
            <w:noProof/>
          </w:rPr>
          <w:t>3.19.18 executableLocation property</w:t>
        </w:r>
        <w:r w:rsidR="00DF6F5C">
          <w:rPr>
            <w:noProof/>
            <w:webHidden/>
          </w:rPr>
          <w:tab/>
        </w:r>
        <w:r w:rsidR="00DF6F5C">
          <w:rPr>
            <w:noProof/>
            <w:webHidden/>
          </w:rPr>
          <w:fldChar w:fldCharType="begin"/>
        </w:r>
        <w:r w:rsidR="00DF6F5C">
          <w:rPr>
            <w:noProof/>
            <w:webHidden/>
          </w:rPr>
          <w:instrText xml:space="preserve"> PAGEREF _Toc6118952 \h </w:instrText>
        </w:r>
        <w:r w:rsidR="00DF6F5C">
          <w:rPr>
            <w:noProof/>
            <w:webHidden/>
          </w:rPr>
        </w:r>
        <w:r w:rsidR="00DF6F5C">
          <w:rPr>
            <w:noProof/>
            <w:webHidden/>
          </w:rPr>
          <w:fldChar w:fldCharType="separate"/>
        </w:r>
        <w:r w:rsidR="00DF6F5C">
          <w:rPr>
            <w:noProof/>
            <w:webHidden/>
          </w:rPr>
          <w:t>79</w:t>
        </w:r>
        <w:r w:rsidR="00DF6F5C">
          <w:rPr>
            <w:noProof/>
            <w:webHidden/>
          </w:rPr>
          <w:fldChar w:fldCharType="end"/>
        </w:r>
      </w:hyperlink>
    </w:p>
    <w:p w14:paraId="0D526E84" w14:textId="6DFCE35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3" w:history="1">
        <w:r w:rsidR="00DF6F5C" w:rsidRPr="00E6799A">
          <w:rPr>
            <w:rStyle w:val="Hyperlink"/>
            <w:noProof/>
          </w:rPr>
          <w:t>3.19.19 workingDirectory property</w:t>
        </w:r>
        <w:r w:rsidR="00DF6F5C">
          <w:rPr>
            <w:noProof/>
            <w:webHidden/>
          </w:rPr>
          <w:tab/>
        </w:r>
        <w:r w:rsidR="00DF6F5C">
          <w:rPr>
            <w:noProof/>
            <w:webHidden/>
          </w:rPr>
          <w:fldChar w:fldCharType="begin"/>
        </w:r>
        <w:r w:rsidR="00DF6F5C">
          <w:rPr>
            <w:noProof/>
            <w:webHidden/>
          </w:rPr>
          <w:instrText xml:space="preserve"> PAGEREF _Toc6118953 \h </w:instrText>
        </w:r>
        <w:r w:rsidR="00DF6F5C">
          <w:rPr>
            <w:noProof/>
            <w:webHidden/>
          </w:rPr>
        </w:r>
        <w:r w:rsidR="00DF6F5C">
          <w:rPr>
            <w:noProof/>
            <w:webHidden/>
          </w:rPr>
          <w:fldChar w:fldCharType="separate"/>
        </w:r>
        <w:r w:rsidR="00DF6F5C">
          <w:rPr>
            <w:noProof/>
            <w:webHidden/>
          </w:rPr>
          <w:t>80</w:t>
        </w:r>
        <w:r w:rsidR="00DF6F5C">
          <w:rPr>
            <w:noProof/>
            <w:webHidden/>
          </w:rPr>
          <w:fldChar w:fldCharType="end"/>
        </w:r>
      </w:hyperlink>
    </w:p>
    <w:p w14:paraId="2E66654B" w14:textId="07EE69E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4" w:history="1">
        <w:r w:rsidR="00DF6F5C" w:rsidRPr="00E6799A">
          <w:rPr>
            <w:rStyle w:val="Hyperlink"/>
            <w:noProof/>
          </w:rPr>
          <w:t>3.19.20 environmentVariables property</w:t>
        </w:r>
        <w:r w:rsidR="00DF6F5C">
          <w:rPr>
            <w:noProof/>
            <w:webHidden/>
          </w:rPr>
          <w:tab/>
        </w:r>
        <w:r w:rsidR="00DF6F5C">
          <w:rPr>
            <w:noProof/>
            <w:webHidden/>
          </w:rPr>
          <w:fldChar w:fldCharType="begin"/>
        </w:r>
        <w:r w:rsidR="00DF6F5C">
          <w:rPr>
            <w:noProof/>
            <w:webHidden/>
          </w:rPr>
          <w:instrText xml:space="preserve"> PAGEREF _Toc6118954 \h </w:instrText>
        </w:r>
        <w:r w:rsidR="00DF6F5C">
          <w:rPr>
            <w:noProof/>
            <w:webHidden/>
          </w:rPr>
        </w:r>
        <w:r w:rsidR="00DF6F5C">
          <w:rPr>
            <w:noProof/>
            <w:webHidden/>
          </w:rPr>
          <w:fldChar w:fldCharType="separate"/>
        </w:r>
        <w:r w:rsidR="00DF6F5C">
          <w:rPr>
            <w:noProof/>
            <w:webHidden/>
          </w:rPr>
          <w:t>80</w:t>
        </w:r>
        <w:r w:rsidR="00DF6F5C">
          <w:rPr>
            <w:noProof/>
            <w:webHidden/>
          </w:rPr>
          <w:fldChar w:fldCharType="end"/>
        </w:r>
      </w:hyperlink>
    </w:p>
    <w:p w14:paraId="2948AF96" w14:textId="6208746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5" w:history="1">
        <w:r w:rsidR="00DF6F5C" w:rsidRPr="00E6799A">
          <w:rPr>
            <w:rStyle w:val="Hyperlink"/>
            <w:noProof/>
          </w:rPr>
          <w:t>3.19.21 toolExecutionNotifications property</w:t>
        </w:r>
        <w:r w:rsidR="00DF6F5C">
          <w:rPr>
            <w:noProof/>
            <w:webHidden/>
          </w:rPr>
          <w:tab/>
        </w:r>
        <w:r w:rsidR="00DF6F5C">
          <w:rPr>
            <w:noProof/>
            <w:webHidden/>
          </w:rPr>
          <w:fldChar w:fldCharType="begin"/>
        </w:r>
        <w:r w:rsidR="00DF6F5C">
          <w:rPr>
            <w:noProof/>
            <w:webHidden/>
          </w:rPr>
          <w:instrText xml:space="preserve"> PAGEREF _Toc6118955 \h </w:instrText>
        </w:r>
        <w:r w:rsidR="00DF6F5C">
          <w:rPr>
            <w:noProof/>
            <w:webHidden/>
          </w:rPr>
        </w:r>
        <w:r w:rsidR="00DF6F5C">
          <w:rPr>
            <w:noProof/>
            <w:webHidden/>
          </w:rPr>
          <w:fldChar w:fldCharType="separate"/>
        </w:r>
        <w:r w:rsidR="00DF6F5C">
          <w:rPr>
            <w:noProof/>
            <w:webHidden/>
          </w:rPr>
          <w:t>80</w:t>
        </w:r>
        <w:r w:rsidR="00DF6F5C">
          <w:rPr>
            <w:noProof/>
            <w:webHidden/>
          </w:rPr>
          <w:fldChar w:fldCharType="end"/>
        </w:r>
      </w:hyperlink>
    </w:p>
    <w:p w14:paraId="6484CFF4" w14:textId="00DC06D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6" w:history="1">
        <w:r w:rsidR="00DF6F5C" w:rsidRPr="00E6799A">
          <w:rPr>
            <w:rStyle w:val="Hyperlink"/>
            <w:noProof/>
          </w:rPr>
          <w:t>3.19.22 toolConfigurationNotifications property</w:t>
        </w:r>
        <w:r w:rsidR="00DF6F5C">
          <w:rPr>
            <w:noProof/>
            <w:webHidden/>
          </w:rPr>
          <w:tab/>
        </w:r>
        <w:r w:rsidR="00DF6F5C">
          <w:rPr>
            <w:noProof/>
            <w:webHidden/>
          </w:rPr>
          <w:fldChar w:fldCharType="begin"/>
        </w:r>
        <w:r w:rsidR="00DF6F5C">
          <w:rPr>
            <w:noProof/>
            <w:webHidden/>
          </w:rPr>
          <w:instrText xml:space="preserve"> PAGEREF _Toc6118956 \h </w:instrText>
        </w:r>
        <w:r w:rsidR="00DF6F5C">
          <w:rPr>
            <w:noProof/>
            <w:webHidden/>
          </w:rPr>
        </w:r>
        <w:r w:rsidR="00DF6F5C">
          <w:rPr>
            <w:noProof/>
            <w:webHidden/>
          </w:rPr>
          <w:fldChar w:fldCharType="separate"/>
        </w:r>
        <w:r w:rsidR="00DF6F5C">
          <w:rPr>
            <w:noProof/>
            <w:webHidden/>
          </w:rPr>
          <w:t>81</w:t>
        </w:r>
        <w:r w:rsidR="00DF6F5C">
          <w:rPr>
            <w:noProof/>
            <w:webHidden/>
          </w:rPr>
          <w:fldChar w:fldCharType="end"/>
        </w:r>
      </w:hyperlink>
    </w:p>
    <w:p w14:paraId="562AA1E6" w14:textId="5BE930A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7" w:history="1">
        <w:r w:rsidR="00DF6F5C" w:rsidRPr="00E6799A">
          <w:rPr>
            <w:rStyle w:val="Hyperlink"/>
            <w:noProof/>
          </w:rPr>
          <w:t>3.19.23 stdin, stdout, stderr, and stdoutStderr properties</w:t>
        </w:r>
        <w:r w:rsidR="00DF6F5C">
          <w:rPr>
            <w:noProof/>
            <w:webHidden/>
          </w:rPr>
          <w:tab/>
        </w:r>
        <w:r w:rsidR="00DF6F5C">
          <w:rPr>
            <w:noProof/>
            <w:webHidden/>
          </w:rPr>
          <w:fldChar w:fldCharType="begin"/>
        </w:r>
        <w:r w:rsidR="00DF6F5C">
          <w:rPr>
            <w:noProof/>
            <w:webHidden/>
          </w:rPr>
          <w:instrText xml:space="preserve"> PAGEREF _Toc6118957 \h </w:instrText>
        </w:r>
        <w:r w:rsidR="00DF6F5C">
          <w:rPr>
            <w:noProof/>
            <w:webHidden/>
          </w:rPr>
        </w:r>
        <w:r w:rsidR="00DF6F5C">
          <w:rPr>
            <w:noProof/>
            <w:webHidden/>
          </w:rPr>
          <w:fldChar w:fldCharType="separate"/>
        </w:r>
        <w:r w:rsidR="00DF6F5C">
          <w:rPr>
            <w:noProof/>
            <w:webHidden/>
          </w:rPr>
          <w:t>82</w:t>
        </w:r>
        <w:r w:rsidR="00DF6F5C">
          <w:rPr>
            <w:noProof/>
            <w:webHidden/>
          </w:rPr>
          <w:fldChar w:fldCharType="end"/>
        </w:r>
      </w:hyperlink>
    </w:p>
    <w:p w14:paraId="3C91E1BA" w14:textId="4310B33B"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58" w:history="1">
        <w:r w:rsidR="00DF6F5C" w:rsidRPr="00E6799A">
          <w:rPr>
            <w:rStyle w:val="Hyperlink"/>
            <w:noProof/>
          </w:rPr>
          <w:t>3.20 attachment object</w:t>
        </w:r>
        <w:r w:rsidR="00DF6F5C">
          <w:rPr>
            <w:noProof/>
            <w:webHidden/>
          </w:rPr>
          <w:tab/>
        </w:r>
        <w:r w:rsidR="00DF6F5C">
          <w:rPr>
            <w:noProof/>
            <w:webHidden/>
          </w:rPr>
          <w:fldChar w:fldCharType="begin"/>
        </w:r>
        <w:r w:rsidR="00DF6F5C">
          <w:rPr>
            <w:noProof/>
            <w:webHidden/>
          </w:rPr>
          <w:instrText xml:space="preserve"> PAGEREF _Toc6118958 \h </w:instrText>
        </w:r>
        <w:r w:rsidR="00DF6F5C">
          <w:rPr>
            <w:noProof/>
            <w:webHidden/>
          </w:rPr>
        </w:r>
        <w:r w:rsidR="00DF6F5C">
          <w:rPr>
            <w:noProof/>
            <w:webHidden/>
          </w:rPr>
          <w:fldChar w:fldCharType="separate"/>
        </w:r>
        <w:r w:rsidR="00DF6F5C">
          <w:rPr>
            <w:noProof/>
            <w:webHidden/>
          </w:rPr>
          <w:t>82</w:t>
        </w:r>
        <w:r w:rsidR="00DF6F5C">
          <w:rPr>
            <w:noProof/>
            <w:webHidden/>
          </w:rPr>
          <w:fldChar w:fldCharType="end"/>
        </w:r>
      </w:hyperlink>
    </w:p>
    <w:p w14:paraId="438D68FF" w14:textId="5738C1D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59" w:history="1">
        <w:r w:rsidR="00DF6F5C" w:rsidRPr="00E6799A">
          <w:rPr>
            <w:rStyle w:val="Hyperlink"/>
            <w:noProof/>
          </w:rPr>
          <w:t>3.20.1 General</w:t>
        </w:r>
        <w:r w:rsidR="00DF6F5C">
          <w:rPr>
            <w:noProof/>
            <w:webHidden/>
          </w:rPr>
          <w:tab/>
        </w:r>
        <w:r w:rsidR="00DF6F5C">
          <w:rPr>
            <w:noProof/>
            <w:webHidden/>
          </w:rPr>
          <w:fldChar w:fldCharType="begin"/>
        </w:r>
        <w:r w:rsidR="00DF6F5C">
          <w:rPr>
            <w:noProof/>
            <w:webHidden/>
          </w:rPr>
          <w:instrText xml:space="preserve"> PAGEREF _Toc6118959 \h </w:instrText>
        </w:r>
        <w:r w:rsidR="00DF6F5C">
          <w:rPr>
            <w:noProof/>
            <w:webHidden/>
          </w:rPr>
        </w:r>
        <w:r w:rsidR="00DF6F5C">
          <w:rPr>
            <w:noProof/>
            <w:webHidden/>
          </w:rPr>
          <w:fldChar w:fldCharType="separate"/>
        </w:r>
        <w:r w:rsidR="00DF6F5C">
          <w:rPr>
            <w:noProof/>
            <w:webHidden/>
          </w:rPr>
          <w:t>82</w:t>
        </w:r>
        <w:r w:rsidR="00DF6F5C">
          <w:rPr>
            <w:noProof/>
            <w:webHidden/>
          </w:rPr>
          <w:fldChar w:fldCharType="end"/>
        </w:r>
      </w:hyperlink>
    </w:p>
    <w:p w14:paraId="2301E2F8" w14:textId="55225D9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0" w:history="1">
        <w:r w:rsidR="00DF6F5C" w:rsidRPr="00E6799A">
          <w:rPr>
            <w:rStyle w:val="Hyperlink"/>
            <w:noProof/>
          </w:rPr>
          <w:t>3.20.2 description property</w:t>
        </w:r>
        <w:r w:rsidR="00DF6F5C">
          <w:rPr>
            <w:noProof/>
            <w:webHidden/>
          </w:rPr>
          <w:tab/>
        </w:r>
        <w:r w:rsidR="00DF6F5C">
          <w:rPr>
            <w:noProof/>
            <w:webHidden/>
          </w:rPr>
          <w:fldChar w:fldCharType="begin"/>
        </w:r>
        <w:r w:rsidR="00DF6F5C">
          <w:rPr>
            <w:noProof/>
            <w:webHidden/>
          </w:rPr>
          <w:instrText xml:space="preserve"> PAGEREF _Toc6118960 \h </w:instrText>
        </w:r>
        <w:r w:rsidR="00DF6F5C">
          <w:rPr>
            <w:noProof/>
            <w:webHidden/>
          </w:rPr>
        </w:r>
        <w:r w:rsidR="00DF6F5C">
          <w:rPr>
            <w:noProof/>
            <w:webHidden/>
          </w:rPr>
          <w:fldChar w:fldCharType="separate"/>
        </w:r>
        <w:r w:rsidR="00DF6F5C">
          <w:rPr>
            <w:noProof/>
            <w:webHidden/>
          </w:rPr>
          <w:t>82</w:t>
        </w:r>
        <w:r w:rsidR="00DF6F5C">
          <w:rPr>
            <w:noProof/>
            <w:webHidden/>
          </w:rPr>
          <w:fldChar w:fldCharType="end"/>
        </w:r>
      </w:hyperlink>
    </w:p>
    <w:p w14:paraId="1A6CFFE4" w14:textId="2FE712F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1" w:history="1">
        <w:r w:rsidR="00DF6F5C" w:rsidRPr="00E6799A">
          <w:rPr>
            <w:rStyle w:val="Hyperlink"/>
            <w:noProof/>
          </w:rPr>
          <w:t>3.20.3 location property</w:t>
        </w:r>
        <w:r w:rsidR="00DF6F5C">
          <w:rPr>
            <w:noProof/>
            <w:webHidden/>
          </w:rPr>
          <w:tab/>
        </w:r>
        <w:r w:rsidR="00DF6F5C">
          <w:rPr>
            <w:noProof/>
            <w:webHidden/>
          </w:rPr>
          <w:fldChar w:fldCharType="begin"/>
        </w:r>
        <w:r w:rsidR="00DF6F5C">
          <w:rPr>
            <w:noProof/>
            <w:webHidden/>
          </w:rPr>
          <w:instrText xml:space="preserve"> PAGEREF _Toc6118961 \h </w:instrText>
        </w:r>
        <w:r w:rsidR="00DF6F5C">
          <w:rPr>
            <w:noProof/>
            <w:webHidden/>
          </w:rPr>
        </w:r>
        <w:r w:rsidR="00DF6F5C">
          <w:rPr>
            <w:noProof/>
            <w:webHidden/>
          </w:rPr>
          <w:fldChar w:fldCharType="separate"/>
        </w:r>
        <w:r w:rsidR="00DF6F5C">
          <w:rPr>
            <w:noProof/>
            <w:webHidden/>
          </w:rPr>
          <w:t>83</w:t>
        </w:r>
        <w:r w:rsidR="00DF6F5C">
          <w:rPr>
            <w:noProof/>
            <w:webHidden/>
          </w:rPr>
          <w:fldChar w:fldCharType="end"/>
        </w:r>
      </w:hyperlink>
    </w:p>
    <w:p w14:paraId="62A17F5B" w14:textId="63EF6D4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2" w:history="1">
        <w:r w:rsidR="00DF6F5C" w:rsidRPr="00E6799A">
          <w:rPr>
            <w:rStyle w:val="Hyperlink"/>
            <w:noProof/>
          </w:rPr>
          <w:t>3.20.4 regions property</w:t>
        </w:r>
        <w:r w:rsidR="00DF6F5C">
          <w:rPr>
            <w:noProof/>
            <w:webHidden/>
          </w:rPr>
          <w:tab/>
        </w:r>
        <w:r w:rsidR="00DF6F5C">
          <w:rPr>
            <w:noProof/>
            <w:webHidden/>
          </w:rPr>
          <w:fldChar w:fldCharType="begin"/>
        </w:r>
        <w:r w:rsidR="00DF6F5C">
          <w:rPr>
            <w:noProof/>
            <w:webHidden/>
          </w:rPr>
          <w:instrText xml:space="preserve"> PAGEREF _Toc6118962 \h </w:instrText>
        </w:r>
        <w:r w:rsidR="00DF6F5C">
          <w:rPr>
            <w:noProof/>
            <w:webHidden/>
          </w:rPr>
        </w:r>
        <w:r w:rsidR="00DF6F5C">
          <w:rPr>
            <w:noProof/>
            <w:webHidden/>
          </w:rPr>
          <w:fldChar w:fldCharType="separate"/>
        </w:r>
        <w:r w:rsidR="00DF6F5C">
          <w:rPr>
            <w:noProof/>
            <w:webHidden/>
          </w:rPr>
          <w:t>83</w:t>
        </w:r>
        <w:r w:rsidR="00DF6F5C">
          <w:rPr>
            <w:noProof/>
            <w:webHidden/>
          </w:rPr>
          <w:fldChar w:fldCharType="end"/>
        </w:r>
      </w:hyperlink>
    </w:p>
    <w:p w14:paraId="689FA25E" w14:textId="07A15F6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3" w:history="1">
        <w:r w:rsidR="00DF6F5C" w:rsidRPr="00E6799A">
          <w:rPr>
            <w:rStyle w:val="Hyperlink"/>
            <w:noProof/>
          </w:rPr>
          <w:t>3.20.5 rectangles property</w:t>
        </w:r>
        <w:r w:rsidR="00DF6F5C">
          <w:rPr>
            <w:noProof/>
            <w:webHidden/>
          </w:rPr>
          <w:tab/>
        </w:r>
        <w:r w:rsidR="00DF6F5C">
          <w:rPr>
            <w:noProof/>
            <w:webHidden/>
          </w:rPr>
          <w:fldChar w:fldCharType="begin"/>
        </w:r>
        <w:r w:rsidR="00DF6F5C">
          <w:rPr>
            <w:noProof/>
            <w:webHidden/>
          </w:rPr>
          <w:instrText xml:space="preserve"> PAGEREF _Toc6118963 \h </w:instrText>
        </w:r>
        <w:r w:rsidR="00DF6F5C">
          <w:rPr>
            <w:noProof/>
            <w:webHidden/>
          </w:rPr>
        </w:r>
        <w:r w:rsidR="00DF6F5C">
          <w:rPr>
            <w:noProof/>
            <w:webHidden/>
          </w:rPr>
          <w:fldChar w:fldCharType="separate"/>
        </w:r>
        <w:r w:rsidR="00DF6F5C">
          <w:rPr>
            <w:noProof/>
            <w:webHidden/>
          </w:rPr>
          <w:t>83</w:t>
        </w:r>
        <w:r w:rsidR="00DF6F5C">
          <w:rPr>
            <w:noProof/>
            <w:webHidden/>
          </w:rPr>
          <w:fldChar w:fldCharType="end"/>
        </w:r>
      </w:hyperlink>
    </w:p>
    <w:p w14:paraId="4F24E7F5" w14:textId="283C00C4"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64" w:history="1">
        <w:r w:rsidR="00DF6F5C" w:rsidRPr="00E6799A">
          <w:rPr>
            <w:rStyle w:val="Hyperlink"/>
            <w:noProof/>
          </w:rPr>
          <w:t>3.21 conversion object</w:t>
        </w:r>
        <w:r w:rsidR="00DF6F5C">
          <w:rPr>
            <w:noProof/>
            <w:webHidden/>
          </w:rPr>
          <w:tab/>
        </w:r>
        <w:r w:rsidR="00DF6F5C">
          <w:rPr>
            <w:noProof/>
            <w:webHidden/>
          </w:rPr>
          <w:fldChar w:fldCharType="begin"/>
        </w:r>
        <w:r w:rsidR="00DF6F5C">
          <w:rPr>
            <w:noProof/>
            <w:webHidden/>
          </w:rPr>
          <w:instrText xml:space="preserve"> PAGEREF _Toc6118964 \h </w:instrText>
        </w:r>
        <w:r w:rsidR="00DF6F5C">
          <w:rPr>
            <w:noProof/>
            <w:webHidden/>
          </w:rPr>
        </w:r>
        <w:r w:rsidR="00DF6F5C">
          <w:rPr>
            <w:noProof/>
            <w:webHidden/>
          </w:rPr>
          <w:fldChar w:fldCharType="separate"/>
        </w:r>
        <w:r w:rsidR="00DF6F5C">
          <w:rPr>
            <w:noProof/>
            <w:webHidden/>
          </w:rPr>
          <w:t>83</w:t>
        </w:r>
        <w:r w:rsidR="00DF6F5C">
          <w:rPr>
            <w:noProof/>
            <w:webHidden/>
          </w:rPr>
          <w:fldChar w:fldCharType="end"/>
        </w:r>
      </w:hyperlink>
    </w:p>
    <w:p w14:paraId="55E38CDA" w14:textId="5EAE0C5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5" w:history="1">
        <w:r w:rsidR="00DF6F5C" w:rsidRPr="00E6799A">
          <w:rPr>
            <w:rStyle w:val="Hyperlink"/>
            <w:noProof/>
          </w:rPr>
          <w:t>3.21.1 General</w:t>
        </w:r>
        <w:r w:rsidR="00DF6F5C">
          <w:rPr>
            <w:noProof/>
            <w:webHidden/>
          </w:rPr>
          <w:tab/>
        </w:r>
        <w:r w:rsidR="00DF6F5C">
          <w:rPr>
            <w:noProof/>
            <w:webHidden/>
          </w:rPr>
          <w:fldChar w:fldCharType="begin"/>
        </w:r>
        <w:r w:rsidR="00DF6F5C">
          <w:rPr>
            <w:noProof/>
            <w:webHidden/>
          </w:rPr>
          <w:instrText xml:space="preserve"> PAGEREF _Toc6118965 \h </w:instrText>
        </w:r>
        <w:r w:rsidR="00DF6F5C">
          <w:rPr>
            <w:noProof/>
            <w:webHidden/>
          </w:rPr>
        </w:r>
        <w:r w:rsidR="00DF6F5C">
          <w:rPr>
            <w:noProof/>
            <w:webHidden/>
          </w:rPr>
          <w:fldChar w:fldCharType="separate"/>
        </w:r>
        <w:r w:rsidR="00DF6F5C">
          <w:rPr>
            <w:noProof/>
            <w:webHidden/>
          </w:rPr>
          <w:t>83</w:t>
        </w:r>
        <w:r w:rsidR="00DF6F5C">
          <w:rPr>
            <w:noProof/>
            <w:webHidden/>
          </w:rPr>
          <w:fldChar w:fldCharType="end"/>
        </w:r>
      </w:hyperlink>
    </w:p>
    <w:p w14:paraId="159F61C9" w14:textId="5007733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6" w:history="1">
        <w:r w:rsidR="00DF6F5C" w:rsidRPr="00E6799A">
          <w:rPr>
            <w:rStyle w:val="Hyperlink"/>
            <w:noProof/>
          </w:rPr>
          <w:t>3.21.2 tool property</w:t>
        </w:r>
        <w:r w:rsidR="00DF6F5C">
          <w:rPr>
            <w:noProof/>
            <w:webHidden/>
          </w:rPr>
          <w:tab/>
        </w:r>
        <w:r w:rsidR="00DF6F5C">
          <w:rPr>
            <w:noProof/>
            <w:webHidden/>
          </w:rPr>
          <w:fldChar w:fldCharType="begin"/>
        </w:r>
        <w:r w:rsidR="00DF6F5C">
          <w:rPr>
            <w:noProof/>
            <w:webHidden/>
          </w:rPr>
          <w:instrText xml:space="preserve"> PAGEREF _Toc6118966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1E7726A7" w14:textId="29C2C0C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7" w:history="1">
        <w:r w:rsidR="00DF6F5C" w:rsidRPr="00E6799A">
          <w:rPr>
            <w:rStyle w:val="Hyperlink"/>
            <w:noProof/>
          </w:rPr>
          <w:t>3.21.3 invocation property</w:t>
        </w:r>
        <w:r w:rsidR="00DF6F5C">
          <w:rPr>
            <w:noProof/>
            <w:webHidden/>
          </w:rPr>
          <w:tab/>
        </w:r>
        <w:r w:rsidR="00DF6F5C">
          <w:rPr>
            <w:noProof/>
            <w:webHidden/>
          </w:rPr>
          <w:fldChar w:fldCharType="begin"/>
        </w:r>
        <w:r w:rsidR="00DF6F5C">
          <w:rPr>
            <w:noProof/>
            <w:webHidden/>
          </w:rPr>
          <w:instrText xml:space="preserve"> PAGEREF _Toc6118967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5C1284D8" w14:textId="353A74F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68" w:history="1">
        <w:r w:rsidR="00DF6F5C" w:rsidRPr="00E6799A">
          <w:rPr>
            <w:rStyle w:val="Hyperlink"/>
            <w:noProof/>
          </w:rPr>
          <w:t>3.21.4 analysisToolLogFiles property</w:t>
        </w:r>
        <w:r w:rsidR="00DF6F5C">
          <w:rPr>
            <w:noProof/>
            <w:webHidden/>
          </w:rPr>
          <w:tab/>
        </w:r>
        <w:r w:rsidR="00DF6F5C">
          <w:rPr>
            <w:noProof/>
            <w:webHidden/>
          </w:rPr>
          <w:fldChar w:fldCharType="begin"/>
        </w:r>
        <w:r w:rsidR="00DF6F5C">
          <w:rPr>
            <w:noProof/>
            <w:webHidden/>
          </w:rPr>
          <w:instrText xml:space="preserve"> PAGEREF _Toc6118968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4D7F4ACE" w14:textId="00097DC4"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69" w:history="1">
        <w:r w:rsidR="00DF6F5C" w:rsidRPr="00E6799A">
          <w:rPr>
            <w:rStyle w:val="Hyperlink"/>
            <w:noProof/>
          </w:rPr>
          <w:t>3.22 versionControlDetails object</w:t>
        </w:r>
        <w:r w:rsidR="00DF6F5C">
          <w:rPr>
            <w:noProof/>
            <w:webHidden/>
          </w:rPr>
          <w:tab/>
        </w:r>
        <w:r w:rsidR="00DF6F5C">
          <w:rPr>
            <w:noProof/>
            <w:webHidden/>
          </w:rPr>
          <w:fldChar w:fldCharType="begin"/>
        </w:r>
        <w:r w:rsidR="00DF6F5C">
          <w:rPr>
            <w:noProof/>
            <w:webHidden/>
          </w:rPr>
          <w:instrText xml:space="preserve"> PAGEREF _Toc6118969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27658FBD" w14:textId="062E32A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0" w:history="1">
        <w:r w:rsidR="00DF6F5C" w:rsidRPr="00E6799A">
          <w:rPr>
            <w:rStyle w:val="Hyperlink"/>
            <w:noProof/>
          </w:rPr>
          <w:t>3.22.1 General</w:t>
        </w:r>
        <w:r w:rsidR="00DF6F5C">
          <w:rPr>
            <w:noProof/>
            <w:webHidden/>
          </w:rPr>
          <w:tab/>
        </w:r>
        <w:r w:rsidR="00DF6F5C">
          <w:rPr>
            <w:noProof/>
            <w:webHidden/>
          </w:rPr>
          <w:fldChar w:fldCharType="begin"/>
        </w:r>
        <w:r w:rsidR="00DF6F5C">
          <w:rPr>
            <w:noProof/>
            <w:webHidden/>
          </w:rPr>
          <w:instrText xml:space="preserve"> PAGEREF _Toc6118970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7E480366" w14:textId="5415FD62"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1" w:history="1">
        <w:r w:rsidR="00DF6F5C" w:rsidRPr="00E6799A">
          <w:rPr>
            <w:rStyle w:val="Hyperlink"/>
            <w:noProof/>
          </w:rPr>
          <w:t>3.22.2 Constraints</w:t>
        </w:r>
        <w:r w:rsidR="00DF6F5C">
          <w:rPr>
            <w:noProof/>
            <w:webHidden/>
          </w:rPr>
          <w:tab/>
        </w:r>
        <w:r w:rsidR="00DF6F5C">
          <w:rPr>
            <w:noProof/>
            <w:webHidden/>
          </w:rPr>
          <w:fldChar w:fldCharType="begin"/>
        </w:r>
        <w:r w:rsidR="00DF6F5C">
          <w:rPr>
            <w:noProof/>
            <w:webHidden/>
          </w:rPr>
          <w:instrText xml:space="preserve"> PAGEREF _Toc6118971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2BB753AC" w14:textId="797D109D"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2" w:history="1">
        <w:r w:rsidR="00DF6F5C" w:rsidRPr="00E6799A">
          <w:rPr>
            <w:rStyle w:val="Hyperlink"/>
            <w:noProof/>
          </w:rPr>
          <w:t>3.22.3 repositoryUri property</w:t>
        </w:r>
        <w:r w:rsidR="00DF6F5C">
          <w:rPr>
            <w:noProof/>
            <w:webHidden/>
          </w:rPr>
          <w:tab/>
        </w:r>
        <w:r w:rsidR="00DF6F5C">
          <w:rPr>
            <w:noProof/>
            <w:webHidden/>
          </w:rPr>
          <w:fldChar w:fldCharType="begin"/>
        </w:r>
        <w:r w:rsidR="00DF6F5C">
          <w:rPr>
            <w:noProof/>
            <w:webHidden/>
          </w:rPr>
          <w:instrText xml:space="preserve"> PAGEREF _Toc6118972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3311AB74" w14:textId="6058C9F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3" w:history="1">
        <w:r w:rsidR="00DF6F5C" w:rsidRPr="00E6799A">
          <w:rPr>
            <w:rStyle w:val="Hyperlink"/>
            <w:noProof/>
          </w:rPr>
          <w:t>3.22.4 revisionId property</w:t>
        </w:r>
        <w:r w:rsidR="00DF6F5C">
          <w:rPr>
            <w:noProof/>
            <w:webHidden/>
          </w:rPr>
          <w:tab/>
        </w:r>
        <w:r w:rsidR="00DF6F5C">
          <w:rPr>
            <w:noProof/>
            <w:webHidden/>
          </w:rPr>
          <w:fldChar w:fldCharType="begin"/>
        </w:r>
        <w:r w:rsidR="00DF6F5C">
          <w:rPr>
            <w:noProof/>
            <w:webHidden/>
          </w:rPr>
          <w:instrText xml:space="preserve"> PAGEREF _Toc6118973 \h </w:instrText>
        </w:r>
        <w:r w:rsidR="00DF6F5C">
          <w:rPr>
            <w:noProof/>
            <w:webHidden/>
          </w:rPr>
        </w:r>
        <w:r w:rsidR="00DF6F5C">
          <w:rPr>
            <w:noProof/>
            <w:webHidden/>
          </w:rPr>
          <w:fldChar w:fldCharType="separate"/>
        </w:r>
        <w:r w:rsidR="00DF6F5C">
          <w:rPr>
            <w:noProof/>
            <w:webHidden/>
          </w:rPr>
          <w:t>84</w:t>
        </w:r>
        <w:r w:rsidR="00DF6F5C">
          <w:rPr>
            <w:noProof/>
            <w:webHidden/>
          </w:rPr>
          <w:fldChar w:fldCharType="end"/>
        </w:r>
      </w:hyperlink>
    </w:p>
    <w:p w14:paraId="47EB3CEF" w14:textId="6A7B3A1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4" w:history="1">
        <w:r w:rsidR="00DF6F5C" w:rsidRPr="00E6799A">
          <w:rPr>
            <w:rStyle w:val="Hyperlink"/>
            <w:noProof/>
          </w:rPr>
          <w:t>3.22.5 branch property</w:t>
        </w:r>
        <w:r w:rsidR="00DF6F5C">
          <w:rPr>
            <w:noProof/>
            <w:webHidden/>
          </w:rPr>
          <w:tab/>
        </w:r>
        <w:r w:rsidR="00DF6F5C">
          <w:rPr>
            <w:noProof/>
            <w:webHidden/>
          </w:rPr>
          <w:fldChar w:fldCharType="begin"/>
        </w:r>
        <w:r w:rsidR="00DF6F5C">
          <w:rPr>
            <w:noProof/>
            <w:webHidden/>
          </w:rPr>
          <w:instrText xml:space="preserve"> PAGEREF _Toc6118974 \h </w:instrText>
        </w:r>
        <w:r w:rsidR="00DF6F5C">
          <w:rPr>
            <w:noProof/>
            <w:webHidden/>
          </w:rPr>
        </w:r>
        <w:r w:rsidR="00DF6F5C">
          <w:rPr>
            <w:noProof/>
            <w:webHidden/>
          </w:rPr>
          <w:fldChar w:fldCharType="separate"/>
        </w:r>
        <w:r w:rsidR="00DF6F5C">
          <w:rPr>
            <w:noProof/>
            <w:webHidden/>
          </w:rPr>
          <w:t>85</w:t>
        </w:r>
        <w:r w:rsidR="00DF6F5C">
          <w:rPr>
            <w:noProof/>
            <w:webHidden/>
          </w:rPr>
          <w:fldChar w:fldCharType="end"/>
        </w:r>
      </w:hyperlink>
    </w:p>
    <w:p w14:paraId="268D74B8" w14:textId="4BEC0C1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5" w:history="1">
        <w:r w:rsidR="00DF6F5C" w:rsidRPr="00E6799A">
          <w:rPr>
            <w:rStyle w:val="Hyperlink"/>
            <w:noProof/>
          </w:rPr>
          <w:t>3.22.6 revisionTag property</w:t>
        </w:r>
        <w:r w:rsidR="00DF6F5C">
          <w:rPr>
            <w:noProof/>
            <w:webHidden/>
          </w:rPr>
          <w:tab/>
        </w:r>
        <w:r w:rsidR="00DF6F5C">
          <w:rPr>
            <w:noProof/>
            <w:webHidden/>
          </w:rPr>
          <w:fldChar w:fldCharType="begin"/>
        </w:r>
        <w:r w:rsidR="00DF6F5C">
          <w:rPr>
            <w:noProof/>
            <w:webHidden/>
          </w:rPr>
          <w:instrText xml:space="preserve"> PAGEREF _Toc6118975 \h </w:instrText>
        </w:r>
        <w:r w:rsidR="00DF6F5C">
          <w:rPr>
            <w:noProof/>
            <w:webHidden/>
          </w:rPr>
        </w:r>
        <w:r w:rsidR="00DF6F5C">
          <w:rPr>
            <w:noProof/>
            <w:webHidden/>
          </w:rPr>
          <w:fldChar w:fldCharType="separate"/>
        </w:r>
        <w:r w:rsidR="00DF6F5C">
          <w:rPr>
            <w:noProof/>
            <w:webHidden/>
          </w:rPr>
          <w:t>85</w:t>
        </w:r>
        <w:r w:rsidR="00DF6F5C">
          <w:rPr>
            <w:noProof/>
            <w:webHidden/>
          </w:rPr>
          <w:fldChar w:fldCharType="end"/>
        </w:r>
      </w:hyperlink>
    </w:p>
    <w:p w14:paraId="1BC36CCB" w14:textId="5EFA9AE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6" w:history="1">
        <w:r w:rsidR="00DF6F5C" w:rsidRPr="00E6799A">
          <w:rPr>
            <w:rStyle w:val="Hyperlink"/>
            <w:noProof/>
          </w:rPr>
          <w:t>3.22.7 asOfTimeUtc property</w:t>
        </w:r>
        <w:r w:rsidR="00DF6F5C">
          <w:rPr>
            <w:noProof/>
            <w:webHidden/>
          </w:rPr>
          <w:tab/>
        </w:r>
        <w:r w:rsidR="00DF6F5C">
          <w:rPr>
            <w:noProof/>
            <w:webHidden/>
          </w:rPr>
          <w:fldChar w:fldCharType="begin"/>
        </w:r>
        <w:r w:rsidR="00DF6F5C">
          <w:rPr>
            <w:noProof/>
            <w:webHidden/>
          </w:rPr>
          <w:instrText xml:space="preserve"> PAGEREF _Toc6118976 \h </w:instrText>
        </w:r>
        <w:r w:rsidR="00DF6F5C">
          <w:rPr>
            <w:noProof/>
            <w:webHidden/>
          </w:rPr>
        </w:r>
        <w:r w:rsidR="00DF6F5C">
          <w:rPr>
            <w:noProof/>
            <w:webHidden/>
          </w:rPr>
          <w:fldChar w:fldCharType="separate"/>
        </w:r>
        <w:r w:rsidR="00DF6F5C">
          <w:rPr>
            <w:noProof/>
            <w:webHidden/>
          </w:rPr>
          <w:t>85</w:t>
        </w:r>
        <w:r w:rsidR="00DF6F5C">
          <w:rPr>
            <w:noProof/>
            <w:webHidden/>
          </w:rPr>
          <w:fldChar w:fldCharType="end"/>
        </w:r>
      </w:hyperlink>
    </w:p>
    <w:p w14:paraId="33317932" w14:textId="2BAFE7C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7" w:history="1">
        <w:r w:rsidR="00DF6F5C" w:rsidRPr="00E6799A">
          <w:rPr>
            <w:rStyle w:val="Hyperlink"/>
            <w:noProof/>
          </w:rPr>
          <w:t>3.22.8 mappedTo property</w:t>
        </w:r>
        <w:r w:rsidR="00DF6F5C">
          <w:rPr>
            <w:noProof/>
            <w:webHidden/>
          </w:rPr>
          <w:tab/>
        </w:r>
        <w:r w:rsidR="00DF6F5C">
          <w:rPr>
            <w:noProof/>
            <w:webHidden/>
          </w:rPr>
          <w:fldChar w:fldCharType="begin"/>
        </w:r>
        <w:r w:rsidR="00DF6F5C">
          <w:rPr>
            <w:noProof/>
            <w:webHidden/>
          </w:rPr>
          <w:instrText xml:space="preserve"> PAGEREF _Toc6118977 \h </w:instrText>
        </w:r>
        <w:r w:rsidR="00DF6F5C">
          <w:rPr>
            <w:noProof/>
            <w:webHidden/>
          </w:rPr>
        </w:r>
        <w:r w:rsidR="00DF6F5C">
          <w:rPr>
            <w:noProof/>
            <w:webHidden/>
          </w:rPr>
          <w:fldChar w:fldCharType="separate"/>
        </w:r>
        <w:r w:rsidR="00DF6F5C">
          <w:rPr>
            <w:noProof/>
            <w:webHidden/>
          </w:rPr>
          <w:t>85</w:t>
        </w:r>
        <w:r w:rsidR="00DF6F5C">
          <w:rPr>
            <w:noProof/>
            <w:webHidden/>
          </w:rPr>
          <w:fldChar w:fldCharType="end"/>
        </w:r>
      </w:hyperlink>
    </w:p>
    <w:p w14:paraId="0C0337A7" w14:textId="2630EF87"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78" w:history="1">
        <w:r w:rsidR="00DF6F5C" w:rsidRPr="00E6799A">
          <w:rPr>
            <w:rStyle w:val="Hyperlink"/>
            <w:noProof/>
          </w:rPr>
          <w:t>3.23 artifact object</w:t>
        </w:r>
        <w:r w:rsidR="00DF6F5C">
          <w:rPr>
            <w:noProof/>
            <w:webHidden/>
          </w:rPr>
          <w:tab/>
        </w:r>
        <w:r w:rsidR="00DF6F5C">
          <w:rPr>
            <w:noProof/>
            <w:webHidden/>
          </w:rPr>
          <w:fldChar w:fldCharType="begin"/>
        </w:r>
        <w:r w:rsidR="00DF6F5C">
          <w:rPr>
            <w:noProof/>
            <w:webHidden/>
          </w:rPr>
          <w:instrText xml:space="preserve"> PAGEREF _Toc6118978 \h </w:instrText>
        </w:r>
        <w:r w:rsidR="00DF6F5C">
          <w:rPr>
            <w:noProof/>
            <w:webHidden/>
          </w:rPr>
        </w:r>
        <w:r w:rsidR="00DF6F5C">
          <w:rPr>
            <w:noProof/>
            <w:webHidden/>
          </w:rPr>
          <w:fldChar w:fldCharType="separate"/>
        </w:r>
        <w:r w:rsidR="00DF6F5C">
          <w:rPr>
            <w:noProof/>
            <w:webHidden/>
          </w:rPr>
          <w:t>87</w:t>
        </w:r>
        <w:r w:rsidR="00DF6F5C">
          <w:rPr>
            <w:noProof/>
            <w:webHidden/>
          </w:rPr>
          <w:fldChar w:fldCharType="end"/>
        </w:r>
      </w:hyperlink>
    </w:p>
    <w:p w14:paraId="727AB5E4" w14:textId="164B6E8F"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79" w:history="1">
        <w:r w:rsidR="00DF6F5C" w:rsidRPr="00E6799A">
          <w:rPr>
            <w:rStyle w:val="Hyperlink"/>
            <w:noProof/>
          </w:rPr>
          <w:t>3.23.1 General</w:t>
        </w:r>
        <w:r w:rsidR="00DF6F5C">
          <w:rPr>
            <w:noProof/>
            <w:webHidden/>
          </w:rPr>
          <w:tab/>
        </w:r>
        <w:r w:rsidR="00DF6F5C">
          <w:rPr>
            <w:noProof/>
            <w:webHidden/>
          </w:rPr>
          <w:fldChar w:fldCharType="begin"/>
        </w:r>
        <w:r w:rsidR="00DF6F5C">
          <w:rPr>
            <w:noProof/>
            <w:webHidden/>
          </w:rPr>
          <w:instrText xml:space="preserve"> PAGEREF _Toc6118979 \h </w:instrText>
        </w:r>
        <w:r w:rsidR="00DF6F5C">
          <w:rPr>
            <w:noProof/>
            <w:webHidden/>
          </w:rPr>
        </w:r>
        <w:r w:rsidR="00DF6F5C">
          <w:rPr>
            <w:noProof/>
            <w:webHidden/>
          </w:rPr>
          <w:fldChar w:fldCharType="separate"/>
        </w:r>
        <w:r w:rsidR="00DF6F5C">
          <w:rPr>
            <w:noProof/>
            <w:webHidden/>
          </w:rPr>
          <w:t>87</w:t>
        </w:r>
        <w:r w:rsidR="00DF6F5C">
          <w:rPr>
            <w:noProof/>
            <w:webHidden/>
          </w:rPr>
          <w:fldChar w:fldCharType="end"/>
        </w:r>
      </w:hyperlink>
    </w:p>
    <w:p w14:paraId="68A0DCD1" w14:textId="535EBB9A"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0" w:history="1">
        <w:r w:rsidR="00DF6F5C" w:rsidRPr="00E6799A">
          <w:rPr>
            <w:rStyle w:val="Hyperlink"/>
            <w:noProof/>
          </w:rPr>
          <w:t>3.23.2 location property</w:t>
        </w:r>
        <w:r w:rsidR="00DF6F5C">
          <w:rPr>
            <w:noProof/>
            <w:webHidden/>
          </w:rPr>
          <w:tab/>
        </w:r>
        <w:r w:rsidR="00DF6F5C">
          <w:rPr>
            <w:noProof/>
            <w:webHidden/>
          </w:rPr>
          <w:fldChar w:fldCharType="begin"/>
        </w:r>
        <w:r w:rsidR="00DF6F5C">
          <w:rPr>
            <w:noProof/>
            <w:webHidden/>
          </w:rPr>
          <w:instrText xml:space="preserve"> PAGEREF _Toc6118980 \h </w:instrText>
        </w:r>
        <w:r w:rsidR="00DF6F5C">
          <w:rPr>
            <w:noProof/>
            <w:webHidden/>
          </w:rPr>
        </w:r>
        <w:r w:rsidR="00DF6F5C">
          <w:rPr>
            <w:noProof/>
            <w:webHidden/>
          </w:rPr>
          <w:fldChar w:fldCharType="separate"/>
        </w:r>
        <w:r w:rsidR="00DF6F5C">
          <w:rPr>
            <w:noProof/>
            <w:webHidden/>
          </w:rPr>
          <w:t>87</w:t>
        </w:r>
        <w:r w:rsidR="00DF6F5C">
          <w:rPr>
            <w:noProof/>
            <w:webHidden/>
          </w:rPr>
          <w:fldChar w:fldCharType="end"/>
        </w:r>
      </w:hyperlink>
    </w:p>
    <w:p w14:paraId="7E443AD4" w14:textId="66FA8F3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1" w:history="1">
        <w:r w:rsidR="00DF6F5C" w:rsidRPr="00E6799A">
          <w:rPr>
            <w:rStyle w:val="Hyperlink"/>
            <w:noProof/>
          </w:rPr>
          <w:t>3.23.3 parentIndex property</w:t>
        </w:r>
        <w:r w:rsidR="00DF6F5C">
          <w:rPr>
            <w:noProof/>
            <w:webHidden/>
          </w:rPr>
          <w:tab/>
        </w:r>
        <w:r w:rsidR="00DF6F5C">
          <w:rPr>
            <w:noProof/>
            <w:webHidden/>
          </w:rPr>
          <w:fldChar w:fldCharType="begin"/>
        </w:r>
        <w:r w:rsidR="00DF6F5C">
          <w:rPr>
            <w:noProof/>
            <w:webHidden/>
          </w:rPr>
          <w:instrText xml:space="preserve"> PAGEREF _Toc6118981 \h </w:instrText>
        </w:r>
        <w:r w:rsidR="00DF6F5C">
          <w:rPr>
            <w:noProof/>
            <w:webHidden/>
          </w:rPr>
        </w:r>
        <w:r w:rsidR="00DF6F5C">
          <w:rPr>
            <w:noProof/>
            <w:webHidden/>
          </w:rPr>
          <w:fldChar w:fldCharType="separate"/>
        </w:r>
        <w:r w:rsidR="00DF6F5C">
          <w:rPr>
            <w:noProof/>
            <w:webHidden/>
          </w:rPr>
          <w:t>87</w:t>
        </w:r>
        <w:r w:rsidR="00DF6F5C">
          <w:rPr>
            <w:noProof/>
            <w:webHidden/>
          </w:rPr>
          <w:fldChar w:fldCharType="end"/>
        </w:r>
      </w:hyperlink>
    </w:p>
    <w:p w14:paraId="1A91CF5A" w14:textId="60A7BE0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2" w:history="1">
        <w:r w:rsidR="00DF6F5C" w:rsidRPr="00E6799A">
          <w:rPr>
            <w:rStyle w:val="Hyperlink"/>
            <w:noProof/>
          </w:rPr>
          <w:t>3.23.4 offset property</w:t>
        </w:r>
        <w:r w:rsidR="00DF6F5C">
          <w:rPr>
            <w:noProof/>
            <w:webHidden/>
          </w:rPr>
          <w:tab/>
        </w:r>
        <w:r w:rsidR="00DF6F5C">
          <w:rPr>
            <w:noProof/>
            <w:webHidden/>
          </w:rPr>
          <w:fldChar w:fldCharType="begin"/>
        </w:r>
        <w:r w:rsidR="00DF6F5C">
          <w:rPr>
            <w:noProof/>
            <w:webHidden/>
          </w:rPr>
          <w:instrText xml:space="preserve"> PAGEREF _Toc6118982 \h </w:instrText>
        </w:r>
        <w:r w:rsidR="00DF6F5C">
          <w:rPr>
            <w:noProof/>
            <w:webHidden/>
          </w:rPr>
        </w:r>
        <w:r w:rsidR="00DF6F5C">
          <w:rPr>
            <w:noProof/>
            <w:webHidden/>
          </w:rPr>
          <w:fldChar w:fldCharType="separate"/>
        </w:r>
        <w:r w:rsidR="00DF6F5C">
          <w:rPr>
            <w:noProof/>
            <w:webHidden/>
          </w:rPr>
          <w:t>88</w:t>
        </w:r>
        <w:r w:rsidR="00DF6F5C">
          <w:rPr>
            <w:noProof/>
            <w:webHidden/>
          </w:rPr>
          <w:fldChar w:fldCharType="end"/>
        </w:r>
      </w:hyperlink>
    </w:p>
    <w:p w14:paraId="66CC7EBE" w14:textId="10542EFC"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3" w:history="1">
        <w:r w:rsidR="00DF6F5C" w:rsidRPr="00E6799A">
          <w:rPr>
            <w:rStyle w:val="Hyperlink"/>
            <w:noProof/>
          </w:rPr>
          <w:t>3.23.5 length property</w:t>
        </w:r>
        <w:r w:rsidR="00DF6F5C">
          <w:rPr>
            <w:noProof/>
            <w:webHidden/>
          </w:rPr>
          <w:tab/>
        </w:r>
        <w:r w:rsidR="00DF6F5C">
          <w:rPr>
            <w:noProof/>
            <w:webHidden/>
          </w:rPr>
          <w:fldChar w:fldCharType="begin"/>
        </w:r>
        <w:r w:rsidR="00DF6F5C">
          <w:rPr>
            <w:noProof/>
            <w:webHidden/>
          </w:rPr>
          <w:instrText xml:space="preserve"> PAGEREF _Toc6118983 \h </w:instrText>
        </w:r>
        <w:r w:rsidR="00DF6F5C">
          <w:rPr>
            <w:noProof/>
            <w:webHidden/>
          </w:rPr>
        </w:r>
        <w:r w:rsidR="00DF6F5C">
          <w:rPr>
            <w:noProof/>
            <w:webHidden/>
          </w:rPr>
          <w:fldChar w:fldCharType="separate"/>
        </w:r>
        <w:r w:rsidR="00DF6F5C">
          <w:rPr>
            <w:noProof/>
            <w:webHidden/>
          </w:rPr>
          <w:t>89</w:t>
        </w:r>
        <w:r w:rsidR="00DF6F5C">
          <w:rPr>
            <w:noProof/>
            <w:webHidden/>
          </w:rPr>
          <w:fldChar w:fldCharType="end"/>
        </w:r>
      </w:hyperlink>
    </w:p>
    <w:p w14:paraId="4E273110" w14:textId="5513255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4" w:history="1">
        <w:r w:rsidR="00DF6F5C" w:rsidRPr="00E6799A">
          <w:rPr>
            <w:rStyle w:val="Hyperlink"/>
            <w:noProof/>
          </w:rPr>
          <w:t>3.23.6 roles property</w:t>
        </w:r>
        <w:r w:rsidR="00DF6F5C">
          <w:rPr>
            <w:noProof/>
            <w:webHidden/>
          </w:rPr>
          <w:tab/>
        </w:r>
        <w:r w:rsidR="00DF6F5C">
          <w:rPr>
            <w:noProof/>
            <w:webHidden/>
          </w:rPr>
          <w:fldChar w:fldCharType="begin"/>
        </w:r>
        <w:r w:rsidR="00DF6F5C">
          <w:rPr>
            <w:noProof/>
            <w:webHidden/>
          </w:rPr>
          <w:instrText xml:space="preserve"> PAGEREF _Toc6118984 \h </w:instrText>
        </w:r>
        <w:r w:rsidR="00DF6F5C">
          <w:rPr>
            <w:noProof/>
            <w:webHidden/>
          </w:rPr>
        </w:r>
        <w:r w:rsidR="00DF6F5C">
          <w:rPr>
            <w:noProof/>
            <w:webHidden/>
          </w:rPr>
          <w:fldChar w:fldCharType="separate"/>
        </w:r>
        <w:r w:rsidR="00DF6F5C">
          <w:rPr>
            <w:noProof/>
            <w:webHidden/>
          </w:rPr>
          <w:t>89</w:t>
        </w:r>
        <w:r w:rsidR="00DF6F5C">
          <w:rPr>
            <w:noProof/>
            <w:webHidden/>
          </w:rPr>
          <w:fldChar w:fldCharType="end"/>
        </w:r>
      </w:hyperlink>
    </w:p>
    <w:p w14:paraId="50921E2F" w14:textId="7F68A696"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5" w:history="1">
        <w:r w:rsidR="00DF6F5C" w:rsidRPr="00E6799A">
          <w:rPr>
            <w:rStyle w:val="Hyperlink"/>
            <w:noProof/>
          </w:rPr>
          <w:t>3.23.7 mimeType property</w:t>
        </w:r>
        <w:r w:rsidR="00DF6F5C">
          <w:rPr>
            <w:noProof/>
            <w:webHidden/>
          </w:rPr>
          <w:tab/>
        </w:r>
        <w:r w:rsidR="00DF6F5C">
          <w:rPr>
            <w:noProof/>
            <w:webHidden/>
          </w:rPr>
          <w:fldChar w:fldCharType="begin"/>
        </w:r>
        <w:r w:rsidR="00DF6F5C">
          <w:rPr>
            <w:noProof/>
            <w:webHidden/>
          </w:rPr>
          <w:instrText xml:space="preserve"> PAGEREF _Toc6118985 \h </w:instrText>
        </w:r>
        <w:r w:rsidR="00DF6F5C">
          <w:rPr>
            <w:noProof/>
            <w:webHidden/>
          </w:rPr>
        </w:r>
        <w:r w:rsidR="00DF6F5C">
          <w:rPr>
            <w:noProof/>
            <w:webHidden/>
          </w:rPr>
          <w:fldChar w:fldCharType="separate"/>
        </w:r>
        <w:r w:rsidR="00DF6F5C">
          <w:rPr>
            <w:noProof/>
            <w:webHidden/>
          </w:rPr>
          <w:t>90</w:t>
        </w:r>
        <w:r w:rsidR="00DF6F5C">
          <w:rPr>
            <w:noProof/>
            <w:webHidden/>
          </w:rPr>
          <w:fldChar w:fldCharType="end"/>
        </w:r>
      </w:hyperlink>
    </w:p>
    <w:p w14:paraId="109CD615" w14:textId="01A0358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6" w:history="1">
        <w:r w:rsidR="00DF6F5C" w:rsidRPr="00E6799A">
          <w:rPr>
            <w:rStyle w:val="Hyperlink"/>
            <w:noProof/>
          </w:rPr>
          <w:t>3.23.8 contents property</w:t>
        </w:r>
        <w:r w:rsidR="00DF6F5C">
          <w:rPr>
            <w:noProof/>
            <w:webHidden/>
          </w:rPr>
          <w:tab/>
        </w:r>
        <w:r w:rsidR="00DF6F5C">
          <w:rPr>
            <w:noProof/>
            <w:webHidden/>
          </w:rPr>
          <w:fldChar w:fldCharType="begin"/>
        </w:r>
        <w:r w:rsidR="00DF6F5C">
          <w:rPr>
            <w:noProof/>
            <w:webHidden/>
          </w:rPr>
          <w:instrText xml:space="preserve"> PAGEREF _Toc6118986 \h </w:instrText>
        </w:r>
        <w:r w:rsidR="00DF6F5C">
          <w:rPr>
            <w:noProof/>
            <w:webHidden/>
          </w:rPr>
        </w:r>
        <w:r w:rsidR="00DF6F5C">
          <w:rPr>
            <w:noProof/>
            <w:webHidden/>
          </w:rPr>
          <w:fldChar w:fldCharType="separate"/>
        </w:r>
        <w:r w:rsidR="00DF6F5C">
          <w:rPr>
            <w:noProof/>
            <w:webHidden/>
          </w:rPr>
          <w:t>90</w:t>
        </w:r>
        <w:r w:rsidR="00DF6F5C">
          <w:rPr>
            <w:noProof/>
            <w:webHidden/>
          </w:rPr>
          <w:fldChar w:fldCharType="end"/>
        </w:r>
      </w:hyperlink>
    </w:p>
    <w:p w14:paraId="6BCD9168" w14:textId="3E14FEEB"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7" w:history="1">
        <w:r w:rsidR="00DF6F5C" w:rsidRPr="00E6799A">
          <w:rPr>
            <w:rStyle w:val="Hyperlink"/>
            <w:noProof/>
          </w:rPr>
          <w:t>3.23.9 encoding property</w:t>
        </w:r>
        <w:r w:rsidR="00DF6F5C">
          <w:rPr>
            <w:noProof/>
            <w:webHidden/>
          </w:rPr>
          <w:tab/>
        </w:r>
        <w:r w:rsidR="00DF6F5C">
          <w:rPr>
            <w:noProof/>
            <w:webHidden/>
          </w:rPr>
          <w:fldChar w:fldCharType="begin"/>
        </w:r>
        <w:r w:rsidR="00DF6F5C">
          <w:rPr>
            <w:noProof/>
            <w:webHidden/>
          </w:rPr>
          <w:instrText xml:space="preserve"> PAGEREF _Toc6118987 \h </w:instrText>
        </w:r>
        <w:r w:rsidR="00DF6F5C">
          <w:rPr>
            <w:noProof/>
            <w:webHidden/>
          </w:rPr>
        </w:r>
        <w:r w:rsidR="00DF6F5C">
          <w:rPr>
            <w:noProof/>
            <w:webHidden/>
          </w:rPr>
          <w:fldChar w:fldCharType="separate"/>
        </w:r>
        <w:r w:rsidR="00DF6F5C">
          <w:rPr>
            <w:noProof/>
            <w:webHidden/>
          </w:rPr>
          <w:t>90</w:t>
        </w:r>
        <w:r w:rsidR="00DF6F5C">
          <w:rPr>
            <w:noProof/>
            <w:webHidden/>
          </w:rPr>
          <w:fldChar w:fldCharType="end"/>
        </w:r>
      </w:hyperlink>
    </w:p>
    <w:p w14:paraId="4850424F" w14:textId="2168D5D7"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88" w:history="1">
        <w:r w:rsidR="00DF6F5C" w:rsidRPr="00E6799A">
          <w:rPr>
            <w:rStyle w:val="Hyperlink"/>
            <w:noProof/>
          </w:rPr>
          <w:t>3.23.10 sourceLanguage property</w:t>
        </w:r>
        <w:r w:rsidR="00DF6F5C">
          <w:rPr>
            <w:noProof/>
            <w:webHidden/>
          </w:rPr>
          <w:tab/>
        </w:r>
        <w:r w:rsidR="00DF6F5C">
          <w:rPr>
            <w:noProof/>
            <w:webHidden/>
          </w:rPr>
          <w:fldChar w:fldCharType="begin"/>
        </w:r>
        <w:r w:rsidR="00DF6F5C">
          <w:rPr>
            <w:noProof/>
            <w:webHidden/>
          </w:rPr>
          <w:instrText xml:space="preserve"> PAGEREF _Toc6118988 \h </w:instrText>
        </w:r>
        <w:r w:rsidR="00DF6F5C">
          <w:rPr>
            <w:noProof/>
            <w:webHidden/>
          </w:rPr>
        </w:r>
        <w:r w:rsidR="00DF6F5C">
          <w:rPr>
            <w:noProof/>
            <w:webHidden/>
          </w:rPr>
          <w:fldChar w:fldCharType="separate"/>
        </w:r>
        <w:r w:rsidR="00DF6F5C">
          <w:rPr>
            <w:noProof/>
            <w:webHidden/>
          </w:rPr>
          <w:t>90</w:t>
        </w:r>
        <w:r w:rsidR="00DF6F5C">
          <w:rPr>
            <w:noProof/>
            <w:webHidden/>
          </w:rPr>
          <w:fldChar w:fldCharType="end"/>
        </w:r>
      </w:hyperlink>
    </w:p>
    <w:p w14:paraId="4A0CB088" w14:textId="7B597E4D" w:rsidR="00DF6F5C" w:rsidRDefault="007E6114">
      <w:pPr>
        <w:pStyle w:val="TOC4"/>
        <w:tabs>
          <w:tab w:val="right" w:leader="dot" w:pos="9350"/>
        </w:tabs>
        <w:rPr>
          <w:rFonts w:asciiTheme="minorHAnsi" w:eastAsiaTheme="minorEastAsia" w:hAnsiTheme="minorHAnsi" w:cstheme="minorBidi"/>
          <w:noProof/>
          <w:sz w:val="22"/>
          <w:szCs w:val="22"/>
        </w:rPr>
      </w:pPr>
      <w:hyperlink w:anchor="_Toc6118989" w:history="1">
        <w:r w:rsidR="00DF6F5C" w:rsidRPr="00E6799A">
          <w:rPr>
            <w:rStyle w:val="Hyperlink"/>
            <w:noProof/>
          </w:rPr>
          <w:t>3.23.10.1 General</w:t>
        </w:r>
        <w:r w:rsidR="00DF6F5C">
          <w:rPr>
            <w:noProof/>
            <w:webHidden/>
          </w:rPr>
          <w:tab/>
        </w:r>
        <w:r w:rsidR="00DF6F5C">
          <w:rPr>
            <w:noProof/>
            <w:webHidden/>
          </w:rPr>
          <w:fldChar w:fldCharType="begin"/>
        </w:r>
        <w:r w:rsidR="00DF6F5C">
          <w:rPr>
            <w:noProof/>
            <w:webHidden/>
          </w:rPr>
          <w:instrText xml:space="preserve"> PAGEREF _Toc6118989 \h </w:instrText>
        </w:r>
        <w:r w:rsidR="00DF6F5C">
          <w:rPr>
            <w:noProof/>
            <w:webHidden/>
          </w:rPr>
        </w:r>
        <w:r w:rsidR="00DF6F5C">
          <w:rPr>
            <w:noProof/>
            <w:webHidden/>
          </w:rPr>
          <w:fldChar w:fldCharType="separate"/>
        </w:r>
        <w:r w:rsidR="00DF6F5C">
          <w:rPr>
            <w:noProof/>
            <w:webHidden/>
          </w:rPr>
          <w:t>90</w:t>
        </w:r>
        <w:r w:rsidR="00DF6F5C">
          <w:rPr>
            <w:noProof/>
            <w:webHidden/>
          </w:rPr>
          <w:fldChar w:fldCharType="end"/>
        </w:r>
      </w:hyperlink>
    </w:p>
    <w:p w14:paraId="63DD3775" w14:textId="14BE1279" w:rsidR="00DF6F5C" w:rsidRDefault="007E6114">
      <w:pPr>
        <w:pStyle w:val="TOC4"/>
        <w:tabs>
          <w:tab w:val="right" w:leader="dot" w:pos="9350"/>
        </w:tabs>
        <w:rPr>
          <w:rFonts w:asciiTheme="minorHAnsi" w:eastAsiaTheme="minorEastAsia" w:hAnsiTheme="minorHAnsi" w:cstheme="minorBidi"/>
          <w:noProof/>
          <w:sz w:val="22"/>
          <w:szCs w:val="22"/>
        </w:rPr>
      </w:pPr>
      <w:hyperlink w:anchor="_Toc6118990" w:history="1">
        <w:r w:rsidR="00DF6F5C" w:rsidRPr="00E6799A">
          <w:rPr>
            <w:rStyle w:val="Hyperlink"/>
            <w:noProof/>
          </w:rPr>
          <w:t>3.23.10.2 Source language identifier conventions and practices</w:t>
        </w:r>
        <w:r w:rsidR="00DF6F5C">
          <w:rPr>
            <w:noProof/>
            <w:webHidden/>
          </w:rPr>
          <w:tab/>
        </w:r>
        <w:r w:rsidR="00DF6F5C">
          <w:rPr>
            <w:noProof/>
            <w:webHidden/>
          </w:rPr>
          <w:fldChar w:fldCharType="begin"/>
        </w:r>
        <w:r w:rsidR="00DF6F5C">
          <w:rPr>
            <w:noProof/>
            <w:webHidden/>
          </w:rPr>
          <w:instrText xml:space="preserve"> PAGEREF _Toc6118990 \h </w:instrText>
        </w:r>
        <w:r w:rsidR="00DF6F5C">
          <w:rPr>
            <w:noProof/>
            <w:webHidden/>
          </w:rPr>
        </w:r>
        <w:r w:rsidR="00DF6F5C">
          <w:rPr>
            <w:noProof/>
            <w:webHidden/>
          </w:rPr>
          <w:fldChar w:fldCharType="separate"/>
        </w:r>
        <w:r w:rsidR="00DF6F5C">
          <w:rPr>
            <w:noProof/>
            <w:webHidden/>
          </w:rPr>
          <w:t>91</w:t>
        </w:r>
        <w:r w:rsidR="00DF6F5C">
          <w:rPr>
            <w:noProof/>
            <w:webHidden/>
          </w:rPr>
          <w:fldChar w:fldCharType="end"/>
        </w:r>
      </w:hyperlink>
    </w:p>
    <w:p w14:paraId="38A56C7B" w14:textId="529901B9"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1" w:history="1">
        <w:r w:rsidR="00DF6F5C" w:rsidRPr="00E6799A">
          <w:rPr>
            <w:rStyle w:val="Hyperlink"/>
            <w:noProof/>
          </w:rPr>
          <w:t>3.23.11 hashes property</w:t>
        </w:r>
        <w:r w:rsidR="00DF6F5C">
          <w:rPr>
            <w:noProof/>
            <w:webHidden/>
          </w:rPr>
          <w:tab/>
        </w:r>
        <w:r w:rsidR="00DF6F5C">
          <w:rPr>
            <w:noProof/>
            <w:webHidden/>
          </w:rPr>
          <w:fldChar w:fldCharType="begin"/>
        </w:r>
        <w:r w:rsidR="00DF6F5C">
          <w:rPr>
            <w:noProof/>
            <w:webHidden/>
          </w:rPr>
          <w:instrText xml:space="preserve"> PAGEREF _Toc6118991 \h </w:instrText>
        </w:r>
        <w:r w:rsidR="00DF6F5C">
          <w:rPr>
            <w:noProof/>
            <w:webHidden/>
          </w:rPr>
        </w:r>
        <w:r w:rsidR="00DF6F5C">
          <w:rPr>
            <w:noProof/>
            <w:webHidden/>
          </w:rPr>
          <w:fldChar w:fldCharType="separate"/>
        </w:r>
        <w:r w:rsidR="00DF6F5C">
          <w:rPr>
            <w:noProof/>
            <w:webHidden/>
          </w:rPr>
          <w:t>91</w:t>
        </w:r>
        <w:r w:rsidR="00DF6F5C">
          <w:rPr>
            <w:noProof/>
            <w:webHidden/>
          </w:rPr>
          <w:fldChar w:fldCharType="end"/>
        </w:r>
      </w:hyperlink>
    </w:p>
    <w:p w14:paraId="3D3F7084" w14:textId="29A41184"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2" w:history="1">
        <w:r w:rsidR="00DF6F5C" w:rsidRPr="00E6799A">
          <w:rPr>
            <w:rStyle w:val="Hyperlink"/>
            <w:noProof/>
          </w:rPr>
          <w:t>3.23.12 lastModifiedTimeUtc property</w:t>
        </w:r>
        <w:r w:rsidR="00DF6F5C">
          <w:rPr>
            <w:noProof/>
            <w:webHidden/>
          </w:rPr>
          <w:tab/>
        </w:r>
        <w:r w:rsidR="00DF6F5C">
          <w:rPr>
            <w:noProof/>
            <w:webHidden/>
          </w:rPr>
          <w:fldChar w:fldCharType="begin"/>
        </w:r>
        <w:r w:rsidR="00DF6F5C">
          <w:rPr>
            <w:noProof/>
            <w:webHidden/>
          </w:rPr>
          <w:instrText xml:space="preserve"> PAGEREF _Toc6118992 \h </w:instrText>
        </w:r>
        <w:r w:rsidR="00DF6F5C">
          <w:rPr>
            <w:noProof/>
            <w:webHidden/>
          </w:rPr>
        </w:r>
        <w:r w:rsidR="00DF6F5C">
          <w:rPr>
            <w:noProof/>
            <w:webHidden/>
          </w:rPr>
          <w:fldChar w:fldCharType="separate"/>
        </w:r>
        <w:r w:rsidR="00DF6F5C">
          <w:rPr>
            <w:noProof/>
            <w:webHidden/>
          </w:rPr>
          <w:t>92</w:t>
        </w:r>
        <w:r w:rsidR="00DF6F5C">
          <w:rPr>
            <w:noProof/>
            <w:webHidden/>
          </w:rPr>
          <w:fldChar w:fldCharType="end"/>
        </w:r>
      </w:hyperlink>
    </w:p>
    <w:p w14:paraId="45CC5CE2" w14:textId="4BC3797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3" w:history="1">
        <w:r w:rsidR="00DF6F5C" w:rsidRPr="00E6799A">
          <w:rPr>
            <w:rStyle w:val="Hyperlink"/>
            <w:noProof/>
          </w:rPr>
          <w:t>3.23.13 description property</w:t>
        </w:r>
        <w:r w:rsidR="00DF6F5C">
          <w:rPr>
            <w:noProof/>
            <w:webHidden/>
          </w:rPr>
          <w:tab/>
        </w:r>
        <w:r w:rsidR="00DF6F5C">
          <w:rPr>
            <w:noProof/>
            <w:webHidden/>
          </w:rPr>
          <w:fldChar w:fldCharType="begin"/>
        </w:r>
        <w:r w:rsidR="00DF6F5C">
          <w:rPr>
            <w:noProof/>
            <w:webHidden/>
          </w:rPr>
          <w:instrText xml:space="preserve"> PAGEREF _Toc6118993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4C141747" w14:textId="2C46A5EE" w:rsidR="00DF6F5C" w:rsidRDefault="007E6114">
      <w:pPr>
        <w:pStyle w:val="TOC2"/>
        <w:tabs>
          <w:tab w:val="right" w:leader="dot" w:pos="9350"/>
        </w:tabs>
        <w:rPr>
          <w:rFonts w:asciiTheme="minorHAnsi" w:eastAsiaTheme="minorEastAsia" w:hAnsiTheme="minorHAnsi" w:cstheme="minorBidi"/>
          <w:noProof/>
          <w:sz w:val="22"/>
          <w:szCs w:val="22"/>
        </w:rPr>
      </w:pPr>
      <w:hyperlink w:anchor="_Toc6118994" w:history="1">
        <w:r w:rsidR="00DF6F5C" w:rsidRPr="00E6799A">
          <w:rPr>
            <w:rStyle w:val="Hyperlink"/>
            <w:noProof/>
          </w:rPr>
          <w:t>3.24 translationMetadata object</w:t>
        </w:r>
        <w:r w:rsidR="00DF6F5C">
          <w:rPr>
            <w:noProof/>
            <w:webHidden/>
          </w:rPr>
          <w:tab/>
        </w:r>
        <w:r w:rsidR="00DF6F5C">
          <w:rPr>
            <w:noProof/>
            <w:webHidden/>
          </w:rPr>
          <w:fldChar w:fldCharType="begin"/>
        </w:r>
        <w:r w:rsidR="00DF6F5C">
          <w:rPr>
            <w:noProof/>
            <w:webHidden/>
          </w:rPr>
          <w:instrText xml:space="preserve"> PAGEREF _Toc6118994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39CDDC14" w14:textId="505C8EB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5" w:history="1">
        <w:r w:rsidR="00DF6F5C" w:rsidRPr="00E6799A">
          <w:rPr>
            <w:rStyle w:val="Hyperlink"/>
            <w:noProof/>
          </w:rPr>
          <w:t>3.24.1 General</w:t>
        </w:r>
        <w:r w:rsidR="00DF6F5C">
          <w:rPr>
            <w:noProof/>
            <w:webHidden/>
          </w:rPr>
          <w:tab/>
        </w:r>
        <w:r w:rsidR="00DF6F5C">
          <w:rPr>
            <w:noProof/>
            <w:webHidden/>
          </w:rPr>
          <w:fldChar w:fldCharType="begin"/>
        </w:r>
        <w:r w:rsidR="00DF6F5C">
          <w:rPr>
            <w:noProof/>
            <w:webHidden/>
          </w:rPr>
          <w:instrText xml:space="preserve"> PAGEREF _Toc6118995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2980CA93" w14:textId="498A9DEE"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6" w:history="1">
        <w:r w:rsidR="00DF6F5C" w:rsidRPr="00E6799A">
          <w:rPr>
            <w:rStyle w:val="Hyperlink"/>
            <w:noProof/>
          </w:rPr>
          <w:t>3.24.2 name property</w:t>
        </w:r>
        <w:r w:rsidR="00DF6F5C">
          <w:rPr>
            <w:noProof/>
            <w:webHidden/>
          </w:rPr>
          <w:tab/>
        </w:r>
        <w:r w:rsidR="00DF6F5C">
          <w:rPr>
            <w:noProof/>
            <w:webHidden/>
          </w:rPr>
          <w:fldChar w:fldCharType="begin"/>
        </w:r>
        <w:r w:rsidR="00DF6F5C">
          <w:rPr>
            <w:noProof/>
            <w:webHidden/>
          </w:rPr>
          <w:instrText xml:space="preserve"> PAGEREF _Toc6118996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4CE8450A" w14:textId="2A23FA91"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7" w:history="1">
        <w:r w:rsidR="00DF6F5C" w:rsidRPr="00E6799A">
          <w:rPr>
            <w:rStyle w:val="Hyperlink"/>
            <w:noProof/>
          </w:rPr>
          <w:t>3.24.3 fullName property</w:t>
        </w:r>
        <w:r w:rsidR="00DF6F5C">
          <w:rPr>
            <w:noProof/>
            <w:webHidden/>
          </w:rPr>
          <w:tab/>
        </w:r>
        <w:r w:rsidR="00DF6F5C">
          <w:rPr>
            <w:noProof/>
            <w:webHidden/>
          </w:rPr>
          <w:fldChar w:fldCharType="begin"/>
        </w:r>
        <w:r w:rsidR="00DF6F5C">
          <w:rPr>
            <w:noProof/>
            <w:webHidden/>
          </w:rPr>
          <w:instrText xml:space="preserve"> PAGEREF _Toc6118997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05AD7018" w14:textId="022DF358"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8" w:history="1">
        <w:r w:rsidR="00DF6F5C" w:rsidRPr="00E6799A">
          <w:rPr>
            <w:rStyle w:val="Hyperlink"/>
            <w:noProof/>
          </w:rPr>
          <w:t>3.24.4 shortDescription property</w:t>
        </w:r>
        <w:r w:rsidR="00DF6F5C">
          <w:rPr>
            <w:noProof/>
            <w:webHidden/>
          </w:rPr>
          <w:tab/>
        </w:r>
        <w:r w:rsidR="00DF6F5C">
          <w:rPr>
            <w:noProof/>
            <w:webHidden/>
          </w:rPr>
          <w:fldChar w:fldCharType="begin"/>
        </w:r>
        <w:r w:rsidR="00DF6F5C">
          <w:rPr>
            <w:noProof/>
            <w:webHidden/>
          </w:rPr>
          <w:instrText xml:space="preserve"> PAGEREF _Toc6118998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69B20BED" w14:textId="474A96E0" w:rsidR="00DF6F5C" w:rsidRDefault="007E6114">
      <w:pPr>
        <w:pStyle w:val="TOC3"/>
        <w:tabs>
          <w:tab w:val="right" w:leader="dot" w:pos="9350"/>
        </w:tabs>
        <w:rPr>
          <w:rFonts w:asciiTheme="minorHAnsi" w:eastAsiaTheme="minorEastAsia" w:hAnsiTheme="minorHAnsi" w:cstheme="minorBidi"/>
          <w:noProof/>
          <w:sz w:val="22"/>
          <w:szCs w:val="22"/>
        </w:rPr>
      </w:pPr>
      <w:hyperlink w:anchor="_Toc6118999" w:history="1">
        <w:r w:rsidR="00DF6F5C" w:rsidRPr="00E6799A">
          <w:rPr>
            <w:rStyle w:val="Hyperlink"/>
            <w:noProof/>
          </w:rPr>
          <w:t>3.24.5 fullDescription property</w:t>
        </w:r>
        <w:r w:rsidR="00DF6F5C">
          <w:rPr>
            <w:noProof/>
            <w:webHidden/>
          </w:rPr>
          <w:tab/>
        </w:r>
        <w:r w:rsidR="00DF6F5C">
          <w:rPr>
            <w:noProof/>
            <w:webHidden/>
          </w:rPr>
          <w:fldChar w:fldCharType="begin"/>
        </w:r>
        <w:r w:rsidR="00DF6F5C">
          <w:rPr>
            <w:noProof/>
            <w:webHidden/>
          </w:rPr>
          <w:instrText xml:space="preserve"> PAGEREF _Toc6118999 \h </w:instrText>
        </w:r>
        <w:r w:rsidR="00DF6F5C">
          <w:rPr>
            <w:noProof/>
            <w:webHidden/>
          </w:rPr>
        </w:r>
        <w:r w:rsidR="00DF6F5C">
          <w:rPr>
            <w:noProof/>
            <w:webHidden/>
          </w:rPr>
          <w:fldChar w:fldCharType="separate"/>
        </w:r>
        <w:r w:rsidR="00DF6F5C">
          <w:rPr>
            <w:noProof/>
            <w:webHidden/>
          </w:rPr>
          <w:t>93</w:t>
        </w:r>
        <w:r w:rsidR="00DF6F5C">
          <w:rPr>
            <w:noProof/>
            <w:webHidden/>
          </w:rPr>
          <w:fldChar w:fldCharType="end"/>
        </w:r>
      </w:hyperlink>
    </w:p>
    <w:p w14:paraId="6E8080AD" w14:textId="2458A87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0" w:history="1">
        <w:r w:rsidR="00DF6F5C" w:rsidRPr="00E6799A">
          <w:rPr>
            <w:rStyle w:val="Hyperlink"/>
            <w:noProof/>
          </w:rPr>
          <w:t>3.24.6 downloadUri property</w:t>
        </w:r>
        <w:r w:rsidR="00DF6F5C">
          <w:rPr>
            <w:noProof/>
            <w:webHidden/>
          </w:rPr>
          <w:tab/>
        </w:r>
        <w:r w:rsidR="00DF6F5C">
          <w:rPr>
            <w:noProof/>
            <w:webHidden/>
          </w:rPr>
          <w:fldChar w:fldCharType="begin"/>
        </w:r>
        <w:r w:rsidR="00DF6F5C">
          <w:rPr>
            <w:noProof/>
            <w:webHidden/>
          </w:rPr>
          <w:instrText xml:space="preserve"> PAGEREF _Toc6119000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52D5572C" w14:textId="764E7BE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1" w:history="1">
        <w:r w:rsidR="00DF6F5C" w:rsidRPr="00E6799A">
          <w:rPr>
            <w:rStyle w:val="Hyperlink"/>
            <w:noProof/>
          </w:rPr>
          <w:t>3.24.7 informationUri property</w:t>
        </w:r>
        <w:r w:rsidR="00DF6F5C">
          <w:rPr>
            <w:noProof/>
            <w:webHidden/>
          </w:rPr>
          <w:tab/>
        </w:r>
        <w:r w:rsidR="00DF6F5C">
          <w:rPr>
            <w:noProof/>
            <w:webHidden/>
          </w:rPr>
          <w:fldChar w:fldCharType="begin"/>
        </w:r>
        <w:r w:rsidR="00DF6F5C">
          <w:rPr>
            <w:noProof/>
            <w:webHidden/>
          </w:rPr>
          <w:instrText xml:space="preserve"> PAGEREF _Toc6119001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5D7E033B" w14:textId="3325EE18"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02" w:history="1">
        <w:r w:rsidR="00DF6F5C" w:rsidRPr="00E6799A">
          <w:rPr>
            <w:rStyle w:val="Hyperlink"/>
            <w:noProof/>
          </w:rPr>
          <w:t>3.25 result object</w:t>
        </w:r>
        <w:r w:rsidR="00DF6F5C">
          <w:rPr>
            <w:noProof/>
            <w:webHidden/>
          </w:rPr>
          <w:tab/>
        </w:r>
        <w:r w:rsidR="00DF6F5C">
          <w:rPr>
            <w:noProof/>
            <w:webHidden/>
          </w:rPr>
          <w:fldChar w:fldCharType="begin"/>
        </w:r>
        <w:r w:rsidR="00DF6F5C">
          <w:rPr>
            <w:noProof/>
            <w:webHidden/>
          </w:rPr>
          <w:instrText xml:space="preserve"> PAGEREF _Toc6119002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464EDCE1" w14:textId="45C914A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3" w:history="1">
        <w:r w:rsidR="00DF6F5C" w:rsidRPr="00E6799A">
          <w:rPr>
            <w:rStyle w:val="Hyperlink"/>
            <w:noProof/>
          </w:rPr>
          <w:t>3.25.1 General</w:t>
        </w:r>
        <w:r w:rsidR="00DF6F5C">
          <w:rPr>
            <w:noProof/>
            <w:webHidden/>
          </w:rPr>
          <w:tab/>
        </w:r>
        <w:r w:rsidR="00DF6F5C">
          <w:rPr>
            <w:noProof/>
            <w:webHidden/>
          </w:rPr>
          <w:fldChar w:fldCharType="begin"/>
        </w:r>
        <w:r w:rsidR="00DF6F5C">
          <w:rPr>
            <w:noProof/>
            <w:webHidden/>
          </w:rPr>
          <w:instrText xml:space="preserve"> PAGEREF _Toc6119003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5A7C7389" w14:textId="69B335B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4" w:history="1">
        <w:r w:rsidR="00DF6F5C" w:rsidRPr="00E6799A">
          <w:rPr>
            <w:rStyle w:val="Hyperlink"/>
            <w:noProof/>
          </w:rPr>
          <w:t>3.25.2 Distinguishing logically identical from logically distinct results</w:t>
        </w:r>
        <w:r w:rsidR="00DF6F5C">
          <w:rPr>
            <w:noProof/>
            <w:webHidden/>
          </w:rPr>
          <w:tab/>
        </w:r>
        <w:r w:rsidR="00DF6F5C">
          <w:rPr>
            <w:noProof/>
            <w:webHidden/>
          </w:rPr>
          <w:fldChar w:fldCharType="begin"/>
        </w:r>
        <w:r w:rsidR="00DF6F5C">
          <w:rPr>
            <w:noProof/>
            <w:webHidden/>
          </w:rPr>
          <w:instrText xml:space="preserve"> PAGEREF _Toc6119004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736939C4" w14:textId="15C92F7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5" w:history="1">
        <w:r w:rsidR="00DF6F5C" w:rsidRPr="00E6799A">
          <w:rPr>
            <w:rStyle w:val="Hyperlink"/>
            <w:noProof/>
          </w:rPr>
          <w:t>3.25.3 guid property</w:t>
        </w:r>
        <w:r w:rsidR="00DF6F5C">
          <w:rPr>
            <w:noProof/>
            <w:webHidden/>
          </w:rPr>
          <w:tab/>
        </w:r>
        <w:r w:rsidR="00DF6F5C">
          <w:rPr>
            <w:noProof/>
            <w:webHidden/>
          </w:rPr>
          <w:fldChar w:fldCharType="begin"/>
        </w:r>
        <w:r w:rsidR="00DF6F5C">
          <w:rPr>
            <w:noProof/>
            <w:webHidden/>
          </w:rPr>
          <w:instrText xml:space="preserve"> PAGEREF _Toc6119005 \h </w:instrText>
        </w:r>
        <w:r w:rsidR="00DF6F5C">
          <w:rPr>
            <w:noProof/>
            <w:webHidden/>
          </w:rPr>
        </w:r>
        <w:r w:rsidR="00DF6F5C">
          <w:rPr>
            <w:noProof/>
            <w:webHidden/>
          </w:rPr>
          <w:fldChar w:fldCharType="separate"/>
        </w:r>
        <w:r w:rsidR="00DF6F5C">
          <w:rPr>
            <w:noProof/>
            <w:webHidden/>
          </w:rPr>
          <w:t>94</w:t>
        </w:r>
        <w:r w:rsidR="00DF6F5C">
          <w:rPr>
            <w:noProof/>
            <w:webHidden/>
          </w:rPr>
          <w:fldChar w:fldCharType="end"/>
        </w:r>
      </w:hyperlink>
    </w:p>
    <w:p w14:paraId="26D9FCBB" w14:textId="5747E7E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6" w:history="1">
        <w:r w:rsidR="00DF6F5C" w:rsidRPr="00E6799A">
          <w:rPr>
            <w:rStyle w:val="Hyperlink"/>
            <w:noProof/>
          </w:rPr>
          <w:t>3.25.4 correlationGuid property</w:t>
        </w:r>
        <w:r w:rsidR="00DF6F5C">
          <w:rPr>
            <w:noProof/>
            <w:webHidden/>
          </w:rPr>
          <w:tab/>
        </w:r>
        <w:r w:rsidR="00DF6F5C">
          <w:rPr>
            <w:noProof/>
            <w:webHidden/>
          </w:rPr>
          <w:fldChar w:fldCharType="begin"/>
        </w:r>
        <w:r w:rsidR="00DF6F5C">
          <w:rPr>
            <w:noProof/>
            <w:webHidden/>
          </w:rPr>
          <w:instrText xml:space="preserve"> PAGEREF _Toc6119006 \h </w:instrText>
        </w:r>
        <w:r w:rsidR="00DF6F5C">
          <w:rPr>
            <w:noProof/>
            <w:webHidden/>
          </w:rPr>
        </w:r>
        <w:r w:rsidR="00DF6F5C">
          <w:rPr>
            <w:noProof/>
            <w:webHidden/>
          </w:rPr>
          <w:fldChar w:fldCharType="separate"/>
        </w:r>
        <w:r w:rsidR="00DF6F5C">
          <w:rPr>
            <w:noProof/>
            <w:webHidden/>
          </w:rPr>
          <w:t>95</w:t>
        </w:r>
        <w:r w:rsidR="00DF6F5C">
          <w:rPr>
            <w:noProof/>
            <w:webHidden/>
          </w:rPr>
          <w:fldChar w:fldCharType="end"/>
        </w:r>
      </w:hyperlink>
    </w:p>
    <w:p w14:paraId="13C15466" w14:textId="6D84730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7" w:history="1">
        <w:r w:rsidR="00DF6F5C" w:rsidRPr="00E6799A">
          <w:rPr>
            <w:rStyle w:val="Hyperlink"/>
            <w:noProof/>
          </w:rPr>
          <w:t>3.25.5 ruleId property</w:t>
        </w:r>
        <w:r w:rsidR="00DF6F5C">
          <w:rPr>
            <w:noProof/>
            <w:webHidden/>
          </w:rPr>
          <w:tab/>
        </w:r>
        <w:r w:rsidR="00DF6F5C">
          <w:rPr>
            <w:noProof/>
            <w:webHidden/>
          </w:rPr>
          <w:fldChar w:fldCharType="begin"/>
        </w:r>
        <w:r w:rsidR="00DF6F5C">
          <w:rPr>
            <w:noProof/>
            <w:webHidden/>
          </w:rPr>
          <w:instrText xml:space="preserve"> PAGEREF _Toc6119007 \h </w:instrText>
        </w:r>
        <w:r w:rsidR="00DF6F5C">
          <w:rPr>
            <w:noProof/>
            <w:webHidden/>
          </w:rPr>
        </w:r>
        <w:r w:rsidR="00DF6F5C">
          <w:rPr>
            <w:noProof/>
            <w:webHidden/>
          </w:rPr>
          <w:fldChar w:fldCharType="separate"/>
        </w:r>
        <w:r w:rsidR="00DF6F5C">
          <w:rPr>
            <w:noProof/>
            <w:webHidden/>
          </w:rPr>
          <w:t>95</w:t>
        </w:r>
        <w:r w:rsidR="00DF6F5C">
          <w:rPr>
            <w:noProof/>
            <w:webHidden/>
          </w:rPr>
          <w:fldChar w:fldCharType="end"/>
        </w:r>
      </w:hyperlink>
    </w:p>
    <w:p w14:paraId="7ACF84F3" w14:textId="3A1EBA6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8" w:history="1">
        <w:r w:rsidR="00DF6F5C" w:rsidRPr="00E6799A">
          <w:rPr>
            <w:rStyle w:val="Hyperlink"/>
            <w:noProof/>
          </w:rPr>
          <w:t>3.25.6 ruleIndex property</w:t>
        </w:r>
        <w:r w:rsidR="00DF6F5C">
          <w:rPr>
            <w:noProof/>
            <w:webHidden/>
          </w:rPr>
          <w:tab/>
        </w:r>
        <w:r w:rsidR="00DF6F5C">
          <w:rPr>
            <w:noProof/>
            <w:webHidden/>
          </w:rPr>
          <w:fldChar w:fldCharType="begin"/>
        </w:r>
        <w:r w:rsidR="00DF6F5C">
          <w:rPr>
            <w:noProof/>
            <w:webHidden/>
          </w:rPr>
          <w:instrText xml:space="preserve"> PAGEREF _Toc6119008 \h </w:instrText>
        </w:r>
        <w:r w:rsidR="00DF6F5C">
          <w:rPr>
            <w:noProof/>
            <w:webHidden/>
          </w:rPr>
        </w:r>
        <w:r w:rsidR="00DF6F5C">
          <w:rPr>
            <w:noProof/>
            <w:webHidden/>
          </w:rPr>
          <w:fldChar w:fldCharType="separate"/>
        </w:r>
        <w:r w:rsidR="00DF6F5C">
          <w:rPr>
            <w:noProof/>
            <w:webHidden/>
          </w:rPr>
          <w:t>96</w:t>
        </w:r>
        <w:r w:rsidR="00DF6F5C">
          <w:rPr>
            <w:noProof/>
            <w:webHidden/>
          </w:rPr>
          <w:fldChar w:fldCharType="end"/>
        </w:r>
      </w:hyperlink>
    </w:p>
    <w:p w14:paraId="062C4B74" w14:textId="39F2DB5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09" w:history="1">
        <w:r w:rsidR="00DF6F5C" w:rsidRPr="00E6799A">
          <w:rPr>
            <w:rStyle w:val="Hyperlink"/>
            <w:noProof/>
          </w:rPr>
          <w:t>3.25.7 rule property</w:t>
        </w:r>
        <w:r w:rsidR="00DF6F5C">
          <w:rPr>
            <w:noProof/>
            <w:webHidden/>
          </w:rPr>
          <w:tab/>
        </w:r>
        <w:r w:rsidR="00DF6F5C">
          <w:rPr>
            <w:noProof/>
            <w:webHidden/>
          </w:rPr>
          <w:fldChar w:fldCharType="begin"/>
        </w:r>
        <w:r w:rsidR="00DF6F5C">
          <w:rPr>
            <w:noProof/>
            <w:webHidden/>
          </w:rPr>
          <w:instrText xml:space="preserve"> PAGEREF _Toc6119009 \h </w:instrText>
        </w:r>
        <w:r w:rsidR="00DF6F5C">
          <w:rPr>
            <w:noProof/>
            <w:webHidden/>
          </w:rPr>
        </w:r>
        <w:r w:rsidR="00DF6F5C">
          <w:rPr>
            <w:noProof/>
            <w:webHidden/>
          </w:rPr>
          <w:fldChar w:fldCharType="separate"/>
        </w:r>
        <w:r w:rsidR="00DF6F5C">
          <w:rPr>
            <w:noProof/>
            <w:webHidden/>
          </w:rPr>
          <w:t>96</w:t>
        </w:r>
        <w:r w:rsidR="00DF6F5C">
          <w:rPr>
            <w:noProof/>
            <w:webHidden/>
          </w:rPr>
          <w:fldChar w:fldCharType="end"/>
        </w:r>
      </w:hyperlink>
    </w:p>
    <w:p w14:paraId="6C574747" w14:textId="0519B25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0" w:history="1">
        <w:r w:rsidR="00DF6F5C" w:rsidRPr="00E6799A">
          <w:rPr>
            <w:rStyle w:val="Hyperlink"/>
            <w:noProof/>
          </w:rPr>
          <w:t>3.25.8 taxa</w:t>
        </w:r>
        <w:r w:rsidR="00DF6F5C">
          <w:rPr>
            <w:noProof/>
            <w:webHidden/>
          </w:rPr>
          <w:tab/>
        </w:r>
        <w:r w:rsidR="00DF6F5C">
          <w:rPr>
            <w:noProof/>
            <w:webHidden/>
          </w:rPr>
          <w:fldChar w:fldCharType="begin"/>
        </w:r>
        <w:r w:rsidR="00DF6F5C">
          <w:rPr>
            <w:noProof/>
            <w:webHidden/>
          </w:rPr>
          <w:instrText xml:space="preserve"> PAGEREF _Toc6119010 \h </w:instrText>
        </w:r>
        <w:r w:rsidR="00DF6F5C">
          <w:rPr>
            <w:noProof/>
            <w:webHidden/>
          </w:rPr>
        </w:r>
        <w:r w:rsidR="00DF6F5C">
          <w:rPr>
            <w:noProof/>
            <w:webHidden/>
          </w:rPr>
          <w:fldChar w:fldCharType="separate"/>
        </w:r>
        <w:r w:rsidR="00DF6F5C">
          <w:rPr>
            <w:noProof/>
            <w:webHidden/>
          </w:rPr>
          <w:t>97</w:t>
        </w:r>
        <w:r w:rsidR="00DF6F5C">
          <w:rPr>
            <w:noProof/>
            <w:webHidden/>
          </w:rPr>
          <w:fldChar w:fldCharType="end"/>
        </w:r>
      </w:hyperlink>
    </w:p>
    <w:p w14:paraId="6B565A17" w14:textId="584BFA7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1" w:history="1">
        <w:r w:rsidR="00DF6F5C" w:rsidRPr="00E6799A">
          <w:rPr>
            <w:rStyle w:val="Hyperlink"/>
            <w:noProof/>
          </w:rPr>
          <w:t>3.25.9 kind property</w:t>
        </w:r>
        <w:r w:rsidR="00DF6F5C">
          <w:rPr>
            <w:noProof/>
            <w:webHidden/>
          </w:rPr>
          <w:tab/>
        </w:r>
        <w:r w:rsidR="00DF6F5C">
          <w:rPr>
            <w:noProof/>
            <w:webHidden/>
          </w:rPr>
          <w:fldChar w:fldCharType="begin"/>
        </w:r>
        <w:r w:rsidR="00DF6F5C">
          <w:rPr>
            <w:noProof/>
            <w:webHidden/>
          </w:rPr>
          <w:instrText xml:space="preserve"> PAGEREF _Toc6119011 \h </w:instrText>
        </w:r>
        <w:r w:rsidR="00DF6F5C">
          <w:rPr>
            <w:noProof/>
            <w:webHidden/>
          </w:rPr>
        </w:r>
        <w:r w:rsidR="00DF6F5C">
          <w:rPr>
            <w:noProof/>
            <w:webHidden/>
          </w:rPr>
          <w:fldChar w:fldCharType="separate"/>
        </w:r>
        <w:r w:rsidR="00DF6F5C">
          <w:rPr>
            <w:noProof/>
            <w:webHidden/>
          </w:rPr>
          <w:t>99</w:t>
        </w:r>
        <w:r w:rsidR="00DF6F5C">
          <w:rPr>
            <w:noProof/>
            <w:webHidden/>
          </w:rPr>
          <w:fldChar w:fldCharType="end"/>
        </w:r>
      </w:hyperlink>
    </w:p>
    <w:p w14:paraId="6ACB0263" w14:textId="172C19C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2" w:history="1">
        <w:r w:rsidR="00DF6F5C" w:rsidRPr="00E6799A">
          <w:rPr>
            <w:rStyle w:val="Hyperlink"/>
            <w:noProof/>
          </w:rPr>
          <w:t>3.25.10 level property</w:t>
        </w:r>
        <w:r w:rsidR="00DF6F5C">
          <w:rPr>
            <w:noProof/>
            <w:webHidden/>
          </w:rPr>
          <w:tab/>
        </w:r>
        <w:r w:rsidR="00DF6F5C">
          <w:rPr>
            <w:noProof/>
            <w:webHidden/>
          </w:rPr>
          <w:fldChar w:fldCharType="begin"/>
        </w:r>
        <w:r w:rsidR="00DF6F5C">
          <w:rPr>
            <w:noProof/>
            <w:webHidden/>
          </w:rPr>
          <w:instrText xml:space="preserve"> PAGEREF _Toc6119012 \h </w:instrText>
        </w:r>
        <w:r w:rsidR="00DF6F5C">
          <w:rPr>
            <w:noProof/>
            <w:webHidden/>
          </w:rPr>
        </w:r>
        <w:r w:rsidR="00DF6F5C">
          <w:rPr>
            <w:noProof/>
            <w:webHidden/>
          </w:rPr>
          <w:fldChar w:fldCharType="separate"/>
        </w:r>
        <w:r w:rsidR="00DF6F5C">
          <w:rPr>
            <w:noProof/>
            <w:webHidden/>
          </w:rPr>
          <w:t>100</w:t>
        </w:r>
        <w:r w:rsidR="00DF6F5C">
          <w:rPr>
            <w:noProof/>
            <w:webHidden/>
          </w:rPr>
          <w:fldChar w:fldCharType="end"/>
        </w:r>
      </w:hyperlink>
    </w:p>
    <w:p w14:paraId="09278EAC" w14:textId="3A72E7F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3" w:history="1">
        <w:r w:rsidR="00DF6F5C" w:rsidRPr="00E6799A">
          <w:rPr>
            <w:rStyle w:val="Hyperlink"/>
            <w:noProof/>
          </w:rPr>
          <w:t>3.25.11 message property</w:t>
        </w:r>
        <w:r w:rsidR="00DF6F5C">
          <w:rPr>
            <w:noProof/>
            <w:webHidden/>
          </w:rPr>
          <w:tab/>
        </w:r>
        <w:r w:rsidR="00DF6F5C">
          <w:rPr>
            <w:noProof/>
            <w:webHidden/>
          </w:rPr>
          <w:fldChar w:fldCharType="begin"/>
        </w:r>
        <w:r w:rsidR="00DF6F5C">
          <w:rPr>
            <w:noProof/>
            <w:webHidden/>
          </w:rPr>
          <w:instrText xml:space="preserve"> PAGEREF _Toc6119013 \h </w:instrText>
        </w:r>
        <w:r w:rsidR="00DF6F5C">
          <w:rPr>
            <w:noProof/>
            <w:webHidden/>
          </w:rPr>
        </w:r>
        <w:r w:rsidR="00DF6F5C">
          <w:rPr>
            <w:noProof/>
            <w:webHidden/>
          </w:rPr>
          <w:fldChar w:fldCharType="separate"/>
        </w:r>
        <w:r w:rsidR="00DF6F5C">
          <w:rPr>
            <w:noProof/>
            <w:webHidden/>
          </w:rPr>
          <w:t>101</w:t>
        </w:r>
        <w:r w:rsidR="00DF6F5C">
          <w:rPr>
            <w:noProof/>
            <w:webHidden/>
          </w:rPr>
          <w:fldChar w:fldCharType="end"/>
        </w:r>
      </w:hyperlink>
    </w:p>
    <w:p w14:paraId="4D9915F4" w14:textId="1C478F1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4" w:history="1">
        <w:r w:rsidR="00DF6F5C" w:rsidRPr="00E6799A">
          <w:rPr>
            <w:rStyle w:val="Hyperlink"/>
            <w:noProof/>
          </w:rPr>
          <w:t>3.25.12 locations property</w:t>
        </w:r>
        <w:r w:rsidR="00DF6F5C">
          <w:rPr>
            <w:noProof/>
            <w:webHidden/>
          </w:rPr>
          <w:tab/>
        </w:r>
        <w:r w:rsidR="00DF6F5C">
          <w:rPr>
            <w:noProof/>
            <w:webHidden/>
          </w:rPr>
          <w:fldChar w:fldCharType="begin"/>
        </w:r>
        <w:r w:rsidR="00DF6F5C">
          <w:rPr>
            <w:noProof/>
            <w:webHidden/>
          </w:rPr>
          <w:instrText xml:space="preserve"> PAGEREF _Toc6119014 \h </w:instrText>
        </w:r>
        <w:r w:rsidR="00DF6F5C">
          <w:rPr>
            <w:noProof/>
            <w:webHidden/>
          </w:rPr>
        </w:r>
        <w:r w:rsidR="00DF6F5C">
          <w:rPr>
            <w:noProof/>
            <w:webHidden/>
          </w:rPr>
          <w:fldChar w:fldCharType="separate"/>
        </w:r>
        <w:r w:rsidR="00DF6F5C">
          <w:rPr>
            <w:noProof/>
            <w:webHidden/>
          </w:rPr>
          <w:t>102</w:t>
        </w:r>
        <w:r w:rsidR="00DF6F5C">
          <w:rPr>
            <w:noProof/>
            <w:webHidden/>
          </w:rPr>
          <w:fldChar w:fldCharType="end"/>
        </w:r>
      </w:hyperlink>
    </w:p>
    <w:p w14:paraId="04EC17B2" w14:textId="1D59E0A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5" w:history="1">
        <w:r w:rsidR="00DF6F5C" w:rsidRPr="00E6799A">
          <w:rPr>
            <w:rStyle w:val="Hyperlink"/>
            <w:noProof/>
          </w:rPr>
          <w:t>3.25.13 analysisTarget property</w:t>
        </w:r>
        <w:r w:rsidR="00DF6F5C">
          <w:rPr>
            <w:noProof/>
            <w:webHidden/>
          </w:rPr>
          <w:tab/>
        </w:r>
        <w:r w:rsidR="00DF6F5C">
          <w:rPr>
            <w:noProof/>
            <w:webHidden/>
          </w:rPr>
          <w:fldChar w:fldCharType="begin"/>
        </w:r>
        <w:r w:rsidR="00DF6F5C">
          <w:rPr>
            <w:noProof/>
            <w:webHidden/>
          </w:rPr>
          <w:instrText xml:space="preserve"> PAGEREF _Toc6119015 \h </w:instrText>
        </w:r>
        <w:r w:rsidR="00DF6F5C">
          <w:rPr>
            <w:noProof/>
            <w:webHidden/>
          </w:rPr>
        </w:r>
        <w:r w:rsidR="00DF6F5C">
          <w:rPr>
            <w:noProof/>
            <w:webHidden/>
          </w:rPr>
          <w:fldChar w:fldCharType="separate"/>
        </w:r>
        <w:r w:rsidR="00DF6F5C">
          <w:rPr>
            <w:noProof/>
            <w:webHidden/>
          </w:rPr>
          <w:t>103</w:t>
        </w:r>
        <w:r w:rsidR="00DF6F5C">
          <w:rPr>
            <w:noProof/>
            <w:webHidden/>
          </w:rPr>
          <w:fldChar w:fldCharType="end"/>
        </w:r>
      </w:hyperlink>
    </w:p>
    <w:p w14:paraId="7055CA46" w14:textId="00B118E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6" w:history="1">
        <w:r w:rsidR="00DF6F5C" w:rsidRPr="00E6799A">
          <w:rPr>
            <w:rStyle w:val="Hyperlink"/>
            <w:noProof/>
          </w:rPr>
          <w:t>3.25.14 request property</w:t>
        </w:r>
        <w:r w:rsidR="00DF6F5C">
          <w:rPr>
            <w:noProof/>
            <w:webHidden/>
          </w:rPr>
          <w:tab/>
        </w:r>
        <w:r w:rsidR="00DF6F5C">
          <w:rPr>
            <w:noProof/>
            <w:webHidden/>
          </w:rPr>
          <w:fldChar w:fldCharType="begin"/>
        </w:r>
        <w:r w:rsidR="00DF6F5C">
          <w:rPr>
            <w:noProof/>
            <w:webHidden/>
          </w:rPr>
          <w:instrText xml:space="preserve"> PAGEREF _Toc6119016 \h </w:instrText>
        </w:r>
        <w:r w:rsidR="00DF6F5C">
          <w:rPr>
            <w:noProof/>
            <w:webHidden/>
          </w:rPr>
        </w:r>
        <w:r w:rsidR="00DF6F5C">
          <w:rPr>
            <w:noProof/>
            <w:webHidden/>
          </w:rPr>
          <w:fldChar w:fldCharType="separate"/>
        </w:r>
        <w:r w:rsidR="00DF6F5C">
          <w:rPr>
            <w:noProof/>
            <w:webHidden/>
          </w:rPr>
          <w:t>104</w:t>
        </w:r>
        <w:r w:rsidR="00DF6F5C">
          <w:rPr>
            <w:noProof/>
            <w:webHidden/>
          </w:rPr>
          <w:fldChar w:fldCharType="end"/>
        </w:r>
      </w:hyperlink>
    </w:p>
    <w:p w14:paraId="263DCBA1" w14:textId="41F77A9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7" w:history="1">
        <w:r w:rsidR="00DF6F5C" w:rsidRPr="00E6799A">
          <w:rPr>
            <w:rStyle w:val="Hyperlink"/>
            <w:noProof/>
          </w:rPr>
          <w:t>3.25.15 response property</w:t>
        </w:r>
        <w:r w:rsidR="00DF6F5C">
          <w:rPr>
            <w:noProof/>
            <w:webHidden/>
          </w:rPr>
          <w:tab/>
        </w:r>
        <w:r w:rsidR="00DF6F5C">
          <w:rPr>
            <w:noProof/>
            <w:webHidden/>
          </w:rPr>
          <w:fldChar w:fldCharType="begin"/>
        </w:r>
        <w:r w:rsidR="00DF6F5C">
          <w:rPr>
            <w:noProof/>
            <w:webHidden/>
          </w:rPr>
          <w:instrText xml:space="preserve"> PAGEREF _Toc6119017 \h </w:instrText>
        </w:r>
        <w:r w:rsidR="00DF6F5C">
          <w:rPr>
            <w:noProof/>
            <w:webHidden/>
          </w:rPr>
        </w:r>
        <w:r w:rsidR="00DF6F5C">
          <w:rPr>
            <w:noProof/>
            <w:webHidden/>
          </w:rPr>
          <w:fldChar w:fldCharType="separate"/>
        </w:r>
        <w:r w:rsidR="00DF6F5C">
          <w:rPr>
            <w:noProof/>
            <w:webHidden/>
          </w:rPr>
          <w:t>104</w:t>
        </w:r>
        <w:r w:rsidR="00DF6F5C">
          <w:rPr>
            <w:noProof/>
            <w:webHidden/>
          </w:rPr>
          <w:fldChar w:fldCharType="end"/>
        </w:r>
      </w:hyperlink>
    </w:p>
    <w:p w14:paraId="2BB99E0E" w14:textId="5C50C34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8" w:history="1">
        <w:r w:rsidR="00DF6F5C" w:rsidRPr="00E6799A">
          <w:rPr>
            <w:rStyle w:val="Hyperlink"/>
            <w:noProof/>
          </w:rPr>
          <w:t>3.25.16 fingerprints property</w:t>
        </w:r>
        <w:r w:rsidR="00DF6F5C">
          <w:rPr>
            <w:noProof/>
            <w:webHidden/>
          </w:rPr>
          <w:tab/>
        </w:r>
        <w:r w:rsidR="00DF6F5C">
          <w:rPr>
            <w:noProof/>
            <w:webHidden/>
          </w:rPr>
          <w:fldChar w:fldCharType="begin"/>
        </w:r>
        <w:r w:rsidR="00DF6F5C">
          <w:rPr>
            <w:noProof/>
            <w:webHidden/>
          </w:rPr>
          <w:instrText xml:space="preserve"> PAGEREF _Toc6119018 \h </w:instrText>
        </w:r>
        <w:r w:rsidR="00DF6F5C">
          <w:rPr>
            <w:noProof/>
            <w:webHidden/>
          </w:rPr>
        </w:r>
        <w:r w:rsidR="00DF6F5C">
          <w:rPr>
            <w:noProof/>
            <w:webHidden/>
          </w:rPr>
          <w:fldChar w:fldCharType="separate"/>
        </w:r>
        <w:r w:rsidR="00DF6F5C">
          <w:rPr>
            <w:noProof/>
            <w:webHidden/>
          </w:rPr>
          <w:t>104</w:t>
        </w:r>
        <w:r w:rsidR="00DF6F5C">
          <w:rPr>
            <w:noProof/>
            <w:webHidden/>
          </w:rPr>
          <w:fldChar w:fldCharType="end"/>
        </w:r>
      </w:hyperlink>
    </w:p>
    <w:p w14:paraId="0AF14C44" w14:textId="58D6A8D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19" w:history="1">
        <w:r w:rsidR="00DF6F5C" w:rsidRPr="00E6799A">
          <w:rPr>
            <w:rStyle w:val="Hyperlink"/>
            <w:noProof/>
          </w:rPr>
          <w:t>3.25.17 partialFingerprints property</w:t>
        </w:r>
        <w:r w:rsidR="00DF6F5C">
          <w:rPr>
            <w:noProof/>
            <w:webHidden/>
          </w:rPr>
          <w:tab/>
        </w:r>
        <w:r w:rsidR="00DF6F5C">
          <w:rPr>
            <w:noProof/>
            <w:webHidden/>
          </w:rPr>
          <w:fldChar w:fldCharType="begin"/>
        </w:r>
        <w:r w:rsidR="00DF6F5C">
          <w:rPr>
            <w:noProof/>
            <w:webHidden/>
          </w:rPr>
          <w:instrText xml:space="preserve"> PAGEREF _Toc6119019 \h </w:instrText>
        </w:r>
        <w:r w:rsidR="00DF6F5C">
          <w:rPr>
            <w:noProof/>
            <w:webHidden/>
          </w:rPr>
        </w:r>
        <w:r w:rsidR="00DF6F5C">
          <w:rPr>
            <w:noProof/>
            <w:webHidden/>
          </w:rPr>
          <w:fldChar w:fldCharType="separate"/>
        </w:r>
        <w:r w:rsidR="00DF6F5C">
          <w:rPr>
            <w:noProof/>
            <w:webHidden/>
          </w:rPr>
          <w:t>105</w:t>
        </w:r>
        <w:r w:rsidR="00DF6F5C">
          <w:rPr>
            <w:noProof/>
            <w:webHidden/>
          </w:rPr>
          <w:fldChar w:fldCharType="end"/>
        </w:r>
      </w:hyperlink>
    </w:p>
    <w:p w14:paraId="660783A0" w14:textId="671242D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0" w:history="1">
        <w:r w:rsidR="00DF6F5C" w:rsidRPr="00E6799A">
          <w:rPr>
            <w:rStyle w:val="Hyperlink"/>
            <w:noProof/>
          </w:rPr>
          <w:t>3.25.18 codeFlows property</w:t>
        </w:r>
        <w:r w:rsidR="00DF6F5C">
          <w:rPr>
            <w:noProof/>
            <w:webHidden/>
          </w:rPr>
          <w:tab/>
        </w:r>
        <w:r w:rsidR="00DF6F5C">
          <w:rPr>
            <w:noProof/>
            <w:webHidden/>
          </w:rPr>
          <w:fldChar w:fldCharType="begin"/>
        </w:r>
        <w:r w:rsidR="00DF6F5C">
          <w:rPr>
            <w:noProof/>
            <w:webHidden/>
          </w:rPr>
          <w:instrText xml:space="preserve"> PAGEREF _Toc6119020 \h </w:instrText>
        </w:r>
        <w:r w:rsidR="00DF6F5C">
          <w:rPr>
            <w:noProof/>
            <w:webHidden/>
          </w:rPr>
        </w:r>
        <w:r w:rsidR="00DF6F5C">
          <w:rPr>
            <w:noProof/>
            <w:webHidden/>
          </w:rPr>
          <w:fldChar w:fldCharType="separate"/>
        </w:r>
        <w:r w:rsidR="00DF6F5C">
          <w:rPr>
            <w:noProof/>
            <w:webHidden/>
          </w:rPr>
          <w:t>106</w:t>
        </w:r>
        <w:r w:rsidR="00DF6F5C">
          <w:rPr>
            <w:noProof/>
            <w:webHidden/>
          </w:rPr>
          <w:fldChar w:fldCharType="end"/>
        </w:r>
      </w:hyperlink>
    </w:p>
    <w:p w14:paraId="4951706F" w14:textId="2FA0905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1" w:history="1">
        <w:r w:rsidR="00DF6F5C" w:rsidRPr="00E6799A">
          <w:rPr>
            <w:rStyle w:val="Hyperlink"/>
            <w:noProof/>
          </w:rPr>
          <w:t>3.25.19 graphs property</w:t>
        </w:r>
        <w:r w:rsidR="00DF6F5C">
          <w:rPr>
            <w:noProof/>
            <w:webHidden/>
          </w:rPr>
          <w:tab/>
        </w:r>
        <w:r w:rsidR="00DF6F5C">
          <w:rPr>
            <w:noProof/>
            <w:webHidden/>
          </w:rPr>
          <w:fldChar w:fldCharType="begin"/>
        </w:r>
        <w:r w:rsidR="00DF6F5C">
          <w:rPr>
            <w:noProof/>
            <w:webHidden/>
          </w:rPr>
          <w:instrText xml:space="preserve"> PAGEREF _Toc6119021 \h </w:instrText>
        </w:r>
        <w:r w:rsidR="00DF6F5C">
          <w:rPr>
            <w:noProof/>
            <w:webHidden/>
          </w:rPr>
        </w:r>
        <w:r w:rsidR="00DF6F5C">
          <w:rPr>
            <w:noProof/>
            <w:webHidden/>
          </w:rPr>
          <w:fldChar w:fldCharType="separate"/>
        </w:r>
        <w:r w:rsidR="00DF6F5C">
          <w:rPr>
            <w:noProof/>
            <w:webHidden/>
          </w:rPr>
          <w:t>106</w:t>
        </w:r>
        <w:r w:rsidR="00DF6F5C">
          <w:rPr>
            <w:noProof/>
            <w:webHidden/>
          </w:rPr>
          <w:fldChar w:fldCharType="end"/>
        </w:r>
      </w:hyperlink>
    </w:p>
    <w:p w14:paraId="54532DF6" w14:textId="3AD494B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2" w:history="1">
        <w:r w:rsidR="00DF6F5C" w:rsidRPr="00E6799A">
          <w:rPr>
            <w:rStyle w:val="Hyperlink"/>
            <w:noProof/>
          </w:rPr>
          <w:t>3.25.20 graphTraversals property</w:t>
        </w:r>
        <w:r w:rsidR="00DF6F5C">
          <w:rPr>
            <w:noProof/>
            <w:webHidden/>
          </w:rPr>
          <w:tab/>
        </w:r>
        <w:r w:rsidR="00DF6F5C">
          <w:rPr>
            <w:noProof/>
            <w:webHidden/>
          </w:rPr>
          <w:fldChar w:fldCharType="begin"/>
        </w:r>
        <w:r w:rsidR="00DF6F5C">
          <w:rPr>
            <w:noProof/>
            <w:webHidden/>
          </w:rPr>
          <w:instrText xml:space="preserve"> PAGEREF _Toc6119022 \h </w:instrText>
        </w:r>
        <w:r w:rsidR="00DF6F5C">
          <w:rPr>
            <w:noProof/>
            <w:webHidden/>
          </w:rPr>
        </w:r>
        <w:r w:rsidR="00DF6F5C">
          <w:rPr>
            <w:noProof/>
            <w:webHidden/>
          </w:rPr>
          <w:fldChar w:fldCharType="separate"/>
        </w:r>
        <w:r w:rsidR="00DF6F5C">
          <w:rPr>
            <w:noProof/>
            <w:webHidden/>
          </w:rPr>
          <w:t>107</w:t>
        </w:r>
        <w:r w:rsidR="00DF6F5C">
          <w:rPr>
            <w:noProof/>
            <w:webHidden/>
          </w:rPr>
          <w:fldChar w:fldCharType="end"/>
        </w:r>
      </w:hyperlink>
    </w:p>
    <w:p w14:paraId="161715D4" w14:textId="18B1E27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3" w:history="1">
        <w:r w:rsidR="00DF6F5C" w:rsidRPr="00E6799A">
          <w:rPr>
            <w:rStyle w:val="Hyperlink"/>
            <w:noProof/>
          </w:rPr>
          <w:t>3.25.21 stacks property</w:t>
        </w:r>
        <w:r w:rsidR="00DF6F5C">
          <w:rPr>
            <w:noProof/>
            <w:webHidden/>
          </w:rPr>
          <w:tab/>
        </w:r>
        <w:r w:rsidR="00DF6F5C">
          <w:rPr>
            <w:noProof/>
            <w:webHidden/>
          </w:rPr>
          <w:fldChar w:fldCharType="begin"/>
        </w:r>
        <w:r w:rsidR="00DF6F5C">
          <w:rPr>
            <w:noProof/>
            <w:webHidden/>
          </w:rPr>
          <w:instrText xml:space="preserve"> PAGEREF _Toc6119023 \h </w:instrText>
        </w:r>
        <w:r w:rsidR="00DF6F5C">
          <w:rPr>
            <w:noProof/>
            <w:webHidden/>
          </w:rPr>
        </w:r>
        <w:r w:rsidR="00DF6F5C">
          <w:rPr>
            <w:noProof/>
            <w:webHidden/>
          </w:rPr>
          <w:fldChar w:fldCharType="separate"/>
        </w:r>
        <w:r w:rsidR="00DF6F5C">
          <w:rPr>
            <w:noProof/>
            <w:webHidden/>
          </w:rPr>
          <w:t>107</w:t>
        </w:r>
        <w:r w:rsidR="00DF6F5C">
          <w:rPr>
            <w:noProof/>
            <w:webHidden/>
          </w:rPr>
          <w:fldChar w:fldCharType="end"/>
        </w:r>
      </w:hyperlink>
    </w:p>
    <w:p w14:paraId="0EAD293B" w14:textId="712FD7F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4" w:history="1">
        <w:r w:rsidR="00DF6F5C" w:rsidRPr="00E6799A">
          <w:rPr>
            <w:rStyle w:val="Hyperlink"/>
            <w:noProof/>
          </w:rPr>
          <w:t>3.25.22 relatedLocations property</w:t>
        </w:r>
        <w:r w:rsidR="00DF6F5C">
          <w:rPr>
            <w:noProof/>
            <w:webHidden/>
          </w:rPr>
          <w:tab/>
        </w:r>
        <w:r w:rsidR="00DF6F5C">
          <w:rPr>
            <w:noProof/>
            <w:webHidden/>
          </w:rPr>
          <w:fldChar w:fldCharType="begin"/>
        </w:r>
        <w:r w:rsidR="00DF6F5C">
          <w:rPr>
            <w:noProof/>
            <w:webHidden/>
          </w:rPr>
          <w:instrText xml:space="preserve"> PAGEREF _Toc6119024 \h </w:instrText>
        </w:r>
        <w:r w:rsidR="00DF6F5C">
          <w:rPr>
            <w:noProof/>
            <w:webHidden/>
          </w:rPr>
        </w:r>
        <w:r w:rsidR="00DF6F5C">
          <w:rPr>
            <w:noProof/>
            <w:webHidden/>
          </w:rPr>
          <w:fldChar w:fldCharType="separate"/>
        </w:r>
        <w:r w:rsidR="00DF6F5C">
          <w:rPr>
            <w:noProof/>
            <w:webHidden/>
          </w:rPr>
          <w:t>107</w:t>
        </w:r>
        <w:r w:rsidR="00DF6F5C">
          <w:rPr>
            <w:noProof/>
            <w:webHidden/>
          </w:rPr>
          <w:fldChar w:fldCharType="end"/>
        </w:r>
      </w:hyperlink>
    </w:p>
    <w:p w14:paraId="24136D4A" w14:textId="33A7F74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5" w:history="1">
        <w:r w:rsidR="00DF6F5C" w:rsidRPr="00E6799A">
          <w:rPr>
            <w:rStyle w:val="Hyperlink"/>
            <w:noProof/>
          </w:rPr>
          <w:t>3.25.23 suppressions property</w:t>
        </w:r>
        <w:r w:rsidR="00DF6F5C">
          <w:rPr>
            <w:noProof/>
            <w:webHidden/>
          </w:rPr>
          <w:tab/>
        </w:r>
        <w:r w:rsidR="00DF6F5C">
          <w:rPr>
            <w:noProof/>
            <w:webHidden/>
          </w:rPr>
          <w:fldChar w:fldCharType="begin"/>
        </w:r>
        <w:r w:rsidR="00DF6F5C">
          <w:rPr>
            <w:noProof/>
            <w:webHidden/>
          </w:rPr>
          <w:instrText xml:space="preserve"> PAGEREF _Toc6119025 \h </w:instrText>
        </w:r>
        <w:r w:rsidR="00DF6F5C">
          <w:rPr>
            <w:noProof/>
            <w:webHidden/>
          </w:rPr>
        </w:r>
        <w:r w:rsidR="00DF6F5C">
          <w:rPr>
            <w:noProof/>
            <w:webHidden/>
          </w:rPr>
          <w:fldChar w:fldCharType="separate"/>
        </w:r>
        <w:r w:rsidR="00DF6F5C">
          <w:rPr>
            <w:noProof/>
            <w:webHidden/>
          </w:rPr>
          <w:t>108</w:t>
        </w:r>
        <w:r w:rsidR="00DF6F5C">
          <w:rPr>
            <w:noProof/>
            <w:webHidden/>
          </w:rPr>
          <w:fldChar w:fldCharType="end"/>
        </w:r>
      </w:hyperlink>
    </w:p>
    <w:p w14:paraId="185473D8" w14:textId="1D76559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6" w:history="1">
        <w:r w:rsidR="00DF6F5C" w:rsidRPr="00E6799A">
          <w:rPr>
            <w:rStyle w:val="Hyperlink"/>
            <w:noProof/>
          </w:rPr>
          <w:t>3.25.24 baselineState property</w:t>
        </w:r>
        <w:r w:rsidR="00DF6F5C">
          <w:rPr>
            <w:noProof/>
            <w:webHidden/>
          </w:rPr>
          <w:tab/>
        </w:r>
        <w:r w:rsidR="00DF6F5C">
          <w:rPr>
            <w:noProof/>
            <w:webHidden/>
          </w:rPr>
          <w:fldChar w:fldCharType="begin"/>
        </w:r>
        <w:r w:rsidR="00DF6F5C">
          <w:rPr>
            <w:noProof/>
            <w:webHidden/>
          </w:rPr>
          <w:instrText xml:space="preserve"> PAGEREF _Toc6119026 \h </w:instrText>
        </w:r>
        <w:r w:rsidR="00DF6F5C">
          <w:rPr>
            <w:noProof/>
            <w:webHidden/>
          </w:rPr>
        </w:r>
        <w:r w:rsidR="00DF6F5C">
          <w:rPr>
            <w:noProof/>
            <w:webHidden/>
          </w:rPr>
          <w:fldChar w:fldCharType="separate"/>
        </w:r>
        <w:r w:rsidR="00DF6F5C">
          <w:rPr>
            <w:noProof/>
            <w:webHidden/>
          </w:rPr>
          <w:t>108</w:t>
        </w:r>
        <w:r w:rsidR="00DF6F5C">
          <w:rPr>
            <w:noProof/>
            <w:webHidden/>
          </w:rPr>
          <w:fldChar w:fldCharType="end"/>
        </w:r>
      </w:hyperlink>
    </w:p>
    <w:p w14:paraId="7AECF5A4" w14:textId="1F99FED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7" w:history="1">
        <w:r w:rsidR="00DF6F5C" w:rsidRPr="00E6799A">
          <w:rPr>
            <w:rStyle w:val="Hyperlink"/>
            <w:noProof/>
          </w:rPr>
          <w:t>3.25.25 rank property</w:t>
        </w:r>
        <w:r w:rsidR="00DF6F5C">
          <w:rPr>
            <w:noProof/>
            <w:webHidden/>
          </w:rPr>
          <w:tab/>
        </w:r>
        <w:r w:rsidR="00DF6F5C">
          <w:rPr>
            <w:noProof/>
            <w:webHidden/>
          </w:rPr>
          <w:fldChar w:fldCharType="begin"/>
        </w:r>
        <w:r w:rsidR="00DF6F5C">
          <w:rPr>
            <w:noProof/>
            <w:webHidden/>
          </w:rPr>
          <w:instrText xml:space="preserve"> PAGEREF _Toc6119027 \h </w:instrText>
        </w:r>
        <w:r w:rsidR="00DF6F5C">
          <w:rPr>
            <w:noProof/>
            <w:webHidden/>
          </w:rPr>
        </w:r>
        <w:r w:rsidR="00DF6F5C">
          <w:rPr>
            <w:noProof/>
            <w:webHidden/>
          </w:rPr>
          <w:fldChar w:fldCharType="separate"/>
        </w:r>
        <w:r w:rsidR="00DF6F5C">
          <w:rPr>
            <w:noProof/>
            <w:webHidden/>
          </w:rPr>
          <w:t>109</w:t>
        </w:r>
        <w:r w:rsidR="00DF6F5C">
          <w:rPr>
            <w:noProof/>
            <w:webHidden/>
          </w:rPr>
          <w:fldChar w:fldCharType="end"/>
        </w:r>
      </w:hyperlink>
    </w:p>
    <w:p w14:paraId="6F987C0D" w14:textId="155FA6C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8" w:history="1">
        <w:r w:rsidR="00DF6F5C" w:rsidRPr="00E6799A">
          <w:rPr>
            <w:rStyle w:val="Hyperlink"/>
            <w:noProof/>
          </w:rPr>
          <w:t>3.25.26 attachments property</w:t>
        </w:r>
        <w:r w:rsidR="00DF6F5C">
          <w:rPr>
            <w:noProof/>
            <w:webHidden/>
          </w:rPr>
          <w:tab/>
        </w:r>
        <w:r w:rsidR="00DF6F5C">
          <w:rPr>
            <w:noProof/>
            <w:webHidden/>
          </w:rPr>
          <w:fldChar w:fldCharType="begin"/>
        </w:r>
        <w:r w:rsidR="00DF6F5C">
          <w:rPr>
            <w:noProof/>
            <w:webHidden/>
          </w:rPr>
          <w:instrText xml:space="preserve"> PAGEREF _Toc6119028 \h </w:instrText>
        </w:r>
        <w:r w:rsidR="00DF6F5C">
          <w:rPr>
            <w:noProof/>
            <w:webHidden/>
          </w:rPr>
        </w:r>
        <w:r w:rsidR="00DF6F5C">
          <w:rPr>
            <w:noProof/>
            <w:webHidden/>
          </w:rPr>
          <w:fldChar w:fldCharType="separate"/>
        </w:r>
        <w:r w:rsidR="00DF6F5C">
          <w:rPr>
            <w:noProof/>
            <w:webHidden/>
          </w:rPr>
          <w:t>109</w:t>
        </w:r>
        <w:r w:rsidR="00DF6F5C">
          <w:rPr>
            <w:noProof/>
            <w:webHidden/>
          </w:rPr>
          <w:fldChar w:fldCharType="end"/>
        </w:r>
      </w:hyperlink>
    </w:p>
    <w:p w14:paraId="47DBF915" w14:textId="1B02C94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29" w:history="1">
        <w:r w:rsidR="00DF6F5C" w:rsidRPr="00E6799A">
          <w:rPr>
            <w:rStyle w:val="Hyperlink"/>
            <w:noProof/>
          </w:rPr>
          <w:t>3.25.27 workItemUris property</w:t>
        </w:r>
        <w:r w:rsidR="00DF6F5C">
          <w:rPr>
            <w:noProof/>
            <w:webHidden/>
          </w:rPr>
          <w:tab/>
        </w:r>
        <w:r w:rsidR="00DF6F5C">
          <w:rPr>
            <w:noProof/>
            <w:webHidden/>
          </w:rPr>
          <w:fldChar w:fldCharType="begin"/>
        </w:r>
        <w:r w:rsidR="00DF6F5C">
          <w:rPr>
            <w:noProof/>
            <w:webHidden/>
          </w:rPr>
          <w:instrText xml:space="preserve"> PAGEREF _Toc6119029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5CEF65EE" w14:textId="37844E6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0" w:history="1">
        <w:r w:rsidR="00DF6F5C" w:rsidRPr="00E6799A">
          <w:rPr>
            <w:rStyle w:val="Hyperlink"/>
            <w:noProof/>
          </w:rPr>
          <w:t>3.25.28 hostedViewerUri property</w:t>
        </w:r>
        <w:r w:rsidR="00DF6F5C">
          <w:rPr>
            <w:noProof/>
            <w:webHidden/>
          </w:rPr>
          <w:tab/>
        </w:r>
        <w:r w:rsidR="00DF6F5C">
          <w:rPr>
            <w:noProof/>
            <w:webHidden/>
          </w:rPr>
          <w:fldChar w:fldCharType="begin"/>
        </w:r>
        <w:r w:rsidR="00DF6F5C">
          <w:rPr>
            <w:noProof/>
            <w:webHidden/>
          </w:rPr>
          <w:instrText xml:space="preserve"> PAGEREF _Toc6119030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67264A5A" w14:textId="7B69220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1" w:history="1">
        <w:r w:rsidR="00DF6F5C" w:rsidRPr="00E6799A">
          <w:rPr>
            <w:rStyle w:val="Hyperlink"/>
            <w:noProof/>
          </w:rPr>
          <w:t>3.25.29 provenance property</w:t>
        </w:r>
        <w:r w:rsidR="00DF6F5C">
          <w:rPr>
            <w:noProof/>
            <w:webHidden/>
          </w:rPr>
          <w:tab/>
        </w:r>
        <w:r w:rsidR="00DF6F5C">
          <w:rPr>
            <w:noProof/>
            <w:webHidden/>
          </w:rPr>
          <w:fldChar w:fldCharType="begin"/>
        </w:r>
        <w:r w:rsidR="00DF6F5C">
          <w:rPr>
            <w:noProof/>
            <w:webHidden/>
          </w:rPr>
          <w:instrText xml:space="preserve"> PAGEREF _Toc6119031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42FF584E" w14:textId="2991798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2" w:history="1">
        <w:r w:rsidR="00DF6F5C" w:rsidRPr="00E6799A">
          <w:rPr>
            <w:rStyle w:val="Hyperlink"/>
            <w:noProof/>
          </w:rPr>
          <w:t>3.25.30 fixes property</w:t>
        </w:r>
        <w:r w:rsidR="00DF6F5C">
          <w:rPr>
            <w:noProof/>
            <w:webHidden/>
          </w:rPr>
          <w:tab/>
        </w:r>
        <w:r w:rsidR="00DF6F5C">
          <w:rPr>
            <w:noProof/>
            <w:webHidden/>
          </w:rPr>
          <w:fldChar w:fldCharType="begin"/>
        </w:r>
        <w:r w:rsidR="00DF6F5C">
          <w:rPr>
            <w:noProof/>
            <w:webHidden/>
          </w:rPr>
          <w:instrText xml:space="preserve"> PAGEREF _Toc6119032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58EB7A9B" w14:textId="1764C74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3" w:history="1">
        <w:r w:rsidR="00DF6F5C" w:rsidRPr="00E6799A">
          <w:rPr>
            <w:rStyle w:val="Hyperlink"/>
            <w:noProof/>
          </w:rPr>
          <w:t>3.25.31 occurrenceCount property</w:t>
        </w:r>
        <w:r w:rsidR="00DF6F5C">
          <w:rPr>
            <w:noProof/>
            <w:webHidden/>
          </w:rPr>
          <w:tab/>
        </w:r>
        <w:r w:rsidR="00DF6F5C">
          <w:rPr>
            <w:noProof/>
            <w:webHidden/>
          </w:rPr>
          <w:fldChar w:fldCharType="begin"/>
        </w:r>
        <w:r w:rsidR="00DF6F5C">
          <w:rPr>
            <w:noProof/>
            <w:webHidden/>
          </w:rPr>
          <w:instrText xml:space="preserve"> PAGEREF _Toc6119033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5CCB7714" w14:textId="3E18953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34" w:history="1">
        <w:r w:rsidR="00DF6F5C" w:rsidRPr="00E6799A">
          <w:rPr>
            <w:rStyle w:val="Hyperlink"/>
            <w:noProof/>
          </w:rPr>
          <w:t>3.26 location object</w:t>
        </w:r>
        <w:r w:rsidR="00DF6F5C">
          <w:rPr>
            <w:noProof/>
            <w:webHidden/>
          </w:rPr>
          <w:tab/>
        </w:r>
        <w:r w:rsidR="00DF6F5C">
          <w:rPr>
            <w:noProof/>
            <w:webHidden/>
          </w:rPr>
          <w:fldChar w:fldCharType="begin"/>
        </w:r>
        <w:r w:rsidR="00DF6F5C">
          <w:rPr>
            <w:noProof/>
            <w:webHidden/>
          </w:rPr>
          <w:instrText xml:space="preserve"> PAGEREF _Toc6119034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04A43441" w14:textId="0B1AC80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5" w:history="1">
        <w:r w:rsidR="00DF6F5C" w:rsidRPr="00E6799A">
          <w:rPr>
            <w:rStyle w:val="Hyperlink"/>
            <w:noProof/>
          </w:rPr>
          <w:t>3.26.1 General</w:t>
        </w:r>
        <w:r w:rsidR="00DF6F5C">
          <w:rPr>
            <w:noProof/>
            <w:webHidden/>
          </w:rPr>
          <w:tab/>
        </w:r>
        <w:r w:rsidR="00DF6F5C">
          <w:rPr>
            <w:noProof/>
            <w:webHidden/>
          </w:rPr>
          <w:fldChar w:fldCharType="begin"/>
        </w:r>
        <w:r w:rsidR="00DF6F5C">
          <w:rPr>
            <w:noProof/>
            <w:webHidden/>
          </w:rPr>
          <w:instrText xml:space="preserve"> PAGEREF _Toc6119035 \h </w:instrText>
        </w:r>
        <w:r w:rsidR="00DF6F5C">
          <w:rPr>
            <w:noProof/>
            <w:webHidden/>
          </w:rPr>
        </w:r>
        <w:r w:rsidR="00DF6F5C">
          <w:rPr>
            <w:noProof/>
            <w:webHidden/>
          </w:rPr>
          <w:fldChar w:fldCharType="separate"/>
        </w:r>
        <w:r w:rsidR="00DF6F5C">
          <w:rPr>
            <w:noProof/>
            <w:webHidden/>
          </w:rPr>
          <w:t>110</w:t>
        </w:r>
        <w:r w:rsidR="00DF6F5C">
          <w:rPr>
            <w:noProof/>
            <w:webHidden/>
          </w:rPr>
          <w:fldChar w:fldCharType="end"/>
        </w:r>
      </w:hyperlink>
    </w:p>
    <w:p w14:paraId="2A754A00" w14:textId="47F6E8E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6" w:history="1">
        <w:r w:rsidR="00DF6F5C" w:rsidRPr="00E6799A">
          <w:rPr>
            <w:rStyle w:val="Hyperlink"/>
            <w:noProof/>
          </w:rPr>
          <w:t>3.26.2 physicalLocation property</w:t>
        </w:r>
        <w:r w:rsidR="00DF6F5C">
          <w:rPr>
            <w:noProof/>
            <w:webHidden/>
          </w:rPr>
          <w:tab/>
        </w:r>
        <w:r w:rsidR="00DF6F5C">
          <w:rPr>
            <w:noProof/>
            <w:webHidden/>
          </w:rPr>
          <w:fldChar w:fldCharType="begin"/>
        </w:r>
        <w:r w:rsidR="00DF6F5C">
          <w:rPr>
            <w:noProof/>
            <w:webHidden/>
          </w:rPr>
          <w:instrText xml:space="preserve"> PAGEREF _Toc6119036 \h </w:instrText>
        </w:r>
        <w:r w:rsidR="00DF6F5C">
          <w:rPr>
            <w:noProof/>
            <w:webHidden/>
          </w:rPr>
        </w:r>
        <w:r w:rsidR="00DF6F5C">
          <w:rPr>
            <w:noProof/>
            <w:webHidden/>
          </w:rPr>
          <w:fldChar w:fldCharType="separate"/>
        </w:r>
        <w:r w:rsidR="00DF6F5C">
          <w:rPr>
            <w:noProof/>
            <w:webHidden/>
          </w:rPr>
          <w:t>111</w:t>
        </w:r>
        <w:r w:rsidR="00DF6F5C">
          <w:rPr>
            <w:noProof/>
            <w:webHidden/>
          </w:rPr>
          <w:fldChar w:fldCharType="end"/>
        </w:r>
      </w:hyperlink>
    </w:p>
    <w:p w14:paraId="70A4B82A" w14:textId="7354F4E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7" w:history="1">
        <w:r w:rsidR="00DF6F5C" w:rsidRPr="00E6799A">
          <w:rPr>
            <w:rStyle w:val="Hyperlink"/>
            <w:noProof/>
          </w:rPr>
          <w:t>3.26.3 logicalLocation property</w:t>
        </w:r>
        <w:r w:rsidR="00DF6F5C">
          <w:rPr>
            <w:noProof/>
            <w:webHidden/>
          </w:rPr>
          <w:tab/>
        </w:r>
        <w:r w:rsidR="00DF6F5C">
          <w:rPr>
            <w:noProof/>
            <w:webHidden/>
          </w:rPr>
          <w:fldChar w:fldCharType="begin"/>
        </w:r>
        <w:r w:rsidR="00DF6F5C">
          <w:rPr>
            <w:noProof/>
            <w:webHidden/>
          </w:rPr>
          <w:instrText xml:space="preserve"> PAGEREF _Toc6119037 \h </w:instrText>
        </w:r>
        <w:r w:rsidR="00DF6F5C">
          <w:rPr>
            <w:noProof/>
            <w:webHidden/>
          </w:rPr>
        </w:r>
        <w:r w:rsidR="00DF6F5C">
          <w:rPr>
            <w:noProof/>
            <w:webHidden/>
          </w:rPr>
          <w:fldChar w:fldCharType="separate"/>
        </w:r>
        <w:r w:rsidR="00DF6F5C">
          <w:rPr>
            <w:noProof/>
            <w:webHidden/>
          </w:rPr>
          <w:t>111</w:t>
        </w:r>
        <w:r w:rsidR="00DF6F5C">
          <w:rPr>
            <w:noProof/>
            <w:webHidden/>
          </w:rPr>
          <w:fldChar w:fldCharType="end"/>
        </w:r>
      </w:hyperlink>
    </w:p>
    <w:p w14:paraId="7A3A1F1C" w14:textId="14CDD8B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8" w:history="1">
        <w:r w:rsidR="00DF6F5C" w:rsidRPr="00E6799A">
          <w:rPr>
            <w:rStyle w:val="Hyperlink"/>
            <w:noProof/>
          </w:rPr>
          <w:t>3.26.4 message property</w:t>
        </w:r>
        <w:r w:rsidR="00DF6F5C">
          <w:rPr>
            <w:noProof/>
            <w:webHidden/>
          </w:rPr>
          <w:tab/>
        </w:r>
        <w:r w:rsidR="00DF6F5C">
          <w:rPr>
            <w:noProof/>
            <w:webHidden/>
          </w:rPr>
          <w:fldChar w:fldCharType="begin"/>
        </w:r>
        <w:r w:rsidR="00DF6F5C">
          <w:rPr>
            <w:noProof/>
            <w:webHidden/>
          </w:rPr>
          <w:instrText xml:space="preserve"> PAGEREF _Toc6119038 \h </w:instrText>
        </w:r>
        <w:r w:rsidR="00DF6F5C">
          <w:rPr>
            <w:noProof/>
            <w:webHidden/>
          </w:rPr>
        </w:r>
        <w:r w:rsidR="00DF6F5C">
          <w:rPr>
            <w:noProof/>
            <w:webHidden/>
          </w:rPr>
          <w:fldChar w:fldCharType="separate"/>
        </w:r>
        <w:r w:rsidR="00DF6F5C">
          <w:rPr>
            <w:noProof/>
            <w:webHidden/>
          </w:rPr>
          <w:t>111</w:t>
        </w:r>
        <w:r w:rsidR="00DF6F5C">
          <w:rPr>
            <w:noProof/>
            <w:webHidden/>
          </w:rPr>
          <w:fldChar w:fldCharType="end"/>
        </w:r>
      </w:hyperlink>
    </w:p>
    <w:p w14:paraId="22C87F1E" w14:textId="4343908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39" w:history="1">
        <w:r w:rsidR="00DF6F5C" w:rsidRPr="00E6799A">
          <w:rPr>
            <w:rStyle w:val="Hyperlink"/>
            <w:noProof/>
          </w:rPr>
          <w:t>3.26.5 annotations property</w:t>
        </w:r>
        <w:r w:rsidR="00DF6F5C">
          <w:rPr>
            <w:noProof/>
            <w:webHidden/>
          </w:rPr>
          <w:tab/>
        </w:r>
        <w:r w:rsidR="00DF6F5C">
          <w:rPr>
            <w:noProof/>
            <w:webHidden/>
          </w:rPr>
          <w:fldChar w:fldCharType="begin"/>
        </w:r>
        <w:r w:rsidR="00DF6F5C">
          <w:rPr>
            <w:noProof/>
            <w:webHidden/>
          </w:rPr>
          <w:instrText xml:space="preserve"> PAGEREF _Toc6119039 \h </w:instrText>
        </w:r>
        <w:r w:rsidR="00DF6F5C">
          <w:rPr>
            <w:noProof/>
            <w:webHidden/>
          </w:rPr>
        </w:r>
        <w:r w:rsidR="00DF6F5C">
          <w:rPr>
            <w:noProof/>
            <w:webHidden/>
          </w:rPr>
          <w:fldChar w:fldCharType="separate"/>
        </w:r>
        <w:r w:rsidR="00DF6F5C">
          <w:rPr>
            <w:noProof/>
            <w:webHidden/>
          </w:rPr>
          <w:t>111</w:t>
        </w:r>
        <w:r w:rsidR="00DF6F5C">
          <w:rPr>
            <w:noProof/>
            <w:webHidden/>
          </w:rPr>
          <w:fldChar w:fldCharType="end"/>
        </w:r>
      </w:hyperlink>
    </w:p>
    <w:p w14:paraId="00C164D0" w14:textId="3B26E363"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40" w:history="1">
        <w:r w:rsidR="00DF6F5C" w:rsidRPr="00E6799A">
          <w:rPr>
            <w:rStyle w:val="Hyperlink"/>
            <w:noProof/>
          </w:rPr>
          <w:t>3.27 physicalLocation object</w:t>
        </w:r>
        <w:r w:rsidR="00DF6F5C">
          <w:rPr>
            <w:noProof/>
            <w:webHidden/>
          </w:rPr>
          <w:tab/>
        </w:r>
        <w:r w:rsidR="00DF6F5C">
          <w:rPr>
            <w:noProof/>
            <w:webHidden/>
          </w:rPr>
          <w:fldChar w:fldCharType="begin"/>
        </w:r>
        <w:r w:rsidR="00DF6F5C">
          <w:rPr>
            <w:noProof/>
            <w:webHidden/>
          </w:rPr>
          <w:instrText xml:space="preserve"> PAGEREF _Toc6119040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16453AE9" w14:textId="4252286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1" w:history="1">
        <w:r w:rsidR="00DF6F5C" w:rsidRPr="00E6799A">
          <w:rPr>
            <w:rStyle w:val="Hyperlink"/>
            <w:noProof/>
          </w:rPr>
          <w:t>3.27.1 General</w:t>
        </w:r>
        <w:r w:rsidR="00DF6F5C">
          <w:rPr>
            <w:noProof/>
            <w:webHidden/>
          </w:rPr>
          <w:tab/>
        </w:r>
        <w:r w:rsidR="00DF6F5C">
          <w:rPr>
            <w:noProof/>
            <w:webHidden/>
          </w:rPr>
          <w:fldChar w:fldCharType="begin"/>
        </w:r>
        <w:r w:rsidR="00DF6F5C">
          <w:rPr>
            <w:noProof/>
            <w:webHidden/>
          </w:rPr>
          <w:instrText xml:space="preserve"> PAGEREF _Toc6119041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78F1AAB9" w14:textId="73CBAA7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2" w:history="1">
        <w:r w:rsidR="00DF6F5C" w:rsidRPr="00E6799A">
          <w:rPr>
            <w:rStyle w:val="Hyperlink"/>
            <w:noProof/>
          </w:rPr>
          <w:t>3.27.2 Constraints</w:t>
        </w:r>
        <w:r w:rsidR="00DF6F5C">
          <w:rPr>
            <w:noProof/>
            <w:webHidden/>
          </w:rPr>
          <w:tab/>
        </w:r>
        <w:r w:rsidR="00DF6F5C">
          <w:rPr>
            <w:noProof/>
            <w:webHidden/>
          </w:rPr>
          <w:fldChar w:fldCharType="begin"/>
        </w:r>
        <w:r w:rsidR="00DF6F5C">
          <w:rPr>
            <w:noProof/>
            <w:webHidden/>
          </w:rPr>
          <w:instrText xml:space="preserve"> PAGEREF _Toc6119042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6A2F7BBF" w14:textId="14C3E4A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3" w:history="1">
        <w:r w:rsidR="00DF6F5C" w:rsidRPr="00E6799A">
          <w:rPr>
            <w:rStyle w:val="Hyperlink"/>
            <w:noProof/>
          </w:rPr>
          <w:t>3.27.3 id property</w:t>
        </w:r>
        <w:r w:rsidR="00DF6F5C">
          <w:rPr>
            <w:noProof/>
            <w:webHidden/>
          </w:rPr>
          <w:tab/>
        </w:r>
        <w:r w:rsidR="00DF6F5C">
          <w:rPr>
            <w:noProof/>
            <w:webHidden/>
          </w:rPr>
          <w:fldChar w:fldCharType="begin"/>
        </w:r>
        <w:r w:rsidR="00DF6F5C">
          <w:rPr>
            <w:noProof/>
            <w:webHidden/>
          </w:rPr>
          <w:instrText xml:space="preserve"> PAGEREF _Toc6119043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3AAB2C46" w14:textId="41705DA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4" w:history="1">
        <w:r w:rsidR="00DF6F5C" w:rsidRPr="00E6799A">
          <w:rPr>
            <w:rStyle w:val="Hyperlink"/>
            <w:noProof/>
          </w:rPr>
          <w:t>3.27.4 artifactLocation property</w:t>
        </w:r>
        <w:r w:rsidR="00DF6F5C">
          <w:rPr>
            <w:noProof/>
            <w:webHidden/>
          </w:rPr>
          <w:tab/>
        </w:r>
        <w:r w:rsidR="00DF6F5C">
          <w:rPr>
            <w:noProof/>
            <w:webHidden/>
          </w:rPr>
          <w:fldChar w:fldCharType="begin"/>
        </w:r>
        <w:r w:rsidR="00DF6F5C">
          <w:rPr>
            <w:noProof/>
            <w:webHidden/>
          </w:rPr>
          <w:instrText xml:space="preserve"> PAGEREF _Toc6119044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53CE43C2" w14:textId="24BF7D7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5" w:history="1">
        <w:r w:rsidR="00DF6F5C" w:rsidRPr="00E6799A">
          <w:rPr>
            <w:rStyle w:val="Hyperlink"/>
            <w:noProof/>
          </w:rPr>
          <w:t>3.27.5 region property</w:t>
        </w:r>
        <w:r w:rsidR="00DF6F5C">
          <w:rPr>
            <w:noProof/>
            <w:webHidden/>
          </w:rPr>
          <w:tab/>
        </w:r>
        <w:r w:rsidR="00DF6F5C">
          <w:rPr>
            <w:noProof/>
            <w:webHidden/>
          </w:rPr>
          <w:fldChar w:fldCharType="begin"/>
        </w:r>
        <w:r w:rsidR="00DF6F5C">
          <w:rPr>
            <w:noProof/>
            <w:webHidden/>
          </w:rPr>
          <w:instrText xml:space="preserve"> PAGEREF _Toc6119045 \h </w:instrText>
        </w:r>
        <w:r w:rsidR="00DF6F5C">
          <w:rPr>
            <w:noProof/>
            <w:webHidden/>
          </w:rPr>
        </w:r>
        <w:r w:rsidR="00DF6F5C">
          <w:rPr>
            <w:noProof/>
            <w:webHidden/>
          </w:rPr>
          <w:fldChar w:fldCharType="separate"/>
        </w:r>
        <w:r w:rsidR="00DF6F5C">
          <w:rPr>
            <w:noProof/>
            <w:webHidden/>
          </w:rPr>
          <w:t>112</w:t>
        </w:r>
        <w:r w:rsidR="00DF6F5C">
          <w:rPr>
            <w:noProof/>
            <w:webHidden/>
          </w:rPr>
          <w:fldChar w:fldCharType="end"/>
        </w:r>
      </w:hyperlink>
    </w:p>
    <w:p w14:paraId="2B0A4A83" w14:textId="3562703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6" w:history="1">
        <w:r w:rsidR="00DF6F5C" w:rsidRPr="00E6799A">
          <w:rPr>
            <w:rStyle w:val="Hyperlink"/>
            <w:noProof/>
          </w:rPr>
          <w:t>3.27.6 contextRegion property</w:t>
        </w:r>
        <w:r w:rsidR="00DF6F5C">
          <w:rPr>
            <w:noProof/>
            <w:webHidden/>
          </w:rPr>
          <w:tab/>
        </w:r>
        <w:r w:rsidR="00DF6F5C">
          <w:rPr>
            <w:noProof/>
            <w:webHidden/>
          </w:rPr>
          <w:fldChar w:fldCharType="begin"/>
        </w:r>
        <w:r w:rsidR="00DF6F5C">
          <w:rPr>
            <w:noProof/>
            <w:webHidden/>
          </w:rPr>
          <w:instrText xml:space="preserve"> PAGEREF _Toc6119046 \h </w:instrText>
        </w:r>
        <w:r w:rsidR="00DF6F5C">
          <w:rPr>
            <w:noProof/>
            <w:webHidden/>
          </w:rPr>
        </w:r>
        <w:r w:rsidR="00DF6F5C">
          <w:rPr>
            <w:noProof/>
            <w:webHidden/>
          </w:rPr>
          <w:fldChar w:fldCharType="separate"/>
        </w:r>
        <w:r w:rsidR="00DF6F5C">
          <w:rPr>
            <w:noProof/>
            <w:webHidden/>
          </w:rPr>
          <w:t>113</w:t>
        </w:r>
        <w:r w:rsidR="00DF6F5C">
          <w:rPr>
            <w:noProof/>
            <w:webHidden/>
          </w:rPr>
          <w:fldChar w:fldCharType="end"/>
        </w:r>
      </w:hyperlink>
    </w:p>
    <w:p w14:paraId="44D93FAF" w14:textId="4F6B917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7" w:history="1">
        <w:r w:rsidR="00DF6F5C" w:rsidRPr="00E6799A">
          <w:rPr>
            <w:rStyle w:val="Hyperlink"/>
            <w:noProof/>
          </w:rPr>
          <w:t>3.27.7 address property</w:t>
        </w:r>
        <w:r w:rsidR="00DF6F5C">
          <w:rPr>
            <w:noProof/>
            <w:webHidden/>
          </w:rPr>
          <w:tab/>
        </w:r>
        <w:r w:rsidR="00DF6F5C">
          <w:rPr>
            <w:noProof/>
            <w:webHidden/>
          </w:rPr>
          <w:fldChar w:fldCharType="begin"/>
        </w:r>
        <w:r w:rsidR="00DF6F5C">
          <w:rPr>
            <w:noProof/>
            <w:webHidden/>
          </w:rPr>
          <w:instrText xml:space="preserve"> PAGEREF _Toc6119047 \h </w:instrText>
        </w:r>
        <w:r w:rsidR="00DF6F5C">
          <w:rPr>
            <w:noProof/>
            <w:webHidden/>
          </w:rPr>
        </w:r>
        <w:r w:rsidR="00DF6F5C">
          <w:rPr>
            <w:noProof/>
            <w:webHidden/>
          </w:rPr>
          <w:fldChar w:fldCharType="separate"/>
        </w:r>
        <w:r w:rsidR="00DF6F5C">
          <w:rPr>
            <w:noProof/>
            <w:webHidden/>
          </w:rPr>
          <w:t>114</w:t>
        </w:r>
        <w:r w:rsidR="00DF6F5C">
          <w:rPr>
            <w:noProof/>
            <w:webHidden/>
          </w:rPr>
          <w:fldChar w:fldCharType="end"/>
        </w:r>
      </w:hyperlink>
    </w:p>
    <w:p w14:paraId="5D6CE9F9" w14:textId="19C30FF4"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48" w:history="1">
        <w:r w:rsidR="00DF6F5C" w:rsidRPr="00E6799A">
          <w:rPr>
            <w:rStyle w:val="Hyperlink"/>
            <w:noProof/>
          </w:rPr>
          <w:t>3.28 region object</w:t>
        </w:r>
        <w:r w:rsidR="00DF6F5C">
          <w:rPr>
            <w:noProof/>
            <w:webHidden/>
          </w:rPr>
          <w:tab/>
        </w:r>
        <w:r w:rsidR="00DF6F5C">
          <w:rPr>
            <w:noProof/>
            <w:webHidden/>
          </w:rPr>
          <w:fldChar w:fldCharType="begin"/>
        </w:r>
        <w:r w:rsidR="00DF6F5C">
          <w:rPr>
            <w:noProof/>
            <w:webHidden/>
          </w:rPr>
          <w:instrText xml:space="preserve"> PAGEREF _Toc6119048 \h </w:instrText>
        </w:r>
        <w:r w:rsidR="00DF6F5C">
          <w:rPr>
            <w:noProof/>
            <w:webHidden/>
          </w:rPr>
        </w:r>
        <w:r w:rsidR="00DF6F5C">
          <w:rPr>
            <w:noProof/>
            <w:webHidden/>
          </w:rPr>
          <w:fldChar w:fldCharType="separate"/>
        </w:r>
        <w:r w:rsidR="00DF6F5C">
          <w:rPr>
            <w:noProof/>
            <w:webHidden/>
          </w:rPr>
          <w:t>114</w:t>
        </w:r>
        <w:r w:rsidR="00DF6F5C">
          <w:rPr>
            <w:noProof/>
            <w:webHidden/>
          </w:rPr>
          <w:fldChar w:fldCharType="end"/>
        </w:r>
      </w:hyperlink>
    </w:p>
    <w:p w14:paraId="3658E7A6" w14:textId="772FC57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49" w:history="1">
        <w:r w:rsidR="00DF6F5C" w:rsidRPr="00E6799A">
          <w:rPr>
            <w:rStyle w:val="Hyperlink"/>
            <w:noProof/>
          </w:rPr>
          <w:t>3.28.1 General</w:t>
        </w:r>
        <w:r w:rsidR="00DF6F5C">
          <w:rPr>
            <w:noProof/>
            <w:webHidden/>
          </w:rPr>
          <w:tab/>
        </w:r>
        <w:r w:rsidR="00DF6F5C">
          <w:rPr>
            <w:noProof/>
            <w:webHidden/>
          </w:rPr>
          <w:fldChar w:fldCharType="begin"/>
        </w:r>
        <w:r w:rsidR="00DF6F5C">
          <w:rPr>
            <w:noProof/>
            <w:webHidden/>
          </w:rPr>
          <w:instrText xml:space="preserve"> PAGEREF _Toc6119049 \h </w:instrText>
        </w:r>
        <w:r w:rsidR="00DF6F5C">
          <w:rPr>
            <w:noProof/>
            <w:webHidden/>
          </w:rPr>
        </w:r>
        <w:r w:rsidR="00DF6F5C">
          <w:rPr>
            <w:noProof/>
            <w:webHidden/>
          </w:rPr>
          <w:fldChar w:fldCharType="separate"/>
        </w:r>
        <w:r w:rsidR="00DF6F5C">
          <w:rPr>
            <w:noProof/>
            <w:webHidden/>
          </w:rPr>
          <w:t>114</w:t>
        </w:r>
        <w:r w:rsidR="00DF6F5C">
          <w:rPr>
            <w:noProof/>
            <w:webHidden/>
          </w:rPr>
          <w:fldChar w:fldCharType="end"/>
        </w:r>
      </w:hyperlink>
    </w:p>
    <w:p w14:paraId="0BBB9E41" w14:textId="4E8DCBD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0" w:history="1">
        <w:r w:rsidR="00DF6F5C" w:rsidRPr="00E6799A">
          <w:rPr>
            <w:rStyle w:val="Hyperlink"/>
            <w:noProof/>
          </w:rPr>
          <w:t>3.28.2 Text regions</w:t>
        </w:r>
        <w:r w:rsidR="00DF6F5C">
          <w:rPr>
            <w:noProof/>
            <w:webHidden/>
          </w:rPr>
          <w:tab/>
        </w:r>
        <w:r w:rsidR="00DF6F5C">
          <w:rPr>
            <w:noProof/>
            <w:webHidden/>
          </w:rPr>
          <w:fldChar w:fldCharType="begin"/>
        </w:r>
        <w:r w:rsidR="00DF6F5C">
          <w:rPr>
            <w:noProof/>
            <w:webHidden/>
          </w:rPr>
          <w:instrText xml:space="preserve"> PAGEREF _Toc6119050 \h </w:instrText>
        </w:r>
        <w:r w:rsidR="00DF6F5C">
          <w:rPr>
            <w:noProof/>
            <w:webHidden/>
          </w:rPr>
        </w:r>
        <w:r w:rsidR="00DF6F5C">
          <w:rPr>
            <w:noProof/>
            <w:webHidden/>
          </w:rPr>
          <w:fldChar w:fldCharType="separate"/>
        </w:r>
        <w:r w:rsidR="00DF6F5C">
          <w:rPr>
            <w:noProof/>
            <w:webHidden/>
          </w:rPr>
          <w:t>114</w:t>
        </w:r>
        <w:r w:rsidR="00DF6F5C">
          <w:rPr>
            <w:noProof/>
            <w:webHidden/>
          </w:rPr>
          <w:fldChar w:fldCharType="end"/>
        </w:r>
      </w:hyperlink>
    </w:p>
    <w:p w14:paraId="37B2DA03" w14:textId="2C13F86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1" w:history="1">
        <w:r w:rsidR="00DF6F5C" w:rsidRPr="00E6799A">
          <w:rPr>
            <w:rStyle w:val="Hyperlink"/>
            <w:noProof/>
          </w:rPr>
          <w:t>3.28.3 Binary regions</w:t>
        </w:r>
        <w:r w:rsidR="00DF6F5C">
          <w:rPr>
            <w:noProof/>
            <w:webHidden/>
          </w:rPr>
          <w:tab/>
        </w:r>
        <w:r w:rsidR="00DF6F5C">
          <w:rPr>
            <w:noProof/>
            <w:webHidden/>
          </w:rPr>
          <w:fldChar w:fldCharType="begin"/>
        </w:r>
        <w:r w:rsidR="00DF6F5C">
          <w:rPr>
            <w:noProof/>
            <w:webHidden/>
          </w:rPr>
          <w:instrText xml:space="preserve"> PAGEREF _Toc6119051 \h </w:instrText>
        </w:r>
        <w:r w:rsidR="00DF6F5C">
          <w:rPr>
            <w:noProof/>
            <w:webHidden/>
          </w:rPr>
        </w:r>
        <w:r w:rsidR="00DF6F5C">
          <w:rPr>
            <w:noProof/>
            <w:webHidden/>
          </w:rPr>
          <w:fldChar w:fldCharType="separate"/>
        </w:r>
        <w:r w:rsidR="00DF6F5C">
          <w:rPr>
            <w:noProof/>
            <w:webHidden/>
          </w:rPr>
          <w:t>117</w:t>
        </w:r>
        <w:r w:rsidR="00DF6F5C">
          <w:rPr>
            <w:noProof/>
            <w:webHidden/>
          </w:rPr>
          <w:fldChar w:fldCharType="end"/>
        </w:r>
      </w:hyperlink>
    </w:p>
    <w:p w14:paraId="636279FB" w14:textId="3933FE4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2" w:history="1">
        <w:r w:rsidR="00DF6F5C" w:rsidRPr="00E6799A">
          <w:rPr>
            <w:rStyle w:val="Hyperlink"/>
            <w:noProof/>
          </w:rPr>
          <w:t>3.28.4 Independence of text and binary regions</w:t>
        </w:r>
        <w:r w:rsidR="00DF6F5C">
          <w:rPr>
            <w:noProof/>
            <w:webHidden/>
          </w:rPr>
          <w:tab/>
        </w:r>
        <w:r w:rsidR="00DF6F5C">
          <w:rPr>
            <w:noProof/>
            <w:webHidden/>
          </w:rPr>
          <w:fldChar w:fldCharType="begin"/>
        </w:r>
        <w:r w:rsidR="00DF6F5C">
          <w:rPr>
            <w:noProof/>
            <w:webHidden/>
          </w:rPr>
          <w:instrText xml:space="preserve"> PAGEREF _Toc6119052 \h </w:instrText>
        </w:r>
        <w:r w:rsidR="00DF6F5C">
          <w:rPr>
            <w:noProof/>
            <w:webHidden/>
          </w:rPr>
        </w:r>
        <w:r w:rsidR="00DF6F5C">
          <w:rPr>
            <w:noProof/>
            <w:webHidden/>
          </w:rPr>
          <w:fldChar w:fldCharType="separate"/>
        </w:r>
        <w:r w:rsidR="00DF6F5C">
          <w:rPr>
            <w:noProof/>
            <w:webHidden/>
          </w:rPr>
          <w:t>117</w:t>
        </w:r>
        <w:r w:rsidR="00DF6F5C">
          <w:rPr>
            <w:noProof/>
            <w:webHidden/>
          </w:rPr>
          <w:fldChar w:fldCharType="end"/>
        </w:r>
      </w:hyperlink>
    </w:p>
    <w:p w14:paraId="53EE8AAB" w14:textId="142313C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3" w:history="1">
        <w:r w:rsidR="00DF6F5C" w:rsidRPr="00E6799A">
          <w:rPr>
            <w:rStyle w:val="Hyperlink"/>
            <w:noProof/>
          </w:rPr>
          <w:t>3.28.5 startLine property</w:t>
        </w:r>
        <w:r w:rsidR="00DF6F5C">
          <w:rPr>
            <w:noProof/>
            <w:webHidden/>
          </w:rPr>
          <w:tab/>
        </w:r>
        <w:r w:rsidR="00DF6F5C">
          <w:rPr>
            <w:noProof/>
            <w:webHidden/>
          </w:rPr>
          <w:fldChar w:fldCharType="begin"/>
        </w:r>
        <w:r w:rsidR="00DF6F5C">
          <w:rPr>
            <w:noProof/>
            <w:webHidden/>
          </w:rPr>
          <w:instrText xml:space="preserve"> PAGEREF _Toc6119053 \h </w:instrText>
        </w:r>
        <w:r w:rsidR="00DF6F5C">
          <w:rPr>
            <w:noProof/>
            <w:webHidden/>
          </w:rPr>
        </w:r>
        <w:r w:rsidR="00DF6F5C">
          <w:rPr>
            <w:noProof/>
            <w:webHidden/>
          </w:rPr>
          <w:fldChar w:fldCharType="separate"/>
        </w:r>
        <w:r w:rsidR="00DF6F5C">
          <w:rPr>
            <w:noProof/>
            <w:webHidden/>
          </w:rPr>
          <w:t>117</w:t>
        </w:r>
        <w:r w:rsidR="00DF6F5C">
          <w:rPr>
            <w:noProof/>
            <w:webHidden/>
          </w:rPr>
          <w:fldChar w:fldCharType="end"/>
        </w:r>
      </w:hyperlink>
    </w:p>
    <w:p w14:paraId="014A9EF6" w14:textId="7F416D6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4" w:history="1">
        <w:r w:rsidR="00DF6F5C" w:rsidRPr="00E6799A">
          <w:rPr>
            <w:rStyle w:val="Hyperlink"/>
            <w:noProof/>
          </w:rPr>
          <w:t>3.28.6 startColumn property</w:t>
        </w:r>
        <w:r w:rsidR="00DF6F5C">
          <w:rPr>
            <w:noProof/>
            <w:webHidden/>
          </w:rPr>
          <w:tab/>
        </w:r>
        <w:r w:rsidR="00DF6F5C">
          <w:rPr>
            <w:noProof/>
            <w:webHidden/>
          </w:rPr>
          <w:fldChar w:fldCharType="begin"/>
        </w:r>
        <w:r w:rsidR="00DF6F5C">
          <w:rPr>
            <w:noProof/>
            <w:webHidden/>
          </w:rPr>
          <w:instrText xml:space="preserve"> PAGEREF _Toc6119054 \h </w:instrText>
        </w:r>
        <w:r w:rsidR="00DF6F5C">
          <w:rPr>
            <w:noProof/>
            <w:webHidden/>
          </w:rPr>
        </w:r>
        <w:r w:rsidR="00DF6F5C">
          <w:rPr>
            <w:noProof/>
            <w:webHidden/>
          </w:rPr>
          <w:fldChar w:fldCharType="separate"/>
        </w:r>
        <w:r w:rsidR="00DF6F5C">
          <w:rPr>
            <w:noProof/>
            <w:webHidden/>
          </w:rPr>
          <w:t>117</w:t>
        </w:r>
        <w:r w:rsidR="00DF6F5C">
          <w:rPr>
            <w:noProof/>
            <w:webHidden/>
          </w:rPr>
          <w:fldChar w:fldCharType="end"/>
        </w:r>
      </w:hyperlink>
    </w:p>
    <w:p w14:paraId="26C0F8DE" w14:textId="4100049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5" w:history="1">
        <w:r w:rsidR="00DF6F5C" w:rsidRPr="00E6799A">
          <w:rPr>
            <w:rStyle w:val="Hyperlink"/>
            <w:noProof/>
          </w:rPr>
          <w:t>3.28.7 endLine property</w:t>
        </w:r>
        <w:r w:rsidR="00DF6F5C">
          <w:rPr>
            <w:noProof/>
            <w:webHidden/>
          </w:rPr>
          <w:tab/>
        </w:r>
        <w:r w:rsidR="00DF6F5C">
          <w:rPr>
            <w:noProof/>
            <w:webHidden/>
          </w:rPr>
          <w:fldChar w:fldCharType="begin"/>
        </w:r>
        <w:r w:rsidR="00DF6F5C">
          <w:rPr>
            <w:noProof/>
            <w:webHidden/>
          </w:rPr>
          <w:instrText xml:space="preserve"> PAGEREF _Toc6119055 \h </w:instrText>
        </w:r>
        <w:r w:rsidR="00DF6F5C">
          <w:rPr>
            <w:noProof/>
            <w:webHidden/>
          </w:rPr>
        </w:r>
        <w:r w:rsidR="00DF6F5C">
          <w:rPr>
            <w:noProof/>
            <w:webHidden/>
          </w:rPr>
          <w:fldChar w:fldCharType="separate"/>
        </w:r>
        <w:r w:rsidR="00DF6F5C">
          <w:rPr>
            <w:noProof/>
            <w:webHidden/>
          </w:rPr>
          <w:t>117</w:t>
        </w:r>
        <w:r w:rsidR="00DF6F5C">
          <w:rPr>
            <w:noProof/>
            <w:webHidden/>
          </w:rPr>
          <w:fldChar w:fldCharType="end"/>
        </w:r>
      </w:hyperlink>
    </w:p>
    <w:p w14:paraId="54182AA6" w14:textId="6355934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6" w:history="1">
        <w:r w:rsidR="00DF6F5C" w:rsidRPr="00E6799A">
          <w:rPr>
            <w:rStyle w:val="Hyperlink"/>
            <w:noProof/>
          </w:rPr>
          <w:t>3.28.8 endColumn property</w:t>
        </w:r>
        <w:r w:rsidR="00DF6F5C">
          <w:rPr>
            <w:noProof/>
            <w:webHidden/>
          </w:rPr>
          <w:tab/>
        </w:r>
        <w:r w:rsidR="00DF6F5C">
          <w:rPr>
            <w:noProof/>
            <w:webHidden/>
          </w:rPr>
          <w:fldChar w:fldCharType="begin"/>
        </w:r>
        <w:r w:rsidR="00DF6F5C">
          <w:rPr>
            <w:noProof/>
            <w:webHidden/>
          </w:rPr>
          <w:instrText xml:space="preserve"> PAGEREF _Toc6119056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3E290B04" w14:textId="311AED0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7" w:history="1">
        <w:r w:rsidR="00DF6F5C" w:rsidRPr="00E6799A">
          <w:rPr>
            <w:rStyle w:val="Hyperlink"/>
            <w:noProof/>
          </w:rPr>
          <w:t>3.28.9 charOffset property</w:t>
        </w:r>
        <w:r w:rsidR="00DF6F5C">
          <w:rPr>
            <w:noProof/>
            <w:webHidden/>
          </w:rPr>
          <w:tab/>
        </w:r>
        <w:r w:rsidR="00DF6F5C">
          <w:rPr>
            <w:noProof/>
            <w:webHidden/>
          </w:rPr>
          <w:fldChar w:fldCharType="begin"/>
        </w:r>
        <w:r w:rsidR="00DF6F5C">
          <w:rPr>
            <w:noProof/>
            <w:webHidden/>
          </w:rPr>
          <w:instrText xml:space="preserve"> PAGEREF _Toc6119057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47987F68" w14:textId="337AA09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8" w:history="1">
        <w:r w:rsidR="00DF6F5C" w:rsidRPr="00E6799A">
          <w:rPr>
            <w:rStyle w:val="Hyperlink"/>
            <w:noProof/>
          </w:rPr>
          <w:t>3.28.10 charLength property</w:t>
        </w:r>
        <w:r w:rsidR="00DF6F5C">
          <w:rPr>
            <w:noProof/>
            <w:webHidden/>
          </w:rPr>
          <w:tab/>
        </w:r>
        <w:r w:rsidR="00DF6F5C">
          <w:rPr>
            <w:noProof/>
            <w:webHidden/>
          </w:rPr>
          <w:fldChar w:fldCharType="begin"/>
        </w:r>
        <w:r w:rsidR="00DF6F5C">
          <w:rPr>
            <w:noProof/>
            <w:webHidden/>
          </w:rPr>
          <w:instrText xml:space="preserve"> PAGEREF _Toc6119058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405C8249" w14:textId="3CDF41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59" w:history="1">
        <w:r w:rsidR="00DF6F5C" w:rsidRPr="00E6799A">
          <w:rPr>
            <w:rStyle w:val="Hyperlink"/>
            <w:noProof/>
          </w:rPr>
          <w:t>3.28.11 byteOffset property</w:t>
        </w:r>
        <w:r w:rsidR="00DF6F5C">
          <w:rPr>
            <w:noProof/>
            <w:webHidden/>
          </w:rPr>
          <w:tab/>
        </w:r>
        <w:r w:rsidR="00DF6F5C">
          <w:rPr>
            <w:noProof/>
            <w:webHidden/>
          </w:rPr>
          <w:fldChar w:fldCharType="begin"/>
        </w:r>
        <w:r w:rsidR="00DF6F5C">
          <w:rPr>
            <w:noProof/>
            <w:webHidden/>
          </w:rPr>
          <w:instrText xml:space="preserve"> PAGEREF _Toc6119059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37FF0BA1" w14:textId="111FBA7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0" w:history="1">
        <w:r w:rsidR="00DF6F5C" w:rsidRPr="00E6799A">
          <w:rPr>
            <w:rStyle w:val="Hyperlink"/>
            <w:noProof/>
          </w:rPr>
          <w:t>3.28.12 byteLength property</w:t>
        </w:r>
        <w:r w:rsidR="00DF6F5C">
          <w:rPr>
            <w:noProof/>
            <w:webHidden/>
          </w:rPr>
          <w:tab/>
        </w:r>
        <w:r w:rsidR="00DF6F5C">
          <w:rPr>
            <w:noProof/>
            <w:webHidden/>
          </w:rPr>
          <w:fldChar w:fldCharType="begin"/>
        </w:r>
        <w:r w:rsidR="00DF6F5C">
          <w:rPr>
            <w:noProof/>
            <w:webHidden/>
          </w:rPr>
          <w:instrText xml:space="preserve"> PAGEREF _Toc6119060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4E6DE28C" w14:textId="3F2824E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1" w:history="1">
        <w:r w:rsidR="00DF6F5C" w:rsidRPr="00E6799A">
          <w:rPr>
            <w:rStyle w:val="Hyperlink"/>
            <w:noProof/>
          </w:rPr>
          <w:t>3.28.13 snippet property</w:t>
        </w:r>
        <w:r w:rsidR="00DF6F5C">
          <w:rPr>
            <w:noProof/>
            <w:webHidden/>
          </w:rPr>
          <w:tab/>
        </w:r>
        <w:r w:rsidR="00DF6F5C">
          <w:rPr>
            <w:noProof/>
            <w:webHidden/>
          </w:rPr>
          <w:fldChar w:fldCharType="begin"/>
        </w:r>
        <w:r w:rsidR="00DF6F5C">
          <w:rPr>
            <w:noProof/>
            <w:webHidden/>
          </w:rPr>
          <w:instrText xml:space="preserve"> PAGEREF _Toc6119061 \h </w:instrText>
        </w:r>
        <w:r w:rsidR="00DF6F5C">
          <w:rPr>
            <w:noProof/>
            <w:webHidden/>
          </w:rPr>
        </w:r>
        <w:r w:rsidR="00DF6F5C">
          <w:rPr>
            <w:noProof/>
            <w:webHidden/>
          </w:rPr>
          <w:fldChar w:fldCharType="separate"/>
        </w:r>
        <w:r w:rsidR="00DF6F5C">
          <w:rPr>
            <w:noProof/>
            <w:webHidden/>
          </w:rPr>
          <w:t>118</w:t>
        </w:r>
        <w:r w:rsidR="00DF6F5C">
          <w:rPr>
            <w:noProof/>
            <w:webHidden/>
          </w:rPr>
          <w:fldChar w:fldCharType="end"/>
        </w:r>
      </w:hyperlink>
    </w:p>
    <w:p w14:paraId="68990480" w14:textId="7CABFD2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2" w:history="1">
        <w:r w:rsidR="00DF6F5C" w:rsidRPr="00E6799A">
          <w:rPr>
            <w:rStyle w:val="Hyperlink"/>
            <w:noProof/>
          </w:rPr>
          <w:t>3.28.14 message property</w:t>
        </w:r>
        <w:r w:rsidR="00DF6F5C">
          <w:rPr>
            <w:noProof/>
            <w:webHidden/>
          </w:rPr>
          <w:tab/>
        </w:r>
        <w:r w:rsidR="00DF6F5C">
          <w:rPr>
            <w:noProof/>
            <w:webHidden/>
          </w:rPr>
          <w:fldChar w:fldCharType="begin"/>
        </w:r>
        <w:r w:rsidR="00DF6F5C">
          <w:rPr>
            <w:noProof/>
            <w:webHidden/>
          </w:rPr>
          <w:instrText xml:space="preserve"> PAGEREF _Toc6119062 \h </w:instrText>
        </w:r>
        <w:r w:rsidR="00DF6F5C">
          <w:rPr>
            <w:noProof/>
            <w:webHidden/>
          </w:rPr>
        </w:r>
        <w:r w:rsidR="00DF6F5C">
          <w:rPr>
            <w:noProof/>
            <w:webHidden/>
          </w:rPr>
          <w:fldChar w:fldCharType="separate"/>
        </w:r>
        <w:r w:rsidR="00DF6F5C">
          <w:rPr>
            <w:noProof/>
            <w:webHidden/>
          </w:rPr>
          <w:t>119</w:t>
        </w:r>
        <w:r w:rsidR="00DF6F5C">
          <w:rPr>
            <w:noProof/>
            <w:webHidden/>
          </w:rPr>
          <w:fldChar w:fldCharType="end"/>
        </w:r>
      </w:hyperlink>
    </w:p>
    <w:p w14:paraId="514E9511" w14:textId="106BE3F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3" w:history="1">
        <w:r w:rsidR="00DF6F5C" w:rsidRPr="00E6799A">
          <w:rPr>
            <w:rStyle w:val="Hyperlink"/>
            <w:noProof/>
          </w:rPr>
          <w:t>3.28.15 sourceLanguage property</w:t>
        </w:r>
        <w:r w:rsidR="00DF6F5C">
          <w:rPr>
            <w:noProof/>
            <w:webHidden/>
          </w:rPr>
          <w:tab/>
        </w:r>
        <w:r w:rsidR="00DF6F5C">
          <w:rPr>
            <w:noProof/>
            <w:webHidden/>
          </w:rPr>
          <w:fldChar w:fldCharType="begin"/>
        </w:r>
        <w:r w:rsidR="00DF6F5C">
          <w:rPr>
            <w:noProof/>
            <w:webHidden/>
          </w:rPr>
          <w:instrText xml:space="preserve"> PAGEREF _Toc6119063 \h </w:instrText>
        </w:r>
        <w:r w:rsidR="00DF6F5C">
          <w:rPr>
            <w:noProof/>
            <w:webHidden/>
          </w:rPr>
        </w:r>
        <w:r w:rsidR="00DF6F5C">
          <w:rPr>
            <w:noProof/>
            <w:webHidden/>
          </w:rPr>
          <w:fldChar w:fldCharType="separate"/>
        </w:r>
        <w:r w:rsidR="00DF6F5C">
          <w:rPr>
            <w:noProof/>
            <w:webHidden/>
          </w:rPr>
          <w:t>119</w:t>
        </w:r>
        <w:r w:rsidR="00DF6F5C">
          <w:rPr>
            <w:noProof/>
            <w:webHidden/>
          </w:rPr>
          <w:fldChar w:fldCharType="end"/>
        </w:r>
      </w:hyperlink>
    </w:p>
    <w:p w14:paraId="4EB97C99" w14:textId="01CA73EF"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64" w:history="1">
        <w:r w:rsidR="00DF6F5C" w:rsidRPr="00E6799A">
          <w:rPr>
            <w:rStyle w:val="Hyperlink"/>
            <w:noProof/>
          </w:rPr>
          <w:t>3.29 rectangle object</w:t>
        </w:r>
        <w:r w:rsidR="00DF6F5C">
          <w:rPr>
            <w:noProof/>
            <w:webHidden/>
          </w:rPr>
          <w:tab/>
        </w:r>
        <w:r w:rsidR="00DF6F5C">
          <w:rPr>
            <w:noProof/>
            <w:webHidden/>
          </w:rPr>
          <w:fldChar w:fldCharType="begin"/>
        </w:r>
        <w:r w:rsidR="00DF6F5C">
          <w:rPr>
            <w:noProof/>
            <w:webHidden/>
          </w:rPr>
          <w:instrText xml:space="preserve"> PAGEREF _Toc6119064 \h </w:instrText>
        </w:r>
        <w:r w:rsidR="00DF6F5C">
          <w:rPr>
            <w:noProof/>
            <w:webHidden/>
          </w:rPr>
        </w:r>
        <w:r w:rsidR="00DF6F5C">
          <w:rPr>
            <w:noProof/>
            <w:webHidden/>
          </w:rPr>
          <w:fldChar w:fldCharType="separate"/>
        </w:r>
        <w:r w:rsidR="00DF6F5C">
          <w:rPr>
            <w:noProof/>
            <w:webHidden/>
          </w:rPr>
          <w:t>119</w:t>
        </w:r>
        <w:r w:rsidR="00DF6F5C">
          <w:rPr>
            <w:noProof/>
            <w:webHidden/>
          </w:rPr>
          <w:fldChar w:fldCharType="end"/>
        </w:r>
      </w:hyperlink>
    </w:p>
    <w:p w14:paraId="3CEDE81A" w14:textId="4055F52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5" w:history="1">
        <w:r w:rsidR="00DF6F5C" w:rsidRPr="00E6799A">
          <w:rPr>
            <w:rStyle w:val="Hyperlink"/>
            <w:noProof/>
          </w:rPr>
          <w:t>3.29.1 General</w:t>
        </w:r>
        <w:r w:rsidR="00DF6F5C">
          <w:rPr>
            <w:noProof/>
            <w:webHidden/>
          </w:rPr>
          <w:tab/>
        </w:r>
        <w:r w:rsidR="00DF6F5C">
          <w:rPr>
            <w:noProof/>
            <w:webHidden/>
          </w:rPr>
          <w:fldChar w:fldCharType="begin"/>
        </w:r>
        <w:r w:rsidR="00DF6F5C">
          <w:rPr>
            <w:noProof/>
            <w:webHidden/>
          </w:rPr>
          <w:instrText xml:space="preserve"> PAGEREF _Toc6119065 \h </w:instrText>
        </w:r>
        <w:r w:rsidR="00DF6F5C">
          <w:rPr>
            <w:noProof/>
            <w:webHidden/>
          </w:rPr>
        </w:r>
        <w:r w:rsidR="00DF6F5C">
          <w:rPr>
            <w:noProof/>
            <w:webHidden/>
          </w:rPr>
          <w:fldChar w:fldCharType="separate"/>
        </w:r>
        <w:r w:rsidR="00DF6F5C">
          <w:rPr>
            <w:noProof/>
            <w:webHidden/>
          </w:rPr>
          <w:t>119</w:t>
        </w:r>
        <w:r w:rsidR="00DF6F5C">
          <w:rPr>
            <w:noProof/>
            <w:webHidden/>
          </w:rPr>
          <w:fldChar w:fldCharType="end"/>
        </w:r>
      </w:hyperlink>
    </w:p>
    <w:p w14:paraId="0DEE0437" w14:textId="5332C3E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6" w:history="1">
        <w:r w:rsidR="00DF6F5C" w:rsidRPr="00E6799A">
          <w:rPr>
            <w:rStyle w:val="Hyperlink"/>
            <w:noProof/>
          </w:rPr>
          <w:t>3.29.2 top, left, bottom, and right properties</w:t>
        </w:r>
        <w:r w:rsidR="00DF6F5C">
          <w:rPr>
            <w:noProof/>
            <w:webHidden/>
          </w:rPr>
          <w:tab/>
        </w:r>
        <w:r w:rsidR="00DF6F5C">
          <w:rPr>
            <w:noProof/>
            <w:webHidden/>
          </w:rPr>
          <w:fldChar w:fldCharType="begin"/>
        </w:r>
        <w:r w:rsidR="00DF6F5C">
          <w:rPr>
            <w:noProof/>
            <w:webHidden/>
          </w:rPr>
          <w:instrText xml:space="preserve"> PAGEREF _Toc6119066 \h </w:instrText>
        </w:r>
        <w:r w:rsidR="00DF6F5C">
          <w:rPr>
            <w:noProof/>
            <w:webHidden/>
          </w:rPr>
        </w:r>
        <w:r w:rsidR="00DF6F5C">
          <w:rPr>
            <w:noProof/>
            <w:webHidden/>
          </w:rPr>
          <w:fldChar w:fldCharType="separate"/>
        </w:r>
        <w:r w:rsidR="00DF6F5C">
          <w:rPr>
            <w:noProof/>
            <w:webHidden/>
          </w:rPr>
          <w:t>119</w:t>
        </w:r>
        <w:r w:rsidR="00DF6F5C">
          <w:rPr>
            <w:noProof/>
            <w:webHidden/>
          </w:rPr>
          <w:fldChar w:fldCharType="end"/>
        </w:r>
      </w:hyperlink>
    </w:p>
    <w:p w14:paraId="7F24727D" w14:textId="222E6F4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7" w:history="1">
        <w:r w:rsidR="00DF6F5C" w:rsidRPr="00E6799A">
          <w:rPr>
            <w:rStyle w:val="Hyperlink"/>
            <w:noProof/>
          </w:rPr>
          <w:t>3.29.3 message property</w:t>
        </w:r>
        <w:r w:rsidR="00DF6F5C">
          <w:rPr>
            <w:noProof/>
            <w:webHidden/>
          </w:rPr>
          <w:tab/>
        </w:r>
        <w:r w:rsidR="00DF6F5C">
          <w:rPr>
            <w:noProof/>
            <w:webHidden/>
          </w:rPr>
          <w:fldChar w:fldCharType="begin"/>
        </w:r>
        <w:r w:rsidR="00DF6F5C">
          <w:rPr>
            <w:noProof/>
            <w:webHidden/>
          </w:rPr>
          <w:instrText xml:space="preserve"> PAGEREF _Toc6119067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344934AD" w14:textId="0CCFE042"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68" w:history="1">
        <w:r w:rsidR="00DF6F5C" w:rsidRPr="00E6799A">
          <w:rPr>
            <w:rStyle w:val="Hyperlink"/>
            <w:noProof/>
          </w:rPr>
          <w:t>3.30 address object</w:t>
        </w:r>
        <w:r w:rsidR="00DF6F5C">
          <w:rPr>
            <w:noProof/>
            <w:webHidden/>
          </w:rPr>
          <w:tab/>
        </w:r>
        <w:r w:rsidR="00DF6F5C">
          <w:rPr>
            <w:noProof/>
            <w:webHidden/>
          </w:rPr>
          <w:fldChar w:fldCharType="begin"/>
        </w:r>
        <w:r w:rsidR="00DF6F5C">
          <w:rPr>
            <w:noProof/>
            <w:webHidden/>
          </w:rPr>
          <w:instrText xml:space="preserve"> PAGEREF _Toc6119068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77768FB6" w14:textId="38FF012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69" w:history="1">
        <w:r w:rsidR="00DF6F5C" w:rsidRPr="00E6799A">
          <w:rPr>
            <w:rStyle w:val="Hyperlink"/>
            <w:noProof/>
          </w:rPr>
          <w:t>3.30.1 baseAddress property</w:t>
        </w:r>
        <w:r w:rsidR="00DF6F5C">
          <w:rPr>
            <w:noProof/>
            <w:webHidden/>
          </w:rPr>
          <w:tab/>
        </w:r>
        <w:r w:rsidR="00DF6F5C">
          <w:rPr>
            <w:noProof/>
            <w:webHidden/>
          </w:rPr>
          <w:fldChar w:fldCharType="begin"/>
        </w:r>
        <w:r w:rsidR="00DF6F5C">
          <w:rPr>
            <w:noProof/>
            <w:webHidden/>
          </w:rPr>
          <w:instrText xml:space="preserve"> PAGEREF _Toc6119069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1A74222B" w14:textId="4EE2A80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0" w:history="1">
        <w:r w:rsidR="00DF6F5C" w:rsidRPr="00E6799A">
          <w:rPr>
            <w:rStyle w:val="Hyperlink"/>
            <w:noProof/>
          </w:rPr>
          <w:t>3.30.2 offset property</w:t>
        </w:r>
        <w:r w:rsidR="00DF6F5C">
          <w:rPr>
            <w:noProof/>
            <w:webHidden/>
          </w:rPr>
          <w:tab/>
        </w:r>
        <w:r w:rsidR="00DF6F5C">
          <w:rPr>
            <w:noProof/>
            <w:webHidden/>
          </w:rPr>
          <w:fldChar w:fldCharType="begin"/>
        </w:r>
        <w:r w:rsidR="00DF6F5C">
          <w:rPr>
            <w:noProof/>
            <w:webHidden/>
          </w:rPr>
          <w:instrText xml:space="preserve"> PAGEREF _Toc6119070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744F9892" w14:textId="53101DF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1" w:history="1">
        <w:r w:rsidR="00DF6F5C" w:rsidRPr="00E6799A">
          <w:rPr>
            <w:rStyle w:val="Hyperlink"/>
            <w:noProof/>
          </w:rPr>
          <w:t>3.30.3 fullyQualifiedName property</w:t>
        </w:r>
        <w:r w:rsidR="00DF6F5C">
          <w:rPr>
            <w:noProof/>
            <w:webHidden/>
          </w:rPr>
          <w:tab/>
        </w:r>
        <w:r w:rsidR="00DF6F5C">
          <w:rPr>
            <w:noProof/>
            <w:webHidden/>
          </w:rPr>
          <w:fldChar w:fldCharType="begin"/>
        </w:r>
        <w:r w:rsidR="00DF6F5C">
          <w:rPr>
            <w:noProof/>
            <w:webHidden/>
          </w:rPr>
          <w:instrText xml:space="preserve"> PAGEREF _Toc6119071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2C9D07C9" w14:textId="50A1ADD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2" w:history="1">
        <w:r w:rsidR="00DF6F5C" w:rsidRPr="00E6799A">
          <w:rPr>
            <w:rStyle w:val="Hyperlink"/>
            <w:noProof/>
          </w:rPr>
          <w:t>3.30.4 name property</w:t>
        </w:r>
        <w:r w:rsidR="00DF6F5C">
          <w:rPr>
            <w:noProof/>
            <w:webHidden/>
          </w:rPr>
          <w:tab/>
        </w:r>
        <w:r w:rsidR="00DF6F5C">
          <w:rPr>
            <w:noProof/>
            <w:webHidden/>
          </w:rPr>
          <w:fldChar w:fldCharType="begin"/>
        </w:r>
        <w:r w:rsidR="00DF6F5C">
          <w:rPr>
            <w:noProof/>
            <w:webHidden/>
          </w:rPr>
          <w:instrText xml:space="preserve"> PAGEREF _Toc6119072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1F406F7B" w14:textId="39D5890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3" w:history="1">
        <w:r w:rsidR="00DF6F5C" w:rsidRPr="00E6799A">
          <w:rPr>
            <w:rStyle w:val="Hyperlink"/>
            <w:noProof/>
          </w:rPr>
          <w:t>3.30.5 kind property</w:t>
        </w:r>
        <w:r w:rsidR="00DF6F5C">
          <w:rPr>
            <w:noProof/>
            <w:webHidden/>
          </w:rPr>
          <w:tab/>
        </w:r>
        <w:r w:rsidR="00DF6F5C">
          <w:rPr>
            <w:noProof/>
            <w:webHidden/>
          </w:rPr>
          <w:fldChar w:fldCharType="begin"/>
        </w:r>
        <w:r w:rsidR="00DF6F5C">
          <w:rPr>
            <w:noProof/>
            <w:webHidden/>
          </w:rPr>
          <w:instrText xml:space="preserve"> PAGEREF _Toc6119073 \h </w:instrText>
        </w:r>
        <w:r w:rsidR="00DF6F5C">
          <w:rPr>
            <w:noProof/>
            <w:webHidden/>
          </w:rPr>
        </w:r>
        <w:r w:rsidR="00DF6F5C">
          <w:rPr>
            <w:noProof/>
            <w:webHidden/>
          </w:rPr>
          <w:fldChar w:fldCharType="separate"/>
        </w:r>
        <w:r w:rsidR="00DF6F5C">
          <w:rPr>
            <w:noProof/>
            <w:webHidden/>
          </w:rPr>
          <w:t>120</w:t>
        </w:r>
        <w:r w:rsidR="00DF6F5C">
          <w:rPr>
            <w:noProof/>
            <w:webHidden/>
          </w:rPr>
          <w:fldChar w:fldCharType="end"/>
        </w:r>
      </w:hyperlink>
    </w:p>
    <w:p w14:paraId="060183C6" w14:textId="4FB98E6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4" w:history="1">
        <w:r w:rsidR="00DF6F5C" w:rsidRPr="00E6799A">
          <w:rPr>
            <w:rStyle w:val="Hyperlink"/>
            <w:noProof/>
          </w:rPr>
          <w:t>3.30.6 index property</w:t>
        </w:r>
        <w:r w:rsidR="00DF6F5C">
          <w:rPr>
            <w:noProof/>
            <w:webHidden/>
          </w:rPr>
          <w:tab/>
        </w:r>
        <w:r w:rsidR="00DF6F5C">
          <w:rPr>
            <w:noProof/>
            <w:webHidden/>
          </w:rPr>
          <w:fldChar w:fldCharType="begin"/>
        </w:r>
        <w:r w:rsidR="00DF6F5C">
          <w:rPr>
            <w:noProof/>
            <w:webHidden/>
          </w:rPr>
          <w:instrText xml:space="preserve"> PAGEREF _Toc6119074 \h </w:instrText>
        </w:r>
        <w:r w:rsidR="00DF6F5C">
          <w:rPr>
            <w:noProof/>
            <w:webHidden/>
          </w:rPr>
        </w:r>
        <w:r w:rsidR="00DF6F5C">
          <w:rPr>
            <w:noProof/>
            <w:webHidden/>
          </w:rPr>
          <w:fldChar w:fldCharType="separate"/>
        </w:r>
        <w:r w:rsidR="00DF6F5C">
          <w:rPr>
            <w:noProof/>
            <w:webHidden/>
          </w:rPr>
          <w:t>121</w:t>
        </w:r>
        <w:r w:rsidR="00DF6F5C">
          <w:rPr>
            <w:noProof/>
            <w:webHidden/>
          </w:rPr>
          <w:fldChar w:fldCharType="end"/>
        </w:r>
      </w:hyperlink>
    </w:p>
    <w:p w14:paraId="0328FE5A" w14:textId="2F3482C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5" w:history="1">
        <w:r w:rsidR="00DF6F5C" w:rsidRPr="00E6799A">
          <w:rPr>
            <w:rStyle w:val="Hyperlink"/>
            <w:noProof/>
          </w:rPr>
          <w:t>3.30.7 parentIndex property</w:t>
        </w:r>
        <w:r w:rsidR="00DF6F5C">
          <w:rPr>
            <w:noProof/>
            <w:webHidden/>
          </w:rPr>
          <w:tab/>
        </w:r>
        <w:r w:rsidR="00DF6F5C">
          <w:rPr>
            <w:noProof/>
            <w:webHidden/>
          </w:rPr>
          <w:fldChar w:fldCharType="begin"/>
        </w:r>
        <w:r w:rsidR="00DF6F5C">
          <w:rPr>
            <w:noProof/>
            <w:webHidden/>
          </w:rPr>
          <w:instrText xml:space="preserve"> PAGEREF _Toc6119075 \h </w:instrText>
        </w:r>
        <w:r w:rsidR="00DF6F5C">
          <w:rPr>
            <w:noProof/>
            <w:webHidden/>
          </w:rPr>
        </w:r>
        <w:r w:rsidR="00DF6F5C">
          <w:rPr>
            <w:noProof/>
            <w:webHidden/>
          </w:rPr>
          <w:fldChar w:fldCharType="separate"/>
        </w:r>
        <w:r w:rsidR="00DF6F5C">
          <w:rPr>
            <w:noProof/>
            <w:webHidden/>
          </w:rPr>
          <w:t>121</w:t>
        </w:r>
        <w:r w:rsidR="00DF6F5C">
          <w:rPr>
            <w:noProof/>
            <w:webHidden/>
          </w:rPr>
          <w:fldChar w:fldCharType="end"/>
        </w:r>
      </w:hyperlink>
    </w:p>
    <w:p w14:paraId="56B277BE" w14:textId="3E51123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76" w:history="1">
        <w:r w:rsidR="00DF6F5C" w:rsidRPr="00E6799A">
          <w:rPr>
            <w:rStyle w:val="Hyperlink"/>
            <w:noProof/>
          </w:rPr>
          <w:t>3.31 logicalLocation object</w:t>
        </w:r>
        <w:r w:rsidR="00DF6F5C">
          <w:rPr>
            <w:noProof/>
            <w:webHidden/>
          </w:rPr>
          <w:tab/>
        </w:r>
        <w:r w:rsidR="00DF6F5C">
          <w:rPr>
            <w:noProof/>
            <w:webHidden/>
          </w:rPr>
          <w:fldChar w:fldCharType="begin"/>
        </w:r>
        <w:r w:rsidR="00DF6F5C">
          <w:rPr>
            <w:noProof/>
            <w:webHidden/>
          </w:rPr>
          <w:instrText xml:space="preserve"> PAGEREF _Toc6119076 \h </w:instrText>
        </w:r>
        <w:r w:rsidR="00DF6F5C">
          <w:rPr>
            <w:noProof/>
            <w:webHidden/>
          </w:rPr>
        </w:r>
        <w:r w:rsidR="00DF6F5C">
          <w:rPr>
            <w:noProof/>
            <w:webHidden/>
          </w:rPr>
          <w:fldChar w:fldCharType="separate"/>
        </w:r>
        <w:r w:rsidR="00DF6F5C">
          <w:rPr>
            <w:noProof/>
            <w:webHidden/>
          </w:rPr>
          <w:t>121</w:t>
        </w:r>
        <w:r w:rsidR="00DF6F5C">
          <w:rPr>
            <w:noProof/>
            <w:webHidden/>
          </w:rPr>
          <w:fldChar w:fldCharType="end"/>
        </w:r>
      </w:hyperlink>
    </w:p>
    <w:p w14:paraId="17A8A4F2" w14:textId="344B7E9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7" w:history="1">
        <w:r w:rsidR="00DF6F5C" w:rsidRPr="00E6799A">
          <w:rPr>
            <w:rStyle w:val="Hyperlink"/>
            <w:noProof/>
          </w:rPr>
          <w:t>3.31.1 General</w:t>
        </w:r>
        <w:r w:rsidR="00DF6F5C">
          <w:rPr>
            <w:noProof/>
            <w:webHidden/>
          </w:rPr>
          <w:tab/>
        </w:r>
        <w:r w:rsidR="00DF6F5C">
          <w:rPr>
            <w:noProof/>
            <w:webHidden/>
          </w:rPr>
          <w:fldChar w:fldCharType="begin"/>
        </w:r>
        <w:r w:rsidR="00DF6F5C">
          <w:rPr>
            <w:noProof/>
            <w:webHidden/>
          </w:rPr>
          <w:instrText xml:space="preserve"> PAGEREF _Toc6119077 \h </w:instrText>
        </w:r>
        <w:r w:rsidR="00DF6F5C">
          <w:rPr>
            <w:noProof/>
            <w:webHidden/>
          </w:rPr>
        </w:r>
        <w:r w:rsidR="00DF6F5C">
          <w:rPr>
            <w:noProof/>
            <w:webHidden/>
          </w:rPr>
          <w:fldChar w:fldCharType="separate"/>
        </w:r>
        <w:r w:rsidR="00DF6F5C">
          <w:rPr>
            <w:noProof/>
            <w:webHidden/>
          </w:rPr>
          <w:t>121</w:t>
        </w:r>
        <w:r w:rsidR="00DF6F5C">
          <w:rPr>
            <w:noProof/>
            <w:webHidden/>
          </w:rPr>
          <w:fldChar w:fldCharType="end"/>
        </w:r>
      </w:hyperlink>
    </w:p>
    <w:p w14:paraId="3BCC9821" w14:textId="0328DEE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8" w:history="1">
        <w:r w:rsidR="00DF6F5C" w:rsidRPr="00E6799A">
          <w:rPr>
            <w:rStyle w:val="Hyperlink"/>
            <w:noProof/>
          </w:rPr>
          <w:t>3.31.2 Constraints</w:t>
        </w:r>
        <w:r w:rsidR="00DF6F5C">
          <w:rPr>
            <w:noProof/>
            <w:webHidden/>
          </w:rPr>
          <w:tab/>
        </w:r>
        <w:r w:rsidR="00DF6F5C">
          <w:rPr>
            <w:noProof/>
            <w:webHidden/>
          </w:rPr>
          <w:fldChar w:fldCharType="begin"/>
        </w:r>
        <w:r w:rsidR="00DF6F5C">
          <w:rPr>
            <w:noProof/>
            <w:webHidden/>
          </w:rPr>
          <w:instrText xml:space="preserve"> PAGEREF _Toc6119078 \h </w:instrText>
        </w:r>
        <w:r w:rsidR="00DF6F5C">
          <w:rPr>
            <w:noProof/>
            <w:webHidden/>
          </w:rPr>
        </w:r>
        <w:r w:rsidR="00DF6F5C">
          <w:rPr>
            <w:noProof/>
            <w:webHidden/>
          </w:rPr>
          <w:fldChar w:fldCharType="separate"/>
        </w:r>
        <w:r w:rsidR="00DF6F5C">
          <w:rPr>
            <w:noProof/>
            <w:webHidden/>
          </w:rPr>
          <w:t>121</w:t>
        </w:r>
        <w:r w:rsidR="00DF6F5C">
          <w:rPr>
            <w:noProof/>
            <w:webHidden/>
          </w:rPr>
          <w:fldChar w:fldCharType="end"/>
        </w:r>
      </w:hyperlink>
    </w:p>
    <w:p w14:paraId="32F4F704" w14:textId="184E779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79" w:history="1">
        <w:r w:rsidR="00DF6F5C" w:rsidRPr="00E6799A">
          <w:rPr>
            <w:rStyle w:val="Hyperlink"/>
            <w:noProof/>
          </w:rPr>
          <w:t>3.31.3 Logical location naming rules</w:t>
        </w:r>
        <w:r w:rsidR="00DF6F5C">
          <w:rPr>
            <w:noProof/>
            <w:webHidden/>
          </w:rPr>
          <w:tab/>
        </w:r>
        <w:r w:rsidR="00DF6F5C">
          <w:rPr>
            <w:noProof/>
            <w:webHidden/>
          </w:rPr>
          <w:fldChar w:fldCharType="begin"/>
        </w:r>
        <w:r w:rsidR="00DF6F5C">
          <w:rPr>
            <w:noProof/>
            <w:webHidden/>
          </w:rPr>
          <w:instrText xml:space="preserve"> PAGEREF _Toc6119079 \h </w:instrText>
        </w:r>
        <w:r w:rsidR="00DF6F5C">
          <w:rPr>
            <w:noProof/>
            <w:webHidden/>
          </w:rPr>
        </w:r>
        <w:r w:rsidR="00DF6F5C">
          <w:rPr>
            <w:noProof/>
            <w:webHidden/>
          </w:rPr>
          <w:fldChar w:fldCharType="separate"/>
        </w:r>
        <w:r w:rsidR="00DF6F5C">
          <w:rPr>
            <w:noProof/>
            <w:webHidden/>
          </w:rPr>
          <w:t>122</w:t>
        </w:r>
        <w:r w:rsidR="00DF6F5C">
          <w:rPr>
            <w:noProof/>
            <w:webHidden/>
          </w:rPr>
          <w:fldChar w:fldCharType="end"/>
        </w:r>
      </w:hyperlink>
    </w:p>
    <w:p w14:paraId="7AB523CD" w14:textId="6CC6833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0" w:history="1">
        <w:r w:rsidR="00DF6F5C" w:rsidRPr="00E6799A">
          <w:rPr>
            <w:rStyle w:val="Hyperlink"/>
            <w:noProof/>
          </w:rPr>
          <w:t>3.31.4 name property</w:t>
        </w:r>
        <w:r w:rsidR="00DF6F5C">
          <w:rPr>
            <w:noProof/>
            <w:webHidden/>
          </w:rPr>
          <w:tab/>
        </w:r>
        <w:r w:rsidR="00DF6F5C">
          <w:rPr>
            <w:noProof/>
            <w:webHidden/>
          </w:rPr>
          <w:fldChar w:fldCharType="begin"/>
        </w:r>
        <w:r w:rsidR="00DF6F5C">
          <w:rPr>
            <w:noProof/>
            <w:webHidden/>
          </w:rPr>
          <w:instrText xml:space="preserve"> PAGEREF _Toc6119080 \h </w:instrText>
        </w:r>
        <w:r w:rsidR="00DF6F5C">
          <w:rPr>
            <w:noProof/>
            <w:webHidden/>
          </w:rPr>
        </w:r>
        <w:r w:rsidR="00DF6F5C">
          <w:rPr>
            <w:noProof/>
            <w:webHidden/>
          </w:rPr>
          <w:fldChar w:fldCharType="separate"/>
        </w:r>
        <w:r w:rsidR="00DF6F5C">
          <w:rPr>
            <w:noProof/>
            <w:webHidden/>
          </w:rPr>
          <w:t>122</w:t>
        </w:r>
        <w:r w:rsidR="00DF6F5C">
          <w:rPr>
            <w:noProof/>
            <w:webHidden/>
          </w:rPr>
          <w:fldChar w:fldCharType="end"/>
        </w:r>
      </w:hyperlink>
    </w:p>
    <w:p w14:paraId="122B5707" w14:textId="3559594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1" w:history="1">
        <w:r w:rsidR="00DF6F5C" w:rsidRPr="00E6799A">
          <w:rPr>
            <w:rStyle w:val="Hyperlink"/>
            <w:noProof/>
          </w:rPr>
          <w:t>3.31.5 index property</w:t>
        </w:r>
        <w:r w:rsidR="00DF6F5C">
          <w:rPr>
            <w:noProof/>
            <w:webHidden/>
          </w:rPr>
          <w:tab/>
        </w:r>
        <w:r w:rsidR="00DF6F5C">
          <w:rPr>
            <w:noProof/>
            <w:webHidden/>
          </w:rPr>
          <w:fldChar w:fldCharType="begin"/>
        </w:r>
        <w:r w:rsidR="00DF6F5C">
          <w:rPr>
            <w:noProof/>
            <w:webHidden/>
          </w:rPr>
          <w:instrText xml:space="preserve"> PAGEREF _Toc6119081 \h </w:instrText>
        </w:r>
        <w:r w:rsidR="00DF6F5C">
          <w:rPr>
            <w:noProof/>
            <w:webHidden/>
          </w:rPr>
        </w:r>
        <w:r w:rsidR="00DF6F5C">
          <w:rPr>
            <w:noProof/>
            <w:webHidden/>
          </w:rPr>
          <w:fldChar w:fldCharType="separate"/>
        </w:r>
        <w:r w:rsidR="00DF6F5C">
          <w:rPr>
            <w:noProof/>
            <w:webHidden/>
          </w:rPr>
          <w:t>123</w:t>
        </w:r>
        <w:r w:rsidR="00DF6F5C">
          <w:rPr>
            <w:noProof/>
            <w:webHidden/>
          </w:rPr>
          <w:fldChar w:fldCharType="end"/>
        </w:r>
      </w:hyperlink>
    </w:p>
    <w:p w14:paraId="23B65C38" w14:textId="60EF08C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2" w:history="1">
        <w:r w:rsidR="00DF6F5C" w:rsidRPr="00E6799A">
          <w:rPr>
            <w:rStyle w:val="Hyperlink"/>
            <w:noProof/>
          </w:rPr>
          <w:t>3.31.6 fullyQualifiedName property</w:t>
        </w:r>
        <w:r w:rsidR="00DF6F5C">
          <w:rPr>
            <w:noProof/>
            <w:webHidden/>
          </w:rPr>
          <w:tab/>
        </w:r>
        <w:r w:rsidR="00DF6F5C">
          <w:rPr>
            <w:noProof/>
            <w:webHidden/>
          </w:rPr>
          <w:fldChar w:fldCharType="begin"/>
        </w:r>
        <w:r w:rsidR="00DF6F5C">
          <w:rPr>
            <w:noProof/>
            <w:webHidden/>
          </w:rPr>
          <w:instrText xml:space="preserve"> PAGEREF _Toc6119082 \h </w:instrText>
        </w:r>
        <w:r w:rsidR="00DF6F5C">
          <w:rPr>
            <w:noProof/>
            <w:webHidden/>
          </w:rPr>
        </w:r>
        <w:r w:rsidR="00DF6F5C">
          <w:rPr>
            <w:noProof/>
            <w:webHidden/>
          </w:rPr>
          <w:fldChar w:fldCharType="separate"/>
        </w:r>
        <w:r w:rsidR="00DF6F5C">
          <w:rPr>
            <w:noProof/>
            <w:webHidden/>
          </w:rPr>
          <w:t>123</w:t>
        </w:r>
        <w:r w:rsidR="00DF6F5C">
          <w:rPr>
            <w:noProof/>
            <w:webHidden/>
          </w:rPr>
          <w:fldChar w:fldCharType="end"/>
        </w:r>
      </w:hyperlink>
    </w:p>
    <w:p w14:paraId="25FC9E6C" w14:textId="0900BD2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3" w:history="1">
        <w:r w:rsidR="00DF6F5C" w:rsidRPr="00E6799A">
          <w:rPr>
            <w:rStyle w:val="Hyperlink"/>
            <w:noProof/>
          </w:rPr>
          <w:t>3.31.7 decoratedName property</w:t>
        </w:r>
        <w:r w:rsidR="00DF6F5C">
          <w:rPr>
            <w:noProof/>
            <w:webHidden/>
          </w:rPr>
          <w:tab/>
        </w:r>
        <w:r w:rsidR="00DF6F5C">
          <w:rPr>
            <w:noProof/>
            <w:webHidden/>
          </w:rPr>
          <w:fldChar w:fldCharType="begin"/>
        </w:r>
        <w:r w:rsidR="00DF6F5C">
          <w:rPr>
            <w:noProof/>
            <w:webHidden/>
          </w:rPr>
          <w:instrText xml:space="preserve"> PAGEREF _Toc6119083 \h </w:instrText>
        </w:r>
        <w:r w:rsidR="00DF6F5C">
          <w:rPr>
            <w:noProof/>
            <w:webHidden/>
          </w:rPr>
        </w:r>
        <w:r w:rsidR="00DF6F5C">
          <w:rPr>
            <w:noProof/>
            <w:webHidden/>
          </w:rPr>
          <w:fldChar w:fldCharType="separate"/>
        </w:r>
        <w:r w:rsidR="00DF6F5C">
          <w:rPr>
            <w:noProof/>
            <w:webHidden/>
          </w:rPr>
          <w:t>124</w:t>
        </w:r>
        <w:r w:rsidR="00DF6F5C">
          <w:rPr>
            <w:noProof/>
            <w:webHidden/>
          </w:rPr>
          <w:fldChar w:fldCharType="end"/>
        </w:r>
      </w:hyperlink>
    </w:p>
    <w:p w14:paraId="6756530C" w14:textId="7AEC4D5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4" w:history="1">
        <w:r w:rsidR="00DF6F5C" w:rsidRPr="00E6799A">
          <w:rPr>
            <w:rStyle w:val="Hyperlink"/>
            <w:noProof/>
          </w:rPr>
          <w:t>3.31.8 kind property</w:t>
        </w:r>
        <w:r w:rsidR="00DF6F5C">
          <w:rPr>
            <w:noProof/>
            <w:webHidden/>
          </w:rPr>
          <w:tab/>
        </w:r>
        <w:r w:rsidR="00DF6F5C">
          <w:rPr>
            <w:noProof/>
            <w:webHidden/>
          </w:rPr>
          <w:fldChar w:fldCharType="begin"/>
        </w:r>
        <w:r w:rsidR="00DF6F5C">
          <w:rPr>
            <w:noProof/>
            <w:webHidden/>
          </w:rPr>
          <w:instrText xml:space="preserve"> PAGEREF _Toc6119084 \h </w:instrText>
        </w:r>
        <w:r w:rsidR="00DF6F5C">
          <w:rPr>
            <w:noProof/>
            <w:webHidden/>
          </w:rPr>
        </w:r>
        <w:r w:rsidR="00DF6F5C">
          <w:rPr>
            <w:noProof/>
            <w:webHidden/>
          </w:rPr>
          <w:fldChar w:fldCharType="separate"/>
        </w:r>
        <w:r w:rsidR="00DF6F5C">
          <w:rPr>
            <w:noProof/>
            <w:webHidden/>
          </w:rPr>
          <w:t>125</w:t>
        </w:r>
        <w:r w:rsidR="00DF6F5C">
          <w:rPr>
            <w:noProof/>
            <w:webHidden/>
          </w:rPr>
          <w:fldChar w:fldCharType="end"/>
        </w:r>
      </w:hyperlink>
    </w:p>
    <w:p w14:paraId="75BCEDF0" w14:textId="193FACF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5" w:history="1">
        <w:r w:rsidR="00DF6F5C" w:rsidRPr="00E6799A">
          <w:rPr>
            <w:rStyle w:val="Hyperlink"/>
            <w:noProof/>
          </w:rPr>
          <w:t>3.31.9 parentIndex property</w:t>
        </w:r>
        <w:r w:rsidR="00DF6F5C">
          <w:rPr>
            <w:noProof/>
            <w:webHidden/>
          </w:rPr>
          <w:tab/>
        </w:r>
        <w:r w:rsidR="00DF6F5C">
          <w:rPr>
            <w:noProof/>
            <w:webHidden/>
          </w:rPr>
          <w:fldChar w:fldCharType="begin"/>
        </w:r>
        <w:r w:rsidR="00DF6F5C">
          <w:rPr>
            <w:noProof/>
            <w:webHidden/>
          </w:rPr>
          <w:instrText xml:space="preserve"> PAGEREF _Toc6119085 \h </w:instrText>
        </w:r>
        <w:r w:rsidR="00DF6F5C">
          <w:rPr>
            <w:noProof/>
            <w:webHidden/>
          </w:rPr>
        </w:r>
        <w:r w:rsidR="00DF6F5C">
          <w:rPr>
            <w:noProof/>
            <w:webHidden/>
          </w:rPr>
          <w:fldChar w:fldCharType="separate"/>
        </w:r>
        <w:r w:rsidR="00DF6F5C">
          <w:rPr>
            <w:noProof/>
            <w:webHidden/>
          </w:rPr>
          <w:t>127</w:t>
        </w:r>
        <w:r w:rsidR="00DF6F5C">
          <w:rPr>
            <w:noProof/>
            <w:webHidden/>
          </w:rPr>
          <w:fldChar w:fldCharType="end"/>
        </w:r>
      </w:hyperlink>
    </w:p>
    <w:p w14:paraId="6C0116AE" w14:textId="789F9CF2"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86" w:history="1">
        <w:r w:rsidR="00DF6F5C" w:rsidRPr="00E6799A">
          <w:rPr>
            <w:rStyle w:val="Hyperlink"/>
            <w:noProof/>
          </w:rPr>
          <w:t>3.32 suppression object</w:t>
        </w:r>
        <w:r w:rsidR="00DF6F5C">
          <w:rPr>
            <w:noProof/>
            <w:webHidden/>
          </w:rPr>
          <w:tab/>
        </w:r>
        <w:r w:rsidR="00DF6F5C">
          <w:rPr>
            <w:noProof/>
            <w:webHidden/>
          </w:rPr>
          <w:fldChar w:fldCharType="begin"/>
        </w:r>
        <w:r w:rsidR="00DF6F5C">
          <w:rPr>
            <w:noProof/>
            <w:webHidden/>
          </w:rPr>
          <w:instrText xml:space="preserve"> PAGEREF _Toc6119086 \h </w:instrText>
        </w:r>
        <w:r w:rsidR="00DF6F5C">
          <w:rPr>
            <w:noProof/>
            <w:webHidden/>
          </w:rPr>
        </w:r>
        <w:r w:rsidR="00DF6F5C">
          <w:rPr>
            <w:noProof/>
            <w:webHidden/>
          </w:rPr>
          <w:fldChar w:fldCharType="separate"/>
        </w:r>
        <w:r w:rsidR="00DF6F5C">
          <w:rPr>
            <w:noProof/>
            <w:webHidden/>
          </w:rPr>
          <w:t>128</w:t>
        </w:r>
        <w:r w:rsidR="00DF6F5C">
          <w:rPr>
            <w:noProof/>
            <w:webHidden/>
          </w:rPr>
          <w:fldChar w:fldCharType="end"/>
        </w:r>
      </w:hyperlink>
    </w:p>
    <w:p w14:paraId="00D01337" w14:textId="50EC878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7" w:history="1">
        <w:r w:rsidR="00DF6F5C" w:rsidRPr="00E6799A">
          <w:rPr>
            <w:rStyle w:val="Hyperlink"/>
            <w:noProof/>
          </w:rPr>
          <w:t>3.32.1 General</w:t>
        </w:r>
        <w:r w:rsidR="00DF6F5C">
          <w:rPr>
            <w:noProof/>
            <w:webHidden/>
          </w:rPr>
          <w:tab/>
        </w:r>
        <w:r w:rsidR="00DF6F5C">
          <w:rPr>
            <w:noProof/>
            <w:webHidden/>
          </w:rPr>
          <w:fldChar w:fldCharType="begin"/>
        </w:r>
        <w:r w:rsidR="00DF6F5C">
          <w:rPr>
            <w:noProof/>
            <w:webHidden/>
          </w:rPr>
          <w:instrText xml:space="preserve"> PAGEREF _Toc6119087 \h </w:instrText>
        </w:r>
        <w:r w:rsidR="00DF6F5C">
          <w:rPr>
            <w:noProof/>
            <w:webHidden/>
          </w:rPr>
        </w:r>
        <w:r w:rsidR="00DF6F5C">
          <w:rPr>
            <w:noProof/>
            <w:webHidden/>
          </w:rPr>
          <w:fldChar w:fldCharType="separate"/>
        </w:r>
        <w:r w:rsidR="00DF6F5C">
          <w:rPr>
            <w:noProof/>
            <w:webHidden/>
          </w:rPr>
          <w:t>128</w:t>
        </w:r>
        <w:r w:rsidR="00DF6F5C">
          <w:rPr>
            <w:noProof/>
            <w:webHidden/>
          </w:rPr>
          <w:fldChar w:fldCharType="end"/>
        </w:r>
      </w:hyperlink>
    </w:p>
    <w:p w14:paraId="497DDE27" w14:textId="7157D5E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8" w:history="1">
        <w:r w:rsidR="00DF6F5C" w:rsidRPr="00E6799A">
          <w:rPr>
            <w:rStyle w:val="Hyperlink"/>
            <w:noProof/>
          </w:rPr>
          <w:t>3.32.2 kind property</w:t>
        </w:r>
        <w:r w:rsidR="00DF6F5C">
          <w:rPr>
            <w:noProof/>
            <w:webHidden/>
          </w:rPr>
          <w:tab/>
        </w:r>
        <w:r w:rsidR="00DF6F5C">
          <w:rPr>
            <w:noProof/>
            <w:webHidden/>
          </w:rPr>
          <w:fldChar w:fldCharType="begin"/>
        </w:r>
        <w:r w:rsidR="00DF6F5C">
          <w:rPr>
            <w:noProof/>
            <w:webHidden/>
          </w:rPr>
          <w:instrText xml:space="preserve"> PAGEREF _Toc6119088 \h </w:instrText>
        </w:r>
        <w:r w:rsidR="00DF6F5C">
          <w:rPr>
            <w:noProof/>
            <w:webHidden/>
          </w:rPr>
        </w:r>
        <w:r w:rsidR="00DF6F5C">
          <w:rPr>
            <w:noProof/>
            <w:webHidden/>
          </w:rPr>
          <w:fldChar w:fldCharType="separate"/>
        </w:r>
        <w:r w:rsidR="00DF6F5C">
          <w:rPr>
            <w:noProof/>
            <w:webHidden/>
          </w:rPr>
          <w:t>128</w:t>
        </w:r>
        <w:r w:rsidR="00DF6F5C">
          <w:rPr>
            <w:noProof/>
            <w:webHidden/>
          </w:rPr>
          <w:fldChar w:fldCharType="end"/>
        </w:r>
      </w:hyperlink>
    </w:p>
    <w:p w14:paraId="7CC04858" w14:textId="037E278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89" w:history="1">
        <w:r w:rsidR="00DF6F5C" w:rsidRPr="00E6799A">
          <w:rPr>
            <w:rStyle w:val="Hyperlink"/>
            <w:noProof/>
          </w:rPr>
          <w:t>3.32.3 status property</w:t>
        </w:r>
        <w:r w:rsidR="00DF6F5C">
          <w:rPr>
            <w:noProof/>
            <w:webHidden/>
          </w:rPr>
          <w:tab/>
        </w:r>
        <w:r w:rsidR="00DF6F5C">
          <w:rPr>
            <w:noProof/>
            <w:webHidden/>
          </w:rPr>
          <w:fldChar w:fldCharType="begin"/>
        </w:r>
        <w:r w:rsidR="00DF6F5C">
          <w:rPr>
            <w:noProof/>
            <w:webHidden/>
          </w:rPr>
          <w:instrText xml:space="preserve"> PAGEREF _Toc6119089 \h </w:instrText>
        </w:r>
        <w:r w:rsidR="00DF6F5C">
          <w:rPr>
            <w:noProof/>
            <w:webHidden/>
          </w:rPr>
        </w:r>
        <w:r w:rsidR="00DF6F5C">
          <w:rPr>
            <w:noProof/>
            <w:webHidden/>
          </w:rPr>
          <w:fldChar w:fldCharType="separate"/>
        </w:r>
        <w:r w:rsidR="00DF6F5C">
          <w:rPr>
            <w:noProof/>
            <w:webHidden/>
          </w:rPr>
          <w:t>128</w:t>
        </w:r>
        <w:r w:rsidR="00DF6F5C">
          <w:rPr>
            <w:noProof/>
            <w:webHidden/>
          </w:rPr>
          <w:fldChar w:fldCharType="end"/>
        </w:r>
      </w:hyperlink>
    </w:p>
    <w:p w14:paraId="77A45CE3" w14:textId="65F95BA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0" w:history="1">
        <w:r w:rsidR="00DF6F5C" w:rsidRPr="00E6799A">
          <w:rPr>
            <w:rStyle w:val="Hyperlink"/>
            <w:noProof/>
          </w:rPr>
          <w:t>3.32.4 location property</w:t>
        </w:r>
        <w:r w:rsidR="00DF6F5C">
          <w:rPr>
            <w:noProof/>
            <w:webHidden/>
          </w:rPr>
          <w:tab/>
        </w:r>
        <w:r w:rsidR="00DF6F5C">
          <w:rPr>
            <w:noProof/>
            <w:webHidden/>
          </w:rPr>
          <w:fldChar w:fldCharType="begin"/>
        </w:r>
        <w:r w:rsidR="00DF6F5C">
          <w:rPr>
            <w:noProof/>
            <w:webHidden/>
          </w:rPr>
          <w:instrText xml:space="preserve"> PAGEREF _Toc6119090 \h </w:instrText>
        </w:r>
        <w:r w:rsidR="00DF6F5C">
          <w:rPr>
            <w:noProof/>
            <w:webHidden/>
          </w:rPr>
        </w:r>
        <w:r w:rsidR="00DF6F5C">
          <w:rPr>
            <w:noProof/>
            <w:webHidden/>
          </w:rPr>
          <w:fldChar w:fldCharType="separate"/>
        </w:r>
        <w:r w:rsidR="00DF6F5C">
          <w:rPr>
            <w:noProof/>
            <w:webHidden/>
          </w:rPr>
          <w:t>128</w:t>
        </w:r>
        <w:r w:rsidR="00DF6F5C">
          <w:rPr>
            <w:noProof/>
            <w:webHidden/>
          </w:rPr>
          <w:fldChar w:fldCharType="end"/>
        </w:r>
      </w:hyperlink>
    </w:p>
    <w:p w14:paraId="778C79A8" w14:textId="0910FAC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1" w:history="1">
        <w:r w:rsidR="00DF6F5C" w:rsidRPr="00E6799A">
          <w:rPr>
            <w:rStyle w:val="Hyperlink"/>
            <w:noProof/>
          </w:rPr>
          <w:t>3.32.5 guid property</w:t>
        </w:r>
        <w:r w:rsidR="00DF6F5C">
          <w:rPr>
            <w:noProof/>
            <w:webHidden/>
          </w:rPr>
          <w:tab/>
        </w:r>
        <w:r w:rsidR="00DF6F5C">
          <w:rPr>
            <w:noProof/>
            <w:webHidden/>
          </w:rPr>
          <w:fldChar w:fldCharType="begin"/>
        </w:r>
        <w:r w:rsidR="00DF6F5C">
          <w:rPr>
            <w:noProof/>
            <w:webHidden/>
          </w:rPr>
          <w:instrText xml:space="preserve"> PAGEREF _Toc6119091 \h </w:instrText>
        </w:r>
        <w:r w:rsidR="00DF6F5C">
          <w:rPr>
            <w:noProof/>
            <w:webHidden/>
          </w:rPr>
        </w:r>
        <w:r w:rsidR="00DF6F5C">
          <w:rPr>
            <w:noProof/>
            <w:webHidden/>
          </w:rPr>
          <w:fldChar w:fldCharType="separate"/>
        </w:r>
        <w:r w:rsidR="00DF6F5C">
          <w:rPr>
            <w:noProof/>
            <w:webHidden/>
          </w:rPr>
          <w:t>129</w:t>
        </w:r>
        <w:r w:rsidR="00DF6F5C">
          <w:rPr>
            <w:noProof/>
            <w:webHidden/>
          </w:rPr>
          <w:fldChar w:fldCharType="end"/>
        </w:r>
      </w:hyperlink>
    </w:p>
    <w:p w14:paraId="63241259" w14:textId="6B1E0DB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2" w:history="1">
        <w:r w:rsidR="00DF6F5C" w:rsidRPr="00E6799A">
          <w:rPr>
            <w:rStyle w:val="Hyperlink"/>
            <w:noProof/>
          </w:rPr>
          <w:t>3.32.6 justification property</w:t>
        </w:r>
        <w:r w:rsidR="00DF6F5C">
          <w:rPr>
            <w:noProof/>
            <w:webHidden/>
          </w:rPr>
          <w:tab/>
        </w:r>
        <w:r w:rsidR="00DF6F5C">
          <w:rPr>
            <w:noProof/>
            <w:webHidden/>
          </w:rPr>
          <w:fldChar w:fldCharType="begin"/>
        </w:r>
        <w:r w:rsidR="00DF6F5C">
          <w:rPr>
            <w:noProof/>
            <w:webHidden/>
          </w:rPr>
          <w:instrText xml:space="preserve"> PAGEREF _Toc6119092 \h </w:instrText>
        </w:r>
        <w:r w:rsidR="00DF6F5C">
          <w:rPr>
            <w:noProof/>
            <w:webHidden/>
          </w:rPr>
        </w:r>
        <w:r w:rsidR="00DF6F5C">
          <w:rPr>
            <w:noProof/>
            <w:webHidden/>
          </w:rPr>
          <w:fldChar w:fldCharType="separate"/>
        </w:r>
        <w:r w:rsidR="00DF6F5C">
          <w:rPr>
            <w:noProof/>
            <w:webHidden/>
          </w:rPr>
          <w:t>129</w:t>
        </w:r>
        <w:r w:rsidR="00DF6F5C">
          <w:rPr>
            <w:noProof/>
            <w:webHidden/>
          </w:rPr>
          <w:fldChar w:fldCharType="end"/>
        </w:r>
      </w:hyperlink>
    </w:p>
    <w:p w14:paraId="79E0C4F5" w14:textId="78F5CC15"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93" w:history="1">
        <w:r w:rsidR="00DF6F5C" w:rsidRPr="00E6799A">
          <w:rPr>
            <w:rStyle w:val="Hyperlink"/>
            <w:noProof/>
          </w:rPr>
          <w:t>3.33 codeFlow object</w:t>
        </w:r>
        <w:r w:rsidR="00DF6F5C">
          <w:rPr>
            <w:noProof/>
            <w:webHidden/>
          </w:rPr>
          <w:tab/>
        </w:r>
        <w:r w:rsidR="00DF6F5C">
          <w:rPr>
            <w:noProof/>
            <w:webHidden/>
          </w:rPr>
          <w:fldChar w:fldCharType="begin"/>
        </w:r>
        <w:r w:rsidR="00DF6F5C">
          <w:rPr>
            <w:noProof/>
            <w:webHidden/>
          </w:rPr>
          <w:instrText xml:space="preserve"> PAGEREF _Toc6119093 \h </w:instrText>
        </w:r>
        <w:r w:rsidR="00DF6F5C">
          <w:rPr>
            <w:noProof/>
            <w:webHidden/>
          </w:rPr>
        </w:r>
        <w:r w:rsidR="00DF6F5C">
          <w:rPr>
            <w:noProof/>
            <w:webHidden/>
          </w:rPr>
          <w:fldChar w:fldCharType="separate"/>
        </w:r>
        <w:r w:rsidR="00DF6F5C">
          <w:rPr>
            <w:noProof/>
            <w:webHidden/>
          </w:rPr>
          <w:t>129</w:t>
        </w:r>
        <w:r w:rsidR="00DF6F5C">
          <w:rPr>
            <w:noProof/>
            <w:webHidden/>
          </w:rPr>
          <w:fldChar w:fldCharType="end"/>
        </w:r>
      </w:hyperlink>
    </w:p>
    <w:p w14:paraId="3EF0E909" w14:textId="3A77E60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4" w:history="1">
        <w:r w:rsidR="00DF6F5C" w:rsidRPr="00E6799A">
          <w:rPr>
            <w:rStyle w:val="Hyperlink"/>
            <w:noProof/>
          </w:rPr>
          <w:t>3.33.1 General</w:t>
        </w:r>
        <w:r w:rsidR="00DF6F5C">
          <w:rPr>
            <w:noProof/>
            <w:webHidden/>
          </w:rPr>
          <w:tab/>
        </w:r>
        <w:r w:rsidR="00DF6F5C">
          <w:rPr>
            <w:noProof/>
            <w:webHidden/>
          </w:rPr>
          <w:fldChar w:fldCharType="begin"/>
        </w:r>
        <w:r w:rsidR="00DF6F5C">
          <w:rPr>
            <w:noProof/>
            <w:webHidden/>
          </w:rPr>
          <w:instrText xml:space="preserve"> PAGEREF _Toc6119094 \h </w:instrText>
        </w:r>
        <w:r w:rsidR="00DF6F5C">
          <w:rPr>
            <w:noProof/>
            <w:webHidden/>
          </w:rPr>
        </w:r>
        <w:r w:rsidR="00DF6F5C">
          <w:rPr>
            <w:noProof/>
            <w:webHidden/>
          </w:rPr>
          <w:fldChar w:fldCharType="separate"/>
        </w:r>
        <w:r w:rsidR="00DF6F5C">
          <w:rPr>
            <w:noProof/>
            <w:webHidden/>
          </w:rPr>
          <w:t>129</w:t>
        </w:r>
        <w:r w:rsidR="00DF6F5C">
          <w:rPr>
            <w:noProof/>
            <w:webHidden/>
          </w:rPr>
          <w:fldChar w:fldCharType="end"/>
        </w:r>
      </w:hyperlink>
    </w:p>
    <w:p w14:paraId="3B28C5D4" w14:textId="7BE29BC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5" w:history="1">
        <w:r w:rsidR="00DF6F5C" w:rsidRPr="00E6799A">
          <w:rPr>
            <w:rStyle w:val="Hyperlink"/>
            <w:noProof/>
          </w:rPr>
          <w:t>3.33.2 message property</w:t>
        </w:r>
        <w:r w:rsidR="00DF6F5C">
          <w:rPr>
            <w:noProof/>
            <w:webHidden/>
          </w:rPr>
          <w:tab/>
        </w:r>
        <w:r w:rsidR="00DF6F5C">
          <w:rPr>
            <w:noProof/>
            <w:webHidden/>
          </w:rPr>
          <w:fldChar w:fldCharType="begin"/>
        </w:r>
        <w:r w:rsidR="00DF6F5C">
          <w:rPr>
            <w:noProof/>
            <w:webHidden/>
          </w:rPr>
          <w:instrText xml:space="preserve"> PAGEREF _Toc6119095 \h </w:instrText>
        </w:r>
        <w:r w:rsidR="00DF6F5C">
          <w:rPr>
            <w:noProof/>
            <w:webHidden/>
          </w:rPr>
        </w:r>
        <w:r w:rsidR="00DF6F5C">
          <w:rPr>
            <w:noProof/>
            <w:webHidden/>
          </w:rPr>
          <w:fldChar w:fldCharType="separate"/>
        </w:r>
        <w:r w:rsidR="00DF6F5C">
          <w:rPr>
            <w:noProof/>
            <w:webHidden/>
          </w:rPr>
          <w:t>130</w:t>
        </w:r>
        <w:r w:rsidR="00DF6F5C">
          <w:rPr>
            <w:noProof/>
            <w:webHidden/>
          </w:rPr>
          <w:fldChar w:fldCharType="end"/>
        </w:r>
      </w:hyperlink>
    </w:p>
    <w:p w14:paraId="263A1B67" w14:textId="0321094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6" w:history="1">
        <w:r w:rsidR="00DF6F5C" w:rsidRPr="00E6799A">
          <w:rPr>
            <w:rStyle w:val="Hyperlink"/>
            <w:noProof/>
          </w:rPr>
          <w:t>3.33.3 threadFlows property</w:t>
        </w:r>
        <w:r w:rsidR="00DF6F5C">
          <w:rPr>
            <w:noProof/>
            <w:webHidden/>
          </w:rPr>
          <w:tab/>
        </w:r>
        <w:r w:rsidR="00DF6F5C">
          <w:rPr>
            <w:noProof/>
            <w:webHidden/>
          </w:rPr>
          <w:fldChar w:fldCharType="begin"/>
        </w:r>
        <w:r w:rsidR="00DF6F5C">
          <w:rPr>
            <w:noProof/>
            <w:webHidden/>
          </w:rPr>
          <w:instrText xml:space="preserve"> PAGEREF _Toc6119096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1E39F98A" w14:textId="15875E3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097" w:history="1">
        <w:r w:rsidR="00DF6F5C" w:rsidRPr="00E6799A">
          <w:rPr>
            <w:rStyle w:val="Hyperlink"/>
            <w:noProof/>
          </w:rPr>
          <w:t>3.34 threadFlow object</w:t>
        </w:r>
        <w:r w:rsidR="00DF6F5C">
          <w:rPr>
            <w:noProof/>
            <w:webHidden/>
          </w:rPr>
          <w:tab/>
        </w:r>
        <w:r w:rsidR="00DF6F5C">
          <w:rPr>
            <w:noProof/>
            <w:webHidden/>
          </w:rPr>
          <w:fldChar w:fldCharType="begin"/>
        </w:r>
        <w:r w:rsidR="00DF6F5C">
          <w:rPr>
            <w:noProof/>
            <w:webHidden/>
          </w:rPr>
          <w:instrText xml:space="preserve"> PAGEREF _Toc6119097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3126E2AC" w14:textId="3789BAE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8" w:history="1">
        <w:r w:rsidR="00DF6F5C" w:rsidRPr="00E6799A">
          <w:rPr>
            <w:rStyle w:val="Hyperlink"/>
            <w:noProof/>
          </w:rPr>
          <w:t>3.34.1 General</w:t>
        </w:r>
        <w:r w:rsidR="00DF6F5C">
          <w:rPr>
            <w:noProof/>
            <w:webHidden/>
          </w:rPr>
          <w:tab/>
        </w:r>
        <w:r w:rsidR="00DF6F5C">
          <w:rPr>
            <w:noProof/>
            <w:webHidden/>
          </w:rPr>
          <w:fldChar w:fldCharType="begin"/>
        </w:r>
        <w:r w:rsidR="00DF6F5C">
          <w:rPr>
            <w:noProof/>
            <w:webHidden/>
          </w:rPr>
          <w:instrText xml:space="preserve"> PAGEREF _Toc6119098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3BD2BB86" w14:textId="78660EC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099" w:history="1">
        <w:r w:rsidR="00DF6F5C" w:rsidRPr="00E6799A">
          <w:rPr>
            <w:rStyle w:val="Hyperlink"/>
            <w:noProof/>
          </w:rPr>
          <w:t>3.34.2 id property</w:t>
        </w:r>
        <w:r w:rsidR="00DF6F5C">
          <w:rPr>
            <w:noProof/>
            <w:webHidden/>
          </w:rPr>
          <w:tab/>
        </w:r>
        <w:r w:rsidR="00DF6F5C">
          <w:rPr>
            <w:noProof/>
            <w:webHidden/>
          </w:rPr>
          <w:fldChar w:fldCharType="begin"/>
        </w:r>
        <w:r w:rsidR="00DF6F5C">
          <w:rPr>
            <w:noProof/>
            <w:webHidden/>
          </w:rPr>
          <w:instrText xml:space="preserve"> PAGEREF _Toc6119099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1E70D1C2" w14:textId="1EF99AD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0" w:history="1">
        <w:r w:rsidR="00DF6F5C" w:rsidRPr="00E6799A">
          <w:rPr>
            <w:rStyle w:val="Hyperlink"/>
            <w:noProof/>
          </w:rPr>
          <w:t>3.34.3 message property</w:t>
        </w:r>
        <w:r w:rsidR="00DF6F5C">
          <w:rPr>
            <w:noProof/>
            <w:webHidden/>
          </w:rPr>
          <w:tab/>
        </w:r>
        <w:r w:rsidR="00DF6F5C">
          <w:rPr>
            <w:noProof/>
            <w:webHidden/>
          </w:rPr>
          <w:fldChar w:fldCharType="begin"/>
        </w:r>
        <w:r w:rsidR="00DF6F5C">
          <w:rPr>
            <w:noProof/>
            <w:webHidden/>
          </w:rPr>
          <w:instrText xml:space="preserve"> PAGEREF _Toc6119100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692BBD4A" w14:textId="489309F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1" w:history="1">
        <w:r w:rsidR="00DF6F5C" w:rsidRPr="00E6799A">
          <w:rPr>
            <w:rStyle w:val="Hyperlink"/>
            <w:noProof/>
          </w:rPr>
          <w:t>3.34.4 initialState property</w:t>
        </w:r>
        <w:r w:rsidR="00DF6F5C">
          <w:rPr>
            <w:noProof/>
            <w:webHidden/>
          </w:rPr>
          <w:tab/>
        </w:r>
        <w:r w:rsidR="00DF6F5C">
          <w:rPr>
            <w:noProof/>
            <w:webHidden/>
          </w:rPr>
          <w:fldChar w:fldCharType="begin"/>
        </w:r>
        <w:r w:rsidR="00DF6F5C">
          <w:rPr>
            <w:noProof/>
            <w:webHidden/>
          </w:rPr>
          <w:instrText xml:space="preserve"> PAGEREF _Toc6119101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4E09BA77" w14:textId="3AC6914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2" w:history="1">
        <w:r w:rsidR="00DF6F5C" w:rsidRPr="00E6799A">
          <w:rPr>
            <w:rStyle w:val="Hyperlink"/>
            <w:noProof/>
          </w:rPr>
          <w:t>3.34.5 immutableState property</w:t>
        </w:r>
        <w:r w:rsidR="00DF6F5C">
          <w:rPr>
            <w:noProof/>
            <w:webHidden/>
          </w:rPr>
          <w:tab/>
        </w:r>
        <w:r w:rsidR="00DF6F5C">
          <w:rPr>
            <w:noProof/>
            <w:webHidden/>
          </w:rPr>
          <w:fldChar w:fldCharType="begin"/>
        </w:r>
        <w:r w:rsidR="00DF6F5C">
          <w:rPr>
            <w:noProof/>
            <w:webHidden/>
          </w:rPr>
          <w:instrText xml:space="preserve"> PAGEREF _Toc6119102 \h </w:instrText>
        </w:r>
        <w:r w:rsidR="00DF6F5C">
          <w:rPr>
            <w:noProof/>
            <w:webHidden/>
          </w:rPr>
        </w:r>
        <w:r w:rsidR="00DF6F5C">
          <w:rPr>
            <w:noProof/>
            <w:webHidden/>
          </w:rPr>
          <w:fldChar w:fldCharType="separate"/>
        </w:r>
        <w:r w:rsidR="00DF6F5C">
          <w:rPr>
            <w:noProof/>
            <w:webHidden/>
          </w:rPr>
          <w:t>131</w:t>
        </w:r>
        <w:r w:rsidR="00DF6F5C">
          <w:rPr>
            <w:noProof/>
            <w:webHidden/>
          </w:rPr>
          <w:fldChar w:fldCharType="end"/>
        </w:r>
      </w:hyperlink>
    </w:p>
    <w:p w14:paraId="6643475D" w14:textId="68F6D74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3" w:history="1">
        <w:r w:rsidR="00DF6F5C" w:rsidRPr="00E6799A">
          <w:rPr>
            <w:rStyle w:val="Hyperlink"/>
            <w:noProof/>
          </w:rPr>
          <w:t>3.34.6 locations property</w:t>
        </w:r>
        <w:r w:rsidR="00DF6F5C">
          <w:rPr>
            <w:noProof/>
            <w:webHidden/>
          </w:rPr>
          <w:tab/>
        </w:r>
        <w:r w:rsidR="00DF6F5C">
          <w:rPr>
            <w:noProof/>
            <w:webHidden/>
          </w:rPr>
          <w:fldChar w:fldCharType="begin"/>
        </w:r>
        <w:r w:rsidR="00DF6F5C">
          <w:rPr>
            <w:noProof/>
            <w:webHidden/>
          </w:rPr>
          <w:instrText xml:space="preserve"> PAGEREF _Toc6119103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3E159659" w14:textId="206B81B4"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04" w:history="1">
        <w:r w:rsidR="00DF6F5C" w:rsidRPr="00E6799A">
          <w:rPr>
            <w:rStyle w:val="Hyperlink"/>
            <w:noProof/>
          </w:rPr>
          <w:t>3.35 graph object</w:t>
        </w:r>
        <w:r w:rsidR="00DF6F5C">
          <w:rPr>
            <w:noProof/>
            <w:webHidden/>
          </w:rPr>
          <w:tab/>
        </w:r>
        <w:r w:rsidR="00DF6F5C">
          <w:rPr>
            <w:noProof/>
            <w:webHidden/>
          </w:rPr>
          <w:fldChar w:fldCharType="begin"/>
        </w:r>
        <w:r w:rsidR="00DF6F5C">
          <w:rPr>
            <w:noProof/>
            <w:webHidden/>
          </w:rPr>
          <w:instrText xml:space="preserve"> PAGEREF _Toc6119104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5D35ACD2" w14:textId="4F6E545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5" w:history="1">
        <w:r w:rsidR="00DF6F5C" w:rsidRPr="00E6799A">
          <w:rPr>
            <w:rStyle w:val="Hyperlink"/>
            <w:noProof/>
          </w:rPr>
          <w:t>3.35.1 General</w:t>
        </w:r>
        <w:r w:rsidR="00DF6F5C">
          <w:rPr>
            <w:noProof/>
            <w:webHidden/>
          </w:rPr>
          <w:tab/>
        </w:r>
        <w:r w:rsidR="00DF6F5C">
          <w:rPr>
            <w:noProof/>
            <w:webHidden/>
          </w:rPr>
          <w:fldChar w:fldCharType="begin"/>
        </w:r>
        <w:r w:rsidR="00DF6F5C">
          <w:rPr>
            <w:noProof/>
            <w:webHidden/>
          </w:rPr>
          <w:instrText xml:space="preserve"> PAGEREF _Toc6119105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6F33E1FB" w14:textId="731B765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6" w:history="1">
        <w:r w:rsidR="00DF6F5C" w:rsidRPr="00E6799A">
          <w:rPr>
            <w:rStyle w:val="Hyperlink"/>
            <w:noProof/>
          </w:rPr>
          <w:t>3.35.2 description property</w:t>
        </w:r>
        <w:r w:rsidR="00DF6F5C">
          <w:rPr>
            <w:noProof/>
            <w:webHidden/>
          </w:rPr>
          <w:tab/>
        </w:r>
        <w:r w:rsidR="00DF6F5C">
          <w:rPr>
            <w:noProof/>
            <w:webHidden/>
          </w:rPr>
          <w:fldChar w:fldCharType="begin"/>
        </w:r>
        <w:r w:rsidR="00DF6F5C">
          <w:rPr>
            <w:noProof/>
            <w:webHidden/>
          </w:rPr>
          <w:instrText xml:space="preserve"> PAGEREF _Toc6119106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34715764" w14:textId="4027401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7" w:history="1">
        <w:r w:rsidR="00DF6F5C" w:rsidRPr="00E6799A">
          <w:rPr>
            <w:rStyle w:val="Hyperlink"/>
            <w:noProof/>
          </w:rPr>
          <w:t>3.35.3 nodes property</w:t>
        </w:r>
        <w:r w:rsidR="00DF6F5C">
          <w:rPr>
            <w:noProof/>
            <w:webHidden/>
          </w:rPr>
          <w:tab/>
        </w:r>
        <w:r w:rsidR="00DF6F5C">
          <w:rPr>
            <w:noProof/>
            <w:webHidden/>
          </w:rPr>
          <w:fldChar w:fldCharType="begin"/>
        </w:r>
        <w:r w:rsidR="00DF6F5C">
          <w:rPr>
            <w:noProof/>
            <w:webHidden/>
          </w:rPr>
          <w:instrText xml:space="preserve"> PAGEREF _Toc6119107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7B325EE2" w14:textId="647D5C0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08" w:history="1">
        <w:r w:rsidR="00DF6F5C" w:rsidRPr="00E6799A">
          <w:rPr>
            <w:rStyle w:val="Hyperlink"/>
            <w:noProof/>
          </w:rPr>
          <w:t>3.35.4 edges property</w:t>
        </w:r>
        <w:r w:rsidR="00DF6F5C">
          <w:rPr>
            <w:noProof/>
            <w:webHidden/>
          </w:rPr>
          <w:tab/>
        </w:r>
        <w:r w:rsidR="00DF6F5C">
          <w:rPr>
            <w:noProof/>
            <w:webHidden/>
          </w:rPr>
          <w:fldChar w:fldCharType="begin"/>
        </w:r>
        <w:r w:rsidR="00DF6F5C">
          <w:rPr>
            <w:noProof/>
            <w:webHidden/>
          </w:rPr>
          <w:instrText xml:space="preserve"> PAGEREF _Toc6119108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566EEFD9" w14:textId="5D149CF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09" w:history="1">
        <w:r w:rsidR="00DF6F5C" w:rsidRPr="00E6799A">
          <w:rPr>
            <w:rStyle w:val="Hyperlink"/>
            <w:noProof/>
          </w:rPr>
          <w:t>3.36 node object</w:t>
        </w:r>
        <w:r w:rsidR="00DF6F5C">
          <w:rPr>
            <w:noProof/>
            <w:webHidden/>
          </w:rPr>
          <w:tab/>
        </w:r>
        <w:r w:rsidR="00DF6F5C">
          <w:rPr>
            <w:noProof/>
            <w:webHidden/>
          </w:rPr>
          <w:fldChar w:fldCharType="begin"/>
        </w:r>
        <w:r w:rsidR="00DF6F5C">
          <w:rPr>
            <w:noProof/>
            <w:webHidden/>
          </w:rPr>
          <w:instrText xml:space="preserve"> PAGEREF _Toc6119109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78F43976" w14:textId="3136D19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0" w:history="1">
        <w:r w:rsidR="00DF6F5C" w:rsidRPr="00E6799A">
          <w:rPr>
            <w:rStyle w:val="Hyperlink"/>
            <w:noProof/>
          </w:rPr>
          <w:t>3.36.1 General</w:t>
        </w:r>
        <w:r w:rsidR="00DF6F5C">
          <w:rPr>
            <w:noProof/>
            <w:webHidden/>
          </w:rPr>
          <w:tab/>
        </w:r>
        <w:r w:rsidR="00DF6F5C">
          <w:rPr>
            <w:noProof/>
            <w:webHidden/>
          </w:rPr>
          <w:fldChar w:fldCharType="begin"/>
        </w:r>
        <w:r w:rsidR="00DF6F5C">
          <w:rPr>
            <w:noProof/>
            <w:webHidden/>
          </w:rPr>
          <w:instrText xml:space="preserve"> PAGEREF _Toc6119110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4C4D57B5" w14:textId="112B400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1" w:history="1">
        <w:r w:rsidR="00DF6F5C" w:rsidRPr="00E6799A">
          <w:rPr>
            <w:rStyle w:val="Hyperlink"/>
            <w:noProof/>
          </w:rPr>
          <w:t>3.36.2 id property</w:t>
        </w:r>
        <w:r w:rsidR="00DF6F5C">
          <w:rPr>
            <w:noProof/>
            <w:webHidden/>
          </w:rPr>
          <w:tab/>
        </w:r>
        <w:r w:rsidR="00DF6F5C">
          <w:rPr>
            <w:noProof/>
            <w:webHidden/>
          </w:rPr>
          <w:fldChar w:fldCharType="begin"/>
        </w:r>
        <w:r w:rsidR="00DF6F5C">
          <w:rPr>
            <w:noProof/>
            <w:webHidden/>
          </w:rPr>
          <w:instrText xml:space="preserve"> PAGEREF _Toc6119111 \h </w:instrText>
        </w:r>
        <w:r w:rsidR="00DF6F5C">
          <w:rPr>
            <w:noProof/>
            <w:webHidden/>
          </w:rPr>
        </w:r>
        <w:r w:rsidR="00DF6F5C">
          <w:rPr>
            <w:noProof/>
            <w:webHidden/>
          </w:rPr>
          <w:fldChar w:fldCharType="separate"/>
        </w:r>
        <w:r w:rsidR="00DF6F5C">
          <w:rPr>
            <w:noProof/>
            <w:webHidden/>
          </w:rPr>
          <w:t>132</w:t>
        </w:r>
        <w:r w:rsidR="00DF6F5C">
          <w:rPr>
            <w:noProof/>
            <w:webHidden/>
          </w:rPr>
          <w:fldChar w:fldCharType="end"/>
        </w:r>
      </w:hyperlink>
    </w:p>
    <w:p w14:paraId="4E2A8DB3" w14:textId="239A4DA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2" w:history="1">
        <w:r w:rsidR="00DF6F5C" w:rsidRPr="00E6799A">
          <w:rPr>
            <w:rStyle w:val="Hyperlink"/>
            <w:noProof/>
          </w:rPr>
          <w:t>3.36.3 label property</w:t>
        </w:r>
        <w:r w:rsidR="00DF6F5C">
          <w:rPr>
            <w:noProof/>
            <w:webHidden/>
          </w:rPr>
          <w:tab/>
        </w:r>
        <w:r w:rsidR="00DF6F5C">
          <w:rPr>
            <w:noProof/>
            <w:webHidden/>
          </w:rPr>
          <w:fldChar w:fldCharType="begin"/>
        </w:r>
        <w:r w:rsidR="00DF6F5C">
          <w:rPr>
            <w:noProof/>
            <w:webHidden/>
          </w:rPr>
          <w:instrText xml:space="preserve"> PAGEREF _Toc6119112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518AE8CA" w14:textId="4B653E3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3" w:history="1">
        <w:r w:rsidR="00DF6F5C" w:rsidRPr="00E6799A">
          <w:rPr>
            <w:rStyle w:val="Hyperlink"/>
            <w:noProof/>
          </w:rPr>
          <w:t>3.36.4 location property</w:t>
        </w:r>
        <w:r w:rsidR="00DF6F5C">
          <w:rPr>
            <w:noProof/>
            <w:webHidden/>
          </w:rPr>
          <w:tab/>
        </w:r>
        <w:r w:rsidR="00DF6F5C">
          <w:rPr>
            <w:noProof/>
            <w:webHidden/>
          </w:rPr>
          <w:fldChar w:fldCharType="begin"/>
        </w:r>
        <w:r w:rsidR="00DF6F5C">
          <w:rPr>
            <w:noProof/>
            <w:webHidden/>
          </w:rPr>
          <w:instrText xml:space="preserve"> PAGEREF _Toc6119113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59116246" w14:textId="1D76FD4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4" w:history="1">
        <w:r w:rsidR="00DF6F5C" w:rsidRPr="00E6799A">
          <w:rPr>
            <w:rStyle w:val="Hyperlink"/>
            <w:noProof/>
          </w:rPr>
          <w:t>3.36.5 children property</w:t>
        </w:r>
        <w:r w:rsidR="00DF6F5C">
          <w:rPr>
            <w:noProof/>
            <w:webHidden/>
          </w:rPr>
          <w:tab/>
        </w:r>
        <w:r w:rsidR="00DF6F5C">
          <w:rPr>
            <w:noProof/>
            <w:webHidden/>
          </w:rPr>
          <w:fldChar w:fldCharType="begin"/>
        </w:r>
        <w:r w:rsidR="00DF6F5C">
          <w:rPr>
            <w:noProof/>
            <w:webHidden/>
          </w:rPr>
          <w:instrText xml:space="preserve"> PAGEREF _Toc6119114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0AF40FEB" w14:textId="5ECF4BC3"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15" w:history="1">
        <w:r w:rsidR="00DF6F5C" w:rsidRPr="00E6799A">
          <w:rPr>
            <w:rStyle w:val="Hyperlink"/>
            <w:noProof/>
          </w:rPr>
          <w:t>3.37 edge object</w:t>
        </w:r>
        <w:r w:rsidR="00DF6F5C">
          <w:rPr>
            <w:noProof/>
            <w:webHidden/>
          </w:rPr>
          <w:tab/>
        </w:r>
        <w:r w:rsidR="00DF6F5C">
          <w:rPr>
            <w:noProof/>
            <w:webHidden/>
          </w:rPr>
          <w:fldChar w:fldCharType="begin"/>
        </w:r>
        <w:r w:rsidR="00DF6F5C">
          <w:rPr>
            <w:noProof/>
            <w:webHidden/>
          </w:rPr>
          <w:instrText xml:space="preserve"> PAGEREF _Toc6119115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501360D8" w14:textId="043B45C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6" w:history="1">
        <w:r w:rsidR="00DF6F5C" w:rsidRPr="00E6799A">
          <w:rPr>
            <w:rStyle w:val="Hyperlink"/>
            <w:noProof/>
          </w:rPr>
          <w:t>3.37.1 General</w:t>
        </w:r>
        <w:r w:rsidR="00DF6F5C">
          <w:rPr>
            <w:noProof/>
            <w:webHidden/>
          </w:rPr>
          <w:tab/>
        </w:r>
        <w:r w:rsidR="00DF6F5C">
          <w:rPr>
            <w:noProof/>
            <w:webHidden/>
          </w:rPr>
          <w:fldChar w:fldCharType="begin"/>
        </w:r>
        <w:r w:rsidR="00DF6F5C">
          <w:rPr>
            <w:noProof/>
            <w:webHidden/>
          </w:rPr>
          <w:instrText xml:space="preserve"> PAGEREF _Toc6119116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12771A55" w14:textId="45B9B46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7" w:history="1">
        <w:r w:rsidR="00DF6F5C" w:rsidRPr="00E6799A">
          <w:rPr>
            <w:rStyle w:val="Hyperlink"/>
            <w:noProof/>
          </w:rPr>
          <w:t>3.37.2 id property</w:t>
        </w:r>
        <w:r w:rsidR="00DF6F5C">
          <w:rPr>
            <w:noProof/>
            <w:webHidden/>
          </w:rPr>
          <w:tab/>
        </w:r>
        <w:r w:rsidR="00DF6F5C">
          <w:rPr>
            <w:noProof/>
            <w:webHidden/>
          </w:rPr>
          <w:fldChar w:fldCharType="begin"/>
        </w:r>
        <w:r w:rsidR="00DF6F5C">
          <w:rPr>
            <w:noProof/>
            <w:webHidden/>
          </w:rPr>
          <w:instrText xml:space="preserve"> PAGEREF _Toc6119117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7E39FCE0" w14:textId="6922EB7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8" w:history="1">
        <w:r w:rsidR="00DF6F5C" w:rsidRPr="00E6799A">
          <w:rPr>
            <w:rStyle w:val="Hyperlink"/>
            <w:noProof/>
          </w:rPr>
          <w:t>3.37.3 label property</w:t>
        </w:r>
        <w:r w:rsidR="00DF6F5C">
          <w:rPr>
            <w:noProof/>
            <w:webHidden/>
          </w:rPr>
          <w:tab/>
        </w:r>
        <w:r w:rsidR="00DF6F5C">
          <w:rPr>
            <w:noProof/>
            <w:webHidden/>
          </w:rPr>
          <w:fldChar w:fldCharType="begin"/>
        </w:r>
        <w:r w:rsidR="00DF6F5C">
          <w:rPr>
            <w:noProof/>
            <w:webHidden/>
          </w:rPr>
          <w:instrText xml:space="preserve"> PAGEREF _Toc6119118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11A720F4" w14:textId="58FD54B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19" w:history="1">
        <w:r w:rsidR="00DF6F5C" w:rsidRPr="00E6799A">
          <w:rPr>
            <w:rStyle w:val="Hyperlink"/>
            <w:noProof/>
          </w:rPr>
          <w:t>3.37.4 sourceNodeId property</w:t>
        </w:r>
        <w:r w:rsidR="00DF6F5C">
          <w:rPr>
            <w:noProof/>
            <w:webHidden/>
          </w:rPr>
          <w:tab/>
        </w:r>
        <w:r w:rsidR="00DF6F5C">
          <w:rPr>
            <w:noProof/>
            <w:webHidden/>
          </w:rPr>
          <w:fldChar w:fldCharType="begin"/>
        </w:r>
        <w:r w:rsidR="00DF6F5C">
          <w:rPr>
            <w:noProof/>
            <w:webHidden/>
          </w:rPr>
          <w:instrText xml:space="preserve"> PAGEREF _Toc6119119 \h </w:instrText>
        </w:r>
        <w:r w:rsidR="00DF6F5C">
          <w:rPr>
            <w:noProof/>
            <w:webHidden/>
          </w:rPr>
        </w:r>
        <w:r w:rsidR="00DF6F5C">
          <w:rPr>
            <w:noProof/>
            <w:webHidden/>
          </w:rPr>
          <w:fldChar w:fldCharType="separate"/>
        </w:r>
        <w:r w:rsidR="00DF6F5C">
          <w:rPr>
            <w:noProof/>
            <w:webHidden/>
          </w:rPr>
          <w:t>133</w:t>
        </w:r>
        <w:r w:rsidR="00DF6F5C">
          <w:rPr>
            <w:noProof/>
            <w:webHidden/>
          </w:rPr>
          <w:fldChar w:fldCharType="end"/>
        </w:r>
      </w:hyperlink>
    </w:p>
    <w:p w14:paraId="53A7E29E" w14:textId="5E22C91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0" w:history="1">
        <w:r w:rsidR="00DF6F5C" w:rsidRPr="00E6799A">
          <w:rPr>
            <w:rStyle w:val="Hyperlink"/>
            <w:noProof/>
          </w:rPr>
          <w:t>3.37.5 targetNodeId property</w:t>
        </w:r>
        <w:r w:rsidR="00DF6F5C">
          <w:rPr>
            <w:noProof/>
            <w:webHidden/>
          </w:rPr>
          <w:tab/>
        </w:r>
        <w:r w:rsidR="00DF6F5C">
          <w:rPr>
            <w:noProof/>
            <w:webHidden/>
          </w:rPr>
          <w:fldChar w:fldCharType="begin"/>
        </w:r>
        <w:r w:rsidR="00DF6F5C">
          <w:rPr>
            <w:noProof/>
            <w:webHidden/>
          </w:rPr>
          <w:instrText xml:space="preserve"> PAGEREF _Toc6119120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6AADA728" w14:textId="4833F31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21" w:history="1">
        <w:r w:rsidR="00DF6F5C" w:rsidRPr="00E6799A">
          <w:rPr>
            <w:rStyle w:val="Hyperlink"/>
            <w:noProof/>
          </w:rPr>
          <w:t>3.38 graphTraversal object</w:t>
        </w:r>
        <w:r w:rsidR="00DF6F5C">
          <w:rPr>
            <w:noProof/>
            <w:webHidden/>
          </w:rPr>
          <w:tab/>
        </w:r>
        <w:r w:rsidR="00DF6F5C">
          <w:rPr>
            <w:noProof/>
            <w:webHidden/>
          </w:rPr>
          <w:fldChar w:fldCharType="begin"/>
        </w:r>
        <w:r w:rsidR="00DF6F5C">
          <w:rPr>
            <w:noProof/>
            <w:webHidden/>
          </w:rPr>
          <w:instrText xml:space="preserve"> PAGEREF _Toc6119121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22F2889E" w14:textId="7034F1E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2" w:history="1">
        <w:r w:rsidR="00DF6F5C" w:rsidRPr="00E6799A">
          <w:rPr>
            <w:rStyle w:val="Hyperlink"/>
            <w:noProof/>
          </w:rPr>
          <w:t>3.38.1 General</w:t>
        </w:r>
        <w:r w:rsidR="00DF6F5C">
          <w:rPr>
            <w:noProof/>
            <w:webHidden/>
          </w:rPr>
          <w:tab/>
        </w:r>
        <w:r w:rsidR="00DF6F5C">
          <w:rPr>
            <w:noProof/>
            <w:webHidden/>
          </w:rPr>
          <w:fldChar w:fldCharType="begin"/>
        </w:r>
        <w:r w:rsidR="00DF6F5C">
          <w:rPr>
            <w:noProof/>
            <w:webHidden/>
          </w:rPr>
          <w:instrText xml:space="preserve"> PAGEREF _Toc6119122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4D6FDC21" w14:textId="2D935C8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3" w:history="1">
        <w:r w:rsidR="00DF6F5C" w:rsidRPr="00E6799A">
          <w:rPr>
            <w:rStyle w:val="Hyperlink"/>
            <w:noProof/>
          </w:rPr>
          <w:t>3.38.2 Constraints</w:t>
        </w:r>
        <w:r w:rsidR="00DF6F5C">
          <w:rPr>
            <w:noProof/>
            <w:webHidden/>
          </w:rPr>
          <w:tab/>
        </w:r>
        <w:r w:rsidR="00DF6F5C">
          <w:rPr>
            <w:noProof/>
            <w:webHidden/>
          </w:rPr>
          <w:fldChar w:fldCharType="begin"/>
        </w:r>
        <w:r w:rsidR="00DF6F5C">
          <w:rPr>
            <w:noProof/>
            <w:webHidden/>
          </w:rPr>
          <w:instrText xml:space="preserve"> PAGEREF _Toc6119123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575CC9CF" w14:textId="2575186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4" w:history="1">
        <w:r w:rsidR="00DF6F5C" w:rsidRPr="00E6799A">
          <w:rPr>
            <w:rStyle w:val="Hyperlink"/>
            <w:noProof/>
          </w:rPr>
          <w:t>3.38.3 resultGraphIndex property</w:t>
        </w:r>
        <w:r w:rsidR="00DF6F5C">
          <w:rPr>
            <w:noProof/>
            <w:webHidden/>
          </w:rPr>
          <w:tab/>
        </w:r>
        <w:r w:rsidR="00DF6F5C">
          <w:rPr>
            <w:noProof/>
            <w:webHidden/>
          </w:rPr>
          <w:fldChar w:fldCharType="begin"/>
        </w:r>
        <w:r w:rsidR="00DF6F5C">
          <w:rPr>
            <w:noProof/>
            <w:webHidden/>
          </w:rPr>
          <w:instrText xml:space="preserve"> PAGEREF _Toc6119124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1DB6F2A7" w14:textId="6942833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5" w:history="1">
        <w:r w:rsidR="00DF6F5C" w:rsidRPr="00E6799A">
          <w:rPr>
            <w:rStyle w:val="Hyperlink"/>
            <w:noProof/>
          </w:rPr>
          <w:t>3.38.4 runGraphIndex property</w:t>
        </w:r>
        <w:r w:rsidR="00DF6F5C">
          <w:rPr>
            <w:noProof/>
            <w:webHidden/>
          </w:rPr>
          <w:tab/>
        </w:r>
        <w:r w:rsidR="00DF6F5C">
          <w:rPr>
            <w:noProof/>
            <w:webHidden/>
          </w:rPr>
          <w:fldChar w:fldCharType="begin"/>
        </w:r>
        <w:r w:rsidR="00DF6F5C">
          <w:rPr>
            <w:noProof/>
            <w:webHidden/>
          </w:rPr>
          <w:instrText xml:space="preserve"> PAGEREF _Toc6119125 \h </w:instrText>
        </w:r>
        <w:r w:rsidR="00DF6F5C">
          <w:rPr>
            <w:noProof/>
            <w:webHidden/>
          </w:rPr>
        </w:r>
        <w:r w:rsidR="00DF6F5C">
          <w:rPr>
            <w:noProof/>
            <w:webHidden/>
          </w:rPr>
          <w:fldChar w:fldCharType="separate"/>
        </w:r>
        <w:r w:rsidR="00DF6F5C">
          <w:rPr>
            <w:noProof/>
            <w:webHidden/>
          </w:rPr>
          <w:t>134</w:t>
        </w:r>
        <w:r w:rsidR="00DF6F5C">
          <w:rPr>
            <w:noProof/>
            <w:webHidden/>
          </w:rPr>
          <w:fldChar w:fldCharType="end"/>
        </w:r>
      </w:hyperlink>
    </w:p>
    <w:p w14:paraId="0E87AC17" w14:textId="0C379B8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6" w:history="1">
        <w:r w:rsidR="00DF6F5C" w:rsidRPr="00E6799A">
          <w:rPr>
            <w:rStyle w:val="Hyperlink"/>
            <w:noProof/>
          </w:rPr>
          <w:t>3.38.5 description property</w:t>
        </w:r>
        <w:r w:rsidR="00DF6F5C">
          <w:rPr>
            <w:noProof/>
            <w:webHidden/>
          </w:rPr>
          <w:tab/>
        </w:r>
        <w:r w:rsidR="00DF6F5C">
          <w:rPr>
            <w:noProof/>
            <w:webHidden/>
          </w:rPr>
          <w:fldChar w:fldCharType="begin"/>
        </w:r>
        <w:r w:rsidR="00DF6F5C">
          <w:rPr>
            <w:noProof/>
            <w:webHidden/>
          </w:rPr>
          <w:instrText xml:space="preserve"> PAGEREF _Toc6119126 \h </w:instrText>
        </w:r>
        <w:r w:rsidR="00DF6F5C">
          <w:rPr>
            <w:noProof/>
            <w:webHidden/>
          </w:rPr>
        </w:r>
        <w:r w:rsidR="00DF6F5C">
          <w:rPr>
            <w:noProof/>
            <w:webHidden/>
          </w:rPr>
          <w:fldChar w:fldCharType="separate"/>
        </w:r>
        <w:r w:rsidR="00DF6F5C">
          <w:rPr>
            <w:noProof/>
            <w:webHidden/>
          </w:rPr>
          <w:t>135</w:t>
        </w:r>
        <w:r w:rsidR="00DF6F5C">
          <w:rPr>
            <w:noProof/>
            <w:webHidden/>
          </w:rPr>
          <w:fldChar w:fldCharType="end"/>
        </w:r>
      </w:hyperlink>
    </w:p>
    <w:p w14:paraId="05E1A369" w14:textId="2876B80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7" w:history="1">
        <w:r w:rsidR="00DF6F5C" w:rsidRPr="00E6799A">
          <w:rPr>
            <w:rStyle w:val="Hyperlink"/>
            <w:noProof/>
          </w:rPr>
          <w:t>3.38.6 initialState property</w:t>
        </w:r>
        <w:r w:rsidR="00DF6F5C">
          <w:rPr>
            <w:noProof/>
            <w:webHidden/>
          </w:rPr>
          <w:tab/>
        </w:r>
        <w:r w:rsidR="00DF6F5C">
          <w:rPr>
            <w:noProof/>
            <w:webHidden/>
          </w:rPr>
          <w:fldChar w:fldCharType="begin"/>
        </w:r>
        <w:r w:rsidR="00DF6F5C">
          <w:rPr>
            <w:noProof/>
            <w:webHidden/>
          </w:rPr>
          <w:instrText xml:space="preserve"> PAGEREF _Toc6119127 \h </w:instrText>
        </w:r>
        <w:r w:rsidR="00DF6F5C">
          <w:rPr>
            <w:noProof/>
            <w:webHidden/>
          </w:rPr>
        </w:r>
        <w:r w:rsidR="00DF6F5C">
          <w:rPr>
            <w:noProof/>
            <w:webHidden/>
          </w:rPr>
          <w:fldChar w:fldCharType="separate"/>
        </w:r>
        <w:r w:rsidR="00DF6F5C">
          <w:rPr>
            <w:noProof/>
            <w:webHidden/>
          </w:rPr>
          <w:t>135</w:t>
        </w:r>
        <w:r w:rsidR="00DF6F5C">
          <w:rPr>
            <w:noProof/>
            <w:webHidden/>
          </w:rPr>
          <w:fldChar w:fldCharType="end"/>
        </w:r>
      </w:hyperlink>
    </w:p>
    <w:p w14:paraId="3C469756" w14:textId="74877FF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8" w:history="1">
        <w:r w:rsidR="00DF6F5C" w:rsidRPr="00E6799A">
          <w:rPr>
            <w:rStyle w:val="Hyperlink"/>
            <w:noProof/>
          </w:rPr>
          <w:t>3.38.7 immutableState property</w:t>
        </w:r>
        <w:r w:rsidR="00DF6F5C">
          <w:rPr>
            <w:noProof/>
            <w:webHidden/>
          </w:rPr>
          <w:tab/>
        </w:r>
        <w:r w:rsidR="00DF6F5C">
          <w:rPr>
            <w:noProof/>
            <w:webHidden/>
          </w:rPr>
          <w:fldChar w:fldCharType="begin"/>
        </w:r>
        <w:r w:rsidR="00DF6F5C">
          <w:rPr>
            <w:noProof/>
            <w:webHidden/>
          </w:rPr>
          <w:instrText xml:space="preserve"> PAGEREF _Toc6119128 \h </w:instrText>
        </w:r>
        <w:r w:rsidR="00DF6F5C">
          <w:rPr>
            <w:noProof/>
            <w:webHidden/>
          </w:rPr>
        </w:r>
        <w:r w:rsidR="00DF6F5C">
          <w:rPr>
            <w:noProof/>
            <w:webHidden/>
          </w:rPr>
          <w:fldChar w:fldCharType="separate"/>
        </w:r>
        <w:r w:rsidR="00DF6F5C">
          <w:rPr>
            <w:noProof/>
            <w:webHidden/>
          </w:rPr>
          <w:t>135</w:t>
        </w:r>
        <w:r w:rsidR="00DF6F5C">
          <w:rPr>
            <w:noProof/>
            <w:webHidden/>
          </w:rPr>
          <w:fldChar w:fldCharType="end"/>
        </w:r>
      </w:hyperlink>
    </w:p>
    <w:p w14:paraId="7B288DD0" w14:textId="512E8C3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29" w:history="1">
        <w:r w:rsidR="00DF6F5C" w:rsidRPr="00E6799A">
          <w:rPr>
            <w:rStyle w:val="Hyperlink"/>
            <w:noProof/>
          </w:rPr>
          <w:t>3.38.8 edgeTraversals property</w:t>
        </w:r>
        <w:r w:rsidR="00DF6F5C">
          <w:rPr>
            <w:noProof/>
            <w:webHidden/>
          </w:rPr>
          <w:tab/>
        </w:r>
        <w:r w:rsidR="00DF6F5C">
          <w:rPr>
            <w:noProof/>
            <w:webHidden/>
          </w:rPr>
          <w:fldChar w:fldCharType="begin"/>
        </w:r>
        <w:r w:rsidR="00DF6F5C">
          <w:rPr>
            <w:noProof/>
            <w:webHidden/>
          </w:rPr>
          <w:instrText xml:space="preserve"> PAGEREF _Toc6119129 \h </w:instrText>
        </w:r>
        <w:r w:rsidR="00DF6F5C">
          <w:rPr>
            <w:noProof/>
            <w:webHidden/>
          </w:rPr>
        </w:r>
        <w:r w:rsidR="00DF6F5C">
          <w:rPr>
            <w:noProof/>
            <w:webHidden/>
          </w:rPr>
          <w:fldChar w:fldCharType="separate"/>
        </w:r>
        <w:r w:rsidR="00DF6F5C">
          <w:rPr>
            <w:noProof/>
            <w:webHidden/>
          </w:rPr>
          <w:t>135</w:t>
        </w:r>
        <w:r w:rsidR="00DF6F5C">
          <w:rPr>
            <w:noProof/>
            <w:webHidden/>
          </w:rPr>
          <w:fldChar w:fldCharType="end"/>
        </w:r>
      </w:hyperlink>
    </w:p>
    <w:p w14:paraId="5DD56104" w14:textId="7E3CF2D6"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30" w:history="1">
        <w:r w:rsidR="00DF6F5C" w:rsidRPr="00E6799A">
          <w:rPr>
            <w:rStyle w:val="Hyperlink"/>
            <w:noProof/>
          </w:rPr>
          <w:t>3.39 edgeTraversal object</w:t>
        </w:r>
        <w:r w:rsidR="00DF6F5C">
          <w:rPr>
            <w:noProof/>
            <w:webHidden/>
          </w:rPr>
          <w:tab/>
        </w:r>
        <w:r w:rsidR="00DF6F5C">
          <w:rPr>
            <w:noProof/>
            <w:webHidden/>
          </w:rPr>
          <w:fldChar w:fldCharType="begin"/>
        </w:r>
        <w:r w:rsidR="00DF6F5C">
          <w:rPr>
            <w:noProof/>
            <w:webHidden/>
          </w:rPr>
          <w:instrText xml:space="preserve"> PAGEREF _Toc6119130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5DF7CB6A" w14:textId="5282208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1" w:history="1">
        <w:r w:rsidR="00DF6F5C" w:rsidRPr="00E6799A">
          <w:rPr>
            <w:rStyle w:val="Hyperlink"/>
            <w:noProof/>
          </w:rPr>
          <w:t>3.39.1 General</w:t>
        </w:r>
        <w:r w:rsidR="00DF6F5C">
          <w:rPr>
            <w:noProof/>
            <w:webHidden/>
          </w:rPr>
          <w:tab/>
        </w:r>
        <w:r w:rsidR="00DF6F5C">
          <w:rPr>
            <w:noProof/>
            <w:webHidden/>
          </w:rPr>
          <w:fldChar w:fldCharType="begin"/>
        </w:r>
        <w:r w:rsidR="00DF6F5C">
          <w:rPr>
            <w:noProof/>
            <w:webHidden/>
          </w:rPr>
          <w:instrText xml:space="preserve"> PAGEREF _Toc6119131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0643901B" w14:textId="5F7DF25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2" w:history="1">
        <w:r w:rsidR="00DF6F5C" w:rsidRPr="00E6799A">
          <w:rPr>
            <w:rStyle w:val="Hyperlink"/>
            <w:noProof/>
          </w:rPr>
          <w:t>3.39.2 edgeId property</w:t>
        </w:r>
        <w:r w:rsidR="00DF6F5C">
          <w:rPr>
            <w:noProof/>
            <w:webHidden/>
          </w:rPr>
          <w:tab/>
        </w:r>
        <w:r w:rsidR="00DF6F5C">
          <w:rPr>
            <w:noProof/>
            <w:webHidden/>
          </w:rPr>
          <w:fldChar w:fldCharType="begin"/>
        </w:r>
        <w:r w:rsidR="00DF6F5C">
          <w:rPr>
            <w:noProof/>
            <w:webHidden/>
          </w:rPr>
          <w:instrText xml:space="preserve"> PAGEREF _Toc6119132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68FC132E" w14:textId="50FFAF3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3" w:history="1">
        <w:r w:rsidR="00DF6F5C" w:rsidRPr="00E6799A">
          <w:rPr>
            <w:rStyle w:val="Hyperlink"/>
            <w:noProof/>
          </w:rPr>
          <w:t>3.39.3 message property</w:t>
        </w:r>
        <w:r w:rsidR="00DF6F5C">
          <w:rPr>
            <w:noProof/>
            <w:webHidden/>
          </w:rPr>
          <w:tab/>
        </w:r>
        <w:r w:rsidR="00DF6F5C">
          <w:rPr>
            <w:noProof/>
            <w:webHidden/>
          </w:rPr>
          <w:fldChar w:fldCharType="begin"/>
        </w:r>
        <w:r w:rsidR="00DF6F5C">
          <w:rPr>
            <w:noProof/>
            <w:webHidden/>
          </w:rPr>
          <w:instrText xml:space="preserve"> PAGEREF _Toc6119133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2978AE78" w14:textId="16901B4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4" w:history="1">
        <w:r w:rsidR="00DF6F5C" w:rsidRPr="00E6799A">
          <w:rPr>
            <w:rStyle w:val="Hyperlink"/>
            <w:noProof/>
          </w:rPr>
          <w:t>3.39.4 finalState property</w:t>
        </w:r>
        <w:r w:rsidR="00DF6F5C">
          <w:rPr>
            <w:noProof/>
            <w:webHidden/>
          </w:rPr>
          <w:tab/>
        </w:r>
        <w:r w:rsidR="00DF6F5C">
          <w:rPr>
            <w:noProof/>
            <w:webHidden/>
          </w:rPr>
          <w:fldChar w:fldCharType="begin"/>
        </w:r>
        <w:r w:rsidR="00DF6F5C">
          <w:rPr>
            <w:noProof/>
            <w:webHidden/>
          </w:rPr>
          <w:instrText xml:space="preserve"> PAGEREF _Toc6119134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15C9F482" w14:textId="0AD8335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5" w:history="1">
        <w:r w:rsidR="00DF6F5C" w:rsidRPr="00E6799A">
          <w:rPr>
            <w:rStyle w:val="Hyperlink"/>
            <w:noProof/>
          </w:rPr>
          <w:t>3.39.5 stepOverEdgeCount property</w:t>
        </w:r>
        <w:r w:rsidR="00DF6F5C">
          <w:rPr>
            <w:noProof/>
            <w:webHidden/>
          </w:rPr>
          <w:tab/>
        </w:r>
        <w:r w:rsidR="00DF6F5C">
          <w:rPr>
            <w:noProof/>
            <w:webHidden/>
          </w:rPr>
          <w:fldChar w:fldCharType="begin"/>
        </w:r>
        <w:r w:rsidR="00DF6F5C">
          <w:rPr>
            <w:noProof/>
            <w:webHidden/>
          </w:rPr>
          <w:instrText xml:space="preserve"> PAGEREF _Toc6119135 \h </w:instrText>
        </w:r>
        <w:r w:rsidR="00DF6F5C">
          <w:rPr>
            <w:noProof/>
            <w:webHidden/>
          </w:rPr>
        </w:r>
        <w:r w:rsidR="00DF6F5C">
          <w:rPr>
            <w:noProof/>
            <w:webHidden/>
          </w:rPr>
          <w:fldChar w:fldCharType="separate"/>
        </w:r>
        <w:r w:rsidR="00DF6F5C">
          <w:rPr>
            <w:noProof/>
            <w:webHidden/>
          </w:rPr>
          <w:t>137</w:t>
        </w:r>
        <w:r w:rsidR="00DF6F5C">
          <w:rPr>
            <w:noProof/>
            <w:webHidden/>
          </w:rPr>
          <w:fldChar w:fldCharType="end"/>
        </w:r>
      </w:hyperlink>
    </w:p>
    <w:p w14:paraId="7FB5DA91" w14:textId="72A3295B"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36" w:history="1">
        <w:r w:rsidR="00DF6F5C" w:rsidRPr="00E6799A">
          <w:rPr>
            <w:rStyle w:val="Hyperlink"/>
            <w:noProof/>
          </w:rPr>
          <w:t>3.40 stack object</w:t>
        </w:r>
        <w:r w:rsidR="00DF6F5C">
          <w:rPr>
            <w:noProof/>
            <w:webHidden/>
          </w:rPr>
          <w:tab/>
        </w:r>
        <w:r w:rsidR="00DF6F5C">
          <w:rPr>
            <w:noProof/>
            <w:webHidden/>
          </w:rPr>
          <w:fldChar w:fldCharType="begin"/>
        </w:r>
        <w:r w:rsidR="00DF6F5C">
          <w:rPr>
            <w:noProof/>
            <w:webHidden/>
          </w:rPr>
          <w:instrText xml:space="preserve"> PAGEREF _Toc6119136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7E8EE77B" w14:textId="23C571F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7" w:history="1">
        <w:r w:rsidR="00DF6F5C" w:rsidRPr="00E6799A">
          <w:rPr>
            <w:rStyle w:val="Hyperlink"/>
            <w:noProof/>
          </w:rPr>
          <w:t>3.40.1 General</w:t>
        </w:r>
        <w:r w:rsidR="00DF6F5C">
          <w:rPr>
            <w:noProof/>
            <w:webHidden/>
          </w:rPr>
          <w:tab/>
        </w:r>
        <w:r w:rsidR="00DF6F5C">
          <w:rPr>
            <w:noProof/>
            <w:webHidden/>
          </w:rPr>
          <w:fldChar w:fldCharType="begin"/>
        </w:r>
        <w:r w:rsidR="00DF6F5C">
          <w:rPr>
            <w:noProof/>
            <w:webHidden/>
          </w:rPr>
          <w:instrText xml:space="preserve"> PAGEREF _Toc6119137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4B534ECC" w14:textId="61FEC72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8" w:history="1">
        <w:r w:rsidR="00DF6F5C" w:rsidRPr="00E6799A">
          <w:rPr>
            <w:rStyle w:val="Hyperlink"/>
            <w:noProof/>
          </w:rPr>
          <w:t>3.40.2 message property</w:t>
        </w:r>
        <w:r w:rsidR="00DF6F5C">
          <w:rPr>
            <w:noProof/>
            <w:webHidden/>
          </w:rPr>
          <w:tab/>
        </w:r>
        <w:r w:rsidR="00DF6F5C">
          <w:rPr>
            <w:noProof/>
            <w:webHidden/>
          </w:rPr>
          <w:fldChar w:fldCharType="begin"/>
        </w:r>
        <w:r w:rsidR="00DF6F5C">
          <w:rPr>
            <w:noProof/>
            <w:webHidden/>
          </w:rPr>
          <w:instrText xml:space="preserve"> PAGEREF _Toc6119138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5602BE5A" w14:textId="6607804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39" w:history="1">
        <w:r w:rsidR="00DF6F5C" w:rsidRPr="00E6799A">
          <w:rPr>
            <w:rStyle w:val="Hyperlink"/>
            <w:noProof/>
          </w:rPr>
          <w:t>3.40.3 frames property</w:t>
        </w:r>
        <w:r w:rsidR="00DF6F5C">
          <w:rPr>
            <w:noProof/>
            <w:webHidden/>
          </w:rPr>
          <w:tab/>
        </w:r>
        <w:r w:rsidR="00DF6F5C">
          <w:rPr>
            <w:noProof/>
            <w:webHidden/>
          </w:rPr>
          <w:fldChar w:fldCharType="begin"/>
        </w:r>
        <w:r w:rsidR="00DF6F5C">
          <w:rPr>
            <w:noProof/>
            <w:webHidden/>
          </w:rPr>
          <w:instrText xml:space="preserve"> PAGEREF _Toc6119139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424D5F28" w14:textId="54185B5F"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40" w:history="1">
        <w:r w:rsidR="00DF6F5C" w:rsidRPr="00E6799A">
          <w:rPr>
            <w:rStyle w:val="Hyperlink"/>
            <w:noProof/>
          </w:rPr>
          <w:t>3.41 stackFrame object</w:t>
        </w:r>
        <w:r w:rsidR="00DF6F5C">
          <w:rPr>
            <w:noProof/>
            <w:webHidden/>
          </w:rPr>
          <w:tab/>
        </w:r>
        <w:r w:rsidR="00DF6F5C">
          <w:rPr>
            <w:noProof/>
            <w:webHidden/>
          </w:rPr>
          <w:fldChar w:fldCharType="begin"/>
        </w:r>
        <w:r w:rsidR="00DF6F5C">
          <w:rPr>
            <w:noProof/>
            <w:webHidden/>
          </w:rPr>
          <w:instrText xml:space="preserve"> PAGEREF _Toc6119140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2D4860EB" w14:textId="61F9F3B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1" w:history="1">
        <w:r w:rsidR="00DF6F5C" w:rsidRPr="00E6799A">
          <w:rPr>
            <w:rStyle w:val="Hyperlink"/>
            <w:noProof/>
          </w:rPr>
          <w:t>3.41.1 General</w:t>
        </w:r>
        <w:r w:rsidR="00DF6F5C">
          <w:rPr>
            <w:noProof/>
            <w:webHidden/>
          </w:rPr>
          <w:tab/>
        </w:r>
        <w:r w:rsidR="00DF6F5C">
          <w:rPr>
            <w:noProof/>
            <w:webHidden/>
          </w:rPr>
          <w:fldChar w:fldCharType="begin"/>
        </w:r>
        <w:r w:rsidR="00DF6F5C">
          <w:rPr>
            <w:noProof/>
            <w:webHidden/>
          </w:rPr>
          <w:instrText xml:space="preserve"> PAGEREF _Toc6119141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4CBAD39D" w14:textId="32C959A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2" w:history="1">
        <w:r w:rsidR="00DF6F5C" w:rsidRPr="00E6799A">
          <w:rPr>
            <w:rStyle w:val="Hyperlink"/>
            <w:noProof/>
          </w:rPr>
          <w:t>3.41.2 location property</w:t>
        </w:r>
        <w:r w:rsidR="00DF6F5C">
          <w:rPr>
            <w:noProof/>
            <w:webHidden/>
          </w:rPr>
          <w:tab/>
        </w:r>
        <w:r w:rsidR="00DF6F5C">
          <w:rPr>
            <w:noProof/>
            <w:webHidden/>
          </w:rPr>
          <w:fldChar w:fldCharType="begin"/>
        </w:r>
        <w:r w:rsidR="00DF6F5C">
          <w:rPr>
            <w:noProof/>
            <w:webHidden/>
          </w:rPr>
          <w:instrText xml:space="preserve"> PAGEREF _Toc6119142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36550960" w14:textId="775E34C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3" w:history="1">
        <w:r w:rsidR="00DF6F5C" w:rsidRPr="00E6799A">
          <w:rPr>
            <w:rStyle w:val="Hyperlink"/>
            <w:noProof/>
          </w:rPr>
          <w:t>3.41.3 module property</w:t>
        </w:r>
        <w:r w:rsidR="00DF6F5C">
          <w:rPr>
            <w:noProof/>
            <w:webHidden/>
          </w:rPr>
          <w:tab/>
        </w:r>
        <w:r w:rsidR="00DF6F5C">
          <w:rPr>
            <w:noProof/>
            <w:webHidden/>
          </w:rPr>
          <w:fldChar w:fldCharType="begin"/>
        </w:r>
        <w:r w:rsidR="00DF6F5C">
          <w:rPr>
            <w:noProof/>
            <w:webHidden/>
          </w:rPr>
          <w:instrText xml:space="preserve"> PAGEREF _Toc6119143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77556B75" w14:textId="075D015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4" w:history="1">
        <w:r w:rsidR="00DF6F5C" w:rsidRPr="00E6799A">
          <w:rPr>
            <w:rStyle w:val="Hyperlink"/>
            <w:noProof/>
          </w:rPr>
          <w:t>3.41.4 threadId property</w:t>
        </w:r>
        <w:r w:rsidR="00DF6F5C">
          <w:rPr>
            <w:noProof/>
            <w:webHidden/>
          </w:rPr>
          <w:tab/>
        </w:r>
        <w:r w:rsidR="00DF6F5C">
          <w:rPr>
            <w:noProof/>
            <w:webHidden/>
          </w:rPr>
          <w:fldChar w:fldCharType="begin"/>
        </w:r>
        <w:r w:rsidR="00DF6F5C">
          <w:rPr>
            <w:noProof/>
            <w:webHidden/>
          </w:rPr>
          <w:instrText xml:space="preserve"> PAGEREF _Toc6119144 \h </w:instrText>
        </w:r>
        <w:r w:rsidR="00DF6F5C">
          <w:rPr>
            <w:noProof/>
            <w:webHidden/>
          </w:rPr>
        </w:r>
        <w:r w:rsidR="00DF6F5C">
          <w:rPr>
            <w:noProof/>
            <w:webHidden/>
          </w:rPr>
          <w:fldChar w:fldCharType="separate"/>
        </w:r>
        <w:r w:rsidR="00DF6F5C">
          <w:rPr>
            <w:noProof/>
            <w:webHidden/>
          </w:rPr>
          <w:t>139</w:t>
        </w:r>
        <w:r w:rsidR="00DF6F5C">
          <w:rPr>
            <w:noProof/>
            <w:webHidden/>
          </w:rPr>
          <w:fldChar w:fldCharType="end"/>
        </w:r>
      </w:hyperlink>
    </w:p>
    <w:p w14:paraId="23086190" w14:textId="774640D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5" w:history="1">
        <w:r w:rsidR="00DF6F5C" w:rsidRPr="00E6799A">
          <w:rPr>
            <w:rStyle w:val="Hyperlink"/>
            <w:noProof/>
          </w:rPr>
          <w:t>3.41.5 parameters property</w:t>
        </w:r>
        <w:r w:rsidR="00DF6F5C">
          <w:rPr>
            <w:noProof/>
            <w:webHidden/>
          </w:rPr>
          <w:tab/>
        </w:r>
        <w:r w:rsidR="00DF6F5C">
          <w:rPr>
            <w:noProof/>
            <w:webHidden/>
          </w:rPr>
          <w:fldChar w:fldCharType="begin"/>
        </w:r>
        <w:r w:rsidR="00DF6F5C">
          <w:rPr>
            <w:noProof/>
            <w:webHidden/>
          </w:rPr>
          <w:instrText xml:space="preserve"> PAGEREF _Toc6119145 \h </w:instrText>
        </w:r>
        <w:r w:rsidR="00DF6F5C">
          <w:rPr>
            <w:noProof/>
            <w:webHidden/>
          </w:rPr>
        </w:r>
        <w:r w:rsidR="00DF6F5C">
          <w:rPr>
            <w:noProof/>
            <w:webHidden/>
          </w:rPr>
          <w:fldChar w:fldCharType="separate"/>
        </w:r>
        <w:r w:rsidR="00DF6F5C">
          <w:rPr>
            <w:noProof/>
            <w:webHidden/>
          </w:rPr>
          <w:t>140</w:t>
        </w:r>
        <w:r w:rsidR="00DF6F5C">
          <w:rPr>
            <w:noProof/>
            <w:webHidden/>
          </w:rPr>
          <w:fldChar w:fldCharType="end"/>
        </w:r>
      </w:hyperlink>
    </w:p>
    <w:p w14:paraId="1393A71C" w14:textId="2D305185"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46" w:history="1">
        <w:r w:rsidR="00DF6F5C" w:rsidRPr="00E6799A">
          <w:rPr>
            <w:rStyle w:val="Hyperlink"/>
            <w:noProof/>
          </w:rPr>
          <w:t>3.42 threadFlowLocation object</w:t>
        </w:r>
        <w:r w:rsidR="00DF6F5C">
          <w:rPr>
            <w:noProof/>
            <w:webHidden/>
          </w:rPr>
          <w:tab/>
        </w:r>
        <w:r w:rsidR="00DF6F5C">
          <w:rPr>
            <w:noProof/>
            <w:webHidden/>
          </w:rPr>
          <w:fldChar w:fldCharType="begin"/>
        </w:r>
        <w:r w:rsidR="00DF6F5C">
          <w:rPr>
            <w:noProof/>
            <w:webHidden/>
          </w:rPr>
          <w:instrText xml:space="preserve"> PAGEREF _Toc6119146 \h </w:instrText>
        </w:r>
        <w:r w:rsidR="00DF6F5C">
          <w:rPr>
            <w:noProof/>
            <w:webHidden/>
          </w:rPr>
        </w:r>
        <w:r w:rsidR="00DF6F5C">
          <w:rPr>
            <w:noProof/>
            <w:webHidden/>
          </w:rPr>
          <w:fldChar w:fldCharType="separate"/>
        </w:r>
        <w:r w:rsidR="00DF6F5C">
          <w:rPr>
            <w:noProof/>
            <w:webHidden/>
          </w:rPr>
          <w:t>140</w:t>
        </w:r>
        <w:r w:rsidR="00DF6F5C">
          <w:rPr>
            <w:noProof/>
            <w:webHidden/>
          </w:rPr>
          <w:fldChar w:fldCharType="end"/>
        </w:r>
      </w:hyperlink>
    </w:p>
    <w:p w14:paraId="227E8FD3" w14:textId="06A0F4B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7" w:history="1">
        <w:r w:rsidR="00DF6F5C" w:rsidRPr="00E6799A">
          <w:rPr>
            <w:rStyle w:val="Hyperlink"/>
            <w:noProof/>
          </w:rPr>
          <w:t>3.42.1 General</w:t>
        </w:r>
        <w:r w:rsidR="00DF6F5C">
          <w:rPr>
            <w:noProof/>
            <w:webHidden/>
          </w:rPr>
          <w:tab/>
        </w:r>
        <w:r w:rsidR="00DF6F5C">
          <w:rPr>
            <w:noProof/>
            <w:webHidden/>
          </w:rPr>
          <w:fldChar w:fldCharType="begin"/>
        </w:r>
        <w:r w:rsidR="00DF6F5C">
          <w:rPr>
            <w:noProof/>
            <w:webHidden/>
          </w:rPr>
          <w:instrText xml:space="preserve"> PAGEREF _Toc6119147 \h </w:instrText>
        </w:r>
        <w:r w:rsidR="00DF6F5C">
          <w:rPr>
            <w:noProof/>
            <w:webHidden/>
          </w:rPr>
        </w:r>
        <w:r w:rsidR="00DF6F5C">
          <w:rPr>
            <w:noProof/>
            <w:webHidden/>
          </w:rPr>
          <w:fldChar w:fldCharType="separate"/>
        </w:r>
        <w:r w:rsidR="00DF6F5C">
          <w:rPr>
            <w:noProof/>
            <w:webHidden/>
          </w:rPr>
          <w:t>140</w:t>
        </w:r>
        <w:r w:rsidR="00DF6F5C">
          <w:rPr>
            <w:noProof/>
            <w:webHidden/>
          </w:rPr>
          <w:fldChar w:fldCharType="end"/>
        </w:r>
      </w:hyperlink>
    </w:p>
    <w:p w14:paraId="6C606366" w14:textId="1111C22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8" w:history="1">
        <w:r w:rsidR="00DF6F5C" w:rsidRPr="00E6799A">
          <w:rPr>
            <w:rStyle w:val="Hyperlink"/>
            <w:noProof/>
          </w:rPr>
          <w:t>3.42.2 index property</w:t>
        </w:r>
        <w:r w:rsidR="00DF6F5C">
          <w:rPr>
            <w:noProof/>
            <w:webHidden/>
          </w:rPr>
          <w:tab/>
        </w:r>
        <w:r w:rsidR="00DF6F5C">
          <w:rPr>
            <w:noProof/>
            <w:webHidden/>
          </w:rPr>
          <w:fldChar w:fldCharType="begin"/>
        </w:r>
        <w:r w:rsidR="00DF6F5C">
          <w:rPr>
            <w:noProof/>
            <w:webHidden/>
          </w:rPr>
          <w:instrText xml:space="preserve"> PAGEREF _Toc6119148 \h </w:instrText>
        </w:r>
        <w:r w:rsidR="00DF6F5C">
          <w:rPr>
            <w:noProof/>
            <w:webHidden/>
          </w:rPr>
        </w:r>
        <w:r w:rsidR="00DF6F5C">
          <w:rPr>
            <w:noProof/>
            <w:webHidden/>
          </w:rPr>
          <w:fldChar w:fldCharType="separate"/>
        </w:r>
        <w:r w:rsidR="00DF6F5C">
          <w:rPr>
            <w:noProof/>
            <w:webHidden/>
          </w:rPr>
          <w:t>140</w:t>
        </w:r>
        <w:r w:rsidR="00DF6F5C">
          <w:rPr>
            <w:noProof/>
            <w:webHidden/>
          </w:rPr>
          <w:fldChar w:fldCharType="end"/>
        </w:r>
      </w:hyperlink>
    </w:p>
    <w:p w14:paraId="48D2206A" w14:textId="0ED4120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49" w:history="1">
        <w:r w:rsidR="00DF6F5C" w:rsidRPr="00E6799A">
          <w:rPr>
            <w:rStyle w:val="Hyperlink"/>
            <w:noProof/>
          </w:rPr>
          <w:t>3.42.3 location property</w:t>
        </w:r>
        <w:r w:rsidR="00DF6F5C">
          <w:rPr>
            <w:noProof/>
            <w:webHidden/>
          </w:rPr>
          <w:tab/>
        </w:r>
        <w:r w:rsidR="00DF6F5C">
          <w:rPr>
            <w:noProof/>
            <w:webHidden/>
          </w:rPr>
          <w:fldChar w:fldCharType="begin"/>
        </w:r>
        <w:r w:rsidR="00DF6F5C">
          <w:rPr>
            <w:noProof/>
            <w:webHidden/>
          </w:rPr>
          <w:instrText xml:space="preserve"> PAGEREF _Toc6119149 \h </w:instrText>
        </w:r>
        <w:r w:rsidR="00DF6F5C">
          <w:rPr>
            <w:noProof/>
            <w:webHidden/>
          </w:rPr>
        </w:r>
        <w:r w:rsidR="00DF6F5C">
          <w:rPr>
            <w:noProof/>
            <w:webHidden/>
          </w:rPr>
          <w:fldChar w:fldCharType="separate"/>
        </w:r>
        <w:r w:rsidR="00DF6F5C">
          <w:rPr>
            <w:noProof/>
            <w:webHidden/>
          </w:rPr>
          <w:t>140</w:t>
        </w:r>
        <w:r w:rsidR="00DF6F5C">
          <w:rPr>
            <w:noProof/>
            <w:webHidden/>
          </w:rPr>
          <w:fldChar w:fldCharType="end"/>
        </w:r>
      </w:hyperlink>
    </w:p>
    <w:p w14:paraId="40324CC3" w14:textId="25AF9BC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0" w:history="1">
        <w:r w:rsidR="00DF6F5C" w:rsidRPr="00E6799A">
          <w:rPr>
            <w:rStyle w:val="Hyperlink"/>
            <w:noProof/>
          </w:rPr>
          <w:t>3.42.4 module property</w:t>
        </w:r>
        <w:r w:rsidR="00DF6F5C">
          <w:rPr>
            <w:noProof/>
            <w:webHidden/>
          </w:rPr>
          <w:tab/>
        </w:r>
        <w:r w:rsidR="00DF6F5C">
          <w:rPr>
            <w:noProof/>
            <w:webHidden/>
          </w:rPr>
          <w:fldChar w:fldCharType="begin"/>
        </w:r>
        <w:r w:rsidR="00DF6F5C">
          <w:rPr>
            <w:noProof/>
            <w:webHidden/>
          </w:rPr>
          <w:instrText xml:space="preserve"> PAGEREF _Toc6119150 \h </w:instrText>
        </w:r>
        <w:r w:rsidR="00DF6F5C">
          <w:rPr>
            <w:noProof/>
            <w:webHidden/>
          </w:rPr>
        </w:r>
        <w:r w:rsidR="00DF6F5C">
          <w:rPr>
            <w:noProof/>
            <w:webHidden/>
          </w:rPr>
          <w:fldChar w:fldCharType="separate"/>
        </w:r>
        <w:r w:rsidR="00DF6F5C">
          <w:rPr>
            <w:noProof/>
            <w:webHidden/>
          </w:rPr>
          <w:t>141</w:t>
        </w:r>
        <w:r w:rsidR="00DF6F5C">
          <w:rPr>
            <w:noProof/>
            <w:webHidden/>
          </w:rPr>
          <w:fldChar w:fldCharType="end"/>
        </w:r>
      </w:hyperlink>
    </w:p>
    <w:p w14:paraId="64B7AEE7" w14:textId="14F5799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1" w:history="1">
        <w:r w:rsidR="00DF6F5C" w:rsidRPr="00E6799A">
          <w:rPr>
            <w:rStyle w:val="Hyperlink"/>
            <w:noProof/>
          </w:rPr>
          <w:t>3.42.5 stack property</w:t>
        </w:r>
        <w:r w:rsidR="00DF6F5C">
          <w:rPr>
            <w:noProof/>
            <w:webHidden/>
          </w:rPr>
          <w:tab/>
        </w:r>
        <w:r w:rsidR="00DF6F5C">
          <w:rPr>
            <w:noProof/>
            <w:webHidden/>
          </w:rPr>
          <w:fldChar w:fldCharType="begin"/>
        </w:r>
        <w:r w:rsidR="00DF6F5C">
          <w:rPr>
            <w:noProof/>
            <w:webHidden/>
          </w:rPr>
          <w:instrText xml:space="preserve"> PAGEREF _Toc6119151 \h </w:instrText>
        </w:r>
        <w:r w:rsidR="00DF6F5C">
          <w:rPr>
            <w:noProof/>
            <w:webHidden/>
          </w:rPr>
        </w:r>
        <w:r w:rsidR="00DF6F5C">
          <w:rPr>
            <w:noProof/>
            <w:webHidden/>
          </w:rPr>
          <w:fldChar w:fldCharType="separate"/>
        </w:r>
        <w:r w:rsidR="00DF6F5C">
          <w:rPr>
            <w:noProof/>
            <w:webHidden/>
          </w:rPr>
          <w:t>141</w:t>
        </w:r>
        <w:r w:rsidR="00DF6F5C">
          <w:rPr>
            <w:noProof/>
            <w:webHidden/>
          </w:rPr>
          <w:fldChar w:fldCharType="end"/>
        </w:r>
      </w:hyperlink>
    </w:p>
    <w:p w14:paraId="75BDBA7E" w14:textId="71DF8A1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2" w:history="1">
        <w:r w:rsidR="00DF6F5C" w:rsidRPr="00E6799A">
          <w:rPr>
            <w:rStyle w:val="Hyperlink"/>
            <w:noProof/>
          </w:rPr>
          <w:t>3.42.6 request property</w:t>
        </w:r>
        <w:r w:rsidR="00DF6F5C">
          <w:rPr>
            <w:noProof/>
            <w:webHidden/>
          </w:rPr>
          <w:tab/>
        </w:r>
        <w:r w:rsidR="00DF6F5C">
          <w:rPr>
            <w:noProof/>
            <w:webHidden/>
          </w:rPr>
          <w:fldChar w:fldCharType="begin"/>
        </w:r>
        <w:r w:rsidR="00DF6F5C">
          <w:rPr>
            <w:noProof/>
            <w:webHidden/>
          </w:rPr>
          <w:instrText xml:space="preserve"> PAGEREF _Toc6119152 \h </w:instrText>
        </w:r>
        <w:r w:rsidR="00DF6F5C">
          <w:rPr>
            <w:noProof/>
            <w:webHidden/>
          </w:rPr>
        </w:r>
        <w:r w:rsidR="00DF6F5C">
          <w:rPr>
            <w:noProof/>
            <w:webHidden/>
          </w:rPr>
          <w:fldChar w:fldCharType="separate"/>
        </w:r>
        <w:r w:rsidR="00DF6F5C">
          <w:rPr>
            <w:noProof/>
            <w:webHidden/>
          </w:rPr>
          <w:t>142</w:t>
        </w:r>
        <w:r w:rsidR="00DF6F5C">
          <w:rPr>
            <w:noProof/>
            <w:webHidden/>
          </w:rPr>
          <w:fldChar w:fldCharType="end"/>
        </w:r>
      </w:hyperlink>
    </w:p>
    <w:p w14:paraId="0AA8672B" w14:textId="15F6D3E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3" w:history="1">
        <w:r w:rsidR="00DF6F5C" w:rsidRPr="00E6799A">
          <w:rPr>
            <w:rStyle w:val="Hyperlink"/>
            <w:noProof/>
          </w:rPr>
          <w:t>3.42.7 response object</w:t>
        </w:r>
        <w:r w:rsidR="00DF6F5C">
          <w:rPr>
            <w:noProof/>
            <w:webHidden/>
          </w:rPr>
          <w:tab/>
        </w:r>
        <w:r w:rsidR="00DF6F5C">
          <w:rPr>
            <w:noProof/>
            <w:webHidden/>
          </w:rPr>
          <w:fldChar w:fldCharType="begin"/>
        </w:r>
        <w:r w:rsidR="00DF6F5C">
          <w:rPr>
            <w:noProof/>
            <w:webHidden/>
          </w:rPr>
          <w:instrText xml:space="preserve"> PAGEREF _Toc6119153 \h </w:instrText>
        </w:r>
        <w:r w:rsidR="00DF6F5C">
          <w:rPr>
            <w:noProof/>
            <w:webHidden/>
          </w:rPr>
        </w:r>
        <w:r w:rsidR="00DF6F5C">
          <w:rPr>
            <w:noProof/>
            <w:webHidden/>
          </w:rPr>
          <w:fldChar w:fldCharType="separate"/>
        </w:r>
        <w:r w:rsidR="00DF6F5C">
          <w:rPr>
            <w:noProof/>
            <w:webHidden/>
          </w:rPr>
          <w:t>142</w:t>
        </w:r>
        <w:r w:rsidR="00DF6F5C">
          <w:rPr>
            <w:noProof/>
            <w:webHidden/>
          </w:rPr>
          <w:fldChar w:fldCharType="end"/>
        </w:r>
      </w:hyperlink>
    </w:p>
    <w:p w14:paraId="798A859B" w14:textId="3AD2565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4" w:history="1">
        <w:r w:rsidR="00DF6F5C" w:rsidRPr="00E6799A">
          <w:rPr>
            <w:rStyle w:val="Hyperlink"/>
            <w:noProof/>
          </w:rPr>
          <w:t>3.42.8 kinds property</w:t>
        </w:r>
        <w:r w:rsidR="00DF6F5C">
          <w:rPr>
            <w:noProof/>
            <w:webHidden/>
          </w:rPr>
          <w:tab/>
        </w:r>
        <w:r w:rsidR="00DF6F5C">
          <w:rPr>
            <w:noProof/>
            <w:webHidden/>
          </w:rPr>
          <w:fldChar w:fldCharType="begin"/>
        </w:r>
        <w:r w:rsidR="00DF6F5C">
          <w:rPr>
            <w:noProof/>
            <w:webHidden/>
          </w:rPr>
          <w:instrText xml:space="preserve"> PAGEREF _Toc6119154 \h </w:instrText>
        </w:r>
        <w:r w:rsidR="00DF6F5C">
          <w:rPr>
            <w:noProof/>
            <w:webHidden/>
          </w:rPr>
        </w:r>
        <w:r w:rsidR="00DF6F5C">
          <w:rPr>
            <w:noProof/>
            <w:webHidden/>
          </w:rPr>
          <w:fldChar w:fldCharType="separate"/>
        </w:r>
        <w:r w:rsidR="00DF6F5C">
          <w:rPr>
            <w:noProof/>
            <w:webHidden/>
          </w:rPr>
          <w:t>142</w:t>
        </w:r>
        <w:r w:rsidR="00DF6F5C">
          <w:rPr>
            <w:noProof/>
            <w:webHidden/>
          </w:rPr>
          <w:fldChar w:fldCharType="end"/>
        </w:r>
      </w:hyperlink>
    </w:p>
    <w:p w14:paraId="523472DC" w14:textId="299350F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5" w:history="1">
        <w:r w:rsidR="00DF6F5C" w:rsidRPr="00E6799A">
          <w:rPr>
            <w:rStyle w:val="Hyperlink"/>
            <w:noProof/>
          </w:rPr>
          <w:t>3.42.9 state property</w:t>
        </w:r>
        <w:r w:rsidR="00DF6F5C">
          <w:rPr>
            <w:noProof/>
            <w:webHidden/>
          </w:rPr>
          <w:tab/>
        </w:r>
        <w:r w:rsidR="00DF6F5C">
          <w:rPr>
            <w:noProof/>
            <w:webHidden/>
          </w:rPr>
          <w:fldChar w:fldCharType="begin"/>
        </w:r>
        <w:r w:rsidR="00DF6F5C">
          <w:rPr>
            <w:noProof/>
            <w:webHidden/>
          </w:rPr>
          <w:instrText xml:space="preserve"> PAGEREF _Toc6119155 \h </w:instrText>
        </w:r>
        <w:r w:rsidR="00DF6F5C">
          <w:rPr>
            <w:noProof/>
            <w:webHidden/>
          </w:rPr>
        </w:r>
        <w:r w:rsidR="00DF6F5C">
          <w:rPr>
            <w:noProof/>
            <w:webHidden/>
          </w:rPr>
          <w:fldChar w:fldCharType="separate"/>
        </w:r>
        <w:r w:rsidR="00DF6F5C">
          <w:rPr>
            <w:noProof/>
            <w:webHidden/>
          </w:rPr>
          <w:t>143</w:t>
        </w:r>
        <w:r w:rsidR="00DF6F5C">
          <w:rPr>
            <w:noProof/>
            <w:webHidden/>
          </w:rPr>
          <w:fldChar w:fldCharType="end"/>
        </w:r>
      </w:hyperlink>
    </w:p>
    <w:p w14:paraId="41273CF6" w14:textId="07BD3FD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6" w:history="1">
        <w:r w:rsidR="00DF6F5C" w:rsidRPr="00E6799A">
          <w:rPr>
            <w:rStyle w:val="Hyperlink"/>
            <w:noProof/>
          </w:rPr>
          <w:t>3.42.10 nestingLevel property</w:t>
        </w:r>
        <w:r w:rsidR="00DF6F5C">
          <w:rPr>
            <w:noProof/>
            <w:webHidden/>
          </w:rPr>
          <w:tab/>
        </w:r>
        <w:r w:rsidR="00DF6F5C">
          <w:rPr>
            <w:noProof/>
            <w:webHidden/>
          </w:rPr>
          <w:fldChar w:fldCharType="begin"/>
        </w:r>
        <w:r w:rsidR="00DF6F5C">
          <w:rPr>
            <w:noProof/>
            <w:webHidden/>
          </w:rPr>
          <w:instrText xml:space="preserve"> PAGEREF _Toc6119156 \h </w:instrText>
        </w:r>
        <w:r w:rsidR="00DF6F5C">
          <w:rPr>
            <w:noProof/>
            <w:webHidden/>
          </w:rPr>
        </w:r>
        <w:r w:rsidR="00DF6F5C">
          <w:rPr>
            <w:noProof/>
            <w:webHidden/>
          </w:rPr>
          <w:fldChar w:fldCharType="separate"/>
        </w:r>
        <w:r w:rsidR="00DF6F5C">
          <w:rPr>
            <w:noProof/>
            <w:webHidden/>
          </w:rPr>
          <w:t>144</w:t>
        </w:r>
        <w:r w:rsidR="00DF6F5C">
          <w:rPr>
            <w:noProof/>
            <w:webHidden/>
          </w:rPr>
          <w:fldChar w:fldCharType="end"/>
        </w:r>
      </w:hyperlink>
    </w:p>
    <w:p w14:paraId="195A7772" w14:textId="14AFCC7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7" w:history="1">
        <w:r w:rsidR="00DF6F5C" w:rsidRPr="00E6799A">
          <w:rPr>
            <w:rStyle w:val="Hyperlink"/>
            <w:noProof/>
          </w:rPr>
          <w:t>3.42.11 executionOrder property</w:t>
        </w:r>
        <w:r w:rsidR="00DF6F5C">
          <w:rPr>
            <w:noProof/>
            <w:webHidden/>
          </w:rPr>
          <w:tab/>
        </w:r>
        <w:r w:rsidR="00DF6F5C">
          <w:rPr>
            <w:noProof/>
            <w:webHidden/>
          </w:rPr>
          <w:fldChar w:fldCharType="begin"/>
        </w:r>
        <w:r w:rsidR="00DF6F5C">
          <w:rPr>
            <w:noProof/>
            <w:webHidden/>
          </w:rPr>
          <w:instrText xml:space="preserve"> PAGEREF _Toc6119157 \h </w:instrText>
        </w:r>
        <w:r w:rsidR="00DF6F5C">
          <w:rPr>
            <w:noProof/>
            <w:webHidden/>
          </w:rPr>
        </w:r>
        <w:r w:rsidR="00DF6F5C">
          <w:rPr>
            <w:noProof/>
            <w:webHidden/>
          </w:rPr>
          <w:fldChar w:fldCharType="separate"/>
        </w:r>
        <w:r w:rsidR="00DF6F5C">
          <w:rPr>
            <w:noProof/>
            <w:webHidden/>
          </w:rPr>
          <w:t>144</w:t>
        </w:r>
        <w:r w:rsidR="00DF6F5C">
          <w:rPr>
            <w:noProof/>
            <w:webHidden/>
          </w:rPr>
          <w:fldChar w:fldCharType="end"/>
        </w:r>
      </w:hyperlink>
    </w:p>
    <w:p w14:paraId="3EA50E3B" w14:textId="0F067AB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8" w:history="1">
        <w:r w:rsidR="00DF6F5C" w:rsidRPr="00E6799A">
          <w:rPr>
            <w:rStyle w:val="Hyperlink"/>
            <w:noProof/>
          </w:rPr>
          <w:t>3.42.12 executionTimeUtc property</w:t>
        </w:r>
        <w:r w:rsidR="00DF6F5C">
          <w:rPr>
            <w:noProof/>
            <w:webHidden/>
          </w:rPr>
          <w:tab/>
        </w:r>
        <w:r w:rsidR="00DF6F5C">
          <w:rPr>
            <w:noProof/>
            <w:webHidden/>
          </w:rPr>
          <w:fldChar w:fldCharType="begin"/>
        </w:r>
        <w:r w:rsidR="00DF6F5C">
          <w:rPr>
            <w:noProof/>
            <w:webHidden/>
          </w:rPr>
          <w:instrText xml:space="preserve"> PAGEREF _Toc6119158 \h </w:instrText>
        </w:r>
        <w:r w:rsidR="00DF6F5C">
          <w:rPr>
            <w:noProof/>
            <w:webHidden/>
          </w:rPr>
        </w:r>
        <w:r w:rsidR="00DF6F5C">
          <w:rPr>
            <w:noProof/>
            <w:webHidden/>
          </w:rPr>
          <w:fldChar w:fldCharType="separate"/>
        </w:r>
        <w:r w:rsidR="00DF6F5C">
          <w:rPr>
            <w:noProof/>
            <w:webHidden/>
          </w:rPr>
          <w:t>145</w:t>
        </w:r>
        <w:r w:rsidR="00DF6F5C">
          <w:rPr>
            <w:noProof/>
            <w:webHidden/>
          </w:rPr>
          <w:fldChar w:fldCharType="end"/>
        </w:r>
      </w:hyperlink>
    </w:p>
    <w:p w14:paraId="5D1FC1A7" w14:textId="0B6D474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59" w:history="1">
        <w:r w:rsidR="00DF6F5C" w:rsidRPr="00E6799A">
          <w:rPr>
            <w:rStyle w:val="Hyperlink"/>
            <w:noProof/>
          </w:rPr>
          <w:t>3.42.13 importance property</w:t>
        </w:r>
        <w:r w:rsidR="00DF6F5C">
          <w:rPr>
            <w:noProof/>
            <w:webHidden/>
          </w:rPr>
          <w:tab/>
        </w:r>
        <w:r w:rsidR="00DF6F5C">
          <w:rPr>
            <w:noProof/>
            <w:webHidden/>
          </w:rPr>
          <w:fldChar w:fldCharType="begin"/>
        </w:r>
        <w:r w:rsidR="00DF6F5C">
          <w:rPr>
            <w:noProof/>
            <w:webHidden/>
          </w:rPr>
          <w:instrText xml:space="preserve"> PAGEREF _Toc6119159 \h </w:instrText>
        </w:r>
        <w:r w:rsidR="00DF6F5C">
          <w:rPr>
            <w:noProof/>
            <w:webHidden/>
          </w:rPr>
        </w:r>
        <w:r w:rsidR="00DF6F5C">
          <w:rPr>
            <w:noProof/>
            <w:webHidden/>
          </w:rPr>
          <w:fldChar w:fldCharType="separate"/>
        </w:r>
        <w:r w:rsidR="00DF6F5C">
          <w:rPr>
            <w:noProof/>
            <w:webHidden/>
          </w:rPr>
          <w:t>145</w:t>
        </w:r>
        <w:r w:rsidR="00DF6F5C">
          <w:rPr>
            <w:noProof/>
            <w:webHidden/>
          </w:rPr>
          <w:fldChar w:fldCharType="end"/>
        </w:r>
      </w:hyperlink>
    </w:p>
    <w:p w14:paraId="265503CE" w14:textId="68AADE56"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60" w:history="1">
        <w:r w:rsidR="00DF6F5C" w:rsidRPr="00E6799A">
          <w:rPr>
            <w:rStyle w:val="Hyperlink"/>
            <w:noProof/>
          </w:rPr>
          <w:t>3.43 request object</w:t>
        </w:r>
        <w:r w:rsidR="00DF6F5C">
          <w:rPr>
            <w:noProof/>
            <w:webHidden/>
          </w:rPr>
          <w:tab/>
        </w:r>
        <w:r w:rsidR="00DF6F5C">
          <w:rPr>
            <w:noProof/>
            <w:webHidden/>
          </w:rPr>
          <w:fldChar w:fldCharType="begin"/>
        </w:r>
        <w:r w:rsidR="00DF6F5C">
          <w:rPr>
            <w:noProof/>
            <w:webHidden/>
          </w:rPr>
          <w:instrText xml:space="preserve"> PAGEREF _Toc6119160 \h </w:instrText>
        </w:r>
        <w:r w:rsidR="00DF6F5C">
          <w:rPr>
            <w:noProof/>
            <w:webHidden/>
          </w:rPr>
        </w:r>
        <w:r w:rsidR="00DF6F5C">
          <w:rPr>
            <w:noProof/>
            <w:webHidden/>
          </w:rPr>
          <w:fldChar w:fldCharType="separate"/>
        </w:r>
        <w:r w:rsidR="00DF6F5C">
          <w:rPr>
            <w:noProof/>
            <w:webHidden/>
          </w:rPr>
          <w:t>145</w:t>
        </w:r>
        <w:r w:rsidR="00DF6F5C">
          <w:rPr>
            <w:noProof/>
            <w:webHidden/>
          </w:rPr>
          <w:fldChar w:fldCharType="end"/>
        </w:r>
      </w:hyperlink>
    </w:p>
    <w:p w14:paraId="267FAB09" w14:textId="0BE2BC7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1" w:history="1">
        <w:r w:rsidR="00DF6F5C" w:rsidRPr="00E6799A">
          <w:rPr>
            <w:rStyle w:val="Hyperlink"/>
            <w:noProof/>
          </w:rPr>
          <w:t>3.43.1 General</w:t>
        </w:r>
        <w:r w:rsidR="00DF6F5C">
          <w:rPr>
            <w:noProof/>
            <w:webHidden/>
          </w:rPr>
          <w:tab/>
        </w:r>
        <w:r w:rsidR="00DF6F5C">
          <w:rPr>
            <w:noProof/>
            <w:webHidden/>
          </w:rPr>
          <w:fldChar w:fldCharType="begin"/>
        </w:r>
        <w:r w:rsidR="00DF6F5C">
          <w:rPr>
            <w:noProof/>
            <w:webHidden/>
          </w:rPr>
          <w:instrText xml:space="preserve"> PAGEREF _Toc6119161 \h </w:instrText>
        </w:r>
        <w:r w:rsidR="00DF6F5C">
          <w:rPr>
            <w:noProof/>
            <w:webHidden/>
          </w:rPr>
        </w:r>
        <w:r w:rsidR="00DF6F5C">
          <w:rPr>
            <w:noProof/>
            <w:webHidden/>
          </w:rPr>
          <w:fldChar w:fldCharType="separate"/>
        </w:r>
        <w:r w:rsidR="00DF6F5C">
          <w:rPr>
            <w:noProof/>
            <w:webHidden/>
          </w:rPr>
          <w:t>145</w:t>
        </w:r>
        <w:r w:rsidR="00DF6F5C">
          <w:rPr>
            <w:noProof/>
            <w:webHidden/>
          </w:rPr>
          <w:fldChar w:fldCharType="end"/>
        </w:r>
      </w:hyperlink>
    </w:p>
    <w:p w14:paraId="0AD150C3" w14:textId="1241F03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2" w:history="1">
        <w:r w:rsidR="00DF6F5C" w:rsidRPr="00E6799A">
          <w:rPr>
            <w:rStyle w:val="Hyperlink"/>
            <w:noProof/>
          </w:rPr>
          <w:t>3.43.2 index property</w:t>
        </w:r>
        <w:r w:rsidR="00DF6F5C">
          <w:rPr>
            <w:noProof/>
            <w:webHidden/>
          </w:rPr>
          <w:tab/>
        </w:r>
        <w:r w:rsidR="00DF6F5C">
          <w:rPr>
            <w:noProof/>
            <w:webHidden/>
          </w:rPr>
          <w:fldChar w:fldCharType="begin"/>
        </w:r>
        <w:r w:rsidR="00DF6F5C">
          <w:rPr>
            <w:noProof/>
            <w:webHidden/>
          </w:rPr>
          <w:instrText xml:space="preserve"> PAGEREF _Toc6119162 \h </w:instrText>
        </w:r>
        <w:r w:rsidR="00DF6F5C">
          <w:rPr>
            <w:noProof/>
            <w:webHidden/>
          </w:rPr>
        </w:r>
        <w:r w:rsidR="00DF6F5C">
          <w:rPr>
            <w:noProof/>
            <w:webHidden/>
          </w:rPr>
          <w:fldChar w:fldCharType="separate"/>
        </w:r>
        <w:r w:rsidR="00DF6F5C">
          <w:rPr>
            <w:noProof/>
            <w:webHidden/>
          </w:rPr>
          <w:t>145</w:t>
        </w:r>
        <w:r w:rsidR="00DF6F5C">
          <w:rPr>
            <w:noProof/>
            <w:webHidden/>
          </w:rPr>
          <w:fldChar w:fldCharType="end"/>
        </w:r>
      </w:hyperlink>
    </w:p>
    <w:p w14:paraId="1B14102D" w14:textId="39758EA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3" w:history="1">
        <w:r w:rsidR="00DF6F5C" w:rsidRPr="00E6799A">
          <w:rPr>
            <w:rStyle w:val="Hyperlink"/>
            <w:noProof/>
          </w:rPr>
          <w:t>3.43.3 protocol property</w:t>
        </w:r>
        <w:r w:rsidR="00DF6F5C">
          <w:rPr>
            <w:noProof/>
            <w:webHidden/>
          </w:rPr>
          <w:tab/>
        </w:r>
        <w:r w:rsidR="00DF6F5C">
          <w:rPr>
            <w:noProof/>
            <w:webHidden/>
          </w:rPr>
          <w:fldChar w:fldCharType="begin"/>
        </w:r>
        <w:r w:rsidR="00DF6F5C">
          <w:rPr>
            <w:noProof/>
            <w:webHidden/>
          </w:rPr>
          <w:instrText xml:space="preserve"> PAGEREF _Toc6119163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6BBD3ED3" w14:textId="4F0440C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4" w:history="1">
        <w:r w:rsidR="00DF6F5C" w:rsidRPr="00E6799A">
          <w:rPr>
            <w:rStyle w:val="Hyperlink"/>
            <w:noProof/>
          </w:rPr>
          <w:t>3.43.4 version property</w:t>
        </w:r>
        <w:r w:rsidR="00DF6F5C">
          <w:rPr>
            <w:noProof/>
            <w:webHidden/>
          </w:rPr>
          <w:tab/>
        </w:r>
        <w:r w:rsidR="00DF6F5C">
          <w:rPr>
            <w:noProof/>
            <w:webHidden/>
          </w:rPr>
          <w:fldChar w:fldCharType="begin"/>
        </w:r>
        <w:r w:rsidR="00DF6F5C">
          <w:rPr>
            <w:noProof/>
            <w:webHidden/>
          </w:rPr>
          <w:instrText xml:space="preserve"> PAGEREF _Toc6119164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5620127F" w14:textId="3BFE77C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5" w:history="1">
        <w:r w:rsidR="00DF6F5C" w:rsidRPr="00E6799A">
          <w:rPr>
            <w:rStyle w:val="Hyperlink"/>
            <w:noProof/>
          </w:rPr>
          <w:t>3.43.5 target property</w:t>
        </w:r>
        <w:r w:rsidR="00DF6F5C">
          <w:rPr>
            <w:noProof/>
            <w:webHidden/>
          </w:rPr>
          <w:tab/>
        </w:r>
        <w:r w:rsidR="00DF6F5C">
          <w:rPr>
            <w:noProof/>
            <w:webHidden/>
          </w:rPr>
          <w:fldChar w:fldCharType="begin"/>
        </w:r>
        <w:r w:rsidR="00DF6F5C">
          <w:rPr>
            <w:noProof/>
            <w:webHidden/>
          </w:rPr>
          <w:instrText xml:space="preserve"> PAGEREF _Toc6119165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27727711" w14:textId="3A9987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6" w:history="1">
        <w:r w:rsidR="00DF6F5C" w:rsidRPr="00E6799A">
          <w:rPr>
            <w:rStyle w:val="Hyperlink"/>
            <w:noProof/>
          </w:rPr>
          <w:t>3.43.6 method property</w:t>
        </w:r>
        <w:r w:rsidR="00DF6F5C">
          <w:rPr>
            <w:noProof/>
            <w:webHidden/>
          </w:rPr>
          <w:tab/>
        </w:r>
        <w:r w:rsidR="00DF6F5C">
          <w:rPr>
            <w:noProof/>
            <w:webHidden/>
          </w:rPr>
          <w:fldChar w:fldCharType="begin"/>
        </w:r>
        <w:r w:rsidR="00DF6F5C">
          <w:rPr>
            <w:noProof/>
            <w:webHidden/>
          </w:rPr>
          <w:instrText xml:space="preserve"> PAGEREF _Toc6119166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6D4E9459" w14:textId="2C96439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7" w:history="1">
        <w:r w:rsidR="00DF6F5C" w:rsidRPr="00E6799A">
          <w:rPr>
            <w:rStyle w:val="Hyperlink"/>
            <w:noProof/>
          </w:rPr>
          <w:t>3.43.7 headers property</w:t>
        </w:r>
        <w:r w:rsidR="00DF6F5C">
          <w:rPr>
            <w:noProof/>
            <w:webHidden/>
          </w:rPr>
          <w:tab/>
        </w:r>
        <w:r w:rsidR="00DF6F5C">
          <w:rPr>
            <w:noProof/>
            <w:webHidden/>
          </w:rPr>
          <w:fldChar w:fldCharType="begin"/>
        </w:r>
        <w:r w:rsidR="00DF6F5C">
          <w:rPr>
            <w:noProof/>
            <w:webHidden/>
          </w:rPr>
          <w:instrText xml:space="preserve"> PAGEREF _Toc6119167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7A9E1DFA" w14:textId="5A904DB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8" w:history="1">
        <w:r w:rsidR="00DF6F5C" w:rsidRPr="00E6799A">
          <w:rPr>
            <w:rStyle w:val="Hyperlink"/>
            <w:noProof/>
          </w:rPr>
          <w:t>3.43.8 parameters property</w:t>
        </w:r>
        <w:r w:rsidR="00DF6F5C">
          <w:rPr>
            <w:noProof/>
            <w:webHidden/>
          </w:rPr>
          <w:tab/>
        </w:r>
        <w:r w:rsidR="00DF6F5C">
          <w:rPr>
            <w:noProof/>
            <w:webHidden/>
          </w:rPr>
          <w:fldChar w:fldCharType="begin"/>
        </w:r>
        <w:r w:rsidR="00DF6F5C">
          <w:rPr>
            <w:noProof/>
            <w:webHidden/>
          </w:rPr>
          <w:instrText xml:space="preserve"> PAGEREF _Toc6119168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1EF10592" w14:textId="5AEA19F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69" w:history="1">
        <w:r w:rsidR="00DF6F5C" w:rsidRPr="00E6799A">
          <w:rPr>
            <w:rStyle w:val="Hyperlink"/>
            <w:noProof/>
          </w:rPr>
          <w:t>3.43.9 body property</w:t>
        </w:r>
        <w:r w:rsidR="00DF6F5C">
          <w:rPr>
            <w:noProof/>
            <w:webHidden/>
          </w:rPr>
          <w:tab/>
        </w:r>
        <w:r w:rsidR="00DF6F5C">
          <w:rPr>
            <w:noProof/>
            <w:webHidden/>
          </w:rPr>
          <w:fldChar w:fldCharType="begin"/>
        </w:r>
        <w:r w:rsidR="00DF6F5C">
          <w:rPr>
            <w:noProof/>
            <w:webHidden/>
          </w:rPr>
          <w:instrText xml:space="preserve"> PAGEREF _Toc6119169 \h </w:instrText>
        </w:r>
        <w:r w:rsidR="00DF6F5C">
          <w:rPr>
            <w:noProof/>
            <w:webHidden/>
          </w:rPr>
        </w:r>
        <w:r w:rsidR="00DF6F5C">
          <w:rPr>
            <w:noProof/>
            <w:webHidden/>
          </w:rPr>
          <w:fldChar w:fldCharType="separate"/>
        </w:r>
        <w:r w:rsidR="00DF6F5C">
          <w:rPr>
            <w:noProof/>
            <w:webHidden/>
          </w:rPr>
          <w:t>146</w:t>
        </w:r>
        <w:r w:rsidR="00DF6F5C">
          <w:rPr>
            <w:noProof/>
            <w:webHidden/>
          </w:rPr>
          <w:fldChar w:fldCharType="end"/>
        </w:r>
      </w:hyperlink>
    </w:p>
    <w:p w14:paraId="1F6F6E5C" w14:textId="7EC5F552"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70" w:history="1">
        <w:r w:rsidR="00DF6F5C" w:rsidRPr="00E6799A">
          <w:rPr>
            <w:rStyle w:val="Hyperlink"/>
            <w:noProof/>
          </w:rPr>
          <w:t>3.44 response object</w:t>
        </w:r>
        <w:r w:rsidR="00DF6F5C">
          <w:rPr>
            <w:noProof/>
            <w:webHidden/>
          </w:rPr>
          <w:tab/>
        </w:r>
        <w:r w:rsidR="00DF6F5C">
          <w:rPr>
            <w:noProof/>
            <w:webHidden/>
          </w:rPr>
          <w:fldChar w:fldCharType="begin"/>
        </w:r>
        <w:r w:rsidR="00DF6F5C">
          <w:rPr>
            <w:noProof/>
            <w:webHidden/>
          </w:rPr>
          <w:instrText xml:space="preserve"> PAGEREF _Toc6119170 \h </w:instrText>
        </w:r>
        <w:r w:rsidR="00DF6F5C">
          <w:rPr>
            <w:noProof/>
            <w:webHidden/>
          </w:rPr>
        </w:r>
        <w:r w:rsidR="00DF6F5C">
          <w:rPr>
            <w:noProof/>
            <w:webHidden/>
          </w:rPr>
          <w:fldChar w:fldCharType="separate"/>
        </w:r>
        <w:r w:rsidR="00DF6F5C">
          <w:rPr>
            <w:noProof/>
            <w:webHidden/>
          </w:rPr>
          <w:t>147</w:t>
        </w:r>
        <w:r w:rsidR="00DF6F5C">
          <w:rPr>
            <w:noProof/>
            <w:webHidden/>
          </w:rPr>
          <w:fldChar w:fldCharType="end"/>
        </w:r>
      </w:hyperlink>
    </w:p>
    <w:p w14:paraId="10E97B5E" w14:textId="3C88A02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1" w:history="1">
        <w:r w:rsidR="00DF6F5C" w:rsidRPr="00E6799A">
          <w:rPr>
            <w:rStyle w:val="Hyperlink"/>
            <w:noProof/>
          </w:rPr>
          <w:t>3.44.1 General</w:t>
        </w:r>
        <w:r w:rsidR="00DF6F5C">
          <w:rPr>
            <w:noProof/>
            <w:webHidden/>
          </w:rPr>
          <w:tab/>
        </w:r>
        <w:r w:rsidR="00DF6F5C">
          <w:rPr>
            <w:noProof/>
            <w:webHidden/>
          </w:rPr>
          <w:fldChar w:fldCharType="begin"/>
        </w:r>
        <w:r w:rsidR="00DF6F5C">
          <w:rPr>
            <w:noProof/>
            <w:webHidden/>
          </w:rPr>
          <w:instrText xml:space="preserve"> PAGEREF _Toc6119171 \h </w:instrText>
        </w:r>
        <w:r w:rsidR="00DF6F5C">
          <w:rPr>
            <w:noProof/>
            <w:webHidden/>
          </w:rPr>
        </w:r>
        <w:r w:rsidR="00DF6F5C">
          <w:rPr>
            <w:noProof/>
            <w:webHidden/>
          </w:rPr>
          <w:fldChar w:fldCharType="separate"/>
        </w:r>
        <w:r w:rsidR="00DF6F5C">
          <w:rPr>
            <w:noProof/>
            <w:webHidden/>
          </w:rPr>
          <w:t>147</w:t>
        </w:r>
        <w:r w:rsidR="00DF6F5C">
          <w:rPr>
            <w:noProof/>
            <w:webHidden/>
          </w:rPr>
          <w:fldChar w:fldCharType="end"/>
        </w:r>
      </w:hyperlink>
    </w:p>
    <w:p w14:paraId="682E849C" w14:textId="6130221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2" w:history="1">
        <w:r w:rsidR="00DF6F5C" w:rsidRPr="00E6799A">
          <w:rPr>
            <w:rStyle w:val="Hyperlink"/>
            <w:noProof/>
          </w:rPr>
          <w:t>3.44.2 index property</w:t>
        </w:r>
        <w:r w:rsidR="00DF6F5C">
          <w:rPr>
            <w:noProof/>
            <w:webHidden/>
          </w:rPr>
          <w:tab/>
        </w:r>
        <w:r w:rsidR="00DF6F5C">
          <w:rPr>
            <w:noProof/>
            <w:webHidden/>
          </w:rPr>
          <w:fldChar w:fldCharType="begin"/>
        </w:r>
        <w:r w:rsidR="00DF6F5C">
          <w:rPr>
            <w:noProof/>
            <w:webHidden/>
          </w:rPr>
          <w:instrText xml:space="preserve"> PAGEREF _Toc6119172 \h </w:instrText>
        </w:r>
        <w:r w:rsidR="00DF6F5C">
          <w:rPr>
            <w:noProof/>
            <w:webHidden/>
          </w:rPr>
        </w:r>
        <w:r w:rsidR="00DF6F5C">
          <w:rPr>
            <w:noProof/>
            <w:webHidden/>
          </w:rPr>
          <w:fldChar w:fldCharType="separate"/>
        </w:r>
        <w:r w:rsidR="00DF6F5C">
          <w:rPr>
            <w:noProof/>
            <w:webHidden/>
          </w:rPr>
          <w:t>147</w:t>
        </w:r>
        <w:r w:rsidR="00DF6F5C">
          <w:rPr>
            <w:noProof/>
            <w:webHidden/>
          </w:rPr>
          <w:fldChar w:fldCharType="end"/>
        </w:r>
      </w:hyperlink>
    </w:p>
    <w:p w14:paraId="5BA24F1A" w14:textId="14C0E85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3" w:history="1">
        <w:r w:rsidR="00DF6F5C" w:rsidRPr="00E6799A">
          <w:rPr>
            <w:rStyle w:val="Hyperlink"/>
            <w:noProof/>
          </w:rPr>
          <w:t>3.44.3 protocol property</w:t>
        </w:r>
        <w:r w:rsidR="00DF6F5C">
          <w:rPr>
            <w:noProof/>
            <w:webHidden/>
          </w:rPr>
          <w:tab/>
        </w:r>
        <w:r w:rsidR="00DF6F5C">
          <w:rPr>
            <w:noProof/>
            <w:webHidden/>
          </w:rPr>
          <w:fldChar w:fldCharType="begin"/>
        </w:r>
        <w:r w:rsidR="00DF6F5C">
          <w:rPr>
            <w:noProof/>
            <w:webHidden/>
          </w:rPr>
          <w:instrText xml:space="preserve"> PAGEREF _Toc6119173 \h </w:instrText>
        </w:r>
        <w:r w:rsidR="00DF6F5C">
          <w:rPr>
            <w:noProof/>
            <w:webHidden/>
          </w:rPr>
        </w:r>
        <w:r w:rsidR="00DF6F5C">
          <w:rPr>
            <w:noProof/>
            <w:webHidden/>
          </w:rPr>
          <w:fldChar w:fldCharType="separate"/>
        </w:r>
        <w:r w:rsidR="00DF6F5C">
          <w:rPr>
            <w:noProof/>
            <w:webHidden/>
          </w:rPr>
          <w:t>147</w:t>
        </w:r>
        <w:r w:rsidR="00DF6F5C">
          <w:rPr>
            <w:noProof/>
            <w:webHidden/>
          </w:rPr>
          <w:fldChar w:fldCharType="end"/>
        </w:r>
      </w:hyperlink>
    </w:p>
    <w:p w14:paraId="7CC19100" w14:textId="4809921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4" w:history="1">
        <w:r w:rsidR="00DF6F5C" w:rsidRPr="00E6799A">
          <w:rPr>
            <w:rStyle w:val="Hyperlink"/>
            <w:noProof/>
          </w:rPr>
          <w:t>3.44.4 version property</w:t>
        </w:r>
        <w:r w:rsidR="00DF6F5C">
          <w:rPr>
            <w:noProof/>
            <w:webHidden/>
          </w:rPr>
          <w:tab/>
        </w:r>
        <w:r w:rsidR="00DF6F5C">
          <w:rPr>
            <w:noProof/>
            <w:webHidden/>
          </w:rPr>
          <w:fldChar w:fldCharType="begin"/>
        </w:r>
        <w:r w:rsidR="00DF6F5C">
          <w:rPr>
            <w:noProof/>
            <w:webHidden/>
          </w:rPr>
          <w:instrText xml:space="preserve"> PAGEREF _Toc6119174 \h </w:instrText>
        </w:r>
        <w:r w:rsidR="00DF6F5C">
          <w:rPr>
            <w:noProof/>
            <w:webHidden/>
          </w:rPr>
        </w:r>
        <w:r w:rsidR="00DF6F5C">
          <w:rPr>
            <w:noProof/>
            <w:webHidden/>
          </w:rPr>
          <w:fldChar w:fldCharType="separate"/>
        </w:r>
        <w:r w:rsidR="00DF6F5C">
          <w:rPr>
            <w:noProof/>
            <w:webHidden/>
          </w:rPr>
          <w:t>147</w:t>
        </w:r>
        <w:r w:rsidR="00DF6F5C">
          <w:rPr>
            <w:noProof/>
            <w:webHidden/>
          </w:rPr>
          <w:fldChar w:fldCharType="end"/>
        </w:r>
      </w:hyperlink>
    </w:p>
    <w:p w14:paraId="28E4B72B" w14:textId="7D5D1CC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5" w:history="1">
        <w:r w:rsidR="00DF6F5C" w:rsidRPr="00E6799A">
          <w:rPr>
            <w:rStyle w:val="Hyperlink"/>
            <w:noProof/>
          </w:rPr>
          <w:t>3.44.5 statusCode property</w:t>
        </w:r>
        <w:r w:rsidR="00DF6F5C">
          <w:rPr>
            <w:noProof/>
            <w:webHidden/>
          </w:rPr>
          <w:tab/>
        </w:r>
        <w:r w:rsidR="00DF6F5C">
          <w:rPr>
            <w:noProof/>
            <w:webHidden/>
          </w:rPr>
          <w:fldChar w:fldCharType="begin"/>
        </w:r>
        <w:r w:rsidR="00DF6F5C">
          <w:rPr>
            <w:noProof/>
            <w:webHidden/>
          </w:rPr>
          <w:instrText xml:space="preserve"> PAGEREF _Toc6119175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6953C45C" w14:textId="1808EC0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6" w:history="1">
        <w:r w:rsidR="00DF6F5C" w:rsidRPr="00E6799A">
          <w:rPr>
            <w:rStyle w:val="Hyperlink"/>
            <w:noProof/>
          </w:rPr>
          <w:t>3.44.6 reasonPhrase property</w:t>
        </w:r>
        <w:r w:rsidR="00DF6F5C">
          <w:rPr>
            <w:noProof/>
            <w:webHidden/>
          </w:rPr>
          <w:tab/>
        </w:r>
        <w:r w:rsidR="00DF6F5C">
          <w:rPr>
            <w:noProof/>
            <w:webHidden/>
          </w:rPr>
          <w:fldChar w:fldCharType="begin"/>
        </w:r>
        <w:r w:rsidR="00DF6F5C">
          <w:rPr>
            <w:noProof/>
            <w:webHidden/>
          </w:rPr>
          <w:instrText xml:space="preserve"> PAGEREF _Toc6119176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4DA0F229" w14:textId="315543B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7" w:history="1">
        <w:r w:rsidR="00DF6F5C" w:rsidRPr="00E6799A">
          <w:rPr>
            <w:rStyle w:val="Hyperlink"/>
            <w:noProof/>
          </w:rPr>
          <w:t>3.44.7 headers property</w:t>
        </w:r>
        <w:r w:rsidR="00DF6F5C">
          <w:rPr>
            <w:noProof/>
            <w:webHidden/>
          </w:rPr>
          <w:tab/>
        </w:r>
        <w:r w:rsidR="00DF6F5C">
          <w:rPr>
            <w:noProof/>
            <w:webHidden/>
          </w:rPr>
          <w:fldChar w:fldCharType="begin"/>
        </w:r>
        <w:r w:rsidR="00DF6F5C">
          <w:rPr>
            <w:noProof/>
            <w:webHidden/>
          </w:rPr>
          <w:instrText xml:space="preserve"> PAGEREF _Toc6119177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3276E896" w14:textId="62629D6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78" w:history="1">
        <w:r w:rsidR="00DF6F5C" w:rsidRPr="00E6799A">
          <w:rPr>
            <w:rStyle w:val="Hyperlink"/>
            <w:noProof/>
          </w:rPr>
          <w:t>3.44.8 body property</w:t>
        </w:r>
        <w:r w:rsidR="00DF6F5C">
          <w:rPr>
            <w:noProof/>
            <w:webHidden/>
          </w:rPr>
          <w:tab/>
        </w:r>
        <w:r w:rsidR="00DF6F5C">
          <w:rPr>
            <w:noProof/>
            <w:webHidden/>
          </w:rPr>
          <w:fldChar w:fldCharType="begin"/>
        </w:r>
        <w:r w:rsidR="00DF6F5C">
          <w:rPr>
            <w:noProof/>
            <w:webHidden/>
          </w:rPr>
          <w:instrText xml:space="preserve"> PAGEREF _Toc6119178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16C5863B" w14:textId="5EF6C9D6"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79" w:history="1">
        <w:r w:rsidR="00DF6F5C" w:rsidRPr="00E6799A">
          <w:rPr>
            <w:rStyle w:val="Hyperlink"/>
            <w:noProof/>
          </w:rPr>
          <w:t>3.45 resultProvenance object</w:t>
        </w:r>
        <w:r w:rsidR="00DF6F5C">
          <w:rPr>
            <w:noProof/>
            <w:webHidden/>
          </w:rPr>
          <w:tab/>
        </w:r>
        <w:r w:rsidR="00DF6F5C">
          <w:rPr>
            <w:noProof/>
            <w:webHidden/>
          </w:rPr>
          <w:fldChar w:fldCharType="begin"/>
        </w:r>
        <w:r w:rsidR="00DF6F5C">
          <w:rPr>
            <w:noProof/>
            <w:webHidden/>
          </w:rPr>
          <w:instrText xml:space="preserve"> PAGEREF _Toc6119179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32BB40B4" w14:textId="5DC0D8F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0" w:history="1">
        <w:r w:rsidR="00DF6F5C" w:rsidRPr="00E6799A">
          <w:rPr>
            <w:rStyle w:val="Hyperlink"/>
            <w:noProof/>
          </w:rPr>
          <w:t>3.45.1 General</w:t>
        </w:r>
        <w:r w:rsidR="00DF6F5C">
          <w:rPr>
            <w:noProof/>
            <w:webHidden/>
          </w:rPr>
          <w:tab/>
        </w:r>
        <w:r w:rsidR="00DF6F5C">
          <w:rPr>
            <w:noProof/>
            <w:webHidden/>
          </w:rPr>
          <w:fldChar w:fldCharType="begin"/>
        </w:r>
        <w:r w:rsidR="00DF6F5C">
          <w:rPr>
            <w:noProof/>
            <w:webHidden/>
          </w:rPr>
          <w:instrText xml:space="preserve"> PAGEREF _Toc6119180 \h </w:instrText>
        </w:r>
        <w:r w:rsidR="00DF6F5C">
          <w:rPr>
            <w:noProof/>
            <w:webHidden/>
          </w:rPr>
        </w:r>
        <w:r w:rsidR="00DF6F5C">
          <w:rPr>
            <w:noProof/>
            <w:webHidden/>
          </w:rPr>
          <w:fldChar w:fldCharType="separate"/>
        </w:r>
        <w:r w:rsidR="00DF6F5C">
          <w:rPr>
            <w:noProof/>
            <w:webHidden/>
          </w:rPr>
          <w:t>148</w:t>
        </w:r>
        <w:r w:rsidR="00DF6F5C">
          <w:rPr>
            <w:noProof/>
            <w:webHidden/>
          </w:rPr>
          <w:fldChar w:fldCharType="end"/>
        </w:r>
      </w:hyperlink>
    </w:p>
    <w:p w14:paraId="54AE06DE" w14:textId="264993C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1" w:history="1">
        <w:r w:rsidR="00DF6F5C" w:rsidRPr="00E6799A">
          <w:rPr>
            <w:rStyle w:val="Hyperlink"/>
            <w:noProof/>
          </w:rPr>
          <w:t>3.45.2 firstDetectionTimeUtc property</w:t>
        </w:r>
        <w:r w:rsidR="00DF6F5C">
          <w:rPr>
            <w:noProof/>
            <w:webHidden/>
          </w:rPr>
          <w:tab/>
        </w:r>
        <w:r w:rsidR="00DF6F5C">
          <w:rPr>
            <w:noProof/>
            <w:webHidden/>
          </w:rPr>
          <w:fldChar w:fldCharType="begin"/>
        </w:r>
        <w:r w:rsidR="00DF6F5C">
          <w:rPr>
            <w:noProof/>
            <w:webHidden/>
          </w:rPr>
          <w:instrText xml:space="preserve"> PAGEREF _Toc6119181 \h </w:instrText>
        </w:r>
        <w:r w:rsidR="00DF6F5C">
          <w:rPr>
            <w:noProof/>
            <w:webHidden/>
          </w:rPr>
        </w:r>
        <w:r w:rsidR="00DF6F5C">
          <w:rPr>
            <w:noProof/>
            <w:webHidden/>
          </w:rPr>
          <w:fldChar w:fldCharType="separate"/>
        </w:r>
        <w:r w:rsidR="00DF6F5C">
          <w:rPr>
            <w:noProof/>
            <w:webHidden/>
          </w:rPr>
          <w:t>149</w:t>
        </w:r>
        <w:r w:rsidR="00DF6F5C">
          <w:rPr>
            <w:noProof/>
            <w:webHidden/>
          </w:rPr>
          <w:fldChar w:fldCharType="end"/>
        </w:r>
      </w:hyperlink>
    </w:p>
    <w:p w14:paraId="334A4572" w14:textId="7919871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2" w:history="1">
        <w:r w:rsidR="00DF6F5C" w:rsidRPr="00E6799A">
          <w:rPr>
            <w:rStyle w:val="Hyperlink"/>
            <w:noProof/>
          </w:rPr>
          <w:t>3.45.3 lastDetectionTimeUtc property</w:t>
        </w:r>
        <w:r w:rsidR="00DF6F5C">
          <w:rPr>
            <w:noProof/>
            <w:webHidden/>
          </w:rPr>
          <w:tab/>
        </w:r>
        <w:r w:rsidR="00DF6F5C">
          <w:rPr>
            <w:noProof/>
            <w:webHidden/>
          </w:rPr>
          <w:fldChar w:fldCharType="begin"/>
        </w:r>
        <w:r w:rsidR="00DF6F5C">
          <w:rPr>
            <w:noProof/>
            <w:webHidden/>
          </w:rPr>
          <w:instrText xml:space="preserve"> PAGEREF _Toc6119182 \h </w:instrText>
        </w:r>
        <w:r w:rsidR="00DF6F5C">
          <w:rPr>
            <w:noProof/>
            <w:webHidden/>
          </w:rPr>
        </w:r>
        <w:r w:rsidR="00DF6F5C">
          <w:rPr>
            <w:noProof/>
            <w:webHidden/>
          </w:rPr>
          <w:fldChar w:fldCharType="separate"/>
        </w:r>
        <w:r w:rsidR="00DF6F5C">
          <w:rPr>
            <w:noProof/>
            <w:webHidden/>
          </w:rPr>
          <w:t>149</w:t>
        </w:r>
        <w:r w:rsidR="00DF6F5C">
          <w:rPr>
            <w:noProof/>
            <w:webHidden/>
          </w:rPr>
          <w:fldChar w:fldCharType="end"/>
        </w:r>
      </w:hyperlink>
    </w:p>
    <w:p w14:paraId="4356F53D" w14:textId="4FF7A87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3" w:history="1">
        <w:r w:rsidR="00DF6F5C" w:rsidRPr="00E6799A">
          <w:rPr>
            <w:rStyle w:val="Hyperlink"/>
            <w:noProof/>
          </w:rPr>
          <w:t>3.45.4 firstDetectionRunGuid property</w:t>
        </w:r>
        <w:r w:rsidR="00DF6F5C">
          <w:rPr>
            <w:noProof/>
            <w:webHidden/>
          </w:rPr>
          <w:tab/>
        </w:r>
        <w:r w:rsidR="00DF6F5C">
          <w:rPr>
            <w:noProof/>
            <w:webHidden/>
          </w:rPr>
          <w:fldChar w:fldCharType="begin"/>
        </w:r>
        <w:r w:rsidR="00DF6F5C">
          <w:rPr>
            <w:noProof/>
            <w:webHidden/>
          </w:rPr>
          <w:instrText xml:space="preserve"> PAGEREF _Toc6119183 \h </w:instrText>
        </w:r>
        <w:r w:rsidR="00DF6F5C">
          <w:rPr>
            <w:noProof/>
            <w:webHidden/>
          </w:rPr>
        </w:r>
        <w:r w:rsidR="00DF6F5C">
          <w:rPr>
            <w:noProof/>
            <w:webHidden/>
          </w:rPr>
          <w:fldChar w:fldCharType="separate"/>
        </w:r>
        <w:r w:rsidR="00DF6F5C">
          <w:rPr>
            <w:noProof/>
            <w:webHidden/>
          </w:rPr>
          <w:t>149</w:t>
        </w:r>
        <w:r w:rsidR="00DF6F5C">
          <w:rPr>
            <w:noProof/>
            <w:webHidden/>
          </w:rPr>
          <w:fldChar w:fldCharType="end"/>
        </w:r>
      </w:hyperlink>
    </w:p>
    <w:p w14:paraId="7A0B024B" w14:textId="79CF2E4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4" w:history="1">
        <w:r w:rsidR="00DF6F5C" w:rsidRPr="00E6799A">
          <w:rPr>
            <w:rStyle w:val="Hyperlink"/>
            <w:noProof/>
          </w:rPr>
          <w:t>3.45.5 lastDetectionRunGuid property</w:t>
        </w:r>
        <w:r w:rsidR="00DF6F5C">
          <w:rPr>
            <w:noProof/>
            <w:webHidden/>
          </w:rPr>
          <w:tab/>
        </w:r>
        <w:r w:rsidR="00DF6F5C">
          <w:rPr>
            <w:noProof/>
            <w:webHidden/>
          </w:rPr>
          <w:fldChar w:fldCharType="begin"/>
        </w:r>
        <w:r w:rsidR="00DF6F5C">
          <w:rPr>
            <w:noProof/>
            <w:webHidden/>
          </w:rPr>
          <w:instrText xml:space="preserve"> PAGEREF _Toc6119184 \h </w:instrText>
        </w:r>
        <w:r w:rsidR="00DF6F5C">
          <w:rPr>
            <w:noProof/>
            <w:webHidden/>
          </w:rPr>
        </w:r>
        <w:r w:rsidR="00DF6F5C">
          <w:rPr>
            <w:noProof/>
            <w:webHidden/>
          </w:rPr>
          <w:fldChar w:fldCharType="separate"/>
        </w:r>
        <w:r w:rsidR="00DF6F5C">
          <w:rPr>
            <w:noProof/>
            <w:webHidden/>
          </w:rPr>
          <w:t>149</w:t>
        </w:r>
        <w:r w:rsidR="00DF6F5C">
          <w:rPr>
            <w:noProof/>
            <w:webHidden/>
          </w:rPr>
          <w:fldChar w:fldCharType="end"/>
        </w:r>
      </w:hyperlink>
    </w:p>
    <w:p w14:paraId="1363EEFC" w14:textId="34DDB87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5" w:history="1">
        <w:r w:rsidR="00DF6F5C" w:rsidRPr="00E6799A">
          <w:rPr>
            <w:rStyle w:val="Hyperlink"/>
            <w:noProof/>
          </w:rPr>
          <w:t>3.45.6 invocationIndex property</w:t>
        </w:r>
        <w:r w:rsidR="00DF6F5C">
          <w:rPr>
            <w:noProof/>
            <w:webHidden/>
          </w:rPr>
          <w:tab/>
        </w:r>
        <w:r w:rsidR="00DF6F5C">
          <w:rPr>
            <w:noProof/>
            <w:webHidden/>
          </w:rPr>
          <w:fldChar w:fldCharType="begin"/>
        </w:r>
        <w:r w:rsidR="00DF6F5C">
          <w:rPr>
            <w:noProof/>
            <w:webHidden/>
          </w:rPr>
          <w:instrText xml:space="preserve"> PAGEREF _Toc6119185 \h </w:instrText>
        </w:r>
        <w:r w:rsidR="00DF6F5C">
          <w:rPr>
            <w:noProof/>
            <w:webHidden/>
          </w:rPr>
        </w:r>
        <w:r w:rsidR="00DF6F5C">
          <w:rPr>
            <w:noProof/>
            <w:webHidden/>
          </w:rPr>
          <w:fldChar w:fldCharType="separate"/>
        </w:r>
        <w:r w:rsidR="00DF6F5C">
          <w:rPr>
            <w:noProof/>
            <w:webHidden/>
          </w:rPr>
          <w:t>149</w:t>
        </w:r>
        <w:r w:rsidR="00DF6F5C">
          <w:rPr>
            <w:noProof/>
            <w:webHidden/>
          </w:rPr>
          <w:fldChar w:fldCharType="end"/>
        </w:r>
      </w:hyperlink>
    </w:p>
    <w:p w14:paraId="7BD3F736" w14:textId="1D5BE50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6" w:history="1">
        <w:r w:rsidR="00DF6F5C" w:rsidRPr="00E6799A">
          <w:rPr>
            <w:rStyle w:val="Hyperlink"/>
            <w:noProof/>
          </w:rPr>
          <w:t>3.45.7 conversionSources property</w:t>
        </w:r>
        <w:r w:rsidR="00DF6F5C">
          <w:rPr>
            <w:noProof/>
            <w:webHidden/>
          </w:rPr>
          <w:tab/>
        </w:r>
        <w:r w:rsidR="00DF6F5C">
          <w:rPr>
            <w:noProof/>
            <w:webHidden/>
          </w:rPr>
          <w:fldChar w:fldCharType="begin"/>
        </w:r>
        <w:r w:rsidR="00DF6F5C">
          <w:rPr>
            <w:noProof/>
            <w:webHidden/>
          </w:rPr>
          <w:instrText xml:space="preserve"> PAGEREF _Toc6119186 \h </w:instrText>
        </w:r>
        <w:r w:rsidR="00DF6F5C">
          <w:rPr>
            <w:noProof/>
            <w:webHidden/>
          </w:rPr>
        </w:r>
        <w:r w:rsidR="00DF6F5C">
          <w:rPr>
            <w:noProof/>
            <w:webHidden/>
          </w:rPr>
          <w:fldChar w:fldCharType="separate"/>
        </w:r>
        <w:r w:rsidR="00DF6F5C">
          <w:rPr>
            <w:noProof/>
            <w:webHidden/>
          </w:rPr>
          <w:t>150</w:t>
        </w:r>
        <w:r w:rsidR="00DF6F5C">
          <w:rPr>
            <w:noProof/>
            <w:webHidden/>
          </w:rPr>
          <w:fldChar w:fldCharType="end"/>
        </w:r>
      </w:hyperlink>
    </w:p>
    <w:p w14:paraId="0DBFBF44" w14:textId="2570160B" w:rsidR="00DF6F5C" w:rsidRDefault="007E6114">
      <w:pPr>
        <w:pStyle w:val="TOC2"/>
        <w:tabs>
          <w:tab w:val="right" w:leader="dot" w:pos="9350"/>
        </w:tabs>
        <w:rPr>
          <w:rFonts w:asciiTheme="minorHAnsi" w:eastAsiaTheme="minorEastAsia" w:hAnsiTheme="minorHAnsi" w:cstheme="minorBidi"/>
          <w:noProof/>
          <w:sz w:val="22"/>
          <w:szCs w:val="22"/>
        </w:rPr>
      </w:pPr>
      <w:hyperlink w:anchor="_Toc6119187" w:history="1">
        <w:r w:rsidR="00DF6F5C" w:rsidRPr="00E6799A">
          <w:rPr>
            <w:rStyle w:val="Hyperlink"/>
            <w:noProof/>
          </w:rPr>
          <w:t>3.46</w:t>
        </w:r>
        <w:r w:rsidR="00DF6F5C" w:rsidRPr="00E6799A">
          <w:rPr>
            <w:rStyle w:val="Hyperlink"/>
            <w:bCs/>
            <w:noProof/>
          </w:rPr>
          <w:t xml:space="preserve"> reportingDescriptor</w:t>
        </w:r>
        <w:r w:rsidR="00DF6F5C" w:rsidRPr="00E6799A">
          <w:rPr>
            <w:rStyle w:val="Hyperlink"/>
            <w:noProof/>
          </w:rPr>
          <w:t xml:space="preserve"> object</w:t>
        </w:r>
        <w:r w:rsidR="00DF6F5C">
          <w:rPr>
            <w:noProof/>
            <w:webHidden/>
          </w:rPr>
          <w:tab/>
        </w:r>
        <w:r w:rsidR="00DF6F5C">
          <w:rPr>
            <w:noProof/>
            <w:webHidden/>
          </w:rPr>
          <w:fldChar w:fldCharType="begin"/>
        </w:r>
        <w:r w:rsidR="00DF6F5C">
          <w:rPr>
            <w:noProof/>
            <w:webHidden/>
          </w:rPr>
          <w:instrText xml:space="preserve"> PAGEREF _Toc6119187 \h </w:instrText>
        </w:r>
        <w:r w:rsidR="00DF6F5C">
          <w:rPr>
            <w:noProof/>
            <w:webHidden/>
          </w:rPr>
        </w:r>
        <w:r w:rsidR="00DF6F5C">
          <w:rPr>
            <w:noProof/>
            <w:webHidden/>
          </w:rPr>
          <w:fldChar w:fldCharType="separate"/>
        </w:r>
        <w:r w:rsidR="00DF6F5C">
          <w:rPr>
            <w:noProof/>
            <w:webHidden/>
          </w:rPr>
          <w:t>151</w:t>
        </w:r>
        <w:r w:rsidR="00DF6F5C">
          <w:rPr>
            <w:noProof/>
            <w:webHidden/>
          </w:rPr>
          <w:fldChar w:fldCharType="end"/>
        </w:r>
      </w:hyperlink>
    </w:p>
    <w:p w14:paraId="101955DE" w14:textId="3299064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8" w:history="1">
        <w:r w:rsidR="00DF6F5C" w:rsidRPr="00E6799A">
          <w:rPr>
            <w:rStyle w:val="Hyperlink"/>
            <w:noProof/>
          </w:rPr>
          <w:t>3.46.1 General</w:t>
        </w:r>
        <w:r w:rsidR="00DF6F5C">
          <w:rPr>
            <w:noProof/>
            <w:webHidden/>
          </w:rPr>
          <w:tab/>
        </w:r>
        <w:r w:rsidR="00DF6F5C">
          <w:rPr>
            <w:noProof/>
            <w:webHidden/>
          </w:rPr>
          <w:fldChar w:fldCharType="begin"/>
        </w:r>
        <w:r w:rsidR="00DF6F5C">
          <w:rPr>
            <w:noProof/>
            <w:webHidden/>
          </w:rPr>
          <w:instrText xml:space="preserve"> PAGEREF _Toc6119188 \h </w:instrText>
        </w:r>
        <w:r w:rsidR="00DF6F5C">
          <w:rPr>
            <w:noProof/>
            <w:webHidden/>
          </w:rPr>
        </w:r>
        <w:r w:rsidR="00DF6F5C">
          <w:rPr>
            <w:noProof/>
            <w:webHidden/>
          </w:rPr>
          <w:fldChar w:fldCharType="separate"/>
        </w:r>
        <w:r w:rsidR="00DF6F5C">
          <w:rPr>
            <w:noProof/>
            <w:webHidden/>
          </w:rPr>
          <w:t>151</w:t>
        </w:r>
        <w:r w:rsidR="00DF6F5C">
          <w:rPr>
            <w:noProof/>
            <w:webHidden/>
          </w:rPr>
          <w:fldChar w:fldCharType="end"/>
        </w:r>
      </w:hyperlink>
    </w:p>
    <w:p w14:paraId="36FFE809" w14:textId="0A062FD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89" w:history="1">
        <w:r w:rsidR="00DF6F5C" w:rsidRPr="00E6799A">
          <w:rPr>
            <w:rStyle w:val="Hyperlink"/>
            <w:noProof/>
          </w:rPr>
          <w:t>3.46.2 Constraints</w:t>
        </w:r>
        <w:r w:rsidR="00DF6F5C">
          <w:rPr>
            <w:noProof/>
            <w:webHidden/>
          </w:rPr>
          <w:tab/>
        </w:r>
        <w:r w:rsidR="00DF6F5C">
          <w:rPr>
            <w:noProof/>
            <w:webHidden/>
          </w:rPr>
          <w:fldChar w:fldCharType="begin"/>
        </w:r>
        <w:r w:rsidR="00DF6F5C">
          <w:rPr>
            <w:noProof/>
            <w:webHidden/>
          </w:rPr>
          <w:instrText xml:space="preserve"> PAGEREF _Toc6119189 \h </w:instrText>
        </w:r>
        <w:r w:rsidR="00DF6F5C">
          <w:rPr>
            <w:noProof/>
            <w:webHidden/>
          </w:rPr>
        </w:r>
        <w:r w:rsidR="00DF6F5C">
          <w:rPr>
            <w:noProof/>
            <w:webHidden/>
          </w:rPr>
          <w:fldChar w:fldCharType="separate"/>
        </w:r>
        <w:r w:rsidR="00DF6F5C">
          <w:rPr>
            <w:noProof/>
            <w:webHidden/>
          </w:rPr>
          <w:t>151</w:t>
        </w:r>
        <w:r w:rsidR="00DF6F5C">
          <w:rPr>
            <w:noProof/>
            <w:webHidden/>
          </w:rPr>
          <w:fldChar w:fldCharType="end"/>
        </w:r>
      </w:hyperlink>
    </w:p>
    <w:p w14:paraId="12757890" w14:textId="4FB947B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0" w:history="1">
        <w:r w:rsidR="00DF6F5C" w:rsidRPr="00E6799A">
          <w:rPr>
            <w:rStyle w:val="Hyperlink"/>
            <w:noProof/>
          </w:rPr>
          <w:t>3.46.3 id property</w:t>
        </w:r>
        <w:r w:rsidR="00DF6F5C">
          <w:rPr>
            <w:noProof/>
            <w:webHidden/>
          </w:rPr>
          <w:tab/>
        </w:r>
        <w:r w:rsidR="00DF6F5C">
          <w:rPr>
            <w:noProof/>
            <w:webHidden/>
          </w:rPr>
          <w:fldChar w:fldCharType="begin"/>
        </w:r>
        <w:r w:rsidR="00DF6F5C">
          <w:rPr>
            <w:noProof/>
            <w:webHidden/>
          </w:rPr>
          <w:instrText xml:space="preserve"> PAGEREF _Toc6119190 \h </w:instrText>
        </w:r>
        <w:r w:rsidR="00DF6F5C">
          <w:rPr>
            <w:noProof/>
            <w:webHidden/>
          </w:rPr>
        </w:r>
        <w:r w:rsidR="00DF6F5C">
          <w:rPr>
            <w:noProof/>
            <w:webHidden/>
          </w:rPr>
          <w:fldChar w:fldCharType="separate"/>
        </w:r>
        <w:r w:rsidR="00DF6F5C">
          <w:rPr>
            <w:noProof/>
            <w:webHidden/>
          </w:rPr>
          <w:t>151</w:t>
        </w:r>
        <w:r w:rsidR="00DF6F5C">
          <w:rPr>
            <w:noProof/>
            <w:webHidden/>
          </w:rPr>
          <w:fldChar w:fldCharType="end"/>
        </w:r>
      </w:hyperlink>
    </w:p>
    <w:p w14:paraId="3F9EF73E" w14:textId="2CA088F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1" w:history="1">
        <w:r w:rsidR="00DF6F5C" w:rsidRPr="00E6799A">
          <w:rPr>
            <w:rStyle w:val="Hyperlink"/>
            <w:noProof/>
          </w:rPr>
          <w:t>3.46.4 deprecatedIds property</w:t>
        </w:r>
        <w:r w:rsidR="00DF6F5C">
          <w:rPr>
            <w:noProof/>
            <w:webHidden/>
          </w:rPr>
          <w:tab/>
        </w:r>
        <w:r w:rsidR="00DF6F5C">
          <w:rPr>
            <w:noProof/>
            <w:webHidden/>
          </w:rPr>
          <w:fldChar w:fldCharType="begin"/>
        </w:r>
        <w:r w:rsidR="00DF6F5C">
          <w:rPr>
            <w:noProof/>
            <w:webHidden/>
          </w:rPr>
          <w:instrText xml:space="preserve"> PAGEREF _Toc6119191 \h </w:instrText>
        </w:r>
        <w:r w:rsidR="00DF6F5C">
          <w:rPr>
            <w:noProof/>
            <w:webHidden/>
          </w:rPr>
        </w:r>
        <w:r w:rsidR="00DF6F5C">
          <w:rPr>
            <w:noProof/>
            <w:webHidden/>
          </w:rPr>
          <w:fldChar w:fldCharType="separate"/>
        </w:r>
        <w:r w:rsidR="00DF6F5C">
          <w:rPr>
            <w:noProof/>
            <w:webHidden/>
          </w:rPr>
          <w:t>152</w:t>
        </w:r>
        <w:r w:rsidR="00DF6F5C">
          <w:rPr>
            <w:noProof/>
            <w:webHidden/>
          </w:rPr>
          <w:fldChar w:fldCharType="end"/>
        </w:r>
      </w:hyperlink>
    </w:p>
    <w:p w14:paraId="507FD193" w14:textId="63D8D8B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2" w:history="1">
        <w:r w:rsidR="00DF6F5C" w:rsidRPr="00E6799A">
          <w:rPr>
            <w:rStyle w:val="Hyperlink"/>
            <w:noProof/>
          </w:rPr>
          <w:t>3.46.5 guid property</w:t>
        </w:r>
        <w:r w:rsidR="00DF6F5C">
          <w:rPr>
            <w:noProof/>
            <w:webHidden/>
          </w:rPr>
          <w:tab/>
        </w:r>
        <w:r w:rsidR="00DF6F5C">
          <w:rPr>
            <w:noProof/>
            <w:webHidden/>
          </w:rPr>
          <w:fldChar w:fldCharType="begin"/>
        </w:r>
        <w:r w:rsidR="00DF6F5C">
          <w:rPr>
            <w:noProof/>
            <w:webHidden/>
          </w:rPr>
          <w:instrText xml:space="preserve"> PAGEREF _Toc6119192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5297DC41" w14:textId="2C1A128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3" w:history="1">
        <w:r w:rsidR="00DF6F5C" w:rsidRPr="00E6799A">
          <w:rPr>
            <w:rStyle w:val="Hyperlink"/>
            <w:noProof/>
          </w:rPr>
          <w:t>3.46.6 deprecatedGuids property</w:t>
        </w:r>
        <w:r w:rsidR="00DF6F5C">
          <w:rPr>
            <w:noProof/>
            <w:webHidden/>
          </w:rPr>
          <w:tab/>
        </w:r>
        <w:r w:rsidR="00DF6F5C">
          <w:rPr>
            <w:noProof/>
            <w:webHidden/>
          </w:rPr>
          <w:fldChar w:fldCharType="begin"/>
        </w:r>
        <w:r w:rsidR="00DF6F5C">
          <w:rPr>
            <w:noProof/>
            <w:webHidden/>
          </w:rPr>
          <w:instrText xml:space="preserve"> PAGEREF _Toc6119193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26E97A03" w14:textId="22F9292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4" w:history="1">
        <w:r w:rsidR="00DF6F5C" w:rsidRPr="00E6799A">
          <w:rPr>
            <w:rStyle w:val="Hyperlink"/>
            <w:noProof/>
          </w:rPr>
          <w:t>3.46.7 name property</w:t>
        </w:r>
        <w:r w:rsidR="00DF6F5C">
          <w:rPr>
            <w:noProof/>
            <w:webHidden/>
          </w:rPr>
          <w:tab/>
        </w:r>
        <w:r w:rsidR="00DF6F5C">
          <w:rPr>
            <w:noProof/>
            <w:webHidden/>
          </w:rPr>
          <w:fldChar w:fldCharType="begin"/>
        </w:r>
        <w:r w:rsidR="00DF6F5C">
          <w:rPr>
            <w:noProof/>
            <w:webHidden/>
          </w:rPr>
          <w:instrText xml:space="preserve"> PAGEREF _Toc6119194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65FA9B1B" w14:textId="3FBAF6F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5" w:history="1">
        <w:r w:rsidR="00DF6F5C" w:rsidRPr="00E6799A">
          <w:rPr>
            <w:rStyle w:val="Hyperlink"/>
            <w:noProof/>
          </w:rPr>
          <w:t>3.46.8 deprecatedNames property</w:t>
        </w:r>
        <w:r w:rsidR="00DF6F5C">
          <w:rPr>
            <w:noProof/>
            <w:webHidden/>
          </w:rPr>
          <w:tab/>
        </w:r>
        <w:r w:rsidR="00DF6F5C">
          <w:rPr>
            <w:noProof/>
            <w:webHidden/>
          </w:rPr>
          <w:fldChar w:fldCharType="begin"/>
        </w:r>
        <w:r w:rsidR="00DF6F5C">
          <w:rPr>
            <w:noProof/>
            <w:webHidden/>
          </w:rPr>
          <w:instrText xml:space="preserve"> PAGEREF _Toc6119195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5A1D48BA" w14:textId="56B6765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6" w:history="1">
        <w:r w:rsidR="00DF6F5C" w:rsidRPr="00E6799A">
          <w:rPr>
            <w:rStyle w:val="Hyperlink"/>
            <w:noProof/>
          </w:rPr>
          <w:t>3.46.9 shortDescription property</w:t>
        </w:r>
        <w:r w:rsidR="00DF6F5C">
          <w:rPr>
            <w:noProof/>
            <w:webHidden/>
          </w:rPr>
          <w:tab/>
        </w:r>
        <w:r w:rsidR="00DF6F5C">
          <w:rPr>
            <w:noProof/>
            <w:webHidden/>
          </w:rPr>
          <w:fldChar w:fldCharType="begin"/>
        </w:r>
        <w:r w:rsidR="00DF6F5C">
          <w:rPr>
            <w:noProof/>
            <w:webHidden/>
          </w:rPr>
          <w:instrText xml:space="preserve"> PAGEREF _Toc6119196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307BF352" w14:textId="158572A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7" w:history="1">
        <w:r w:rsidR="00DF6F5C" w:rsidRPr="00E6799A">
          <w:rPr>
            <w:rStyle w:val="Hyperlink"/>
            <w:noProof/>
          </w:rPr>
          <w:t>3.46.10 fullDescription property</w:t>
        </w:r>
        <w:r w:rsidR="00DF6F5C">
          <w:rPr>
            <w:noProof/>
            <w:webHidden/>
          </w:rPr>
          <w:tab/>
        </w:r>
        <w:r w:rsidR="00DF6F5C">
          <w:rPr>
            <w:noProof/>
            <w:webHidden/>
          </w:rPr>
          <w:fldChar w:fldCharType="begin"/>
        </w:r>
        <w:r w:rsidR="00DF6F5C">
          <w:rPr>
            <w:noProof/>
            <w:webHidden/>
          </w:rPr>
          <w:instrText xml:space="preserve"> PAGEREF _Toc6119197 \h </w:instrText>
        </w:r>
        <w:r w:rsidR="00DF6F5C">
          <w:rPr>
            <w:noProof/>
            <w:webHidden/>
          </w:rPr>
        </w:r>
        <w:r w:rsidR="00DF6F5C">
          <w:rPr>
            <w:noProof/>
            <w:webHidden/>
          </w:rPr>
          <w:fldChar w:fldCharType="separate"/>
        </w:r>
        <w:r w:rsidR="00DF6F5C">
          <w:rPr>
            <w:noProof/>
            <w:webHidden/>
          </w:rPr>
          <w:t>154</w:t>
        </w:r>
        <w:r w:rsidR="00DF6F5C">
          <w:rPr>
            <w:noProof/>
            <w:webHidden/>
          </w:rPr>
          <w:fldChar w:fldCharType="end"/>
        </w:r>
      </w:hyperlink>
    </w:p>
    <w:p w14:paraId="1E324BE9" w14:textId="3F835FB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8" w:history="1">
        <w:r w:rsidR="00DF6F5C" w:rsidRPr="00E6799A">
          <w:rPr>
            <w:rStyle w:val="Hyperlink"/>
            <w:noProof/>
          </w:rPr>
          <w:t>3.46.11 messageStrings property</w:t>
        </w:r>
        <w:r w:rsidR="00DF6F5C">
          <w:rPr>
            <w:noProof/>
            <w:webHidden/>
          </w:rPr>
          <w:tab/>
        </w:r>
        <w:r w:rsidR="00DF6F5C">
          <w:rPr>
            <w:noProof/>
            <w:webHidden/>
          </w:rPr>
          <w:fldChar w:fldCharType="begin"/>
        </w:r>
        <w:r w:rsidR="00DF6F5C">
          <w:rPr>
            <w:noProof/>
            <w:webHidden/>
          </w:rPr>
          <w:instrText xml:space="preserve"> PAGEREF _Toc6119198 \h </w:instrText>
        </w:r>
        <w:r w:rsidR="00DF6F5C">
          <w:rPr>
            <w:noProof/>
            <w:webHidden/>
          </w:rPr>
        </w:r>
        <w:r w:rsidR="00DF6F5C">
          <w:rPr>
            <w:noProof/>
            <w:webHidden/>
          </w:rPr>
          <w:fldChar w:fldCharType="separate"/>
        </w:r>
        <w:r w:rsidR="00DF6F5C">
          <w:rPr>
            <w:noProof/>
            <w:webHidden/>
          </w:rPr>
          <w:t>155</w:t>
        </w:r>
        <w:r w:rsidR="00DF6F5C">
          <w:rPr>
            <w:noProof/>
            <w:webHidden/>
          </w:rPr>
          <w:fldChar w:fldCharType="end"/>
        </w:r>
      </w:hyperlink>
    </w:p>
    <w:p w14:paraId="0A96E930" w14:textId="58EA838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199" w:history="1">
        <w:r w:rsidR="00DF6F5C" w:rsidRPr="00E6799A">
          <w:rPr>
            <w:rStyle w:val="Hyperlink"/>
            <w:noProof/>
          </w:rPr>
          <w:t>3.46.12 helpUri property</w:t>
        </w:r>
        <w:r w:rsidR="00DF6F5C">
          <w:rPr>
            <w:noProof/>
            <w:webHidden/>
          </w:rPr>
          <w:tab/>
        </w:r>
        <w:r w:rsidR="00DF6F5C">
          <w:rPr>
            <w:noProof/>
            <w:webHidden/>
          </w:rPr>
          <w:fldChar w:fldCharType="begin"/>
        </w:r>
        <w:r w:rsidR="00DF6F5C">
          <w:rPr>
            <w:noProof/>
            <w:webHidden/>
          </w:rPr>
          <w:instrText xml:space="preserve"> PAGEREF _Toc6119199 \h </w:instrText>
        </w:r>
        <w:r w:rsidR="00DF6F5C">
          <w:rPr>
            <w:noProof/>
            <w:webHidden/>
          </w:rPr>
        </w:r>
        <w:r w:rsidR="00DF6F5C">
          <w:rPr>
            <w:noProof/>
            <w:webHidden/>
          </w:rPr>
          <w:fldChar w:fldCharType="separate"/>
        </w:r>
        <w:r w:rsidR="00DF6F5C">
          <w:rPr>
            <w:noProof/>
            <w:webHidden/>
          </w:rPr>
          <w:t>155</w:t>
        </w:r>
        <w:r w:rsidR="00DF6F5C">
          <w:rPr>
            <w:noProof/>
            <w:webHidden/>
          </w:rPr>
          <w:fldChar w:fldCharType="end"/>
        </w:r>
      </w:hyperlink>
    </w:p>
    <w:p w14:paraId="5A7C8B1C" w14:textId="7F26DC6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0" w:history="1">
        <w:r w:rsidR="00DF6F5C" w:rsidRPr="00E6799A">
          <w:rPr>
            <w:rStyle w:val="Hyperlink"/>
            <w:noProof/>
          </w:rPr>
          <w:t>3.46.13 help property</w:t>
        </w:r>
        <w:r w:rsidR="00DF6F5C">
          <w:rPr>
            <w:noProof/>
            <w:webHidden/>
          </w:rPr>
          <w:tab/>
        </w:r>
        <w:r w:rsidR="00DF6F5C">
          <w:rPr>
            <w:noProof/>
            <w:webHidden/>
          </w:rPr>
          <w:fldChar w:fldCharType="begin"/>
        </w:r>
        <w:r w:rsidR="00DF6F5C">
          <w:rPr>
            <w:noProof/>
            <w:webHidden/>
          </w:rPr>
          <w:instrText xml:space="preserve"> PAGEREF _Toc6119200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76F1A59B" w14:textId="1B7CA70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1" w:history="1">
        <w:r w:rsidR="00DF6F5C" w:rsidRPr="00E6799A">
          <w:rPr>
            <w:rStyle w:val="Hyperlink"/>
            <w:noProof/>
          </w:rPr>
          <w:t>3.46.14 defaultConfiguration property</w:t>
        </w:r>
        <w:r w:rsidR="00DF6F5C">
          <w:rPr>
            <w:noProof/>
            <w:webHidden/>
          </w:rPr>
          <w:tab/>
        </w:r>
        <w:r w:rsidR="00DF6F5C">
          <w:rPr>
            <w:noProof/>
            <w:webHidden/>
          </w:rPr>
          <w:fldChar w:fldCharType="begin"/>
        </w:r>
        <w:r w:rsidR="00DF6F5C">
          <w:rPr>
            <w:noProof/>
            <w:webHidden/>
          </w:rPr>
          <w:instrText xml:space="preserve"> PAGEREF _Toc6119201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2F6B35DA" w14:textId="2363C23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2" w:history="1">
        <w:r w:rsidR="00DF6F5C" w:rsidRPr="00E6799A">
          <w:rPr>
            <w:rStyle w:val="Hyperlink"/>
            <w:noProof/>
          </w:rPr>
          <w:t>3.46.15 relationships property</w:t>
        </w:r>
        <w:r w:rsidR="00DF6F5C">
          <w:rPr>
            <w:noProof/>
            <w:webHidden/>
          </w:rPr>
          <w:tab/>
        </w:r>
        <w:r w:rsidR="00DF6F5C">
          <w:rPr>
            <w:noProof/>
            <w:webHidden/>
          </w:rPr>
          <w:fldChar w:fldCharType="begin"/>
        </w:r>
        <w:r w:rsidR="00DF6F5C">
          <w:rPr>
            <w:noProof/>
            <w:webHidden/>
          </w:rPr>
          <w:instrText xml:space="preserve"> PAGEREF _Toc6119202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3EFDC07D" w14:textId="30C8CC0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03" w:history="1">
        <w:r w:rsidR="00DF6F5C" w:rsidRPr="00E6799A">
          <w:rPr>
            <w:rStyle w:val="Hyperlink"/>
            <w:noProof/>
          </w:rPr>
          <w:t>3.47 reportingConfiguration object</w:t>
        </w:r>
        <w:r w:rsidR="00DF6F5C">
          <w:rPr>
            <w:noProof/>
            <w:webHidden/>
          </w:rPr>
          <w:tab/>
        </w:r>
        <w:r w:rsidR="00DF6F5C">
          <w:rPr>
            <w:noProof/>
            <w:webHidden/>
          </w:rPr>
          <w:fldChar w:fldCharType="begin"/>
        </w:r>
        <w:r w:rsidR="00DF6F5C">
          <w:rPr>
            <w:noProof/>
            <w:webHidden/>
          </w:rPr>
          <w:instrText xml:space="preserve"> PAGEREF _Toc6119203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27CE6283" w14:textId="1679525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4" w:history="1">
        <w:r w:rsidR="00DF6F5C" w:rsidRPr="00E6799A">
          <w:rPr>
            <w:rStyle w:val="Hyperlink"/>
            <w:noProof/>
          </w:rPr>
          <w:t>3.47.1 General</w:t>
        </w:r>
        <w:r w:rsidR="00DF6F5C">
          <w:rPr>
            <w:noProof/>
            <w:webHidden/>
          </w:rPr>
          <w:tab/>
        </w:r>
        <w:r w:rsidR="00DF6F5C">
          <w:rPr>
            <w:noProof/>
            <w:webHidden/>
          </w:rPr>
          <w:fldChar w:fldCharType="begin"/>
        </w:r>
        <w:r w:rsidR="00DF6F5C">
          <w:rPr>
            <w:noProof/>
            <w:webHidden/>
          </w:rPr>
          <w:instrText xml:space="preserve"> PAGEREF _Toc6119204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33A61308" w14:textId="02BCFB2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5" w:history="1">
        <w:r w:rsidR="00DF6F5C" w:rsidRPr="00E6799A">
          <w:rPr>
            <w:rStyle w:val="Hyperlink"/>
            <w:noProof/>
          </w:rPr>
          <w:t>3.47.2 enabled property</w:t>
        </w:r>
        <w:r w:rsidR="00DF6F5C">
          <w:rPr>
            <w:noProof/>
            <w:webHidden/>
          </w:rPr>
          <w:tab/>
        </w:r>
        <w:r w:rsidR="00DF6F5C">
          <w:rPr>
            <w:noProof/>
            <w:webHidden/>
          </w:rPr>
          <w:fldChar w:fldCharType="begin"/>
        </w:r>
        <w:r w:rsidR="00DF6F5C">
          <w:rPr>
            <w:noProof/>
            <w:webHidden/>
          </w:rPr>
          <w:instrText xml:space="preserve"> PAGEREF _Toc6119205 \h </w:instrText>
        </w:r>
        <w:r w:rsidR="00DF6F5C">
          <w:rPr>
            <w:noProof/>
            <w:webHidden/>
          </w:rPr>
        </w:r>
        <w:r w:rsidR="00DF6F5C">
          <w:rPr>
            <w:noProof/>
            <w:webHidden/>
          </w:rPr>
          <w:fldChar w:fldCharType="separate"/>
        </w:r>
        <w:r w:rsidR="00DF6F5C">
          <w:rPr>
            <w:noProof/>
            <w:webHidden/>
          </w:rPr>
          <w:t>156</w:t>
        </w:r>
        <w:r w:rsidR="00DF6F5C">
          <w:rPr>
            <w:noProof/>
            <w:webHidden/>
          </w:rPr>
          <w:fldChar w:fldCharType="end"/>
        </w:r>
      </w:hyperlink>
    </w:p>
    <w:p w14:paraId="0534F2C6" w14:textId="625FCBF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6" w:history="1">
        <w:r w:rsidR="00DF6F5C" w:rsidRPr="00E6799A">
          <w:rPr>
            <w:rStyle w:val="Hyperlink"/>
            <w:noProof/>
          </w:rPr>
          <w:t>3.47.3 level property</w:t>
        </w:r>
        <w:r w:rsidR="00DF6F5C">
          <w:rPr>
            <w:noProof/>
            <w:webHidden/>
          </w:rPr>
          <w:tab/>
        </w:r>
        <w:r w:rsidR="00DF6F5C">
          <w:rPr>
            <w:noProof/>
            <w:webHidden/>
          </w:rPr>
          <w:fldChar w:fldCharType="begin"/>
        </w:r>
        <w:r w:rsidR="00DF6F5C">
          <w:rPr>
            <w:noProof/>
            <w:webHidden/>
          </w:rPr>
          <w:instrText xml:space="preserve"> PAGEREF _Toc6119206 \h </w:instrText>
        </w:r>
        <w:r w:rsidR="00DF6F5C">
          <w:rPr>
            <w:noProof/>
            <w:webHidden/>
          </w:rPr>
        </w:r>
        <w:r w:rsidR="00DF6F5C">
          <w:rPr>
            <w:noProof/>
            <w:webHidden/>
          </w:rPr>
          <w:fldChar w:fldCharType="separate"/>
        </w:r>
        <w:r w:rsidR="00DF6F5C">
          <w:rPr>
            <w:noProof/>
            <w:webHidden/>
          </w:rPr>
          <w:t>157</w:t>
        </w:r>
        <w:r w:rsidR="00DF6F5C">
          <w:rPr>
            <w:noProof/>
            <w:webHidden/>
          </w:rPr>
          <w:fldChar w:fldCharType="end"/>
        </w:r>
      </w:hyperlink>
    </w:p>
    <w:p w14:paraId="5B5259BD" w14:textId="4359C49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7" w:history="1">
        <w:r w:rsidR="00DF6F5C" w:rsidRPr="00E6799A">
          <w:rPr>
            <w:rStyle w:val="Hyperlink"/>
            <w:noProof/>
          </w:rPr>
          <w:t>3.47.4 rank property</w:t>
        </w:r>
        <w:r w:rsidR="00DF6F5C">
          <w:rPr>
            <w:noProof/>
            <w:webHidden/>
          </w:rPr>
          <w:tab/>
        </w:r>
        <w:r w:rsidR="00DF6F5C">
          <w:rPr>
            <w:noProof/>
            <w:webHidden/>
          </w:rPr>
          <w:fldChar w:fldCharType="begin"/>
        </w:r>
        <w:r w:rsidR="00DF6F5C">
          <w:rPr>
            <w:noProof/>
            <w:webHidden/>
          </w:rPr>
          <w:instrText xml:space="preserve"> PAGEREF _Toc6119207 \h </w:instrText>
        </w:r>
        <w:r w:rsidR="00DF6F5C">
          <w:rPr>
            <w:noProof/>
            <w:webHidden/>
          </w:rPr>
        </w:r>
        <w:r w:rsidR="00DF6F5C">
          <w:rPr>
            <w:noProof/>
            <w:webHidden/>
          </w:rPr>
          <w:fldChar w:fldCharType="separate"/>
        </w:r>
        <w:r w:rsidR="00DF6F5C">
          <w:rPr>
            <w:noProof/>
            <w:webHidden/>
          </w:rPr>
          <w:t>157</w:t>
        </w:r>
        <w:r w:rsidR="00DF6F5C">
          <w:rPr>
            <w:noProof/>
            <w:webHidden/>
          </w:rPr>
          <w:fldChar w:fldCharType="end"/>
        </w:r>
      </w:hyperlink>
    </w:p>
    <w:p w14:paraId="01499044" w14:textId="433937A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08" w:history="1">
        <w:r w:rsidR="00DF6F5C" w:rsidRPr="00E6799A">
          <w:rPr>
            <w:rStyle w:val="Hyperlink"/>
            <w:noProof/>
          </w:rPr>
          <w:t>3.47.5 parameters property</w:t>
        </w:r>
        <w:r w:rsidR="00DF6F5C">
          <w:rPr>
            <w:noProof/>
            <w:webHidden/>
          </w:rPr>
          <w:tab/>
        </w:r>
        <w:r w:rsidR="00DF6F5C">
          <w:rPr>
            <w:noProof/>
            <w:webHidden/>
          </w:rPr>
          <w:fldChar w:fldCharType="begin"/>
        </w:r>
        <w:r w:rsidR="00DF6F5C">
          <w:rPr>
            <w:noProof/>
            <w:webHidden/>
          </w:rPr>
          <w:instrText xml:space="preserve"> PAGEREF _Toc6119208 \h </w:instrText>
        </w:r>
        <w:r w:rsidR="00DF6F5C">
          <w:rPr>
            <w:noProof/>
            <w:webHidden/>
          </w:rPr>
        </w:r>
        <w:r w:rsidR="00DF6F5C">
          <w:rPr>
            <w:noProof/>
            <w:webHidden/>
          </w:rPr>
          <w:fldChar w:fldCharType="separate"/>
        </w:r>
        <w:r w:rsidR="00DF6F5C">
          <w:rPr>
            <w:noProof/>
            <w:webHidden/>
          </w:rPr>
          <w:t>157</w:t>
        </w:r>
        <w:r w:rsidR="00DF6F5C">
          <w:rPr>
            <w:noProof/>
            <w:webHidden/>
          </w:rPr>
          <w:fldChar w:fldCharType="end"/>
        </w:r>
      </w:hyperlink>
    </w:p>
    <w:p w14:paraId="7E3023B1" w14:textId="6F03441D"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09" w:history="1">
        <w:r w:rsidR="00DF6F5C" w:rsidRPr="00E6799A">
          <w:rPr>
            <w:rStyle w:val="Hyperlink"/>
            <w:noProof/>
          </w:rPr>
          <w:t>3.48 configurationOverride object</w:t>
        </w:r>
        <w:r w:rsidR="00DF6F5C">
          <w:rPr>
            <w:noProof/>
            <w:webHidden/>
          </w:rPr>
          <w:tab/>
        </w:r>
        <w:r w:rsidR="00DF6F5C">
          <w:rPr>
            <w:noProof/>
            <w:webHidden/>
          </w:rPr>
          <w:fldChar w:fldCharType="begin"/>
        </w:r>
        <w:r w:rsidR="00DF6F5C">
          <w:rPr>
            <w:noProof/>
            <w:webHidden/>
          </w:rPr>
          <w:instrText xml:space="preserve"> PAGEREF _Toc6119209 \h </w:instrText>
        </w:r>
        <w:r w:rsidR="00DF6F5C">
          <w:rPr>
            <w:noProof/>
            <w:webHidden/>
          </w:rPr>
        </w:r>
        <w:r w:rsidR="00DF6F5C">
          <w:rPr>
            <w:noProof/>
            <w:webHidden/>
          </w:rPr>
          <w:fldChar w:fldCharType="separate"/>
        </w:r>
        <w:r w:rsidR="00DF6F5C">
          <w:rPr>
            <w:noProof/>
            <w:webHidden/>
          </w:rPr>
          <w:t>158</w:t>
        </w:r>
        <w:r w:rsidR="00DF6F5C">
          <w:rPr>
            <w:noProof/>
            <w:webHidden/>
          </w:rPr>
          <w:fldChar w:fldCharType="end"/>
        </w:r>
      </w:hyperlink>
    </w:p>
    <w:p w14:paraId="17D636D7" w14:textId="0B13CF1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0" w:history="1">
        <w:r w:rsidR="00DF6F5C" w:rsidRPr="00E6799A">
          <w:rPr>
            <w:rStyle w:val="Hyperlink"/>
            <w:noProof/>
          </w:rPr>
          <w:t>3.48.1 General</w:t>
        </w:r>
        <w:r w:rsidR="00DF6F5C">
          <w:rPr>
            <w:noProof/>
            <w:webHidden/>
          </w:rPr>
          <w:tab/>
        </w:r>
        <w:r w:rsidR="00DF6F5C">
          <w:rPr>
            <w:noProof/>
            <w:webHidden/>
          </w:rPr>
          <w:fldChar w:fldCharType="begin"/>
        </w:r>
        <w:r w:rsidR="00DF6F5C">
          <w:rPr>
            <w:noProof/>
            <w:webHidden/>
          </w:rPr>
          <w:instrText xml:space="preserve"> PAGEREF _Toc6119210 \h </w:instrText>
        </w:r>
        <w:r w:rsidR="00DF6F5C">
          <w:rPr>
            <w:noProof/>
            <w:webHidden/>
          </w:rPr>
        </w:r>
        <w:r w:rsidR="00DF6F5C">
          <w:rPr>
            <w:noProof/>
            <w:webHidden/>
          </w:rPr>
          <w:fldChar w:fldCharType="separate"/>
        </w:r>
        <w:r w:rsidR="00DF6F5C">
          <w:rPr>
            <w:noProof/>
            <w:webHidden/>
          </w:rPr>
          <w:t>158</w:t>
        </w:r>
        <w:r w:rsidR="00DF6F5C">
          <w:rPr>
            <w:noProof/>
            <w:webHidden/>
          </w:rPr>
          <w:fldChar w:fldCharType="end"/>
        </w:r>
      </w:hyperlink>
    </w:p>
    <w:p w14:paraId="10028696" w14:textId="46563FBF"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1" w:history="1">
        <w:r w:rsidR="00DF6F5C" w:rsidRPr="00E6799A">
          <w:rPr>
            <w:rStyle w:val="Hyperlink"/>
            <w:noProof/>
          </w:rPr>
          <w:t>3.48.2 descriptor property</w:t>
        </w:r>
        <w:r w:rsidR="00DF6F5C">
          <w:rPr>
            <w:noProof/>
            <w:webHidden/>
          </w:rPr>
          <w:tab/>
        </w:r>
        <w:r w:rsidR="00DF6F5C">
          <w:rPr>
            <w:noProof/>
            <w:webHidden/>
          </w:rPr>
          <w:fldChar w:fldCharType="begin"/>
        </w:r>
        <w:r w:rsidR="00DF6F5C">
          <w:rPr>
            <w:noProof/>
            <w:webHidden/>
          </w:rPr>
          <w:instrText xml:space="preserve"> PAGEREF _Toc6119211 \h </w:instrText>
        </w:r>
        <w:r w:rsidR="00DF6F5C">
          <w:rPr>
            <w:noProof/>
            <w:webHidden/>
          </w:rPr>
        </w:r>
        <w:r w:rsidR="00DF6F5C">
          <w:rPr>
            <w:noProof/>
            <w:webHidden/>
          </w:rPr>
          <w:fldChar w:fldCharType="separate"/>
        </w:r>
        <w:r w:rsidR="00DF6F5C">
          <w:rPr>
            <w:noProof/>
            <w:webHidden/>
          </w:rPr>
          <w:t>158</w:t>
        </w:r>
        <w:r w:rsidR="00DF6F5C">
          <w:rPr>
            <w:noProof/>
            <w:webHidden/>
          </w:rPr>
          <w:fldChar w:fldCharType="end"/>
        </w:r>
      </w:hyperlink>
    </w:p>
    <w:p w14:paraId="4BF1EFF9" w14:textId="47F0774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2" w:history="1">
        <w:r w:rsidR="00DF6F5C" w:rsidRPr="00E6799A">
          <w:rPr>
            <w:rStyle w:val="Hyperlink"/>
            <w:noProof/>
          </w:rPr>
          <w:t>3.48.3 configuration property</w:t>
        </w:r>
        <w:r w:rsidR="00DF6F5C">
          <w:rPr>
            <w:noProof/>
            <w:webHidden/>
          </w:rPr>
          <w:tab/>
        </w:r>
        <w:r w:rsidR="00DF6F5C">
          <w:rPr>
            <w:noProof/>
            <w:webHidden/>
          </w:rPr>
          <w:fldChar w:fldCharType="begin"/>
        </w:r>
        <w:r w:rsidR="00DF6F5C">
          <w:rPr>
            <w:noProof/>
            <w:webHidden/>
          </w:rPr>
          <w:instrText xml:space="preserve"> PAGEREF _Toc6119212 \h </w:instrText>
        </w:r>
        <w:r w:rsidR="00DF6F5C">
          <w:rPr>
            <w:noProof/>
            <w:webHidden/>
          </w:rPr>
        </w:r>
        <w:r w:rsidR="00DF6F5C">
          <w:rPr>
            <w:noProof/>
            <w:webHidden/>
          </w:rPr>
          <w:fldChar w:fldCharType="separate"/>
        </w:r>
        <w:r w:rsidR="00DF6F5C">
          <w:rPr>
            <w:noProof/>
            <w:webHidden/>
          </w:rPr>
          <w:t>158</w:t>
        </w:r>
        <w:r w:rsidR="00DF6F5C">
          <w:rPr>
            <w:noProof/>
            <w:webHidden/>
          </w:rPr>
          <w:fldChar w:fldCharType="end"/>
        </w:r>
      </w:hyperlink>
    </w:p>
    <w:p w14:paraId="1B90083D" w14:textId="5796F28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13" w:history="1">
        <w:r w:rsidR="00DF6F5C" w:rsidRPr="00E6799A">
          <w:rPr>
            <w:rStyle w:val="Hyperlink"/>
            <w:noProof/>
          </w:rPr>
          <w:t>3.49 reportingDescriptorReference object</w:t>
        </w:r>
        <w:r w:rsidR="00DF6F5C">
          <w:rPr>
            <w:noProof/>
            <w:webHidden/>
          </w:rPr>
          <w:tab/>
        </w:r>
        <w:r w:rsidR="00DF6F5C">
          <w:rPr>
            <w:noProof/>
            <w:webHidden/>
          </w:rPr>
          <w:fldChar w:fldCharType="begin"/>
        </w:r>
        <w:r w:rsidR="00DF6F5C">
          <w:rPr>
            <w:noProof/>
            <w:webHidden/>
          </w:rPr>
          <w:instrText xml:space="preserve"> PAGEREF _Toc6119213 \h </w:instrText>
        </w:r>
        <w:r w:rsidR="00DF6F5C">
          <w:rPr>
            <w:noProof/>
            <w:webHidden/>
          </w:rPr>
        </w:r>
        <w:r w:rsidR="00DF6F5C">
          <w:rPr>
            <w:noProof/>
            <w:webHidden/>
          </w:rPr>
          <w:fldChar w:fldCharType="separate"/>
        </w:r>
        <w:r w:rsidR="00DF6F5C">
          <w:rPr>
            <w:noProof/>
            <w:webHidden/>
          </w:rPr>
          <w:t>159</w:t>
        </w:r>
        <w:r w:rsidR="00DF6F5C">
          <w:rPr>
            <w:noProof/>
            <w:webHidden/>
          </w:rPr>
          <w:fldChar w:fldCharType="end"/>
        </w:r>
      </w:hyperlink>
    </w:p>
    <w:p w14:paraId="7F98CB65" w14:textId="1856C72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4" w:history="1">
        <w:r w:rsidR="00DF6F5C" w:rsidRPr="00E6799A">
          <w:rPr>
            <w:rStyle w:val="Hyperlink"/>
            <w:noProof/>
          </w:rPr>
          <w:t>3.49.1 General</w:t>
        </w:r>
        <w:r w:rsidR="00DF6F5C">
          <w:rPr>
            <w:noProof/>
            <w:webHidden/>
          </w:rPr>
          <w:tab/>
        </w:r>
        <w:r w:rsidR="00DF6F5C">
          <w:rPr>
            <w:noProof/>
            <w:webHidden/>
          </w:rPr>
          <w:fldChar w:fldCharType="begin"/>
        </w:r>
        <w:r w:rsidR="00DF6F5C">
          <w:rPr>
            <w:noProof/>
            <w:webHidden/>
          </w:rPr>
          <w:instrText xml:space="preserve"> PAGEREF _Toc6119214 \h </w:instrText>
        </w:r>
        <w:r w:rsidR="00DF6F5C">
          <w:rPr>
            <w:noProof/>
            <w:webHidden/>
          </w:rPr>
        </w:r>
        <w:r w:rsidR="00DF6F5C">
          <w:rPr>
            <w:noProof/>
            <w:webHidden/>
          </w:rPr>
          <w:fldChar w:fldCharType="separate"/>
        </w:r>
        <w:r w:rsidR="00DF6F5C">
          <w:rPr>
            <w:noProof/>
            <w:webHidden/>
          </w:rPr>
          <w:t>159</w:t>
        </w:r>
        <w:r w:rsidR="00DF6F5C">
          <w:rPr>
            <w:noProof/>
            <w:webHidden/>
          </w:rPr>
          <w:fldChar w:fldCharType="end"/>
        </w:r>
      </w:hyperlink>
    </w:p>
    <w:p w14:paraId="23BFED96" w14:textId="50B4FA0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5" w:history="1">
        <w:r w:rsidR="00DF6F5C" w:rsidRPr="00E6799A">
          <w:rPr>
            <w:rStyle w:val="Hyperlink"/>
            <w:noProof/>
          </w:rPr>
          <w:t>3.49.2 Constraints</w:t>
        </w:r>
        <w:r w:rsidR="00DF6F5C">
          <w:rPr>
            <w:noProof/>
            <w:webHidden/>
          </w:rPr>
          <w:tab/>
        </w:r>
        <w:r w:rsidR="00DF6F5C">
          <w:rPr>
            <w:noProof/>
            <w:webHidden/>
          </w:rPr>
          <w:fldChar w:fldCharType="begin"/>
        </w:r>
        <w:r w:rsidR="00DF6F5C">
          <w:rPr>
            <w:noProof/>
            <w:webHidden/>
          </w:rPr>
          <w:instrText xml:space="preserve"> PAGEREF _Toc6119215 \h </w:instrText>
        </w:r>
        <w:r w:rsidR="00DF6F5C">
          <w:rPr>
            <w:noProof/>
            <w:webHidden/>
          </w:rPr>
        </w:r>
        <w:r w:rsidR="00DF6F5C">
          <w:rPr>
            <w:noProof/>
            <w:webHidden/>
          </w:rPr>
          <w:fldChar w:fldCharType="separate"/>
        </w:r>
        <w:r w:rsidR="00DF6F5C">
          <w:rPr>
            <w:noProof/>
            <w:webHidden/>
          </w:rPr>
          <w:t>159</w:t>
        </w:r>
        <w:r w:rsidR="00DF6F5C">
          <w:rPr>
            <w:noProof/>
            <w:webHidden/>
          </w:rPr>
          <w:fldChar w:fldCharType="end"/>
        </w:r>
      </w:hyperlink>
    </w:p>
    <w:p w14:paraId="150A4BC4" w14:textId="295CD0C7"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6" w:history="1">
        <w:r w:rsidR="00DF6F5C" w:rsidRPr="00E6799A">
          <w:rPr>
            <w:rStyle w:val="Hyperlink"/>
            <w:noProof/>
          </w:rPr>
          <w:t>3.49.3 reportingDescriptor lookup</w:t>
        </w:r>
        <w:r w:rsidR="00DF6F5C">
          <w:rPr>
            <w:noProof/>
            <w:webHidden/>
          </w:rPr>
          <w:tab/>
        </w:r>
        <w:r w:rsidR="00DF6F5C">
          <w:rPr>
            <w:noProof/>
            <w:webHidden/>
          </w:rPr>
          <w:fldChar w:fldCharType="begin"/>
        </w:r>
        <w:r w:rsidR="00DF6F5C">
          <w:rPr>
            <w:noProof/>
            <w:webHidden/>
          </w:rPr>
          <w:instrText xml:space="preserve"> PAGEREF _Toc6119216 \h </w:instrText>
        </w:r>
        <w:r w:rsidR="00DF6F5C">
          <w:rPr>
            <w:noProof/>
            <w:webHidden/>
          </w:rPr>
        </w:r>
        <w:r w:rsidR="00DF6F5C">
          <w:rPr>
            <w:noProof/>
            <w:webHidden/>
          </w:rPr>
          <w:fldChar w:fldCharType="separate"/>
        </w:r>
        <w:r w:rsidR="00DF6F5C">
          <w:rPr>
            <w:noProof/>
            <w:webHidden/>
          </w:rPr>
          <w:t>159</w:t>
        </w:r>
        <w:r w:rsidR="00DF6F5C">
          <w:rPr>
            <w:noProof/>
            <w:webHidden/>
          </w:rPr>
          <w:fldChar w:fldCharType="end"/>
        </w:r>
      </w:hyperlink>
    </w:p>
    <w:p w14:paraId="4709617D" w14:textId="5B920BC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7" w:history="1">
        <w:r w:rsidR="00DF6F5C" w:rsidRPr="00E6799A">
          <w:rPr>
            <w:rStyle w:val="Hyperlink"/>
            <w:noProof/>
          </w:rPr>
          <w:t>3.49.4 id</w:t>
        </w:r>
        <w:r w:rsidR="00DF6F5C">
          <w:rPr>
            <w:noProof/>
            <w:webHidden/>
          </w:rPr>
          <w:tab/>
        </w:r>
        <w:r w:rsidR="00DF6F5C">
          <w:rPr>
            <w:noProof/>
            <w:webHidden/>
          </w:rPr>
          <w:fldChar w:fldCharType="begin"/>
        </w:r>
        <w:r w:rsidR="00DF6F5C">
          <w:rPr>
            <w:noProof/>
            <w:webHidden/>
          </w:rPr>
          <w:instrText xml:space="preserve"> PAGEREF _Toc6119217 \h </w:instrText>
        </w:r>
        <w:r w:rsidR="00DF6F5C">
          <w:rPr>
            <w:noProof/>
            <w:webHidden/>
          </w:rPr>
        </w:r>
        <w:r w:rsidR="00DF6F5C">
          <w:rPr>
            <w:noProof/>
            <w:webHidden/>
          </w:rPr>
          <w:fldChar w:fldCharType="separate"/>
        </w:r>
        <w:r w:rsidR="00DF6F5C">
          <w:rPr>
            <w:noProof/>
            <w:webHidden/>
          </w:rPr>
          <w:t>160</w:t>
        </w:r>
        <w:r w:rsidR="00DF6F5C">
          <w:rPr>
            <w:noProof/>
            <w:webHidden/>
          </w:rPr>
          <w:fldChar w:fldCharType="end"/>
        </w:r>
      </w:hyperlink>
    </w:p>
    <w:p w14:paraId="4DEDD698" w14:textId="46A4EF5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8" w:history="1">
        <w:r w:rsidR="00DF6F5C" w:rsidRPr="00E6799A">
          <w:rPr>
            <w:rStyle w:val="Hyperlink"/>
            <w:noProof/>
          </w:rPr>
          <w:t>3.49.5 index</w:t>
        </w:r>
        <w:r w:rsidR="00DF6F5C">
          <w:rPr>
            <w:noProof/>
            <w:webHidden/>
          </w:rPr>
          <w:tab/>
        </w:r>
        <w:r w:rsidR="00DF6F5C">
          <w:rPr>
            <w:noProof/>
            <w:webHidden/>
          </w:rPr>
          <w:fldChar w:fldCharType="begin"/>
        </w:r>
        <w:r w:rsidR="00DF6F5C">
          <w:rPr>
            <w:noProof/>
            <w:webHidden/>
          </w:rPr>
          <w:instrText xml:space="preserve"> PAGEREF _Toc6119218 \h </w:instrText>
        </w:r>
        <w:r w:rsidR="00DF6F5C">
          <w:rPr>
            <w:noProof/>
            <w:webHidden/>
          </w:rPr>
        </w:r>
        <w:r w:rsidR="00DF6F5C">
          <w:rPr>
            <w:noProof/>
            <w:webHidden/>
          </w:rPr>
          <w:fldChar w:fldCharType="separate"/>
        </w:r>
        <w:r w:rsidR="00DF6F5C">
          <w:rPr>
            <w:noProof/>
            <w:webHidden/>
          </w:rPr>
          <w:t>161</w:t>
        </w:r>
        <w:r w:rsidR="00DF6F5C">
          <w:rPr>
            <w:noProof/>
            <w:webHidden/>
          </w:rPr>
          <w:fldChar w:fldCharType="end"/>
        </w:r>
      </w:hyperlink>
    </w:p>
    <w:p w14:paraId="384E6B6C" w14:textId="49FE248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19" w:history="1">
        <w:r w:rsidR="00DF6F5C" w:rsidRPr="00E6799A">
          <w:rPr>
            <w:rStyle w:val="Hyperlink"/>
            <w:noProof/>
          </w:rPr>
          <w:t>3.49.6 guid</w:t>
        </w:r>
        <w:r w:rsidR="00DF6F5C">
          <w:rPr>
            <w:noProof/>
            <w:webHidden/>
          </w:rPr>
          <w:tab/>
        </w:r>
        <w:r w:rsidR="00DF6F5C">
          <w:rPr>
            <w:noProof/>
            <w:webHidden/>
          </w:rPr>
          <w:fldChar w:fldCharType="begin"/>
        </w:r>
        <w:r w:rsidR="00DF6F5C">
          <w:rPr>
            <w:noProof/>
            <w:webHidden/>
          </w:rPr>
          <w:instrText xml:space="preserve"> PAGEREF _Toc6119219 \h </w:instrText>
        </w:r>
        <w:r w:rsidR="00DF6F5C">
          <w:rPr>
            <w:noProof/>
            <w:webHidden/>
          </w:rPr>
        </w:r>
        <w:r w:rsidR="00DF6F5C">
          <w:rPr>
            <w:noProof/>
            <w:webHidden/>
          </w:rPr>
          <w:fldChar w:fldCharType="separate"/>
        </w:r>
        <w:r w:rsidR="00DF6F5C">
          <w:rPr>
            <w:noProof/>
            <w:webHidden/>
          </w:rPr>
          <w:t>161</w:t>
        </w:r>
        <w:r w:rsidR="00DF6F5C">
          <w:rPr>
            <w:noProof/>
            <w:webHidden/>
          </w:rPr>
          <w:fldChar w:fldCharType="end"/>
        </w:r>
      </w:hyperlink>
    </w:p>
    <w:p w14:paraId="337BDEC9" w14:textId="6BE7971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0" w:history="1">
        <w:r w:rsidR="00DF6F5C" w:rsidRPr="00E6799A">
          <w:rPr>
            <w:rStyle w:val="Hyperlink"/>
            <w:noProof/>
          </w:rPr>
          <w:t>3.49.7 toolComponent</w:t>
        </w:r>
        <w:r w:rsidR="00DF6F5C">
          <w:rPr>
            <w:noProof/>
            <w:webHidden/>
          </w:rPr>
          <w:tab/>
        </w:r>
        <w:r w:rsidR="00DF6F5C">
          <w:rPr>
            <w:noProof/>
            <w:webHidden/>
          </w:rPr>
          <w:fldChar w:fldCharType="begin"/>
        </w:r>
        <w:r w:rsidR="00DF6F5C">
          <w:rPr>
            <w:noProof/>
            <w:webHidden/>
          </w:rPr>
          <w:instrText xml:space="preserve"> PAGEREF _Toc6119220 \h </w:instrText>
        </w:r>
        <w:r w:rsidR="00DF6F5C">
          <w:rPr>
            <w:noProof/>
            <w:webHidden/>
          </w:rPr>
        </w:r>
        <w:r w:rsidR="00DF6F5C">
          <w:rPr>
            <w:noProof/>
            <w:webHidden/>
          </w:rPr>
          <w:fldChar w:fldCharType="separate"/>
        </w:r>
        <w:r w:rsidR="00DF6F5C">
          <w:rPr>
            <w:noProof/>
            <w:webHidden/>
          </w:rPr>
          <w:t>161</w:t>
        </w:r>
        <w:r w:rsidR="00DF6F5C">
          <w:rPr>
            <w:noProof/>
            <w:webHidden/>
          </w:rPr>
          <w:fldChar w:fldCharType="end"/>
        </w:r>
      </w:hyperlink>
    </w:p>
    <w:p w14:paraId="321E829D" w14:textId="72B88536"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21" w:history="1">
        <w:r w:rsidR="00DF6F5C" w:rsidRPr="00E6799A">
          <w:rPr>
            <w:rStyle w:val="Hyperlink"/>
            <w:noProof/>
          </w:rPr>
          <w:t>3.50 reportingDescriptorRelationship object</w:t>
        </w:r>
        <w:r w:rsidR="00DF6F5C">
          <w:rPr>
            <w:noProof/>
            <w:webHidden/>
          </w:rPr>
          <w:tab/>
        </w:r>
        <w:r w:rsidR="00DF6F5C">
          <w:rPr>
            <w:noProof/>
            <w:webHidden/>
          </w:rPr>
          <w:fldChar w:fldCharType="begin"/>
        </w:r>
        <w:r w:rsidR="00DF6F5C">
          <w:rPr>
            <w:noProof/>
            <w:webHidden/>
          </w:rPr>
          <w:instrText xml:space="preserve"> PAGEREF _Toc6119221 \h </w:instrText>
        </w:r>
        <w:r w:rsidR="00DF6F5C">
          <w:rPr>
            <w:noProof/>
            <w:webHidden/>
          </w:rPr>
        </w:r>
        <w:r w:rsidR="00DF6F5C">
          <w:rPr>
            <w:noProof/>
            <w:webHidden/>
          </w:rPr>
          <w:fldChar w:fldCharType="separate"/>
        </w:r>
        <w:r w:rsidR="00DF6F5C">
          <w:rPr>
            <w:noProof/>
            <w:webHidden/>
          </w:rPr>
          <w:t>162</w:t>
        </w:r>
        <w:r w:rsidR="00DF6F5C">
          <w:rPr>
            <w:noProof/>
            <w:webHidden/>
          </w:rPr>
          <w:fldChar w:fldCharType="end"/>
        </w:r>
      </w:hyperlink>
    </w:p>
    <w:p w14:paraId="57858059" w14:textId="496A42E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2" w:history="1">
        <w:r w:rsidR="00DF6F5C" w:rsidRPr="00E6799A">
          <w:rPr>
            <w:rStyle w:val="Hyperlink"/>
            <w:noProof/>
          </w:rPr>
          <w:t>3.50.1 General</w:t>
        </w:r>
        <w:r w:rsidR="00DF6F5C">
          <w:rPr>
            <w:noProof/>
            <w:webHidden/>
          </w:rPr>
          <w:tab/>
        </w:r>
        <w:r w:rsidR="00DF6F5C">
          <w:rPr>
            <w:noProof/>
            <w:webHidden/>
          </w:rPr>
          <w:fldChar w:fldCharType="begin"/>
        </w:r>
        <w:r w:rsidR="00DF6F5C">
          <w:rPr>
            <w:noProof/>
            <w:webHidden/>
          </w:rPr>
          <w:instrText xml:space="preserve"> PAGEREF _Toc6119222 \h </w:instrText>
        </w:r>
        <w:r w:rsidR="00DF6F5C">
          <w:rPr>
            <w:noProof/>
            <w:webHidden/>
          </w:rPr>
        </w:r>
        <w:r w:rsidR="00DF6F5C">
          <w:rPr>
            <w:noProof/>
            <w:webHidden/>
          </w:rPr>
          <w:fldChar w:fldCharType="separate"/>
        </w:r>
        <w:r w:rsidR="00DF6F5C">
          <w:rPr>
            <w:noProof/>
            <w:webHidden/>
          </w:rPr>
          <w:t>162</w:t>
        </w:r>
        <w:r w:rsidR="00DF6F5C">
          <w:rPr>
            <w:noProof/>
            <w:webHidden/>
          </w:rPr>
          <w:fldChar w:fldCharType="end"/>
        </w:r>
      </w:hyperlink>
    </w:p>
    <w:p w14:paraId="3799C2D4" w14:textId="6D347B1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3" w:history="1">
        <w:r w:rsidR="00DF6F5C" w:rsidRPr="00E6799A">
          <w:rPr>
            <w:rStyle w:val="Hyperlink"/>
            <w:noProof/>
          </w:rPr>
          <w:t>3.50.2 target property</w:t>
        </w:r>
        <w:r w:rsidR="00DF6F5C">
          <w:rPr>
            <w:noProof/>
            <w:webHidden/>
          </w:rPr>
          <w:tab/>
        </w:r>
        <w:r w:rsidR="00DF6F5C">
          <w:rPr>
            <w:noProof/>
            <w:webHidden/>
          </w:rPr>
          <w:fldChar w:fldCharType="begin"/>
        </w:r>
        <w:r w:rsidR="00DF6F5C">
          <w:rPr>
            <w:noProof/>
            <w:webHidden/>
          </w:rPr>
          <w:instrText xml:space="preserve"> PAGEREF _Toc6119223 \h </w:instrText>
        </w:r>
        <w:r w:rsidR="00DF6F5C">
          <w:rPr>
            <w:noProof/>
            <w:webHidden/>
          </w:rPr>
        </w:r>
        <w:r w:rsidR="00DF6F5C">
          <w:rPr>
            <w:noProof/>
            <w:webHidden/>
          </w:rPr>
          <w:fldChar w:fldCharType="separate"/>
        </w:r>
        <w:r w:rsidR="00DF6F5C">
          <w:rPr>
            <w:noProof/>
            <w:webHidden/>
          </w:rPr>
          <w:t>163</w:t>
        </w:r>
        <w:r w:rsidR="00DF6F5C">
          <w:rPr>
            <w:noProof/>
            <w:webHidden/>
          </w:rPr>
          <w:fldChar w:fldCharType="end"/>
        </w:r>
      </w:hyperlink>
    </w:p>
    <w:p w14:paraId="20D41975" w14:textId="23B0DC9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4" w:history="1">
        <w:r w:rsidR="00DF6F5C" w:rsidRPr="00E6799A">
          <w:rPr>
            <w:rStyle w:val="Hyperlink"/>
            <w:noProof/>
          </w:rPr>
          <w:t>3.50.3 kinds property</w:t>
        </w:r>
        <w:r w:rsidR="00DF6F5C">
          <w:rPr>
            <w:noProof/>
            <w:webHidden/>
          </w:rPr>
          <w:tab/>
        </w:r>
        <w:r w:rsidR="00DF6F5C">
          <w:rPr>
            <w:noProof/>
            <w:webHidden/>
          </w:rPr>
          <w:fldChar w:fldCharType="begin"/>
        </w:r>
        <w:r w:rsidR="00DF6F5C">
          <w:rPr>
            <w:noProof/>
            <w:webHidden/>
          </w:rPr>
          <w:instrText xml:space="preserve"> PAGEREF _Toc6119224 \h </w:instrText>
        </w:r>
        <w:r w:rsidR="00DF6F5C">
          <w:rPr>
            <w:noProof/>
            <w:webHidden/>
          </w:rPr>
        </w:r>
        <w:r w:rsidR="00DF6F5C">
          <w:rPr>
            <w:noProof/>
            <w:webHidden/>
          </w:rPr>
          <w:fldChar w:fldCharType="separate"/>
        </w:r>
        <w:r w:rsidR="00DF6F5C">
          <w:rPr>
            <w:noProof/>
            <w:webHidden/>
          </w:rPr>
          <w:t>163</w:t>
        </w:r>
        <w:r w:rsidR="00DF6F5C">
          <w:rPr>
            <w:noProof/>
            <w:webHidden/>
          </w:rPr>
          <w:fldChar w:fldCharType="end"/>
        </w:r>
      </w:hyperlink>
    </w:p>
    <w:p w14:paraId="03E15A33" w14:textId="6FFAEF87"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25" w:history="1">
        <w:r w:rsidR="00DF6F5C" w:rsidRPr="00E6799A">
          <w:rPr>
            <w:rStyle w:val="Hyperlink"/>
            <w:noProof/>
          </w:rPr>
          <w:t>3.51 toolComponentReference object</w:t>
        </w:r>
        <w:r w:rsidR="00DF6F5C">
          <w:rPr>
            <w:noProof/>
            <w:webHidden/>
          </w:rPr>
          <w:tab/>
        </w:r>
        <w:r w:rsidR="00DF6F5C">
          <w:rPr>
            <w:noProof/>
            <w:webHidden/>
          </w:rPr>
          <w:fldChar w:fldCharType="begin"/>
        </w:r>
        <w:r w:rsidR="00DF6F5C">
          <w:rPr>
            <w:noProof/>
            <w:webHidden/>
          </w:rPr>
          <w:instrText xml:space="preserve"> PAGEREF _Toc6119225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774E0EF2" w14:textId="1A775212"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6" w:history="1">
        <w:r w:rsidR="00DF6F5C" w:rsidRPr="00E6799A">
          <w:rPr>
            <w:rStyle w:val="Hyperlink"/>
            <w:noProof/>
          </w:rPr>
          <w:t>3.51.1 General</w:t>
        </w:r>
        <w:r w:rsidR="00DF6F5C">
          <w:rPr>
            <w:noProof/>
            <w:webHidden/>
          </w:rPr>
          <w:tab/>
        </w:r>
        <w:r w:rsidR="00DF6F5C">
          <w:rPr>
            <w:noProof/>
            <w:webHidden/>
          </w:rPr>
          <w:fldChar w:fldCharType="begin"/>
        </w:r>
        <w:r w:rsidR="00DF6F5C">
          <w:rPr>
            <w:noProof/>
            <w:webHidden/>
          </w:rPr>
          <w:instrText xml:space="preserve"> PAGEREF _Toc6119226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08A05181" w14:textId="5FCB8CD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7" w:history="1">
        <w:r w:rsidR="00DF6F5C" w:rsidRPr="00E6799A">
          <w:rPr>
            <w:rStyle w:val="Hyperlink"/>
            <w:noProof/>
          </w:rPr>
          <w:t>3.51.2 toolComponent lookup</w:t>
        </w:r>
        <w:r w:rsidR="00DF6F5C">
          <w:rPr>
            <w:noProof/>
            <w:webHidden/>
          </w:rPr>
          <w:tab/>
        </w:r>
        <w:r w:rsidR="00DF6F5C">
          <w:rPr>
            <w:noProof/>
            <w:webHidden/>
          </w:rPr>
          <w:fldChar w:fldCharType="begin"/>
        </w:r>
        <w:r w:rsidR="00DF6F5C">
          <w:rPr>
            <w:noProof/>
            <w:webHidden/>
          </w:rPr>
          <w:instrText xml:space="preserve"> PAGEREF _Toc6119227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09637172" w14:textId="0E44EE5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8" w:history="1">
        <w:r w:rsidR="00DF6F5C" w:rsidRPr="00E6799A">
          <w:rPr>
            <w:rStyle w:val="Hyperlink"/>
            <w:noProof/>
          </w:rPr>
          <w:t>3.51.3 name property</w:t>
        </w:r>
        <w:r w:rsidR="00DF6F5C">
          <w:rPr>
            <w:noProof/>
            <w:webHidden/>
          </w:rPr>
          <w:tab/>
        </w:r>
        <w:r w:rsidR="00DF6F5C">
          <w:rPr>
            <w:noProof/>
            <w:webHidden/>
          </w:rPr>
          <w:fldChar w:fldCharType="begin"/>
        </w:r>
        <w:r w:rsidR="00DF6F5C">
          <w:rPr>
            <w:noProof/>
            <w:webHidden/>
          </w:rPr>
          <w:instrText xml:space="preserve"> PAGEREF _Toc6119228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4703E301" w14:textId="4BEB9FC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29" w:history="1">
        <w:r w:rsidR="00DF6F5C" w:rsidRPr="00E6799A">
          <w:rPr>
            <w:rStyle w:val="Hyperlink"/>
            <w:noProof/>
          </w:rPr>
          <w:t>3.51.4 index property</w:t>
        </w:r>
        <w:r w:rsidR="00DF6F5C">
          <w:rPr>
            <w:noProof/>
            <w:webHidden/>
          </w:rPr>
          <w:tab/>
        </w:r>
        <w:r w:rsidR="00DF6F5C">
          <w:rPr>
            <w:noProof/>
            <w:webHidden/>
          </w:rPr>
          <w:fldChar w:fldCharType="begin"/>
        </w:r>
        <w:r w:rsidR="00DF6F5C">
          <w:rPr>
            <w:noProof/>
            <w:webHidden/>
          </w:rPr>
          <w:instrText xml:space="preserve"> PAGEREF _Toc6119229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7B2866DD" w14:textId="2CD8F2B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0" w:history="1">
        <w:r w:rsidR="00DF6F5C" w:rsidRPr="00E6799A">
          <w:rPr>
            <w:rStyle w:val="Hyperlink"/>
            <w:noProof/>
          </w:rPr>
          <w:t>3.51.5 guid property</w:t>
        </w:r>
        <w:r w:rsidR="00DF6F5C">
          <w:rPr>
            <w:noProof/>
            <w:webHidden/>
          </w:rPr>
          <w:tab/>
        </w:r>
        <w:r w:rsidR="00DF6F5C">
          <w:rPr>
            <w:noProof/>
            <w:webHidden/>
          </w:rPr>
          <w:fldChar w:fldCharType="begin"/>
        </w:r>
        <w:r w:rsidR="00DF6F5C">
          <w:rPr>
            <w:noProof/>
            <w:webHidden/>
          </w:rPr>
          <w:instrText xml:space="preserve"> PAGEREF _Toc6119230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57FF33C1" w14:textId="3D9AC81D"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31" w:history="1">
        <w:r w:rsidR="00DF6F5C" w:rsidRPr="00E6799A">
          <w:rPr>
            <w:rStyle w:val="Hyperlink"/>
            <w:noProof/>
          </w:rPr>
          <w:t>3.52 fix object</w:t>
        </w:r>
        <w:r w:rsidR="00DF6F5C">
          <w:rPr>
            <w:noProof/>
            <w:webHidden/>
          </w:rPr>
          <w:tab/>
        </w:r>
        <w:r w:rsidR="00DF6F5C">
          <w:rPr>
            <w:noProof/>
            <w:webHidden/>
          </w:rPr>
          <w:fldChar w:fldCharType="begin"/>
        </w:r>
        <w:r w:rsidR="00DF6F5C">
          <w:rPr>
            <w:noProof/>
            <w:webHidden/>
          </w:rPr>
          <w:instrText xml:space="preserve"> PAGEREF _Toc6119231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74715C89" w14:textId="18FC91DB"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2" w:history="1">
        <w:r w:rsidR="00DF6F5C" w:rsidRPr="00E6799A">
          <w:rPr>
            <w:rStyle w:val="Hyperlink"/>
            <w:noProof/>
          </w:rPr>
          <w:t>3.52.1 General</w:t>
        </w:r>
        <w:r w:rsidR="00DF6F5C">
          <w:rPr>
            <w:noProof/>
            <w:webHidden/>
          </w:rPr>
          <w:tab/>
        </w:r>
        <w:r w:rsidR="00DF6F5C">
          <w:rPr>
            <w:noProof/>
            <w:webHidden/>
          </w:rPr>
          <w:fldChar w:fldCharType="begin"/>
        </w:r>
        <w:r w:rsidR="00DF6F5C">
          <w:rPr>
            <w:noProof/>
            <w:webHidden/>
          </w:rPr>
          <w:instrText xml:space="preserve"> PAGEREF _Toc6119232 \h </w:instrText>
        </w:r>
        <w:r w:rsidR="00DF6F5C">
          <w:rPr>
            <w:noProof/>
            <w:webHidden/>
          </w:rPr>
        </w:r>
        <w:r w:rsidR="00DF6F5C">
          <w:rPr>
            <w:noProof/>
            <w:webHidden/>
          </w:rPr>
          <w:fldChar w:fldCharType="separate"/>
        </w:r>
        <w:r w:rsidR="00DF6F5C">
          <w:rPr>
            <w:noProof/>
            <w:webHidden/>
          </w:rPr>
          <w:t>164</w:t>
        </w:r>
        <w:r w:rsidR="00DF6F5C">
          <w:rPr>
            <w:noProof/>
            <w:webHidden/>
          </w:rPr>
          <w:fldChar w:fldCharType="end"/>
        </w:r>
      </w:hyperlink>
    </w:p>
    <w:p w14:paraId="3BF7E36A" w14:textId="69A63E2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3" w:history="1">
        <w:r w:rsidR="00DF6F5C" w:rsidRPr="00E6799A">
          <w:rPr>
            <w:rStyle w:val="Hyperlink"/>
            <w:noProof/>
          </w:rPr>
          <w:t>3.52.2 description property</w:t>
        </w:r>
        <w:r w:rsidR="00DF6F5C">
          <w:rPr>
            <w:noProof/>
            <w:webHidden/>
          </w:rPr>
          <w:tab/>
        </w:r>
        <w:r w:rsidR="00DF6F5C">
          <w:rPr>
            <w:noProof/>
            <w:webHidden/>
          </w:rPr>
          <w:fldChar w:fldCharType="begin"/>
        </w:r>
        <w:r w:rsidR="00DF6F5C">
          <w:rPr>
            <w:noProof/>
            <w:webHidden/>
          </w:rPr>
          <w:instrText xml:space="preserve"> PAGEREF _Toc6119233 \h </w:instrText>
        </w:r>
        <w:r w:rsidR="00DF6F5C">
          <w:rPr>
            <w:noProof/>
            <w:webHidden/>
          </w:rPr>
        </w:r>
        <w:r w:rsidR="00DF6F5C">
          <w:rPr>
            <w:noProof/>
            <w:webHidden/>
          </w:rPr>
          <w:fldChar w:fldCharType="separate"/>
        </w:r>
        <w:r w:rsidR="00DF6F5C">
          <w:rPr>
            <w:noProof/>
            <w:webHidden/>
          </w:rPr>
          <w:t>165</w:t>
        </w:r>
        <w:r w:rsidR="00DF6F5C">
          <w:rPr>
            <w:noProof/>
            <w:webHidden/>
          </w:rPr>
          <w:fldChar w:fldCharType="end"/>
        </w:r>
      </w:hyperlink>
    </w:p>
    <w:p w14:paraId="2FDC25DC" w14:textId="1AE5625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4" w:history="1">
        <w:r w:rsidR="00DF6F5C" w:rsidRPr="00E6799A">
          <w:rPr>
            <w:rStyle w:val="Hyperlink"/>
            <w:noProof/>
          </w:rPr>
          <w:t>3.52.3 artifactChanges property</w:t>
        </w:r>
        <w:r w:rsidR="00DF6F5C">
          <w:rPr>
            <w:noProof/>
            <w:webHidden/>
          </w:rPr>
          <w:tab/>
        </w:r>
        <w:r w:rsidR="00DF6F5C">
          <w:rPr>
            <w:noProof/>
            <w:webHidden/>
          </w:rPr>
          <w:fldChar w:fldCharType="begin"/>
        </w:r>
        <w:r w:rsidR="00DF6F5C">
          <w:rPr>
            <w:noProof/>
            <w:webHidden/>
          </w:rPr>
          <w:instrText xml:space="preserve"> PAGEREF _Toc6119234 \h </w:instrText>
        </w:r>
        <w:r w:rsidR="00DF6F5C">
          <w:rPr>
            <w:noProof/>
            <w:webHidden/>
          </w:rPr>
        </w:r>
        <w:r w:rsidR="00DF6F5C">
          <w:rPr>
            <w:noProof/>
            <w:webHidden/>
          </w:rPr>
          <w:fldChar w:fldCharType="separate"/>
        </w:r>
        <w:r w:rsidR="00DF6F5C">
          <w:rPr>
            <w:noProof/>
            <w:webHidden/>
          </w:rPr>
          <w:t>165</w:t>
        </w:r>
        <w:r w:rsidR="00DF6F5C">
          <w:rPr>
            <w:noProof/>
            <w:webHidden/>
          </w:rPr>
          <w:fldChar w:fldCharType="end"/>
        </w:r>
      </w:hyperlink>
    </w:p>
    <w:p w14:paraId="2BA54649" w14:textId="593DEAA3"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35" w:history="1">
        <w:r w:rsidR="00DF6F5C" w:rsidRPr="00E6799A">
          <w:rPr>
            <w:rStyle w:val="Hyperlink"/>
            <w:noProof/>
          </w:rPr>
          <w:t>3.53 artifactChange object</w:t>
        </w:r>
        <w:r w:rsidR="00DF6F5C">
          <w:rPr>
            <w:noProof/>
            <w:webHidden/>
          </w:rPr>
          <w:tab/>
        </w:r>
        <w:r w:rsidR="00DF6F5C">
          <w:rPr>
            <w:noProof/>
            <w:webHidden/>
          </w:rPr>
          <w:fldChar w:fldCharType="begin"/>
        </w:r>
        <w:r w:rsidR="00DF6F5C">
          <w:rPr>
            <w:noProof/>
            <w:webHidden/>
          </w:rPr>
          <w:instrText xml:space="preserve"> PAGEREF _Toc6119235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7E861E6E" w14:textId="2E93A91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6" w:history="1">
        <w:r w:rsidR="00DF6F5C" w:rsidRPr="00E6799A">
          <w:rPr>
            <w:rStyle w:val="Hyperlink"/>
            <w:noProof/>
          </w:rPr>
          <w:t>3.53.1 General</w:t>
        </w:r>
        <w:r w:rsidR="00DF6F5C">
          <w:rPr>
            <w:noProof/>
            <w:webHidden/>
          </w:rPr>
          <w:tab/>
        </w:r>
        <w:r w:rsidR="00DF6F5C">
          <w:rPr>
            <w:noProof/>
            <w:webHidden/>
          </w:rPr>
          <w:fldChar w:fldCharType="begin"/>
        </w:r>
        <w:r w:rsidR="00DF6F5C">
          <w:rPr>
            <w:noProof/>
            <w:webHidden/>
          </w:rPr>
          <w:instrText xml:space="preserve"> PAGEREF _Toc6119236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7A4A5FD6" w14:textId="79F69B49"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7" w:history="1">
        <w:r w:rsidR="00DF6F5C" w:rsidRPr="00E6799A">
          <w:rPr>
            <w:rStyle w:val="Hyperlink"/>
            <w:noProof/>
          </w:rPr>
          <w:t>3.53.2 artifactLocation property</w:t>
        </w:r>
        <w:r w:rsidR="00DF6F5C">
          <w:rPr>
            <w:noProof/>
            <w:webHidden/>
          </w:rPr>
          <w:tab/>
        </w:r>
        <w:r w:rsidR="00DF6F5C">
          <w:rPr>
            <w:noProof/>
            <w:webHidden/>
          </w:rPr>
          <w:fldChar w:fldCharType="begin"/>
        </w:r>
        <w:r w:rsidR="00DF6F5C">
          <w:rPr>
            <w:noProof/>
            <w:webHidden/>
          </w:rPr>
          <w:instrText xml:space="preserve"> PAGEREF _Toc6119237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124B9AF1" w14:textId="4583CB35"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38" w:history="1">
        <w:r w:rsidR="00DF6F5C" w:rsidRPr="00E6799A">
          <w:rPr>
            <w:rStyle w:val="Hyperlink"/>
            <w:noProof/>
          </w:rPr>
          <w:t>3.53.3 replacements property</w:t>
        </w:r>
        <w:r w:rsidR="00DF6F5C">
          <w:rPr>
            <w:noProof/>
            <w:webHidden/>
          </w:rPr>
          <w:tab/>
        </w:r>
        <w:r w:rsidR="00DF6F5C">
          <w:rPr>
            <w:noProof/>
            <w:webHidden/>
          </w:rPr>
          <w:fldChar w:fldCharType="begin"/>
        </w:r>
        <w:r w:rsidR="00DF6F5C">
          <w:rPr>
            <w:noProof/>
            <w:webHidden/>
          </w:rPr>
          <w:instrText xml:space="preserve"> PAGEREF _Toc6119238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7983CF50" w14:textId="11AE6648"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39" w:history="1">
        <w:r w:rsidR="00DF6F5C" w:rsidRPr="00E6799A">
          <w:rPr>
            <w:rStyle w:val="Hyperlink"/>
            <w:noProof/>
          </w:rPr>
          <w:t>3.54 replacement object</w:t>
        </w:r>
        <w:r w:rsidR="00DF6F5C">
          <w:rPr>
            <w:noProof/>
            <w:webHidden/>
          </w:rPr>
          <w:tab/>
        </w:r>
        <w:r w:rsidR="00DF6F5C">
          <w:rPr>
            <w:noProof/>
            <w:webHidden/>
          </w:rPr>
          <w:fldChar w:fldCharType="begin"/>
        </w:r>
        <w:r w:rsidR="00DF6F5C">
          <w:rPr>
            <w:noProof/>
            <w:webHidden/>
          </w:rPr>
          <w:instrText xml:space="preserve"> PAGEREF _Toc6119239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50B52001" w14:textId="6DC47888"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0" w:history="1">
        <w:r w:rsidR="00DF6F5C" w:rsidRPr="00E6799A">
          <w:rPr>
            <w:rStyle w:val="Hyperlink"/>
            <w:noProof/>
          </w:rPr>
          <w:t>3.54.1 General</w:t>
        </w:r>
        <w:r w:rsidR="00DF6F5C">
          <w:rPr>
            <w:noProof/>
            <w:webHidden/>
          </w:rPr>
          <w:tab/>
        </w:r>
        <w:r w:rsidR="00DF6F5C">
          <w:rPr>
            <w:noProof/>
            <w:webHidden/>
          </w:rPr>
          <w:fldChar w:fldCharType="begin"/>
        </w:r>
        <w:r w:rsidR="00DF6F5C">
          <w:rPr>
            <w:noProof/>
            <w:webHidden/>
          </w:rPr>
          <w:instrText xml:space="preserve"> PAGEREF _Toc6119240 \h </w:instrText>
        </w:r>
        <w:r w:rsidR="00DF6F5C">
          <w:rPr>
            <w:noProof/>
            <w:webHidden/>
          </w:rPr>
        </w:r>
        <w:r w:rsidR="00DF6F5C">
          <w:rPr>
            <w:noProof/>
            <w:webHidden/>
          </w:rPr>
          <w:fldChar w:fldCharType="separate"/>
        </w:r>
        <w:r w:rsidR="00DF6F5C">
          <w:rPr>
            <w:noProof/>
            <w:webHidden/>
          </w:rPr>
          <w:t>167</w:t>
        </w:r>
        <w:r w:rsidR="00DF6F5C">
          <w:rPr>
            <w:noProof/>
            <w:webHidden/>
          </w:rPr>
          <w:fldChar w:fldCharType="end"/>
        </w:r>
      </w:hyperlink>
    </w:p>
    <w:p w14:paraId="4F99AE97" w14:textId="7FE3C69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1" w:history="1">
        <w:r w:rsidR="00DF6F5C" w:rsidRPr="00E6799A">
          <w:rPr>
            <w:rStyle w:val="Hyperlink"/>
            <w:noProof/>
          </w:rPr>
          <w:t>3.54.2 Constraints</w:t>
        </w:r>
        <w:r w:rsidR="00DF6F5C">
          <w:rPr>
            <w:noProof/>
            <w:webHidden/>
          </w:rPr>
          <w:tab/>
        </w:r>
        <w:r w:rsidR="00DF6F5C">
          <w:rPr>
            <w:noProof/>
            <w:webHidden/>
          </w:rPr>
          <w:fldChar w:fldCharType="begin"/>
        </w:r>
        <w:r w:rsidR="00DF6F5C">
          <w:rPr>
            <w:noProof/>
            <w:webHidden/>
          </w:rPr>
          <w:instrText xml:space="preserve"> PAGEREF _Toc6119241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55CBA3BB" w14:textId="513F635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2" w:history="1">
        <w:r w:rsidR="00DF6F5C" w:rsidRPr="00E6799A">
          <w:rPr>
            <w:rStyle w:val="Hyperlink"/>
            <w:noProof/>
          </w:rPr>
          <w:t>3.54.3 deletedRegion property</w:t>
        </w:r>
        <w:r w:rsidR="00DF6F5C">
          <w:rPr>
            <w:noProof/>
            <w:webHidden/>
          </w:rPr>
          <w:tab/>
        </w:r>
        <w:r w:rsidR="00DF6F5C">
          <w:rPr>
            <w:noProof/>
            <w:webHidden/>
          </w:rPr>
          <w:fldChar w:fldCharType="begin"/>
        </w:r>
        <w:r w:rsidR="00DF6F5C">
          <w:rPr>
            <w:noProof/>
            <w:webHidden/>
          </w:rPr>
          <w:instrText xml:space="preserve"> PAGEREF _Toc6119242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005524B7" w14:textId="7E6CE79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3" w:history="1">
        <w:r w:rsidR="00DF6F5C" w:rsidRPr="00E6799A">
          <w:rPr>
            <w:rStyle w:val="Hyperlink"/>
            <w:noProof/>
          </w:rPr>
          <w:t>3.54.4 insertedContent property</w:t>
        </w:r>
        <w:r w:rsidR="00DF6F5C">
          <w:rPr>
            <w:noProof/>
            <w:webHidden/>
          </w:rPr>
          <w:tab/>
        </w:r>
        <w:r w:rsidR="00DF6F5C">
          <w:rPr>
            <w:noProof/>
            <w:webHidden/>
          </w:rPr>
          <w:fldChar w:fldCharType="begin"/>
        </w:r>
        <w:r w:rsidR="00DF6F5C">
          <w:rPr>
            <w:noProof/>
            <w:webHidden/>
          </w:rPr>
          <w:instrText xml:space="preserve"> PAGEREF _Toc6119243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5D6E238C" w14:textId="39A10430"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44" w:history="1">
        <w:r w:rsidR="00DF6F5C" w:rsidRPr="00E6799A">
          <w:rPr>
            <w:rStyle w:val="Hyperlink"/>
            <w:noProof/>
          </w:rPr>
          <w:t>3.55 notification object</w:t>
        </w:r>
        <w:r w:rsidR="00DF6F5C">
          <w:rPr>
            <w:noProof/>
            <w:webHidden/>
          </w:rPr>
          <w:tab/>
        </w:r>
        <w:r w:rsidR="00DF6F5C">
          <w:rPr>
            <w:noProof/>
            <w:webHidden/>
          </w:rPr>
          <w:fldChar w:fldCharType="begin"/>
        </w:r>
        <w:r w:rsidR="00DF6F5C">
          <w:rPr>
            <w:noProof/>
            <w:webHidden/>
          </w:rPr>
          <w:instrText xml:space="preserve"> PAGEREF _Toc6119244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65568BFF" w14:textId="616C29F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5" w:history="1">
        <w:r w:rsidR="00DF6F5C" w:rsidRPr="00E6799A">
          <w:rPr>
            <w:rStyle w:val="Hyperlink"/>
            <w:noProof/>
          </w:rPr>
          <w:t>3.55.1 General</w:t>
        </w:r>
        <w:r w:rsidR="00DF6F5C">
          <w:rPr>
            <w:noProof/>
            <w:webHidden/>
          </w:rPr>
          <w:tab/>
        </w:r>
        <w:r w:rsidR="00DF6F5C">
          <w:rPr>
            <w:noProof/>
            <w:webHidden/>
          </w:rPr>
          <w:fldChar w:fldCharType="begin"/>
        </w:r>
        <w:r w:rsidR="00DF6F5C">
          <w:rPr>
            <w:noProof/>
            <w:webHidden/>
          </w:rPr>
          <w:instrText xml:space="preserve"> PAGEREF _Toc6119245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4445B191" w14:textId="2E56978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6" w:history="1">
        <w:r w:rsidR="00DF6F5C" w:rsidRPr="00E6799A">
          <w:rPr>
            <w:rStyle w:val="Hyperlink"/>
            <w:noProof/>
          </w:rPr>
          <w:t>3.55.2 descriptor property</w:t>
        </w:r>
        <w:r w:rsidR="00DF6F5C">
          <w:rPr>
            <w:noProof/>
            <w:webHidden/>
          </w:rPr>
          <w:tab/>
        </w:r>
        <w:r w:rsidR="00DF6F5C">
          <w:rPr>
            <w:noProof/>
            <w:webHidden/>
          </w:rPr>
          <w:fldChar w:fldCharType="begin"/>
        </w:r>
        <w:r w:rsidR="00DF6F5C">
          <w:rPr>
            <w:noProof/>
            <w:webHidden/>
          </w:rPr>
          <w:instrText xml:space="preserve"> PAGEREF _Toc6119246 \h </w:instrText>
        </w:r>
        <w:r w:rsidR="00DF6F5C">
          <w:rPr>
            <w:noProof/>
            <w:webHidden/>
          </w:rPr>
        </w:r>
        <w:r w:rsidR="00DF6F5C">
          <w:rPr>
            <w:noProof/>
            <w:webHidden/>
          </w:rPr>
          <w:fldChar w:fldCharType="separate"/>
        </w:r>
        <w:r w:rsidR="00DF6F5C">
          <w:rPr>
            <w:noProof/>
            <w:webHidden/>
          </w:rPr>
          <w:t>169</w:t>
        </w:r>
        <w:r w:rsidR="00DF6F5C">
          <w:rPr>
            <w:noProof/>
            <w:webHidden/>
          </w:rPr>
          <w:fldChar w:fldCharType="end"/>
        </w:r>
      </w:hyperlink>
    </w:p>
    <w:p w14:paraId="40B9F226" w14:textId="39F8A22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7" w:history="1">
        <w:r w:rsidR="00DF6F5C" w:rsidRPr="00E6799A">
          <w:rPr>
            <w:rStyle w:val="Hyperlink"/>
            <w:noProof/>
          </w:rPr>
          <w:t>3.55.3 associatedRule property</w:t>
        </w:r>
        <w:r w:rsidR="00DF6F5C">
          <w:rPr>
            <w:noProof/>
            <w:webHidden/>
          </w:rPr>
          <w:tab/>
        </w:r>
        <w:r w:rsidR="00DF6F5C">
          <w:rPr>
            <w:noProof/>
            <w:webHidden/>
          </w:rPr>
          <w:fldChar w:fldCharType="begin"/>
        </w:r>
        <w:r w:rsidR="00DF6F5C">
          <w:rPr>
            <w:noProof/>
            <w:webHidden/>
          </w:rPr>
          <w:instrText xml:space="preserve"> PAGEREF _Toc6119247 \h </w:instrText>
        </w:r>
        <w:r w:rsidR="00DF6F5C">
          <w:rPr>
            <w:noProof/>
            <w:webHidden/>
          </w:rPr>
        </w:r>
        <w:r w:rsidR="00DF6F5C">
          <w:rPr>
            <w:noProof/>
            <w:webHidden/>
          </w:rPr>
          <w:fldChar w:fldCharType="separate"/>
        </w:r>
        <w:r w:rsidR="00DF6F5C">
          <w:rPr>
            <w:noProof/>
            <w:webHidden/>
          </w:rPr>
          <w:t>170</w:t>
        </w:r>
        <w:r w:rsidR="00DF6F5C">
          <w:rPr>
            <w:noProof/>
            <w:webHidden/>
          </w:rPr>
          <w:fldChar w:fldCharType="end"/>
        </w:r>
      </w:hyperlink>
    </w:p>
    <w:p w14:paraId="388B79EA" w14:textId="5E0BC6F1"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8" w:history="1">
        <w:r w:rsidR="00DF6F5C" w:rsidRPr="00E6799A">
          <w:rPr>
            <w:rStyle w:val="Hyperlink"/>
            <w:noProof/>
          </w:rPr>
          <w:t>3.55.4 physicalLocation property</w:t>
        </w:r>
        <w:r w:rsidR="00DF6F5C">
          <w:rPr>
            <w:noProof/>
            <w:webHidden/>
          </w:rPr>
          <w:tab/>
        </w:r>
        <w:r w:rsidR="00DF6F5C">
          <w:rPr>
            <w:noProof/>
            <w:webHidden/>
          </w:rPr>
          <w:fldChar w:fldCharType="begin"/>
        </w:r>
        <w:r w:rsidR="00DF6F5C">
          <w:rPr>
            <w:noProof/>
            <w:webHidden/>
          </w:rPr>
          <w:instrText xml:space="preserve"> PAGEREF _Toc6119248 \h </w:instrText>
        </w:r>
        <w:r w:rsidR="00DF6F5C">
          <w:rPr>
            <w:noProof/>
            <w:webHidden/>
          </w:rPr>
        </w:r>
        <w:r w:rsidR="00DF6F5C">
          <w:rPr>
            <w:noProof/>
            <w:webHidden/>
          </w:rPr>
          <w:fldChar w:fldCharType="separate"/>
        </w:r>
        <w:r w:rsidR="00DF6F5C">
          <w:rPr>
            <w:noProof/>
            <w:webHidden/>
          </w:rPr>
          <w:t>170</w:t>
        </w:r>
        <w:r w:rsidR="00DF6F5C">
          <w:rPr>
            <w:noProof/>
            <w:webHidden/>
          </w:rPr>
          <w:fldChar w:fldCharType="end"/>
        </w:r>
      </w:hyperlink>
    </w:p>
    <w:p w14:paraId="59D0E53E" w14:textId="398D154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49" w:history="1">
        <w:r w:rsidR="00DF6F5C" w:rsidRPr="00E6799A">
          <w:rPr>
            <w:rStyle w:val="Hyperlink"/>
            <w:noProof/>
          </w:rPr>
          <w:t>3.55.5 message property</w:t>
        </w:r>
        <w:r w:rsidR="00DF6F5C">
          <w:rPr>
            <w:noProof/>
            <w:webHidden/>
          </w:rPr>
          <w:tab/>
        </w:r>
        <w:r w:rsidR="00DF6F5C">
          <w:rPr>
            <w:noProof/>
            <w:webHidden/>
          </w:rPr>
          <w:fldChar w:fldCharType="begin"/>
        </w:r>
        <w:r w:rsidR="00DF6F5C">
          <w:rPr>
            <w:noProof/>
            <w:webHidden/>
          </w:rPr>
          <w:instrText xml:space="preserve"> PAGEREF _Toc6119249 \h </w:instrText>
        </w:r>
        <w:r w:rsidR="00DF6F5C">
          <w:rPr>
            <w:noProof/>
            <w:webHidden/>
          </w:rPr>
        </w:r>
        <w:r w:rsidR="00DF6F5C">
          <w:rPr>
            <w:noProof/>
            <w:webHidden/>
          </w:rPr>
          <w:fldChar w:fldCharType="separate"/>
        </w:r>
        <w:r w:rsidR="00DF6F5C">
          <w:rPr>
            <w:noProof/>
            <w:webHidden/>
          </w:rPr>
          <w:t>170</w:t>
        </w:r>
        <w:r w:rsidR="00DF6F5C">
          <w:rPr>
            <w:noProof/>
            <w:webHidden/>
          </w:rPr>
          <w:fldChar w:fldCharType="end"/>
        </w:r>
      </w:hyperlink>
    </w:p>
    <w:p w14:paraId="3DF75031" w14:textId="53037AB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0" w:history="1">
        <w:r w:rsidR="00DF6F5C" w:rsidRPr="00E6799A">
          <w:rPr>
            <w:rStyle w:val="Hyperlink"/>
            <w:noProof/>
          </w:rPr>
          <w:t>3.55.6 level property</w:t>
        </w:r>
        <w:r w:rsidR="00DF6F5C">
          <w:rPr>
            <w:noProof/>
            <w:webHidden/>
          </w:rPr>
          <w:tab/>
        </w:r>
        <w:r w:rsidR="00DF6F5C">
          <w:rPr>
            <w:noProof/>
            <w:webHidden/>
          </w:rPr>
          <w:fldChar w:fldCharType="begin"/>
        </w:r>
        <w:r w:rsidR="00DF6F5C">
          <w:rPr>
            <w:noProof/>
            <w:webHidden/>
          </w:rPr>
          <w:instrText xml:space="preserve"> PAGEREF _Toc6119250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53CC4B61" w14:textId="4DE478C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1" w:history="1">
        <w:r w:rsidR="00DF6F5C" w:rsidRPr="00E6799A">
          <w:rPr>
            <w:rStyle w:val="Hyperlink"/>
            <w:noProof/>
          </w:rPr>
          <w:t>3.55.7 threadId property</w:t>
        </w:r>
        <w:r w:rsidR="00DF6F5C">
          <w:rPr>
            <w:noProof/>
            <w:webHidden/>
          </w:rPr>
          <w:tab/>
        </w:r>
        <w:r w:rsidR="00DF6F5C">
          <w:rPr>
            <w:noProof/>
            <w:webHidden/>
          </w:rPr>
          <w:fldChar w:fldCharType="begin"/>
        </w:r>
        <w:r w:rsidR="00DF6F5C">
          <w:rPr>
            <w:noProof/>
            <w:webHidden/>
          </w:rPr>
          <w:instrText xml:space="preserve"> PAGEREF _Toc6119251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5F74B170" w14:textId="7EA8AAF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2" w:history="1">
        <w:r w:rsidR="00DF6F5C" w:rsidRPr="00E6799A">
          <w:rPr>
            <w:rStyle w:val="Hyperlink"/>
            <w:noProof/>
          </w:rPr>
          <w:t>3.55.8 timeUtc property</w:t>
        </w:r>
        <w:r w:rsidR="00DF6F5C">
          <w:rPr>
            <w:noProof/>
            <w:webHidden/>
          </w:rPr>
          <w:tab/>
        </w:r>
        <w:r w:rsidR="00DF6F5C">
          <w:rPr>
            <w:noProof/>
            <w:webHidden/>
          </w:rPr>
          <w:fldChar w:fldCharType="begin"/>
        </w:r>
        <w:r w:rsidR="00DF6F5C">
          <w:rPr>
            <w:noProof/>
            <w:webHidden/>
          </w:rPr>
          <w:instrText xml:space="preserve"> PAGEREF _Toc6119252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1AC7F06E" w14:textId="1E0ADF7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3" w:history="1">
        <w:r w:rsidR="00DF6F5C" w:rsidRPr="00E6799A">
          <w:rPr>
            <w:rStyle w:val="Hyperlink"/>
            <w:noProof/>
          </w:rPr>
          <w:t>3.55.9 exception property</w:t>
        </w:r>
        <w:r w:rsidR="00DF6F5C">
          <w:rPr>
            <w:noProof/>
            <w:webHidden/>
          </w:rPr>
          <w:tab/>
        </w:r>
        <w:r w:rsidR="00DF6F5C">
          <w:rPr>
            <w:noProof/>
            <w:webHidden/>
          </w:rPr>
          <w:fldChar w:fldCharType="begin"/>
        </w:r>
        <w:r w:rsidR="00DF6F5C">
          <w:rPr>
            <w:noProof/>
            <w:webHidden/>
          </w:rPr>
          <w:instrText xml:space="preserve"> PAGEREF _Toc6119253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035F5E2B" w14:textId="2509D26B"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54" w:history="1">
        <w:r w:rsidR="00DF6F5C" w:rsidRPr="00E6799A">
          <w:rPr>
            <w:rStyle w:val="Hyperlink"/>
            <w:noProof/>
          </w:rPr>
          <w:t>3.56 exception object</w:t>
        </w:r>
        <w:r w:rsidR="00DF6F5C">
          <w:rPr>
            <w:noProof/>
            <w:webHidden/>
          </w:rPr>
          <w:tab/>
        </w:r>
        <w:r w:rsidR="00DF6F5C">
          <w:rPr>
            <w:noProof/>
            <w:webHidden/>
          </w:rPr>
          <w:fldChar w:fldCharType="begin"/>
        </w:r>
        <w:r w:rsidR="00DF6F5C">
          <w:rPr>
            <w:noProof/>
            <w:webHidden/>
          </w:rPr>
          <w:instrText xml:space="preserve"> PAGEREF _Toc6119254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7CAC3F8E" w14:textId="54699E1D"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5" w:history="1">
        <w:r w:rsidR="00DF6F5C" w:rsidRPr="00E6799A">
          <w:rPr>
            <w:rStyle w:val="Hyperlink"/>
            <w:noProof/>
          </w:rPr>
          <w:t>3.56.1 General</w:t>
        </w:r>
        <w:r w:rsidR="00DF6F5C">
          <w:rPr>
            <w:noProof/>
            <w:webHidden/>
          </w:rPr>
          <w:tab/>
        </w:r>
        <w:r w:rsidR="00DF6F5C">
          <w:rPr>
            <w:noProof/>
            <w:webHidden/>
          </w:rPr>
          <w:fldChar w:fldCharType="begin"/>
        </w:r>
        <w:r w:rsidR="00DF6F5C">
          <w:rPr>
            <w:noProof/>
            <w:webHidden/>
          </w:rPr>
          <w:instrText xml:space="preserve"> PAGEREF _Toc6119255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770F23AB" w14:textId="26A8BAFA"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6" w:history="1">
        <w:r w:rsidR="00DF6F5C" w:rsidRPr="00E6799A">
          <w:rPr>
            <w:rStyle w:val="Hyperlink"/>
            <w:noProof/>
          </w:rPr>
          <w:t>3.56.2 kind property</w:t>
        </w:r>
        <w:r w:rsidR="00DF6F5C">
          <w:rPr>
            <w:noProof/>
            <w:webHidden/>
          </w:rPr>
          <w:tab/>
        </w:r>
        <w:r w:rsidR="00DF6F5C">
          <w:rPr>
            <w:noProof/>
            <w:webHidden/>
          </w:rPr>
          <w:fldChar w:fldCharType="begin"/>
        </w:r>
        <w:r w:rsidR="00DF6F5C">
          <w:rPr>
            <w:noProof/>
            <w:webHidden/>
          </w:rPr>
          <w:instrText xml:space="preserve"> PAGEREF _Toc6119256 \h </w:instrText>
        </w:r>
        <w:r w:rsidR="00DF6F5C">
          <w:rPr>
            <w:noProof/>
            <w:webHidden/>
          </w:rPr>
        </w:r>
        <w:r w:rsidR="00DF6F5C">
          <w:rPr>
            <w:noProof/>
            <w:webHidden/>
          </w:rPr>
          <w:fldChar w:fldCharType="separate"/>
        </w:r>
        <w:r w:rsidR="00DF6F5C">
          <w:rPr>
            <w:noProof/>
            <w:webHidden/>
          </w:rPr>
          <w:t>171</w:t>
        </w:r>
        <w:r w:rsidR="00DF6F5C">
          <w:rPr>
            <w:noProof/>
            <w:webHidden/>
          </w:rPr>
          <w:fldChar w:fldCharType="end"/>
        </w:r>
      </w:hyperlink>
    </w:p>
    <w:p w14:paraId="1AD84558" w14:textId="12389596"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7" w:history="1">
        <w:r w:rsidR="00DF6F5C" w:rsidRPr="00E6799A">
          <w:rPr>
            <w:rStyle w:val="Hyperlink"/>
            <w:noProof/>
          </w:rPr>
          <w:t>3.56.3 message property</w:t>
        </w:r>
        <w:r w:rsidR="00DF6F5C">
          <w:rPr>
            <w:noProof/>
            <w:webHidden/>
          </w:rPr>
          <w:tab/>
        </w:r>
        <w:r w:rsidR="00DF6F5C">
          <w:rPr>
            <w:noProof/>
            <w:webHidden/>
          </w:rPr>
          <w:fldChar w:fldCharType="begin"/>
        </w:r>
        <w:r w:rsidR="00DF6F5C">
          <w:rPr>
            <w:noProof/>
            <w:webHidden/>
          </w:rPr>
          <w:instrText xml:space="preserve"> PAGEREF _Toc6119257 \h </w:instrText>
        </w:r>
        <w:r w:rsidR="00DF6F5C">
          <w:rPr>
            <w:noProof/>
            <w:webHidden/>
          </w:rPr>
        </w:r>
        <w:r w:rsidR="00DF6F5C">
          <w:rPr>
            <w:noProof/>
            <w:webHidden/>
          </w:rPr>
          <w:fldChar w:fldCharType="separate"/>
        </w:r>
        <w:r w:rsidR="00DF6F5C">
          <w:rPr>
            <w:noProof/>
            <w:webHidden/>
          </w:rPr>
          <w:t>172</w:t>
        </w:r>
        <w:r w:rsidR="00DF6F5C">
          <w:rPr>
            <w:noProof/>
            <w:webHidden/>
          </w:rPr>
          <w:fldChar w:fldCharType="end"/>
        </w:r>
      </w:hyperlink>
    </w:p>
    <w:p w14:paraId="75E8FBEF" w14:textId="3D0CF89C"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8" w:history="1">
        <w:r w:rsidR="00DF6F5C" w:rsidRPr="00E6799A">
          <w:rPr>
            <w:rStyle w:val="Hyperlink"/>
            <w:noProof/>
          </w:rPr>
          <w:t>3.56.4 stack property</w:t>
        </w:r>
        <w:r w:rsidR="00DF6F5C">
          <w:rPr>
            <w:noProof/>
            <w:webHidden/>
          </w:rPr>
          <w:tab/>
        </w:r>
        <w:r w:rsidR="00DF6F5C">
          <w:rPr>
            <w:noProof/>
            <w:webHidden/>
          </w:rPr>
          <w:fldChar w:fldCharType="begin"/>
        </w:r>
        <w:r w:rsidR="00DF6F5C">
          <w:rPr>
            <w:noProof/>
            <w:webHidden/>
          </w:rPr>
          <w:instrText xml:space="preserve"> PAGEREF _Toc6119258 \h </w:instrText>
        </w:r>
        <w:r w:rsidR="00DF6F5C">
          <w:rPr>
            <w:noProof/>
            <w:webHidden/>
          </w:rPr>
        </w:r>
        <w:r w:rsidR="00DF6F5C">
          <w:rPr>
            <w:noProof/>
            <w:webHidden/>
          </w:rPr>
          <w:fldChar w:fldCharType="separate"/>
        </w:r>
        <w:r w:rsidR="00DF6F5C">
          <w:rPr>
            <w:noProof/>
            <w:webHidden/>
          </w:rPr>
          <w:t>172</w:t>
        </w:r>
        <w:r w:rsidR="00DF6F5C">
          <w:rPr>
            <w:noProof/>
            <w:webHidden/>
          </w:rPr>
          <w:fldChar w:fldCharType="end"/>
        </w:r>
      </w:hyperlink>
    </w:p>
    <w:p w14:paraId="0615FE28" w14:textId="44A37D50"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59" w:history="1">
        <w:r w:rsidR="00DF6F5C" w:rsidRPr="00E6799A">
          <w:rPr>
            <w:rStyle w:val="Hyperlink"/>
            <w:noProof/>
          </w:rPr>
          <w:t>3.56.5 innerExceptions property</w:t>
        </w:r>
        <w:r w:rsidR="00DF6F5C">
          <w:rPr>
            <w:noProof/>
            <w:webHidden/>
          </w:rPr>
          <w:tab/>
        </w:r>
        <w:r w:rsidR="00DF6F5C">
          <w:rPr>
            <w:noProof/>
            <w:webHidden/>
          </w:rPr>
          <w:fldChar w:fldCharType="begin"/>
        </w:r>
        <w:r w:rsidR="00DF6F5C">
          <w:rPr>
            <w:noProof/>
            <w:webHidden/>
          </w:rPr>
          <w:instrText xml:space="preserve"> PAGEREF _Toc6119259 \h </w:instrText>
        </w:r>
        <w:r w:rsidR="00DF6F5C">
          <w:rPr>
            <w:noProof/>
            <w:webHidden/>
          </w:rPr>
        </w:r>
        <w:r w:rsidR="00DF6F5C">
          <w:rPr>
            <w:noProof/>
            <w:webHidden/>
          </w:rPr>
          <w:fldChar w:fldCharType="separate"/>
        </w:r>
        <w:r w:rsidR="00DF6F5C">
          <w:rPr>
            <w:noProof/>
            <w:webHidden/>
          </w:rPr>
          <w:t>172</w:t>
        </w:r>
        <w:r w:rsidR="00DF6F5C">
          <w:rPr>
            <w:noProof/>
            <w:webHidden/>
          </w:rPr>
          <w:fldChar w:fldCharType="end"/>
        </w:r>
      </w:hyperlink>
    </w:p>
    <w:p w14:paraId="14C4019A" w14:textId="743C2156" w:rsidR="00DF6F5C" w:rsidRDefault="007E6114">
      <w:pPr>
        <w:pStyle w:val="TOC1"/>
        <w:rPr>
          <w:rFonts w:asciiTheme="minorHAnsi" w:eastAsiaTheme="minorEastAsia" w:hAnsiTheme="minorHAnsi" w:cstheme="minorBidi"/>
          <w:noProof/>
          <w:sz w:val="22"/>
          <w:szCs w:val="22"/>
        </w:rPr>
      </w:pPr>
      <w:hyperlink w:anchor="_Toc6119260" w:history="1">
        <w:r w:rsidR="00DF6F5C" w:rsidRPr="00E6799A">
          <w:rPr>
            <w:rStyle w:val="Hyperlink"/>
            <w:noProof/>
          </w:rPr>
          <w:t>4</w:t>
        </w:r>
        <w:r w:rsidR="00DF6F5C">
          <w:rPr>
            <w:rFonts w:asciiTheme="minorHAnsi" w:eastAsiaTheme="minorEastAsia" w:hAnsiTheme="minorHAnsi" w:cstheme="minorBidi"/>
            <w:noProof/>
            <w:sz w:val="22"/>
            <w:szCs w:val="22"/>
          </w:rPr>
          <w:tab/>
        </w:r>
        <w:r w:rsidR="00DF6F5C" w:rsidRPr="00E6799A">
          <w:rPr>
            <w:rStyle w:val="Hyperlink"/>
            <w:noProof/>
          </w:rPr>
          <w:t>External property file format</w:t>
        </w:r>
        <w:r w:rsidR="00DF6F5C">
          <w:rPr>
            <w:noProof/>
            <w:webHidden/>
          </w:rPr>
          <w:tab/>
        </w:r>
        <w:r w:rsidR="00DF6F5C">
          <w:rPr>
            <w:noProof/>
            <w:webHidden/>
          </w:rPr>
          <w:fldChar w:fldCharType="begin"/>
        </w:r>
        <w:r w:rsidR="00DF6F5C">
          <w:rPr>
            <w:noProof/>
            <w:webHidden/>
          </w:rPr>
          <w:instrText xml:space="preserve"> PAGEREF _Toc6119260 \h </w:instrText>
        </w:r>
        <w:r w:rsidR="00DF6F5C">
          <w:rPr>
            <w:noProof/>
            <w:webHidden/>
          </w:rPr>
        </w:r>
        <w:r w:rsidR="00DF6F5C">
          <w:rPr>
            <w:noProof/>
            <w:webHidden/>
          </w:rPr>
          <w:fldChar w:fldCharType="separate"/>
        </w:r>
        <w:r w:rsidR="00DF6F5C">
          <w:rPr>
            <w:noProof/>
            <w:webHidden/>
          </w:rPr>
          <w:t>173</w:t>
        </w:r>
        <w:r w:rsidR="00DF6F5C">
          <w:rPr>
            <w:noProof/>
            <w:webHidden/>
          </w:rPr>
          <w:fldChar w:fldCharType="end"/>
        </w:r>
      </w:hyperlink>
    </w:p>
    <w:p w14:paraId="3E7E25D8" w14:textId="5A8ADCD0"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61" w:history="1">
        <w:r w:rsidR="00DF6F5C" w:rsidRPr="00E6799A">
          <w:rPr>
            <w:rStyle w:val="Hyperlink"/>
            <w:noProof/>
          </w:rPr>
          <w:t>4.1 General</w:t>
        </w:r>
        <w:r w:rsidR="00DF6F5C">
          <w:rPr>
            <w:noProof/>
            <w:webHidden/>
          </w:rPr>
          <w:tab/>
        </w:r>
        <w:r w:rsidR="00DF6F5C">
          <w:rPr>
            <w:noProof/>
            <w:webHidden/>
          </w:rPr>
          <w:fldChar w:fldCharType="begin"/>
        </w:r>
        <w:r w:rsidR="00DF6F5C">
          <w:rPr>
            <w:noProof/>
            <w:webHidden/>
          </w:rPr>
          <w:instrText xml:space="preserve"> PAGEREF _Toc6119261 \h </w:instrText>
        </w:r>
        <w:r w:rsidR="00DF6F5C">
          <w:rPr>
            <w:noProof/>
            <w:webHidden/>
          </w:rPr>
        </w:r>
        <w:r w:rsidR="00DF6F5C">
          <w:rPr>
            <w:noProof/>
            <w:webHidden/>
          </w:rPr>
          <w:fldChar w:fldCharType="separate"/>
        </w:r>
        <w:r w:rsidR="00DF6F5C">
          <w:rPr>
            <w:noProof/>
            <w:webHidden/>
          </w:rPr>
          <w:t>173</w:t>
        </w:r>
        <w:r w:rsidR="00DF6F5C">
          <w:rPr>
            <w:noProof/>
            <w:webHidden/>
          </w:rPr>
          <w:fldChar w:fldCharType="end"/>
        </w:r>
      </w:hyperlink>
    </w:p>
    <w:p w14:paraId="087EB274" w14:textId="62D06B97"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62" w:history="1">
        <w:r w:rsidR="00DF6F5C" w:rsidRPr="00E6799A">
          <w:rPr>
            <w:rStyle w:val="Hyperlink"/>
            <w:noProof/>
          </w:rPr>
          <w:t>4.2 External property file naming convention</w:t>
        </w:r>
        <w:r w:rsidR="00DF6F5C">
          <w:rPr>
            <w:noProof/>
            <w:webHidden/>
          </w:rPr>
          <w:tab/>
        </w:r>
        <w:r w:rsidR="00DF6F5C">
          <w:rPr>
            <w:noProof/>
            <w:webHidden/>
          </w:rPr>
          <w:fldChar w:fldCharType="begin"/>
        </w:r>
        <w:r w:rsidR="00DF6F5C">
          <w:rPr>
            <w:noProof/>
            <w:webHidden/>
          </w:rPr>
          <w:instrText xml:space="preserve"> PAGEREF _Toc6119262 \h </w:instrText>
        </w:r>
        <w:r w:rsidR="00DF6F5C">
          <w:rPr>
            <w:noProof/>
            <w:webHidden/>
          </w:rPr>
        </w:r>
        <w:r w:rsidR="00DF6F5C">
          <w:rPr>
            <w:noProof/>
            <w:webHidden/>
          </w:rPr>
          <w:fldChar w:fldCharType="separate"/>
        </w:r>
        <w:r w:rsidR="00DF6F5C">
          <w:rPr>
            <w:noProof/>
            <w:webHidden/>
          </w:rPr>
          <w:t>173</w:t>
        </w:r>
        <w:r w:rsidR="00DF6F5C">
          <w:rPr>
            <w:noProof/>
            <w:webHidden/>
          </w:rPr>
          <w:fldChar w:fldCharType="end"/>
        </w:r>
      </w:hyperlink>
    </w:p>
    <w:p w14:paraId="7F90BD97" w14:textId="0D266D03"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63" w:history="1">
        <w:r w:rsidR="00DF6F5C" w:rsidRPr="00E6799A">
          <w:rPr>
            <w:rStyle w:val="Hyperlink"/>
            <w:noProof/>
          </w:rPr>
          <w:t>4.3 externalProperties object</w:t>
        </w:r>
        <w:r w:rsidR="00DF6F5C">
          <w:rPr>
            <w:noProof/>
            <w:webHidden/>
          </w:rPr>
          <w:tab/>
        </w:r>
        <w:r w:rsidR="00DF6F5C">
          <w:rPr>
            <w:noProof/>
            <w:webHidden/>
          </w:rPr>
          <w:fldChar w:fldCharType="begin"/>
        </w:r>
        <w:r w:rsidR="00DF6F5C">
          <w:rPr>
            <w:noProof/>
            <w:webHidden/>
          </w:rPr>
          <w:instrText xml:space="preserve"> PAGEREF _Toc6119263 \h </w:instrText>
        </w:r>
        <w:r w:rsidR="00DF6F5C">
          <w:rPr>
            <w:noProof/>
            <w:webHidden/>
          </w:rPr>
        </w:r>
        <w:r w:rsidR="00DF6F5C">
          <w:rPr>
            <w:noProof/>
            <w:webHidden/>
          </w:rPr>
          <w:fldChar w:fldCharType="separate"/>
        </w:r>
        <w:r w:rsidR="00DF6F5C">
          <w:rPr>
            <w:noProof/>
            <w:webHidden/>
          </w:rPr>
          <w:t>173</w:t>
        </w:r>
        <w:r w:rsidR="00DF6F5C">
          <w:rPr>
            <w:noProof/>
            <w:webHidden/>
          </w:rPr>
          <w:fldChar w:fldCharType="end"/>
        </w:r>
      </w:hyperlink>
    </w:p>
    <w:p w14:paraId="6EC6458F" w14:textId="105F12E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4" w:history="1">
        <w:r w:rsidR="00DF6F5C" w:rsidRPr="00E6799A">
          <w:rPr>
            <w:rStyle w:val="Hyperlink"/>
            <w:noProof/>
          </w:rPr>
          <w:t>4.3.1 General</w:t>
        </w:r>
        <w:r w:rsidR="00DF6F5C">
          <w:rPr>
            <w:noProof/>
            <w:webHidden/>
          </w:rPr>
          <w:tab/>
        </w:r>
        <w:r w:rsidR="00DF6F5C">
          <w:rPr>
            <w:noProof/>
            <w:webHidden/>
          </w:rPr>
          <w:fldChar w:fldCharType="begin"/>
        </w:r>
        <w:r w:rsidR="00DF6F5C">
          <w:rPr>
            <w:noProof/>
            <w:webHidden/>
          </w:rPr>
          <w:instrText xml:space="preserve"> PAGEREF _Toc6119264 \h </w:instrText>
        </w:r>
        <w:r w:rsidR="00DF6F5C">
          <w:rPr>
            <w:noProof/>
            <w:webHidden/>
          </w:rPr>
        </w:r>
        <w:r w:rsidR="00DF6F5C">
          <w:rPr>
            <w:noProof/>
            <w:webHidden/>
          </w:rPr>
          <w:fldChar w:fldCharType="separate"/>
        </w:r>
        <w:r w:rsidR="00DF6F5C">
          <w:rPr>
            <w:noProof/>
            <w:webHidden/>
          </w:rPr>
          <w:t>173</w:t>
        </w:r>
        <w:r w:rsidR="00DF6F5C">
          <w:rPr>
            <w:noProof/>
            <w:webHidden/>
          </w:rPr>
          <w:fldChar w:fldCharType="end"/>
        </w:r>
      </w:hyperlink>
    </w:p>
    <w:p w14:paraId="47677AF5" w14:textId="49538D5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5" w:history="1">
        <w:r w:rsidR="00DF6F5C" w:rsidRPr="00E6799A">
          <w:rPr>
            <w:rStyle w:val="Hyperlink"/>
            <w:noProof/>
          </w:rPr>
          <w:t>4.3.2 $schema property</w:t>
        </w:r>
        <w:r w:rsidR="00DF6F5C">
          <w:rPr>
            <w:noProof/>
            <w:webHidden/>
          </w:rPr>
          <w:tab/>
        </w:r>
        <w:r w:rsidR="00DF6F5C">
          <w:rPr>
            <w:noProof/>
            <w:webHidden/>
          </w:rPr>
          <w:fldChar w:fldCharType="begin"/>
        </w:r>
        <w:r w:rsidR="00DF6F5C">
          <w:rPr>
            <w:noProof/>
            <w:webHidden/>
          </w:rPr>
          <w:instrText xml:space="preserve"> PAGEREF _Toc6119265 \h </w:instrText>
        </w:r>
        <w:r w:rsidR="00DF6F5C">
          <w:rPr>
            <w:noProof/>
            <w:webHidden/>
          </w:rPr>
        </w:r>
        <w:r w:rsidR="00DF6F5C">
          <w:rPr>
            <w:noProof/>
            <w:webHidden/>
          </w:rPr>
          <w:fldChar w:fldCharType="separate"/>
        </w:r>
        <w:r w:rsidR="00DF6F5C">
          <w:rPr>
            <w:noProof/>
            <w:webHidden/>
          </w:rPr>
          <w:t>174</w:t>
        </w:r>
        <w:r w:rsidR="00DF6F5C">
          <w:rPr>
            <w:noProof/>
            <w:webHidden/>
          </w:rPr>
          <w:fldChar w:fldCharType="end"/>
        </w:r>
      </w:hyperlink>
    </w:p>
    <w:p w14:paraId="67E4D428" w14:textId="426193F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6" w:history="1">
        <w:r w:rsidR="00DF6F5C" w:rsidRPr="00E6799A">
          <w:rPr>
            <w:rStyle w:val="Hyperlink"/>
            <w:noProof/>
          </w:rPr>
          <w:t>4.3.3 version property</w:t>
        </w:r>
        <w:r w:rsidR="00DF6F5C">
          <w:rPr>
            <w:noProof/>
            <w:webHidden/>
          </w:rPr>
          <w:tab/>
        </w:r>
        <w:r w:rsidR="00DF6F5C">
          <w:rPr>
            <w:noProof/>
            <w:webHidden/>
          </w:rPr>
          <w:fldChar w:fldCharType="begin"/>
        </w:r>
        <w:r w:rsidR="00DF6F5C">
          <w:rPr>
            <w:noProof/>
            <w:webHidden/>
          </w:rPr>
          <w:instrText xml:space="preserve"> PAGEREF _Toc6119266 \h </w:instrText>
        </w:r>
        <w:r w:rsidR="00DF6F5C">
          <w:rPr>
            <w:noProof/>
            <w:webHidden/>
          </w:rPr>
        </w:r>
        <w:r w:rsidR="00DF6F5C">
          <w:rPr>
            <w:noProof/>
            <w:webHidden/>
          </w:rPr>
          <w:fldChar w:fldCharType="separate"/>
        </w:r>
        <w:r w:rsidR="00DF6F5C">
          <w:rPr>
            <w:noProof/>
            <w:webHidden/>
          </w:rPr>
          <w:t>174</w:t>
        </w:r>
        <w:r w:rsidR="00DF6F5C">
          <w:rPr>
            <w:noProof/>
            <w:webHidden/>
          </w:rPr>
          <w:fldChar w:fldCharType="end"/>
        </w:r>
      </w:hyperlink>
    </w:p>
    <w:p w14:paraId="50ABE37D" w14:textId="2917114E"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7" w:history="1">
        <w:r w:rsidR="00DF6F5C" w:rsidRPr="00E6799A">
          <w:rPr>
            <w:rStyle w:val="Hyperlink"/>
            <w:noProof/>
          </w:rPr>
          <w:t>4.3.4 guid property</w:t>
        </w:r>
        <w:r w:rsidR="00DF6F5C">
          <w:rPr>
            <w:noProof/>
            <w:webHidden/>
          </w:rPr>
          <w:tab/>
        </w:r>
        <w:r w:rsidR="00DF6F5C">
          <w:rPr>
            <w:noProof/>
            <w:webHidden/>
          </w:rPr>
          <w:fldChar w:fldCharType="begin"/>
        </w:r>
        <w:r w:rsidR="00DF6F5C">
          <w:rPr>
            <w:noProof/>
            <w:webHidden/>
          </w:rPr>
          <w:instrText xml:space="preserve"> PAGEREF _Toc6119267 \h </w:instrText>
        </w:r>
        <w:r w:rsidR="00DF6F5C">
          <w:rPr>
            <w:noProof/>
            <w:webHidden/>
          </w:rPr>
        </w:r>
        <w:r w:rsidR="00DF6F5C">
          <w:rPr>
            <w:noProof/>
            <w:webHidden/>
          </w:rPr>
          <w:fldChar w:fldCharType="separate"/>
        </w:r>
        <w:r w:rsidR="00DF6F5C">
          <w:rPr>
            <w:noProof/>
            <w:webHidden/>
          </w:rPr>
          <w:t>174</w:t>
        </w:r>
        <w:r w:rsidR="00DF6F5C">
          <w:rPr>
            <w:noProof/>
            <w:webHidden/>
          </w:rPr>
          <w:fldChar w:fldCharType="end"/>
        </w:r>
      </w:hyperlink>
    </w:p>
    <w:p w14:paraId="6D430DE5" w14:textId="4D42A324"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8" w:history="1">
        <w:r w:rsidR="00DF6F5C" w:rsidRPr="00E6799A">
          <w:rPr>
            <w:rStyle w:val="Hyperlink"/>
            <w:noProof/>
          </w:rPr>
          <w:t>4.3.5 runGuid property</w:t>
        </w:r>
        <w:r w:rsidR="00DF6F5C">
          <w:rPr>
            <w:noProof/>
            <w:webHidden/>
          </w:rPr>
          <w:tab/>
        </w:r>
        <w:r w:rsidR="00DF6F5C">
          <w:rPr>
            <w:noProof/>
            <w:webHidden/>
          </w:rPr>
          <w:fldChar w:fldCharType="begin"/>
        </w:r>
        <w:r w:rsidR="00DF6F5C">
          <w:rPr>
            <w:noProof/>
            <w:webHidden/>
          </w:rPr>
          <w:instrText xml:space="preserve"> PAGEREF _Toc6119268 \h </w:instrText>
        </w:r>
        <w:r w:rsidR="00DF6F5C">
          <w:rPr>
            <w:noProof/>
            <w:webHidden/>
          </w:rPr>
        </w:r>
        <w:r w:rsidR="00DF6F5C">
          <w:rPr>
            <w:noProof/>
            <w:webHidden/>
          </w:rPr>
          <w:fldChar w:fldCharType="separate"/>
        </w:r>
        <w:r w:rsidR="00DF6F5C">
          <w:rPr>
            <w:noProof/>
            <w:webHidden/>
          </w:rPr>
          <w:t>174</w:t>
        </w:r>
        <w:r w:rsidR="00DF6F5C">
          <w:rPr>
            <w:noProof/>
            <w:webHidden/>
          </w:rPr>
          <w:fldChar w:fldCharType="end"/>
        </w:r>
      </w:hyperlink>
    </w:p>
    <w:p w14:paraId="40790214" w14:textId="76292D03" w:rsidR="00DF6F5C" w:rsidRDefault="007E6114">
      <w:pPr>
        <w:pStyle w:val="TOC3"/>
        <w:tabs>
          <w:tab w:val="right" w:leader="dot" w:pos="9350"/>
        </w:tabs>
        <w:rPr>
          <w:rFonts w:asciiTheme="minorHAnsi" w:eastAsiaTheme="minorEastAsia" w:hAnsiTheme="minorHAnsi" w:cstheme="minorBidi"/>
          <w:noProof/>
          <w:sz w:val="22"/>
          <w:szCs w:val="22"/>
        </w:rPr>
      </w:pPr>
      <w:hyperlink w:anchor="_Toc6119269" w:history="1">
        <w:r w:rsidR="00DF6F5C" w:rsidRPr="00E6799A">
          <w:rPr>
            <w:rStyle w:val="Hyperlink"/>
            <w:noProof/>
          </w:rPr>
          <w:t>4.3.6 The property value properties</w:t>
        </w:r>
        <w:r w:rsidR="00DF6F5C">
          <w:rPr>
            <w:noProof/>
            <w:webHidden/>
          </w:rPr>
          <w:tab/>
        </w:r>
        <w:r w:rsidR="00DF6F5C">
          <w:rPr>
            <w:noProof/>
            <w:webHidden/>
          </w:rPr>
          <w:fldChar w:fldCharType="begin"/>
        </w:r>
        <w:r w:rsidR="00DF6F5C">
          <w:rPr>
            <w:noProof/>
            <w:webHidden/>
          </w:rPr>
          <w:instrText xml:space="preserve"> PAGEREF _Toc6119269 \h </w:instrText>
        </w:r>
        <w:r w:rsidR="00DF6F5C">
          <w:rPr>
            <w:noProof/>
            <w:webHidden/>
          </w:rPr>
        </w:r>
        <w:r w:rsidR="00DF6F5C">
          <w:rPr>
            <w:noProof/>
            <w:webHidden/>
          </w:rPr>
          <w:fldChar w:fldCharType="separate"/>
        </w:r>
        <w:r w:rsidR="00DF6F5C">
          <w:rPr>
            <w:noProof/>
            <w:webHidden/>
          </w:rPr>
          <w:t>175</w:t>
        </w:r>
        <w:r w:rsidR="00DF6F5C">
          <w:rPr>
            <w:noProof/>
            <w:webHidden/>
          </w:rPr>
          <w:fldChar w:fldCharType="end"/>
        </w:r>
      </w:hyperlink>
    </w:p>
    <w:p w14:paraId="7D5184B7" w14:textId="5953DD6E" w:rsidR="00DF6F5C" w:rsidRDefault="007E6114">
      <w:pPr>
        <w:pStyle w:val="TOC1"/>
        <w:rPr>
          <w:rFonts w:asciiTheme="minorHAnsi" w:eastAsiaTheme="minorEastAsia" w:hAnsiTheme="minorHAnsi" w:cstheme="minorBidi"/>
          <w:noProof/>
          <w:sz w:val="22"/>
          <w:szCs w:val="22"/>
        </w:rPr>
      </w:pPr>
      <w:hyperlink w:anchor="_Toc6119270" w:history="1">
        <w:r w:rsidR="00DF6F5C" w:rsidRPr="00E6799A">
          <w:rPr>
            <w:rStyle w:val="Hyperlink"/>
            <w:noProof/>
          </w:rPr>
          <w:t>5</w:t>
        </w:r>
        <w:r w:rsidR="00DF6F5C">
          <w:rPr>
            <w:rFonts w:asciiTheme="minorHAnsi" w:eastAsiaTheme="minorEastAsia" w:hAnsiTheme="minorHAnsi" w:cstheme="minorBidi"/>
            <w:noProof/>
            <w:sz w:val="22"/>
            <w:szCs w:val="22"/>
          </w:rPr>
          <w:tab/>
        </w:r>
        <w:r w:rsidR="00DF6F5C" w:rsidRPr="00E6799A">
          <w:rPr>
            <w:rStyle w:val="Hyperlink"/>
            <w:noProof/>
          </w:rPr>
          <w:t>Conformance</w:t>
        </w:r>
        <w:r w:rsidR="00DF6F5C">
          <w:rPr>
            <w:noProof/>
            <w:webHidden/>
          </w:rPr>
          <w:tab/>
        </w:r>
        <w:r w:rsidR="00DF6F5C">
          <w:rPr>
            <w:noProof/>
            <w:webHidden/>
          </w:rPr>
          <w:fldChar w:fldCharType="begin"/>
        </w:r>
        <w:r w:rsidR="00DF6F5C">
          <w:rPr>
            <w:noProof/>
            <w:webHidden/>
          </w:rPr>
          <w:instrText xml:space="preserve"> PAGEREF _Toc6119270 \h </w:instrText>
        </w:r>
        <w:r w:rsidR="00DF6F5C">
          <w:rPr>
            <w:noProof/>
            <w:webHidden/>
          </w:rPr>
        </w:r>
        <w:r w:rsidR="00DF6F5C">
          <w:rPr>
            <w:noProof/>
            <w:webHidden/>
          </w:rPr>
          <w:fldChar w:fldCharType="separate"/>
        </w:r>
        <w:r w:rsidR="00DF6F5C">
          <w:rPr>
            <w:noProof/>
            <w:webHidden/>
          </w:rPr>
          <w:t>176</w:t>
        </w:r>
        <w:r w:rsidR="00DF6F5C">
          <w:rPr>
            <w:noProof/>
            <w:webHidden/>
          </w:rPr>
          <w:fldChar w:fldCharType="end"/>
        </w:r>
      </w:hyperlink>
    </w:p>
    <w:p w14:paraId="3B5D5D50" w14:textId="0FBA0EE7"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1" w:history="1">
        <w:r w:rsidR="00DF6F5C" w:rsidRPr="00E6799A">
          <w:rPr>
            <w:rStyle w:val="Hyperlink"/>
            <w:noProof/>
          </w:rPr>
          <w:t>5.1 Conformance targets</w:t>
        </w:r>
        <w:r w:rsidR="00DF6F5C">
          <w:rPr>
            <w:noProof/>
            <w:webHidden/>
          </w:rPr>
          <w:tab/>
        </w:r>
        <w:r w:rsidR="00DF6F5C">
          <w:rPr>
            <w:noProof/>
            <w:webHidden/>
          </w:rPr>
          <w:fldChar w:fldCharType="begin"/>
        </w:r>
        <w:r w:rsidR="00DF6F5C">
          <w:rPr>
            <w:noProof/>
            <w:webHidden/>
          </w:rPr>
          <w:instrText xml:space="preserve"> PAGEREF _Toc6119271 \h </w:instrText>
        </w:r>
        <w:r w:rsidR="00DF6F5C">
          <w:rPr>
            <w:noProof/>
            <w:webHidden/>
          </w:rPr>
        </w:r>
        <w:r w:rsidR="00DF6F5C">
          <w:rPr>
            <w:noProof/>
            <w:webHidden/>
          </w:rPr>
          <w:fldChar w:fldCharType="separate"/>
        </w:r>
        <w:r w:rsidR="00DF6F5C">
          <w:rPr>
            <w:noProof/>
            <w:webHidden/>
          </w:rPr>
          <w:t>176</w:t>
        </w:r>
        <w:r w:rsidR="00DF6F5C">
          <w:rPr>
            <w:noProof/>
            <w:webHidden/>
          </w:rPr>
          <w:fldChar w:fldCharType="end"/>
        </w:r>
      </w:hyperlink>
    </w:p>
    <w:p w14:paraId="07D19138" w14:textId="0DF66505"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2" w:history="1">
        <w:r w:rsidR="00DF6F5C" w:rsidRPr="00E6799A">
          <w:rPr>
            <w:rStyle w:val="Hyperlink"/>
            <w:noProof/>
          </w:rPr>
          <w:t>5.2 Conformance Clause 1: SARIF log file</w:t>
        </w:r>
        <w:r w:rsidR="00DF6F5C">
          <w:rPr>
            <w:noProof/>
            <w:webHidden/>
          </w:rPr>
          <w:tab/>
        </w:r>
        <w:r w:rsidR="00DF6F5C">
          <w:rPr>
            <w:noProof/>
            <w:webHidden/>
          </w:rPr>
          <w:fldChar w:fldCharType="begin"/>
        </w:r>
        <w:r w:rsidR="00DF6F5C">
          <w:rPr>
            <w:noProof/>
            <w:webHidden/>
          </w:rPr>
          <w:instrText xml:space="preserve"> PAGEREF _Toc6119272 \h </w:instrText>
        </w:r>
        <w:r w:rsidR="00DF6F5C">
          <w:rPr>
            <w:noProof/>
            <w:webHidden/>
          </w:rPr>
        </w:r>
        <w:r w:rsidR="00DF6F5C">
          <w:rPr>
            <w:noProof/>
            <w:webHidden/>
          </w:rPr>
          <w:fldChar w:fldCharType="separate"/>
        </w:r>
        <w:r w:rsidR="00DF6F5C">
          <w:rPr>
            <w:noProof/>
            <w:webHidden/>
          </w:rPr>
          <w:t>176</w:t>
        </w:r>
        <w:r w:rsidR="00DF6F5C">
          <w:rPr>
            <w:noProof/>
            <w:webHidden/>
          </w:rPr>
          <w:fldChar w:fldCharType="end"/>
        </w:r>
      </w:hyperlink>
    </w:p>
    <w:p w14:paraId="0DBCCBF1" w14:textId="5C1CBAF8"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3" w:history="1">
        <w:r w:rsidR="00DF6F5C" w:rsidRPr="00E6799A">
          <w:rPr>
            <w:rStyle w:val="Hyperlink"/>
            <w:noProof/>
          </w:rPr>
          <w:t>5.3 Conformance Clause 2: SARIF producer</w:t>
        </w:r>
        <w:r w:rsidR="00DF6F5C">
          <w:rPr>
            <w:noProof/>
            <w:webHidden/>
          </w:rPr>
          <w:tab/>
        </w:r>
        <w:r w:rsidR="00DF6F5C">
          <w:rPr>
            <w:noProof/>
            <w:webHidden/>
          </w:rPr>
          <w:fldChar w:fldCharType="begin"/>
        </w:r>
        <w:r w:rsidR="00DF6F5C">
          <w:rPr>
            <w:noProof/>
            <w:webHidden/>
          </w:rPr>
          <w:instrText xml:space="preserve"> PAGEREF _Toc6119273 \h </w:instrText>
        </w:r>
        <w:r w:rsidR="00DF6F5C">
          <w:rPr>
            <w:noProof/>
            <w:webHidden/>
          </w:rPr>
        </w:r>
        <w:r w:rsidR="00DF6F5C">
          <w:rPr>
            <w:noProof/>
            <w:webHidden/>
          </w:rPr>
          <w:fldChar w:fldCharType="separate"/>
        </w:r>
        <w:r w:rsidR="00DF6F5C">
          <w:rPr>
            <w:noProof/>
            <w:webHidden/>
          </w:rPr>
          <w:t>176</w:t>
        </w:r>
        <w:r w:rsidR="00DF6F5C">
          <w:rPr>
            <w:noProof/>
            <w:webHidden/>
          </w:rPr>
          <w:fldChar w:fldCharType="end"/>
        </w:r>
      </w:hyperlink>
    </w:p>
    <w:p w14:paraId="1EE891AD" w14:textId="073DEC88"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4" w:history="1">
        <w:r w:rsidR="00DF6F5C" w:rsidRPr="00E6799A">
          <w:rPr>
            <w:rStyle w:val="Hyperlink"/>
            <w:noProof/>
          </w:rPr>
          <w:t>5.4 Conformance Clause 3: Direct producer</w:t>
        </w:r>
        <w:r w:rsidR="00DF6F5C">
          <w:rPr>
            <w:noProof/>
            <w:webHidden/>
          </w:rPr>
          <w:tab/>
        </w:r>
        <w:r w:rsidR="00DF6F5C">
          <w:rPr>
            <w:noProof/>
            <w:webHidden/>
          </w:rPr>
          <w:fldChar w:fldCharType="begin"/>
        </w:r>
        <w:r w:rsidR="00DF6F5C">
          <w:rPr>
            <w:noProof/>
            <w:webHidden/>
          </w:rPr>
          <w:instrText xml:space="preserve"> PAGEREF _Toc6119274 \h </w:instrText>
        </w:r>
        <w:r w:rsidR="00DF6F5C">
          <w:rPr>
            <w:noProof/>
            <w:webHidden/>
          </w:rPr>
        </w:r>
        <w:r w:rsidR="00DF6F5C">
          <w:rPr>
            <w:noProof/>
            <w:webHidden/>
          </w:rPr>
          <w:fldChar w:fldCharType="separate"/>
        </w:r>
        <w:r w:rsidR="00DF6F5C">
          <w:rPr>
            <w:noProof/>
            <w:webHidden/>
          </w:rPr>
          <w:t>176</w:t>
        </w:r>
        <w:r w:rsidR="00DF6F5C">
          <w:rPr>
            <w:noProof/>
            <w:webHidden/>
          </w:rPr>
          <w:fldChar w:fldCharType="end"/>
        </w:r>
      </w:hyperlink>
    </w:p>
    <w:p w14:paraId="5B296B5E" w14:textId="65574B05"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5" w:history="1">
        <w:r w:rsidR="00DF6F5C" w:rsidRPr="00E6799A">
          <w:rPr>
            <w:rStyle w:val="Hyperlink"/>
            <w:noProof/>
          </w:rPr>
          <w:t>5.5 Conformance Clause 4: Deterministic producer</w:t>
        </w:r>
        <w:r w:rsidR="00DF6F5C">
          <w:rPr>
            <w:noProof/>
            <w:webHidden/>
          </w:rPr>
          <w:tab/>
        </w:r>
        <w:r w:rsidR="00DF6F5C">
          <w:rPr>
            <w:noProof/>
            <w:webHidden/>
          </w:rPr>
          <w:fldChar w:fldCharType="begin"/>
        </w:r>
        <w:r w:rsidR="00DF6F5C">
          <w:rPr>
            <w:noProof/>
            <w:webHidden/>
          </w:rPr>
          <w:instrText xml:space="preserve"> PAGEREF _Toc6119275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5F08E6F7" w14:textId="7C29F4B8"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6" w:history="1">
        <w:r w:rsidR="00DF6F5C" w:rsidRPr="00E6799A">
          <w:rPr>
            <w:rStyle w:val="Hyperlink"/>
            <w:noProof/>
          </w:rPr>
          <w:t>5.6 Conformance Clause 5: Converter</w:t>
        </w:r>
        <w:r w:rsidR="00DF6F5C">
          <w:rPr>
            <w:noProof/>
            <w:webHidden/>
          </w:rPr>
          <w:tab/>
        </w:r>
        <w:r w:rsidR="00DF6F5C">
          <w:rPr>
            <w:noProof/>
            <w:webHidden/>
          </w:rPr>
          <w:fldChar w:fldCharType="begin"/>
        </w:r>
        <w:r w:rsidR="00DF6F5C">
          <w:rPr>
            <w:noProof/>
            <w:webHidden/>
          </w:rPr>
          <w:instrText xml:space="preserve"> PAGEREF _Toc6119276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73916832" w14:textId="23B5D11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7" w:history="1">
        <w:r w:rsidR="00DF6F5C" w:rsidRPr="00E6799A">
          <w:rPr>
            <w:rStyle w:val="Hyperlink"/>
            <w:noProof/>
          </w:rPr>
          <w:t>5.7 Conformance Clause 6: SARIF post-processor</w:t>
        </w:r>
        <w:r w:rsidR="00DF6F5C">
          <w:rPr>
            <w:noProof/>
            <w:webHidden/>
          </w:rPr>
          <w:tab/>
        </w:r>
        <w:r w:rsidR="00DF6F5C">
          <w:rPr>
            <w:noProof/>
            <w:webHidden/>
          </w:rPr>
          <w:fldChar w:fldCharType="begin"/>
        </w:r>
        <w:r w:rsidR="00DF6F5C">
          <w:rPr>
            <w:noProof/>
            <w:webHidden/>
          </w:rPr>
          <w:instrText xml:space="preserve"> PAGEREF _Toc6119277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2C573788" w14:textId="062AC12B"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8" w:history="1">
        <w:r w:rsidR="00DF6F5C" w:rsidRPr="00E6799A">
          <w:rPr>
            <w:rStyle w:val="Hyperlink"/>
            <w:noProof/>
          </w:rPr>
          <w:t>5.8 Conformance Clause 7: SARIF consumer</w:t>
        </w:r>
        <w:r w:rsidR="00DF6F5C">
          <w:rPr>
            <w:noProof/>
            <w:webHidden/>
          </w:rPr>
          <w:tab/>
        </w:r>
        <w:r w:rsidR="00DF6F5C">
          <w:rPr>
            <w:noProof/>
            <w:webHidden/>
          </w:rPr>
          <w:fldChar w:fldCharType="begin"/>
        </w:r>
        <w:r w:rsidR="00DF6F5C">
          <w:rPr>
            <w:noProof/>
            <w:webHidden/>
          </w:rPr>
          <w:instrText xml:space="preserve"> PAGEREF _Toc6119278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28FA2F81" w14:textId="46E4F6E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79" w:history="1">
        <w:r w:rsidR="00DF6F5C" w:rsidRPr="00E6799A">
          <w:rPr>
            <w:rStyle w:val="Hyperlink"/>
            <w:noProof/>
          </w:rPr>
          <w:t>5.9 Conformance Clause 8: Viewer</w:t>
        </w:r>
        <w:r w:rsidR="00DF6F5C">
          <w:rPr>
            <w:noProof/>
            <w:webHidden/>
          </w:rPr>
          <w:tab/>
        </w:r>
        <w:r w:rsidR="00DF6F5C">
          <w:rPr>
            <w:noProof/>
            <w:webHidden/>
          </w:rPr>
          <w:fldChar w:fldCharType="begin"/>
        </w:r>
        <w:r w:rsidR="00DF6F5C">
          <w:rPr>
            <w:noProof/>
            <w:webHidden/>
          </w:rPr>
          <w:instrText xml:space="preserve"> PAGEREF _Toc6119279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20FD2C33" w14:textId="38B592EF"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80" w:history="1">
        <w:r w:rsidR="00DF6F5C" w:rsidRPr="00E6799A">
          <w:rPr>
            <w:rStyle w:val="Hyperlink"/>
            <w:noProof/>
          </w:rPr>
          <w:t>5.10 Conformance Clause 9: Result management system</w:t>
        </w:r>
        <w:r w:rsidR="00DF6F5C">
          <w:rPr>
            <w:noProof/>
            <w:webHidden/>
          </w:rPr>
          <w:tab/>
        </w:r>
        <w:r w:rsidR="00DF6F5C">
          <w:rPr>
            <w:noProof/>
            <w:webHidden/>
          </w:rPr>
          <w:fldChar w:fldCharType="begin"/>
        </w:r>
        <w:r w:rsidR="00DF6F5C">
          <w:rPr>
            <w:noProof/>
            <w:webHidden/>
          </w:rPr>
          <w:instrText xml:space="preserve"> PAGEREF _Toc6119280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2B956D2E" w14:textId="53BF6B94"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81" w:history="1">
        <w:r w:rsidR="00DF6F5C" w:rsidRPr="00E6799A">
          <w:rPr>
            <w:rStyle w:val="Hyperlink"/>
            <w:noProof/>
          </w:rPr>
          <w:t>5.11 Conformance Clause 10: Engineering system</w:t>
        </w:r>
        <w:r w:rsidR="00DF6F5C">
          <w:rPr>
            <w:noProof/>
            <w:webHidden/>
          </w:rPr>
          <w:tab/>
        </w:r>
        <w:r w:rsidR="00DF6F5C">
          <w:rPr>
            <w:noProof/>
            <w:webHidden/>
          </w:rPr>
          <w:fldChar w:fldCharType="begin"/>
        </w:r>
        <w:r w:rsidR="00DF6F5C">
          <w:rPr>
            <w:noProof/>
            <w:webHidden/>
          </w:rPr>
          <w:instrText xml:space="preserve"> PAGEREF _Toc6119281 \h </w:instrText>
        </w:r>
        <w:r w:rsidR="00DF6F5C">
          <w:rPr>
            <w:noProof/>
            <w:webHidden/>
          </w:rPr>
        </w:r>
        <w:r w:rsidR="00DF6F5C">
          <w:rPr>
            <w:noProof/>
            <w:webHidden/>
          </w:rPr>
          <w:fldChar w:fldCharType="separate"/>
        </w:r>
        <w:r w:rsidR="00DF6F5C">
          <w:rPr>
            <w:noProof/>
            <w:webHidden/>
          </w:rPr>
          <w:t>177</w:t>
        </w:r>
        <w:r w:rsidR="00DF6F5C">
          <w:rPr>
            <w:noProof/>
            <w:webHidden/>
          </w:rPr>
          <w:fldChar w:fldCharType="end"/>
        </w:r>
      </w:hyperlink>
    </w:p>
    <w:p w14:paraId="1E8A5096" w14:textId="4892EF51" w:rsidR="00DF6F5C" w:rsidRDefault="007E6114">
      <w:pPr>
        <w:pStyle w:val="TOC1"/>
        <w:rPr>
          <w:rFonts w:asciiTheme="minorHAnsi" w:eastAsiaTheme="minorEastAsia" w:hAnsiTheme="minorHAnsi" w:cstheme="minorBidi"/>
          <w:noProof/>
          <w:sz w:val="22"/>
          <w:szCs w:val="22"/>
        </w:rPr>
      </w:pPr>
      <w:hyperlink w:anchor="_Toc6119282" w:history="1">
        <w:r w:rsidR="00DF6F5C" w:rsidRPr="00E6799A">
          <w:rPr>
            <w:rStyle w:val="Hyperlink"/>
            <w:noProof/>
          </w:rPr>
          <w:t>Appendix A. (Informative) Acknowledgments</w:t>
        </w:r>
        <w:r w:rsidR="00DF6F5C">
          <w:rPr>
            <w:noProof/>
            <w:webHidden/>
          </w:rPr>
          <w:tab/>
        </w:r>
        <w:r w:rsidR="00DF6F5C">
          <w:rPr>
            <w:noProof/>
            <w:webHidden/>
          </w:rPr>
          <w:fldChar w:fldCharType="begin"/>
        </w:r>
        <w:r w:rsidR="00DF6F5C">
          <w:rPr>
            <w:noProof/>
            <w:webHidden/>
          </w:rPr>
          <w:instrText xml:space="preserve"> PAGEREF _Toc6119282 \h </w:instrText>
        </w:r>
        <w:r w:rsidR="00DF6F5C">
          <w:rPr>
            <w:noProof/>
            <w:webHidden/>
          </w:rPr>
        </w:r>
        <w:r w:rsidR="00DF6F5C">
          <w:rPr>
            <w:noProof/>
            <w:webHidden/>
          </w:rPr>
          <w:fldChar w:fldCharType="separate"/>
        </w:r>
        <w:r w:rsidR="00DF6F5C">
          <w:rPr>
            <w:noProof/>
            <w:webHidden/>
          </w:rPr>
          <w:t>178</w:t>
        </w:r>
        <w:r w:rsidR="00DF6F5C">
          <w:rPr>
            <w:noProof/>
            <w:webHidden/>
          </w:rPr>
          <w:fldChar w:fldCharType="end"/>
        </w:r>
      </w:hyperlink>
    </w:p>
    <w:p w14:paraId="3B4239EC" w14:textId="0B8BFAC3" w:rsidR="00DF6F5C" w:rsidRDefault="007E6114">
      <w:pPr>
        <w:pStyle w:val="TOC1"/>
        <w:rPr>
          <w:rFonts w:asciiTheme="minorHAnsi" w:eastAsiaTheme="minorEastAsia" w:hAnsiTheme="minorHAnsi" w:cstheme="minorBidi"/>
          <w:noProof/>
          <w:sz w:val="22"/>
          <w:szCs w:val="22"/>
        </w:rPr>
      </w:pPr>
      <w:hyperlink w:anchor="_Toc6119283" w:history="1">
        <w:r w:rsidR="00DF6F5C" w:rsidRPr="00E6799A">
          <w:rPr>
            <w:rStyle w:val="Hyperlink"/>
            <w:noProof/>
          </w:rPr>
          <w:t>Appendix B. (Normative) Use of fingerprints by result management systems</w:t>
        </w:r>
        <w:r w:rsidR="00DF6F5C">
          <w:rPr>
            <w:noProof/>
            <w:webHidden/>
          </w:rPr>
          <w:tab/>
        </w:r>
        <w:r w:rsidR="00DF6F5C">
          <w:rPr>
            <w:noProof/>
            <w:webHidden/>
          </w:rPr>
          <w:fldChar w:fldCharType="begin"/>
        </w:r>
        <w:r w:rsidR="00DF6F5C">
          <w:rPr>
            <w:noProof/>
            <w:webHidden/>
          </w:rPr>
          <w:instrText xml:space="preserve"> PAGEREF _Toc6119283 \h </w:instrText>
        </w:r>
        <w:r w:rsidR="00DF6F5C">
          <w:rPr>
            <w:noProof/>
            <w:webHidden/>
          </w:rPr>
        </w:r>
        <w:r w:rsidR="00DF6F5C">
          <w:rPr>
            <w:noProof/>
            <w:webHidden/>
          </w:rPr>
          <w:fldChar w:fldCharType="separate"/>
        </w:r>
        <w:r w:rsidR="00DF6F5C">
          <w:rPr>
            <w:noProof/>
            <w:webHidden/>
          </w:rPr>
          <w:t>179</w:t>
        </w:r>
        <w:r w:rsidR="00DF6F5C">
          <w:rPr>
            <w:noProof/>
            <w:webHidden/>
          </w:rPr>
          <w:fldChar w:fldCharType="end"/>
        </w:r>
      </w:hyperlink>
    </w:p>
    <w:p w14:paraId="76B4EBBF" w14:textId="6F623123" w:rsidR="00DF6F5C" w:rsidRDefault="007E6114">
      <w:pPr>
        <w:pStyle w:val="TOC1"/>
        <w:rPr>
          <w:rFonts w:asciiTheme="minorHAnsi" w:eastAsiaTheme="minorEastAsia" w:hAnsiTheme="minorHAnsi" w:cstheme="minorBidi"/>
          <w:noProof/>
          <w:sz w:val="22"/>
          <w:szCs w:val="22"/>
        </w:rPr>
      </w:pPr>
      <w:hyperlink w:anchor="_Toc6119284" w:history="1">
        <w:r w:rsidR="00DF6F5C" w:rsidRPr="00E6799A">
          <w:rPr>
            <w:rStyle w:val="Hyperlink"/>
            <w:noProof/>
          </w:rPr>
          <w:t>Appendix C. (Informative) Use of SARIF by log file viewers</w:t>
        </w:r>
        <w:r w:rsidR="00DF6F5C">
          <w:rPr>
            <w:noProof/>
            <w:webHidden/>
          </w:rPr>
          <w:tab/>
        </w:r>
        <w:r w:rsidR="00DF6F5C">
          <w:rPr>
            <w:noProof/>
            <w:webHidden/>
          </w:rPr>
          <w:fldChar w:fldCharType="begin"/>
        </w:r>
        <w:r w:rsidR="00DF6F5C">
          <w:rPr>
            <w:noProof/>
            <w:webHidden/>
          </w:rPr>
          <w:instrText xml:space="preserve"> PAGEREF _Toc6119284 \h </w:instrText>
        </w:r>
        <w:r w:rsidR="00DF6F5C">
          <w:rPr>
            <w:noProof/>
            <w:webHidden/>
          </w:rPr>
        </w:r>
        <w:r w:rsidR="00DF6F5C">
          <w:rPr>
            <w:noProof/>
            <w:webHidden/>
          </w:rPr>
          <w:fldChar w:fldCharType="separate"/>
        </w:r>
        <w:r w:rsidR="00DF6F5C">
          <w:rPr>
            <w:noProof/>
            <w:webHidden/>
          </w:rPr>
          <w:t>180</w:t>
        </w:r>
        <w:r w:rsidR="00DF6F5C">
          <w:rPr>
            <w:noProof/>
            <w:webHidden/>
          </w:rPr>
          <w:fldChar w:fldCharType="end"/>
        </w:r>
      </w:hyperlink>
    </w:p>
    <w:p w14:paraId="15C4F680" w14:textId="2D116D1C" w:rsidR="00DF6F5C" w:rsidRDefault="007E6114">
      <w:pPr>
        <w:pStyle w:val="TOC1"/>
        <w:rPr>
          <w:rFonts w:asciiTheme="minorHAnsi" w:eastAsiaTheme="minorEastAsia" w:hAnsiTheme="minorHAnsi" w:cstheme="minorBidi"/>
          <w:noProof/>
          <w:sz w:val="22"/>
          <w:szCs w:val="22"/>
        </w:rPr>
      </w:pPr>
      <w:hyperlink w:anchor="_Toc6119285" w:history="1">
        <w:r w:rsidR="00DF6F5C" w:rsidRPr="00E6799A">
          <w:rPr>
            <w:rStyle w:val="Hyperlink"/>
            <w:noProof/>
          </w:rPr>
          <w:t>Appendix D. (Normative) Production of SARIF by converters</w:t>
        </w:r>
        <w:r w:rsidR="00DF6F5C">
          <w:rPr>
            <w:noProof/>
            <w:webHidden/>
          </w:rPr>
          <w:tab/>
        </w:r>
        <w:r w:rsidR="00DF6F5C">
          <w:rPr>
            <w:noProof/>
            <w:webHidden/>
          </w:rPr>
          <w:fldChar w:fldCharType="begin"/>
        </w:r>
        <w:r w:rsidR="00DF6F5C">
          <w:rPr>
            <w:noProof/>
            <w:webHidden/>
          </w:rPr>
          <w:instrText xml:space="preserve"> PAGEREF _Toc6119285 \h </w:instrText>
        </w:r>
        <w:r w:rsidR="00DF6F5C">
          <w:rPr>
            <w:noProof/>
            <w:webHidden/>
          </w:rPr>
        </w:r>
        <w:r w:rsidR="00DF6F5C">
          <w:rPr>
            <w:noProof/>
            <w:webHidden/>
          </w:rPr>
          <w:fldChar w:fldCharType="separate"/>
        </w:r>
        <w:r w:rsidR="00DF6F5C">
          <w:rPr>
            <w:noProof/>
            <w:webHidden/>
          </w:rPr>
          <w:t>181</w:t>
        </w:r>
        <w:r w:rsidR="00DF6F5C">
          <w:rPr>
            <w:noProof/>
            <w:webHidden/>
          </w:rPr>
          <w:fldChar w:fldCharType="end"/>
        </w:r>
      </w:hyperlink>
    </w:p>
    <w:p w14:paraId="40314692" w14:textId="458C4B99" w:rsidR="00DF6F5C" w:rsidRDefault="007E6114">
      <w:pPr>
        <w:pStyle w:val="TOC1"/>
        <w:rPr>
          <w:rFonts w:asciiTheme="minorHAnsi" w:eastAsiaTheme="minorEastAsia" w:hAnsiTheme="minorHAnsi" w:cstheme="minorBidi"/>
          <w:noProof/>
          <w:sz w:val="22"/>
          <w:szCs w:val="22"/>
        </w:rPr>
      </w:pPr>
      <w:hyperlink w:anchor="_Toc6119286" w:history="1">
        <w:r w:rsidR="00DF6F5C" w:rsidRPr="00E6799A">
          <w:rPr>
            <w:rStyle w:val="Hyperlink"/>
            <w:noProof/>
          </w:rPr>
          <w:t>Appendix E. (Informative) Locating rule and notification metadata</w:t>
        </w:r>
        <w:r w:rsidR="00DF6F5C">
          <w:rPr>
            <w:noProof/>
            <w:webHidden/>
          </w:rPr>
          <w:tab/>
        </w:r>
        <w:r w:rsidR="00DF6F5C">
          <w:rPr>
            <w:noProof/>
            <w:webHidden/>
          </w:rPr>
          <w:fldChar w:fldCharType="begin"/>
        </w:r>
        <w:r w:rsidR="00DF6F5C">
          <w:rPr>
            <w:noProof/>
            <w:webHidden/>
          </w:rPr>
          <w:instrText xml:space="preserve"> PAGEREF _Toc6119286 \h </w:instrText>
        </w:r>
        <w:r w:rsidR="00DF6F5C">
          <w:rPr>
            <w:noProof/>
            <w:webHidden/>
          </w:rPr>
        </w:r>
        <w:r w:rsidR="00DF6F5C">
          <w:rPr>
            <w:noProof/>
            <w:webHidden/>
          </w:rPr>
          <w:fldChar w:fldCharType="separate"/>
        </w:r>
        <w:r w:rsidR="00DF6F5C">
          <w:rPr>
            <w:noProof/>
            <w:webHidden/>
          </w:rPr>
          <w:t>182</w:t>
        </w:r>
        <w:r w:rsidR="00DF6F5C">
          <w:rPr>
            <w:noProof/>
            <w:webHidden/>
          </w:rPr>
          <w:fldChar w:fldCharType="end"/>
        </w:r>
      </w:hyperlink>
    </w:p>
    <w:p w14:paraId="3D6D201D" w14:textId="757E9EFC" w:rsidR="00DF6F5C" w:rsidRDefault="007E6114">
      <w:pPr>
        <w:pStyle w:val="TOC1"/>
        <w:rPr>
          <w:rFonts w:asciiTheme="minorHAnsi" w:eastAsiaTheme="minorEastAsia" w:hAnsiTheme="minorHAnsi" w:cstheme="minorBidi"/>
          <w:noProof/>
          <w:sz w:val="22"/>
          <w:szCs w:val="22"/>
        </w:rPr>
      </w:pPr>
      <w:hyperlink w:anchor="_Toc6119287" w:history="1">
        <w:r w:rsidR="00DF6F5C" w:rsidRPr="00E6799A">
          <w:rPr>
            <w:rStyle w:val="Hyperlink"/>
            <w:noProof/>
          </w:rPr>
          <w:t>Appendix F. (Normative) Producing deterministic SARIF log files</w:t>
        </w:r>
        <w:r w:rsidR="00DF6F5C">
          <w:rPr>
            <w:noProof/>
            <w:webHidden/>
          </w:rPr>
          <w:tab/>
        </w:r>
        <w:r w:rsidR="00DF6F5C">
          <w:rPr>
            <w:noProof/>
            <w:webHidden/>
          </w:rPr>
          <w:fldChar w:fldCharType="begin"/>
        </w:r>
        <w:r w:rsidR="00DF6F5C">
          <w:rPr>
            <w:noProof/>
            <w:webHidden/>
          </w:rPr>
          <w:instrText xml:space="preserve"> PAGEREF _Toc6119287 \h </w:instrText>
        </w:r>
        <w:r w:rsidR="00DF6F5C">
          <w:rPr>
            <w:noProof/>
            <w:webHidden/>
          </w:rPr>
        </w:r>
        <w:r w:rsidR="00DF6F5C">
          <w:rPr>
            <w:noProof/>
            <w:webHidden/>
          </w:rPr>
          <w:fldChar w:fldCharType="separate"/>
        </w:r>
        <w:r w:rsidR="00DF6F5C">
          <w:rPr>
            <w:noProof/>
            <w:webHidden/>
          </w:rPr>
          <w:t>183</w:t>
        </w:r>
        <w:r w:rsidR="00DF6F5C">
          <w:rPr>
            <w:noProof/>
            <w:webHidden/>
          </w:rPr>
          <w:fldChar w:fldCharType="end"/>
        </w:r>
      </w:hyperlink>
    </w:p>
    <w:p w14:paraId="1E75C08B" w14:textId="5B64591E"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88" w:history="1">
        <w:r w:rsidR="00DF6F5C" w:rsidRPr="00E6799A">
          <w:rPr>
            <w:rStyle w:val="Hyperlink"/>
            <w:noProof/>
          </w:rPr>
          <w:t>F.1 General</w:t>
        </w:r>
        <w:r w:rsidR="00DF6F5C">
          <w:rPr>
            <w:noProof/>
            <w:webHidden/>
          </w:rPr>
          <w:tab/>
        </w:r>
        <w:r w:rsidR="00DF6F5C">
          <w:rPr>
            <w:noProof/>
            <w:webHidden/>
          </w:rPr>
          <w:fldChar w:fldCharType="begin"/>
        </w:r>
        <w:r w:rsidR="00DF6F5C">
          <w:rPr>
            <w:noProof/>
            <w:webHidden/>
          </w:rPr>
          <w:instrText xml:space="preserve"> PAGEREF _Toc6119288 \h </w:instrText>
        </w:r>
        <w:r w:rsidR="00DF6F5C">
          <w:rPr>
            <w:noProof/>
            <w:webHidden/>
          </w:rPr>
        </w:r>
        <w:r w:rsidR="00DF6F5C">
          <w:rPr>
            <w:noProof/>
            <w:webHidden/>
          </w:rPr>
          <w:fldChar w:fldCharType="separate"/>
        </w:r>
        <w:r w:rsidR="00DF6F5C">
          <w:rPr>
            <w:noProof/>
            <w:webHidden/>
          </w:rPr>
          <w:t>183</w:t>
        </w:r>
        <w:r w:rsidR="00DF6F5C">
          <w:rPr>
            <w:noProof/>
            <w:webHidden/>
          </w:rPr>
          <w:fldChar w:fldCharType="end"/>
        </w:r>
      </w:hyperlink>
    </w:p>
    <w:p w14:paraId="26685D54" w14:textId="4D192D4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89" w:history="1">
        <w:r w:rsidR="00DF6F5C" w:rsidRPr="00E6799A">
          <w:rPr>
            <w:rStyle w:val="Hyperlink"/>
            <w:noProof/>
          </w:rPr>
          <w:t>F.2 Non-deterministic file format elements</w:t>
        </w:r>
        <w:r w:rsidR="00DF6F5C">
          <w:rPr>
            <w:noProof/>
            <w:webHidden/>
          </w:rPr>
          <w:tab/>
        </w:r>
        <w:r w:rsidR="00DF6F5C">
          <w:rPr>
            <w:noProof/>
            <w:webHidden/>
          </w:rPr>
          <w:fldChar w:fldCharType="begin"/>
        </w:r>
        <w:r w:rsidR="00DF6F5C">
          <w:rPr>
            <w:noProof/>
            <w:webHidden/>
          </w:rPr>
          <w:instrText xml:space="preserve"> PAGEREF _Toc6119289 \h </w:instrText>
        </w:r>
        <w:r w:rsidR="00DF6F5C">
          <w:rPr>
            <w:noProof/>
            <w:webHidden/>
          </w:rPr>
        </w:r>
        <w:r w:rsidR="00DF6F5C">
          <w:rPr>
            <w:noProof/>
            <w:webHidden/>
          </w:rPr>
          <w:fldChar w:fldCharType="separate"/>
        </w:r>
        <w:r w:rsidR="00DF6F5C">
          <w:rPr>
            <w:noProof/>
            <w:webHidden/>
          </w:rPr>
          <w:t>183</w:t>
        </w:r>
        <w:r w:rsidR="00DF6F5C">
          <w:rPr>
            <w:noProof/>
            <w:webHidden/>
          </w:rPr>
          <w:fldChar w:fldCharType="end"/>
        </w:r>
      </w:hyperlink>
    </w:p>
    <w:p w14:paraId="0CD12846" w14:textId="3630F7F3"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0" w:history="1">
        <w:r w:rsidR="00DF6F5C" w:rsidRPr="00E6799A">
          <w:rPr>
            <w:rStyle w:val="Hyperlink"/>
            <w:noProof/>
          </w:rPr>
          <w:t>F.3 Array and dictionary element ordering</w:t>
        </w:r>
        <w:r w:rsidR="00DF6F5C">
          <w:rPr>
            <w:noProof/>
            <w:webHidden/>
          </w:rPr>
          <w:tab/>
        </w:r>
        <w:r w:rsidR="00DF6F5C">
          <w:rPr>
            <w:noProof/>
            <w:webHidden/>
          </w:rPr>
          <w:fldChar w:fldCharType="begin"/>
        </w:r>
        <w:r w:rsidR="00DF6F5C">
          <w:rPr>
            <w:noProof/>
            <w:webHidden/>
          </w:rPr>
          <w:instrText xml:space="preserve"> PAGEREF _Toc6119290 \h </w:instrText>
        </w:r>
        <w:r w:rsidR="00DF6F5C">
          <w:rPr>
            <w:noProof/>
            <w:webHidden/>
          </w:rPr>
        </w:r>
        <w:r w:rsidR="00DF6F5C">
          <w:rPr>
            <w:noProof/>
            <w:webHidden/>
          </w:rPr>
          <w:fldChar w:fldCharType="separate"/>
        </w:r>
        <w:r w:rsidR="00DF6F5C">
          <w:rPr>
            <w:noProof/>
            <w:webHidden/>
          </w:rPr>
          <w:t>184</w:t>
        </w:r>
        <w:r w:rsidR="00DF6F5C">
          <w:rPr>
            <w:noProof/>
            <w:webHidden/>
          </w:rPr>
          <w:fldChar w:fldCharType="end"/>
        </w:r>
      </w:hyperlink>
    </w:p>
    <w:p w14:paraId="4F02C737" w14:textId="079A7699"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1" w:history="1">
        <w:r w:rsidR="00DF6F5C" w:rsidRPr="00E6799A">
          <w:rPr>
            <w:rStyle w:val="Hyperlink"/>
            <w:noProof/>
          </w:rPr>
          <w:t>F.4 Absolute paths</w:t>
        </w:r>
        <w:r w:rsidR="00DF6F5C">
          <w:rPr>
            <w:noProof/>
            <w:webHidden/>
          </w:rPr>
          <w:tab/>
        </w:r>
        <w:r w:rsidR="00DF6F5C">
          <w:rPr>
            <w:noProof/>
            <w:webHidden/>
          </w:rPr>
          <w:fldChar w:fldCharType="begin"/>
        </w:r>
        <w:r w:rsidR="00DF6F5C">
          <w:rPr>
            <w:noProof/>
            <w:webHidden/>
          </w:rPr>
          <w:instrText xml:space="preserve"> PAGEREF _Toc6119291 \h </w:instrText>
        </w:r>
        <w:r w:rsidR="00DF6F5C">
          <w:rPr>
            <w:noProof/>
            <w:webHidden/>
          </w:rPr>
        </w:r>
        <w:r w:rsidR="00DF6F5C">
          <w:rPr>
            <w:noProof/>
            <w:webHidden/>
          </w:rPr>
          <w:fldChar w:fldCharType="separate"/>
        </w:r>
        <w:r w:rsidR="00DF6F5C">
          <w:rPr>
            <w:noProof/>
            <w:webHidden/>
          </w:rPr>
          <w:t>184</w:t>
        </w:r>
        <w:r w:rsidR="00DF6F5C">
          <w:rPr>
            <w:noProof/>
            <w:webHidden/>
          </w:rPr>
          <w:fldChar w:fldCharType="end"/>
        </w:r>
      </w:hyperlink>
    </w:p>
    <w:p w14:paraId="38A17541" w14:textId="7B5343CC"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2" w:history="1">
        <w:r w:rsidR="00DF6F5C" w:rsidRPr="00E6799A">
          <w:rPr>
            <w:rStyle w:val="Hyperlink"/>
            <w:noProof/>
          </w:rPr>
          <w:t>F.5 Inherently non-deterministic tools</w:t>
        </w:r>
        <w:r w:rsidR="00DF6F5C">
          <w:rPr>
            <w:noProof/>
            <w:webHidden/>
          </w:rPr>
          <w:tab/>
        </w:r>
        <w:r w:rsidR="00DF6F5C">
          <w:rPr>
            <w:noProof/>
            <w:webHidden/>
          </w:rPr>
          <w:fldChar w:fldCharType="begin"/>
        </w:r>
        <w:r w:rsidR="00DF6F5C">
          <w:rPr>
            <w:noProof/>
            <w:webHidden/>
          </w:rPr>
          <w:instrText xml:space="preserve"> PAGEREF _Toc6119292 \h </w:instrText>
        </w:r>
        <w:r w:rsidR="00DF6F5C">
          <w:rPr>
            <w:noProof/>
            <w:webHidden/>
          </w:rPr>
        </w:r>
        <w:r w:rsidR="00DF6F5C">
          <w:rPr>
            <w:noProof/>
            <w:webHidden/>
          </w:rPr>
          <w:fldChar w:fldCharType="separate"/>
        </w:r>
        <w:r w:rsidR="00DF6F5C">
          <w:rPr>
            <w:noProof/>
            <w:webHidden/>
          </w:rPr>
          <w:t>184</w:t>
        </w:r>
        <w:r w:rsidR="00DF6F5C">
          <w:rPr>
            <w:noProof/>
            <w:webHidden/>
          </w:rPr>
          <w:fldChar w:fldCharType="end"/>
        </w:r>
      </w:hyperlink>
    </w:p>
    <w:p w14:paraId="251C0426" w14:textId="539A12D1"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3" w:history="1">
        <w:r w:rsidR="00DF6F5C" w:rsidRPr="00E6799A">
          <w:rPr>
            <w:rStyle w:val="Hyperlink"/>
            <w:noProof/>
          </w:rPr>
          <w:t>F.6 Compensating for non-deterministic output</w:t>
        </w:r>
        <w:r w:rsidR="00DF6F5C">
          <w:rPr>
            <w:noProof/>
            <w:webHidden/>
          </w:rPr>
          <w:tab/>
        </w:r>
        <w:r w:rsidR="00DF6F5C">
          <w:rPr>
            <w:noProof/>
            <w:webHidden/>
          </w:rPr>
          <w:fldChar w:fldCharType="begin"/>
        </w:r>
        <w:r w:rsidR="00DF6F5C">
          <w:rPr>
            <w:noProof/>
            <w:webHidden/>
          </w:rPr>
          <w:instrText xml:space="preserve"> PAGEREF _Toc6119293 \h </w:instrText>
        </w:r>
        <w:r w:rsidR="00DF6F5C">
          <w:rPr>
            <w:noProof/>
            <w:webHidden/>
          </w:rPr>
        </w:r>
        <w:r w:rsidR="00DF6F5C">
          <w:rPr>
            <w:noProof/>
            <w:webHidden/>
          </w:rPr>
          <w:fldChar w:fldCharType="separate"/>
        </w:r>
        <w:r w:rsidR="00DF6F5C">
          <w:rPr>
            <w:noProof/>
            <w:webHidden/>
          </w:rPr>
          <w:t>184</w:t>
        </w:r>
        <w:r w:rsidR="00DF6F5C">
          <w:rPr>
            <w:noProof/>
            <w:webHidden/>
          </w:rPr>
          <w:fldChar w:fldCharType="end"/>
        </w:r>
      </w:hyperlink>
    </w:p>
    <w:p w14:paraId="3ED7EEDC" w14:textId="1FEFB142"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4" w:history="1">
        <w:r w:rsidR="00DF6F5C" w:rsidRPr="00E6799A">
          <w:rPr>
            <w:rStyle w:val="Hyperlink"/>
            <w:noProof/>
          </w:rPr>
          <w:t>F.7 Interaction between determinism and baselining</w:t>
        </w:r>
        <w:r w:rsidR="00DF6F5C">
          <w:rPr>
            <w:noProof/>
            <w:webHidden/>
          </w:rPr>
          <w:tab/>
        </w:r>
        <w:r w:rsidR="00DF6F5C">
          <w:rPr>
            <w:noProof/>
            <w:webHidden/>
          </w:rPr>
          <w:fldChar w:fldCharType="begin"/>
        </w:r>
        <w:r w:rsidR="00DF6F5C">
          <w:rPr>
            <w:noProof/>
            <w:webHidden/>
          </w:rPr>
          <w:instrText xml:space="preserve"> PAGEREF _Toc6119294 \h </w:instrText>
        </w:r>
        <w:r w:rsidR="00DF6F5C">
          <w:rPr>
            <w:noProof/>
            <w:webHidden/>
          </w:rPr>
        </w:r>
        <w:r w:rsidR="00DF6F5C">
          <w:rPr>
            <w:noProof/>
            <w:webHidden/>
          </w:rPr>
          <w:fldChar w:fldCharType="separate"/>
        </w:r>
        <w:r w:rsidR="00DF6F5C">
          <w:rPr>
            <w:noProof/>
            <w:webHidden/>
          </w:rPr>
          <w:t>185</w:t>
        </w:r>
        <w:r w:rsidR="00DF6F5C">
          <w:rPr>
            <w:noProof/>
            <w:webHidden/>
          </w:rPr>
          <w:fldChar w:fldCharType="end"/>
        </w:r>
      </w:hyperlink>
    </w:p>
    <w:p w14:paraId="7CF34B94" w14:textId="78719A8E" w:rsidR="00DF6F5C" w:rsidRDefault="007E6114">
      <w:pPr>
        <w:pStyle w:val="TOC1"/>
        <w:rPr>
          <w:rFonts w:asciiTheme="minorHAnsi" w:eastAsiaTheme="minorEastAsia" w:hAnsiTheme="minorHAnsi" w:cstheme="minorBidi"/>
          <w:noProof/>
          <w:sz w:val="22"/>
          <w:szCs w:val="22"/>
        </w:rPr>
      </w:pPr>
      <w:hyperlink w:anchor="_Toc6119295" w:history="1">
        <w:r w:rsidR="00DF6F5C" w:rsidRPr="00E6799A">
          <w:rPr>
            <w:rStyle w:val="Hyperlink"/>
            <w:noProof/>
          </w:rPr>
          <w:t>Appendix G. (Informative) Guidance on fixes</w:t>
        </w:r>
        <w:r w:rsidR="00DF6F5C">
          <w:rPr>
            <w:noProof/>
            <w:webHidden/>
          </w:rPr>
          <w:tab/>
        </w:r>
        <w:r w:rsidR="00DF6F5C">
          <w:rPr>
            <w:noProof/>
            <w:webHidden/>
          </w:rPr>
          <w:fldChar w:fldCharType="begin"/>
        </w:r>
        <w:r w:rsidR="00DF6F5C">
          <w:rPr>
            <w:noProof/>
            <w:webHidden/>
          </w:rPr>
          <w:instrText xml:space="preserve"> PAGEREF _Toc6119295 \h </w:instrText>
        </w:r>
        <w:r w:rsidR="00DF6F5C">
          <w:rPr>
            <w:noProof/>
            <w:webHidden/>
          </w:rPr>
        </w:r>
        <w:r w:rsidR="00DF6F5C">
          <w:rPr>
            <w:noProof/>
            <w:webHidden/>
          </w:rPr>
          <w:fldChar w:fldCharType="separate"/>
        </w:r>
        <w:r w:rsidR="00DF6F5C">
          <w:rPr>
            <w:noProof/>
            <w:webHidden/>
          </w:rPr>
          <w:t>186</w:t>
        </w:r>
        <w:r w:rsidR="00DF6F5C">
          <w:rPr>
            <w:noProof/>
            <w:webHidden/>
          </w:rPr>
          <w:fldChar w:fldCharType="end"/>
        </w:r>
      </w:hyperlink>
    </w:p>
    <w:p w14:paraId="1CA76EEB" w14:textId="73A51FD7" w:rsidR="00DF6F5C" w:rsidRDefault="007E6114">
      <w:pPr>
        <w:pStyle w:val="TOC1"/>
        <w:rPr>
          <w:rFonts w:asciiTheme="minorHAnsi" w:eastAsiaTheme="minorEastAsia" w:hAnsiTheme="minorHAnsi" w:cstheme="minorBidi"/>
          <w:noProof/>
          <w:sz w:val="22"/>
          <w:szCs w:val="22"/>
        </w:rPr>
      </w:pPr>
      <w:hyperlink w:anchor="_Toc6119296" w:history="1">
        <w:r w:rsidR="00DF6F5C" w:rsidRPr="00E6799A">
          <w:rPr>
            <w:rStyle w:val="Hyperlink"/>
            <w:noProof/>
          </w:rPr>
          <w:t>Appendix H. (Informative) Diagnosing results in generated files</w:t>
        </w:r>
        <w:r w:rsidR="00DF6F5C">
          <w:rPr>
            <w:noProof/>
            <w:webHidden/>
          </w:rPr>
          <w:tab/>
        </w:r>
        <w:r w:rsidR="00DF6F5C">
          <w:rPr>
            <w:noProof/>
            <w:webHidden/>
          </w:rPr>
          <w:fldChar w:fldCharType="begin"/>
        </w:r>
        <w:r w:rsidR="00DF6F5C">
          <w:rPr>
            <w:noProof/>
            <w:webHidden/>
          </w:rPr>
          <w:instrText xml:space="preserve"> PAGEREF _Toc6119296 \h </w:instrText>
        </w:r>
        <w:r w:rsidR="00DF6F5C">
          <w:rPr>
            <w:noProof/>
            <w:webHidden/>
          </w:rPr>
        </w:r>
        <w:r w:rsidR="00DF6F5C">
          <w:rPr>
            <w:noProof/>
            <w:webHidden/>
          </w:rPr>
          <w:fldChar w:fldCharType="separate"/>
        </w:r>
        <w:r w:rsidR="00DF6F5C">
          <w:rPr>
            <w:noProof/>
            <w:webHidden/>
          </w:rPr>
          <w:t>187</w:t>
        </w:r>
        <w:r w:rsidR="00DF6F5C">
          <w:rPr>
            <w:noProof/>
            <w:webHidden/>
          </w:rPr>
          <w:fldChar w:fldCharType="end"/>
        </w:r>
      </w:hyperlink>
    </w:p>
    <w:p w14:paraId="5E56F47A" w14:textId="1B13C378" w:rsidR="00DF6F5C" w:rsidRDefault="007E6114">
      <w:pPr>
        <w:pStyle w:val="TOC1"/>
        <w:rPr>
          <w:rFonts w:asciiTheme="minorHAnsi" w:eastAsiaTheme="minorEastAsia" w:hAnsiTheme="minorHAnsi" w:cstheme="minorBidi"/>
          <w:noProof/>
          <w:sz w:val="22"/>
          <w:szCs w:val="22"/>
        </w:rPr>
      </w:pPr>
      <w:hyperlink w:anchor="_Toc6119297" w:history="1">
        <w:r w:rsidR="00DF6F5C" w:rsidRPr="00E6799A">
          <w:rPr>
            <w:rStyle w:val="Hyperlink"/>
            <w:noProof/>
          </w:rPr>
          <w:t>Appendix I. (Informative) Sample sourceLanguage values</w:t>
        </w:r>
        <w:r w:rsidR="00DF6F5C">
          <w:rPr>
            <w:noProof/>
            <w:webHidden/>
          </w:rPr>
          <w:tab/>
        </w:r>
        <w:r w:rsidR="00DF6F5C">
          <w:rPr>
            <w:noProof/>
            <w:webHidden/>
          </w:rPr>
          <w:fldChar w:fldCharType="begin"/>
        </w:r>
        <w:r w:rsidR="00DF6F5C">
          <w:rPr>
            <w:noProof/>
            <w:webHidden/>
          </w:rPr>
          <w:instrText xml:space="preserve"> PAGEREF _Toc6119297 \h </w:instrText>
        </w:r>
        <w:r w:rsidR="00DF6F5C">
          <w:rPr>
            <w:noProof/>
            <w:webHidden/>
          </w:rPr>
        </w:r>
        <w:r w:rsidR="00DF6F5C">
          <w:rPr>
            <w:noProof/>
            <w:webHidden/>
          </w:rPr>
          <w:fldChar w:fldCharType="separate"/>
        </w:r>
        <w:r w:rsidR="00DF6F5C">
          <w:rPr>
            <w:noProof/>
            <w:webHidden/>
          </w:rPr>
          <w:t>190</w:t>
        </w:r>
        <w:r w:rsidR="00DF6F5C">
          <w:rPr>
            <w:noProof/>
            <w:webHidden/>
          </w:rPr>
          <w:fldChar w:fldCharType="end"/>
        </w:r>
      </w:hyperlink>
    </w:p>
    <w:p w14:paraId="48EDD49F" w14:textId="5911D0C8" w:rsidR="00DF6F5C" w:rsidRDefault="007E6114">
      <w:pPr>
        <w:pStyle w:val="TOC1"/>
        <w:rPr>
          <w:rFonts w:asciiTheme="minorHAnsi" w:eastAsiaTheme="minorEastAsia" w:hAnsiTheme="minorHAnsi" w:cstheme="minorBidi"/>
          <w:noProof/>
          <w:sz w:val="22"/>
          <w:szCs w:val="22"/>
        </w:rPr>
      </w:pPr>
      <w:hyperlink w:anchor="_Toc6119298" w:history="1">
        <w:r w:rsidR="00DF6F5C" w:rsidRPr="00E6799A">
          <w:rPr>
            <w:rStyle w:val="Hyperlink"/>
            <w:noProof/>
          </w:rPr>
          <w:t>Appendix J. (Informative) Examples</w:t>
        </w:r>
        <w:r w:rsidR="00DF6F5C">
          <w:rPr>
            <w:noProof/>
            <w:webHidden/>
          </w:rPr>
          <w:tab/>
        </w:r>
        <w:r w:rsidR="00DF6F5C">
          <w:rPr>
            <w:noProof/>
            <w:webHidden/>
          </w:rPr>
          <w:fldChar w:fldCharType="begin"/>
        </w:r>
        <w:r w:rsidR="00DF6F5C">
          <w:rPr>
            <w:noProof/>
            <w:webHidden/>
          </w:rPr>
          <w:instrText xml:space="preserve"> PAGEREF _Toc6119298 \h </w:instrText>
        </w:r>
        <w:r w:rsidR="00DF6F5C">
          <w:rPr>
            <w:noProof/>
            <w:webHidden/>
          </w:rPr>
        </w:r>
        <w:r w:rsidR="00DF6F5C">
          <w:rPr>
            <w:noProof/>
            <w:webHidden/>
          </w:rPr>
          <w:fldChar w:fldCharType="separate"/>
        </w:r>
        <w:r w:rsidR="00DF6F5C">
          <w:rPr>
            <w:noProof/>
            <w:webHidden/>
          </w:rPr>
          <w:t>192</w:t>
        </w:r>
        <w:r w:rsidR="00DF6F5C">
          <w:rPr>
            <w:noProof/>
            <w:webHidden/>
          </w:rPr>
          <w:fldChar w:fldCharType="end"/>
        </w:r>
      </w:hyperlink>
    </w:p>
    <w:p w14:paraId="6702AB9B" w14:textId="1502A202" w:rsidR="00DF6F5C" w:rsidRDefault="007E6114">
      <w:pPr>
        <w:pStyle w:val="TOC2"/>
        <w:tabs>
          <w:tab w:val="right" w:leader="dot" w:pos="9350"/>
        </w:tabs>
        <w:rPr>
          <w:rFonts w:asciiTheme="minorHAnsi" w:eastAsiaTheme="minorEastAsia" w:hAnsiTheme="minorHAnsi" w:cstheme="minorBidi"/>
          <w:noProof/>
          <w:sz w:val="22"/>
          <w:szCs w:val="22"/>
        </w:rPr>
      </w:pPr>
      <w:hyperlink w:anchor="_Toc6119299" w:history="1">
        <w:r w:rsidR="00DF6F5C" w:rsidRPr="00E6799A">
          <w:rPr>
            <w:rStyle w:val="Hyperlink"/>
            <w:noProof/>
          </w:rPr>
          <w:t>J.1 Minimal valid SARIF log file</w:t>
        </w:r>
        <w:r w:rsidR="00DF6F5C">
          <w:rPr>
            <w:noProof/>
            <w:webHidden/>
          </w:rPr>
          <w:tab/>
        </w:r>
        <w:r w:rsidR="00DF6F5C">
          <w:rPr>
            <w:noProof/>
            <w:webHidden/>
          </w:rPr>
          <w:fldChar w:fldCharType="begin"/>
        </w:r>
        <w:r w:rsidR="00DF6F5C">
          <w:rPr>
            <w:noProof/>
            <w:webHidden/>
          </w:rPr>
          <w:instrText xml:space="preserve"> PAGEREF _Toc6119299 \h </w:instrText>
        </w:r>
        <w:r w:rsidR="00DF6F5C">
          <w:rPr>
            <w:noProof/>
            <w:webHidden/>
          </w:rPr>
        </w:r>
        <w:r w:rsidR="00DF6F5C">
          <w:rPr>
            <w:noProof/>
            <w:webHidden/>
          </w:rPr>
          <w:fldChar w:fldCharType="separate"/>
        </w:r>
        <w:r w:rsidR="00DF6F5C">
          <w:rPr>
            <w:noProof/>
            <w:webHidden/>
          </w:rPr>
          <w:t>192</w:t>
        </w:r>
        <w:r w:rsidR="00DF6F5C">
          <w:rPr>
            <w:noProof/>
            <w:webHidden/>
          </w:rPr>
          <w:fldChar w:fldCharType="end"/>
        </w:r>
      </w:hyperlink>
    </w:p>
    <w:p w14:paraId="6C7E3CF6" w14:textId="176694FC" w:rsidR="00DF6F5C" w:rsidRDefault="007E6114">
      <w:pPr>
        <w:pStyle w:val="TOC2"/>
        <w:tabs>
          <w:tab w:val="right" w:leader="dot" w:pos="9350"/>
        </w:tabs>
        <w:rPr>
          <w:rFonts w:asciiTheme="minorHAnsi" w:eastAsiaTheme="minorEastAsia" w:hAnsiTheme="minorHAnsi" w:cstheme="minorBidi"/>
          <w:noProof/>
          <w:sz w:val="22"/>
          <w:szCs w:val="22"/>
        </w:rPr>
      </w:pPr>
      <w:hyperlink w:anchor="_Toc6119300" w:history="1">
        <w:r w:rsidR="00DF6F5C" w:rsidRPr="00E6799A">
          <w:rPr>
            <w:rStyle w:val="Hyperlink"/>
            <w:noProof/>
          </w:rPr>
          <w:t>J.2 Minimal recommended SARIF log file with source information</w:t>
        </w:r>
        <w:r w:rsidR="00DF6F5C">
          <w:rPr>
            <w:noProof/>
            <w:webHidden/>
          </w:rPr>
          <w:tab/>
        </w:r>
        <w:r w:rsidR="00DF6F5C">
          <w:rPr>
            <w:noProof/>
            <w:webHidden/>
          </w:rPr>
          <w:fldChar w:fldCharType="begin"/>
        </w:r>
        <w:r w:rsidR="00DF6F5C">
          <w:rPr>
            <w:noProof/>
            <w:webHidden/>
          </w:rPr>
          <w:instrText xml:space="preserve"> PAGEREF _Toc6119300 \h </w:instrText>
        </w:r>
        <w:r w:rsidR="00DF6F5C">
          <w:rPr>
            <w:noProof/>
            <w:webHidden/>
          </w:rPr>
        </w:r>
        <w:r w:rsidR="00DF6F5C">
          <w:rPr>
            <w:noProof/>
            <w:webHidden/>
          </w:rPr>
          <w:fldChar w:fldCharType="separate"/>
        </w:r>
        <w:r w:rsidR="00DF6F5C">
          <w:rPr>
            <w:noProof/>
            <w:webHidden/>
          </w:rPr>
          <w:t>192</w:t>
        </w:r>
        <w:r w:rsidR="00DF6F5C">
          <w:rPr>
            <w:noProof/>
            <w:webHidden/>
          </w:rPr>
          <w:fldChar w:fldCharType="end"/>
        </w:r>
      </w:hyperlink>
    </w:p>
    <w:p w14:paraId="41F59989" w14:textId="26550640" w:rsidR="00DF6F5C" w:rsidRDefault="007E6114">
      <w:pPr>
        <w:pStyle w:val="TOC2"/>
        <w:tabs>
          <w:tab w:val="right" w:leader="dot" w:pos="9350"/>
        </w:tabs>
        <w:rPr>
          <w:rFonts w:asciiTheme="minorHAnsi" w:eastAsiaTheme="minorEastAsia" w:hAnsiTheme="minorHAnsi" w:cstheme="minorBidi"/>
          <w:noProof/>
          <w:sz w:val="22"/>
          <w:szCs w:val="22"/>
        </w:rPr>
      </w:pPr>
      <w:hyperlink w:anchor="_Toc6119301" w:history="1">
        <w:r w:rsidR="00DF6F5C" w:rsidRPr="00E6799A">
          <w:rPr>
            <w:rStyle w:val="Hyperlink"/>
            <w:noProof/>
          </w:rPr>
          <w:t>J.3 Minimal recommended SARIF log file without source information</w:t>
        </w:r>
        <w:r w:rsidR="00DF6F5C">
          <w:rPr>
            <w:noProof/>
            <w:webHidden/>
          </w:rPr>
          <w:tab/>
        </w:r>
        <w:r w:rsidR="00DF6F5C">
          <w:rPr>
            <w:noProof/>
            <w:webHidden/>
          </w:rPr>
          <w:fldChar w:fldCharType="begin"/>
        </w:r>
        <w:r w:rsidR="00DF6F5C">
          <w:rPr>
            <w:noProof/>
            <w:webHidden/>
          </w:rPr>
          <w:instrText xml:space="preserve"> PAGEREF _Toc6119301 \h </w:instrText>
        </w:r>
        <w:r w:rsidR="00DF6F5C">
          <w:rPr>
            <w:noProof/>
            <w:webHidden/>
          </w:rPr>
        </w:r>
        <w:r w:rsidR="00DF6F5C">
          <w:rPr>
            <w:noProof/>
            <w:webHidden/>
          </w:rPr>
          <w:fldChar w:fldCharType="separate"/>
        </w:r>
        <w:r w:rsidR="00DF6F5C">
          <w:rPr>
            <w:noProof/>
            <w:webHidden/>
          </w:rPr>
          <w:t>193</w:t>
        </w:r>
        <w:r w:rsidR="00DF6F5C">
          <w:rPr>
            <w:noProof/>
            <w:webHidden/>
          </w:rPr>
          <w:fldChar w:fldCharType="end"/>
        </w:r>
      </w:hyperlink>
    </w:p>
    <w:p w14:paraId="060FF377" w14:textId="2030B909" w:rsidR="00DF6F5C" w:rsidRDefault="007E6114">
      <w:pPr>
        <w:pStyle w:val="TOC2"/>
        <w:tabs>
          <w:tab w:val="right" w:leader="dot" w:pos="9350"/>
        </w:tabs>
        <w:rPr>
          <w:rFonts w:asciiTheme="minorHAnsi" w:eastAsiaTheme="minorEastAsia" w:hAnsiTheme="minorHAnsi" w:cstheme="minorBidi"/>
          <w:noProof/>
          <w:sz w:val="22"/>
          <w:szCs w:val="22"/>
        </w:rPr>
      </w:pPr>
      <w:hyperlink w:anchor="_Toc6119302" w:history="1">
        <w:r w:rsidR="00DF6F5C" w:rsidRPr="00E6799A">
          <w:rPr>
            <w:rStyle w:val="Hyperlink"/>
            <w:noProof/>
          </w:rPr>
          <w:t>J.4 Comprehensive SARIF file</w:t>
        </w:r>
        <w:r w:rsidR="00DF6F5C">
          <w:rPr>
            <w:noProof/>
            <w:webHidden/>
          </w:rPr>
          <w:tab/>
        </w:r>
        <w:r w:rsidR="00DF6F5C">
          <w:rPr>
            <w:noProof/>
            <w:webHidden/>
          </w:rPr>
          <w:fldChar w:fldCharType="begin"/>
        </w:r>
        <w:r w:rsidR="00DF6F5C">
          <w:rPr>
            <w:noProof/>
            <w:webHidden/>
          </w:rPr>
          <w:instrText xml:space="preserve"> PAGEREF _Toc6119302 \h </w:instrText>
        </w:r>
        <w:r w:rsidR="00DF6F5C">
          <w:rPr>
            <w:noProof/>
            <w:webHidden/>
          </w:rPr>
        </w:r>
        <w:r w:rsidR="00DF6F5C">
          <w:rPr>
            <w:noProof/>
            <w:webHidden/>
          </w:rPr>
          <w:fldChar w:fldCharType="separate"/>
        </w:r>
        <w:r w:rsidR="00DF6F5C">
          <w:rPr>
            <w:noProof/>
            <w:webHidden/>
          </w:rPr>
          <w:t>194</w:t>
        </w:r>
        <w:r w:rsidR="00DF6F5C">
          <w:rPr>
            <w:noProof/>
            <w:webHidden/>
          </w:rPr>
          <w:fldChar w:fldCharType="end"/>
        </w:r>
      </w:hyperlink>
    </w:p>
    <w:p w14:paraId="2CFBD5C7" w14:textId="4A4D2E5D" w:rsidR="00DF6F5C" w:rsidRDefault="007E6114">
      <w:pPr>
        <w:pStyle w:val="TOC1"/>
        <w:rPr>
          <w:rFonts w:asciiTheme="minorHAnsi" w:eastAsiaTheme="minorEastAsia" w:hAnsiTheme="minorHAnsi" w:cstheme="minorBidi"/>
          <w:noProof/>
          <w:sz w:val="22"/>
          <w:szCs w:val="22"/>
        </w:rPr>
      </w:pPr>
      <w:hyperlink w:anchor="_Toc6119303" w:history="1">
        <w:r w:rsidR="00DF6F5C" w:rsidRPr="00E6799A">
          <w:rPr>
            <w:rStyle w:val="Hyperlink"/>
            <w:noProof/>
          </w:rPr>
          <w:t>Appendix K. (Informative) Revision History</w:t>
        </w:r>
        <w:r w:rsidR="00DF6F5C">
          <w:rPr>
            <w:noProof/>
            <w:webHidden/>
          </w:rPr>
          <w:tab/>
        </w:r>
        <w:r w:rsidR="00DF6F5C">
          <w:rPr>
            <w:noProof/>
            <w:webHidden/>
          </w:rPr>
          <w:fldChar w:fldCharType="begin"/>
        </w:r>
        <w:r w:rsidR="00DF6F5C">
          <w:rPr>
            <w:noProof/>
            <w:webHidden/>
          </w:rPr>
          <w:instrText xml:space="preserve"> PAGEREF _Toc6119303 \h </w:instrText>
        </w:r>
        <w:r w:rsidR="00DF6F5C">
          <w:rPr>
            <w:noProof/>
            <w:webHidden/>
          </w:rPr>
        </w:r>
        <w:r w:rsidR="00DF6F5C">
          <w:rPr>
            <w:noProof/>
            <w:webHidden/>
          </w:rPr>
          <w:fldChar w:fldCharType="separate"/>
        </w:r>
        <w:r w:rsidR="00DF6F5C">
          <w:rPr>
            <w:noProof/>
            <w:webHidden/>
          </w:rPr>
          <w:t>205</w:t>
        </w:r>
        <w:r w:rsidR="00DF6F5C">
          <w:rPr>
            <w:noProof/>
            <w:webHidden/>
          </w:rPr>
          <w:fldChar w:fldCharType="end"/>
        </w:r>
      </w:hyperlink>
    </w:p>
    <w:p w14:paraId="300EBE96" w14:textId="383CB9E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1187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118779"/>
      <w:bookmarkStart w:id="6" w:name="_Toc85472893"/>
      <w:bookmarkStart w:id="7" w:name="_Toc287332007"/>
      <w:r>
        <w:t>IPR Policy</w:t>
      </w:r>
      <w:bookmarkEnd w:id="5"/>
    </w:p>
    <w:p w14:paraId="46AF25ED" w14:textId="059C349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49A46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118780"/>
      <w:r>
        <w:t>Terminology</w:t>
      </w:r>
      <w:bookmarkEnd w:id="6"/>
      <w:bookmarkEnd w:id="7"/>
      <w:bookmarkEnd w:id="8"/>
    </w:p>
    <w:p w14:paraId="332C78E7" w14:textId="4F4CA3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5FAA1B" w:rsidR="00B05C99" w:rsidRDefault="007E611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AF5E17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C1CE6E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238F196" w:rsidR="008119BF" w:rsidRPr="008119BF" w:rsidRDefault="007E611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D98F5B7" w:rsidR="0044419A" w:rsidRDefault="007E611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3779BBE" w:rsidR="0044419A" w:rsidRDefault="007E611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81E9CA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96CEA9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8405F9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4DBFA4A" w:rsidR="0008529C" w:rsidRDefault="007E611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EEF22F1" w:rsidR="00815B8E" w:rsidRPr="00B53EA7" w:rsidRDefault="007E611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0D64441" w:rsidR="00D06F1A" w:rsidRPr="00D06F1A" w:rsidRDefault="007E611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2A50205" w:rsidR="00376AE7" w:rsidRDefault="007E611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9EAE0" w:rsidR="005A4921" w:rsidRPr="00FA7D11" w:rsidRDefault="007E611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50BC97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03D4DF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AE51E9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8168F5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7ECA42C" w:rsidR="008B0BAE" w:rsidRPr="00FA7D11" w:rsidRDefault="007E611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C62FB4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C4DF39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585940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8B2C3BE" w:rsidR="0044419A" w:rsidRDefault="007E611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A3E82AC" w:rsidR="0044419A" w:rsidRDefault="007E611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B27B72F" w:rsidR="008563DD" w:rsidRDefault="007E611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DAB507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3B405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BEA6166"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9A774B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15FC62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8DD3EF8" w:rsidR="0044419A" w:rsidRDefault="007E611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AC591C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0F5BB0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E158A8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B716990" w:rsidR="00646038" w:rsidRDefault="007E611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8EBA7FB" w:rsidR="0044419A" w:rsidRDefault="007E611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FFEDF19" w:rsidR="00E10ADE" w:rsidRPr="00E10ADE" w:rsidRDefault="007E611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E6031E" w:rsidR="00646038" w:rsidRDefault="007E611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22FC1F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32113B" w:rsidR="0044419A" w:rsidRDefault="007E611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82722A0" w:rsidR="008B0BAE" w:rsidRDefault="007E611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8E4C52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B6C1573" w:rsidR="00B05C99" w:rsidRDefault="007E611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C9025E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C488EBD" w:rsidR="00D65090" w:rsidRPr="00D65090" w:rsidRDefault="007E611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698D58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4549B9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23C4EE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EAC18F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B475B5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B86B56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0DDFAFD" w:rsidR="00B05C99" w:rsidRDefault="007E611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9A35765" w:rsidR="00B05C99" w:rsidRDefault="007E611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428F6E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93E89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7B37453" w:rsidR="00811F21" w:rsidRPr="00811F21" w:rsidRDefault="007E611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A82468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4FF72E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8B5F19A" w:rsidR="0087229D" w:rsidRPr="0087229D" w:rsidRDefault="007E611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E4F9AC5" w:rsidR="00B05C99" w:rsidRDefault="007E611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60CEB28" w:rsidR="00B05C99" w:rsidRDefault="007E611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1E1C8CD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854BF9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64704BB" w:rsidR="00366BA7" w:rsidRDefault="007E611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44088BE" w:rsidR="00753025" w:rsidRPr="00753025" w:rsidRDefault="007E611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E3EA427" w:rsidR="00815B8E" w:rsidRPr="00B53EA7" w:rsidRDefault="007E611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42C654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635367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2777A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3B138D7" w:rsidR="0044419A" w:rsidRDefault="007E611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2B53682" w:rsidR="0044419A" w:rsidRDefault="007E611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D00AD1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FD2BB7" w:rsidR="0003129F" w:rsidRDefault="007E611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482D5BD" w:rsidR="0044419A" w:rsidRDefault="007E611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2CE01B0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A0967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5DE874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4F83D55"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255A27F" w:rsidR="003B7CAD" w:rsidRPr="003B7CAD" w:rsidRDefault="007E6114"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11878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A47B9F3"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B59AFC"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E078B1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270C202"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ACFA4D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F384F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B413F9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13061D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8271A00"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F1D4D1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224269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FE8DBD2"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346024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FD1079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1C605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8A84CC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B958AF0"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2FFF892"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0EFDBA4"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CCA2448"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118782"/>
      <w:r>
        <w:t>Non-Normative References</w:t>
      </w:r>
      <w:bookmarkEnd w:id="97"/>
      <w:bookmarkEnd w:id="98"/>
      <w:bookmarkEnd w:id="99"/>
    </w:p>
    <w:p w14:paraId="1067680D" w14:textId="31DEA1D1"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4F2A997"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C60D77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1A364F9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09719A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FC033C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B8F026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118783"/>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118784"/>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118785"/>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118786"/>
      <w:r>
        <w:t>Format examples</w:t>
      </w:r>
      <w:bookmarkEnd w:id="107"/>
    </w:p>
    <w:p w14:paraId="2726F2C4" w14:textId="385D051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118787"/>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118788"/>
      <w:r>
        <w:t>Syntax notation</w:t>
      </w:r>
      <w:bookmarkEnd w:id="109"/>
    </w:p>
    <w:p w14:paraId="15BCDF38" w14:textId="6398EFA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EACE59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118789"/>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13D7312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F6F5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3E0782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F6F5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3BAB512"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F6F5C">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A9BB1BE"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F6F5C">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B4B6C6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D6E8F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F6F5C">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118790"/>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118791"/>
      <w:r>
        <w:t>General</w:t>
      </w:r>
      <w:bookmarkEnd w:id="116"/>
      <w:bookmarkEnd w:id="117"/>
    </w:p>
    <w:p w14:paraId="66A97768" w14:textId="259CA00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F6F5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386B0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1390AE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46316E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118792"/>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118793"/>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118794"/>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118795"/>
      <w:r>
        <w:t>text property</w:t>
      </w:r>
      <w:bookmarkEnd w:id="127"/>
      <w:bookmarkEnd w:id="128"/>
    </w:p>
    <w:p w14:paraId="4A7B5CC6" w14:textId="12196B0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F6F5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118796"/>
      <w:r>
        <w:t>binary property</w:t>
      </w:r>
      <w:bookmarkEnd w:id="129"/>
      <w:bookmarkEnd w:id="130"/>
    </w:p>
    <w:p w14:paraId="1BB5464B" w14:textId="68B02BB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118797"/>
      <w:r>
        <w:t>rendered property</w:t>
      </w:r>
      <w:bookmarkEnd w:id="131"/>
    </w:p>
    <w:p w14:paraId="0838F2BA" w14:textId="697AB8A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F6F5C">
        <w:t>3.12</w:t>
      </w:r>
      <w:r>
        <w:fldChar w:fldCharType="end"/>
      </w:r>
      <w:r>
        <w:t>) that provides a rendered view of the contents.</w:t>
      </w:r>
    </w:p>
    <w:p w14:paraId="1DECE07C" w14:textId="21CFE937"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F6F5C">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F6F5C">
        <w:t>3.27.5</w:t>
      </w:r>
      <w:r>
        <w:fldChar w:fldCharType="end"/>
      </w:r>
      <w:r>
        <w:t>, §</w:t>
      </w:r>
      <w:r>
        <w:fldChar w:fldCharType="begin"/>
      </w:r>
      <w:r>
        <w:instrText xml:space="preserve"> REF _Ref534896821 \r \h </w:instrText>
      </w:r>
      <w:r>
        <w:fldChar w:fldCharType="separate"/>
      </w:r>
      <w:r w:rsidR="00DF6F5C">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F6F5C">
        <w:t>3.12.4</w:t>
      </w:r>
      <w:r>
        <w:fldChar w:fldCharType="end"/>
      </w:r>
      <w:r>
        <w:t xml:space="preserve">) emphasizes a byte of </w:t>
      </w:r>
      <w:proofErr w:type="gramStart"/>
      <w:r>
        <w:t>particular interest</w:t>
      </w:r>
      <w:proofErr w:type="gramEnd"/>
      <w:r>
        <w:t>.</w:t>
      </w:r>
    </w:p>
    <w:p w14:paraId="60F251DB" w14:textId="7094AEBB" w:rsidR="00C40C88" w:rsidRDefault="00C40C88" w:rsidP="00C40C88">
      <w:pPr>
        <w:pStyle w:val="Code"/>
      </w:pPr>
      <w:r>
        <w:t>{                                # A physicalLocation object (§</w:t>
      </w:r>
      <w:r>
        <w:fldChar w:fldCharType="begin"/>
      </w:r>
      <w:r>
        <w:instrText xml:space="preserve"> REF _Ref493477390 \r \h </w:instrText>
      </w:r>
      <w:r>
        <w:fldChar w:fldCharType="separate"/>
      </w:r>
      <w:r w:rsidR="00DF6F5C">
        <w:t>3.27</w:t>
      </w:r>
      <w:r>
        <w:fldChar w:fldCharType="end"/>
      </w:r>
      <w:r>
        <w:t>).</w:t>
      </w:r>
    </w:p>
    <w:p w14:paraId="530A6C93" w14:textId="0BE772D7" w:rsidR="00C40C88" w:rsidRDefault="00C40C88" w:rsidP="00C40C88">
      <w:pPr>
        <w:pStyle w:val="Code"/>
      </w:pPr>
      <w:r>
        <w:t xml:space="preserve">  "address": {                   # See §</w:t>
      </w:r>
      <w:r>
        <w:fldChar w:fldCharType="begin"/>
      </w:r>
      <w:r>
        <w:instrText xml:space="preserve"> REF _Ref4682539 \r \h </w:instrText>
      </w:r>
      <w:r>
        <w:fldChar w:fldCharType="separate"/>
      </w:r>
      <w:r w:rsidR="00DF6F5C">
        <w:t>3.27.7</w:t>
      </w:r>
      <w:r>
        <w:fldChar w:fldCharType="end"/>
      </w:r>
      <w:r>
        <w:t>.</w:t>
      </w:r>
    </w:p>
    <w:p w14:paraId="02C150F3" w14:textId="6CEB134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DF6F5C">
        <w:t>3.30.1</w:t>
      </w:r>
      <w:r w:rsidR="00AE6ECE">
        <w:fldChar w:fldCharType="end"/>
      </w:r>
      <w:r>
        <w:t>.</w:t>
      </w:r>
    </w:p>
    <w:p w14:paraId="42445A70" w14:textId="26BE9E2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F6F5C">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BC512D2" w:rsidR="00C40C88" w:rsidRDefault="00C40C88" w:rsidP="00C40C88">
      <w:pPr>
        <w:pStyle w:val="Code"/>
      </w:pPr>
      <w:r>
        <w:t xml:space="preserve">  "region": {                    # See §</w:t>
      </w:r>
      <w:r>
        <w:fldChar w:fldCharType="begin"/>
      </w:r>
      <w:r>
        <w:instrText xml:space="preserve"> REF _Ref493509797 \r \h </w:instrText>
      </w:r>
      <w:r>
        <w:fldChar w:fldCharType="separate"/>
      </w:r>
      <w:r w:rsidR="00DF6F5C">
        <w:t>3.27.5</w:t>
      </w:r>
      <w:r>
        <w:fldChar w:fldCharType="end"/>
      </w:r>
      <w:r>
        <w:t>.</w:t>
      </w:r>
    </w:p>
    <w:p w14:paraId="5EAF0C55" w14:textId="45D30CE3" w:rsidR="00C40C88" w:rsidRDefault="00C40C88" w:rsidP="00C40C88">
      <w:pPr>
        <w:pStyle w:val="Code"/>
      </w:pPr>
      <w:r>
        <w:t xml:space="preserve">    "snippet": {                 # See §</w:t>
      </w:r>
      <w:r>
        <w:fldChar w:fldCharType="begin"/>
      </w:r>
      <w:r>
        <w:instrText xml:space="preserve"> REF _Ref534896821 \r \h </w:instrText>
      </w:r>
      <w:r>
        <w:fldChar w:fldCharType="separate"/>
      </w:r>
      <w:r w:rsidR="00DF6F5C">
        <w:t>3.28.13</w:t>
      </w:r>
      <w:r>
        <w:fldChar w:fldCharType="end"/>
      </w:r>
      <w:r>
        <w:t>.</w:t>
      </w:r>
    </w:p>
    <w:p w14:paraId="03C029C2" w14:textId="082A826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F6F5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118798"/>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118799"/>
      <w:r>
        <w:t>General</w:t>
      </w:r>
      <w:bookmarkEnd w:id="135"/>
      <w:bookmarkEnd w:id="136"/>
    </w:p>
    <w:p w14:paraId="0DE4A1DE" w14:textId="57B4C27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F6F5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F6F5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118800"/>
      <w:r>
        <w:t>Constraints</w:t>
      </w:r>
      <w:bookmarkEnd w:id="137"/>
    </w:p>
    <w:p w14:paraId="13519D8E" w14:textId="0CCB3B4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F6F5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F6F5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F6F5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F6F5C">
        <w:t>3.4.5</w:t>
      </w:r>
      <w:r w:rsidR="008F3B71">
        <w:fldChar w:fldCharType="end"/>
      </w:r>
      <w:r w:rsidR="008F3B71">
        <w:t xml:space="preserve">), they </w:t>
      </w:r>
      <w:r w:rsidR="008F3B71">
        <w:rPr>
          <w:b/>
        </w:rPr>
        <w:t>MAY</w:t>
      </w:r>
      <w:r w:rsidR="008F3B71">
        <w:t xml:space="preserve"> both be present.</w:t>
      </w:r>
    </w:p>
    <w:p w14:paraId="2FC50484" w14:textId="09BA0AB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F6F5C">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F6F5C">
        <w:t>3.14.15</w:t>
      </w:r>
      <w:r>
        <w:fldChar w:fldCharType="end"/>
      </w:r>
      <w:r>
        <w:t xml:space="preserve">) specified by </w:t>
      </w:r>
      <w:r w:rsidR="005705A4">
        <w:rPr>
          <w:rStyle w:val="CODEtemp"/>
        </w:rPr>
        <w:t>i</w:t>
      </w:r>
      <w:r w:rsidR="00662BD7" w:rsidRPr="00C32F86">
        <w:rPr>
          <w:rStyle w:val="CODEtemp"/>
        </w:rPr>
        <w:t>ndex</w:t>
      </w:r>
      <w:r>
        <w:t>.</w:t>
      </w:r>
    </w:p>
    <w:p w14:paraId="5AE64DCB" w14:textId="37D0A84E"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F6F5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F6F5C">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118801"/>
      <w:bookmarkEnd w:id="138"/>
      <w:r>
        <w:lastRenderedPageBreak/>
        <w:t>uri property</w:t>
      </w:r>
      <w:bookmarkEnd w:id="140"/>
      <w:bookmarkEnd w:id="141"/>
    </w:p>
    <w:p w14:paraId="3855C821" w14:textId="5BC4E02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A7E864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F6F5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5B0192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F6F5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118802"/>
      <w:r>
        <w:t>uriBaseId property</w:t>
      </w:r>
      <w:bookmarkEnd w:id="142"/>
      <w:bookmarkEnd w:id="143"/>
    </w:p>
    <w:p w14:paraId="3AB64385" w14:textId="5B6BB26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F6F5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5A2684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F6F5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F6F5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945381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F6F5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B4651D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F6F5C">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DF6F5C">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5F1D1C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F6F5C">
        <w:t>3.4.7</w:t>
      </w:r>
      <w:r>
        <w:fldChar w:fldCharType="end"/>
      </w:r>
      <w:r>
        <w:t>.</w:t>
      </w:r>
    </w:p>
    <w:p w14:paraId="1775FB53" w14:textId="7F732472" w:rsidR="00677224" w:rsidRDefault="005705A4" w:rsidP="00677224">
      <w:pPr>
        <w:pStyle w:val="Heading3"/>
      </w:pPr>
      <w:bookmarkStart w:id="145" w:name="_Ref530055459"/>
      <w:bookmarkStart w:id="146" w:name="_Toc6118803"/>
      <w:r>
        <w:t>i</w:t>
      </w:r>
      <w:r w:rsidR="00870A52">
        <w:t xml:space="preserve">ndex </w:t>
      </w:r>
      <w:r w:rsidR="00677224">
        <w:t>property</w:t>
      </w:r>
      <w:bookmarkEnd w:id="145"/>
      <w:bookmarkEnd w:id="146"/>
    </w:p>
    <w:p w14:paraId="330EA005" w14:textId="5D9A09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F6F5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F6F5C">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C9C088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F6F5C">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23B4DD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F6F5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9C8C9FB" w:rsidR="00F428A9" w:rsidRDefault="00F428A9" w:rsidP="00F428A9">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118804"/>
      <w:r>
        <w:t>desc</w:t>
      </w:r>
      <w:r w:rsidR="00726628">
        <w:t>ription property</w:t>
      </w:r>
      <w:bookmarkEnd w:id="147"/>
    </w:p>
    <w:p w14:paraId="364C1EDB" w14:textId="4F7BDCDF"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this location.</w:t>
      </w:r>
    </w:p>
    <w:p w14:paraId="0D40F6FC" w14:textId="55305ED8"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F6F5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ABFF3AC" w:rsidR="00726628" w:rsidRDefault="00726628" w:rsidP="00726628">
      <w:pPr>
        <w:pStyle w:val="Code"/>
      </w:pPr>
      <w:r>
        <w:t>{                                                # A run object (§</w:t>
      </w:r>
      <w:r>
        <w:fldChar w:fldCharType="begin"/>
      </w:r>
      <w:r>
        <w:instrText xml:space="preserve"> REF _Ref493349997 \r \h </w:instrText>
      </w:r>
      <w:r>
        <w:fldChar w:fldCharType="separate"/>
      </w:r>
      <w:r w:rsidR="00DF6F5C">
        <w:t>3.14</w:t>
      </w:r>
      <w:r>
        <w:fldChar w:fldCharType="end"/>
      </w:r>
      <w:r>
        <w:t>).</w:t>
      </w:r>
    </w:p>
    <w:p w14:paraId="5004B58A" w14:textId="0A3FF2D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118805"/>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2BE990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F6F5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F6F5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62669A0" w:rsidR="00F47A7C" w:rsidRDefault="00F47A7C" w:rsidP="00E9295D">
      <w:pPr>
        <w:pStyle w:val="Code"/>
      </w:pPr>
      <w:r>
        <w:t>{                                                # A run object (§</w:t>
      </w:r>
      <w:r>
        <w:fldChar w:fldCharType="begin"/>
      </w:r>
      <w:r>
        <w:instrText xml:space="preserve"> REF _Ref493349997 \r \h </w:instrText>
      </w:r>
      <w:r>
        <w:fldChar w:fldCharType="separate"/>
      </w:r>
      <w:r w:rsidR="00DF6F5C">
        <w:t>3.14</w:t>
      </w:r>
      <w:r>
        <w:fldChar w:fldCharType="end"/>
      </w:r>
      <w:r>
        <w:t>).</w:t>
      </w:r>
    </w:p>
    <w:p w14:paraId="4DCC6D62" w14:textId="6B406C0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8CB00EA" w:rsidR="00F47A7C" w:rsidRDefault="00F47A7C" w:rsidP="00E9295D">
      <w:pPr>
        <w:pStyle w:val="Code"/>
      </w:pPr>
      <w:r>
        <w:t xml:space="preserve">  "results": [                                   # See §</w:t>
      </w:r>
      <w:r>
        <w:fldChar w:fldCharType="begin"/>
      </w:r>
      <w:r>
        <w:instrText xml:space="preserve"> REF _Ref493350972 \r \h </w:instrText>
      </w:r>
      <w:r>
        <w:fldChar w:fldCharType="separate"/>
      </w:r>
      <w:r w:rsidR="00DF6F5C">
        <w:t>3.14.22</w:t>
      </w:r>
      <w:r>
        <w:fldChar w:fldCharType="end"/>
      </w:r>
      <w:r>
        <w:t xml:space="preserve">.                                     </w:t>
      </w:r>
    </w:p>
    <w:p w14:paraId="6EB641EB" w14:textId="3FD0EBB3" w:rsidR="00F47A7C" w:rsidRDefault="00F47A7C" w:rsidP="00E9295D">
      <w:pPr>
        <w:pStyle w:val="Code"/>
      </w:pPr>
      <w:r>
        <w:t xml:space="preserve">    {                                            # A result object (§</w:t>
      </w:r>
      <w:r>
        <w:fldChar w:fldCharType="begin"/>
      </w:r>
      <w:r>
        <w:instrText xml:space="preserve"> REF _Ref493350984 \r \h </w:instrText>
      </w:r>
      <w:r>
        <w:fldChar w:fldCharType="separate"/>
      </w:r>
      <w:r w:rsidR="00DF6F5C">
        <w:t>3.25</w:t>
      </w:r>
      <w:r>
        <w:fldChar w:fldCharType="end"/>
      </w:r>
      <w:r>
        <w:t xml:space="preserve">). </w:t>
      </w:r>
    </w:p>
    <w:p w14:paraId="610BCD74" w14:textId="0BAF5DEA" w:rsidR="00F47A7C" w:rsidRDefault="00F47A7C" w:rsidP="00E9295D">
      <w:pPr>
        <w:pStyle w:val="Code"/>
      </w:pPr>
      <w:r>
        <w:t xml:space="preserve">      "locations": [                             # See §</w:t>
      </w:r>
      <w:r>
        <w:fldChar w:fldCharType="begin"/>
      </w:r>
      <w:r>
        <w:instrText xml:space="preserve"> REF _Ref510013155 \r \h </w:instrText>
      </w:r>
      <w:r>
        <w:fldChar w:fldCharType="separate"/>
      </w:r>
      <w:r w:rsidR="00DF6F5C">
        <w:t>3.25.12</w:t>
      </w:r>
      <w:r>
        <w:fldChar w:fldCharType="end"/>
      </w:r>
      <w:r>
        <w:t>.</w:t>
      </w:r>
    </w:p>
    <w:p w14:paraId="1CD5C95D" w14:textId="1D0C9BA4" w:rsidR="00F47A7C" w:rsidRDefault="00F47A7C" w:rsidP="00E9295D">
      <w:pPr>
        <w:pStyle w:val="Code"/>
      </w:pPr>
      <w:r>
        <w:t xml:space="preserve">        {                                        # A location object (§</w:t>
      </w:r>
      <w:r>
        <w:fldChar w:fldCharType="begin"/>
      </w:r>
      <w:r>
        <w:instrText xml:space="preserve"> REF _Ref507665939 \r \h </w:instrText>
      </w:r>
      <w:r>
        <w:fldChar w:fldCharType="separate"/>
      </w:r>
      <w:r w:rsidR="00DF6F5C">
        <w:t>3.26</w:t>
      </w:r>
      <w:r>
        <w:fldChar w:fldCharType="end"/>
      </w:r>
      <w:r>
        <w:t>).</w:t>
      </w:r>
    </w:p>
    <w:p w14:paraId="509AAFAE" w14:textId="4292479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F6F5C">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118806"/>
      <w:r>
        <w:t>String properties</w:t>
      </w:r>
      <w:bookmarkEnd w:id="150"/>
    </w:p>
    <w:p w14:paraId="6C63FE5C" w14:textId="4016EE67" w:rsidR="00D65090" w:rsidRDefault="00D65090" w:rsidP="00D65090">
      <w:pPr>
        <w:pStyle w:val="Heading3"/>
      </w:pPr>
      <w:bookmarkStart w:id="151" w:name="_Toc6118807"/>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118808"/>
      <w:r>
        <w:t>Localizable strings</w:t>
      </w:r>
      <w:bookmarkEnd w:id="152"/>
      <w:bookmarkEnd w:id="153"/>
    </w:p>
    <w:p w14:paraId="340D5BF2" w14:textId="7D4AEBB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F6F5C">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118809"/>
      <w:r>
        <w:t>Redactable</w:t>
      </w:r>
      <w:r w:rsidR="00D244F4">
        <w:t xml:space="preserve"> string</w:t>
      </w:r>
      <w:r w:rsidR="00093B1E">
        <w:t>s</w:t>
      </w:r>
      <w:bookmarkEnd w:id="154"/>
      <w:bookmarkEnd w:id="155"/>
      <w:bookmarkEnd w:id="156"/>
    </w:p>
    <w:p w14:paraId="553A2175" w14:textId="5F548DA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F6F5C">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E8A9607"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F6F5C">
        <w:t>3.14.27</w:t>
      </w:r>
      <w:r>
        <w:fldChar w:fldCharType="end"/>
      </w:r>
      <w:r>
        <w:t>).</w:t>
      </w:r>
    </w:p>
    <w:p w14:paraId="670174B2" w14:textId="5329F7C5" w:rsidR="00435405" w:rsidRDefault="00435405" w:rsidP="00435405">
      <w:pPr>
        <w:pStyle w:val="Heading3"/>
      </w:pPr>
      <w:bookmarkStart w:id="157" w:name="_Ref514314114"/>
      <w:bookmarkStart w:id="158" w:name="_Toc6118810"/>
      <w:r>
        <w:t>GUID-valued string</w:t>
      </w:r>
      <w:r w:rsidR="00093B1E">
        <w:t>s</w:t>
      </w:r>
      <w:bookmarkEnd w:id="157"/>
      <w:bookmarkEnd w:id="158"/>
    </w:p>
    <w:p w14:paraId="515A660C" w14:textId="078AD0A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118811"/>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118812"/>
      <w:r>
        <w:t>General</w:t>
      </w:r>
      <w:bookmarkEnd w:id="165"/>
      <w:bookmarkEnd w:id="166"/>
    </w:p>
    <w:p w14:paraId="06B22FB1" w14:textId="085B610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F6F5C">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F6F5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957CFA" w:rsidR="00D244F4" w:rsidRDefault="00D244F4" w:rsidP="00D244F4">
      <w:r>
        <w:t>For examples, see §</w:t>
      </w:r>
      <w:r>
        <w:fldChar w:fldCharType="begin"/>
      </w:r>
      <w:r>
        <w:instrText xml:space="preserve"> REF _Ref514325725 \r \h </w:instrText>
      </w:r>
      <w:r>
        <w:fldChar w:fldCharType="separate"/>
      </w:r>
      <w:r w:rsidR="00DF6F5C">
        <w:t>3.8.2</w:t>
      </w:r>
      <w:r>
        <w:fldChar w:fldCharType="end"/>
      </w:r>
      <w:r>
        <w:t xml:space="preserve"> and §</w:t>
      </w:r>
      <w:r w:rsidR="00AC5BD9">
        <w:fldChar w:fldCharType="begin"/>
      </w:r>
      <w:r w:rsidR="00AC5BD9">
        <w:instrText xml:space="preserve"> REF _Ref526936776 \r \h </w:instrText>
      </w:r>
      <w:r w:rsidR="00AC5BD9">
        <w:fldChar w:fldCharType="separate"/>
      </w:r>
      <w:r w:rsidR="00DF6F5C">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118813"/>
      <w:r>
        <w:t>Versioned hierarchical strings</w:t>
      </w:r>
      <w:bookmarkEnd w:id="168"/>
      <w:bookmarkEnd w:id="169"/>
    </w:p>
    <w:p w14:paraId="0E475B79" w14:textId="64D5006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F6F5C">
        <w:t>3.25.16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F6F5C">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BF3680B" w:rsidR="004108B9" w:rsidRDefault="004108B9" w:rsidP="004108B9">
      <w:pPr>
        <w:pStyle w:val="Code"/>
      </w:pPr>
      <w:r>
        <w:t>{                                 # A result object (§</w:t>
      </w:r>
      <w:r>
        <w:fldChar w:fldCharType="begin"/>
      </w:r>
      <w:r>
        <w:instrText xml:space="preserve"> REF _Ref493350984 \r \h </w:instrText>
      </w:r>
      <w:r>
        <w:fldChar w:fldCharType="separate"/>
      </w:r>
      <w:r w:rsidR="00DF6F5C">
        <w:t>3.25</w:t>
      </w:r>
      <w:r>
        <w:fldChar w:fldCharType="end"/>
      </w:r>
      <w:r>
        <w:t>).</w:t>
      </w:r>
    </w:p>
    <w:p w14:paraId="38CD9D1B" w14:textId="70CB957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F6F5C">
        <w:t>3.25.17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118814"/>
      <w:r>
        <w:t>Object properties</w:t>
      </w:r>
      <w:bookmarkEnd w:id="170"/>
      <w:bookmarkEnd w:id="171"/>
    </w:p>
    <w:p w14:paraId="1C30B6EF" w14:textId="76061A44"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F6F5C">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F6F5C">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118815"/>
      <w:r>
        <w:t>Array properties</w:t>
      </w:r>
      <w:bookmarkEnd w:id="172"/>
      <w:bookmarkEnd w:id="173"/>
    </w:p>
    <w:p w14:paraId="28EB82AC" w14:textId="5479DEBF" w:rsidR="000308F0" w:rsidRDefault="000308F0" w:rsidP="000308F0">
      <w:pPr>
        <w:pStyle w:val="Heading3"/>
      </w:pPr>
      <w:bookmarkStart w:id="174" w:name="_Toc6118816"/>
      <w:r>
        <w:t>General</w:t>
      </w:r>
      <w:bookmarkEnd w:id="174"/>
    </w:p>
    <w:p w14:paraId="5EBAA746" w14:textId="152300E7"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F6F5C">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F6F5C">
        <w:t>3.8.2</w:t>
      </w:r>
      <w:r w:rsidR="00DA0A5A">
        <w:fldChar w:fldCharType="end"/>
      </w:r>
      <w:r w:rsidRPr="008F0C80">
        <w:t>).</w:t>
      </w:r>
    </w:p>
    <w:p w14:paraId="2EB44015" w14:textId="451AFEB9" w:rsidR="00E523EE" w:rsidRDefault="00E523EE" w:rsidP="00E523EE">
      <w:pPr>
        <w:pStyle w:val="Heading3"/>
      </w:pPr>
      <w:bookmarkStart w:id="175" w:name="_Toc6118817"/>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118818"/>
      <w:r>
        <w:t>Array properties with unique values</w:t>
      </w:r>
      <w:bookmarkEnd w:id="176"/>
      <w:bookmarkEnd w:id="177"/>
    </w:p>
    <w:p w14:paraId="125B0718" w14:textId="1063F07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118819"/>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118820"/>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118821"/>
      <w:r>
        <w:t>General</w:t>
      </w:r>
      <w:bookmarkEnd w:id="182"/>
      <w:bookmarkEnd w:id="183"/>
      <w:bookmarkEnd w:id="184"/>
    </w:p>
    <w:p w14:paraId="0C250E31" w14:textId="70A803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F6F5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3A587E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F6F5C">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118822"/>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118823"/>
      <w:r>
        <w:t>General</w:t>
      </w:r>
      <w:bookmarkEnd w:id="188"/>
      <w:bookmarkEnd w:id="189"/>
    </w:p>
    <w:p w14:paraId="0F1BC690" w14:textId="63FAA82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F6F5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F6F5C">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6058C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F6F5C">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1BFAC40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F6F5C">
        <w:t>3.14</w:t>
      </w:r>
      <w:r w:rsidR="00AE1CED">
        <w:fldChar w:fldCharType="end"/>
      </w:r>
      <w:r w:rsidR="00C91E75">
        <w:t>).</w:t>
      </w:r>
    </w:p>
    <w:p w14:paraId="1CA342F3" w14:textId="4B5BAC95" w:rsidR="00AE1CED" w:rsidRDefault="00AE1CED" w:rsidP="00C91E75">
      <w:pPr>
        <w:pStyle w:val="Code"/>
      </w:pPr>
      <w:r>
        <w:t xml:space="preserve">  "artifacts": [               # See §</w:t>
      </w:r>
      <w:r>
        <w:fldChar w:fldCharType="begin"/>
      </w:r>
      <w:r>
        <w:instrText xml:space="preserve"> REF _Ref507667580 \r \h </w:instrText>
      </w:r>
      <w:r>
        <w:fldChar w:fldCharType="separate"/>
      </w:r>
      <w:r w:rsidR="00DF6F5C">
        <w:t>3.14.15</w:t>
      </w:r>
      <w:r>
        <w:fldChar w:fldCharType="end"/>
      </w:r>
      <w:r>
        <w:t>.</w:t>
      </w:r>
    </w:p>
    <w:p w14:paraId="04F7DBD5" w14:textId="5B2D7151" w:rsidR="00AE1CED" w:rsidRDefault="00AE1CED" w:rsidP="00C91E75">
      <w:pPr>
        <w:pStyle w:val="Code"/>
      </w:pPr>
      <w:r>
        <w:t xml:space="preserve">    {                          # An artifact object (§</w:t>
      </w:r>
      <w:r>
        <w:fldChar w:fldCharType="begin"/>
      </w:r>
      <w:r>
        <w:instrText xml:space="preserve"> REF _Ref493403111 \r \h </w:instrText>
      </w:r>
      <w:r>
        <w:fldChar w:fldCharType="separate"/>
      </w:r>
      <w:r w:rsidR="00DF6F5C">
        <w:t>3.23</w:t>
      </w:r>
      <w:r>
        <w:fldChar w:fldCharType="end"/>
      </w:r>
      <w:r>
        <w:t>).</w:t>
      </w:r>
    </w:p>
    <w:p w14:paraId="4FF72523" w14:textId="1F12337E"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F6F5C">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118824"/>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9D1FB9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F6F5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4F33098" w:rsidR="004B43A1" w:rsidRDefault="004B43A1" w:rsidP="004B43A1">
      <w:pPr>
        <w:pStyle w:val="Code"/>
      </w:pPr>
      <w:r>
        <w:t>{                              # A result object (§</w:t>
      </w:r>
      <w:r>
        <w:fldChar w:fldCharType="begin"/>
      </w:r>
      <w:r>
        <w:instrText xml:space="preserve"> REF _Ref493350984 \r \h  \* MERGEFORMAT </w:instrText>
      </w:r>
      <w:r>
        <w:fldChar w:fldCharType="separate"/>
      </w:r>
      <w:r w:rsidR="00DF6F5C">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1C3655EB" w:rsidR="00D01390" w:rsidRDefault="00D01390" w:rsidP="00164541">
      <w:pPr>
        <w:pStyle w:val="Code"/>
      </w:pPr>
      <w:r>
        <w:t>{                              # A run object (§</w:t>
      </w:r>
      <w:r>
        <w:fldChar w:fldCharType="begin"/>
      </w:r>
      <w:r>
        <w:instrText xml:space="preserve"> REF _Ref493349997 \r \h </w:instrText>
      </w:r>
      <w:r>
        <w:fldChar w:fldCharType="separate"/>
      </w:r>
      <w:r w:rsidR="00DF6F5C">
        <w:t>3.14</w:t>
      </w:r>
      <w:r>
        <w:fldChar w:fldCharType="end"/>
      </w:r>
      <w:r>
        <w:t>).</w:t>
      </w:r>
    </w:p>
    <w:p w14:paraId="0249F15F" w14:textId="77777777" w:rsidR="00D01390" w:rsidRDefault="00D01390" w:rsidP="00164541">
      <w:pPr>
        <w:pStyle w:val="Code"/>
      </w:pPr>
      <w:r>
        <w:t xml:space="preserve">  "results": [</w:t>
      </w:r>
    </w:p>
    <w:p w14:paraId="44515839" w14:textId="4B10A395"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F6F5C">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118825"/>
      <w:r>
        <w:t>Date/time properties</w:t>
      </w:r>
      <w:bookmarkEnd w:id="192"/>
      <w:bookmarkEnd w:id="193"/>
      <w:bookmarkEnd w:id="194"/>
    </w:p>
    <w:p w14:paraId="33510EF1" w14:textId="029CAA2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810AD1C" w:rsidR="00485F6A" w:rsidRDefault="00485F6A" w:rsidP="00A14EA3">
      <w:r>
        <w:t>The time components of date/time-valued properties in property bags (§</w:t>
      </w:r>
      <w:r>
        <w:fldChar w:fldCharType="begin"/>
      </w:r>
      <w:r>
        <w:instrText xml:space="preserve"> REF _Ref493408960 \r \h </w:instrText>
      </w:r>
      <w:r>
        <w:fldChar w:fldCharType="separate"/>
      </w:r>
      <w:r w:rsidR="00DF6F5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118826"/>
      <w:r>
        <w:t>URI-valued properties</w:t>
      </w:r>
      <w:bookmarkEnd w:id="196"/>
      <w:bookmarkEnd w:id="197"/>
    </w:p>
    <w:p w14:paraId="62EF182C" w14:textId="7EBBAB7A" w:rsidR="00D55684" w:rsidRDefault="00D55684" w:rsidP="00D55684">
      <w:pPr>
        <w:pStyle w:val="Heading3"/>
      </w:pPr>
      <w:bookmarkStart w:id="198" w:name="_Ref534814172"/>
      <w:bookmarkStart w:id="199" w:name="_Toc6118827"/>
      <w:r>
        <w:t>General</w:t>
      </w:r>
      <w:bookmarkEnd w:id="198"/>
      <w:bookmarkEnd w:id="199"/>
    </w:p>
    <w:p w14:paraId="3EA3A765" w14:textId="1041C27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CECA3D"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2931730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2B3CEAC9"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F6F5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118828"/>
      <w:r>
        <w:t>URIs that use the file scheme</w:t>
      </w:r>
      <w:bookmarkEnd w:id="201"/>
      <w:bookmarkEnd w:id="202"/>
    </w:p>
    <w:p w14:paraId="2A404ABE" w14:textId="1CDBAF1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2D95E6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808373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C5DB087"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F6F5C">
        <w:t>3.14.14</w:t>
      </w:r>
      <w:r>
        <w:fldChar w:fldCharType="end"/>
      </w:r>
      <w:r>
        <w:t>).</w:t>
      </w:r>
    </w:p>
    <w:p w14:paraId="46EE5C2E" w14:textId="0B44251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lastRenderedPageBreak/>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118829"/>
      <w:bookmarkEnd w:id="203"/>
      <w:r>
        <w:t>URIs that use the sarif scheme</w:t>
      </w:r>
      <w:bookmarkEnd w:id="204"/>
      <w:bookmarkEnd w:id="205"/>
    </w:p>
    <w:p w14:paraId="05851C9E" w14:textId="5FDB019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F6F5C">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6C73776"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F6F5C">
        <w:t>3.13.5</w:t>
      </w:r>
      <w:r w:rsidR="00A632A2">
        <w:fldChar w:fldCharType="end"/>
      </w:r>
      <w:r>
        <w:t>) at the root of the log file.</w:t>
      </w:r>
    </w:p>
    <w:p w14:paraId="5FDDB88B" w14:textId="447B8639" w:rsidR="00D55684" w:rsidRDefault="00D55684" w:rsidP="00D55684">
      <w:pPr>
        <w:pStyle w:val="Heading3"/>
      </w:pPr>
      <w:bookmarkStart w:id="206" w:name="_Toc6118830"/>
      <w:r>
        <w:t>Internationalized Resource Identifiers (IRIs)</w:t>
      </w:r>
      <w:bookmarkEnd w:id="206"/>
    </w:p>
    <w:p w14:paraId="51D90CB3" w14:textId="73D3669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014017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118831"/>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118832"/>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CE1C38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F6F5C">
        <w:t>3.11.3</w:t>
      </w:r>
      <w:r w:rsidR="00315546">
        <w:fldChar w:fldCharType="end"/>
      </w:r>
      <w:r w:rsidR="00BD4C74">
        <w:t>)</w:t>
      </w:r>
      <w:r>
        <w:t>.</w:t>
      </w:r>
    </w:p>
    <w:p w14:paraId="52F0962E" w14:textId="3EDB1DD7"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F6F5C">
        <w:t>3.11.4</w:t>
      </w:r>
      <w:r w:rsidR="00315546">
        <w:fldChar w:fldCharType="end"/>
      </w:r>
      <w:r w:rsidR="00315546">
        <w:t>)</w:t>
      </w:r>
      <w:r w:rsidRPr="007D1B39">
        <w:t>.</w:t>
      </w:r>
    </w:p>
    <w:p w14:paraId="72BE4F6E" w14:textId="6D5DBE03"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F6F5C">
        <w:t>3.11.5</w:t>
      </w:r>
      <w:r w:rsidR="00315546">
        <w:fldChar w:fldCharType="end"/>
      </w:r>
      <w:r w:rsidR="00315546">
        <w:t>)</w:t>
      </w:r>
      <w:r w:rsidRPr="007D1B39">
        <w:t>.</w:t>
      </w:r>
    </w:p>
    <w:p w14:paraId="79A4CB7F" w14:textId="4426816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F6F5C">
        <w:t>3.11.6</w:t>
      </w:r>
      <w:r>
        <w:fldChar w:fldCharType="end"/>
      </w:r>
      <w:r>
        <w:t>).</w:t>
      </w:r>
    </w:p>
    <w:p w14:paraId="224C0855" w14:textId="11A3DAA8" w:rsidR="00BD4C74" w:rsidRDefault="00BD4C74" w:rsidP="00BD4C74">
      <w:pPr>
        <w:pStyle w:val="Heading3"/>
      </w:pPr>
      <w:bookmarkStart w:id="211" w:name="_Toc6118833"/>
      <w:r>
        <w:t>Constraints</w:t>
      </w:r>
      <w:bookmarkEnd w:id="211"/>
    </w:p>
    <w:p w14:paraId="560822EA" w14:textId="6E9A64E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F6F5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118834"/>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proofErr w:type="spellStart"/>
      <w:r w:rsidR="0060344C">
        <w:t>L</w:t>
      </w:r>
      <w:r w:rsidR="00DB030B">
        <w:t>line</w:t>
      </w:r>
      <w:proofErr w:type="spellEnd"/>
      <w:r w:rsidR="00DB030B">
        <w:t xml:space="preserv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D85AFB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F6F5C">
        <w:t>3.11.5</w:t>
      </w:r>
      <w:r>
        <w:fldChar w:fldCharType="end"/>
      </w:r>
      <w:r>
        <w:t>) and embedded links (§</w:t>
      </w:r>
      <w:r>
        <w:fldChar w:fldCharType="begin"/>
      </w:r>
      <w:r>
        <w:instrText xml:space="preserve"> REF _Ref508810900 \r \h </w:instrText>
      </w:r>
      <w:r>
        <w:fldChar w:fldCharType="separate"/>
      </w:r>
      <w:r w:rsidR="00DF6F5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118835"/>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118836"/>
      <w:r>
        <w:t>General</w:t>
      </w:r>
      <w:bookmarkEnd w:id="216"/>
    </w:p>
    <w:p w14:paraId="45F56986" w14:textId="0EBE6EE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F6F5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F6F5C">
        <w:t>3.11.6</w:t>
      </w:r>
      <w:r w:rsidR="0085499B">
        <w:fldChar w:fldCharType="end"/>
      </w:r>
      <w:r w:rsidR="0085499B">
        <w:t>).</w:t>
      </w:r>
    </w:p>
    <w:p w14:paraId="1BFC46D5" w14:textId="05E0C1F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118837"/>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A7E78F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0F3CA8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118838"/>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3E601B9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F6F5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F4E9E7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F6F5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324CDC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F6F5C">
        <w:t>3.14</w:t>
      </w:r>
      <w:r>
        <w:fldChar w:fldCharType="end"/>
      </w:r>
      <w:r>
        <w:t>).</w:t>
      </w:r>
    </w:p>
    <w:p w14:paraId="2D82F457" w14:textId="3FC9CA7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F6F5C">
        <w:t>3.14.22</w:t>
      </w:r>
      <w:r>
        <w:fldChar w:fldCharType="end"/>
      </w:r>
      <w:r>
        <w:t>.</w:t>
      </w:r>
    </w:p>
    <w:p w14:paraId="13E475FD" w14:textId="431232A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3E8F3038" w14:textId="79901A5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F6F5C">
        <w:t>3.25.5</w:t>
      </w:r>
      <w:r>
        <w:fldChar w:fldCharType="end"/>
      </w:r>
      <w:r>
        <w:t>.</w:t>
      </w:r>
    </w:p>
    <w:p w14:paraId="1639AEDC" w14:textId="1845BC1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F6F5C">
        <w:t>3.25.11</w:t>
      </w:r>
      <w:r>
        <w:fldChar w:fldCharType="end"/>
      </w:r>
      <w:r>
        <w:t>.</w:t>
      </w:r>
    </w:p>
    <w:p w14:paraId="3DF5F195" w14:textId="221DC0A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F6F5C">
        <w:t>3.11.8</w:t>
      </w:r>
      <w:r>
        <w:fldChar w:fldCharType="end"/>
      </w:r>
      <w:r>
        <w:t>.</w:t>
      </w:r>
    </w:p>
    <w:p w14:paraId="1F41BBCB" w14:textId="44030947"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F6F5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118839"/>
      <w:r>
        <w:t>Messages with e</w:t>
      </w:r>
      <w:r w:rsidR="00A4123E">
        <w:t>mbedded links</w:t>
      </w:r>
      <w:bookmarkEnd w:id="221"/>
      <w:bookmarkEnd w:id="222"/>
      <w:bookmarkEnd w:id="223"/>
    </w:p>
    <w:p w14:paraId="039E6FD3" w14:textId="4885069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F6F5C">
        <w:t>3.25</w:t>
      </w:r>
      <w:r w:rsidR="00360983">
        <w:fldChar w:fldCharType="end"/>
      </w:r>
      <w:r w:rsidR="006B7822">
        <w:t>)</w:t>
      </w:r>
      <w:r w:rsidR="002957C4">
        <w:t>. We refer to these links as “embedded links”.</w:t>
      </w:r>
    </w:p>
    <w:p w14:paraId="2E75A42E" w14:textId="3C340956"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F6F5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B2B9A7C" w:rsidR="002957C4" w:rsidRDefault="00424AAB" w:rsidP="002957C4">
      <w:r>
        <w:t>Within a plain text message (§</w:t>
      </w:r>
      <w:r>
        <w:fldChar w:fldCharType="begin"/>
      </w:r>
      <w:r>
        <w:instrText xml:space="preserve"> REF _Ref503354593 \r \h </w:instrText>
      </w:r>
      <w:r>
        <w:fldChar w:fldCharType="separate"/>
      </w:r>
      <w:r w:rsidR="00DF6F5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52FA69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559C01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F6F5C">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F6F5C">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FE1BE8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F6F5C">
        <w:t>3.10.3</w:t>
      </w:r>
      <w:r>
        <w:fldChar w:fldCharType="end"/>
      </w:r>
      <w:r>
        <w:t>). This allows a message to refer to any content elsewhere in the SARIF log file.</w:t>
      </w:r>
    </w:p>
    <w:p w14:paraId="11BBD4FB" w14:textId="3C1AD56B"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F6F5C">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F81FB37"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118840"/>
      <w:bookmarkStart w:id="227" w:name="_Hlk4660327"/>
      <w:bookmarkStart w:id="228" w:name="_Ref493337542"/>
      <w:r>
        <w:t xml:space="preserve">Message string </w:t>
      </w:r>
      <w:bookmarkEnd w:id="224"/>
      <w:r w:rsidR="00A00B41">
        <w:t>lookup</w:t>
      </w:r>
      <w:bookmarkEnd w:id="225"/>
      <w:bookmarkEnd w:id="226"/>
    </w:p>
    <w:p w14:paraId="2DC31705" w14:textId="5936AAF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F6F5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F6F5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E283C8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F6F5C">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F6F5C">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F6F5C">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4791A375"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F6F5C">
        <w:t>3.25.11</w:t>
      </w:r>
      <w:r w:rsidR="005B5E56">
        <w:fldChar w:fldCharType="end"/>
      </w:r>
      <w:r w:rsidR="005B5E56">
        <w:t>) THEN</w:t>
      </w:r>
    </w:p>
    <w:p w14:paraId="6BFCB305" w14:textId="6642A549"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F6F5C">
        <w:t>3.46</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F6F5C">
        <w:t>3.18.21</w:t>
      </w:r>
      <w:r>
        <w:fldChar w:fldCharType="end"/>
      </w:r>
      <w:r>
        <w:t>), which defines the rule that was violated by this result.</w:t>
      </w:r>
    </w:p>
    <w:p w14:paraId="18F8DF30" w14:textId="16522DE7"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F6F5C">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958109A"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F6F5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42CF2C8"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F6F5C">
        <w:t>3.55.5</w:t>
      </w:r>
      <w:r>
        <w:fldChar w:fldCharType="end"/>
      </w:r>
      <w:r>
        <w:t>) THEN</w:t>
      </w:r>
    </w:p>
    <w:p w14:paraId="0754D2E7" w14:textId="30F7903D"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F6F5C">
        <w:t>3.46</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F6F5C">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5BC4BAD0"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F6F5C">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118841"/>
      <w:bookmarkEnd w:id="227"/>
      <w:r>
        <w:t>text property</w:t>
      </w:r>
      <w:bookmarkEnd w:id="229"/>
      <w:bookmarkEnd w:id="230"/>
    </w:p>
    <w:p w14:paraId="38926169" w14:textId="12F9639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F6F5C">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118842"/>
      <w:r>
        <w:t xml:space="preserve">markdown </w:t>
      </w:r>
      <w:r w:rsidR="00B607AD">
        <w:t>property</w:t>
      </w:r>
      <w:bookmarkEnd w:id="231"/>
      <w:bookmarkEnd w:id="232"/>
    </w:p>
    <w:p w14:paraId="252D70DD" w14:textId="1D4E7C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F6F5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9AC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F6F5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118843"/>
      <w:r>
        <w:t>id</w:t>
      </w:r>
      <w:r w:rsidR="00B607AD">
        <w:t xml:space="preserve"> property</w:t>
      </w:r>
      <w:bookmarkEnd w:id="233"/>
      <w:bookmarkEnd w:id="234"/>
    </w:p>
    <w:p w14:paraId="5F5AED7E" w14:textId="38D3345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F6F5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118844"/>
      <w:r>
        <w:lastRenderedPageBreak/>
        <w:t>arguments property</w:t>
      </w:r>
      <w:bookmarkEnd w:id="235"/>
      <w:bookmarkEnd w:id="236"/>
    </w:p>
    <w:p w14:paraId="3337B550" w14:textId="6DDB466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F6F5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F6F5C">
        <w:t>3.11.10</w:t>
      </w:r>
      <w:r>
        <w:fldChar w:fldCharType="end"/>
      </w:r>
      <w:r>
        <w:t>) contains any placeholders (§</w:t>
      </w:r>
      <w:r>
        <w:fldChar w:fldCharType="begin"/>
      </w:r>
      <w:r>
        <w:instrText xml:space="preserve"> REF _Ref508810893 \r \h </w:instrText>
      </w:r>
      <w:r>
        <w:fldChar w:fldCharType="separate"/>
      </w:r>
      <w:r w:rsidR="00DF6F5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F6F5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118845"/>
      <w:r>
        <w:t>multiformatMessageString object</w:t>
      </w:r>
      <w:bookmarkEnd w:id="237"/>
      <w:bookmarkEnd w:id="238"/>
    </w:p>
    <w:p w14:paraId="38BF636F" w14:textId="60D0304F" w:rsidR="006F2550" w:rsidRDefault="006F2550" w:rsidP="006F2550">
      <w:pPr>
        <w:pStyle w:val="Heading3"/>
      </w:pPr>
      <w:bookmarkStart w:id="239" w:name="_Toc6118846"/>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118847"/>
      <w:r>
        <w:t xml:space="preserve">Localizable </w:t>
      </w:r>
      <w:proofErr w:type="spellStart"/>
      <w:r>
        <w:t>multiformatMessageStrings</w:t>
      </w:r>
      <w:bookmarkEnd w:id="240"/>
      <w:bookmarkEnd w:id="241"/>
      <w:proofErr w:type="spellEnd"/>
    </w:p>
    <w:p w14:paraId="76D5DBD2" w14:textId="10C70982"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F6F5C">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118848"/>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118849"/>
      <w:r>
        <w:t>markdown property</w:t>
      </w:r>
      <w:bookmarkEnd w:id="244"/>
      <w:bookmarkEnd w:id="245"/>
    </w:p>
    <w:p w14:paraId="20AC6A2B" w14:textId="100DC3C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F6F5C">
        <w:t>3.11.4</w:t>
      </w:r>
      <w:r>
        <w:fldChar w:fldCharType="end"/>
      </w:r>
      <w:r>
        <w:t>) expressed in GitHub-Flavored Markdown [</w:t>
      </w:r>
      <w:hyperlink w:anchor="GFM" w:history="1">
        <w:r w:rsidRPr="006F2550">
          <w:rPr>
            <w:rStyle w:val="Hyperlink"/>
          </w:rPr>
          <w:t>GFM</w:t>
        </w:r>
      </w:hyperlink>
      <w:r>
        <w:t>].</w:t>
      </w:r>
    </w:p>
    <w:p w14:paraId="2C9A46D1" w14:textId="13ED325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F6F5C">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118850"/>
      <w:r>
        <w:t>sarifLog object</w:t>
      </w:r>
      <w:bookmarkEnd w:id="228"/>
      <w:bookmarkEnd w:id="246"/>
      <w:bookmarkEnd w:id="247"/>
    </w:p>
    <w:p w14:paraId="5DEDD21B" w14:textId="0630136E" w:rsidR="000D32C1" w:rsidRDefault="000D32C1" w:rsidP="000D32C1">
      <w:pPr>
        <w:pStyle w:val="Heading3"/>
      </w:pPr>
      <w:bookmarkStart w:id="248" w:name="_Toc6118851"/>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7D4545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F6F5C">
        <w:t>3.13.2</w:t>
      </w:r>
      <w:r w:rsidR="0038356E">
        <w:fldChar w:fldCharType="end"/>
      </w:r>
      <w:r w:rsidR="00D71A1D">
        <w:t>.</w:t>
      </w:r>
    </w:p>
    <w:p w14:paraId="69B7D7D3" w14:textId="25AAFC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F6F5C">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643F895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F6F5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118852"/>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118853"/>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2DF90D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F6F5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118854"/>
      <w:r>
        <w:t>runs property</w:t>
      </w:r>
      <w:bookmarkEnd w:id="254"/>
      <w:bookmarkEnd w:id="255"/>
    </w:p>
    <w:p w14:paraId="4CED6907" w14:textId="7214E54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F6F5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118855"/>
      <w:proofErr w:type="spellStart"/>
      <w:r>
        <w:t>inlineExternalProperties</w:t>
      </w:r>
      <w:proofErr w:type="spellEnd"/>
      <w:r>
        <w:t xml:space="preserve"> property</w:t>
      </w:r>
      <w:bookmarkEnd w:id="256"/>
      <w:bookmarkEnd w:id="257"/>
    </w:p>
    <w:p w14:paraId="12679AC5" w14:textId="6500470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F6F5C">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F6F5C">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9F701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F6F5C">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F6F5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A09A233"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F6F5C">
        <w:t>4.3.4</w:t>
      </w:r>
      <w:r>
        <w:fldChar w:fldCharType="end"/>
      </w:r>
      <w:r>
        <w:t>.</w:t>
      </w:r>
    </w:p>
    <w:p w14:paraId="7B0569FB" w14:textId="77777777" w:rsidR="00A632A2" w:rsidRPr="00230F9F" w:rsidRDefault="00A632A2" w:rsidP="00A632A2">
      <w:pPr>
        <w:pStyle w:val="Code"/>
      </w:pPr>
    </w:p>
    <w:p w14:paraId="19BFAEC2" w14:textId="0670F69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F6F5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D5B41C0" w:rsidR="00A632A2" w:rsidRDefault="00A632A2" w:rsidP="00A632A2">
      <w:pPr>
        <w:pStyle w:val="Code"/>
      </w:pPr>
      <w:r>
        <w:t xml:space="preserve">  "runs": [                                           # See §</w:t>
      </w:r>
      <w:r>
        <w:fldChar w:fldCharType="begin"/>
      </w:r>
      <w:r>
        <w:instrText xml:space="preserve"> REF _Ref493349987 \r \h </w:instrText>
      </w:r>
      <w:r>
        <w:fldChar w:fldCharType="separate"/>
      </w:r>
      <w:r w:rsidR="00DF6F5C">
        <w:t>3.13.4</w:t>
      </w:r>
      <w:r>
        <w:fldChar w:fldCharType="end"/>
      </w:r>
      <w:r>
        <w:t>.</w:t>
      </w:r>
    </w:p>
    <w:p w14:paraId="7DDACCCC" w14:textId="2048CC7F" w:rsidR="00A632A2" w:rsidRDefault="00A632A2" w:rsidP="00A632A2">
      <w:pPr>
        <w:pStyle w:val="Code"/>
      </w:pPr>
      <w:r>
        <w:t xml:space="preserve">    {                                                 # A run object (§</w:t>
      </w:r>
      <w:r>
        <w:fldChar w:fldCharType="begin"/>
      </w:r>
      <w:r>
        <w:instrText xml:space="preserve"> REF _Ref493349997 \r \h </w:instrText>
      </w:r>
      <w:r>
        <w:fldChar w:fldCharType="separate"/>
      </w:r>
      <w:r w:rsidR="00DF6F5C">
        <w:t>3.14</w:t>
      </w:r>
      <w:r>
        <w:fldChar w:fldCharType="end"/>
      </w:r>
      <w:r>
        <w:t>).</w:t>
      </w:r>
    </w:p>
    <w:p w14:paraId="4DEFBA4D" w14:textId="7A958CA6" w:rsidR="00A632A2" w:rsidRDefault="00A632A2" w:rsidP="00A632A2">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04EB6FA"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DF6F5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118856"/>
      <w:r>
        <w:t>run object</w:t>
      </w:r>
      <w:bookmarkEnd w:id="258"/>
      <w:bookmarkEnd w:id="259"/>
      <w:bookmarkEnd w:id="260"/>
    </w:p>
    <w:p w14:paraId="10E42C1C" w14:textId="534C375F" w:rsidR="000D32C1" w:rsidRDefault="000D32C1" w:rsidP="000D32C1">
      <w:pPr>
        <w:pStyle w:val="Heading3"/>
      </w:pPr>
      <w:bookmarkStart w:id="261" w:name="_Toc6118857"/>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FF34F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F6F5C">
        <w:t>3.14.6</w:t>
      </w:r>
      <w:r>
        <w:fldChar w:fldCharType="end"/>
      </w:r>
      <w:r w:rsidR="00893398">
        <w:t>.</w:t>
      </w:r>
    </w:p>
    <w:p w14:paraId="458D3C95" w14:textId="0AF7266F"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F6F5C">
        <w:t>3.17</w:t>
      </w:r>
      <w:r>
        <w:fldChar w:fldCharType="end"/>
      </w:r>
      <w:r>
        <w:t>)</w:t>
      </w:r>
      <w:r w:rsidR="00893398">
        <w:t>.</w:t>
      </w:r>
    </w:p>
    <w:p w14:paraId="5659FE03" w14:textId="398D62B9" w:rsidR="00C66549" w:rsidRDefault="00C66549" w:rsidP="002D65F3">
      <w:pPr>
        <w:pStyle w:val="Code"/>
      </w:pPr>
      <w:r>
        <w:t xml:space="preserve">  },</w:t>
      </w:r>
    </w:p>
    <w:p w14:paraId="5572A9C8" w14:textId="3E60D79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F6F5C">
        <w:t>3.14.22</w:t>
      </w:r>
      <w:r>
        <w:fldChar w:fldCharType="end"/>
      </w:r>
      <w:r w:rsidR="00893398">
        <w:t>.</w:t>
      </w:r>
    </w:p>
    <w:p w14:paraId="2AB9C865" w14:textId="68161F9F" w:rsidR="00C66549" w:rsidRDefault="00C66549" w:rsidP="002D65F3">
      <w:pPr>
        <w:pStyle w:val="Code"/>
      </w:pPr>
      <w:r>
        <w:t xml:space="preserve">    {</w:t>
      </w:r>
    </w:p>
    <w:p w14:paraId="34499818" w14:textId="79A015C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F6F5C">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118858"/>
      <w:proofErr w:type="spellStart"/>
      <w:r>
        <w:t>external</w:t>
      </w:r>
      <w:r w:rsidR="007072B1">
        <w:t>Property</w:t>
      </w:r>
      <w:r>
        <w:t>File</w:t>
      </w:r>
      <w:r w:rsidR="00A632A2">
        <w:t>Reference</w:t>
      </w:r>
      <w:r>
        <w:t>s</w:t>
      </w:r>
      <w:proofErr w:type="spellEnd"/>
      <w:r>
        <w:t xml:space="preserve"> property</w:t>
      </w:r>
      <w:bookmarkEnd w:id="262"/>
      <w:bookmarkEnd w:id="263"/>
    </w:p>
    <w:p w14:paraId="3E8B7EF9" w14:textId="6DFD68BA" w:rsidR="000F505D" w:rsidRPr="000F505D" w:rsidRDefault="00AF60C1" w:rsidP="000F505D">
      <w:pPr>
        <w:pStyle w:val="Heading4"/>
      </w:pPr>
      <w:bookmarkStart w:id="264" w:name="_Ref530061707"/>
      <w:bookmarkStart w:id="265" w:name="_Toc6118859"/>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4138AEE"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F6F5C">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118860"/>
      <w:r>
        <w:lastRenderedPageBreak/>
        <w:t>Property definition</w:t>
      </w:r>
      <w:bookmarkEnd w:id="266"/>
      <w:bookmarkEnd w:id="267"/>
    </w:p>
    <w:p w14:paraId="03EA46FB" w14:textId="187DA7A2"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proofErr w:type="spellStart"/>
            <w:r>
              <w:rPr>
                <w:rStyle w:val="CODEtemp"/>
              </w:rPr>
              <w:t>run.invocations</w:t>
            </w:r>
            <w:proofErr w:type="spellEnd"/>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proofErr w:type="spellStart"/>
            <w:r>
              <w:rPr>
                <w:rStyle w:val="CODEtemp"/>
              </w:rPr>
              <w:t>run.requests</w:t>
            </w:r>
            <w:proofErr w:type="spellEnd"/>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proofErr w:type="spellStart"/>
            <w:r>
              <w:rPr>
                <w:rStyle w:val="CODEtemp"/>
              </w:rPr>
              <w:t>run.responses</w:t>
            </w:r>
            <w:proofErr w:type="spellEnd"/>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0D3086F"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DF6F5C">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CDC32A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7D133B7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DF6F5C">
        <w:t>3.15</w:t>
      </w:r>
      <w:r w:rsidR="0069571F">
        <w:fldChar w:fldCharType="end"/>
      </w:r>
      <w:r w:rsidR="0069571F">
        <w:t>).</w:t>
      </w:r>
    </w:p>
    <w:p w14:paraId="3F42E1CE" w14:textId="203C517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F6F5C">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3CB5E1B4"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F6F5C">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1DB63D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F6F5C">
        <w:t>3.14</w:t>
      </w:r>
      <w:r w:rsidR="002F2585">
        <w:fldChar w:fldCharType="end"/>
      </w:r>
      <w:r w:rsidR="002F2585">
        <w:t>)</w:t>
      </w:r>
      <w:r>
        <w:t>.</w:t>
      </w:r>
    </w:p>
    <w:p w14:paraId="31724446" w14:textId="24E123E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6DDF1E64"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DF6F5C">
        <w:t>3.15</w:t>
      </w:r>
      <w:r>
        <w:fldChar w:fldCharType="end"/>
      </w:r>
      <w:r>
        <w:t>).</w:t>
      </w:r>
    </w:p>
    <w:p w14:paraId="6134E5FD" w14:textId="760C069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F6F5C">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2D403845"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DF6F5C">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B242D9B"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F6F5C">
        <w:t>3.14</w:t>
      </w:r>
      <w:r w:rsidR="002F2585">
        <w:fldChar w:fldCharType="end"/>
      </w:r>
      <w:r w:rsidR="002F2585">
        <w:t>)</w:t>
      </w:r>
      <w:r>
        <w:t>.</w:t>
      </w:r>
    </w:p>
    <w:p w14:paraId="045EE768" w14:textId="63F23F9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17DE741C"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DF6F5C">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118861"/>
      <w:proofErr w:type="spellStart"/>
      <w:r>
        <w:t>automationDetails</w:t>
      </w:r>
      <w:proofErr w:type="spellEnd"/>
      <w:r w:rsidR="00636635">
        <w:t xml:space="preserve"> property</w:t>
      </w:r>
      <w:bookmarkEnd w:id="268"/>
      <w:bookmarkEnd w:id="269"/>
    </w:p>
    <w:p w14:paraId="389493B0" w14:textId="792944B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F6F5C">
        <w:t>3.16</w:t>
      </w:r>
      <w:r>
        <w:fldChar w:fldCharType="end"/>
      </w:r>
      <w:r>
        <w:t>) that describes this run.</w:t>
      </w:r>
    </w:p>
    <w:p w14:paraId="678537B0" w14:textId="6F0E4894" w:rsidR="00636635" w:rsidRDefault="00636635" w:rsidP="00636635">
      <w:r>
        <w:t>For an example, see §</w:t>
      </w:r>
      <w:r>
        <w:fldChar w:fldCharType="begin"/>
      </w:r>
      <w:r>
        <w:instrText xml:space="preserve"> REF _Ref526936874 \r \h </w:instrText>
      </w:r>
      <w:r>
        <w:fldChar w:fldCharType="separate"/>
      </w:r>
      <w:r w:rsidR="00DF6F5C">
        <w:t>3.16.1</w:t>
      </w:r>
      <w:r>
        <w:fldChar w:fldCharType="end"/>
      </w:r>
      <w:r>
        <w:t>.</w:t>
      </w:r>
    </w:p>
    <w:p w14:paraId="0FE6118B" w14:textId="17F0C7DA" w:rsidR="00636635" w:rsidRDefault="003578B5" w:rsidP="00636635">
      <w:pPr>
        <w:pStyle w:val="Heading3"/>
      </w:pPr>
      <w:bookmarkStart w:id="270" w:name="_Ref526937372"/>
      <w:bookmarkStart w:id="271" w:name="_Toc6118862"/>
      <w:proofErr w:type="spellStart"/>
      <w:r>
        <w:lastRenderedPageBreak/>
        <w:t>runAggregates</w:t>
      </w:r>
      <w:proofErr w:type="spellEnd"/>
      <w:r w:rsidR="00636635">
        <w:t xml:space="preserve"> property</w:t>
      </w:r>
      <w:bookmarkEnd w:id="270"/>
      <w:bookmarkEnd w:id="271"/>
    </w:p>
    <w:p w14:paraId="1964DFAF" w14:textId="7C68F2B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F6F5C">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F6F5C">
        <w:t>3.16</w:t>
      </w:r>
      <w:r>
        <w:fldChar w:fldCharType="end"/>
      </w:r>
      <w:r>
        <w:t>) each of which describes an aggregate of runs to which this run belongs.</w:t>
      </w:r>
    </w:p>
    <w:p w14:paraId="66F91BCE" w14:textId="142F68D0" w:rsidR="00636635" w:rsidRPr="00636635" w:rsidRDefault="00636635" w:rsidP="00636635">
      <w:r>
        <w:t>For an example, see §</w:t>
      </w:r>
      <w:r>
        <w:fldChar w:fldCharType="begin"/>
      </w:r>
      <w:r>
        <w:instrText xml:space="preserve"> REF _Ref526936874 \r \h </w:instrText>
      </w:r>
      <w:r>
        <w:fldChar w:fldCharType="separate"/>
      </w:r>
      <w:r w:rsidR="00DF6F5C">
        <w:t>3.16.1</w:t>
      </w:r>
      <w:r>
        <w:fldChar w:fldCharType="end"/>
      </w:r>
      <w:r>
        <w:t>.</w:t>
      </w:r>
    </w:p>
    <w:p w14:paraId="2BC037D2" w14:textId="6749EDAB" w:rsidR="000D32C1" w:rsidRDefault="000D32C1" w:rsidP="000D32C1">
      <w:pPr>
        <w:pStyle w:val="Heading3"/>
      </w:pPr>
      <w:bookmarkStart w:id="272" w:name="_Ref493475805"/>
      <w:bookmarkStart w:id="273" w:name="_Toc6118863"/>
      <w:proofErr w:type="spellStart"/>
      <w:r>
        <w:t>baseline</w:t>
      </w:r>
      <w:r w:rsidR="00435405">
        <w:t>Gui</w:t>
      </w:r>
      <w:r>
        <w:t>d</w:t>
      </w:r>
      <w:proofErr w:type="spellEnd"/>
      <w:r>
        <w:t xml:space="preserve"> property</w:t>
      </w:r>
      <w:bookmarkEnd w:id="272"/>
      <w:bookmarkEnd w:id="273"/>
    </w:p>
    <w:p w14:paraId="2AAA192D" w14:textId="45BFE7D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F6F5C">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F6F5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F6F5C">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03F0DA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F6F5C">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F6F5C">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4" w:name="_Ref493350956"/>
      <w:bookmarkStart w:id="275" w:name="_Toc6118864"/>
      <w:r>
        <w:t>tool property</w:t>
      </w:r>
      <w:bookmarkEnd w:id="274"/>
      <w:bookmarkEnd w:id="275"/>
    </w:p>
    <w:p w14:paraId="56566E8E" w14:textId="6B3068C0"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F6F5C">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118865"/>
      <w:r>
        <w:t>language</w:t>
      </w:r>
      <w:bookmarkEnd w:id="276"/>
      <w:bookmarkEnd w:id="277"/>
    </w:p>
    <w:p w14:paraId="0337CE14" w14:textId="4806679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F6F5C">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F6F5C">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8" w:name="_Ref4509523"/>
      <w:bookmarkStart w:id="279" w:name="_Toc6118866"/>
      <w:r>
        <w:t>taxonomies property</w:t>
      </w:r>
      <w:bookmarkEnd w:id="278"/>
      <w:bookmarkEnd w:id="279"/>
    </w:p>
    <w:p w14:paraId="3ED81C5A" w14:textId="48040A0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F6F5C">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F6F5C">
        <w:t>3.18.2</w:t>
      </w:r>
      <w:r w:rsidR="009634AB">
        <w:fldChar w:fldCharType="end"/>
      </w:r>
      <w:r w:rsidR="009634AB">
        <w:t>)</w:t>
      </w:r>
      <w:r>
        <w:t>.</w:t>
      </w:r>
    </w:p>
    <w:p w14:paraId="22A8AC46" w14:textId="37DF960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F6F5C">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F6F5C">
        <w:t>3.18.23</w:t>
      </w:r>
      <w:r>
        <w:fldChar w:fldCharType="end"/>
      </w:r>
      <w:r>
        <w:t>.</w:t>
      </w:r>
    </w:p>
    <w:p w14:paraId="385B7FEA" w14:textId="5AF98DDE" w:rsidR="001077F2" w:rsidRDefault="006E58BF" w:rsidP="001077F2">
      <w:pPr>
        <w:pStyle w:val="Heading3"/>
      </w:pPr>
      <w:bookmarkStart w:id="280" w:name="_Ref4495306"/>
      <w:bookmarkStart w:id="281" w:name="_Toc6118867"/>
      <w:r>
        <w:t>tr</w:t>
      </w:r>
      <w:r w:rsidR="001077F2">
        <w:t>anslations property</w:t>
      </w:r>
      <w:bookmarkEnd w:id="280"/>
      <w:bookmarkEnd w:id="281"/>
    </w:p>
    <w:p w14:paraId="32C45637" w14:textId="666F67E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F6F5C">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F6F5C">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118868"/>
      <w:r>
        <w:t>policies</w:t>
      </w:r>
      <w:r w:rsidR="006E58BF">
        <w:t xml:space="preserve"> property</w:t>
      </w:r>
      <w:bookmarkEnd w:id="282"/>
      <w:bookmarkEnd w:id="283"/>
    </w:p>
    <w:p w14:paraId="7FFDAD02" w14:textId="1C1F61C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F6F5C">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F6F5C">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118869"/>
      <w:r>
        <w:lastRenderedPageBreak/>
        <w:t>invocation</w:t>
      </w:r>
      <w:r w:rsidR="00514F09">
        <w:t>s</w:t>
      </w:r>
      <w:r>
        <w:t xml:space="preserve"> property</w:t>
      </w:r>
      <w:bookmarkEnd w:id="284"/>
      <w:bookmarkEnd w:id="285"/>
    </w:p>
    <w:p w14:paraId="676BBCBB" w14:textId="11B90C2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F6F5C">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118870"/>
      <w:r>
        <w:t>conversion property</w:t>
      </w:r>
      <w:bookmarkEnd w:id="286"/>
      <w:bookmarkEnd w:id="287"/>
    </w:p>
    <w:p w14:paraId="226462F1" w14:textId="1CB5F9E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F6F5C">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118871"/>
      <w:proofErr w:type="spellStart"/>
      <w:r>
        <w:t>versionControlProvenance</w:t>
      </w:r>
      <w:proofErr w:type="spellEnd"/>
      <w:r>
        <w:t xml:space="preserve"> property</w:t>
      </w:r>
      <w:bookmarkEnd w:id="288"/>
      <w:bookmarkEnd w:id="289"/>
    </w:p>
    <w:p w14:paraId="40DFBA3C" w14:textId="5F4EEC77"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F6F5C">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2FA6556"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F6F5C">
        <w:t>3.22</w:t>
      </w:r>
      <w:r>
        <w:fldChar w:fldCharType="end"/>
      </w:r>
      <w:r>
        <w:t>).</w:t>
      </w:r>
    </w:p>
    <w:p w14:paraId="252CBC5B" w14:textId="04A4A1A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F6F5C">
        <w:t>3.22.3</w:t>
      </w:r>
      <w:r w:rsidR="00EC5421">
        <w:fldChar w:fldCharType="end"/>
      </w:r>
      <w:r>
        <w:t>.</w:t>
      </w:r>
    </w:p>
    <w:p w14:paraId="5C24FC9B" w14:textId="7398FC4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F6F5C">
        <w:t>3.22.4</w:t>
      </w:r>
      <w:r w:rsidR="00EC5421">
        <w:fldChar w:fldCharType="end"/>
      </w:r>
      <w:r>
        <w:t>.</w:t>
      </w:r>
    </w:p>
    <w:p w14:paraId="1B1D75B0" w14:textId="0DC8D01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F6F5C">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6118872"/>
      <w:bookmarkStart w:id="294" w:name="_Ref493345118"/>
      <w:r>
        <w:t>originalUriBaseIds property</w:t>
      </w:r>
      <w:bookmarkEnd w:id="290"/>
      <w:bookmarkEnd w:id="291"/>
      <w:bookmarkEnd w:id="292"/>
      <w:bookmarkEnd w:id="293"/>
    </w:p>
    <w:p w14:paraId="2DDCF7C4" w14:textId="10BB226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F6F5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F6F5C">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F6F5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2A7890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F6F5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F6F5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653072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EF22EB5"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F6F5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38F83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F6F5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AF9249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F6F5C">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16986A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F6F5C">
        <w:t>3.26</w:t>
      </w:r>
      <w:r w:rsidR="00B213E1">
        <w:fldChar w:fldCharType="end"/>
      </w:r>
      <w:r w:rsidR="00B213E1">
        <w:t>)</w:t>
      </w:r>
      <w:r w:rsidR="00A34799">
        <w:t>.</w:t>
      </w:r>
    </w:p>
    <w:p w14:paraId="26DCDECF" w14:textId="7CEF6E4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F6F5C">
        <w:t>3.26.2</w:t>
      </w:r>
      <w:r w:rsidR="00C6546E">
        <w:fldChar w:fldCharType="end"/>
      </w:r>
      <w:r w:rsidR="00C6546E">
        <w:t>.</w:t>
      </w:r>
    </w:p>
    <w:p w14:paraId="14E37F0A" w14:textId="5328B5D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F6F5C">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118873"/>
      <w:r>
        <w:t xml:space="preserve">artifacts </w:t>
      </w:r>
      <w:r w:rsidR="000D32C1">
        <w:t>property</w:t>
      </w:r>
      <w:bookmarkEnd w:id="294"/>
      <w:bookmarkEnd w:id="295"/>
      <w:bookmarkEnd w:id="296"/>
    </w:p>
    <w:p w14:paraId="1A04899C" w14:textId="55BAD69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F6F5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F6F5C">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20276E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F6F5C">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F58EDC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F6F5C">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F6F5C">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118874"/>
      <w:proofErr w:type="spellStart"/>
      <w:r>
        <w:t>logicalLocations</w:t>
      </w:r>
      <w:proofErr w:type="spellEnd"/>
      <w:r>
        <w:t xml:space="preserve"> property</w:t>
      </w:r>
      <w:bookmarkEnd w:id="297"/>
      <w:bookmarkEnd w:id="298"/>
      <w:bookmarkEnd w:id="299"/>
    </w:p>
    <w:p w14:paraId="428BC587" w14:textId="48F6C5A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F6F5C">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F6F5C">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E50A8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F6F5C">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8E6774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F6F5C">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0" w:name="_Ref4685267"/>
      <w:bookmarkStart w:id="301" w:name="_Toc6118875"/>
      <w:r>
        <w:t>addresses property</w:t>
      </w:r>
      <w:bookmarkEnd w:id="300"/>
      <w:bookmarkEnd w:id="301"/>
    </w:p>
    <w:p w14:paraId="72EFB665" w14:textId="10B2C4D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F6F5C">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F6F5C">
        <w:t>3.27</w:t>
      </w:r>
      <w:r>
        <w:fldChar w:fldCharType="end"/>
      </w:r>
      <w:r>
        <w:t xml:space="preserve">) within </w:t>
      </w:r>
      <w:proofErr w:type="spellStart"/>
      <w:r w:rsidR="001136EC" w:rsidRPr="001136EC">
        <w:rPr>
          <w:rStyle w:val="CODEtemp"/>
        </w:rPr>
        <w:t>theRun</w:t>
      </w:r>
      <w:proofErr w:type="spellEnd"/>
      <w:r>
        <w:t>.</w:t>
      </w:r>
    </w:p>
    <w:p w14:paraId="7511A76F" w14:textId="077DBAF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F6F5C">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118876"/>
      <w:proofErr w:type="spellStart"/>
      <w:r>
        <w:t>threadFlowLocations</w:t>
      </w:r>
      <w:proofErr w:type="spellEnd"/>
      <w:r>
        <w:t xml:space="preserve"> property</w:t>
      </w:r>
      <w:bookmarkEnd w:id="302"/>
      <w:bookmarkEnd w:id="303"/>
    </w:p>
    <w:p w14:paraId="1234D581" w14:textId="1332022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F6F5C">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F6F5C">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118877"/>
      <w:r>
        <w:t>graphs property</w:t>
      </w:r>
      <w:bookmarkEnd w:id="304"/>
      <w:bookmarkEnd w:id="305"/>
    </w:p>
    <w:p w14:paraId="2212E1F5" w14:textId="2C95D8E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F6F5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F6F5C">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CAFC2E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F6F5C">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6" w:name="_Ref5716760"/>
      <w:bookmarkStart w:id="307" w:name="_Toc6118878"/>
      <w:r>
        <w:t>requests property</w:t>
      </w:r>
      <w:bookmarkEnd w:id="306"/>
      <w:bookmarkEnd w:id="307"/>
    </w:p>
    <w:p w14:paraId="5BA4C4FC" w14:textId="5A831216"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F6F5C">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F6F5C">
        <w:t>3.25</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118879"/>
      <w:r>
        <w:t>response</w:t>
      </w:r>
      <w:r w:rsidR="00EA29D3">
        <w:t>s</w:t>
      </w:r>
      <w:r>
        <w:t xml:space="preserve"> property</w:t>
      </w:r>
      <w:bookmarkEnd w:id="308"/>
      <w:bookmarkEnd w:id="309"/>
    </w:p>
    <w:p w14:paraId="7EF3C2E3" w14:textId="206D653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F6F5C">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F6F5C">
        <w:t>3.25</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118880"/>
      <w:r>
        <w:lastRenderedPageBreak/>
        <w:t>results property</w:t>
      </w:r>
      <w:bookmarkEnd w:id="310"/>
      <w:bookmarkEnd w:id="311"/>
    </w:p>
    <w:p w14:paraId="319EAE63" w14:textId="3BFC4866"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F6F5C">
        <w:t>3.25</w:t>
      </w:r>
      <w:r w:rsidR="00FB5300">
        <w:fldChar w:fldCharType="end"/>
      </w:r>
      <w:r w:rsidR="00FB5300" w:rsidRPr="00FB5300">
        <w:t>) each of which represents a single result detected in the course of the run.</w:t>
      </w:r>
    </w:p>
    <w:p w14:paraId="66E8B62B" w14:textId="339905E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F6F5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748187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F6F5C">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118881"/>
      <w:proofErr w:type="spellStart"/>
      <w:r>
        <w:t>defaultEncoding</w:t>
      </w:r>
      <w:bookmarkEnd w:id="312"/>
      <w:proofErr w:type="spellEnd"/>
      <w:r w:rsidR="00F82406">
        <w:t xml:space="preserve"> property</w:t>
      </w:r>
      <w:bookmarkEnd w:id="313"/>
    </w:p>
    <w:p w14:paraId="305609EB" w14:textId="6A63E494"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F6F5C">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F6F5C">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F6F5C">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FD18227" w:rsidR="00926829" w:rsidRDefault="00926829" w:rsidP="00926829">
      <w:r>
        <w:t>For an example, see §</w:t>
      </w:r>
      <w:r>
        <w:fldChar w:fldCharType="begin"/>
      </w:r>
      <w:r>
        <w:instrText xml:space="preserve"> REF _Ref511828128 \r \h </w:instrText>
      </w:r>
      <w:r>
        <w:fldChar w:fldCharType="separate"/>
      </w:r>
      <w:r w:rsidR="00DF6F5C">
        <w:t>3.23.9</w:t>
      </w:r>
      <w:r>
        <w:fldChar w:fldCharType="end"/>
      </w:r>
      <w:r>
        <w:t>.</w:t>
      </w:r>
    </w:p>
    <w:p w14:paraId="5DBD21F7" w14:textId="5F01E581" w:rsidR="00F82406" w:rsidRDefault="00F82406" w:rsidP="00F82406">
      <w:pPr>
        <w:pStyle w:val="Heading3"/>
      </w:pPr>
      <w:bookmarkStart w:id="314" w:name="_Ref534897013"/>
      <w:bookmarkStart w:id="315" w:name="_Toc6118882"/>
      <w:proofErr w:type="spellStart"/>
      <w:r>
        <w:t>defaultSourceLanguage</w:t>
      </w:r>
      <w:proofErr w:type="spellEnd"/>
      <w:r>
        <w:t xml:space="preserve"> property</w:t>
      </w:r>
      <w:bookmarkEnd w:id="314"/>
      <w:bookmarkEnd w:id="315"/>
    </w:p>
    <w:p w14:paraId="66CE74AE" w14:textId="057C930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F6F5C">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F6F5C">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F6F5C">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F6F5C">
        <w:t>3.14.15</w:t>
      </w:r>
      <w:r w:rsidR="0003707A">
        <w:fldChar w:fldCharType="end"/>
      </w:r>
      <w:r w:rsidR="0003707A">
        <w:t xml:space="preserve">) which refers to a text </w:t>
      </w:r>
      <w:r w:rsidR="004D285A">
        <w:t xml:space="preserve">artifact </w:t>
      </w:r>
      <w:r w:rsidR="0003707A">
        <w:t>that contains source code.</w:t>
      </w:r>
    </w:p>
    <w:p w14:paraId="4CAA986B" w14:textId="0BC0E47C"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F6F5C">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118883"/>
      <w:proofErr w:type="spellStart"/>
      <w:r>
        <w:t>newlineSequences</w:t>
      </w:r>
      <w:proofErr w:type="spellEnd"/>
      <w:r w:rsidR="00F82406">
        <w:t xml:space="preserve"> property</w:t>
      </w:r>
      <w:bookmarkEnd w:id="316"/>
    </w:p>
    <w:p w14:paraId="0E24944C" w14:textId="5A5F420E"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F6F5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EDDB935"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F6F5C">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F6F5C">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F6F5C">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F6F5C">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C294D5E" w:rsidR="00CD1A14" w:rsidRDefault="00CD1A14" w:rsidP="00CD1A14">
      <w:pPr>
        <w:pStyle w:val="Code"/>
      </w:pPr>
      <w:r>
        <w:t>{         # A run object (§</w:t>
      </w:r>
      <w:r>
        <w:fldChar w:fldCharType="begin"/>
      </w:r>
      <w:r>
        <w:instrText xml:space="preserve"> REF _Ref493349997 \r \h </w:instrText>
      </w:r>
      <w:r>
        <w:fldChar w:fldCharType="separate"/>
      </w:r>
      <w:r w:rsidR="00DF6F5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118884"/>
      <w:proofErr w:type="spellStart"/>
      <w:r>
        <w:t>columnKind</w:t>
      </w:r>
      <w:proofErr w:type="spellEnd"/>
      <w:r>
        <w:t xml:space="preserve">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118885"/>
      <w:proofErr w:type="spellStart"/>
      <w:r>
        <w:t>redactionToken</w:t>
      </w:r>
      <w:bookmarkEnd w:id="319"/>
      <w:proofErr w:type="spellEnd"/>
      <w:r>
        <w:t xml:space="preserve"> property</w:t>
      </w:r>
      <w:bookmarkEnd w:id="320"/>
    </w:p>
    <w:p w14:paraId="0674C185" w14:textId="7D9FC76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F6F5C">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CDB8852"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F6F5C">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118886"/>
      <w:bookmarkEnd w:id="321"/>
      <w:proofErr w:type="spellStart"/>
      <w:r>
        <w:t>externa</w:t>
      </w:r>
      <w:r w:rsidR="00960E2D">
        <w:t>l</w:t>
      </w:r>
      <w:r w:rsidR="00F265D8">
        <w:t>Property</w:t>
      </w:r>
      <w:r>
        <w:t>File</w:t>
      </w:r>
      <w:r w:rsidR="005E7318">
        <w:t>Reference</w:t>
      </w:r>
      <w:proofErr w:type="spellEnd"/>
      <w:r>
        <w:t xml:space="preserve"> object</w:t>
      </w:r>
      <w:bookmarkEnd w:id="322"/>
      <w:bookmarkEnd w:id="323"/>
    </w:p>
    <w:p w14:paraId="020DB163" w14:textId="0923AD36" w:rsidR="00AF60C1" w:rsidRDefault="00AF60C1" w:rsidP="00AF60C1">
      <w:pPr>
        <w:pStyle w:val="Heading3"/>
      </w:pPr>
      <w:bookmarkStart w:id="324" w:name="_Toc6118887"/>
      <w:r>
        <w:t>General</w:t>
      </w:r>
      <w:bookmarkEnd w:id="324"/>
    </w:p>
    <w:p w14:paraId="38B8B5C7" w14:textId="0307A81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DF6F5C">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118888"/>
      <w:r>
        <w:t>l</w:t>
      </w:r>
      <w:r w:rsidR="006C1B56">
        <w:t xml:space="preserve">ocation </w:t>
      </w:r>
      <w:r w:rsidR="00AF60C1">
        <w:t>property</w:t>
      </w:r>
      <w:bookmarkEnd w:id="325"/>
      <w:bookmarkEnd w:id="326"/>
    </w:p>
    <w:p w14:paraId="46352381" w14:textId="5503ABF1" w:rsidR="00604E7A" w:rsidRDefault="001A277B" w:rsidP="00604E7A">
      <w:bookmarkStart w:id="327" w:name="_Hlk3472165"/>
      <w:r>
        <w:t>Depending on the circumstances, a</w:t>
      </w:r>
      <w:bookmarkEnd w:id="32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F6F5C">
        <w:t>3.4</w:t>
      </w:r>
      <w:r w:rsidR="00604E7A">
        <w:fldChar w:fldCharType="end"/>
      </w:r>
      <w:r w:rsidR="00604E7A">
        <w:t xml:space="preserve">) that specifies the location of the external </w:t>
      </w:r>
      <w:r w:rsidR="00F265D8">
        <w:t xml:space="preserve">property </w:t>
      </w:r>
      <w:r w:rsidR="00604E7A">
        <w:t>file.</w:t>
      </w:r>
    </w:p>
    <w:p w14:paraId="79BAE496" w14:textId="321CC77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F6F5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F6F5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122098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F6F5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F6F5C">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F6F5C">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F6F5C">
        <w:t>3.15.3</w:t>
      </w:r>
      <w:r>
        <w:fldChar w:fldCharType="end"/>
      </w:r>
      <w:r>
        <w:t>).</w:t>
      </w:r>
    </w:p>
    <w:p w14:paraId="7C6C90CA" w14:textId="72FD5310" w:rsidR="00AF60C1" w:rsidRDefault="008E4B88">
      <w:pPr>
        <w:pStyle w:val="Heading3"/>
      </w:pPr>
      <w:bookmarkStart w:id="329" w:name="_Ref525810085"/>
      <w:bookmarkStart w:id="330" w:name="_Toc6118889"/>
      <w:proofErr w:type="spellStart"/>
      <w:r>
        <w:t>guid</w:t>
      </w:r>
      <w:proofErr w:type="spellEnd"/>
      <w:r>
        <w:t xml:space="preserve"> </w:t>
      </w:r>
      <w:r w:rsidR="00AF60C1">
        <w:t>property</w:t>
      </w:r>
      <w:bookmarkEnd w:id="329"/>
      <w:bookmarkEnd w:id="330"/>
    </w:p>
    <w:p w14:paraId="54EBB426" w14:textId="333168C7"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118890"/>
      <w:proofErr w:type="spellStart"/>
      <w:r>
        <w:t>itemCount</w:t>
      </w:r>
      <w:proofErr w:type="spellEnd"/>
      <w:r>
        <w:t xml:space="preserve"> property</w:t>
      </w:r>
      <w:bookmarkEnd w:id="33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2AC67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DF6F5C">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118891"/>
      <w:proofErr w:type="spellStart"/>
      <w:r>
        <w:t>runAutomationDetails</w:t>
      </w:r>
      <w:proofErr w:type="spellEnd"/>
      <w:r>
        <w:t xml:space="preserve"> object</w:t>
      </w:r>
      <w:bookmarkEnd w:id="332"/>
      <w:bookmarkEnd w:id="333"/>
    </w:p>
    <w:p w14:paraId="589B6DF1" w14:textId="63103A8B" w:rsidR="00636635" w:rsidRDefault="00636635" w:rsidP="00636635">
      <w:pPr>
        <w:pStyle w:val="Heading3"/>
      </w:pPr>
      <w:bookmarkStart w:id="334" w:name="_Ref526936874"/>
      <w:bookmarkStart w:id="335" w:name="_Toc6118892"/>
      <w:r>
        <w:t>General</w:t>
      </w:r>
      <w:bookmarkEnd w:id="334"/>
      <w:bookmarkEnd w:id="335"/>
    </w:p>
    <w:p w14:paraId="00A2DEFC" w14:textId="0AC6736E" w:rsidR="00A0147E" w:rsidRDefault="00A0147E" w:rsidP="00A0147E">
      <w:bookmarkStart w:id="336" w:name="_Hlk526586231"/>
      <w:r>
        <w:t xml:space="preserve">A </w:t>
      </w:r>
      <w:proofErr w:type="spellStart"/>
      <w:r>
        <w:rPr>
          <w:rStyle w:val="CODEtemp"/>
        </w:rPr>
        <w:t>runAutomationDetails</w:t>
      </w:r>
      <w:proofErr w:type="spellEnd"/>
      <w:r>
        <w:t xml:space="preserve"> object contains information that specifies </w:t>
      </w:r>
      <w:bookmarkEnd w:id="33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20928E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F6F5C">
        <w:t>3.14</w:t>
      </w:r>
      <w:r w:rsidR="008B6DA3">
        <w:fldChar w:fldCharType="end"/>
      </w:r>
      <w:r>
        <w:t>).</w:t>
      </w:r>
    </w:p>
    <w:p w14:paraId="340889C7" w14:textId="46E23427"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F6F5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D64C3D4"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F6F5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118893"/>
      <w:r>
        <w:t>Constraints</w:t>
      </w:r>
      <w:bookmarkEnd w:id="337"/>
    </w:p>
    <w:p w14:paraId="2467F699" w14:textId="642C70F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F6F5C">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DF6F5C">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DF6F5C">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118894"/>
      <w:r>
        <w:t>description property</w:t>
      </w:r>
      <w:bookmarkEnd w:id="338"/>
    </w:p>
    <w:p w14:paraId="25D213B4" w14:textId="60CB85FB"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39" w:name="_Ref526936776"/>
      <w:bookmarkStart w:id="340" w:name="_Toc6118895"/>
      <w:r>
        <w:t xml:space="preserve">id </w:t>
      </w:r>
      <w:r w:rsidR="00636635">
        <w:t>property</w:t>
      </w:r>
      <w:bookmarkEnd w:id="339"/>
      <w:bookmarkEnd w:id="340"/>
    </w:p>
    <w:p w14:paraId="4B70380E" w14:textId="75DB61EB" w:rsidR="008B6DA3" w:rsidRDefault="008B6DA3" w:rsidP="008B6DA3">
      <w:bookmarkStart w:id="34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F6F5C">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1"/>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03904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F6F5C">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118896"/>
      <w:proofErr w:type="spellStart"/>
      <w:r>
        <w:t>guid</w:t>
      </w:r>
      <w:proofErr w:type="spellEnd"/>
      <w:r>
        <w:t xml:space="preserve"> </w:t>
      </w:r>
      <w:r w:rsidR="00636635">
        <w:t>property</w:t>
      </w:r>
      <w:bookmarkEnd w:id="342"/>
      <w:bookmarkEnd w:id="343"/>
    </w:p>
    <w:p w14:paraId="171C0D57" w14:textId="5DFE4639"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F6F5C">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118897"/>
      <w:proofErr w:type="spellStart"/>
      <w:r>
        <w:t>correlationGuid</w:t>
      </w:r>
      <w:proofErr w:type="spellEnd"/>
      <w:r>
        <w:t xml:space="preserve"> property</w:t>
      </w:r>
      <w:bookmarkEnd w:id="344"/>
      <w:bookmarkEnd w:id="345"/>
    </w:p>
    <w:p w14:paraId="0DF48F07" w14:textId="617D73B2"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F6F5C">
        <w:t>3.5.4</w:t>
      </w:r>
      <w:r>
        <w:fldChar w:fldCharType="end"/>
      </w:r>
      <w:r>
        <w:t>) which is shared by all such runs of the same type, and differs between any two runs of different types.</w:t>
      </w:r>
    </w:p>
    <w:p w14:paraId="7A1FBC28" w14:textId="4DBD546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F6F5C">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118898"/>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118899"/>
      <w:r>
        <w:t>General</w:t>
      </w:r>
      <w:bookmarkEnd w:id="348"/>
      <w:bookmarkEnd w:id="349"/>
      <w:bookmarkEnd w:id="350"/>
    </w:p>
    <w:p w14:paraId="13ED0A5F" w14:textId="11FA0FC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F6F5C">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F6F5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F6F5C">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ED2FB5D"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82AB520" w:rsidR="003D09A4" w:rsidRDefault="003D09A4" w:rsidP="003D09A4">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621B8E" w:rsidR="003D09A4" w:rsidRDefault="003D09A4" w:rsidP="003D09A4">
      <w:pPr>
        <w:pStyle w:val="Code"/>
      </w:pPr>
      <w:r>
        <w:t xml:space="preserve">  "extensions": [          # See §</w:t>
      </w:r>
      <w:r>
        <w:fldChar w:fldCharType="begin"/>
      </w:r>
      <w:r>
        <w:instrText xml:space="preserve"> REF _Ref3663271 \r \h </w:instrText>
      </w:r>
      <w:r>
        <w:fldChar w:fldCharType="separate"/>
      </w:r>
      <w:r w:rsidR="00DF6F5C">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118900"/>
      <w:r>
        <w:t>driver property</w:t>
      </w:r>
      <w:bookmarkEnd w:id="351"/>
      <w:bookmarkEnd w:id="352"/>
    </w:p>
    <w:p w14:paraId="242A18C5" w14:textId="5BFD9BA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118901"/>
      <w:r>
        <w:t>extensions property</w:t>
      </w:r>
      <w:bookmarkEnd w:id="353"/>
      <w:bookmarkEnd w:id="354"/>
    </w:p>
    <w:p w14:paraId="521FDDFA" w14:textId="1F86B31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F6F5C">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F6F5C">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Toc6118902"/>
      <w:bookmarkStart w:id="357" w:name="_Hlk4510312"/>
      <w:proofErr w:type="spellStart"/>
      <w:r>
        <w:t>toolComponent</w:t>
      </w:r>
      <w:proofErr w:type="spellEnd"/>
      <w:r>
        <w:t xml:space="preserve"> object</w:t>
      </w:r>
      <w:bookmarkEnd w:id="355"/>
      <w:bookmarkEnd w:id="356"/>
    </w:p>
    <w:p w14:paraId="7AF98015" w14:textId="56895A30" w:rsidR="00A703AA" w:rsidRDefault="00A703AA" w:rsidP="00A703AA">
      <w:pPr>
        <w:pStyle w:val="Heading3"/>
      </w:pPr>
      <w:bookmarkStart w:id="358" w:name="_Toc6118903"/>
      <w:r>
        <w:t>General</w:t>
      </w:r>
      <w:bookmarkEnd w:id="358"/>
    </w:p>
    <w:p w14:paraId="6E55D0FB" w14:textId="23F391F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F6F5C">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19BD49BD"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F6F5C">
        <w:t>3.18.2</w:t>
      </w:r>
      <w:r w:rsidR="00D61B3C">
        <w:fldChar w:fldCharType="end"/>
      </w:r>
      <w:r>
        <w:t>)</w:t>
      </w:r>
    </w:p>
    <w:p w14:paraId="5BA98CB4" w14:textId="7B8E8D5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F6F5C">
        <w:t>3.18.3</w:t>
      </w:r>
      <w:r w:rsidR="00D61B3C">
        <w:fldChar w:fldCharType="end"/>
      </w:r>
      <w:r>
        <w:t>)</w:t>
      </w:r>
    </w:p>
    <w:p w14:paraId="18E92E3A" w14:textId="1E4B4E9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F6F5C">
        <w:t>3.18.4</w:t>
      </w:r>
      <w:r w:rsidR="00D61B3C">
        <w:fldChar w:fldCharType="end"/>
      </w:r>
      <w:r w:rsidR="0028268F">
        <w:t>)</w:t>
      </w:r>
    </w:p>
    <w:p w14:paraId="364E92DD" w14:textId="67F10A6A"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F6F5C">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F6F5C">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59" w:name="_Ref4572675"/>
      <w:bookmarkStart w:id="360" w:name="_Toc6118904"/>
      <w:bookmarkStart w:id="361" w:name="_Hlk4587611"/>
      <w:r>
        <w:t>Taxonomies</w:t>
      </w:r>
      <w:bookmarkEnd w:id="359"/>
      <w:bookmarkEnd w:id="360"/>
    </w:p>
    <w:p w14:paraId="40506929" w14:textId="0A69989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14E7466"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F6F5C">
        <w:t>3.18.23</w:t>
      </w:r>
      <w:r>
        <w:fldChar w:fldCharType="end"/>
      </w:r>
      <w:r>
        <w:t>).</w:t>
      </w:r>
    </w:p>
    <w:p w14:paraId="57E56912" w14:textId="68CA6D08"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F6F5C">
        <w:t>3.46</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F6F5C">
        <w:t>3.46.3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F6F5C">
        <w:t>3.46.5</w:t>
      </w:r>
      <w:r>
        <w:fldChar w:fldCharType="end"/>
      </w:r>
      <w:r>
        <w:t>), localizable (§</w:t>
      </w:r>
      <w:r>
        <w:fldChar w:fldCharType="begin"/>
      </w:r>
      <w:r>
        <w:instrText xml:space="preserve"> REF _Ref4509677 \r \h </w:instrText>
      </w:r>
      <w:r>
        <w:fldChar w:fldCharType="separate"/>
      </w:r>
      <w:r w:rsidR="00DF6F5C">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F6F5C">
        <w:t>3.46.7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F6F5C">
        <w:t>3.46.10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F6F5C">
        <w:t>3.46.14</w:t>
      </w:r>
      <w:r>
        <w:fldChar w:fldCharType="end"/>
      </w:r>
      <w:r>
        <w:t>).</w:t>
      </w:r>
    </w:p>
    <w:p w14:paraId="6822D740" w14:textId="79BDED3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F6F5C">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F6F5C">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F6F5C">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F6F5C">
        <w:t>3.18.22</w:t>
      </w:r>
      <w:r>
        <w:fldChar w:fldCharType="end"/>
      </w:r>
      <w:r>
        <w:t>) properties.</w:t>
      </w:r>
    </w:p>
    <w:p w14:paraId="7396B4AB" w14:textId="68E33271"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F6F5C">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F6F5C">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4782697"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F6F5C">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F6F5C">
        <w:t>3.50</w:t>
      </w:r>
      <w:r w:rsidR="00F362FF">
        <w:fldChar w:fldCharType="end"/>
      </w:r>
      <w:r w:rsidR="00F362FF">
        <w:t>.</w:t>
      </w:r>
    </w:p>
    <w:p w14:paraId="4171D515" w14:textId="5918028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F6F5C">
        <w:t>3.14</w:t>
      </w:r>
      <w:r>
        <w:fldChar w:fldCharType="end"/>
      </w:r>
      <w:r>
        <w:t>).</w:t>
      </w:r>
    </w:p>
    <w:p w14:paraId="47086809" w14:textId="0CD46AE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288C0035" w14:textId="57D2003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6BFCD0C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F6F5C">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49E640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F6F5C">
        <w:t>3.46.15</w:t>
      </w:r>
      <w:r w:rsidR="00F362FF">
        <w:fldChar w:fldCharType="end"/>
      </w:r>
      <w:r w:rsidR="00F362FF">
        <w:t>.</w:t>
      </w:r>
    </w:p>
    <w:p w14:paraId="52CA54F5" w14:textId="087D15CF"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F6F5C">
        <w:t>3.50</w:t>
      </w:r>
      <w:r w:rsidR="00F362FF">
        <w:fldChar w:fldCharType="end"/>
      </w:r>
      <w:r w:rsidR="00F362FF">
        <w:t>).</w:t>
      </w:r>
    </w:p>
    <w:p w14:paraId="626613CC" w14:textId="2329496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F6F5C">
        <w:t>3.50.2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1631B7"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F6F5C">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Toc6118905"/>
      <w:bookmarkStart w:id="364" w:name="_Hlk4660791"/>
      <w:bookmarkEnd w:id="361"/>
      <w:r>
        <w:t>Translations</w:t>
      </w:r>
      <w:bookmarkEnd w:id="362"/>
      <w:bookmarkEnd w:id="363"/>
    </w:p>
    <w:bookmarkEnd w:id="364"/>
    <w:p w14:paraId="7E7D3A07" w14:textId="25CFF1F9"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F6F5C">
        <w:t>3.5.2</w:t>
      </w:r>
      <w:r w:rsidR="0051580C">
        <w:fldChar w:fldCharType="end"/>
      </w:r>
      <w:r w:rsidR="0051580C">
        <w:t>) into another language.</w:t>
      </w:r>
    </w:p>
    <w:p w14:paraId="154704A8" w14:textId="6EB54EC5"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F6F5C">
        <w:t>3.18.31</w:t>
      </w:r>
      <w:r w:rsidR="000112A5">
        <w:fldChar w:fldCharType="end"/>
      </w:r>
      <w:r w:rsidR="000112A5">
        <w:t>).</w:t>
      </w:r>
    </w:p>
    <w:p w14:paraId="5FD4E30B" w14:textId="42E8FF46"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F6F5C">
        <w:t>3.14.9</w:t>
      </w:r>
      <w:r>
        <w:fldChar w:fldCharType="end"/>
      </w:r>
      <w:r>
        <w:t>).</w:t>
      </w:r>
    </w:p>
    <w:p w14:paraId="021DDF70" w14:textId="3A3B7D6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F6F5C">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74DEF6E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F6F5C">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F6F5C">
        <w:t>3.18.30</w:t>
      </w:r>
      <w:r w:rsidR="005F6EF8">
        <w:fldChar w:fldCharType="end"/>
      </w:r>
      <w:r w:rsidR="005F6EF8">
        <w:t>), populated by translated components.</w:t>
      </w:r>
    </w:p>
    <w:p w14:paraId="3B3125E8" w14:textId="0E8C029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F6F5C">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52CD285C" w:rsidR="00CF7E53" w:rsidRDefault="00CF7E53" w:rsidP="0005029C">
      <w:bookmarkStart w:id="36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F6F5C">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EB1ECB4" w:rsidR="00AB32CC" w:rsidRDefault="00AB32CC" w:rsidP="0005029C">
      <w:bookmarkStart w:id="36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F6F5C">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F6F5C">
        <w:t>3.18.30</w:t>
      </w:r>
      <w:r>
        <w:fldChar w:fldCharType="end"/>
      </w:r>
      <w:r>
        <w:t>). See the descriptions of those two properties for an explanation of the interaction between them.</w:t>
      </w:r>
    </w:p>
    <w:bookmarkEnd w:id="365"/>
    <w:bookmarkEnd w:id="366"/>
    <w:p w14:paraId="30C99874" w14:textId="36D8F72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F6F5C">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F6F5C">
        <w:t>3.46.9</w:t>
      </w:r>
      <w:r>
        <w:fldChar w:fldCharType="end"/>
      </w:r>
      <w:r>
        <w:t xml:space="preserve">). The </w:t>
      </w:r>
      <w:r>
        <w:lastRenderedPageBreak/>
        <w:t xml:space="preserve">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F6F5C">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F6F5C">
        <w:t>3.18.30</w:t>
      </w:r>
      <w:r>
        <w:fldChar w:fldCharType="end"/>
      </w:r>
      <w:r>
        <w:t>).</w:t>
      </w:r>
    </w:p>
    <w:p w14:paraId="635FB0A3" w14:textId="4D8BCF8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F6F5C">
        <w:t>3.14</w:t>
      </w:r>
      <w:r>
        <w:fldChar w:fldCharType="end"/>
      </w:r>
      <w:r>
        <w:t>).</w:t>
      </w:r>
    </w:p>
    <w:p w14:paraId="69085BD7" w14:textId="73B393D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00B84643" w14:textId="351F94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1C03ECA7"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F6F5C">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118906"/>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0A0C571C"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F6F5C">
        <w:t>3.18.31</w:t>
      </w:r>
      <w:r w:rsidR="00363F84">
        <w:fldChar w:fldCharType="end"/>
      </w:r>
      <w:r w:rsidR="00213743">
        <w:t>).</w:t>
      </w:r>
    </w:p>
    <w:p w14:paraId="6456A294" w14:textId="48773A0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F6F5C">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F6F5C">
        <w:t>3.46</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F6F5C">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CA4BF7A"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F6F5C">
        <w:t>3.14.10</w:t>
      </w:r>
      <w:r>
        <w:fldChar w:fldCharType="end"/>
      </w:r>
      <w:r>
        <w:t>).</w:t>
      </w:r>
    </w:p>
    <w:p w14:paraId="1322BD32" w14:textId="2E1F6D7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lastRenderedPageBreak/>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F6F5C">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F6F5C">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B92327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F6F5C">
        <w:t>3.14</w:t>
      </w:r>
      <w:r w:rsidR="0063571B">
        <w:fldChar w:fldCharType="end"/>
      </w:r>
      <w:r w:rsidR="0063571B">
        <w:t>)</w:t>
      </w:r>
      <w:r>
        <w:t>.</w:t>
      </w:r>
    </w:p>
    <w:p w14:paraId="32C27A5A" w14:textId="2815BFDD"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DF6F5C">
        <w:t>3.14.6</w:t>
      </w:r>
      <w:r>
        <w:fldChar w:fldCharType="end"/>
      </w:r>
      <w:r>
        <w:t>.</w:t>
      </w:r>
    </w:p>
    <w:p w14:paraId="69DC987F" w14:textId="5548F0B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3C35C5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F6F5C">
        <w:t>3.18.21</w:t>
      </w:r>
      <w:r>
        <w:fldChar w:fldCharType="end"/>
      </w:r>
      <w:r>
        <w:t>.</w:t>
      </w:r>
    </w:p>
    <w:p w14:paraId="5E4782E2" w14:textId="419CEED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F6F5C">
        <w:t>3.46</w:t>
      </w:r>
      <w:r>
        <w:fldChar w:fldCharType="end"/>
      </w:r>
      <w:r>
        <w:t>).</w:t>
      </w:r>
    </w:p>
    <w:p w14:paraId="7874FC94" w14:textId="77777777" w:rsidR="000375DC" w:rsidRDefault="000375DC" w:rsidP="000375DC">
      <w:pPr>
        <w:pStyle w:val="Code"/>
      </w:pPr>
      <w:r>
        <w:t xml:space="preserve">          "id": "CA2101",</w:t>
      </w:r>
    </w:p>
    <w:p w14:paraId="3B0AA9DC" w14:textId="72078FA5"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F6F5C">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A4AAB36"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F6F5C">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118907"/>
      <w:bookmarkEnd w:id="357"/>
      <w:bookmarkEnd w:id="369"/>
      <w:proofErr w:type="spellStart"/>
      <w:r>
        <w:t>guid</w:t>
      </w:r>
      <w:proofErr w:type="spellEnd"/>
      <w:r>
        <w:t xml:space="preserve"> property</w:t>
      </w:r>
      <w:bookmarkEnd w:id="371"/>
      <w:bookmarkEnd w:id="372"/>
    </w:p>
    <w:p w14:paraId="201B839A" w14:textId="28987C15"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F6F5C">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118908"/>
      <w:r>
        <w:t>name property</w:t>
      </w:r>
      <w:bookmarkEnd w:id="373"/>
      <w:bookmarkEnd w:id="374"/>
    </w:p>
    <w:p w14:paraId="2A7A8CB5" w14:textId="42EBFBD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75" w:name="_Ref493409168"/>
      <w:bookmarkStart w:id="376" w:name="_Toc6118909"/>
      <w:proofErr w:type="spellStart"/>
      <w:r>
        <w:lastRenderedPageBreak/>
        <w:t>fullName</w:t>
      </w:r>
      <w:proofErr w:type="spellEnd"/>
      <w:r>
        <w:t xml:space="preserve"> property</w:t>
      </w:r>
      <w:bookmarkEnd w:id="375"/>
      <w:bookmarkEnd w:id="376"/>
    </w:p>
    <w:p w14:paraId="00DFF29E" w14:textId="4DAEAA11"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77" w:name="_Ref493409198"/>
      <w:bookmarkStart w:id="378" w:name="_Toc6118910"/>
      <w:proofErr w:type="spellStart"/>
      <w:r>
        <w:t>semanticVersion</w:t>
      </w:r>
      <w:proofErr w:type="spellEnd"/>
      <w:r>
        <w:t xml:space="preserve"> property</w:t>
      </w:r>
      <w:bookmarkEnd w:id="377"/>
      <w:bookmarkEnd w:id="378"/>
    </w:p>
    <w:p w14:paraId="143A6795" w14:textId="35DA7C6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378B8C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F6F5C">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F6F5C">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118911"/>
      <w:r>
        <w:t>version property</w:t>
      </w:r>
      <w:bookmarkEnd w:id="379"/>
      <w:bookmarkEnd w:id="38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118912"/>
      <w:proofErr w:type="spellStart"/>
      <w:r>
        <w:t>dottedQuadFileVersion</w:t>
      </w:r>
      <w:proofErr w:type="spellEnd"/>
      <w:r>
        <w:t xml:space="preserve">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118913"/>
      <w:proofErr w:type="spellStart"/>
      <w:r>
        <w:t>releaseDateUtc</w:t>
      </w:r>
      <w:bookmarkEnd w:id="383"/>
      <w:proofErr w:type="spellEnd"/>
    </w:p>
    <w:p w14:paraId="79F872F8" w14:textId="51B35B3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F6F5C">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118914"/>
      <w:proofErr w:type="spellStart"/>
      <w:r>
        <w:lastRenderedPageBreak/>
        <w:t>downloadUri</w:t>
      </w:r>
      <w:proofErr w:type="spellEnd"/>
      <w:r>
        <w:t xml:space="preserve"> property</w:t>
      </w:r>
      <w:bookmarkEnd w:id="384"/>
    </w:p>
    <w:p w14:paraId="29604BF7" w14:textId="2B048792"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118915"/>
      <w:proofErr w:type="spellStart"/>
      <w:r>
        <w:t>informationUri</w:t>
      </w:r>
      <w:proofErr w:type="spellEnd"/>
      <w:r>
        <w:t xml:space="preserve"> property</w:t>
      </w:r>
      <w:bookmarkEnd w:id="385"/>
    </w:p>
    <w:p w14:paraId="282CEFE7" w14:textId="723D017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118916"/>
      <w:r>
        <w:t>organization property</w:t>
      </w:r>
      <w:bookmarkEnd w:id="386"/>
    </w:p>
    <w:p w14:paraId="6B302E56" w14:textId="004A43D7"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118917"/>
      <w:r>
        <w:t>product property</w:t>
      </w:r>
      <w:bookmarkEnd w:id="387"/>
    </w:p>
    <w:p w14:paraId="67685158" w14:textId="2D72DE74"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118918"/>
      <w:proofErr w:type="spellStart"/>
      <w:r>
        <w:t>product</w:t>
      </w:r>
      <w:r w:rsidR="0068622C">
        <w:t>S</w:t>
      </w:r>
      <w:r>
        <w:t>uite</w:t>
      </w:r>
      <w:proofErr w:type="spellEnd"/>
      <w:r>
        <w:t xml:space="preserve"> property</w:t>
      </w:r>
      <w:bookmarkEnd w:id="388"/>
    </w:p>
    <w:p w14:paraId="02C4122F" w14:textId="100097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89" w:name="_Ref3723724"/>
      <w:bookmarkStart w:id="390" w:name="_Toc6118919"/>
      <w:proofErr w:type="spellStart"/>
      <w:r>
        <w:t>shortDescription</w:t>
      </w:r>
      <w:proofErr w:type="spellEnd"/>
      <w:r>
        <w:t xml:space="preserve"> property</w:t>
      </w:r>
      <w:bookmarkEnd w:id="389"/>
      <w:bookmarkEnd w:id="390"/>
    </w:p>
    <w:p w14:paraId="7EFCEBEE" w14:textId="0A3DCCE5"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118920"/>
      <w:proofErr w:type="spellStart"/>
      <w:r>
        <w:t>fullDescription</w:t>
      </w:r>
      <w:proofErr w:type="spellEnd"/>
      <w:r>
        <w:t xml:space="preserve"> property</w:t>
      </w:r>
      <w:bookmarkEnd w:id="391"/>
      <w:bookmarkEnd w:id="392"/>
    </w:p>
    <w:p w14:paraId="263E6B01" w14:textId="031F4B4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containing a comprehensive description of the tool component.</w:t>
      </w:r>
    </w:p>
    <w:p w14:paraId="6CFF4C26" w14:textId="4F68F4EB"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F6F5C">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118921"/>
      <w:r>
        <w:lastRenderedPageBreak/>
        <w:t>language property</w:t>
      </w:r>
      <w:bookmarkEnd w:id="393"/>
      <w:bookmarkEnd w:id="394"/>
      <w:bookmarkEnd w:id="395"/>
    </w:p>
    <w:p w14:paraId="29C944BA" w14:textId="4A4396E4"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DF6F5C">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F6F5C">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55F6343"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F6F5C">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97" w:name="_Ref4236566"/>
      <w:bookmarkStart w:id="398" w:name="_Toc6118922"/>
      <w:bookmarkStart w:id="399" w:name="_Ref508812052"/>
      <w:proofErr w:type="spellStart"/>
      <w:r>
        <w:t>globalMessageStrings</w:t>
      </w:r>
      <w:proofErr w:type="spellEnd"/>
      <w:r>
        <w:t xml:space="preserve"> property</w:t>
      </w:r>
      <w:bookmarkEnd w:id="397"/>
      <w:bookmarkEnd w:id="398"/>
    </w:p>
    <w:p w14:paraId="0462BA63" w14:textId="451B2E0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F6F5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F6F5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F6F5C">
        <w:t>3.11</w:t>
      </w:r>
      <w:r>
        <w:fldChar w:fldCharType="end"/>
      </w:r>
      <w:r>
        <w:t>).</w:t>
      </w:r>
    </w:p>
    <w:p w14:paraId="5A95088F" w14:textId="77777777" w:rsidR="00AE1A72" w:rsidRDefault="00AE1A72" w:rsidP="00AE1A72">
      <w:pPr>
        <w:pStyle w:val="Note"/>
      </w:pPr>
      <w:r>
        <w:t>EXAMPLE:</w:t>
      </w:r>
    </w:p>
    <w:p w14:paraId="22763051" w14:textId="040EE41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903EDE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F6F5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118923"/>
      <w:r>
        <w:t xml:space="preserve">rules </w:t>
      </w:r>
      <w:r w:rsidR="00AE1A72">
        <w:t>property</w:t>
      </w:r>
      <w:bookmarkEnd w:id="400"/>
      <w:bookmarkEnd w:id="401"/>
      <w:bookmarkEnd w:id="402"/>
    </w:p>
    <w:p w14:paraId="271A837C" w14:textId="58E71E2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F6F5C">
        <w:t>3.46</w:t>
      </w:r>
      <w:r>
        <w:fldChar w:fldCharType="end"/>
      </w:r>
      <w:r>
        <w:t>) each of which provides information about an analysis rule supported by the tool component.</w:t>
      </w:r>
    </w:p>
    <w:p w14:paraId="22AC7031" w14:textId="33A7FE28"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F6F5C">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54D4A3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22F2B1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F6F5C">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118924"/>
      <w:r>
        <w:t>notifications</w:t>
      </w:r>
      <w:r w:rsidR="00AE1A72">
        <w:t xml:space="preserve"> property</w:t>
      </w:r>
      <w:bookmarkEnd w:id="403"/>
      <w:bookmarkEnd w:id="404"/>
      <w:bookmarkEnd w:id="405"/>
    </w:p>
    <w:p w14:paraId="40AD837A" w14:textId="666EFF4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F6F5C">
        <w:t>3.46</w:t>
      </w:r>
      <w:r>
        <w:fldChar w:fldCharType="end"/>
      </w:r>
      <w:r>
        <w:t>) each of which provides information about a notification provided by the tool component.</w:t>
      </w:r>
    </w:p>
    <w:p w14:paraId="33ABE834" w14:textId="103D11A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F6F5C">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4530983"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0ACFD05"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F6F5C">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118925"/>
      <w:r>
        <w:lastRenderedPageBreak/>
        <w:t>taxa</w:t>
      </w:r>
      <w:bookmarkEnd w:id="406"/>
      <w:bookmarkEnd w:id="407"/>
      <w:bookmarkEnd w:id="408"/>
    </w:p>
    <w:p w14:paraId="0C210BE5" w14:textId="4406192D"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reportingDescriptor</w:t>
      </w:r>
      <w:proofErr w:type="spellEnd"/>
      <w:r>
        <w:t xml:space="preserve"> objects (</w:t>
      </w:r>
      <w:bookmarkStart w:id="409" w:name="_Hlk4310754"/>
      <w:r>
        <w:t>§</w:t>
      </w:r>
      <w:bookmarkEnd w:id="409"/>
      <w:r>
        <w:fldChar w:fldCharType="begin"/>
      </w:r>
      <w:r>
        <w:instrText xml:space="preserve"> REF _Ref508814067 \r \h </w:instrText>
      </w:r>
      <w:r>
        <w:fldChar w:fldCharType="separate"/>
      </w:r>
      <w:r w:rsidR="00DF6F5C">
        <w:t>3.46</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3FB3ACF"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F6F5C">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F6F5C">
        <w:t>3.18.22</w:t>
      </w:r>
      <w:r>
        <w:fldChar w:fldCharType="end"/>
      </w:r>
      <w:r>
        <w:t>).</w:t>
      </w:r>
    </w:p>
    <w:p w14:paraId="20B472E2" w14:textId="43E24EA4"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F6F5C">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F6F5C">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118926"/>
      <w:proofErr w:type="spellStart"/>
      <w:r>
        <w:t>supportedTaxonomies</w:t>
      </w:r>
      <w:bookmarkEnd w:id="410"/>
      <w:proofErr w:type="spellEnd"/>
    </w:p>
    <w:p w14:paraId="38B67D51" w14:textId="28DD9390"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F6F5C">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F6F5C">
        <w:t>3.18.2</w:t>
      </w:r>
      <w:r w:rsidR="0063571B">
        <w:fldChar w:fldCharType="end"/>
      </w:r>
      <w:r w:rsidR="0063571B">
        <w:t xml:space="preserve">) </w:t>
      </w:r>
      <w:r w:rsidR="00E22115">
        <w:t>that the component uses</w:t>
      </w:r>
      <w:r>
        <w:t xml:space="preserve"> to classify results.</w:t>
      </w:r>
    </w:p>
    <w:p w14:paraId="6B829285" w14:textId="0D5F6F65"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F6F5C">
        <w:t>3.46.15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F6F5C">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F6F5C">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3F8CAB50"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EFFC3D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F6F5C">
        <w:t>3.14</w:t>
      </w:r>
      <w:r w:rsidR="00957865">
        <w:fldChar w:fldCharType="end"/>
      </w:r>
      <w:r w:rsidR="00957865">
        <w:t>)</w:t>
      </w:r>
    </w:p>
    <w:p w14:paraId="10BFD074" w14:textId="791DFA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F6F5C">
        <w:t>3.14.6</w:t>
      </w:r>
      <w:r w:rsidR="00957865">
        <w:fldChar w:fldCharType="end"/>
      </w:r>
      <w:r w:rsidR="00957865">
        <w:t>.</w:t>
      </w:r>
    </w:p>
    <w:p w14:paraId="5936B6F0" w14:textId="27CA598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F6F5C">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607B92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F6F5C">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A3A0C1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F6F5C">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A6E1B31"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F6F5C">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118927"/>
      <w:proofErr w:type="spellStart"/>
      <w:r>
        <w:t>translationMetadata</w:t>
      </w:r>
      <w:proofErr w:type="spellEnd"/>
      <w:r>
        <w:t xml:space="preserve"> property</w:t>
      </w:r>
      <w:bookmarkEnd w:id="411"/>
      <w:bookmarkEnd w:id="412"/>
    </w:p>
    <w:p w14:paraId="33C8052C" w14:textId="3B97662A"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F6F5C">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F6F5C">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F6F5C">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3" w:name="_Toc6118928"/>
      <w:bookmarkEnd w:id="399"/>
      <w:r>
        <w:t>location</w:t>
      </w:r>
      <w:r w:rsidR="0068622C">
        <w:t>s property</w:t>
      </w:r>
      <w:bookmarkEnd w:id="413"/>
    </w:p>
    <w:p w14:paraId="7CAFB9EB" w14:textId="72FAD463"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F6F5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Toc6118929"/>
      <w:bookmarkStart w:id="416" w:name="_Hlk4574305"/>
      <w:r>
        <w:t>contents property</w:t>
      </w:r>
      <w:bookmarkEnd w:id="414"/>
      <w:bookmarkEnd w:id="415"/>
    </w:p>
    <w:p w14:paraId="0F6A9DFB" w14:textId="3887E87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F6F5C">
        <w:t>3.7.3</w:t>
      </w:r>
      <w:r w:rsidR="00011746">
        <w:fldChar w:fldCharType="end"/>
      </w:r>
      <w:r>
        <w:t>) strings each of which is one of the following values with the specified meanings:</w:t>
      </w:r>
    </w:p>
    <w:p w14:paraId="5F23B00A" w14:textId="28A3D49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F6F5C">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6A3A467"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F6F5C">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F6F5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17" w:name="_Toc6118930"/>
      <w:bookmarkStart w:id="418" w:name="_Hlk4575434"/>
      <w:bookmarkEnd w:id="416"/>
      <w:proofErr w:type="spellStart"/>
      <w:r>
        <w:t>isComprehensive</w:t>
      </w:r>
      <w:proofErr w:type="spellEnd"/>
      <w:r>
        <w:t xml:space="preserve"> property</w:t>
      </w:r>
      <w:bookmarkEnd w:id="417"/>
    </w:p>
    <w:p w14:paraId="02B7E407" w14:textId="134E2904"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F6F5C">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BF24B0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F6F5C">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F6F5C">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F6F5C">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9AB2E9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F6F5C">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F6F5C">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19" w:name="_Ref4579138"/>
      <w:bookmarkStart w:id="420" w:name="_Toc6118931"/>
      <w:bookmarkEnd w:id="418"/>
      <w:proofErr w:type="spellStart"/>
      <w:r>
        <w:t>localizedDataSemanticVersion</w:t>
      </w:r>
      <w:proofErr w:type="spellEnd"/>
      <w:r>
        <w:t xml:space="preserve"> property</w:t>
      </w:r>
      <w:bookmarkEnd w:id="419"/>
      <w:bookmarkEnd w:id="420"/>
    </w:p>
    <w:p w14:paraId="2EF95A1D" w14:textId="46506E29"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F6F5C">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F6F5C">
        <w:t>3.5.2</w:t>
      </w:r>
      <w:r w:rsidR="0012491A">
        <w:fldChar w:fldCharType="end"/>
      </w:r>
      <w:r w:rsidR="0012491A">
        <w:t>) that are present in this component.</w:t>
      </w:r>
    </w:p>
    <w:p w14:paraId="6F4F5CD7" w14:textId="68D53C5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F6F5C">
        <w:t>3.18.8</w:t>
      </w:r>
      <w:r>
        <w:fldChar w:fldCharType="end"/>
      </w:r>
      <w:r>
        <w:t>).</w:t>
      </w:r>
    </w:p>
    <w:p w14:paraId="034B74E9" w14:textId="5C9EF9E8"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F6F5C">
        <w:t>3.18.30</w:t>
      </w:r>
      <w:r>
        <w:fldChar w:fldCharType="end"/>
      </w:r>
      <w:r>
        <w:t>) for an explanation of how these two properties interact.</w:t>
      </w:r>
    </w:p>
    <w:p w14:paraId="74663438" w14:textId="6C894623" w:rsidR="00EB0482" w:rsidRPr="00EB0482" w:rsidRDefault="00EB0482" w:rsidP="00EB0482">
      <w:pPr>
        <w:pStyle w:val="Note"/>
      </w:pPr>
      <w:bookmarkStart w:id="42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F6F5C">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2" w:name="_Ref4578450"/>
      <w:bookmarkStart w:id="423" w:name="_Toc6118932"/>
      <w:bookmarkStart w:id="424" w:name="_Hlk4588529"/>
      <w:bookmarkEnd w:id="421"/>
      <w:proofErr w:type="spellStart"/>
      <w:r>
        <w:t>minimumRequiredLocalizedDataSemanticVersion</w:t>
      </w:r>
      <w:proofErr w:type="spellEnd"/>
      <w:r>
        <w:t xml:space="preserve"> property</w:t>
      </w:r>
      <w:bookmarkEnd w:id="422"/>
      <w:bookmarkEnd w:id="423"/>
    </w:p>
    <w:p w14:paraId="201120CB" w14:textId="6C027896"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F6F5C">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633EED6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F6F5C">
        <w:t>3.18.8</w:t>
      </w:r>
      <w:r w:rsidR="0012491A">
        <w:fldChar w:fldCharType="end"/>
      </w:r>
      <w:r w:rsidR="0012491A">
        <w:t>).</w:t>
      </w:r>
    </w:p>
    <w:p w14:paraId="5A046F69" w14:textId="3A1B712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F6F5C">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074D8D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F6F5C">
        <w:t>3.14.9</w:t>
      </w:r>
      <w:r>
        <w:fldChar w:fldCharType="end"/>
      </w:r>
      <w:r>
        <w:t>) is acceptable.</w:t>
      </w:r>
    </w:p>
    <w:p w14:paraId="0498233A" w14:textId="61EFB703" w:rsidR="00A241BC" w:rsidRDefault="00A241BC" w:rsidP="00A241BC">
      <w:pPr>
        <w:pStyle w:val="Code"/>
      </w:pPr>
      <w:bookmarkStart w:id="425" w:name="_Ref4580685"/>
      <w:r>
        <w:t>{                                  # A run object (</w:t>
      </w:r>
      <w:r w:rsidRPr="003B5868">
        <w:t>§</w:t>
      </w:r>
      <w:r>
        <w:fldChar w:fldCharType="begin"/>
      </w:r>
      <w:r>
        <w:instrText xml:space="preserve"> REF _Ref493349997 \r \h </w:instrText>
      </w:r>
      <w:r>
        <w:fldChar w:fldCharType="separate"/>
      </w:r>
      <w:r w:rsidR="00DF6F5C">
        <w:t>3.14</w:t>
      </w:r>
      <w:r>
        <w:fldChar w:fldCharType="end"/>
      </w:r>
      <w:r>
        <w:t>).</w:t>
      </w:r>
    </w:p>
    <w:p w14:paraId="50D548CE" w14:textId="553AC20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2156E745" w14:textId="6BC4798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1B1B1D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F6F5C">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6" w:name="_Ref4830390"/>
      <w:bookmarkStart w:id="427" w:name="_Ref4830402"/>
      <w:bookmarkStart w:id="428" w:name="_Toc6118933"/>
      <w:bookmarkEnd w:id="424"/>
      <w:proofErr w:type="spellStart"/>
      <w:r>
        <w:t>associatedComponent</w:t>
      </w:r>
      <w:proofErr w:type="spellEnd"/>
      <w:r>
        <w:t xml:space="preserve"> property</w:t>
      </w:r>
      <w:bookmarkEnd w:id="425"/>
      <w:bookmarkEnd w:id="426"/>
      <w:bookmarkEnd w:id="427"/>
      <w:bookmarkEnd w:id="428"/>
    </w:p>
    <w:p w14:paraId="0735B4DA" w14:textId="2F5A61F1"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F6F5C">
        <w:t>3.17.1</w:t>
      </w:r>
      <w:r w:rsidR="00B9196D">
        <w:fldChar w:fldCharType="end"/>
      </w:r>
      <w:r>
        <w:t>), a translation (§</w:t>
      </w:r>
      <w:r>
        <w:fldChar w:fldCharType="begin"/>
      </w:r>
      <w:r>
        <w:instrText xml:space="preserve"> REF _Ref4572683 \r \h </w:instrText>
      </w:r>
      <w:r>
        <w:fldChar w:fldCharType="separate"/>
      </w:r>
      <w:r w:rsidR="00DF6F5C">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F6F5C">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F6F5C">
        <w:t>3.51</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F6F5C">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F6F5C">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063CBC5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F6F5C">
        <w:t>3.17.1</w:t>
      </w:r>
      <w:r>
        <w:fldChar w:fldCharType="end"/>
      </w:r>
      <w:r>
        <w:t>).</w:t>
      </w:r>
    </w:p>
    <w:p w14:paraId="57B7FC42" w14:textId="762552CC" w:rsidR="00401BB5" w:rsidRDefault="00401BB5" w:rsidP="00401BB5">
      <w:pPr>
        <w:pStyle w:val="Heading2"/>
      </w:pPr>
      <w:bookmarkStart w:id="429" w:name="_Ref493352563"/>
      <w:bookmarkStart w:id="430" w:name="_Toc6118934"/>
      <w:r>
        <w:t>invocation object</w:t>
      </w:r>
      <w:bookmarkEnd w:id="429"/>
      <w:bookmarkEnd w:id="430"/>
    </w:p>
    <w:p w14:paraId="10E65C9D" w14:textId="17190F2B" w:rsidR="00401BB5" w:rsidRDefault="00401BB5" w:rsidP="00401BB5">
      <w:pPr>
        <w:pStyle w:val="Heading3"/>
      </w:pPr>
      <w:bookmarkStart w:id="431" w:name="_Toc6118935"/>
      <w:r>
        <w:t>General</w:t>
      </w:r>
      <w:bookmarkEnd w:id="43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2" w:name="_Ref493414102"/>
      <w:bookmarkStart w:id="433" w:name="_Toc6118936"/>
      <w:proofErr w:type="spellStart"/>
      <w:r>
        <w:lastRenderedPageBreak/>
        <w:t>commandLine</w:t>
      </w:r>
      <w:proofErr w:type="spellEnd"/>
      <w:r>
        <w:t xml:space="preserve"> property</w:t>
      </w:r>
      <w:bookmarkEnd w:id="432"/>
      <w:bookmarkEnd w:id="4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4CB5155"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F6F5C">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4" w:name="_Ref506976541"/>
      <w:bookmarkStart w:id="435" w:name="_Toc6118937"/>
      <w:r>
        <w:t>arguments property</w:t>
      </w:r>
      <w:bookmarkEnd w:id="434"/>
      <w:bookmarkEnd w:id="43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D04FD11"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F6F5C">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6" w:name="_Ref511899181"/>
      <w:bookmarkStart w:id="437" w:name="_Toc6118938"/>
      <w:proofErr w:type="spellStart"/>
      <w:r>
        <w:lastRenderedPageBreak/>
        <w:t>responseFiles</w:t>
      </w:r>
      <w:proofErr w:type="spellEnd"/>
      <w:r>
        <w:t xml:space="preserve"> property</w:t>
      </w:r>
      <w:bookmarkEnd w:id="436"/>
      <w:bookmarkEnd w:id="437"/>
    </w:p>
    <w:p w14:paraId="7F9B09E3" w14:textId="11AB637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F6F5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F6F5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5FBCFD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F6F5C">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18574E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F6F5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8" w:name="_Ref3976263"/>
      <w:bookmarkStart w:id="439" w:name="_Toc6118939"/>
      <w:proofErr w:type="spellStart"/>
      <w:r>
        <w:t>rule</w:t>
      </w:r>
      <w:r w:rsidR="00056659">
        <w:t>ConfigurationOverrides</w:t>
      </w:r>
      <w:proofErr w:type="spellEnd"/>
      <w:r w:rsidR="00056659">
        <w:t xml:space="preserve"> property</w:t>
      </w:r>
      <w:bookmarkEnd w:id="438"/>
      <w:bookmarkEnd w:id="439"/>
    </w:p>
    <w:p w14:paraId="00EBD80C" w14:textId="6CFBE725"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F6F5C">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F6F5C">
        <w:t>3.46.14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F6F5C">
        <w:t>3.45.7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F6F5C">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F6F5C">
        <w:t>3.18</w:t>
      </w:r>
      <w:r w:rsidR="00674294">
        <w:fldChar w:fldCharType="end"/>
      </w:r>
      <w:r w:rsidR="00674294">
        <w:t>)</w:t>
      </w:r>
      <w:r w:rsidR="00945615">
        <w:t>)</w:t>
      </w:r>
      <w:r>
        <w:t>.</w:t>
      </w:r>
    </w:p>
    <w:p w14:paraId="7E2AC8AF" w14:textId="5579AC24" w:rsidR="00674294" w:rsidRDefault="00674294" w:rsidP="00674294">
      <w:pPr>
        <w:pStyle w:val="Heading3"/>
      </w:pPr>
      <w:bookmarkStart w:id="440" w:name="_Ref4081041"/>
      <w:bookmarkStart w:id="441" w:name="_Toc6118940"/>
      <w:proofErr w:type="spellStart"/>
      <w:r>
        <w:t>notificationConfigurationOverrides</w:t>
      </w:r>
      <w:proofErr w:type="spellEnd"/>
      <w:r>
        <w:t xml:space="preserve"> property</w:t>
      </w:r>
      <w:bookmarkEnd w:id="440"/>
      <w:bookmarkEnd w:id="441"/>
    </w:p>
    <w:p w14:paraId="7B8BA7C6" w14:textId="3BB26867"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F6F5C">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F6F5C">
        <w:t>3.46.14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F6F5C">
        <w:t>3.46</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F6F5C">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w:t>
      </w:r>
      <w:r w:rsidR="00945615">
        <w:t>)</w:t>
      </w:r>
      <w:r>
        <w:t>.</w:t>
      </w:r>
    </w:p>
    <w:p w14:paraId="01B231BB" w14:textId="1C3DE155" w:rsidR="00401BB5" w:rsidRDefault="00401BB5" w:rsidP="00401BB5">
      <w:pPr>
        <w:pStyle w:val="Heading3"/>
      </w:pPr>
      <w:bookmarkStart w:id="442" w:name="_Ref1571706"/>
      <w:bookmarkStart w:id="443" w:name="_Toc6118941"/>
      <w:proofErr w:type="spellStart"/>
      <w:r>
        <w:t>startTime</w:t>
      </w:r>
      <w:r w:rsidR="00485F6A">
        <w:t>Utc</w:t>
      </w:r>
      <w:proofErr w:type="spellEnd"/>
      <w:r>
        <w:t xml:space="preserve"> property</w:t>
      </w:r>
      <w:bookmarkEnd w:id="442"/>
      <w:bookmarkEnd w:id="443"/>
    </w:p>
    <w:p w14:paraId="16315911" w14:textId="5396539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4" w:name="_Toc6118942"/>
      <w:proofErr w:type="spellStart"/>
      <w:r>
        <w:lastRenderedPageBreak/>
        <w:t>endTime</w:t>
      </w:r>
      <w:r w:rsidR="00D1201D">
        <w:t>Utc</w:t>
      </w:r>
      <w:proofErr w:type="spellEnd"/>
      <w:r>
        <w:t xml:space="preserve"> property</w:t>
      </w:r>
      <w:bookmarkEnd w:id="444"/>
    </w:p>
    <w:p w14:paraId="7310B713" w14:textId="44CE175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5" w:name="_Ref509050679"/>
      <w:bookmarkStart w:id="446" w:name="_Toc6118943"/>
      <w:proofErr w:type="spellStart"/>
      <w:r>
        <w:t>exitCode</w:t>
      </w:r>
      <w:proofErr w:type="spellEnd"/>
      <w:r>
        <w:t xml:space="preserve"> property</w:t>
      </w:r>
      <w:bookmarkEnd w:id="445"/>
      <w:bookmarkEnd w:id="4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DCC2A5E" w:rsidR="00BE0635" w:rsidRDefault="00BE0635" w:rsidP="00BE0635">
      <w:r>
        <w:t>For examples, see §</w:t>
      </w:r>
      <w:r>
        <w:fldChar w:fldCharType="begin"/>
      </w:r>
      <w:r>
        <w:instrText xml:space="preserve"> REF _Ref509050368 \r \h </w:instrText>
      </w:r>
      <w:r>
        <w:fldChar w:fldCharType="separate"/>
      </w:r>
      <w:r w:rsidR="00DF6F5C">
        <w:t>3.19.10</w:t>
      </w:r>
      <w:r>
        <w:fldChar w:fldCharType="end"/>
      </w:r>
      <w:r>
        <w:t>.</w:t>
      </w:r>
    </w:p>
    <w:p w14:paraId="2AB6A1A3" w14:textId="0E19F05A" w:rsidR="00BE0635" w:rsidRDefault="00BE0635" w:rsidP="00401BB5">
      <w:pPr>
        <w:pStyle w:val="Heading3"/>
      </w:pPr>
      <w:bookmarkStart w:id="447" w:name="_Ref509050368"/>
      <w:bookmarkStart w:id="448" w:name="_Toc6118944"/>
      <w:proofErr w:type="spellStart"/>
      <w:r>
        <w:t>exitCodeDescription</w:t>
      </w:r>
      <w:proofErr w:type="spellEnd"/>
      <w:r>
        <w:t xml:space="preserve"> property</w:t>
      </w:r>
      <w:bookmarkEnd w:id="447"/>
      <w:bookmarkEnd w:id="4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9" w:name="_Toc6118945"/>
      <w:proofErr w:type="spellStart"/>
      <w:r>
        <w:t>exitSignalName</w:t>
      </w:r>
      <w:proofErr w:type="spellEnd"/>
      <w:r>
        <w:t xml:space="preserve"> property</w:t>
      </w:r>
      <w:bookmarkEnd w:id="4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2CB78E4" w:rsidR="00BE0635" w:rsidRDefault="00BE0635" w:rsidP="00BE0635">
      <w:r>
        <w:t>For an example, see §</w:t>
      </w:r>
      <w:r>
        <w:fldChar w:fldCharType="begin"/>
      </w:r>
      <w:r>
        <w:instrText xml:space="preserve"> REF _Ref509050492 \r \h </w:instrText>
      </w:r>
      <w:r>
        <w:fldChar w:fldCharType="separate"/>
      </w:r>
      <w:r w:rsidR="00DF6F5C">
        <w:t>3.19.12</w:t>
      </w:r>
      <w:r>
        <w:fldChar w:fldCharType="end"/>
      </w:r>
      <w:r>
        <w:t>.</w:t>
      </w:r>
    </w:p>
    <w:p w14:paraId="01CF0A31" w14:textId="198FD4EE" w:rsidR="00BE0635" w:rsidRDefault="00BE0635" w:rsidP="00BE0635">
      <w:pPr>
        <w:pStyle w:val="Heading3"/>
      </w:pPr>
      <w:bookmarkStart w:id="450" w:name="_Ref509050492"/>
      <w:bookmarkStart w:id="451" w:name="_Toc6118946"/>
      <w:proofErr w:type="spellStart"/>
      <w:r>
        <w:t>exitSignalNumber</w:t>
      </w:r>
      <w:proofErr w:type="spellEnd"/>
      <w:r>
        <w:t xml:space="preserve"> property</w:t>
      </w:r>
      <w:bookmarkEnd w:id="450"/>
      <w:bookmarkEnd w:id="45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2" w:name="_Ref525821649"/>
      <w:bookmarkStart w:id="453" w:name="_Toc6118947"/>
      <w:proofErr w:type="spellStart"/>
      <w:r>
        <w:lastRenderedPageBreak/>
        <w:t>processStartFailureMessage</w:t>
      </w:r>
      <w:proofErr w:type="spellEnd"/>
      <w:r>
        <w:t xml:space="preserve"> property</w:t>
      </w:r>
      <w:bookmarkEnd w:id="452"/>
      <w:bookmarkEnd w:id="45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4" w:name="_Toc6118948"/>
      <w:proofErr w:type="spellStart"/>
      <w:r>
        <w:t>toolExecutionSuccessful</w:t>
      </w:r>
      <w:proofErr w:type="spellEnd"/>
      <w:r w:rsidR="00B209DE">
        <w:t xml:space="preserve"> property</w:t>
      </w:r>
      <w:bookmarkEnd w:id="45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B312F7F" w:rsidR="00B209DE" w:rsidRDefault="00B209DE" w:rsidP="00B209DE">
      <w:bookmarkStart w:id="45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F6F5C">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6" w:name="_Toc6118949"/>
      <w:r>
        <w:t>machine property</w:t>
      </w:r>
      <w:bookmarkEnd w:id="4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7" w:name="_Toc6118950"/>
      <w:r>
        <w:t>account property</w:t>
      </w:r>
      <w:bookmarkEnd w:id="4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8" w:name="_Toc6118951"/>
      <w:proofErr w:type="spellStart"/>
      <w:r>
        <w:t>processId</w:t>
      </w:r>
      <w:proofErr w:type="spellEnd"/>
      <w:r>
        <w:t xml:space="preserve"> property</w:t>
      </w:r>
      <w:bookmarkEnd w:id="4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59" w:name="_Toc6118952"/>
      <w:proofErr w:type="spellStart"/>
      <w:r>
        <w:t>executableLocation</w:t>
      </w:r>
      <w:proofErr w:type="spellEnd"/>
      <w:r w:rsidR="00401BB5">
        <w:t xml:space="preserve"> property</w:t>
      </w:r>
      <w:bookmarkEnd w:id="459"/>
    </w:p>
    <w:p w14:paraId="2EFF9849" w14:textId="08CC0B8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F6F5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EB23D2"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F6F5C">
        <w:t>3.18</w:t>
      </w:r>
      <w:r w:rsidR="003D3FC8">
        <w:fldChar w:fldCharType="end"/>
      </w:r>
      <w:r w:rsidRPr="00A14F9A">
        <w:t>) because the identical tool might be invoked from different paths on different machines.</w:t>
      </w:r>
    </w:p>
    <w:p w14:paraId="4CBA5986" w14:textId="3EDE9EE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F6F5C">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0" w:name="_Toc6118953"/>
      <w:proofErr w:type="spellStart"/>
      <w:r>
        <w:t>workingDirectory</w:t>
      </w:r>
      <w:proofErr w:type="spellEnd"/>
      <w:r>
        <w:t xml:space="preserve"> property</w:t>
      </w:r>
      <w:bookmarkEnd w:id="460"/>
    </w:p>
    <w:p w14:paraId="33341A2E" w14:textId="23340E1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F6F5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1" w:name="_Toc6118954"/>
      <w:proofErr w:type="spellStart"/>
      <w:r>
        <w:t>environmentVariables</w:t>
      </w:r>
      <w:proofErr w:type="spellEnd"/>
      <w:r>
        <w:t xml:space="preserve"> property</w:t>
      </w:r>
      <w:bookmarkEnd w:id="4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2" w:name="_Ref493345429"/>
      <w:bookmarkStart w:id="463" w:name="_Toc6118955"/>
      <w:proofErr w:type="spellStart"/>
      <w:r>
        <w:t>tool</w:t>
      </w:r>
      <w:r w:rsidR="00117A2B">
        <w:t>Execution</w:t>
      </w:r>
      <w:r>
        <w:t>Notifications</w:t>
      </w:r>
      <w:proofErr w:type="spellEnd"/>
      <w:r>
        <w:t xml:space="preserve"> property</w:t>
      </w:r>
      <w:bookmarkEnd w:id="462"/>
      <w:bookmarkEnd w:id="463"/>
    </w:p>
    <w:p w14:paraId="24067D15" w14:textId="0CB113A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F6F5C">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F6F5C">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4" w:name="_Ref509576439"/>
      <w:bookmarkStart w:id="465" w:name="_Toc6118956"/>
      <w:proofErr w:type="spellStart"/>
      <w:r>
        <w:t>toolC</w:t>
      </w:r>
      <w:r w:rsidR="00171199">
        <w:t>onfigurationNotifications</w:t>
      </w:r>
      <w:proofErr w:type="spellEnd"/>
      <w:r w:rsidR="00171199">
        <w:t xml:space="preserve"> property</w:t>
      </w:r>
      <w:bookmarkEnd w:id="464"/>
      <w:bookmarkEnd w:id="465"/>
    </w:p>
    <w:p w14:paraId="59DC01CB" w14:textId="7055BE1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F6F5C">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F6F5C">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03626A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3D7981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38F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6" w:name="_Ref511899216"/>
      <w:bookmarkStart w:id="467" w:name="_Toc6118957"/>
      <w:r>
        <w:t>stdin, stdout, stderr</w:t>
      </w:r>
      <w:r w:rsidR="00D943E5">
        <w:t xml:space="preserve">, and </w:t>
      </w:r>
      <w:proofErr w:type="spellStart"/>
      <w:r w:rsidR="00D943E5">
        <w:t>stdoutStderr</w:t>
      </w:r>
      <w:proofErr w:type="spellEnd"/>
      <w:r>
        <w:t xml:space="preserve"> properties</w:t>
      </w:r>
      <w:bookmarkEnd w:id="466"/>
      <w:bookmarkEnd w:id="467"/>
    </w:p>
    <w:p w14:paraId="47275264" w14:textId="100748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F6F5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E559B9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F6F5C">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30FD5CA1" w14:textId="781D3718" w:rsidR="00DC389E" w:rsidRDefault="00DC389E" w:rsidP="00AC6C45">
      <w:pPr>
        <w:pStyle w:val="Heading2"/>
      </w:pPr>
      <w:bookmarkStart w:id="468" w:name="_Ref507597819"/>
      <w:bookmarkStart w:id="469" w:name="_Toc6118958"/>
      <w:bookmarkStart w:id="470" w:name="_Ref506806657"/>
      <w:r>
        <w:t>attachment object</w:t>
      </w:r>
      <w:bookmarkEnd w:id="468"/>
      <w:bookmarkEnd w:id="469"/>
    </w:p>
    <w:p w14:paraId="554194B0" w14:textId="77777777" w:rsidR="00A27D47" w:rsidRDefault="00A27D47" w:rsidP="00A27D47">
      <w:pPr>
        <w:pStyle w:val="Heading3"/>
        <w:numPr>
          <w:ilvl w:val="2"/>
          <w:numId w:val="2"/>
        </w:numPr>
      </w:pPr>
      <w:bookmarkStart w:id="471" w:name="_Ref506978653"/>
      <w:bookmarkStart w:id="472" w:name="_Toc6118959"/>
      <w:r>
        <w:t>General</w:t>
      </w:r>
      <w:bookmarkEnd w:id="471"/>
      <w:bookmarkEnd w:id="472"/>
    </w:p>
    <w:p w14:paraId="4FF20040" w14:textId="7F0425E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F6F5C">
        <w:t>3.25.26</w:t>
      </w:r>
      <w:r>
        <w:fldChar w:fldCharType="end"/>
      </w:r>
      <w:r>
        <w:t>).</w:t>
      </w:r>
    </w:p>
    <w:p w14:paraId="120068B3" w14:textId="1971881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F6F5C">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D5C1C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r w:rsidR="006D4B00">
        <w:t>.</w:t>
      </w:r>
    </w:p>
    <w:p w14:paraId="30BF41E2" w14:textId="69A25B72" w:rsidR="00A27D47" w:rsidRDefault="00A27D47" w:rsidP="002D65F3">
      <w:pPr>
        <w:pStyle w:val="Code"/>
      </w:pPr>
      <w:r>
        <w:t xml:space="preserve">  ...</w:t>
      </w:r>
    </w:p>
    <w:p w14:paraId="344F43B5" w14:textId="6DF2E50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F6F5C">
        <w:t>3.25.26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E04EDC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F6F5C">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5A9A20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3" w:name="_Hlk507657707"/>
      <w:r>
        <w:fldChar w:fldCharType="begin"/>
      </w:r>
      <w:r>
        <w:instrText xml:space="preserve"> REF _Ref506978525 \r \h </w:instrText>
      </w:r>
      <w:r w:rsidR="002D65F3">
        <w:instrText xml:space="preserve"> \* MERGEFORMAT </w:instrText>
      </w:r>
      <w:r>
        <w:fldChar w:fldCharType="separate"/>
      </w:r>
      <w:r w:rsidR="00DF6F5C">
        <w:t>3.20.3</w:t>
      </w:r>
      <w:r>
        <w:fldChar w:fldCharType="end"/>
      </w:r>
      <w:bookmarkEnd w:id="47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4" w:name="_Ref506978925"/>
      <w:bookmarkStart w:id="475" w:name="_Toc6118960"/>
      <w:r>
        <w:t>description property</w:t>
      </w:r>
      <w:bookmarkEnd w:id="474"/>
      <w:bookmarkEnd w:id="475"/>
    </w:p>
    <w:p w14:paraId="237B6C86" w14:textId="66205D1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F6F5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6" w:name="_Ref506978525"/>
      <w:bookmarkStart w:id="477" w:name="_Toc6118961"/>
      <w:r>
        <w:lastRenderedPageBreak/>
        <w:t>l</w:t>
      </w:r>
      <w:r w:rsidR="009F4F71">
        <w:t xml:space="preserve">ocation </w:t>
      </w:r>
      <w:r w:rsidR="00A27D47">
        <w:t>property</w:t>
      </w:r>
      <w:bookmarkEnd w:id="476"/>
      <w:bookmarkEnd w:id="477"/>
    </w:p>
    <w:p w14:paraId="13D7987F" w14:textId="3FF584A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F6F5C">
        <w:t>3.4</w:t>
      </w:r>
      <w:r w:rsidR="00F677EC">
        <w:fldChar w:fldCharType="end"/>
      </w:r>
      <w:r>
        <w:t>) that specifies the location of the attachment.</w:t>
      </w:r>
    </w:p>
    <w:p w14:paraId="75143AAE" w14:textId="458144C3" w:rsidR="008A21D5" w:rsidRDefault="008A21D5" w:rsidP="008A21D5">
      <w:pPr>
        <w:pStyle w:val="Heading3"/>
      </w:pPr>
      <w:bookmarkStart w:id="478" w:name="_Toc6118962"/>
      <w:r>
        <w:t>regions property</w:t>
      </w:r>
      <w:bookmarkEnd w:id="478"/>
    </w:p>
    <w:p w14:paraId="0B37D4FE" w14:textId="3F322EE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F6F5C">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F6F5C">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9" w:name="_Ref532384473"/>
      <w:bookmarkStart w:id="480" w:name="_Ref532384512"/>
      <w:bookmarkStart w:id="481" w:name="_Toc6118963"/>
      <w:bookmarkStart w:id="482" w:name="_Hlk513212887"/>
      <w:r>
        <w:t>rectangles property</w:t>
      </w:r>
      <w:bookmarkEnd w:id="479"/>
      <w:bookmarkEnd w:id="480"/>
      <w:bookmarkEnd w:id="481"/>
    </w:p>
    <w:p w14:paraId="731EC896" w14:textId="09C9DAE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F6F5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F6F5C">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F6F5C">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3" w:name="_Ref3810909"/>
      <w:bookmarkStart w:id="484" w:name="_Toc6118964"/>
      <w:bookmarkEnd w:id="482"/>
      <w:r>
        <w:t>conversion object</w:t>
      </w:r>
      <w:bookmarkEnd w:id="470"/>
      <w:bookmarkEnd w:id="483"/>
      <w:bookmarkEnd w:id="484"/>
    </w:p>
    <w:p w14:paraId="615BCC83" w14:textId="7B3EE260" w:rsidR="00AC6C45" w:rsidRDefault="00AC6C45" w:rsidP="00AC6C45">
      <w:pPr>
        <w:pStyle w:val="Heading3"/>
      </w:pPr>
      <w:bookmarkStart w:id="485" w:name="_Toc6118965"/>
      <w:r>
        <w:t>General</w:t>
      </w:r>
      <w:bookmarkEnd w:id="4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78B3E8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F6F5C">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7EA95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F6F5C">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1C2C9F4"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F6F5C">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6" w:name="_Ref503539410"/>
      <w:bookmarkStart w:id="487" w:name="_Toc6118966"/>
      <w:r>
        <w:lastRenderedPageBreak/>
        <w:t>tool property</w:t>
      </w:r>
      <w:bookmarkEnd w:id="486"/>
      <w:bookmarkEnd w:id="487"/>
    </w:p>
    <w:p w14:paraId="3E0454EE" w14:textId="3AAD61A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F6F5C">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8" w:name="_Ref503608264"/>
      <w:bookmarkStart w:id="489" w:name="_Toc6118967"/>
      <w:r>
        <w:t>invocation property</w:t>
      </w:r>
      <w:bookmarkEnd w:id="488"/>
      <w:bookmarkEnd w:id="489"/>
    </w:p>
    <w:p w14:paraId="3E5B67EA" w14:textId="73716CC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F6F5C">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0" w:name="_Ref503539431"/>
      <w:bookmarkStart w:id="491" w:name="_Toc6118968"/>
      <w:proofErr w:type="spellStart"/>
      <w:r>
        <w:t>analysisToolLog</w:t>
      </w:r>
      <w:r w:rsidR="00ED76F2">
        <w:t>Files</w:t>
      </w:r>
      <w:proofErr w:type="spellEnd"/>
      <w:r>
        <w:t xml:space="preserve"> property</w:t>
      </w:r>
      <w:bookmarkEnd w:id="490"/>
      <w:bookmarkEnd w:id="4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6D5D1F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F6F5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F6F5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55138DF"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F6F5C">
        <w:t>3.45.7</w:t>
      </w:r>
      <w:r w:rsidR="009574D1">
        <w:fldChar w:fldCharType="end"/>
      </w:r>
      <w:r>
        <w:t>).</w:t>
      </w:r>
    </w:p>
    <w:p w14:paraId="3476EB07" w14:textId="7DAB202C" w:rsidR="002315DB" w:rsidRDefault="002315DB" w:rsidP="002315DB">
      <w:pPr>
        <w:pStyle w:val="Heading2"/>
      </w:pPr>
      <w:bookmarkStart w:id="492" w:name="_Ref511829625"/>
      <w:bookmarkStart w:id="493" w:name="_Toc6118969"/>
      <w:proofErr w:type="spellStart"/>
      <w:r>
        <w:t>versionControlDetails</w:t>
      </w:r>
      <w:proofErr w:type="spellEnd"/>
      <w:r>
        <w:t xml:space="preserve"> object</w:t>
      </w:r>
      <w:bookmarkEnd w:id="492"/>
      <w:bookmarkEnd w:id="493"/>
    </w:p>
    <w:p w14:paraId="28FE29F4" w14:textId="169979D6" w:rsidR="002315DB" w:rsidRDefault="002315DB" w:rsidP="002315DB">
      <w:pPr>
        <w:pStyle w:val="Heading3"/>
      </w:pPr>
      <w:bookmarkStart w:id="494" w:name="_Toc6118970"/>
      <w:r>
        <w:t>General</w:t>
      </w:r>
      <w:bookmarkEnd w:id="49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C242598" w:rsidR="001466B1" w:rsidRPr="001466B1" w:rsidRDefault="001466B1" w:rsidP="001466B1">
      <w:r>
        <w:t>For an example, see §</w:t>
      </w:r>
      <w:r>
        <w:fldChar w:fldCharType="begin"/>
      </w:r>
      <w:r>
        <w:instrText xml:space="preserve"> REF _Ref511829897 \r \h </w:instrText>
      </w:r>
      <w:r>
        <w:fldChar w:fldCharType="separate"/>
      </w:r>
      <w:r w:rsidR="00DF6F5C">
        <w:t>3.14.13</w:t>
      </w:r>
      <w:r>
        <w:fldChar w:fldCharType="end"/>
      </w:r>
      <w:r>
        <w:t>.</w:t>
      </w:r>
    </w:p>
    <w:p w14:paraId="5CE76795" w14:textId="0BDD8598" w:rsidR="002315DB" w:rsidRDefault="002315DB" w:rsidP="002315DB">
      <w:pPr>
        <w:pStyle w:val="Heading3"/>
      </w:pPr>
      <w:bookmarkStart w:id="495" w:name="_Toc6118971"/>
      <w:r>
        <w:t>Constraints</w:t>
      </w:r>
      <w:bookmarkEnd w:id="49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F6ADF5E"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F6F5C">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F6F5C">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F6F5C">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96" w:name="_Ref511829678"/>
      <w:bookmarkStart w:id="497" w:name="_Toc6118972"/>
      <w:proofErr w:type="spellStart"/>
      <w:r>
        <w:t>repositoryUri</w:t>
      </w:r>
      <w:proofErr w:type="spellEnd"/>
      <w:r>
        <w:t xml:space="preserve"> </w:t>
      </w:r>
      <w:r w:rsidR="002315DB">
        <w:t>property</w:t>
      </w:r>
      <w:bookmarkEnd w:id="496"/>
      <w:bookmarkEnd w:id="497"/>
    </w:p>
    <w:p w14:paraId="1785AFD1" w14:textId="6B710EE5" w:rsidR="001466B1" w:rsidRDefault="001466B1" w:rsidP="001466B1">
      <w:bookmarkStart w:id="49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9" w:name="_Ref513199006"/>
      <w:bookmarkStart w:id="500" w:name="_Toc6118973"/>
      <w:proofErr w:type="spellStart"/>
      <w:r>
        <w:t>revisionId</w:t>
      </w:r>
      <w:proofErr w:type="spellEnd"/>
      <w:r>
        <w:t xml:space="preserve"> property</w:t>
      </w:r>
      <w:bookmarkEnd w:id="498"/>
      <w:bookmarkEnd w:id="499"/>
      <w:bookmarkEnd w:id="50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1" w:name="_Ref511829698"/>
      <w:bookmarkStart w:id="502" w:name="_Toc6118974"/>
      <w:r>
        <w:lastRenderedPageBreak/>
        <w:t>branch property</w:t>
      </w:r>
      <w:bookmarkEnd w:id="501"/>
      <w:bookmarkEnd w:id="50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3" w:name="_Ref526939310"/>
      <w:bookmarkStart w:id="504" w:name="_Toc6118975"/>
      <w:proofErr w:type="spellStart"/>
      <w:r>
        <w:t>revisionTag</w:t>
      </w:r>
      <w:proofErr w:type="spellEnd"/>
      <w:r>
        <w:t xml:space="preserve"> </w:t>
      </w:r>
      <w:r w:rsidR="002315DB">
        <w:t>property</w:t>
      </w:r>
      <w:bookmarkEnd w:id="503"/>
      <w:bookmarkEnd w:id="50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5" w:name="_Ref526939293"/>
      <w:bookmarkStart w:id="506" w:name="_Toc6118976"/>
      <w:bookmarkStart w:id="507" w:name="_Hlk525802952"/>
      <w:proofErr w:type="spellStart"/>
      <w:r>
        <w:t>asOfTimeUtc</w:t>
      </w:r>
      <w:proofErr w:type="spellEnd"/>
      <w:r>
        <w:t xml:space="preserve"> </w:t>
      </w:r>
      <w:r w:rsidR="002315DB">
        <w:t>property</w:t>
      </w:r>
      <w:bookmarkEnd w:id="505"/>
      <w:bookmarkEnd w:id="506"/>
    </w:p>
    <w:p w14:paraId="1844A6A7" w14:textId="18E46459"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08" w:name="_Toc6118977"/>
      <w:proofErr w:type="spellStart"/>
      <w:r>
        <w:t>mappedTo</w:t>
      </w:r>
      <w:proofErr w:type="spellEnd"/>
      <w:r>
        <w:t xml:space="preserve"> property</w:t>
      </w:r>
      <w:bookmarkEnd w:id="508"/>
    </w:p>
    <w:p w14:paraId="01253B4A" w14:textId="184E26A8"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F6F5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C8E02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78D7863"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F6F5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ED2CB9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9" w:name="_Ref493403111"/>
      <w:bookmarkStart w:id="510" w:name="_Ref493404005"/>
      <w:bookmarkStart w:id="511" w:name="_Toc6118978"/>
      <w:bookmarkEnd w:id="507"/>
      <w:r>
        <w:t xml:space="preserve">artifact </w:t>
      </w:r>
      <w:r w:rsidR="00401BB5">
        <w:t>object</w:t>
      </w:r>
      <w:bookmarkEnd w:id="509"/>
      <w:bookmarkEnd w:id="510"/>
      <w:bookmarkEnd w:id="511"/>
    </w:p>
    <w:p w14:paraId="375224F2" w14:textId="20156049" w:rsidR="00401BB5" w:rsidRDefault="00401BB5" w:rsidP="00401BB5">
      <w:pPr>
        <w:pStyle w:val="Heading3"/>
      </w:pPr>
      <w:bookmarkStart w:id="512" w:name="_Toc6118979"/>
      <w:r>
        <w:t>General</w:t>
      </w:r>
      <w:bookmarkEnd w:id="51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3" w:name="_Ref493403519"/>
      <w:bookmarkStart w:id="514" w:name="_Toc6118980"/>
      <w:r>
        <w:t>l</w:t>
      </w:r>
      <w:r w:rsidR="00316A25">
        <w:t>ocation</w:t>
      </w:r>
      <w:r w:rsidR="00401BB5">
        <w:t xml:space="preserve"> property</w:t>
      </w:r>
      <w:bookmarkEnd w:id="513"/>
      <w:bookmarkEnd w:id="514"/>
    </w:p>
    <w:p w14:paraId="35DB6B07" w14:textId="69B4541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F6F5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C8C5D6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80005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F6F5C">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B00F1C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F6F5C">
        <w:t>3.23.3</w:t>
      </w:r>
      <w:r w:rsidR="00EB6F4A">
        <w:fldChar w:fldCharType="end"/>
      </w:r>
      <w:r w:rsidR="00EB6F4A">
        <w:t>.</w:t>
      </w:r>
    </w:p>
    <w:p w14:paraId="42C6608E" w14:textId="4A4D13C4" w:rsidR="00401BB5" w:rsidRDefault="004F0AE4" w:rsidP="00401BB5">
      <w:pPr>
        <w:pStyle w:val="Heading3"/>
      </w:pPr>
      <w:bookmarkStart w:id="515" w:name="_Ref493404063"/>
      <w:bookmarkStart w:id="516" w:name="_Toc6118981"/>
      <w:proofErr w:type="spellStart"/>
      <w:r>
        <w:t>parentIndex</w:t>
      </w:r>
      <w:proofErr w:type="spellEnd"/>
      <w:r>
        <w:t xml:space="preserve"> </w:t>
      </w:r>
      <w:r w:rsidR="00401BB5">
        <w:t>property</w:t>
      </w:r>
      <w:bookmarkEnd w:id="515"/>
      <w:bookmarkEnd w:id="516"/>
    </w:p>
    <w:p w14:paraId="7B9D65E1" w14:textId="58598B1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F6F5C">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7" w:name="_Ref493403563"/>
      <w:bookmarkStart w:id="518" w:name="_Toc6118982"/>
      <w:r>
        <w:t>offset property</w:t>
      </w:r>
      <w:bookmarkEnd w:id="517"/>
      <w:bookmarkEnd w:id="51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612EF0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F6F5C">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9" w:name="_Ref493403574"/>
      <w:bookmarkStart w:id="520" w:name="_Toc6118983"/>
      <w:r>
        <w:lastRenderedPageBreak/>
        <w:t>length property</w:t>
      </w:r>
      <w:bookmarkEnd w:id="519"/>
      <w:bookmarkEnd w:id="52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1" w:name="_Ref3724028"/>
      <w:bookmarkStart w:id="522" w:name="_Toc6118984"/>
      <w:bookmarkStart w:id="523" w:name="_Hlk514318855"/>
      <w:r>
        <w:t>roles property</w:t>
      </w:r>
      <w:bookmarkEnd w:id="521"/>
      <w:bookmarkEnd w:id="522"/>
    </w:p>
    <w:bookmarkEnd w:id="523"/>
    <w:p w14:paraId="1E0FD617" w14:textId="50FB171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F6F5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2A2811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F6F5C">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0EF345E"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F6F5C">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37E7008"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F6F5C">
        <w:t>3.19.23</w:t>
      </w:r>
      <w:r>
        <w:fldChar w:fldCharType="end"/>
      </w:r>
      <w:r>
        <w:t>).</w:t>
      </w:r>
    </w:p>
    <w:p w14:paraId="60F0909E" w14:textId="5CED7274"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F6F5C">
        <w:t>3.17.2</w:t>
      </w:r>
      <w:r w:rsidR="00282888">
        <w:fldChar w:fldCharType="end"/>
      </w:r>
      <w:r w:rsidR="00282888">
        <w:t>)</w:t>
      </w:r>
      <w:r>
        <w:t>.</w:t>
      </w:r>
    </w:p>
    <w:p w14:paraId="7226C895" w14:textId="4490D3F5"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F6F5C">
        <w:t>3.17.3</w:t>
      </w:r>
      <w:r>
        <w:fldChar w:fldCharType="end"/>
      </w:r>
      <w:r>
        <w:t>).</w:t>
      </w:r>
    </w:p>
    <w:p w14:paraId="659756C1" w14:textId="06A6642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F6F5C">
        <w:t>3.18.2</w:t>
      </w:r>
      <w:r w:rsidR="0098000C">
        <w:fldChar w:fldCharType="end"/>
      </w:r>
      <w:r>
        <w:t>).</w:t>
      </w:r>
    </w:p>
    <w:p w14:paraId="088C0E6B" w14:textId="6A9014C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F6F5C">
        <w:t>3.18.3</w:t>
      </w:r>
      <w:r w:rsidR="0098000C">
        <w:fldChar w:fldCharType="end"/>
      </w:r>
      <w:r>
        <w:t>).</w:t>
      </w:r>
    </w:p>
    <w:p w14:paraId="7221D7DC" w14:textId="2E3B802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F6F5C">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06F07143" w:rsidR="001F66A6" w:rsidRDefault="001F66A6" w:rsidP="001F66A6">
      <w:pPr>
        <w:ind w:left="360"/>
      </w:pPr>
      <w:bookmarkStart w:id="52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DF6F5C">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5" w:name="_Ref5959945"/>
      <w:bookmarkStart w:id="526" w:name="_Toc6118985"/>
      <w:bookmarkEnd w:id="524"/>
      <w:r>
        <w:lastRenderedPageBreak/>
        <w:t>mimeType property</w:t>
      </w:r>
      <w:bookmarkEnd w:id="525"/>
      <w:bookmarkEnd w:id="526"/>
    </w:p>
    <w:p w14:paraId="21C78E41" w14:textId="1600792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F6F5C">
        <w:t>Appendix C</w:t>
      </w:r>
      <w:r w:rsidR="00E50D0C">
        <w:fldChar w:fldCharType="end"/>
      </w:r>
      <w:r w:rsidR="00E50D0C">
        <w:t>.</w:t>
      </w:r>
    </w:p>
    <w:p w14:paraId="2F627CCB" w14:textId="2DA8C580" w:rsidR="008A4CD4" w:rsidRDefault="008A4CD4" w:rsidP="008A4CD4">
      <w:pPr>
        <w:pStyle w:val="Heading3"/>
      </w:pPr>
      <w:bookmarkStart w:id="527" w:name="_Ref511899450"/>
      <w:bookmarkStart w:id="528" w:name="_Toc6118986"/>
      <w:r>
        <w:t>contents property</w:t>
      </w:r>
      <w:bookmarkEnd w:id="527"/>
      <w:bookmarkEnd w:id="528"/>
    </w:p>
    <w:p w14:paraId="3EAD79DF" w14:textId="76ED2B1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F6F5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9" w:name="_Ref511828128"/>
      <w:bookmarkStart w:id="530" w:name="_Toc6118987"/>
      <w:r>
        <w:t>encoding property</w:t>
      </w:r>
      <w:bookmarkEnd w:id="529"/>
      <w:bookmarkEnd w:id="530"/>
    </w:p>
    <w:p w14:paraId="29D5943D" w14:textId="6174B80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3D6BD9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F6F5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831502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F6F5C">
        <w:t>3.14</w:t>
      </w:r>
      <w:r>
        <w:fldChar w:fldCharType="end"/>
      </w:r>
      <w:r>
        <w:t>)</w:t>
      </w:r>
    </w:p>
    <w:p w14:paraId="170FA798" w14:textId="7BE3D8F0"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F6F5C">
        <w:t>3.14.23</w:t>
      </w:r>
      <w:r>
        <w:fldChar w:fldCharType="end"/>
      </w:r>
      <w:r>
        <w:t>.</w:t>
      </w:r>
    </w:p>
    <w:p w14:paraId="4E9D1D4D" w14:textId="77777777" w:rsidR="00926829" w:rsidRDefault="00926829" w:rsidP="002D65F3">
      <w:pPr>
        <w:pStyle w:val="Code"/>
      </w:pPr>
    </w:p>
    <w:p w14:paraId="7C79FDD1" w14:textId="6242DFC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F6F5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1" w:name="_Ref534896207"/>
      <w:bookmarkStart w:id="532" w:name="_Toc6118988"/>
      <w:proofErr w:type="spellStart"/>
      <w:r>
        <w:t>sourceLanguage</w:t>
      </w:r>
      <w:proofErr w:type="spellEnd"/>
      <w:r>
        <w:t xml:space="preserve"> property</w:t>
      </w:r>
      <w:bookmarkEnd w:id="531"/>
      <w:bookmarkEnd w:id="532"/>
    </w:p>
    <w:p w14:paraId="02CC5CC4" w14:textId="350D120E" w:rsidR="00F82406" w:rsidRDefault="00F82406" w:rsidP="00F82406">
      <w:pPr>
        <w:pStyle w:val="Heading4"/>
      </w:pPr>
      <w:bookmarkStart w:id="533" w:name="_Toc6118989"/>
      <w:r>
        <w:t>General</w:t>
      </w:r>
      <w:bookmarkEnd w:id="533"/>
    </w:p>
    <w:p w14:paraId="517A853E" w14:textId="56A8FC2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F6F5C">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3F892B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F6F5C">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8E3D90C"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F6F5C">
        <w:t>3.28.15</w:t>
      </w:r>
      <w:r>
        <w:fldChar w:fldCharType="end"/>
      </w:r>
      <w:r>
        <w:t>).</w:t>
      </w:r>
    </w:p>
    <w:p w14:paraId="617A1368" w14:textId="18050418"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F6F5C">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4" w:name="_Ref534209313"/>
      <w:bookmarkStart w:id="535" w:name="_Toc6118990"/>
      <w:r>
        <w:t>Source language identifier conventions and practices</w:t>
      </w:r>
      <w:bookmarkEnd w:id="534"/>
      <w:bookmarkEnd w:id="53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894CB42" w:rsidR="0003707A" w:rsidRPr="0003707A" w:rsidRDefault="007E611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6" w:name="_Ref493345445"/>
      <w:bookmarkStart w:id="537" w:name="_Toc6118991"/>
      <w:r>
        <w:t>hashes property</w:t>
      </w:r>
      <w:bookmarkEnd w:id="536"/>
      <w:bookmarkEnd w:id="537"/>
    </w:p>
    <w:p w14:paraId="084CC4D1" w14:textId="69FAAF8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F6F5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D40C2B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8" w:name="_Toc6118992"/>
      <w:proofErr w:type="spellStart"/>
      <w:r>
        <w:t>lastModifiedTime</w:t>
      </w:r>
      <w:r w:rsidR="00327EBE">
        <w:t>Utc</w:t>
      </w:r>
      <w:proofErr w:type="spellEnd"/>
      <w:r>
        <w:t xml:space="preserve"> property</w:t>
      </w:r>
      <w:bookmarkEnd w:id="538"/>
    </w:p>
    <w:p w14:paraId="70E36537" w14:textId="17765F4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2FDF1E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F6F5C">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39" w:name="_Toc6118993"/>
      <w:r>
        <w:lastRenderedPageBreak/>
        <w:t>description property</w:t>
      </w:r>
      <w:bookmarkEnd w:id="539"/>
    </w:p>
    <w:p w14:paraId="11ED9526" w14:textId="3CA03E4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F6F5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0" w:name="_Ref4510124"/>
      <w:bookmarkStart w:id="541" w:name="_Toc6118994"/>
      <w:proofErr w:type="spellStart"/>
      <w:r>
        <w:t>translationMetadata</w:t>
      </w:r>
      <w:proofErr w:type="spellEnd"/>
      <w:r>
        <w:t xml:space="preserve"> object</w:t>
      </w:r>
      <w:bookmarkEnd w:id="540"/>
      <w:bookmarkEnd w:id="541"/>
    </w:p>
    <w:p w14:paraId="133A952F" w14:textId="48B1A913" w:rsidR="00F340AD" w:rsidRDefault="00F340AD" w:rsidP="00F340AD">
      <w:pPr>
        <w:pStyle w:val="Heading3"/>
      </w:pPr>
      <w:bookmarkStart w:id="542" w:name="_Toc6118995"/>
      <w:r>
        <w:t>General</w:t>
      </w:r>
      <w:bookmarkEnd w:id="542"/>
    </w:p>
    <w:p w14:paraId="69D61D3C" w14:textId="7F9D19E4"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F6F5C">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F6F5C">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50159E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F6F5C">
        <w:t>3.5.2</w:t>
      </w:r>
      <w:r>
        <w:fldChar w:fldCharType="end"/>
      </w:r>
      <w:r>
        <w:t>).</w:t>
      </w:r>
    </w:p>
    <w:p w14:paraId="406D1C24" w14:textId="1B896031" w:rsidR="00B53EA7" w:rsidRDefault="00B53EA7" w:rsidP="00B53EA7">
      <w:pPr>
        <w:pStyle w:val="Note"/>
      </w:pPr>
      <w:r>
        <w:t>EXAMPLE:</w:t>
      </w:r>
    </w:p>
    <w:p w14:paraId="003BF7DE" w14:textId="7C5092EA"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DF6F5C">
        <w:t>3.18</w:t>
      </w:r>
      <w:r w:rsidR="00B407EB">
        <w:fldChar w:fldCharType="end"/>
      </w:r>
      <w:r>
        <w:t>).</w:t>
      </w:r>
    </w:p>
    <w:p w14:paraId="64C85E8A" w14:textId="23379721"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F6F5C">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3" w:name="_Toc6118996"/>
      <w:r>
        <w:t>name property</w:t>
      </w:r>
      <w:bookmarkEnd w:id="54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4" w:name="_Toc6118997"/>
      <w:proofErr w:type="spellStart"/>
      <w:r>
        <w:t>fullName</w:t>
      </w:r>
      <w:proofErr w:type="spellEnd"/>
      <w:r w:rsidR="00882EBC">
        <w:t xml:space="preserve"> property</w:t>
      </w:r>
      <w:bookmarkEnd w:id="54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5" w:name="_Toc6118998"/>
      <w:proofErr w:type="spellStart"/>
      <w:r>
        <w:t>shortDescription</w:t>
      </w:r>
      <w:proofErr w:type="spellEnd"/>
      <w:r w:rsidR="00882EBC">
        <w:t xml:space="preserve"> property</w:t>
      </w:r>
      <w:bookmarkEnd w:id="545"/>
    </w:p>
    <w:p w14:paraId="5D3AC865" w14:textId="6945C57A"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t>) containing a brief description of the translation.</w:t>
      </w:r>
    </w:p>
    <w:p w14:paraId="7FD64B6F" w14:textId="61132279" w:rsidR="00F340AD" w:rsidRDefault="00F340AD" w:rsidP="00F340AD">
      <w:pPr>
        <w:pStyle w:val="Heading3"/>
      </w:pPr>
      <w:bookmarkStart w:id="546" w:name="_Toc6118999"/>
      <w:proofErr w:type="spellStart"/>
      <w:r>
        <w:t>fullDescription</w:t>
      </w:r>
      <w:proofErr w:type="spellEnd"/>
      <w:r w:rsidR="00882EBC">
        <w:t xml:space="preserve"> property</w:t>
      </w:r>
      <w:bookmarkEnd w:id="546"/>
    </w:p>
    <w:p w14:paraId="3A34B2B0" w14:textId="3E4A282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t>) containing a comprehensive description of the translation.</w:t>
      </w:r>
    </w:p>
    <w:p w14:paraId="07244BD0" w14:textId="4EA9FF7D" w:rsidR="00F340AD" w:rsidRDefault="00F340AD" w:rsidP="00F340AD">
      <w:pPr>
        <w:pStyle w:val="Heading3"/>
      </w:pPr>
      <w:bookmarkStart w:id="547" w:name="_Toc6119000"/>
      <w:proofErr w:type="spellStart"/>
      <w:r>
        <w:lastRenderedPageBreak/>
        <w:t>downloadUri</w:t>
      </w:r>
      <w:proofErr w:type="spellEnd"/>
      <w:r w:rsidR="00882EBC">
        <w:t xml:space="preserve"> property</w:t>
      </w:r>
      <w:bookmarkEnd w:id="547"/>
    </w:p>
    <w:p w14:paraId="2F6C144A" w14:textId="3D5F6853"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8" w:name="_Toc6119001"/>
      <w:proofErr w:type="spellStart"/>
      <w:r>
        <w:t>i</w:t>
      </w:r>
      <w:r w:rsidR="00F340AD">
        <w:t>nformationUri</w:t>
      </w:r>
      <w:proofErr w:type="spellEnd"/>
      <w:r>
        <w:t xml:space="preserve"> property</w:t>
      </w:r>
      <w:bookmarkEnd w:id="548"/>
    </w:p>
    <w:p w14:paraId="5B4A6511" w14:textId="10321298"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9" w:name="_Ref493350984"/>
      <w:bookmarkStart w:id="550" w:name="_Toc6119002"/>
      <w:r>
        <w:t>result object</w:t>
      </w:r>
      <w:bookmarkEnd w:id="549"/>
      <w:bookmarkEnd w:id="550"/>
    </w:p>
    <w:p w14:paraId="74FD90F6" w14:textId="18F2DD20" w:rsidR="00401BB5" w:rsidRDefault="00401BB5" w:rsidP="00401BB5">
      <w:pPr>
        <w:pStyle w:val="Heading3"/>
      </w:pPr>
      <w:bookmarkStart w:id="551" w:name="_Toc6119003"/>
      <w:r>
        <w:t>General</w:t>
      </w:r>
      <w:bookmarkEnd w:id="55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4FCDE53"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F6F5C">
        <w:t>3.46</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52" w:name="_Ref515624666"/>
      <w:bookmarkStart w:id="553" w:name="_Toc6119004"/>
      <w:r>
        <w:t>Distinguishing logically identical from logically distinct results</w:t>
      </w:r>
      <w:bookmarkEnd w:id="552"/>
      <w:bookmarkEnd w:id="55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953080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F6F5C">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F6F5C">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4" w:name="_Toc6119005"/>
      <w:bookmarkStart w:id="555" w:name="_Ref493408865"/>
      <w:proofErr w:type="spellStart"/>
      <w:r>
        <w:t>guid</w:t>
      </w:r>
      <w:proofErr w:type="spellEnd"/>
      <w:r>
        <w:t xml:space="preserve"> </w:t>
      </w:r>
      <w:r w:rsidR="00621490">
        <w:t>property</w:t>
      </w:r>
      <w:bookmarkEnd w:id="554"/>
    </w:p>
    <w:p w14:paraId="2C599143" w14:textId="78CF832D" w:rsidR="00376B6D" w:rsidRDefault="00376B6D" w:rsidP="00376B6D">
      <w:bookmarkStart w:id="55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F6F5C">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18A02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F6F5C">
        <w:t>3.25.16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7" w:name="_Ref516055541"/>
      <w:bookmarkStart w:id="558" w:name="_Toc6119006"/>
      <w:proofErr w:type="spellStart"/>
      <w:r>
        <w:lastRenderedPageBreak/>
        <w:t>correlationGuid</w:t>
      </w:r>
      <w:proofErr w:type="spellEnd"/>
      <w:r>
        <w:t xml:space="preserve"> property</w:t>
      </w:r>
      <w:bookmarkEnd w:id="557"/>
      <w:bookmarkEnd w:id="558"/>
    </w:p>
    <w:p w14:paraId="28683740" w14:textId="2C05063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F6F5C">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D38F65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F6F5C">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F6F5C">
        <w:t>3.25.2</w:t>
      </w:r>
      <w:r>
        <w:fldChar w:fldCharType="end"/>
      </w:r>
      <w:r>
        <w:t xml:space="preserve"> for more information.</w:t>
      </w:r>
    </w:p>
    <w:p w14:paraId="4D5CBA4B" w14:textId="4E46EB73" w:rsidR="00401BB5" w:rsidRDefault="00401BB5" w:rsidP="00401BB5">
      <w:pPr>
        <w:pStyle w:val="Heading3"/>
      </w:pPr>
      <w:bookmarkStart w:id="559" w:name="_Ref513193500"/>
      <w:bookmarkStart w:id="560" w:name="_Ref513195673"/>
      <w:bookmarkStart w:id="561" w:name="_Toc6119007"/>
      <w:r>
        <w:t>ruleId property</w:t>
      </w:r>
      <w:bookmarkEnd w:id="555"/>
      <w:bookmarkEnd w:id="556"/>
      <w:bookmarkEnd w:id="559"/>
      <w:bookmarkEnd w:id="560"/>
      <w:bookmarkEnd w:id="561"/>
    </w:p>
    <w:p w14:paraId="49035589" w14:textId="7AF2F69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F6F5C">
        <w:t>3.5.5</w:t>
      </w:r>
      <w:r w:rsidR="00B03E10">
        <w:fldChar w:fldCharType="end"/>
      </w:r>
      <w:r w:rsidR="00B03E10">
        <w:t>)</w:t>
      </w:r>
      <w:r w:rsidRPr="00244809">
        <w:t xml:space="preserve"> </w:t>
      </w:r>
      <w:r w:rsidR="002460EC">
        <w:t xml:space="preserve">whose </w:t>
      </w:r>
      <w:del w:id="562" w:author="Laurence Golding" w:date="2019-04-14T08:35:00Z">
        <w:r w:rsidR="00B03E10" w:rsidDel="00140EE3">
          <w:delText xml:space="preserve">first </w:delText>
        </w:r>
      </w:del>
      <w:ins w:id="563" w:author="Laurence Golding" w:date="2019-04-14T08:35:00Z">
        <w:r w:rsidR="00140EE3">
          <w:t>leading</w:t>
        </w:r>
        <w:r w:rsidR="00140EE3">
          <w:t xml:space="preserve"> </w:t>
        </w:r>
      </w:ins>
      <w:r w:rsidR="002460EC">
        <w:t>component</w:t>
      </w:r>
      <w:ins w:id="564" w:author="Laurence Golding" w:date="2019-04-14T08:35:00Z">
        <w:r w:rsidR="00140EE3">
          <w:t>s</w:t>
        </w:r>
      </w:ins>
      <w:r w:rsidR="00B03E10">
        <w:t xml:space="preserve"> </w:t>
      </w:r>
      <w:del w:id="565" w:author="Laurence Golding" w:date="2019-04-14T08:35:00Z">
        <w:r w:rsidR="00B03E10" w:rsidDel="00140EE3">
          <w:delText xml:space="preserve">is </w:delText>
        </w:r>
      </w:del>
      <w:ins w:id="566" w:author="Laurence Golding" w:date="2019-04-14T08:35:00Z">
        <w:r w:rsidR="00140EE3">
          <w:t>specify</w:t>
        </w:r>
        <w:r w:rsidR="00140EE3">
          <w:t xml:space="preserve"> </w:t>
        </w:r>
      </w:ins>
      <w:r w:rsidR="00B03E10">
        <w:t xml:space="preserve">the </w:t>
      </w:r>
      <w:r w:rsidRPr="00244809">
        <w:t>stable</w:t>
      </w:r>
      <w:del w:id="567" w:author="Laurence Golding" w:date="2019-04-14T08:25:00Z">
        <w:r w:rsidRPr="00244809" w:rsidDel="00026804">
          <w:delText>,</w:delText>
        </w:r>
      </w:del>
      <w:r w:rsidRPr="00244809">
        <w:t xml:space="preserve"> </w:t>
      </w:r>
      <w:del w:id="568" w:author="Laurence Golding" w:date="2019-04-14T08:24:00Z">
        <w:r w:rsidRPr="00244809" w:rsidDel="00026804">
          <w:delText xml:space="preserve">opaque </w:delText>
        </w:r>
      </w:del>
      <w:r w:rsidRPr="00244809">
        <w:t xml:space="preserve">identifier </w:t>
      </w:r>
      <w:r w:rsidR="00B03E10">
        <w:t>of</w:t>
      </w:r>
      <w:r w:rsidRPr="00244809">
        <w:t xml:space="preserve"> the rule that was evaluated to produce the result.</w:t>
      </w:r>
      <w:ins w:id="569" w:author="Laurence Golding" w:date="2019-04-14T08:24:00Z">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ins>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167870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F6F5C">
        <w:t>3.25.7</w:t>
      </w:r>
      <w:r w:rsidR="009A7342">
        <w:fldChar w:fldCharType="end"/>
      </w:r>
      <w:r w:rsidR="009A7342">
        <w:t>, §</w:t>
      </w:r>
      <w:r w:rsidR="009A7342">
        <w:fldChar w:fldCharType="begin"/>
      </w:r>
      <w:r w:rsidR="009A7342">
        <w:instrText xml:space="preserve"> REF _Ref4055060 \r \h </w:instrText>
      </w:r>
      <w:r w:rsidR="009A7342">
        <w:fldChar w:fldCharType="separate"/>
      </w:r>
      <w:r w:rsidR="00DF6F5C">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bookmarkStart w:id="570" w:name="_GoBack"/>
      <w:r>
        <w:t xml:space="preserve">          "id": "CA5350",</w:t>
      </w:r>
    </w:p>
    <w:bookmarkEnd w:id="570"/>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7AABBF3"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F6F5C">
        <w:t>3.25.7</w:t>
      </w:r>
      <w:r w:rsidR="00BF7F6B">
        <w:fldChar w:fldCharType="end"/>
      </w:r>
      <w:r w:rsidR="00BF7F6B">
        <w:t>, §</w:t>
      </w:r>
      <w:r w:rsidR="00BF7F6B">
        <w:fldChar w:fldCharType="begin"/>
      </w:r>
      <w:r w:rsidR="00BF7F6B">
        <w:instrText xml:space="preserve"> REF _Ref4148802 \r \h </w:instrText>
      </w:r>
      <w:r w:rsidR="00BF7F6B">
        <w:fldChar w:fldCharType="separate"/>
      </w:r>
      <w:r w:rsidR="00DF6F5C">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28C932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F6F5C">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BD7521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F6F5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1" w:name="_Ref531188246"/>
      <w:bookmarkStart w:id="572" w:name="_Toc6119008"/>
      <w:proofErr w:type="spellStart"/>
      <w:r>
        <w:t>ruleIndex</w:t>
      </w:r>
      <w:proofErr w:type="spellEnd"/>
      <w:r>
        <w:t xml:space="preserve"> property</w:t>
      </w:r>
      <w:bookmarkEnd w:id="571"/>
      <w:bookmarkEnd w:id="572"/>
    </w:p>
    <w:p w14:paraId="0AB380B1" w14:textId="3DC219DC"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F6F5C">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F6F5C">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35769DA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3" w:name="_Hlk4159110"/>
      <w:r w:rsidR="00E45D82">
        <w:t>§</w:t>
      </w:r>
      <w:bookmarkEnd w:id="573"/>
      <w:r w:rsidR="00E45D82">
        <w:fldChar w:fldCharType="begin"/>
      </w:r>
      <w:r w:rsidR="00E45D82">
        <w:instrText xml:space="preserve"> REF _Ref4055060 \r \h </w:instrText>
      </w:r>
      <w:r w:rsidR="00E45D82">
        <w:fldChar w:fldCharType="separate"/>
      </w:r>
      <w:r w:rsidR="00DF6F5C">
        <w:t>3.49.5</w:t>
      </w:r>
      <w:r w:rsidR="00E45D82">
        <w:fldChar w:fldCharType="end"/>
      </w:r>
      <w:r w:rsidR="00E45D82">
        <w:t>)</w:t>
      </w:r>
      <w:r>
        <w:t>, and are described there.</w:t>
      </w:r>
    </w:p>
    <w:p w14:paraId="585E9942" w14:textId="50FBC962" w:rsidR="00694372" w:rsidRPr="003D76CB" w:rsidRDefault="00694372" w:rsidP="003D76CB">
      <w:bookmarkStart w:id="574" w:name="_Hlk4666392"/>
      <w:bookmarkStart w:id="575"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F6F5C">
        <w:t>3.25.7</w:t>
      </w:r>
      <w:r>
        <w:fldChar w:fldCharType="end"/>
      </w:r>
      <w:r>
        <w:t>, §</w:t>
      </w:r>
      <w:r>
        <w:fldChar w:fldCharType="begin"/>
      </w:r>
      <w:r>
        <w:instrText xml:space="preserve"> REF _Ref4055060 \r \h </w:instrText>
      </w:r>
      <w:r>
        <w:fldChar w:fldCharType="separate"/>
      </w:r>
      <w:r w:rsidR="00DF6F5C">
        <w:t>3.49.5</w:t>
      </w:r>
      <w:r>
        <w:fldChar w:fldCharType="end"/>
      </w:r>
      <w:r>
        <w:t xml:space="preserve">) are both present, they </w:t>
      </w:r>
      <w:r w:rsidRPr="00694372">
        <w:rPr>
          <w:b/>
        </w:rPr>
        <w:t>SHALL</w:t>
      </w:r>
      <w:r>
        <w:t xml:space="preserve"> be equal.</w:t>
      </w:r>
      <w:bookmarkEnd w:id="574"/>
    </w:p>
    <w:p w14:paraId="2C746434" w14:textId="72EDC16C" w:rsidR="00C4251F" w:rsidRDefault="001F5BB4" w:rsidP="00B27C1A">
      <w:pPr>
        <w:pStyle w:val="Heading3"/>
      </w:pPr>
      <w:bookmarkStart w:id="576" w:name="_Ref4147718"/>
      <w:bookmarkStart w:id="577" w:name="_Toc6119009"/>
      <w:bookmarkStart w:id="578" w:name="_Hlk1575739"/>
      <w:bookmarkEnd w:id="575"/>
      <w:r>
        <w:t>rule</w:t>
      </w:r>
      <w:r w:rsidR="00B27C1A">
        <w:t xml:space="preserve"> property</w:t>
      </w:r>
      <w:bookmarkEnd w:id="576"/>
      <w:bookmarkEnd w:id="577"/>
    </w:p>
    <w:p w14:paraId="37A9D3BC" w14:textId="1F978D7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F6F5C">
        <w:t>3.49</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F6F5C">
        <w:t>3.49.3</w:t>
      </w:r>
      <w:r w:rsidR="00F11A97">
        <w:fldChar w:fldCharType="end"/>
      </w:r>
      <w:r w:rsidR="00F11A97">
        <w:t>.</w:t>
      </w:r>
    </w:p>
    <w:p w14:paraId="69A297F9" w14:textId="4E3E8C7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F6F5C">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7617FFD"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F6F5C">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8897737"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F6F5C">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9461F49"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F6F5C">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886F5C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F6F5C">
        <w:t>3.49.4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B6862C4"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F6F5C">
        <w:t>3.49.5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9" w:name="_Ref4691943"/>
      <w:bookmarkStart w:id="580" w:name="_Ref4691944"/>
      <w:bookmarkStart w:id="581" w:name="_Toc6119010"/>
      <w:r>
        <w:t>taxa</w:t>
      </w:r>
      <w:bookmarkEnd w:id="579"/>
      <w:bookmarkEnd w:id="580"/>
      <w:bookmarkEnd w:id="581"/>
    </w:p>
    <w:p w14:paraId="1CE93C1A" w14:textId="27D2778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F6F5C">
        <w:t>3.49</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F6F5C">
        <w:t>3.18.2</w:t>
      </w:r>
      <w:r w:rsidR="001710BC">
        <w:fldChar w:fldCharType="end"/>
      </w:r>
      <w:r w:rsidR="001710BC">
        <w:t>)</w:t>
      </w:r>
      <w:r w:rsidR="001561F0">
        <w:t xml:space="preserve"> into which this result falls.</w:t>
      </w:r>
    </w:p>
    <w:p w14:paraId="6AB5667E" w14:textId="5B14D85F"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F6F5C">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F6F5C">
        <w:t>3.46</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2" w:name="_Hlk4326477"/>
      <w:r w:rsidR="00716190">
        <w:t>§</w:t>
      </w:r>
      <w:bookmarkEnd w:id="582"/>
      <w:r w:rsidR="00716190">
        <w:fldChar w:fldCharType="begin"/>
      </w:r>
      <w:r w:rsidR="00716190">
        <w:instrText xml:space="preserve"> REF _Ref3899090 \r \h </w:instrText>
      </w:r>
      <w:r w:rsidR="00716190">
        <w:fldChar w:fldCharType="separate"/>
      </w:r>
      <w:r w:rsidR="00DF6F5C">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F6F5C">
        <w:t>3.46.15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7476D2A"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F6F5C">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0A00059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F6F5C">
        <w:t>3.49.4</w:t>
      </w:r>
      <w:r w:rsidR="00575E54">
        <w:fldChar w:fldCharType="end"/>
      </w:r>
      <w:r w:rsidR="00575E54">
        <w:t>)</w:t>
      </w:r>
      <w:r>
        <w:t>.</w:t>
      </w:r>
    </w:p>
    <w:p w14:paraId="585B784B" w14:textId="366510B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F6F5C">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0C40B205" w:rsidR="00575E54" w:rsidRDefault="00575E54" w:rsidP="00575E54">
      <w:pPr>
        <w:pStyle w:val="Code"/>
      </w:pPr>
      <w:r>
        <w:t>{                                     # A run object (§</w:t>
      </w:r>
      <w:r>
        <w:fldChar w:fldCharType="begin"/>
      </w:r>
      <w:r>
        <w:instrText xml:space="preserve"> REF _Ref493349997 \r \h </w:instrText>
      </w:r>
      <w:r>
        <w:fldChar w:fldCharType="separate"/>
      </w:r>
      <w:r w:rsidR="00DF6F5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3" w:name="_Ref1565298"/>
      <w:bookmarkStart w:id="584" w:name="_Toc6119011"/>
      <w:bookmarkEnd w:id="578"/>
      <w:r>
        <w:t>kind property</w:t>
      </w:r>
      <w:bookmarkEnd w:id="583"/>
      <w:bookmarkEnd w:id="58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6421B1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F6F5C">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F6F5C">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F6F5C">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9EA59A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F6F5C">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5" w:name="_Ref493511208"/>
      <w:bookmarkStart w:id="586" w:name="_Toc6119012"/>
      <w:r>
        <w:lastRenderedPageBreak/>
        <w:t>level property</w:t>
      </w:r>
      <w:bookmarkEnd w:id="585"/>
      <w:bookmarkEnd w:id="58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89E3FC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F6F5C">
        <w:t>3.25.9</w:t>
      </w:r>
      <w:r>
        <w:fldChar w:fldCharType="end"/>
      </w:r>
      <w:r>
        <w:t xml:space="preserve">) has a value other than </w:t>
      </w:r>
      <w:r w:rsidRPr="007110C6">
        <w:rPr>
          <w:rStyle w:val="CODEtemp"/>
        </w:rPr>
        <w:t>"fail"</w:t>
      </w:r>
      <w:r>
        <w:t>.</w:t>
      </w:r>
    </w:p>
    <w:p w14:paraId="4113E9CD" w14:textId="093AE36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F6F5C">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F6F5C">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F6F5C">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E8A5C7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F6F5C">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C38675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F6F5C">
        <w:t>3.25.7</w:t>
      </w:r>
      <w:r>
        <w:fldChar w:fldCharType="end"/>
      </w:r>
      <w:r>
        <w:t>) is present THEN</w:t>
      </w:r>
    </w:p>
    <w:p w14:paraId="19F4D5BB" w14:textId="241744E0"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F6F5C">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B6FDEFE"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DF6F5C">
        <w:t>3.25.29</w:t>
      </w:r>
      <w:r>
        <w:fldChar w:fldCharType="end"/>
      </w:r>
      <w:r>
        <w:t xml:space="preserve">, </w:t>
      </w:r>
      <w:r w:rsidRPr="00B050AF">
        <w:t>§</w:t>
      </w:r>
      <w:r>
        <w:fldChar w:fldCharType="begin"/>
      </w:r>
      <w:r>
        <w:instrText xml:space="preserve"> REF _Ref4232561 \w \h </w:instrText>
      </w:r>
      <w:r>
        <w:fldChar w:fldCharType="separate"/>
      </w:r>
      <w:r w:rsidR="00DF6F5C">
        <w:t>3.45.6</w:t>
      </w:r>
      <w:r>
        <w:fldChar w:fldCharType="end"/>
      </w:r>
      <w:r>
        <w:t>) is present</w:t>
      </w:r>
      <w:r w:rsidR="00A924BC">
        <w:t xml:space="preserve"> THEN</w:t>
      </w:r>
    </w:p>
    <w:p w14:paraId="0D428277" w14:textId="7E8BDFC4"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F6F5C">
        <w:t>3.19</w:t>
      </w:r>
      <w:r>
        <w:fldChar w:fldCharType="end"/>
      </w:r>
      <w:r>
        <w:t>) that it specifies.</w:t>
      </w:r>
    </w:p>
    <w:p w14:paraId="0C2E751E" w14:textId="41CE3B9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F6F5C">
        <w:t>3.19.5</w:t>
      </w:r>
      <w:r>
        <w:fldChar w:fldCharType="end"/>
      </w:r>
      <w:r>
        <w:t>) is present</w:t>
      </w:r>
    </w:p>
    <w:p w14:paraId="010780DE" w14:textId="37CE42A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F6F5C">
        <w:t>3.48</w:t>
      </w:r>
      <w:r>
        <w:fldChar w:fldCharType="end"/>
      </w:r>
      <w:r>
        <w:t>)</w:t>
      </w:r>
      <w:r w:rsidR="00A924BC">
        <w:t xml:space="preserve"> whose</w:t>
      </w:r>
    </w:p>
    <w:p w14:paraId="50FAD0C7" w14:textId="732695D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F6F5C">
        <w:t>3.48.2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78B11B96"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F6F5C">
        <w:t>3.48.3</w:t>
      </w:r>
      <w:r>
        <w:fldChar w:fldCharType="end"/>
      </w:r>
      <w:r>
        <w:t xml:space="preserve">, </w:t>
      </w:r>
      <w:r w:rsidRPr="00B050AF">
        <w:t>§</w:t>
      </w:r>
      <w:r>
        <w:fldChar w:fldCharType="begin"/>
      </w:r>
      <w:r>
        <w:instrText xml:space="preserve"> REF _Ref4233395 \w \h </w:instrText>
      </w:r>
      <w:r>
        <w:fldChar w:fldCharType="separate"/>
      </w:r>
      <w:r w:rsidR="00DF6F5C">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C7DEBD7"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F6F5C">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F6F5C">
        <w:t>3.47.3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7" w:name="_Ref493426628"/>
      <w:bookmarkStart w:id="588" w:name="_Toc6119013"/>
      <w:r>
        <w:t>message property</w:t>
      </w:r>
      <w:bookmarkEnd w:id="587"/>
      <w:bookmarkEnd w:id="588"/>
    </w:p>
    <w:p w14:paraId="2544155E" w14:textId="610358A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F6F5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C26A01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F6F5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F7E514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F6F5C">
        <w:t>3.14</w:t>
      </w:r>
      <w:r>
        <w:fldChar w:fldCharType="end"/>
      </w:r>
      <w:r>
        <w:t>).</w:t>
      </w:r>
    </w:p>
    <w:p w14:paraId="6D122000" w14:textId="0A24DB4E" w:rsidR="00C06FD6" w:rsidRDefault="00C06FD6" w:rsidP="002D65F3">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14F8CEEB" w14:textId="213C7F8D" w:rsidR="00C06FD6" w:rsidRDefault="00C06FD6" w:rsidP="002D65F3">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003A938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F6F5C">
        <w:t>3.18.21</w:t>
      </w:r>
      <w:r w:rsidR="00D97085">
        <w:fldChar w:fldCharType="end"/>
      </w:r>
      <w:r w:rsidR="00D97085">
        <w:t>.</w:t>
      </w:r>
    </w:p>
    <w:p w14:paraId="2E8EC9DB" w14:textId="0F0D5D29"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F6F5C">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158321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F6F5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B0B61C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F6F5C">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9" w:name="_Ref510013155"/>
      <w:bookmarkStart w:id="590" w:name="_Toc6119014"/>
      <w:r>
        <w:t>locations property</w:t>
      </w:r>
      <w:bookmarkEnd w:id="589"/>
      <w:bookmarkEnd w:id="590"/>
    </w:p>
    <w:p w14:paraId="065F9E8C" w14:textId="76A2D1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F6F5C">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81C65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F6F5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1" w:name="_Ref510085223"/>
      <w:bookmarkStart w:id="592" w:name="_Toc6119015"/>
      <w:proofErr w:type="spellStart"/>
      <w:r>
        <w:t>analysisTarget</w:t>
      </w:r>
      <w:proofErr w:type="spellEnd"/>
      <w:r w:rsidR="00673F27">
        <w:t xml:space="preserve"> p</w:t>
      </w:r>
      <w:r>
        <w:t>roperty</w:t>
      </w:r>
      <w:bookmarkEnd w:id="591"/>
      <w:bookmarkEnd w:id="592"/>
    </w:p>
    <w:p w14:paraId="50B31C9B" w14:textId="7FB8E6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F6F5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8143A0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58DF954F" w14:textId="2411E52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F6F5C">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004947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29DB0443" w14:textId="05A6806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7C6BCB69" w14:textId="2916C8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3" w:name="_Toc6119016"/>
      <w:r>
        <w:lastRenderedPageBreak/>
        <w:t>request property</w:t>
      </w:r>
      <w:bookmarkEnd w:id="593"/>
    </w:p>
    <w:p w14:paraId="019A1520" w14:textId="409D81F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F6F5C">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4" w:name="_Toc6119017"/>
      <w:r>
        <w:t>response property</w:t>
      </w:r>
      <w:bookmarkEnd w:id="594"/>
    </w:p>
    <w:p w14:paraId="2CEC53E9" w14:textId="2A3F534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F6F5C">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5" w:name="_Ref513040093"/>
      <w:bookmarkStart w:id="596" w:name="_Toc6119018"/>
      <w:r>
        <w:t>fingerprints property</w:t>
      </w:r>
      <w:bookmarkEnd w:id="595"/>
      <w:bookmarkEnd w:id="596"/>
    </w:p>
    <w:p w14:paraId="3AC53915" w14:textId="75F39DE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A42BC8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F6F5C">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3F7FBE5" w:rsidR="004108B9" w:rsidRDefault="004108B9" w:rsidP="004108B9">
      <w:pPr>
        <w:pStyle w:val="Code"/>
      </w:pPr>
      <w:r>
        <w:t>{                                  # A run object (§</w:t>
      </w:r>
      <w:r>
        <w:fldChar w:fldCharType="begin"/>
      </w:r>
      <w:r>
        <w:instrText xml:space="preserve"> REF _Ref493349997 \r \h </w:instrText>
      </w:r>
      <w:r>
        <w:fldChar w:fldCharType="separate"/>
      </w:r>
      <w:r w:rsidR="00DF6F5C">
        <w:t>3.14</w:t>
      </w:r>
      <w:r>
        <w:fldChar w:fldCharType="end"/>
      </w:r>
      <w:r>
        <w:t>).</w:t>
      </w:r>
    </w:p>
    <w:p w14:paraId="3958BEF4" w14:textId="68751317" w:rsidR="004108B9" w:rsidRDefault="004108B9" w:rsidP="004108B9">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1CA25AAE" w14:textId="7C34EB95" w:rsidR="004108B9" w:rsidRDefault="004108B9" w:rsidP="004108B9">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6C52F8" w:rsidR="003B6448" w:rsidRDefault="007E611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D95894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F6F5C">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F6F5C">
        <w:t>3.25.2</w:t>
      </w:r>
      <w:r>
        <w:fldChar w:fldCharType="end"/>
      </w:r>
      <w:r>
        <w:t xml:space="preserve"> for more information.</w:t>
      </w:r>
    </w:p>
    <w:p w14:paraId="4BD017FA" w14:textId="0E8A2233" w:rsidR="00401BB5" w:rsidRDefault="00FA2C6D" w:rsidP="00401BB5">
      <w:pPr>
        <w:pStyle w:val="Heading3"/>
      </w:pPr>
      <w:bookmarkStart w:id="597" w:name="_Ref507591746"/>
      <w:bookmarkStart w:id="598" w:name="_Toc6119019"/>
      <w:proofErr w:type="spellStart"/>
      <w:r>
        <w:t>partialFingerprints</w:t>
      </w:r>
      <w:proofErr w:type="spellEnd"/>
      <w:r w:rsidR="00401BB5">
        <w:t xml:space="preserve"> property</w:t>
      </w:r>
      <w:bookmarkEnd w:id="597"/>
      <w:bookmarkEnd w:id="598"/>
    </w:p>
    <w:p w14:paraId="0F26AF7E" w14:textId="1ACDAD1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F6F5C">
        <w:t>3.6</w:t>
      </w:r>
      <w:r w:rsidR="002F1358">
        <w:fldChar w:fldCharType="end"/>
      </w:r>
      <w:r w:rsidR="002F1358">
        <w:t>).</w:t>
      </w:r>
    </w:p>
    <w:p w14:paraId="7DA72967" w14:textId="03B6E47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F6F5C">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F6F5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CC6E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F6F5C">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ED6BB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F6F5C">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B14B6CE" w:rsidR="004108B9" w:rsidRDefault="004108B9" w:rsidP="004108B9">
      <w:pPr>
        <w:pStyle w:val="Code"/>
      </w:pPr>
      <w:r>
        <w:t>{                                  # A run object (§</w:t>
      </w:r>
      <w:r>
        <w:fldChar w:fldCharType="begin"/>
      </w:r>
      <w:r>
        <w:instrText xml:space="preserve"> REF _Ref493349997 \r \h </w:instrText>
      </w:r>
      <w:r>
        <w:fldChar w:fldCharType="separate"/>
      </w:r>
      <w:r w:rsidR="00DF6F5C">
        <w:t>3.14</w:t>
      </w:r>
      <w:r>
        <w:fldChar w:fldCharType="end"/>
      </w:r>
      <w:r>
        <w:t>).</w:t>
      </w:r>
    </w:p>
    <w:p w14:paraId="76DAD22D" w14:textId="20B148BC" w:rsidR="004108B9" w:rsidRDefault="004108B9" w:rsidP="004108B9">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0013B105" w14:textId="52A48400" w:rsidR="004108B9" w:rsidRDefault="004108B9" w:rsidP="004108B9">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0" w:name="_Ref510008160"/>
      <w:bookmarkStart w:id="601" w:name="_Toc6119020"/>
      <w:proofErr w:type="spellStart"/>
      <w:r>
        <w:t>codeFlows</w:t>
      </w:r>
      <w:proofErr w:type="spellEnd"/>
      <w:r>
        <w:t xml:space="preserve"> property</w:t>
      </w:r>
      <w:bookmarkEnd w:id="600"/>
      <w:bookmarkEnd w:id="601"/>
    </w:p>
    <w:p w14:paraId="4BD8575B" w14:textId="2F0EBB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F6F5C">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2" w:name="_Ref511820702"/>
      <w:bookmarkStart w:id="603" w:name="_Toc6119021"/>
      <w:r>
        <w:t>graphs property</w:t>
      </w:r>
      <w:bookmarkEnd w:id="602"/>
      <w:bookmarkEnd w:id="603"/>
    </w:p>
    <w:p w14:paraId="7F5C098A" w14:textId="70EB13E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F6F5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F6F5C">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C4DA3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F6F5C">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F6F5C">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F6F5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4" w:name="_Ref511820008"/>
      <w:bookmarkStart w:id="605" w:name="_Toc6119022"/>
      <w:r>
        <w:lastRenderedPageBreak/>
        <w:t>graphTraversals property</w:t>
      </w:r>
      <w:bookmarkEnd w:id="604"/>
      <w:bookmarkEnd w:id="605"/>
    </w:p>
    <w:p w14:paraId="1AFBBE39" w14:textId="6F8CE48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F6F5C">
        <w:t>3.25.19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F6F5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F6F5C">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6" w:name="_Toc6119023"/>
      <w:r>
        <w:t>stacks property</w:t>
      </w:r>
      <w:bookmarkEnd w:id="606"/>
    </w:p>
    <w:p w14:paraId="5ABDA84F" w14:textId="493A7F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F6F5C">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7" w:name="_Ref493499246"/>
      <w:bookmarkStart w:id="608" w:name="_Toc6119024"/>
      <w:proofErr w:type="spellStart"/>
      <w:r>
        <w:t>relatedLocations</w:t>
      </w:r>
      <w:proofErr w:type="spellEnd"/>
      <w:r>
        <w:t xml:space="preserve"> property</w:t>
      </w:r>
      <w:bookmarkEnd w:id="607"/>
      <w:bookmarkEnd w:id="608"/>
    </w:p>
    <w:p w14:paraId="31F869B5" w14:textId="10A555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F6F5C">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1D3770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F6F5C">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9" w:name="_Toc6119025"/>
      <w:r>
        <w:t>suppressions property</w:t>
      </w:r>
      <w:bookmarkEnd w:id="609"/>
    </w:p>
    <w:p w14:paraId="3CA2CBBB" w14:textId="63CD256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F6F5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F6F5C">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19E59376"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F6F5C">
        <w:t>3.32.3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0" w:name="_Ref493351360"/>
      <w:bookmarkStart w:id="611" w:name="_Toc6119026"/>
      <w:bookmarkStart w:id="612" w:name="_Hlk514318442"/>
      <w:proofErr w:type="spellStart"/>
      <w:r>
        <w:t>baselineState</w:t>
      </w:r>
      <w:proofErr w:type="spellEnd"/>
      <w:r>
        <w:t xml:space="preserve"> property</w:t>
      </w:r>
      <w:bookmarkEnd w:id="610"/>
      <w:bookmarkEnd w:id="61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7CA62E3"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F6F5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683638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F6F5C">
        <w:t>3.25.16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F6F5C">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3" w:name="_Ref531188379"/>
      <w:bookmarkStart w:id="614" w:name="_Toc6119027"/>
      <w:r>
        <w:t>rank property</w:t>
      </w:r>
      <w:bookmarkEnd w:id="613"/>
      <w:bookmarkEnd w:id="61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E3BFF1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F6F5C">
        <w:t>3.25.9</w:t>
      </w:r>
      <w:r>
        <w:fldChar w:fldCharType="end"/>
      </w:r>
      <w:r>
        <w:t xml:space="preserve">) has the value </w:t>
      </w:r>
      <w:r w:rsidRPr="007110C6">
        <w:rPr>
          <w:rStyle w:val="CODEtemp"/>
        </w:rPr>
        <w:t>"fail"</w:t>
      </w:r>
      <w:r>
        <w:t>.</w:t>
      </w:r>
    </w:p>
    <w:p w14:paraId="6B47D1C7" w14:textId="537548D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F6F5C">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5" w:name="_Ref507598047"/>
      <w:bookmarkStart w:id="616" w:name="_Ref508987354"/>
      <w:bookmarkStart w:id="617" w:name="_Toc6119028"/>
      <w:bookmarkStart w:id="618" w:name="_Ref506807829"/>
      <w:r>
        <w:t>a</w:t>
      </w:r>
      <w:r w:rsidR="00A27D47">
        <w:t>ttachments</w:t>
      </w:r>
      <w:bookmarkEnd w:id="615"/>
      <w:r>
        <w:t xml:space="preserve"> property</w:t>
      </w:r>
      <w:bookmarkEnd w:id="616"/>
      <w:bookmarkEnd w:id="617"/>
    </w:p>
    <w:p w14:paraId="7E972364" w14:textId="51DCFC8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F6F5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F6F5C">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9" w:name="_Toc6119029"/>
      <w:proofErr w:type="spellStart"/>
      <w:r>
        <w:lastRenderedPageBreak/>
        <w:t>workItem</w:t>
      </w:r>
      <w:r w:rsidR="00326BD5">
        <w:t>Uri</w:t>
      </w:r>
      <w:r w:rsidR="008C5D5A">
        <w:t>s</w:t>
      </w:r>
      <w:proofErr w:type="spellEnd"/>
      <w:r>
        <w:t xml:space="preserve"> property</w:t>
      </w:r>
      <w:bookmarkEnd w:id="619"/>
    </w:p>
    <w:p w14:paraId="1D36CDAB" w14:textId="57EE113C"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F6F5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0" w:name="_Toc6119030"/>
      <w:proofErr w:type="spellStart"/>
      <w:r>
        <w:t>hostedViewerUri</w:t>
      </w:r>
      <w:proofErr w:type="spellEnd"/>
      <w:r>
        <w:t xml:space="preserve"> property</w:t>
      </w:r>
      <w:bookmarkEnd w:id="620"/>
    </w:p>
    <w:p w14:paraId="5C2C894B" w14:textId="19034F2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1" w:name="_Ref532469699"/>
      <w:bookmarkStart w:id="622" w:name="_Toc6119031"/>
      <w:r>
        <w:t>p</w:t>
      </w:r>
      <w:r w:rsidR="00C82EC9">
        <w:t>rovenance</w:t>
      </w:r>
      <w:r w:rsidR="008050BA">
        <w:t xml:space="preserve"> property</w:t>
      </w:r>
      <w:bookmarkEnd w:id="621"/>
      <w:bookmarkEnd w:id="622"/>
    </w:p>
    <w:p w14:paraId="47D757BD" w14:textId="2E1FF43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F6F5C">
        <w:t>3.45</w:t>
      </w:r>
      <w:r>
        <w:fldChar w:fldCharType="end"/>
      </w:r>
      <w:r>
        <w:t xml:space="preserve">) that contains information about </w:t>
      </w:r>
      <w:r w:rsidR="006C118A">
        <w:t>how and when the result was detected</w:t>
      </w:r>
      <w:r>
        <w:t>.</w:t>
      </w:r>
      <w:bookmarkEnd w:id="618"/>
    </w:p>
    <w:p w14:paraId="656D1948" w14:textId="2B2F6C2A" w:rsidR="006E546E" w:rsidRDefault="006E546E" w:rsidP="006E546E">
      <w:pPr>
        <w:pStyle w:val="Heading3"/>
      </w:pPr>
      <w:bookmarkStart w:id="623" w:name="_Ref532463863"/>
      <w:bookmarkStart w:id="624" w:name="_Toc6119032"/>
      <w:r>
        <w:t>fixes property</w:t>
      </w:r>
      <w:bookmarkEnd w:id="623"/>
      <w:bookmarkEnd w:id="624"/>
    </w:p>
    <w:p w14:paraId="41DB16FF" w14:textId="4E75E4B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F6F5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F6F5C">
        <w:t>3.52</w:t>
      </w:r>
      <w:r w:rsidR="000724CD">
        <w:fldChar w:fldCharType="end"/>
      </w:r>
      <w:r w:rsidRPr="00E20F80">
        <w:t>).</w:t>
      </w:r>
    </w:p>
    <w:p w14:paraId="49F84533" w14:textId="6C250C95" w:rsidR="001335C7" w:rsidRDefault="001335C7" w:rsidP="001335C7">
      <w:pPr>
        <w:pStyle w:val="Heading3"/>
      </w:pPr>
      <w:bookmarkStart w:id="625" w:name="_Toc6119033"/>
      <w:proofErr w:type="spellStart"/>
      <w:r>
        <w:t>occurrenceCount</w:t>
      </w:r>
      <w:proofErr w:type="spellEnd"/>
      <w:r>
        <w:t xml:space="preserve"> property</w:t>
      </w:r>
      <w:bookmarkEnd w:id="625"/>
    </w:p>
    <w:p w14:paraId="284963B8" w14:textId="4E59FE0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F6F5C">
        <w:t>3.25.4</w:t>
      </w:r>
      <w:r>
        <w:fldChar w:fldCharType="end"/>
      </w:r>
      <w:r>
        <w:t>) has been observed.</w:t>
      </w:r>
    </w:p>
    <w:p w14:paraId="6460A4F1" w14:textId="666BF63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F6F5C">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6" w:name="_Ref493426721"/>
      <w:bookmarkStart w:id="627" w:name="_Ref507665939"/>
      <w:bookmarkStart w:id="628" w:name="_Toc6119034"/>
      <w:r>
        <w:t>location object</w:t>
      </w:r>
      <w:bookmarkEnd w:id="626"/>
      <w:bookmarkEnd w:id="627"/>
      <w:bookmarkEnd w:id="628"/>
    </w:p>
    <w:p w14:paraId="27ED50C0" w14:textId="23D428DC" w:rsidR="006E546E" w:rsidRDefault="006E546E" w:rsidP="006E546E">
      <w:pPr>
        <w:pStyle w:val="Heading3"/>
      </w:pPr>
      <w:bookmarkStart w:id="629" w:name="_Ref493479281"/>
      <w:bookmarkStart w:id="630" w:name="_Toc6119035"/>
      <w:r>
        <w:t>General</w:t>
      </w:r>
      <w:bookmarkEnd w:id="629"/>
      <w:bookmarkEnd w:id="630"/>
    </w:p>
    <w:p w14:paraId="1D30489B" w14:textId="66F6478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F6F5C">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F6F5C">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8851F6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F6F5C">
        <w:t>3.31.6</w:t>
      </w:r>
      <w:r w:rsidR="00D31A58">
        <w:fldChar w:fldCharType="end"/>
      </w:r>
      <w:r w:rsidRPr="00180B28">
        <w:t>) is particularly convenient for fingerprinting.</w:t>
      </w:r>
    </w:p>
    <w:p w14:paraId="310AFACC" w14:textId="436611B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F6F5C">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F6F5C">
        <w:t>3.26.4</w:t>
      </w:r>
      <w:r>
        <w:fldChar w:fldCharType="end"/>
      </w:r>
      <w:r>
        <w:t>) explaining the significance of this “location.”</w:t>
      </w:r>
    </w:p>
    <w:p w14:paraId="7BB3738A" w14:textId="2222E264" w:rsidR="006E546E" w:rsidRDefault="00C6546E" w:rsidP="006E546E">
      <w:pPr>
        <w:pStyle w:val="Heading3"/>
      </w:pPr>
      <w:bookmarkStart w:id="631" w:name="_Ref493477623"/>
      <w:bookmarkStart w:id="632" w:name="_Ref493478351"/>
      <w:bookmarkStart w:id="633" w:name="_Toc6119036"/>
      <w:r>
        <w:t xml:space="preserve">physicalLocation </w:t>
      </w:r>
      <w:r w:rsidR="006E546E">
        <w:t>property</w:t>
      </w:r>
      <w:bookmarkEnd w:id="631"/>
      <w:bookmarkEnd w:id="632"/>
      <w:bookmarkEnd w:id="633"/>
    </w:p>
    <w:p w14:paraId="37D40289" w14:textId="6D27A6D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F6F5C">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F6F5C">
        <w:t>3.26.3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4" w:name="_Ref3453640"/>
      <w:bookmarkStart w:id="635" w:name="_Toc6119037"/>
      <w:proofErr w:type="spellStart"/>
      <w:r>
        <w:t>logicalLocation</w:t>
      </w:r>
      <w:proofErr w:type="spellEnd"/>
      <w:r>
        <w:t xml:space="preserve"> property</w:t>
      </w:r>
      <w:bookmarkEnd w:id="634"/>
      <w:bookmarkEnd w:id="635"/>
    </w:p>
    <w:p w14:paraId="22942E0F" w14:textId="233F647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F6F5C">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F6F5C">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59FEA8AE"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F6F5C">
        <w:t>3.14.16</w:t>
      </w:r>
      <w:r>
        <w:fldChar w:fldCharType="end"/>
      </w:r>
      <w:r>
        <w:t>). See §</w:t>
      </w:r>
      <w:r>
        <w:fldChar w:fldCharType="begin"/>
      </w:r>
      <w:r>
        <w:instrText xml:space="preserve"> REF _Ref3453348 \r \h </w:instrText>
      </w:r>
      <w:r>
        <w:fldChar w:fldCharType="separate"/>
      </w:r>
      <w:r w:rsidR="00DF6F5C">
        <w:t>3.31.5</w:t>
      </w:r>
      <w:r>
        <w:fldChar w:fldCharType="end"/>
      </w:r>
      <w:r>
        <w:t xml:space="preserve"> for more information.</w:t>
      </w:r>
    </w:p>
    <w:p w14:paraId="4CD27C2E" w14:textId="16EED1C5" w:rsidR="00F13165" w:rsidRDefault="00F13165" w:rsidP="00F13165">
      <w:pPr>
        <w:pStyle w:val="Heading3"/>
      </w:pPr>
      <w:bookmarkStart w:id="636" w:name="_Ref513121634"/>
      <w:bookmarkStart w:id="637" w:name="_Ref513122103"/>
      <w:bookmarkStart w:id="638" w:name="_Toc6119038"/>
      <w:r>
        <w:t>message property</w:t>
      </w:r>
      <w:bookmarkEnd w:id="636"/>
      <w:bookmarkEnd w:id="637"/>
      <w:bookmarkEnd w:id="638"/>
    </w:p>
    <w:p w14:paraId="62F22E6F" w14:textId="41974E3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relevant to the location.</w:t>
      </w:r>
    </w:p>
    <w:p w14:paraId="0E77A827" w14:textId="77777777" w:rsidR="00F13165" w:rsidRDefault="00F13165" w:rsidP="00F13165">
      <w:pPr>
        <w:pStyle w:val="Heading3"/>
      </w:pPr>
      <w:bookmarkStart w:id="639" w:name="_Ref510102819"/>
      <w:bookmarkStart w:id="640" w:name="_Toc6119039"/>
      <w:r>
        <w:t>annotations property</w:t>
      </w:r>
      <w:bookmarkEnd w:id="639"/>
      <w:bookmarkEnd w:id="640"/>
    </w:p>
    <w:p w14:paraId="1F7AABEC" w14:textId="21865BB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F6F5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F6F5C">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F6F5C">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7B763B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F6F5C">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1" w:name="_Ref493477390"/>
      <w:bookmarkStart w:id="642" w:name="_Ref493478323"/>
      <w:bookmarkStart w:id="643" w:name="_Ref493478590"/>
      <w:bookmarkStart w:id="644" w:name="_Toc6119040"/>
      <w:r>
        <w:t>physicalLocation object</w:t>
      </w:r>
      <w:bookmarkEnd w:id="641"/>
      <w:bookmarkEnd w:id="642"/>
      <w:bookmarkEnd w:id="643"/>
      <w:bookmarkEnd w:id="644"/>
    </w:p>
    <w:p w14:paraId="0B9181AD" w14:textId="12F902F2" w:rsidR="006E546E" w:rsidRDefault="006E546E" w:rsidP="006E546E">
      <w:pPr>
        <w:pStyle w:val="Heading3"/>
      </w:pPr>
      <w:bookmarkStart w:id="645" w:name="_Toc6119041"/>
      <w:r>
        <w:t>General</w:t>
      </w:r>
      <w:bookmarkEnd w:id="64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6" w:name="_Toc6119042"/>
      <w:r>
        <w:t>Constraints</w:t>
      </w:r>
      <w:bookmarkEnd w:id="646"/>
    </w:p>
    <w:p w14:paraId="7808FFFE" w14:textId="3FD8DD3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F6F5C">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F6F5C">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7" w:name="_Ref503357394"/>
      <w:bookmarkStart w:id="648" w:name="_Toc6119043"/>
      <w:bookmarkStart w:id="649" w:name="_Ref493343236"/>
      <w:r>
        <w:t>id property</w:t>
      </w:r>
      <w:bookmarkEnd w:id="647"/>
      <w:bookmarkEnd w:id="64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3CE38BA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F6F5C">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F6F5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0" w:name="_Ref503369432"/>
      <w:bookmarkStart w:id="651" w:name="_Ref503369435"/>
      <w:bookmarkStart w:id="652" w:name="_Ref503371110"/>
      <w:bookmarkStart w:id="653" w:name="_Ref503371652"/>
      <w:bookmarkStart w:id="654" w:name="_Toc6119044"/>
      <w:r>
        <w:t xml:space="preserve">artifactLocation </w:t>
      </w:r>
      <w:r w:rsidR="006E546E">
        <w:t>property</w:t>
      </w:r>
      <w:bookmarkEnd w:id="649"/>
      <w:bookmarkEnd w:id="650"/>
      <w:bookmarkEnd w:id="651"/>
      <w:bookmarkEnd w:id="652"/>
      <w:bookmarkEnd w:id="653"/>
      <w:bookmarkEnd w:id="654"/>
    </w:p>
    <w:p w14:paraId="03500782" w14:textId="4977896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F6F5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F6F5C">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5" w:name="_Ref493509797"/>
      <w:bookmarkStart w:id="656" w:name="_Toc6119045"/>
      <w:r>
        <w:t>region property</w:t>
      </w:r>
      <w:bookmarkEnd w:id="655"/>
      <w:bookmarkEnd w:id="656"/>
    </w:p>
    <w:p w14:paraId="34CA82A6" w14:textId="70C8D18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F6F5C">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F6F5C">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F6F5C">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17E6E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A49ADC4" w14:textId="7902E04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779C2718" w14:textId="5813499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3C94BD54" w14:textId="03C5F56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7" w:name="_Ref6046214"/>
      <w:bookmarkStart w:id="658" w:name="_Toc6119046"/>
      <w:proofErr w:type="spellStart"/>
      <w:r>
        <w:t>contextRegion</w:t>
      </w:r>
      <w:proofErr w:type="spellEnd"/>
      <w:r>
        <w:t xml:space="preserve"> property</w:t>
      </w:r>
      <w:bookmarkEnd w:id="657"/>
      <w:bookmarkEnd w:id="658"/>
    </w:p>
    <w:p w14:paraId="220640FE" w14:textId="0BF966A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F6F5C">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F6F5C">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0CFD0E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E9D024B" w14:textId="10B40C8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686DE936" w14:textId="3B6A271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5B98A118" w14:textId="1C2EFA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F6F5C">
        <w:t>3.27</w:t>
      </w:r>
      <w:r w:rsidR="00EF37F6">
        <w:fldChar w:fldCharType="end"/>
      </w:r>
      <w:r w:rsidR="00EF37F6">
        <w:t>)</w:t>
      </w:r>
      <w:r>
        <w:t>.</w:t>
      </w:r>
    </w:p>
    <w:p w14:paraId="096905D1" w14:textId="3886531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F6F5C">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AC2CD0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F6F5C">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9" w:name="_Ref4682539"/>
      <w:bookmarkStart w:id="660" w:name="_Toc6119047"/>
      <w:r>
        <w:t>address property</w:t>
      </w:r>
      <w:bookmarkEnd w:id="659"/>
      <w:bookmarkEnd w:id="660"/>
    </w:p>
    <w:p w14:paraId="245B2BB3" w14:textId="29D671CF"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F6F5C">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F6F5C">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1" w:name="_Ref493490350"/>
      <w:bookmarkStart w:id="662" w:name="_Toc6119048"/>
      <w:r>
        <w:t>region object</w:t>
      </w:r>
      <w:bookmarkEnd w:id="661"/>
      <w:bookmarkEnd w:id="662"/>
    </w:p>
    <w:p w14:paraId="5C4DB1F6" w14:textId="19917190" w:rsidR="006E546E" w:rsidRDefault="006E546E" w:rsidP="006E546E">
      <w:pPr>
        <w:pStyle w:val="Heading3"/>
      </w:pPr>
      <w:bookmarkStart w:id="663" w:name="_Toc6119049"/>
      <w:r>
        <w:t>General</w:t>
      </w:r>
      <w:bookmarkEnd w:id="66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11839A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F6F5C">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F6F5C">
        <w:t>3.28.3</w:t>
      </w:r>
      <w:r>
        <w:fldChar w:fldCharType="end"/>
      </w:r>
      <w:r>
        <w:t>).</w:t>
      </w:r>
    </w:p>
    <w:p w14:paraId="4D60C0C6" w14:textId="07795823" w:rsidR="006E546E" w:rsidRDefault="006E546E" w:rsidP="006E546E">
      <w:pPr>
        <w:pStyle w:val="Heading3"/>
      </w:pPr>
      <w:bookmarkStart w:id="664" w:name="_Ref493492556"/>
      <w:bookmarkStart w:id="665" w:name="_Ref493492604"/>
      <w:bookmarkStart w:id="666" w:name="_Ref493492671"/>
      <w:bookmarkStart w:id="667" w:name="_Toc6119050"/>
      <w:r>
        <w:t>Text regions</w:t>
      </w:r>
      <w:bookmarkEnd w:id="664"/>
      <w:bookmarkEnd w:id="665"/>
      <w:bookmarkEnd w:id="666"/>
      <w:bookmarkEnd w:id="66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987855B"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F6F5C">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7D66C4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F6F5C">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F6F5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A448DC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F6F5C">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F6F5C">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F6F5C">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F6F5C">
        <w:t>3.28.8</w:t>
      </w:r>
      <w:r>
        <w:fldChar w:fldCharType="end"/>
      </w:r>
      <w:r w:rsidRPr="003E62A7">
        <w:t>)</w:t>
      </w:r>
      <w:r>
        <w:t>.</w:t>
      </w:r>
    </w:p>
    <w:p w14:paraId="2FA2CAD1" w14:textId="6B948F45"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F6F5C">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F6F5C">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5AA5F"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F6F5C">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70A8F5E"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F6F5C">
        <w:t>3.28.6</w:t>
      </w:r>
      <w:r>
        <w:fldChar w:fldCharType="end"/>
      </w:r>
      <w:r>
        <w:t>).</w:t>
      </w:r>
    </w:p>
    <w:p w14:paraId="2F4CCF7E" w14:textId="71CF7514" w:rsidR="002E614C" w:rsidRDefault="002E614C" w:rsidP="00D25ACF">
      <w:pPr>
        <w:pStyle w:val="Note"/>
        <w:numPr>
          <w:ilvl w:val="0"/>
          <w:numId w:val="57"/>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F6F5C">
        <w:t>3.28.7</w:t>
      </w:r>
      <w:r>
        <w:fldChar w:fldCharType="end"/>
      </w:r>
      <w:r>
        <w:t>).</w:t>
      </w:r>
    </w:p>
    <w:p w14:paraId="30C0E1BA" w14:textId="1E827F23"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F6F5C">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82265F3"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F6F5C">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8" w:name="_Ref509043519"/>
      <w:bookmarkStart w:id="669" w:name="_Ref509043733"/>
      <w:bookmarkStart w:id="670" w:name="_Toc6119051"/>
      <w:r>
        <w:lastRenderedPageBreak/>
        <w:t>Binary regions</w:t>
      </w:r>
      <w:bookmarkEnd w:id="668"/>
      <w:bookmarkEnd w:id="669"/>
      <w:bookmarkEnd w:id="67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C0CB519"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F6F5C">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F6F5C">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1" w:name="_Hlk5884959"/>
      <w:r>
        <w:t xml:space="preserve">specifies the </w:t>
      </w:r>
      <w:r w:rsidR="00A63C9D">
        <w:t xml:space="preserve">region’s </w:t>
      </w:r>
      <w:r w:rsidR="00C27946">
        <w:t xml:space="preserve">length and thereby, indirectly, </w:t>
      </w:r>
      <w:r w:rsidR="00A63C9D">
        <w:t>its</w:t>
      </w:r>
      <w:r w:rsidR="00C27946">
        <w:t xml:space="preserve"> end</w:t>
      </w:r>
      <w:bookmarkEnd w:id="67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2" w:name="_Toc6119052"/>
      <w:r>
        <w:t>Independence of text and binary regions</w:t>
      </w:r>
      <w:bookmarkEnd w:id="67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304ADB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F6F5C">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3" w:name="_Ref493490565"/>
      <w:bookmarkStart w:id="674" w:name="_Ref493491243"/>
      <w:bookmarkStart w:id="675" w:name="_Ref493492406"/>
      <w:bookmarkStart w:id="676" w:name="_Toc6119053"/>
      <w:r>
        <w:t>startLine property</w:t>
      </w:r>
      <w:bookmarkEnd w:id="673"/>
      <w:bookmarkEnd w:id="674"/>
      <w:bookmarkEnd w:id="675"/>
      <w:bookmarkEnd w:id="67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7" w:name="_Ref493491260"/>
      <w:bookmarkStart w:id="678" w:name="_Ref493492414"/>
      <w:bookmarkStart w:id="679" w:name="_Toc6119054"/>
      <w:r>
        <w:t>startColumn property</w:t>
      </w:r>
      <w:bookmarkEnd w:id="677"/>
      <w:bookmarkEnd w:id="678"/>
      <w:bookmarkEnd w:id="67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0" w:name="_Ref493491334"/>
      <w:bookmarkStart w:id="681" w:name="_Ref493492422"/>
      <w:bookmarkStart w:id="682" w:name="_Toc6119055"/>
      <w:proofErr w:type="spellStart"/>
      <w:r>
        <w:t>endLine</w:t>
      </w:r>
      <w:proofErr w:type="spellEnd"/>
      <w:r>
        <w:t xml:space="preserve"> property</w:t>
      </w:r>
      <w:bookmarkEnd w:id="680"/>
      <w:bookmarkEnd w:id="681"/>
      <w:bookmarkEnd w:id="68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3" w:name="_Ref493491342"/>
      <w:bookmarkStart w:id="684" w:name="_Ref493492427"/>
      <w:bookmarkStart w:id="685" w:name="_Toc6119056"/>
      <w:proofErr w:type="spellStart"/>
      <w:r>
        <w:lastRenderedPageBreak/>
        <w:t>endColumn</w:t>
      </w:r>
      <w:proofErr w:type="spellEnd"/>
      <w:r>
        <w:t xml:space="preserve"> property</w:t>
      </w:r>
      <w:bookmarkEnd w:id="683"/>
      <w:bookmarkEnd w:id="684"/>
      <w:bookmarkEnd w:id="68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6" w:name="_Ref493492251"/>
      <w:bookmarkStart w:id="687" w:name="_Ref493492981"/>
      <w:bookmarkStart w:id="688" w:name="_Toc6119057"/>
      <w:proofErr w:type="spellStart"/>
      <w:r>
        <w:t>charO</w:t>
      </w:r>
      <w:r w:rsidR="006E546E">
        <w:t>ffset</w:t>
      </w:r>
      <w:proofErr w:type="spellEnd"/>
      <w:r w:rsidR="006E546E">
        <w:t xml:space="preserve"> property</w:t>
      </w:r>
      <w:bookmarkEnd w:id="686"/>
      <w:bookmarkEnd w:id="687"/>
      <w:bookmarkEnd w:id="68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9" w:name="_Ref493491350"/>
      <w:bookmarkStart w:id="690" w:name="_Ref493492312"/>
      <w:bookmarkStart w:id="691" w:name="_Toc6119058"/>
      <w:proofErr w:type="spellStart"/>
      <w:r>
        <w:t>charL</w:t>
      </w:r>
      <w:r w:rsidR="006E546E">
        <w:t>ength</w:t>
      </w:r>
      <w:proofErr w:type="spellEnd"/>
      <w:r w:rsidR="006E546E">
        <w:t xml:space="preserve"> property</w:t>
      </w:r>
      <w:bookmarkEnd w:id="689"/>
      <w:bookmarkEnd w:id="690"/>
      <w:bookmarkEnd w:id="69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4A9BA3E"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F6F5C">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2" w:name="_Ref515544104"/>
      <w:bookmarkStart w:id="693" w:name="_Toc6119059"/>
      <w:proofErr w:type="spellStart"/>
      <w:r>
        <w:t>byteOffset</w:t>
      </w:r>
      <w:proofErr w:type="spellEnd"/>
      <w:r>
        <w:t xml:space="preserve"> property</w:t>
      </w:r>
      <w:bookmarkEnd w:id="692"/>
      <w:bookmarkEnd w:id="69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4" w:name="_Ref515544119"/>
      <w:bookmarkStart w:id="695" w:name="_Toc6119060"/>
      <w:proofErr w:type="spellStart"/>
      <w:r>
        <w:t>byteLength</w:t>
      </w:r>
      <w:proofErr w:type="spellEnd"/>
      <w:r>
        <w:t xml:space="preserve"> property</w:t>
      </w:r>
      <w:bookmarkEnd w:id="694"/>
      <w:bookmarkEnd w:id="695"/>
    </w:p>
    <w:p w14:paraId="2FF66B09" w14:textId="273E548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F6F5C">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6" w:name="_Ref534896821"/>
      <w:bookmarkStart w:id="697" w:name="_Ref534897957"/>
      <w:bookmarkStart w:id="698" w:name="_Toc6119061"/>
      <w:r>
        <w:t>snippet property</w:t>
      </w:r>
      <w:bookmarkEnd w:id="696"/>
      <w:bookmarkEnd w:id="697"/>
      <w:bookmarkEnd w:id="698"/>
    </w:p>
    <w:p w14:paraId="4E596286" w14:textId="6D7E423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F6F5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9" w:name="_Ref513118337"/>
      <w:bookmarkStart w:id="700" w:name="_Toc6119062"/>
      <w:r>
        <w:lastRenderedPageBreak/>
        <w:t>message property</w:t>
      </w:r>
      <w:bookmarkEnd w:id="699"/>
      <w:bookmarkEnd w:id="700"/>
    </w:p>
    <w:p w14:paraId="11547397" w14:textId="1FA8CB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1" w:name="_Ref534896942"/>
      <w:bookmarkStart w:id="702" w:name="_Toc6119063"/>
      <w:proofErr w:type="spellStart"/>
      <w:r>
        <w:t>sourceLanguage</w:t>
      </w:r>
      <w:proofErr w:type="spellEnd"/>
      <w:r>
        <w:t xml:space="preserve"> property</w:t>
      </w:r>
      <w:bookmarkEnd w:id="701"/>
      <w:bookmarkEnd w:id="702"/>
    </w:p>
    <w:p w14:paraId="05F6E931" w14:textId="64D9685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F6F5C">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B414BB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F6F5C">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DF6F5C">
        <w:t>3.23.10</w:t>
      </w:r>
      <w:r>
        <w:fldChar w:fldCharType="end"/>
      </w:r>
      <w:r>
        <w:t>.</w:t>
      </w:r>
    </w:p>
    <w:p w14:paraId="72100840" w14:textId="77777777" w:rsidR="00524CAF" w:rsidRPr="00524CAF" w:rsidRDefault="00524CAF" w:rsidP="00524CAF"/>
    <w:p w14:paraId="3FFBDEE7" w14:textId="0BC64CC7"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F6F5C">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F6F5C">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F6F5C">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6486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F6F5C">
        <w:t>3.23.10.2</w:t>
      </w:r>
      <w:r>
        <w:fldChar w:fldCharType="end"/>
      </w:r>
      <w:r>
        <w:t>.</w:t>
      </w:r>
    </w:p>
    <w:p w14:paraId="324A7275" w14:textId="34C5149E" w:rsidR="008A21D5" w:rsidRDefault="008A21D5" w:rsidP="008A21D5">
      <w:pPr>
        <w:pStyle w:val="Heading2"/>
      </w:pPr>
      <w:bookmarkStart w:id="703" w:name="_Ref513118449"/>
      <w:bookmarkStart w:id="704" w:name="_Toc6119064"/>
      <w:bookmarkStart w:id="705" w:name="_Hlk513212890"/>
      <w:r>
        <w:t>rectangle object</w:t>
      </w:r>
      <w:bookmarkEnd w:id="703"/>
      <w:bookmarkEnd w:id="704"/>
    </w:p>
    <w:p w14:paraId="3C4A6F0B" w14:textId="2FBD2981" w:rsidR="008A21D5" w:rsidRDefault="008A21D5" w:rsidP="008A21D5">
      <w:pPr>
        <w:pStyle w:val="Heading3"/>
      </w:pPr>
      <w:bookmarkStart w:id="706" w:name="_Toc6119065"/>
      <w:r>
        <w:t>General</w:t>
      </w:r>
      <w:bookmarkEnd w:id="70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7" w:name="_Toc6119066"/>
      <w:r>
        <w:t>top, left, bottom, and right properties</w:t>
      </w:r>
      <w:bookmarkEnd w:id="707"/>
    </w:p>
    <w:p w14:paraId="507C9305" w14:textId="0CA86FB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8" w:name="_Ref513118473"/>
      <w:bookmarkStart w:id="709" w:name="_Toc6119067"/>
      <w:r>
        <w:lastRenderedPageBreak/>
        <w:t>message property</w:t>
      </w:r>
      <w:bookmarkEnd w:id="708"/>
      <w:bookmarkEnd w:id="709"/>
    </w:p>
    <w:p w14:paraId="00BBEF13" w14:textId="64254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0" w:name="_Ref4681621"/>
      <w:bookmarkStart w:id="711" w:name="_Toc6119068"/>
      <w:r>
        <w:t>address object</w:t>
      </w:r>
      <w:bookmarkEnd w:id="710"/>
      <w:bookmarkEnd w:id="71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0AEAA418"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DF6F5C">
        <w:t>3.30.1</w:t>
      </w:r>
      <w:r>
        <w:fldChar w:fldCharType="end"/>
      </w:r>
      <w:r>
        <w:t>.</w:t>
      </w:r>
    </w:p>
    <w:p w14:paraId="4E7BF600" w14:textId="07C70B1C" w:rsidR="00EF4848" w:rsidRDefault="00EF4848" w:rsidP="00EF4848">
      <w:pPr>
        <w:pStyle w:val="Code"/>
      </w:pPr>
      <w:r>
        <w:t xml:space="preserve">  "offset": "0x0040",              # See §</w:t>
      </w:r>
      <w:r>
        <w:fldChar w:fldCharType="begin"/>
      </w:r>
      <w:r>
        <w:instrText xml:space="preserve"> REF _Ref4684023 \r \h </w:instrText>
      </w:r>
      <w:r>
        <w:fldChar w:fldCharType="separate"/>
      </w:r>
      <w:r w:rsidR="00DF6F5C">
        <w:t>3.30.2</w:t>
      </w:r>
      <w:r>
        <w:fldChar w:fldCharType="end"/>
      </w:r>
      <w:r>
        <w:t>.</w:t>
      </w:r>
    </w:p>
    <w:p w14:paraId="360B03B3" w14:textId="3870A62A" w:rsidR="00EF4848" w:rsidRDefault="00EF4848" w:rsidP="00EF4848">
      <w:pPr>
        <w:pStyle w:val="Code"/>
      </w:pPr>
      <w:r>
        <w:t xml:space="preserve">  "kind": "section",               # See §</w:t>
      </w:r>
      <w:r>
        <w:fldChar w:fldCharType="begin"/>
      </w:r>
      <w:r>
        <w:instrText xml:space="preserve"> REF _Ref4684078 \r \h </w:instrText>
      </w:r>
      <w:r>
        <w:fldChar w:fldCharType="separate"/>
      </w:r>
      <w:r w:rsidR="00DF6F5C">
        <w:t>3.30.5</w:t>
      </w:r>
      <w:r>
        <w:fldChar w:fldCharType="end"/>
      </w:r>
      <w:r>
        <w:t>.</w:t>
      </w:r>
    </w:p>
    <w:p w14:paraId="1D9850E7" w14:textId="1AFF74BA" w:rsidR="00EF4848" w:rsidRDefault="00EF4848" w:rsidP="00EF4848">
      <w:pPr>
        <w:pStyle w:val="Code"/>
      </w:pPr>
      <w:r>
        <w:t xml:space="preserve">  "name": ".text"                  # See §</w:t>
      </w:r>
      <w:r>
        <w:fldChar w:fldCharType="begin"/>
      </w:r>
      <w:r>
        <w:instrText xml:space="preserve"> REF _Ref4684105 \r \h </w:instrText>
      </w:r>
      <w:r>
        <w:fldChar w:fldCharType="separate"/>
      </w:r>
      <w:r w:rsidR="00DF6F5C">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2" w:name="_Ref4683889"/>
      <w:bookmarkStart w:id="713" w:name="_Toc6119069"/>
      <w:r>
        <w:t>baseAddress property</w:t>
      </w:r>
      <w:bookmarkEnd w:id="712"/>
      <w:bookmarkEnd w:id="71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4" w:name="_Ref4684023"/>
      <w:bookmarkStart w:id="715" w:name="_Toc6119070"/>
      <w:r>
        <w:t>offset property</w:t>
      </w:r>
      <w:bookmarkEnd w:id="714"/>
      <w:bookmarkEnd w:id="715"/>
    </w:p>
    <w:p w14:paraId="2D402910" w14:textId="561ED5A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F6F5C">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6" w:name="_Toc6119071"/>
      <w:proofErr w:type="spellStart"/>
      <w:r>
        <w:t>fullyQualifiedName</w:t>
      </w:r>
      <w:proofErr w:type="spellEnd"/>
      <w:r>
        <w:t xml:space="preserve"> property</w:t>
      </w:r>
      <w:bookmarkEnd w:id="71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7" w:name="_Ref4684105"/>
      <w:bookmarkStart w:id="718" w:name="_Toc6119072"/>
      <w:r>
        <w:t>name property</w:t>
      </w:r>
      <w:bookmarkEnd w:id="717"/>
      <w:bookmarkEnd w:id="71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9" w:name="_Ref4684078"/>
      <w:bookmarkStart w:id="720" w:name="_Toc6119073"/>
      <w:r>
        <w:t>kind property</w:t>
      </w:r>
      <w:bookmarkEnd w:id="719"/>
      <w:bookmarkEnd w:id="72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1" w:name="_Toc6119074"/>
      <w:r>
        <w:t>index property</w:t>
      </w:r>
      <w:bookmarkEnd w:id="721"/>
    </w:p>
    <w:p w14:paraId="1C033E3A" w14:textId="1BABC68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F6F5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22" w:name="_Ref4685900"/>
      <w:bookmarkStart w:id="723" w:name="_Toc6119075"/>
      <w:proofErr w:type="spellStart"/>
      <w:r>
        <w:t>parentIndex</w:t>
      </w:r>
      <w:proofErr w:type="spellEnd"/>
      <w:r>
        <w:t xml:space="preserve"> property</w:t>
      </w:r>
      <w:bookmarkEnd w:id="722"/>
      <w:bookmarkEnd w:id="723"/>
    </w:p>
    <w:p w14:paraId="43D6A9F5" w14:textId="7863F71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F6F5C">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F6F5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4" w:name="_Ref493404505"/>
      <w:bookmarkStart w:id="725" w:name="_Toc6119076"/>
      <w:bookmarkEnd w:id="705"/>
      <w:proofErr w:type="spellStart"/>
      <w:r>
        <w:t>logicalLocation</w:t>
      </w:r>
      <w:proofErr w:type="spellEnd"/>
      <w:r>
        <w:t xml:space="preserve"> object</w:t>
      </w:r>
      <w:bookmarkEnd w:id="724"/>
      <w:bookmarkEnd w:id="725"/>
    </w:p>
    <w:p w14:paraId="479717FF" w14:textId="2760154A" w:rsidR="006E546E" w:rsidRDefault="006E546E" w:rsidP="006E546E">
      <w:pPr>
        <w:pStyle w:val="Heading3"/>
      </w:pPr>
      <w:bookmarkStart w:id="726" w:name="_Toc6119077"/>
      <w:r>
        <w:t>General</w:t>
      </w:r>
      <w:bookmarkEnd w:id="72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18712B"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F6F5C">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F6F5C">
        <w:t>3.26.3</w:t>
      </w:r>
      <w:r w:rsidR="00376618">
        <w:fldChar w:fldCharType="end"/>
      </w:r>
      <w:r w:rsidR="00376618">
        <w:t>)</w:t>
      </w:r>
      <w:r>
        <w:t>.</w:t>
      </w:r>
    </w:p>
    <w:p w14:paraId="54921F14" w14:textId="6F971490" w:rsidR="009151D4" w:rsidRDefault="009151D4" w:rsidP="009151D4">
      <w:pPr>
        <w:pStyle w:val="Heading3"/>
      </w:pPr>
      <w:bookmarkStart w:id="727" w:name="_Toc6119078"/>
      <w:r>
        <w:t>Constraints</w:t>
      </w:r>
      <w:bookmarkEnd w:id="727"/>
    </w:p>
    <w:p w14:paraId="2CDCE830" w14:textId="7240672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F6F5C">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F6F5C">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F6F5C">
        <w:t>3.31.6</w:t>
      </w:r>
      <w:r>
        <w:fldChar w:fldCharType="end"/>
      </w:r>
      <w:r>
        <w:t xml:space="preserve">) </w:t>
      </w:r>
      <w:r>
        <w:rPr>
          <w:b/>
        </w:rPr>
        <w:t>SHALL</w:t>
      </w:r>
      <w:r>
        <w:t xml:space="preserve"> be present; they</w:t>
      </w:r>
      <w:r>
        <w:rPr>
          <w:b/>
        </w:rPr>
        <w:t xml:space="preserve"> MAY </w:t>
      </w:r>
      <w:r>
        <w:t>both be present.</w:t>
      </w:r>
    </w:p>
    <w:p w14:paraId="11FCDDFD" w14:textId="631BD57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F6F5C">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8" w:name="_Ref514248023"/>
      <w:bookmarkStart w:id="729" w:name="_Toc6119079"/>
      <w:r>
        <w:lastRenderedPageBreak/>
        <w:t>Logical location naming rules</w:t>
      </w:r>
      <w:bookmarkEnd w:id="728"/>
      <w:bookmarkEnd w:id="72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2AA8FD3"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F6F5C">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0" w:name="_Ref514247682"/>
      <w:bookmarkStart w:id="731" w:name="_Toc6119080"/>
      <w:r>
        <w:t>name property</w:t>
      </w:r>
      <w:bookmarkEnd w:id="730"/>
      <w:bookmarkEnd w:id="73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6138F4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F6F5C">
        <w:t>3.31.3</w:t>
      </w:r>
      <w:r w:rsidR="0024214F">
        <w:fldChar w:fldCharType="end"/>
      </w:r>
      <w:r w:rsidR="0024214F">
        <w:t>.</w:t>
      </w:r>
    </w:p>
    <w:p w14:paraId="6D79E424" w14:textId="5155E7F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DF6F5C">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EF88C4D"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F6F5C">
        <w:t>3.31.6</w:t>
      </w:r>
      <w:r>
        <w:fldChar w:fldCharType="end"/>
      </w:r>
      <w:r>
        <w:t>.</w:t>
      </w:r>
    </w:p>
    <w:p w14:paraId="5AA444E4" w14:textId="624AEDA0"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DF6F5C">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2" w:name="_Ref3453348"/>
      <w:bookmarkStart w:id="733" w:name="_Toc6119081"/>
      <w:r>
        <w:t>index property</w:t>
      </w:r>
      <w:bookmarkEnd w:id="732"/>
      <w:bookmarkEnd w:id="733"/>
    </w:p>
    <w:p w14:paraId="56BE2BA9" w14:textId="036FEC4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F6F5C">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34" w:name="_Ref513194876"/>
      <w:bookmarkStart w:id="735" w:name="_Toc6119082"/>
      <w:proofErr w:type="spellStart"/>
      <w:r>
        <w:t>fullyQualifiedName</w:t>
      </w:r>
      <w:proofErr w:type="spellEnd"/>
      <w:r>
        <w:t xml:space="preserve"> property</w:t>
      </w:r>
      <w:bookmarkEnd w:id="734"/>
      <w:bookmarkEnd w:id="735"/>
    </w:p>
    <w:p w14:paraId="0F5707EB" w14:textId="56FBD1A9"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F6F5C">
        <w:t>3.31.3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91EA50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F6F5C">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36" w:name="_Ref5012652"/>
      <w:bookmarkStart w:id="737" w:name="_Toc6119083"/>
      <w:proofErr w:type="spellStart"/>
      <w:r>
        <w:t>decoratedName</w:t>
      </w:r>
      <w:proofErr w:type="spellEnd"/>
      <w:r>
        <w:t xml:space="preserve"> property</w:t>
      </w:r>
      <w:bookmarkEnd w:id="736"/>
      <w:bookmarkEnd w:id="73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8" w:name="_Ref513195445"/>
      <w:bookmarkStart w:id="739" w:name="_Toc6119084"/>
      <w:r>
        <w:lastRenderedPageBreak/>
        <w:t>kind property</w:t>
      </w:r>
      <w:bookmarkEnd w:id="738"/>
      <w:bookmarkEnd w:id="739"/>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3F88B6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F6F5C">
        <w:t>3.14</w:t>
      </w:r>
      <w:r>
        <w:fldChar w:fldCharType="end"/>
      </w:r>
      <w:r>
        <w:t>)</w:t>
      </w:r>
    </w:p>
    <w:p w14:paraId="310DEFB3" w14:textId="68FCCDF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F6F5C">
        <w:t>3.14.22</w:t>
      </w:r>
      <w:r>
        <w:fldChar w:fldCharType="end"/>
      </w:r>
      <w:r>
        <w:t>.</w:t>
      </w:r>
    </w:p>
    <w:p w14:paraId="7EB16C28" w14:textId="6D36736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F6F5C">
        <w:t>3.25</w:t>
      </w:r>
      <w:r>
        <w:fldChar w:fldCharType="end"/>
      </w:r>
      <w:r>
        <w:t>).</w:t>
      </w:r>
    </w:p>
    <w:p w14:paraId="778F3B54" w14:textId="72C17CA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F6F5C">
        <w:t>3.25.12</w:t>
      </w:r>
      <w:r>
        <w:fldChar w:fldCharType="end"/>
      </w:r>
      <w:r>
        <w:t>.</w:t>
      </w:r>
    </w:p>
    <w:p w14:paraId="4CE40F02" w14:textId="78579DD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F6F5C">
        <w:t>3.26</w:t>
      </w:r>
      <w:r>
        <w:fldChar w:fldCharType="end"/>
      </w:r>
      <w:r>
        <w:t>).</w:t>
      </w:r>
    </w:p>
    <w:p w14:paraId="37C76C7C" w14:textId="1A902E3C"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F6F5C">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DEF25FC"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F6F5C">
        <w:t>3.14.16</w:t>
      </w:r>
      <w:r>
        <w:fldChar w:fldCharType="end"/>
      </w:r>
      <w:r>
        <w:t>.</w:t>
      </w:r>
    </w:p>
    <w:p w14:paraId="2FBE306B" w14:textId="582431A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F6F5C">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EA44C1B" w:rsidR="002145B8" w:rsidRDefault="002145B8" w:rsidP="002145B8">
      <w:pPr>
        <w:pStyle w:val="Code"/>
      </w:pPr>
      <w:r>
        <w:t>{                                 # A run object (§</w:t>
      </w:r>
      <w:r>
        <w:fldChar w:fldCharType="begin"/>
      </w:r>
      <w:r>
        <w:instrText xml:space="preserve"> REF _Ref493349997 \r \h </w:instrText>
      </w:r>
      <w:r>
        <w:fldChar w:fldCharType="separate"/>
      </w:r>
      <w:r w:rsidR="00DF6F5C">
        <w:t>3.14</w:t>
      </w:r>
      <w:r>
        <w:fldChar w:fldCharType="end"/>
      </w:r>
      <w:r>
        <w:t>)</w:t>
      </w:r>
    </w:p>
    <w:p w14:paraId="769B254C" w14:textId="20995808" w:rsidR="002145B8" w:rsidRDefault="002145B8" w:rsidP="002145B8">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38F2DB42" w14:textId="789585A5" w:rsidR="002145B8" w:rsidRDefault="002145B8" w:rsidP="002145B8">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57D23630" w14:textId="5D4F984F" w:rsidR="002145B8" w:rsidRDefault="002145B8" w:rsidP="002145B8">
      <w:pPr>
        <w:pStyle w:val="Code"/>
      </w:pPr>
      <w:r>
        <w:t xml:space="preserve">      "locations": [              # See §</w:t>
      </w:r>
      <w:r>
        <w:fldChar w:fldCharType="begin"/>
      </w:r>
      <w:r>
        <w:instrText xml:space="preserve"> REF _Ref510013155 \r \h </w:instrText>
      </w:r>
      <w:r>
        <w:fldChar w:fldCharType="separate"/>
      </w:r>
      <w:r w:rsidR="00DF6F5C">
        <w:t>3.25.12</w:t>
      </w:r>
      <w:r>
        <w:fldChar w:fldCharType="end"/>
      </w:r>
      <w:r>
        <w:t>.</w:t>
      </w:r>
    </w:p>
    <w:p w14:paraId="3675A6A8" w14:textId="0BA22B4D" w:rsidR="002145B8" w:rsidRDefault="002145B8" w:rsidP="002145B8">
      <w:pPr>
        <w:pStyle w:val="Code"/>
      </w:pPr>
      <w:r>
        <w:t xml:space="preserve">        {                         # A location object (§</w:t>
      </w:r>
      <w:r>
        <w:fldChar w:fldCharType="begin"/>
      </w:r>
      <w:r>
        <w:instrText xml:space="preserve"> REF _Ref493426721 \r \h </w:instrText>
      </w:r>
      <w:r>
        <w:fldChar w:fldCharType="separate"/>
      </w:r>
      <w:r w:rsidR="00DF6F5C">
        <w:t>3.26</w:t>
      </w:r>
      <w:r>
        <w:fldChar w:fldCharType="end"/>
      </w:r>
      <w:r>
        <w:t>).</w:t>
      </w:r>
    </w:p>
    <w:p w14:paraId="01E8334C" w14:textId="7C6920D1"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F6F5C">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A25864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F6F5C">
        <w:t>3.14.16</w:t>
      </w:r>
      <w:r>
        <w:fldChar w:fldCharType="end"/>
      </w:r>
      <w:r>
        <w:t>.</w:t>
      </w:r>
    </w:p>
    <w:p w14:paraId="4AFB7C5A" w14:textId="551899C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F6F5C">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0" w:name="_Ref530059029"/>
      <w:bookmarkStart w:id="741" w:name="_Toc6119085"/>
      <w:proofErr w:type="spellStart"/>
      <w:r>
        <w:t>parentIndex</w:t>
      </w:r>
      <w:proofErr w:type="spellEnd"/>
      <w:r>
        <w:t xml:space="preserve"> </w:t>
      </w:r>
      <w:r w:rsidR="006E546E">
        <w:t>property</w:t>
      </w:r>
      <w:bookmarkEnd w:id="740"/>
      <w:bookmarkEnd w:id="741"/>
    </w:p>
    <w:p w14:paraId="765BBE49" w14:textId="6305B9B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F6F5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91FADE4" w:rsidR="006A539D" w:rsidRDefault="006A539D" w:rsidP="006A539D">
      <w:pPr>
        <w:pStyle w:val="Code"/>
      </w:pPr>
      <w:r>
        <w:t>{                                            # A run object (§</w:t>
      </w:r>
      <w:r>
        <w:fldChar w:fldCharType="begin"/>
      </w:r>
      <w:r>
        <w:instrText xml:space="preserve"> REF _Ref493349997 \r \h </w:instrText>
      </w:r>
      <w:r>
        <w:fldChar w:fldCharType="separate"/>
      </w:r>
      <w:r w:rsidR="00DF6F5C">
        <w:t>3.14</w:t>
      </w:r>
      <w:r>
        <w:fldChar w:fldCharType="end"/>
      </w:r>
      <w:r>
        <w:t>).</w:t>
      </w:r>
    </w:p>
    <w:p w14:paraId="24B97B6F" w14:textId="10CA701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F6F5C">
        <w:t>3.14.16</w:t>
      </w:r>
      <w:r>
        <w:fldChar w:fldCharType="end"/>
      </w:r>
      <w:r>
        <w:t>.</w:t>
      </w:r>
    </w:p>
    <w:p w14:paraId="7AC12910" w14:textId="77777777" w:rsidR="006A539D" w:rsidRDefault="006A539D" w:rsidP="006A539D">
      <w:pPr>
        <w:pStyle w:val="Code"/>
      </w:pPr>
      <w:r>
        <w:t xml:space="preserve">    {</w:t>
      </w:r>
    </w:p>
    <w:p w14:paraId="5F513F8D" w14:textId="79551466" w:rsidR="006A539D" w:rsidRDefault="006A539D" w:rsidP="006A539D">
      <w:pPr>
        <w:pStyle w:val="Code"/>
      </w:pPr>
      <w:r>
        <w:t xml:space="preserve">      "name": "f(void)",                     # See §</w:t>
      </w:r>
      <w:r>
        <w:fldChar w:fldCharType="begin"/>
      </w:r>
      <w:r>
        <w:instrText xml:space="preserve"> REF _Ref514247682 \r \h </w:instrText>
      </w:r>
      <w:r>
        <w:fldChar w:fldCharType="separate"/>
      </w:r>
      <w:r w:rsidR="00DF6F5C">
        <w:t>3.31.4</w:t>
      </w:r>
      <w:r>
        <w:fldChar w:fldCharType="end"/>
      </w:r>
      <w:r>
        <w:t>.</w:t>
      </w:r>
    </w:p>
    <w:p w14:paraId="4AFFDE10" w14:textId="239F12F0"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F6F5C">
        <w:t>3.31.6</w:t>
      </w:r>
      <w:r>
        <w:fldChar w:fldCharType="end"/>
      </w:r>
      <w:r>
        <w:t>.</w:t>
      </w:r>
    </w:p>
    <w:p w14:paraId="54F6DD7C" w14:textId="0CAC3F02" w:rsidR="006A539D" w:rsidRDefault="006A539D" w:rsidP="006A539D">
      <w:pPr>
        <w:pStyle w:val="Code"/>
      </w:pPr>
      <w:r>
        <w:t xml:space="preserve">      "kind": "function",                    # See §</w:t>
      </w:r>
      <w:r>
        <w:fldChar w:fldCharType="begin"/>
      </w:r>
      <w:r>
        <w:instrText xml:space="preserve"> REF _Ref513195445 \r \h </w:instrText>
      </w:r>
      <w:r>
        <w:fldChar w:fldCharType="separate"/>
      </w:r>
      <w:r w:rsidR="00DF6F5C">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2" w:name="_Ref4398565"/>
      <w:bookmarkStart w:id="743" w:name="_Toc6119086"/>
      <w:r>
        <w:t>suppression object</w:t>
      </w:r>
      <w:bookmarkEnd w:id="742"/>
      <w:bookmarkEnd w:id="743"/>
    </w:p>
    <w:p w14:paraId="52C33F6E" w14:textId="77777777" w:rsidR="00C17C30" w:rsidRDefault="00C17C30" w:rsidP="00C17C30">
      <w:pPr>
        <w:pStyle w:val="Heading3"/>
        <w:numPr>
          <w:ilvl w:val="2"/>
          <w:numId w:val="2"/>
        </w:numPr>
      </w:pPr>
      <w:bookmarkStart w:id="744" w:name="_Toc6119087"/>
      <w:r>
        <w:t>General</w:t>
      </w:r>
      <w:bookmarkEnd w:id="74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5" w:name="_Ref4411684"/>
      <w:bookmarkStart w:id="746" w:name="_Toc6119088"/>
      <w:r>
        <w:t>kind property</w:t>
      </w:r>
      <w:bookmarkEnd w:id="745"/>
      <w:bookmarkEnd w:id="74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7" w:name="_Ref6115260"/>
      <w:bookmarkStart w:id="748" w:name="_Toc6119089"/>
      <w:r>
        <w:t>status property</w:t>
      </w:r>
      <w:bookmarkEnd w:id="747"/>
      <w:bookmarkEnd w:id="74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9" w:name="_Toc6119090"/>
      <w:r>
        <w:t>location property</w:t>
      </w:r>
      <w:bookmarkEnd w:id="749"/>
    </w:p>
    <w:p w14:paraId="568E1E9E" w14:textId="7D8ADCA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F6F5C">
        <w:t>3.26</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226928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F6F5C">
        <w:t>3.32.2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F6F5C">
        <w:t>3.26.2</w:t>
      </w:r>
      <w:r>
        <w:fldChar w:fldCharType="end"/>
      </w:r>
      <w:r>
        <w:t>) specifies the location of the suppression attribute in th</w:t>
      </w:r>
      <w:r w:rsidR="004A094E">
        <w:t>at</w:t>
      </w:r>
      <w:r>
        <w:t xml:space="preserve"> </w:t>
      </w:r>
      <w:r w:rsidR="004A094E">
        <w:t>separate</w:t>
      </w:r>
      <w:r>
        <w:t xml:space="preserve"> file.</w:t>
      </w:r>
    </w:p>
    <w:p w14:paraId="351AA4A2" w14:textId="41A8B443"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F6F5C">
        <w:t>3.27.5</w:t>
      </w:r>
      <w:r>
        <w:fldChar w:fldCharType="end"/>
      </w:r>
      <w:r>
        <w:t>, §</w:t>
      </w:r>
      <w:r>
        <w:fldChar w:fldCharType="begin"/>
      </w:r>
      <w:r>
        <w:instrText xml:space="preserve"> REF _Ref534896821 \r \h </w:instrText>
      </w:r>
      <w:r>
        <w:fldChar w:fldCharType="separate"/>
      </w:r>
      <w:r w:rsidR="00DF6F5C">
        <w:t>3.28.13</w:t>
      </w:r>
      <w:r>
        <w:fldChar w:fldCharType="end"/>
      </w:r>
      <w:r>
        <w:t>).</w:t>
      </w:r>
    </w:p>
    <w:p w14:paraId="7A7EC839" w14:textId="3D7F0AEE"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F6F5C">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50" w:name="_Toc6119091"/>
      <w:proofErr w:type="spellStart"/>
      <w:r>
        <w:t>guid</w:t>
      </w:r>
      <w:proofErr w:type="spellEnd"/>
      <w:r w:rsidR="00895EF2">
        <w:t xml:space="preserve"> property</w:t>
      </w:r>
      <w:bookmarkEnd w:id="750"/>
    </w:p>
    <w:p w14:paraId="50595876" w14:textId="350A3E78"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F6F5C">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1" w:name="_Toc6119092"/>
      <w:r>
        <w:t>justification property</w:t>
      </w:r>
      <w:bookmarkEnd w:id="751"/>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2" w:name="_Ref510008325"/>
      <w:bookmarkStart w:id="753" w:name="_Toc6119093"/>
      <w:proofErr w:type="spellStart"/>
      <w:r>
        <w:t>codeFlow</w:t>
      </w:r>
      <w:proofErr w:type="spellEnd"/>
      <w:r>
        <w:t xml:space="preserve"> object</w:t>
      </w:r>
      <w:bookmarkEnd w:id="752"/>
      <w:bookmarkEnd w:id="753"/>
    </w:p>
    <w:p w14:paraId="507EC364" w14:textId="20C3EC2C" w:rsidR="00B163FF" w:rsidRDefault="00B163FF" w:rsidP="00B163FF">
      <w:pPr>
        <w:pStyle w:val="Heading3"/>
      </w:pPr>
      <w:bookmarkStart w:id="754" w:name="_Ref510009088"/>
      <w:bookmarkStart w:id="755" w:name="_Toc6119094"/>
      <w:r>
        <w:t>General</w:t>
      </w:r>
      <w:bookmarkEnd w:id="754"/>
      <w:bookmarkEnd w:id="755"/>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6C7DC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048B21D6" w14:textId="149CE2F3"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F6F5C">
        <w:t>3.25.18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6653D8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F6F5C">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F2ACA2A"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F6F5C">
        <w:t>3.33.3</w:t>
      </w:r>
      <w:r>
        <w:fldChar w:fldCharType="end"/>
      </w:r>
      <w:r>
        <w:t>.</w:t>
      </w:r>
    </w:p>
    <w:p w14:paraId="761FD0DB" w14:textId="72680BEC"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F6F5C">
        <w:t>3.34</w:t>
      </w:r>
      <w:r>
        <w:fldChar w:fldCharType="end"/>
      </w:r>
      <w:r>
        <w:t>).</w:t>
      </w:r>
    </w:p>
    <w:p w14:paraId="3D9C5E77" w14:textId="7F7D763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F6F5C">
        <w:t>3.34.2</w:t>
      </w:r>
      <w:r>
        <w:fldChar w:fldCharType="end"/>
      </w:r>
      <w:r>
        <w:t>.</w:t>
      </w:r>
    </w:p>
    <w:p w14:paraId="32E0CD47" w14:textId="04A0DC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F6F5C">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E7D96C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F6F5C">
        <w:t>3.34.6</w:t>
      </w:r>
      <w:r>
        <w:fldChar w:fldCharType="end"/>
      </w:r>
      <w:r>
        <w:t>.</w:t>
      </w:r>
    </w:p>
    <w:p w14:paraId="7CF1AA49" w14:textId="224A72E8"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F6F5C">
        <w:t>3.42</w:t>
      </w:r>
      <w:r>
        <w:fldChar w:fldCharType="end"/>
      </w:r>
      <w:r>
        <w:t>).</w:t>
      </w:r>
    </w:p>
    <w:p w14:paraId="7402E3F3" w14:textId="782B3B9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F6F5C">
        <w:t>3.42.3</w:t>
      </w:r>
      <w:r>
        <w:fldChar w:fldCharType="end"/>
      </w:r>
      <w:r>
        <w:t>.</w:t>
      </w:r>
    </w:p>
    <w:p w14:paraId="5E1EB724" w14:textId="0106AD1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52EAA96"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F6F5C">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2B27F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F6F5C">
        <w:t>3.42.10</w:t>
      </w:r>
      <w:r w:rsidR="00EC5F35">
        <w:fldChar w:fldCharType="end"/>
      </w:r>
      <w:r>
        <w:t>.</w:t>
      </w:r>
    </w:p>
    <w:p w14:paraId="1029380F" w14:textId="3C1BA84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F6F5C">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6" w:name="_Ref510008352"/>
      <w:bookmarkStart w:id="757" w:name="_Toc6119095"/>
      <w:r>
        <w:t>message property</w:t>
      </w:r>
      <w:bookmarkEnd w:id="756"/>
      <w:bookmarkEnd w:id="757"/>
    </w:p>
    <w:p w14:paraId="39D6B74B" w14:textId="5EC4A58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F6F5C">
        <w:t>3.11</w:t>
      </w:r>
      <w:r>
        <w:fldChar w:fldCharType="end"/>
      </w:r>
      <w:r>
        <w:t>)</w:t>
      </w:r>
      <w:r w:rsidRPr="00AD7FD8">
        <w:t xml:space="preserve"> relevant to the code flow.</w:t>
      </w:r>
    </w:p>
    <w:p w14:paraId="060DD1F9" w14:textId="5E6A402B" w:rsidR="00B163FF" w:rsidRDefault="00B163FF" w:rsidP="00B163FF">
      <w:pPr>
        <w:pStyle w:val="Heading3"/>
      </w:pPr>
      <w:bookmarkStart w:id="758" w:name="_Ref510008358"/>
      <w:bookmarkStart w:id="759" w:name="_Toc6119096"/>
      <w:proofErr w:type="spellStart"/>
      <w:r>
        <w:lastRenderedPageBreak/>
        <w:t>threadFlows</w:t>
      </w:r>
      <w:proofErr w:type="spellEnd"/>
      <w:r>
        <w:t xml:space="preserve"> property</w:t>
      </w:r>
      <w:bookmarkEnd w:id="758"/>
      <w:bookmarkEnd w:id="759"/>
    </w:p>
    <w:p w14:paraId="2D2C91FB" w14:textId="152A09AF"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F6F5C">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0" w:name="_Ref493427364"/>
      <w:bookmarkStart w:id="761" w:name="_Toc6119097"/>
      <w:proofErr w:type="spellStart"/>
      <w:r>
        <w:t>thread</w:t>
      </w:r>
      <w:r w:rsidR="006E546E">
        <w:t>Flow</w:t>
      </w:r>
      <w:proofErr w:type="spellEnd"/>
      <w:r w:rsidR="006E546E">
        <w:t xml:space="preserve"> object</w:t>
      </w:r>
      <w:bookmarkEnd w:id="760"/>
      <w:bookmarkEnd w:id="761"/>
    </w:p>
    <w:p w14:paraId="68EE36AB" w14:textId="336A5D40" w:rsidR="006E546E" w:rsidRDefault="006E546E" w:rsidP="006E546E">
      <w:pPr>
        <w:pStyle w:val="Heading3"/>
      </w:pPr>
      <w:bookmarkStart w:id="762" w:name="_Toc6119098"/>
      <w:r>
        <w:t>General</w:t>
      </w:r>
      <w:bookmarkEnd w:id="7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E545F65" w:rsidR="00481B7B" w:rsidRDefault="00481B7B" w:rsidP="00AD7FD8">
      <w:r>
        <w:t>For an example, see §</w:t>
      </w:r>
      <w:r>
        <w:fldChar w:fldCharType="begin"/>
      </w:r>
      <w:r>
        <w:instrText xml:space="preserve"> REF _Ref510009088 \r \h </w:instrText>
      </w:r>
      <w:r>
        <w:fldChar w:fldCharType="separate"/>
      </w:r>
      <w:r w:rsidR="00DF6F5C">
        <w:t>3.33.1</w:t>
      </w:r>
      <w:r>
        <w:fldChar w:fldCharType="end"/>
      </w:r>
      <w:r>
        <w:t>.</w:t>
      </w:r>
    </w:p>
    <w:p w14:paraId="47D8E353" w14:textId="0B22E102" w:rsidR="00B163FF" w:rsidRDefault="00B163FF" w:rsidP="00B163FF">
      <w:pPr>
        <w:pStyle w:val="Heading3"/>
      </w:pPr>
      <w:bookmarkStart w:id="763" w:name="_Ref510008395"/>
      <w:bookmarkStart w:id="764" w:name="_Toc6119099"/>
      <w:r>
        <w:t>id property</w:t>
      </w:r>
      <w:bookmarkEnd w:id="763"/>
      <w:bookmarkEnd w:id="764"/>
    </w:p>
    <w:p w14:paraId="39CECB41" w14:textId="145DB56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F6F5C">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5" w:name="_Ref503361742"/>
      <w:bookmarkStart w:id="766" w:name="_Toc6119100"/>
      <w:r>
        <w:t>message property</w:t>
      </w:r>
      <w:bookmarkEnd w:id="765"/>
      <w:bookmarkEnd w:id="766"/>
    </w:p>
    <w:p w14:paraId="3994B882" w14:textId="3612283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F6F5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7" w:name="_Toc6119101"/>
      <w:proofErr w:type="spellStart"/>
      <w:r>
        <w:t>initialState</w:t>
      </w:r>
      <w:proofErr w:type="spellEnd"/>
      <w:r>
        <w:t xml:space="preserve"> property</w:t>
      </w:r>
      <w:bookmarkEnd w:id="767"/>
    </w:p>
    <w:p w14:paraId="6EE14554" w14:textId="19920F09"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F6F5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F6F5C">
        <w:t>3.42.9</w:t>
      </w:r>
      <w:r w:rsidR="00363F84">
        <w:fldChar w:fldCharType="end"/>
      </w:r>
      <w:r>
        <w:t>), enables a SARIF viewer to present a debugger-like “watch window” experience as the user traverses a thread flow.</w:t>
      </w:r>
    </w:p>
    <w:p w14:paraId="532DA04D" w14:textId="20F47B3B"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F6F5C">
        <w:t>3.34.5</w:t>
      </w:r>
      <w:r>
        <w:fldChar w:fldCharType="end"/>
      </w:r>
      <w:r>
        <w:t>).</w:t>
      </w:r>
    </w:p>
    <w:p w14:paraId="186B7C52" w14:textId="4A59194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F6F5C">
        <w:t>3.42.9</w:t>
      </w:r>
      <w:r w:rsidR="00363F84">
        <w:fldChar w:fldCharType="end"/>
      </w:r>
      <w:r>
        <w:t>.</w:t>
      </w:r>
    </w:p>
    <w:p w14:paraId="7DB439CE" w14:textId="0527CC84" w:rsidR="00F713E9" w:rsidRDefault="00F713E9" w:rsidP="00F713E9">
      <w:pPr>
        <w:pStyle w:val="Heading3"/>
      </w:pPr>
      <w:bookmarkStart w:id="768" w:name="_Ref3538161"/>
      <w:bookmarkStart w:id="769" w:name="_Toc6119102"/>
      <w:proofErr w:type="spellStart"/>
      <w:r>
        <w:t>immutableState</w:t>
      </w:r>
      <w:proofErr w:type="spellEnd"/>
      <w:r>
        <w:t xml:space="preserve"> property</w:t>
      </w:r>
      <w:bookmarkEnd w:id="768"/>
      <w:bookmarkEnd w:id="769"/>
    </w:p>
    <w:p w14:paraId="30E38B3C" w14:textId="32CB4A50"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F6F5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0" w:name="_Ref510008412"/>
      <w:bookmarkStart w:id="771" w:name="_Toc6119103"/>
      <w:r>
        <w:lastRenderedPageBreak/>
        <w:t>locations property</w:t>
      </w:r>
      <w:bookmarkEnd w:id="770"/>
      <w:bookmarkEnd w:id="771"/>
    </w:p>
    <w:p w14:paraId="648A48EB" w14:textId="4BFF783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F6F5C">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2" w:name="_Ref511819945"/>
      <w:bookmarkStart w:id="773" w:name="_Toc6119104"/>
      <w:r>
        <w:t>graph object</w:t>
      </w:r>
      <w:bookmarkEnd w:id="772"/>
      <w:bookmarkEnd w:id="773"/>
    </w:p>
    <w:p w14:paraId="79771063" w14:textId="13A3DA96" w:rsidR="00CD4F20" w:rsidRDefault="00CD4F20" w:rsidP="00CD4F20">
      <w:pPr>
        <w:pStyle w:val="Heading3"/>
      </w:pPr>
      <w:bookmarkStart w:id="774" w:name="_Toc6119105"/>
      <w:r>
        <w:t>General</w:t>
      </w:r>
      <w:bookmarkEnd w:id="774"/>
    </w:p>
    <w:p w14:paraId="0FCD96E1" w14:textId="26F6820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F6F5C">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F6F5C">
        <w:t>3.25.19</w:t>
      </w:r>
      <w:r>
        <w:fldChar w:fldCharType="end"/>
      </w:r>
      <w:r>
        <w:t>).</w:t>
      </w:r>
    </w:p>
    <w:p w14:paraId="1005630B" w14:textId="230EA64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w:t>
      </w:r>
    </w:p>
    <w:p w14:paraId="4CED9B1B" w14:textId="3DF0F7A6" w:rsidR="00CD4F20" w:rsidRDefault="00CD4F20" w:rsidP="00CD4F20">
      <w:pPr>
        <w:pStyle w:val="Heading3"/>
      </w:pPr>
      <w:bookmarkStart w:id="775" w:name="_Toc6119106"/>
      <w:r>
        <w:t>description property</w:t>
      </w:r>
      <w:bookmarkEnd w:id="775"/>
    </w:p>
    <w:p w14:paraId="60597691" w14:textId="12D072B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the graph.</w:t>
      </w:r>
    </w:p>
    <w:p w14:paraId="63CE6EE1" w14:textId="254DFD0E" w:rsidR="00CD4F20" w:rsidRDefault="00CD4F20" w:rsidP="00CD4F20">
      <w:pPr>
        <w:pStyle w:val="Heading3"/>
      </w:pPr>
      <w:bookmarkStart w:id="776" w:name="_Ref511823242"/>
      <w:bookmarkStart w:id="777" w:name="_Toc6119107"/>
      <w:r>
        <w:t>nodes property</w:t>
      </w:r>
      <w:bookmarkEnd w:id="776"/>
      <w:bookmarkEnd w:id="777"/>
    </w:p>
    <w:p w14:paraId="3BF1C872" w14:textId="6A6ED24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F6F5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which represent the nodes of the graph.</w:t>
      </w:r>
    </w:p>
    <w:p w14:paraId="660381CB" w14:textId="2915D5F8" w:rsidR="00CD4F20" w:rsidRDefault="00CD4F20" w:rsidP="00CD4F20">
      <w:pPr>
        <w:pStyle w:val="Heading3"/>
      </w:pPr>
      <w:bookmarkStart w:id="778" w:name="_Ref511823263"/>
      <w:bookmarkStart w:id="779" w:name="_Toc6119108"/>
      <w:r>
        <w:t>edges property</w:t>
      </w:r>
      <w:bookmarkEnd w:id="778"/>
      <w:bookmarkEnd w:id="779"/>
    </w:p>
    <w:p w14:paraId="45BE5533" w14:textId="4EEA78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F6F5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F6F5C">
        <w:t>3.37</w:t>
      </w:r>
      <w:r>
        <w:fldChar w:fldCharType="end"/>
      </w:r>
      <w:r>
        <w:t>) which represent the edges of the graph.</w:t>
      </w:r>
    </w:p>
    <w:p w14:paraId="231DDD9A" w14:textId="6EFC334D" w:rsidR="00CD4F20" w:rsidRDefault="00CD4F20" w:rsidP="00CD4F20">
      <w:pPr>
        <w:pStyle w:val="Heading2"/>
      </w:pPr>
      <w:bookmarkStart w:id="780" w:name="_Ref511821868"/>
      <w:bookmarkStart w:id="781" w:name="_Toc6119109"/>
      <w:r>
        <w:t>node object</w:t>
      </w:r>
      <w:bookmarkEnd w:id="780"/>
      <w:bookmarkEnd w:id="781"/>
    </w:p>
    <w:p w14:paraId="5C490915" w14:textId="5A0DD1FC" w:rsidR="00CD4F20" w:rsidRDefault="00CD4F20" w:rsidP="00CD4F20">
      <w:pPr>
        <w:pStyle w:val="Heading3"/>
      </w:pPr>
      <w:bookmarkStart w:id="782" w:name="_Toc6119110"/>
      <w:r>
        <w:t>General</w:t>
      </w:r>
      <w:bookmarkEnd w:id="782"/>
    </w:p>
    <w:p w14:paraId="5F3D946D" w14:textId="12E6FB0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F6F5C">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83" w:name="_Ref511822118"/>
      <w:bookmarkStart w:id="784" w:name="_Toc6119111"/>
      <w:r>
        <w:t>id property</w:t>
      </w:r>
      <w:bookmarkEnd w:id="783"/>
      <w:bookmarkEnd w:id="784"/>
    </w:p>
    <w:p w14:paraId="3A12B52F" w14:textId="398D9E1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F6F5C">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8B8E7B" w:rsidR="00310D73" w:rsidRDefault="00310D73" w:rsidP="00310D73">
      <w:pPr>
        <w:pStyle w:val="Code"/>
      </w:pPr>
      <w:r>
        <w:t>{                             # A graph object (§</w:t>
      </w:r>
      <w:r>
        <w:fldChar w:fldCharType="begin"/>
      </w:r>
      <w:r>
        <w:instrText xml:space="preserve"> REF _Ref511819945 \r \h </w:instrText>
      </w:r>
      <w:r>
        <w:fldChar w:fldCharType="separate"/>
      </w:r>
      <w:r w:rsidR="00DF6F5C">
        <w:t>3.35</w:t>
      </w:r>
      <w:r>
        <w:fldChar w:fldCharType="end"/>
      </w:r>
      <w:r>
        <w:t>).</w:t>
      </w:r>
    </w:p>
    <w:p w14:paraId="27EC8247" w14:textId="063A907E" w:rsidR="00310D73" w:rsidRDefault="00310D73" w:rsidP="00310D73">
      <w:pPr>
        <w:pStyle w:val="Code"/>
      </w:pPr>
      <w:r>
        <w:t xml:space="preserve">  "nodes": [                  # See §</w:t>
      </w:r>
      <w:r>
        <w:fldChar w:fldCharType="begin"/>
      </w:r>
      <w:r>
        <w:instrText xml:space="preserve"> REF _Ref511823242 \r \h </w:instrText>
      </w:r>
      <w:r>
        <w:fldChar w:fldCharType="separate"/>
      </w:r>
      <w:r w:rsidR="00DF6F5C">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6B3DBB" w:rsidR="00310D73" w:rsidRDefault="00310D73" w:rsidP="00310D73">
      <w:pPr>
        <w:pStyle w:val="Code"/>
      </w:pPr>
      <w:r>
        <w:t xml:space="preserve">      "children": [           # See §</w:t>
      </w:r>
      <w:r>
        <w:fldChar w:fldCharType="begin"/>
      </w:r>
      <w:r>
        <w:instrText xml:space="preserve"> REF _Ref515547420 \r \h </w:instrText>
      </w:r>
      <w:r>
        <w:fldChar w:fldCharType="separate"/>
      </w:r>
      <w:r w:rsidR="00DF6F5C">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5" w:name="_Toc6119112"/>
      <w:r>
        <w:t>label property</w:t>
      </w:r>
      <w:bookmarkEnd w:id="785"/>
    </w:p>
    <w:p w14:paraId="5AE47AC0" w14:textId="02E1020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provides a short description of the node.</w:t>
      </w:r>
    </w:p>
    <w:p w14:paraId="4E017FF4" w14:textId="21BB0F35" w:rsidR="00CD4F20" w:rsidRDefault="00CD4F20" w:rsidP="00CD4F20">
      <w:pPr>
        <w:pStyle w:val="Heading3"/>
      </w:pPr>
      <w:bookmarkStart w:id="786" w:name="_Toc6119113"/>
      <w:r>
        <w:t>location property</w:t>
      </w:r>
      <w:bookmarkEnd w:id="786"/>
    </w:p>
    <w:p w14:paraId="20431782" w14:textId="04812AD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F6F5C">
        <w:t>3.26</w:t>
      </w:r>
      <w:r>
        <w:fldChar w:fldCharType="end"/>
      </w:r>
      <w:r>
        <w:t>) that specifies the location associated with the node.</w:t>
      </w:r>
    </w:p>
    <w:p w14:paraId="6D80BEE2" w14:textId="61FB435B" w:rsidR="00310D73" w:rsidRDefault="00310D73" w:rsidP="00310D73">
      <w:pPr>
        <w:pStyle w:val="Heading3"/>
      </w:pPr>
      <w:bookmarkStart w:id="787" w:name="_Ref515547420"/>
      <w:bookmarkStart w:id="788" w:name="_Toc6119114"/>
      <w:r>
        <w:t>children property</w:t>
      </w:r>
      <w:bookmarkEnd w:id="787"/>
      <w:bookmarkEnd w:id="788"/>
    </w:p>
    <w:p w14:paraId="5105ACEB" w14:textId="05B6193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F6F5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89" w:name="_Ref511821891"/>
      <w:bookmarkStart w:id="790" w:name="_Toc6119115"/>
      <w:r>
        <w:t>edge object</w:t>
      </w:r>
      <w:bookmarkEnd w:id="789"/>
      <w:bookmarkEnd w:id="790"/>
    </w:p>
    <w:p w14:paraId="78AF70AE" w14:textId="37DDAA2D" w:rsidR="00CD4F20" w:rsidRDefault="00CD4F20" w:rsidP="00CD4F20">
      <w:pPr>
        <w:pStyle w:val="Heading3"/>
      </w:pPr>
      <w:bookmarkStart w:id="791" w:name="_Toc6119116"/>
      <w:r>
        <w:t>General</w:t>
      </w:r>
      <w:bookmarkEnd w:id="79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92" w:name="_Ref511823280"/>
      <w:bookmarkStart w:id="793" w:name="_Toc6119117"/>
      <w:r>
        <w:t>id property</w:t>
      </w:r>
      <w:bookmarkEnd w:id="792"/>
      <w:bookmarkEnd w:id="793"/>
    </w:p>
    <w:p w14:paraId="5747D78D" w14:textId="1AEB0B01" w:rsidR="00380A89" w:rsidRPr="00380A89" w:rsidRDefault="00380A89" w:rsidP="00380A89">
      <w:bookmarkStart w:id="79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795" w:name="_Toc6119118"/>
      <w:r>
        <w:t>label property</w:t>
      </w:r>
      <w:bookmarkEnd w:id="795"/>
    </w:p>
    <w:p w14:paraId="2E237F87" w14:textId="18E464C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provides a short description of the edge.</w:t>
      </w:r>
    </w:p>
    <w:p w14:paraId="4FD0229C" w14:textId="1F2B6CFF" w:rsidR="00CD4F20" w:rsidRDefault="00CD4F20" w:rsidP="00CD4F20">
      <w:pPr>
        <w:pStyle w:val="Heading3"/>
      </w:pPr>
      <w:bookmarkStart w:id="796" w:name="_Ref511822214"/>
      <w:bookmarkStart w:id="797" w:name="_Toc6119119"/>
      <w:r>
        <w:t>sourceNodeId property</w:t>
      </w:r>
      <w:bookmarkEnd w:id="796"/>
      <w:bookmarkEnd w:id="797"/>
    </w:p>
    <w:p w14:paraId="4F1F1502" w14:textId="7E71421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F6F5C">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xml:space="preserve">) in </w:t>
      </w:r>
      <w:bookmarkEnd w:id="79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F6F5C">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9BEBCA" w:rsidR="00310D73" w:rsidRDefault="00310D73" w:rsidP="00310D73">
      <w:pPr>
        <w:pStyle w:val="Code"/>
      </w:pPr>
      <w:r>
        <w:t>{                             # A graph object (§</w:t>
      </w:r>
      <w:r>
        <w:fldChar w:fldCharType="begin"/>
      </w:r>
      <w:r>
        <w:instrText xml:space="preserve"> REF _Ref511819945 \r \h </w:instrText>
      </w:r>
      <w:r>
        <w:fldChar w:fldCharType="separate"/>
      </w:r>
      <w:r w:rsidR="00DF6F5C">
        <w:t>3.35</w:t>
      </w:r>
      <w:r>
        <w:fldChar w:fldCharType="end"/>
      </w:r>
      <w:r>
        <w:t>).</w:t>
      </w:r>
    </w:p>
    <w:p w14:paraId="4DF7DD5F" w14:textId="65A5B278"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DF6F5C">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EE9A385" w:rsidR="00310D73" w:rsidRDefault="00310D73" w:rsidP="00310D73">
      <w:pPr>
        <w:pStyle w:val="Code"/>
      </w:pPr>
      <w:r>
        <w:t xml:space="preserve">      "children": [           # See §</w:t>
      </w:r>
      <w:r>
        <w:fldChar w:fldCharType="begin"/>
      </w:r>
      <w:r>
        <w:instrText xml:space="preserve"> REF _Ref515547420 \r \h </w:instrText>
      </w:r>
      <w:r>
        <w:fldChar w:fldCharType="separate"/>
      </w:r>
      <w:r w:rsidR="00DF6F5C">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A8C218C" w:rsidR="00310D73" w:rsidRDefault="00310D73" w:rsidP="00310D73">
      <w:pPr>
        <w:pStyle w:val="Code"/>
      </w:pPr>
      <w:r>
        <w:t xml:space="preserve">  "edges": [                  # See §</w:t>
      </w:r>
      <w:r>
        <w:fldChar w:fldCharType="begin"/>
      </w:r>
      <w:r>
        <w:instrText xml:space="preserve"> REF _Ref511823263 \r \h </w:instrText>
      </w:r>
      <w:r>
        <w:fldChar w:fldCharType="separate"/>
      </w:r>
      <w:r w:rsidR="00DF6F5C">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9" w:name="_Ref511823298"/>
      <w:bookmarkStart w:id="800" w:name="_Toc6119120"/>
      <w:r>
        <w:t>targetNodeId property</w:t>
      </w:r>
      <w:bookmarkEnd w:id="799"/>
      <w:bookmarkEnd w:id="800"/>
    </w:p>
    <w:p w14:paraId="09C99A58" w14:textId="14A41B6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F6F5C">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F6F5C">
        <w:t>3.37.4</w:t>
      </w:r>
      <w:r>
        <w:fldChar w:fldCharType="end"/>
      </w:r>
      <w:r>
        <w:t>).</w:t>
      </w:r>
    </w:p>
    <w:p w14:paraId="0230A766" w14:textId="5CB74BEC" w:rsidR="00CD4F20" w:rsidRDefault="00CD4F20" w:rsidP="00CD4F20">
      <w:pPr>
        <w:pStyle w:val="Heading2"/>
      </w:pPr>
      <w:bookmarkStart w:id="801" w:name="_Ref511819971"/>
      <w:bookmarkStart w:id="802" w:name="_Toc6119121"/>
      <w:r>
        <w:t>graphTraversal object</w:t>
      </w:r>
      <w:bookmarkEnd w:id="801"/>
      <w:bookmarkEnd w:id="802"/>
    </w:p>
    <w:p w14:paraId="7EE87AC4" w14:textId="2D601D1D" w:rsidR="00CD4F20" w:rsidRDefault="00CD4F20" w:rsidP="00CD4F20">
      <w:pPr>
        <w:pStyle w:val="Heading3"/>
      </w:pPr>
      <w:bookmarkStart w:id="803" w:name="_Toc6119122"/>
      <w:r>
        <w:t>General</w:t>
      </w:r>
      <w:bookmarkEnd w:id="803"/>
    </w:p>
    <w:p w14:paraId="5B499FB9" w14:textId="686D045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F6F5C">
        <w:t>3.39</w:t>
      </w:r>
      <w:r>
        <w:fldChar w:fldCharType="end"/>
      </w:r>
      <w:r>
        <w:t>). For an example, see §</w:t>
      </w:r>
      <w:r>
        <w:fldChar w:fldCharType="begin"/>
      </w:r>
      <w:r>
        <w:instrText xml:space="preserve"> REF _Ref511822614 \r \h </w:instrText>
      </w:r>
      <w:r>
        <w:fldChar w:fldCharType="separate"/>
      </w:r>
      <w:r w:rsidR="00DF6F5C">
        <w:t>3.38.8</w:t>
      </w:r>
      <w:r>
        <w:fldChar w:fldCharType="end"/>
      </w:r>
      <w:r>
        <w:t>.</w:t>
      </w:r>
    </w:p>
    <w:p w14:paraId="1349E293" w14:textId="77777777" w:rsidR="00BC786F" w:rsidRDefault="00BC786F" w:rsidP="00BC786F">
      <w:pPr>
        <w:pStyle w:val="Heading3"/>
        <w:numPr>
          <w:ilvl w:val="2"/>
          <w:numId w:val="2"/>
        </w:numPr>
      </w:pPr>
      <w:bookmarkStart w:id="804" w:name="_Toc6119123"/>
      <w:r>
        <w:t>Constraints</w:t>
      </w:r>
      <w:bookmarkEnd w:id="804"/>
    </w:p>
    <w:p w14:paraId="1485D328" w14:textId="49413FD4"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F6F5C">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F6F5C">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5" w:name="_Ref3036149"/>
      <w:bookmarkStart w:id="806" w:name="_Toc6119124"/>
      <w:proofErr w:type="spellStart"/>
      <w:r>
        <w:t>resultGraphIndex</w:t>
      </w:r>
      <w:proofErr w:type="spellEnd"/>
      <w:r>
        <w:t xml:space="preserve"> property</w:t>
      </w:r>
      <w:bookmarkEnd w:id="805"/>
      <w:bookmarkEnd w:id="806"/>
    </w:p>
    <w:p w14:paraId="119E4B0D" w14:textId="7DFE85D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F6F5C">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F6F5C">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7" w:name="_Ref3036155"/>
      <w:bookmarkStart w:id="808" w:name="_Toc6119125"/>
      <w:proofErr w:type="spellStart"/>
      <w:r>
        <w:t>runGraphIndex</w:t>
      </w:r>
      <w:proofErr w:type="spellEnd"/>
      <w:r>
        <w:t xml:space="preserve"> property</w:t>
      </w:r>
      <w:bookmarkEnd w:id="807"/>
      <w:bookmarkEnd w:id="808"/>
    </w:p>
    <w:p w14:paraId="52E2163D" w14:textId="3F1BA4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F6F5C">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F6F5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9" w:name="_Toc6119126"/>
      <w:r>
        <w:lastRenderedPageBreak/>
        <w:t>description property</w:t>
      </w:r>
      <w:bookmarkEnd w:id="809"/>
    </w:p>
    <w:p w14:paraId="00450671" w14:textId="2B94FEC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the graph traversal.</w:t>
      </w:r>
    </w:p>
    <w:p w14:paraId="1B078DE3" w14:textId="453A53D8" w:rsidR="00CD4F20" w:rsidRDefault="00CD4F20" w:rsidP="00CD4F20">
      <w:pPr>
        <w:pStyle w:val="Heading3"/>
      </w:pPr>
      <w:bookmarkStart w:id="810" w:name="_Ref511823179"/>
      <w:bookmarkStart w:id="811" w:name="_Toc6119127"/>
      <w:proofErr w:type="spellStart"/>
      <w:r>
        <w:t>initialState</w:t>
      </w:r>
      <w:proofErr w:type="spellEnd"/>
      <w:r>
        <w:t xml:space="preserve"> property</w:t>
      </w:r>
      <w:bookmarkEnd w:id="810"/>
      <w:bookmarkEnd w:id="811"/>
    </w:p>
    <w:p w14:paraId="0DAFE5D2" w14:textId="282811E7"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F6F5C">
        <w:t>3.39.4</w:t>
      </w:r>
      <w:r>
        <w:fldChar w:fldCharType="end"/>
      </w:r>
      <w:r>
        <w:t>), enables a SARIF viewer to present a debugger-like “watch window” experience as the user traverses a graph.</w:t>
      </w:r>
    </w:p>
    <w:p w14:paraId="6B02BBBD" w14:textId="50BE678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F6F5C">
        <w:t>3.38.7</w:t>
      </w:r>
      <w:r w:rsidR="00336FF3">
        <w:fldChar w:fldCharType="end"/>
      </w:r>
      <w:r>
        <w:t>).</w:t>
      </w:r>
    </w:p>
    <w:p w14:paraId="69AF54AA" w14:textId="3FA3BB4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F6F5C">
        <w:t>3.42.9</w:t>
      </w:r>
      <w:r w:rsidR="00363F84">
        <w:fldChar w:fldCharType="end"/>
      </w:r>
      <w:r>
        <w:t>.</w:t>
      </w:r>
    </w:p>
    <w:p w14:paraId="3A691D2D" w14:textId="5DA3422D" w:rsidR="002700D3" w:rsidRDefault="002700D3" w:rsidP="002700D3">
      <w:pPr>
        <w:pStyle w:val="Heading3"/>
      </w:pPr>
      <w:bookmarkStart w:id="812" w:name="_Ref3538436"/>
      <w:bookmarkStart w:id="813" w:name="_Toc6119128"/>
      <w:proofErr w:type="spellStart"/>
      <w:r>
        <w:t>immutableState</w:t>
      </w:r>
      <w:proofErr w:type="spellEnd"/>
      <w:r>
        <w:t xml:space="preserve"> property</w:t>
      </w:r>
      <w:bookmarkEnd w:id="812"/>
      <w:bookmarkEnd w:id="813"/>
    </w:p>
    <w:p w14:paraId="5B2EAB36" w14:textId="420B2D7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F6F5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4" w:name="_Ref511822614"/>
      <w:bookmarkStart w:id="815" w:name="_Toc6119129"/>
      <w:r>
        <w:t>edgeTraversals property</w:t>
      </w:r>
      <w:bookmarkEnd w:id="814"/>
      <w:bookmarkEnd w:id="815"/>
    </w:p>
    <w:p w14:paraId="044B1D53" w14:textId="39A2EAD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F6F5C">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F037237"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F6F5C">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F6F5C">
        <w:t>3.39.4</w:t>
      </w:r>
      <w:r>
        <w:fldChar w:fldCharType="end"/>
      </w:r>
      <w:r>
        <w:t>).</w:t>
      </w:r>
    </w:p>
    <w:p w14:paraId="4808B3B4" w14:textId="5B96082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10E2D789" w14:textId="39B31B1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F6F5C">
        <w:t>3.25.19</w:t>
      </w:r>
      <w:r>
        <w:fldChar w:fldCharType="end"/>
      </w:r>
      <w:r>
        <w:t>.</w:t>
      </w:r>
    </w:p>
    <w:p w14:paraId="69735FC2" w14:textId="192AA2C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F6F5C">
        <w:t>3.35</w:t>
      </w:r>
      <w:r>
        <w:fldChar w:fldCharType="end"/>
      </w:r>
      <w:r>
        <w:t>).</w:t>
      </w:r>
    </w:p>
    <w:p w14:paraId="2D97EC95" w14:textId="04C15A6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F6F5C">
        <w:t>3.35.3</w:t>
      </w:r>
      <w:r>
        <w:fldChar w:fldCharType="end"/>
      </w:r>
      <w:r>
        <w:t>.</w:t>
      </w:r>
    </w:p>
    <w:p w14:paraId="385BE8FF" w14:textId="43A0DC4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F6F5C">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3DFCB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F6F5C">
        <w:t>3.35.4</w:t>
      </w:r>
      <w:r>
        <w:fldChar w:fldCharType="end"/>
      </w:r>
      <w:r>
        <w:t>.</w:t>
      </w:r>
    </w:p>
    <w:p w14:paraId="3AE21EC0" w14:textId="7F71A75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F6F5C">
        <w:t>3.37</w:t>
      </w:r>
      <w:r>
        <w:fldChar w:fldCharType="end"/>
      </w:r>
      <w:r>
        <w:t>).</w:t>
      </w:r>
    </w:p>
    <w:p w14:paraId="0FC27E06" w14:textId="5812B2F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F6F5C">
        <w:t>3.37.2</w:t>
      </w:r>
      <w:r>
        <w:fldChar w:fldCharType="end"/>
      </w:r>
      <w:r>
        <w:t>.</w:t>
      </w:r>
    </w:p>
    <w:p w14:paraId="33697097" w14:textId="1E94295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F6F5C">
        <w:t>3.37.4</w:t>
      </w:r>
      <w:r>
        <w:fldChar w:fldCharType="end"/>
      </w:r>
      <w:r>
        <w:t>.</w:t>
      </w:r>
    </w:p>
    <w:p w14:paraId="6F112479" w14:textId="6E14AAD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F6F5C">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73DCB0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F6F5C">
        <w:t>3.25.20</w:t>
      </w:r>
      <w:r>
        <w:fldChar w:fldCharType="end"/>
      </w:r>
      <w:r>
        <w:t>.</w:t>
      </w:r>
    </w:p>
    <w:p w14:paraId="52989359" w14:textId="0514062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F6F5C">
        <w:t>3.38</w:t>
      </w:r>
      <w:r>
        <w:fldChar w:fldCharType="end"/>
      </w:r>
      <w:r>
        <w:t>).</w:t>
      </w:r>
    </w:p>
    <w:p w14:paraId="42598F9A" w14:textId="7068A39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F6F5C">
        <w:t>3.38.3</w:t>
      </w:r>
      <w:r w:rsidR="00BC786F">
        <w:fldChar w:fldCharType="end"/>
      </w:r>
      <w:r>
        <w:t>.</w:t>
      </w:r>
    </w:p>
    <w:p w14:paraId="00E6F1B9" w14:textId="77777777" w:rsidR="009D3174" w:rsidRDefault="009D3174" w:rsidP="002D65F3">
      <w:pPr>
        <w:pStyle w:val="Code"/>
      </w:pPr>
    </w:p>
    <w:p w14:paraId="36D3F377" w14:textId="578C6F1B"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F6F5C">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D7495E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F6F5C">
        <w:t>3.38.8</w:t>
      </w:r>
      <w:r>
        <w:fldChar w:fldCharType="end"/>
      </w:r>
      <w:r>
        <w:t>.</w:t>
      </w:r>
    </w:p>
    <w:p w14:paraId="741740FA" w14:textId="4BA034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F6F5C">
        <w:t>3.39</w:t>
      </w:r>
      <w:r>
        <w:fldChar w:fldCharType="end"/>
      </w:r>
      <w:r>
        <w:t>).</w:t>
      </w:r>
    </w:p>
    <w:p w14:paraId="3B24AD48" w14:textId="5EA1434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F6F5C">
        <w:t>3.39.2</w:t>
      </w:r>
      <w:r w:rsidR="00D1651A">
        <w:fldChar w:fldCharType="end"/>
      </w:r>
      <w:r>
        <w:t>.</w:t>
      </w:r>
    </w:p>
    <w:p w14:paraId="091883BE" w14:textId="77777777" w:rsidR="009D3174" w:rsidRDefault="009D3174" w:rsidP="002D65F3">
      <w:pPr>
        <w:pStyle w:val="Code"/>
      </w:pPr>
    </w:p>
    <w:p w14:paraId="0C82C8AC" w14:textId="5C88E81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F6F5C">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6" w:name="_Ref511822569"/>
      <w:bookmarkStart w:id="817" w:name="_Toc6119130"/>
      <w:r>
        <w:t>edgeTraversal object</w:t>
      </w:r>
      <w:bookmarkEnd w:id="816"/>
      <w:bookmarkEnd w:id="817"/>
    </w:p>
    <w:p w14:paraId="4A14EA88" w14:textId="696B8630" w:rsidR="00CD4F20" w:rsidRDefault="00CD4F20" w:rsidP="00CD4F20">
      <w:pPr>
        <w:pStyle w:val="Heading3"/>
      </w:pPr>
      <w:bookmarkStart w:id="818" w:name="_Toc6119131"/>
      <w:r>
        <w:t>General</w:t>
      </w:r>
      <w:bookmarkEnd w:id="818"/>
    </w:p>
    <w:p w14:paraId="7FC25DC6" w14:textId="57980962" w:rsidR="00E66DEE" w:rsidRDefault="00E66DEE" w:rsidP="00E66DEE">
      <w:bookmarkStart w:id="81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0" w:name="_Ref513199007"/>
      <w:bookmarkStart w:id="821" w:name="_Toc6119132"/>
      <w:r>
        <w:t>edgeId property</w:t>
      </w:r>
      <w:bookmarkEnd w:id="819"/>
      <w:bookmarkEnd w:id="820"/>
      <w:bookmarkEnd w:id="821"/>
    </w:p>
    <w:p w14:paraId="48F3DA24" w14:textId="70F4EEE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F6F5C">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F6F5C">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F6F5C">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F6F5C">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w:t>
      </w:r>
    </w:p>
    <w:p w14:paraId="0AD4B66E" w14:textId="675852EB" w:rsidR="00CD4F20" w:rsidRDefault="00CD4F20" w:rsidP="00CD4F20">
      <w:pPr>
        <w:pStyle w:val="Heading3"/>
      </w:pPr>
      <w:bookmarkStart w:id="822" w:name="_Toc6119133"/>
      <w:r>
        <w:t>message property</w:t>
      </w:r>
      <w:bookmarkEnd w:id="822"/>
    </w:p>
    <w:p w14:paraId="4271FA61" w14:textId="7FC5AED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contains a message to display to the user as the edge is traversed.</w:t>
      </w:r>
    </w:p>
    <w:p w14:paraId="188B3BCD" w14:textId="25EB188B" w:rsidR="00CD4F20" w:rsidRDefault="00CD4F20" w:rsidP="00CD4F20">
      <w:pPr>
        <w:pStyle w:val="Heading3"/>
      </w:pPr>
      <w:bookmarkStart w:id="823" w:name="_Ref511823070"/>
      <w:bookmarkStart w:id="824" w:name="_Toc6119134"/>
      <w:proofErr w:type="spellStart"/>
      <w:r>
        <w:t>finalState</w:t>
      </w:r>
      <w:proofErr w:type="spellEnd"/>
      <w:r>
        <w:t xml:space="preserve"> property</w:t>
      </w:r>
      <w:bookmarkEnd w:id="823"/>
      <w:bookmarkEnd w:id="824"/>
    </w:p>
    <w:p w14:paraId="7DD91838" w14:textId="41FDDEF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F6F5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 that</w:t>
      </w:r>
      <w:r>
        <w:t xml:space="preserve"> represents the value of a relevant </w:t>
      </w:r>
      <w:r w:rsidR="004F41D5">
        <w:t xml:space="preserve">item </w:t>
      </w:r>
      <w:r>
        <w:t>after the edge has been traversed.</w:t>
      </w:r>
    </w:p>
    <w:p w14:paraId="254B59E1" w14:textId="5CCCD83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F6F5C">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D46DC6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F6F5C">
        <w:t>3.42.9</w:t>
      </w:r>
      <w:r w:rsidR="00363F84">
        <w:fldChar w:fldCharType="end"/>
      </w:r>
      <w:r>
        <w:t>.</w:t>
      </w:r>
    </w:p>
    <w:p w14:paraId="0E93831D" w14:textId="4B6229DC" w:rsidR="00CD4F20" w:rsidRDefault="00326931" w:rsidP="00CD4F20">
      <w:pPr>
        <w:pStyle w:val="Heading3"/>
      </w:pPr>
      <w:bookmarkStart w:id="825" w:name="_Toc6119135"/>
      <w:proofErr w:type="spellStart"/>
      <w:r>
        <w:t>stepOverEdgeCount</w:t>
      </w:r>
      <w:proofErr w:type="spellEnd"/>
      <w:r w:rsidR="00CD4F20">
        <w:t xml:space="preserve"> property</w:t>
      </w:r>
      <w:bookmarkEnd w:id="82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0294C4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F6F5C">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247ECA6"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5B400D0" w14:textId="0143B54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F6F5C">
        <w:t>3.25.19</w:t>
      </w:r>
      <w:r>
        <w:fldChar w:fldCharType="end"/>
      </w:r>
      <w:r>
        <w:t>.</w:t>
      </w:r>
    </w:p>
    <w:p w14:paraId="15902C38" w14:textId="552D8D4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F6F5C">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AB9C1E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F6F5C">
        <w:t>3.25.20</w:t>
      </w:r>
      <w:r>
        <w:fldChar w:fldCharType="end"/>
      </w:r>
      <w:r>
        <w:t>.</w:t>
      </w:r>
    </w:p>
    <w:p w14:paraId="7D1411F8" w14:textId="48AF026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F6F5C">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6" w:name="_Ref493427479"/>
      <w:bookmarkStart w:id="827" w:name="_Toc6119136"/>
      <w:r>
        <w:t>stack object</w:t>
      </w:r>
      <w:bookmarkEnd w:id="826"/>
      <w:bookmarkEnd w:id="827"/>
    </w:p>
    <w:p w14:paraId="5A2500F3" w14:textId="474DE860" w:rsidR="006E546E" w:rsidRDefault="006E546E" w:rsidP="006E546E">
      <w:pPr>
        <w:pStyle w:val="Heading3"/>
      </w:pPr>
      <w:bookmarkStart w:id="828" w:name="_Toc6119137"/>
      <w:r>
        <w:t>General</w:t>
      </w:r>
      <w:bookmarkEnd w:id="8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9" w:name="_Ref503361859"/>
      <w:bookmarkStart w:id="830" w:name="_Toc6119138"/>
      <w:r>
        <w:t>message property</w:t>
      </w:r>
      <w:bookmarkEnd w:id="829"/>
      <w:bookmarkEnd w:id="830"/>
    </w:p>
    <w:p w14:paraId="2BDF4228" w14:textId="51E9459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F6F5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1" w:name="_Toc6119139"/>
      <w:r>
        <w:t>frames property</w:t>
      </w:r>
      <w:bookmarkEnd w:id="831"/>
    </w:p>
    <w:p w14:paraId="469B2FA7" w14:textId="4D28519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F6F5C">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2" w:name="_Ref493494398"/>
      <w:bookmarkStart w:id="833" w:name="_Toc6119140"/>
      <w:proofErr w:type="spellStart"/>
      <w:r>
        <w:t>stackFrame</w:t>
      </w:r>
      <w:proofErr w:type="spellEnd"/>
      <w:r>
        <w:t xml:space="preserve"> object</w:t>
      </w:r>
      <w:bookmarkEnd w:id="832"/>
      <w:bookmarkEnd w:id="833"/>
    </w:p>
    <w:p w14:paraId="440DEBE2" w14:textId="2D9664B2" w:rsidR="006E546E" w:rsidRDefault="006E546E" w:rsidP="006E546E">
      <w:pPr>
        <w:pStyle w:val="Heading3"/>
      </w:pPr>
      <w:bookmarkStart w:id="834" w:name="_Toc6119141"/>
      <w:r>
        <w:t>General</w:t>
      </w:r>
      <w:bookmarkEnd w:id="834"/>
    </w:p>
    <w:p w14:paraId="7DA1CA9D" w14:textId="0489D319"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F6F5C">
        <w:t>3.40</w:t>
      </w:r>
      <w:r>
        <w:fldChar w:fldCharType="end"/>
      </w:r>
      <w:r w:rsidRPr="00F41277">
        <w:t>).</w:t>
      </w:r>
    </w:p>
    <w:p w14:paraId="595703CE" w14:textId="2E0FEEF4" w:rsidR="00D10846" w:rsidRDefault="003F0742" w:rsidP="006E546E">
      <w:pPr>
        <w:pStyle w:val="Heading3"/>
      </w:pPr>
      <w:bookmarkStart w:id="835" w:name="_Ref503362303"/>
      <w:bookmarkStart w:id="836" w:name="_Toc6119142"/>
      <w:r>
        <w:t xml:space="preserve">location </w:t>
      </w:r>
      <w:r w:rsidR="00D10846">
        <w:t>property</w:t>
      </w:r>
      <w:bookmarkEnd w:id="835"/>
      <w:bookmarkEnd w:id="836"/>
    </w:p>
    <w:p w14:paraId="075462B0" w14:textId="1C36B4F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F6F5C">
        <w:t>3.26</w:t>
      </w:r>
      <w:r w:rsidR="003F0742">
        <w:fldChar w:fldCharType="end"/>
      </w:r>
      <w:r>
        <w:t>) specifying the location to which this stack frame refers.</w:t>
      </w:r>
    </w:p>
    <w:p w14:paraId="4ABAFAEB" w14:textId="487C084B" w:rsidR="006E546E" w:rsidRDefault="006E546E" w:rsidP="006E546E">
      <w:pPr>
        <w:pStyle w:val="Heading3"/>
      </w:pPr>
      <w:bookmarkStart w:id="837" w:name="_Toc6119143"/>
      <w:r>
        <w:t>module property</w:t>
      </w:r>
      <w:bookmarkEnd w:id="83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8" w:name="_Toc6119144"/>
      <w:proofErr w:type="spellStart"/>
      <w:r>
        <w:t>threadId</w:t>
      </w:r>
      <w:proofErr w:type="spellEnd"/>
      <w:r>
        <w:t xml:space="preserve"> property</w:t>
      </w:r>
      <w:bookmarkEnd w:id="83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9" w:name="_Toc6119145"/>
      <w:r>
        <w:lastRenderedPageBreak/>
        <w:t>parameters property</w:t>
      </w:r>
      <w:bookmarkEnd w:id="83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0" w:name="_Ref493427581"/>
      <w:bookmarkStart w:id="841" w:name="_Ref493427754"/>
      <w:bookmarkStart w:id="842" w:name="_Toc6119146"/>
      <w:proofErr w:type="spellStart"/>
      <w:r>
        <w:t>thread</w:t>
      </w:r>
      <w:r w:rsidR="007D2F0F">
        <w:t>FlowLocation</w:t>
      </w:r>
      <w:proofErr w:type="spellEnd"/>
      <w:r w:rsidR="007D2F0F">
        <w:t xml:space="preserve"> </w:t>
      </w:r>
      <w:r w:rsidR="006E546E">
        <w:t>object</w:t>
      </w:r>
      <w:bookmarkEnd w:id="840"/>
      <w:bookmarkEnd w:id="841"/>
      <w:bookmarkEnd w:id="842"/>
    </w:p>
    <w:p w14:paraId="6AFFA125" w14:textId="72CDB951" w:rsidR="006E546E" w:rsidRDefault="006E546E" w:rsidP="006E546E">
      <w:pPr>
        <w:pStyle w:val="Heading3"/>
      </w:pPr>
      <w:bookmarkStart w:id="843" w:name="_Toc6119147"/>
      <w:r>
        <w:t>General</w:t>
      </w:r>
      <w:bookmarkEnd w:id="843"/>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4" w:name="_Toc6119148"/>
      <w:r>
        <w:t>index property</w:t>
      </w:r>
      <w:bookmarkEnd w:id="844"/>
    </w:p>
    <w:p w14:paraId="4F445303" w14:textId="03F70B87"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F6F5C">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D2328C5"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F6F5C">
        <w:t>3.42.9</w:t>
      </w:r>
      <w:r w:rsidR="00363F84">
        <w:fldChar w:fldCharType="end"/>
      </w:r>
      <w:r>
        <w:t>).</w:t>
      </w:r>
    </w:p>
    <w:p w14:paraId="49EE7C5D" w14:textId="0FEEEB7F" w:rsidR="006E546E" w:rsidRDefault="007D2F0F" w:rsidP="006E546E">
      <w:pPr>
        <w:pStyle w:val="Heading3"/>
      </w:pPr>
      <w:bookmarkStart w:id="845" w:name="_Ref493497783"/>
      <w:bookmarkStart w:id="846" w:name="_Ref493499799"/>
      <w:bookmarkStart w:id="847" w:name="_Toc6119149"/>
      <w:r>
        <w:t xml:space="preserve">location </w:t>
      </w:r>
      <w:r w:rsidR="006E546E">
        <w:t>property</w:t>
      </w:r>
      <w:bookmarkEnd w:id="845"/>
      <w:bookmarkEnd w:id="846"/>
      <w:bookmarkEnd w:id="847"/>
    </w:p>
    <w:p w14:paraId="4354E1E2" w14:textId="5B878E7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F6F5C">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FBCA28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F6F5C">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9EC4BB2"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F6F5C">
        <w:t>3.42.11</w:t>
      </w:r>
      <w:r w:rsidR="000A451A">
        <w:fldChar w:fldCharType="end"/>
      </w:r>
      <w:r>
        <w:t>) to ensure that the location in the external program executes before the location in the program being analyzed.</w:t>
      </w:r>
    </w:p>
    <w:p w14:paraId="33DB1A87" w14:textId="4C4DD49E"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F6F5C">
        <w:t>3.33</w:t>
      </w:r>
      <w:r w:rsidR="000A451A">
        <w:fldChar w:fldCharType="end"/>
      </w:r>
      <w:r>
        <w:t>).</w:t>
      </w:r>
    </w:p>
    <w:p w14:paraId="77957EDD" w14:textId="6DED75DD"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F6F5C">
        <w:t>3.33.3</w:t>
      </w:r>
      <w:r w:rsidR="000A451A">
        <w:fldChar w:fldCharType="end"/>
      </w:r>
      <w:r>
        <w:t>.</w:t>
      </w:r>
    </w:p>
    <w:p w14:paraId="3D30CB9D" w14:textId="3C461A3F"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F6F5C">
        <w:t>3.34</w:t>
      </w:r>
      <w:r w:rsidR="000A451A">
        <w:fldChar w:fldCharType="end"/>
      </w:r>
      <w:r>
        <w:t>).</w:t>
      </w:r>
    </w:p>
    <w:p w14:paraId="14000C19" w14:textId="38E1FB1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F6F5C">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20DC6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F6F5C">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8" w:name="_Toc6119150"/>
      <w:r>
        <w:t>module property</w:t>
      </w:r>
      <w:bookmarkEnd w:id="84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9" w:name="_Toc6119151"/>
      <w:r>
        <w:t>stack property</w:t>
      </w:r>
      <w:bookmarkEnd w:id="849"/>
    </w:p>
    <w:p w14:paraId="1FCE52C5" w14:textId="59FDE5D0"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F6F5C">
        <w:t>3.40</w:t>
      </w:r>
      <w:r>
        <w:fldChar w:fldCharType="end"/>
      </w:r>
      <w:r>
        <w:t>) that represents the call stack leading to this location.</w:t>
      </w:r>
    </w:p>
    <w:p w14:paraId="56F58A7C" w14:textId="61D58423" w:rsidR="00BE7602" w:rsidRDefault="00BE7602" w:rsidP="00BE7602">
      <w:pPr>
        <w:pStyle w:val="Heading3"/>
      </w:pPr>
      <w:bookmarkStart w:id="850" w:name="_Toc6119152"/>
      <w:r>
        <w:lastRenderedPageBreak/>
        <w:t>request property</w:t>
      </w:r>
      <w:bookmarkEnd w:id="850"/>
    </w:p>
    <w:p w14:paraId="573B2A39" w14:textId="77B5056C"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F6F5C">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51" w:name="_Toc6119153"/>
      <w:r>
        <w:t>response object</w:t>
      </w:r>
      <w:bookmarkEnd w:id="851"/>
    </w:p>
    <w:p w14:paraId="6B0FC925" w14:textId="27F949A0"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F6F5C">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52" w:name="_Toc6119154"/>
      <w:r>
        <w:t>kind</w:t>
      </w:r>
      <w:r w:rsidR="00A175AD">
        <w:t>s</w:t>
      </w:r>
      <w:r>
        <w:t xml:space="preserve"> property</w:t>
      </w:r>
      <w:bookmarkEnd w:id="852"/>
    </w:p>
    <w:p w14:paraId="243641AC" w14:textId="4EF4C1E8" w:rsidR="001E43DC" w:rsidRDefault="00D31582" w:rsidP="00D31582">
      <w:bookmarkStart w:id="85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F6F5C">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4"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54"/>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5" w:name="_Ref510090188"/>
      <w:bookmarkEnd w:id="85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6" w:name="_Ref4830291"/>
      <w:bookmarkStart w:id="857" w:name="_Ref4830307"/>
      <w:bookmarkStart w:id="858" w:name="_Ref4830331"/>
      <w:bookmarkStart w:id="859" w:name="_Ref4830346"/>
      <w:bookmarkStart w:id="860" w:name="_Ref4830357"/>
      <w:bookmarkStart w:id="861" w:name="_Ref4830368"/>
      <w:bookmarkStart w:id="862" w:name="_Toc6119155"/>
      <w:r>
        <w:t>state property</w:t>
      </w:r>
      <w:bookmarkEnd w:id="855"/>
      <w:bookmarkEnd w:id="856"/>
      <w:bookmarkEnd w:id="857"/>
      <w:bookmarkEnd w:id="858"/>
      <w:bookmarkEnd w:id="859"/>
      <w:bookmarkEnd w:id="860"/>
      <w:bookmarkEnd w:id="861"/>
      <w:bookmarkEnd w:id="862"/>
    </w:p>
    <w:p w14:paraId="0DD0B49A" w14:textId="607999A8"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F6F5C">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3"/>
    </w:p>
    <w:p w14:paraId="4D0F4140" w14:textId="5DEA716E" w:rsidR="00EC5F35" w:rsidRDefault="00EC5F35" w:rsidP="00EC5F35">
      <w:pPr>
        <w:pStyle w:val="Heading3"/>
      </w:pPr>
      <w:bookmarkStart w:id="864" w:name="_Ref510008884"/>
      <w:bookmarkStart w:id="865" w:name="_Toc6119156"/>
      <w:proofErr w:type="spellStart"/>
      <w:r>
        <w:t>nestingLevel</w:t>
      </w:r>
      <w:proofErr w:type="spellEnd"/>
      <w:r>
        <w:t xml:space="preserve"> property</w:t>
      </w:r>
      <w:bookmarkEnd w:id="864"/>
      <w:bookmarkEnd w:id="86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66" w:name="_Ref510008873"/>
      <w:bookmarkStart w:id="867" w:name="_Toc6119157"/>
      <w:proofErr w:type="spellStart"/>
      <w:r>
        <w:t>executionOrder</w:t>
      </w:r>
      <w:proofErr w:type="spellEnd"/>
      <w:r>
        <w:t xml:space="preserve"> property</w:t>
      </w:r>
      <w:bookmarkEnd w:id="866"/>
      <w:bookmarkEnd w:id="867"/>
    </w:p>
    <w:p w14:paraId="61CA929F" w14:textId="4B6173E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F6F5C">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68" w:name="_Toc6119158"/>
      <w:proofErr w:type="spellStart"/>
      <w:r>
        <w:lastRenderedPageBreak/>
        <w:t>executionTimeUtc</w:t>
      </w:r>
      <w:proofErr w:type="spellEnd"/>
      <w:r>
        <w:t xml:space="preserve"> </w:t>
      </w:r>
      <w:r w:rsidR="005D2999">
        <w:t>property</w:t>
      </w:r>
      <w:bookmarkEnd w:id="868"/>
    </w:p>
    <w:p w14:paraId="27A7FA38" w14:textId="5FC52443"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9" w:name="_Toc6119159"/>
      <w:r>
        <w:t>importance property</w:t>
      </w:r>
      <w:bookmarkEnd w:id="86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70" w:name="_Ref5715197"/>
      <w:bookmarkStart w:id="871" w:name="_Toc6119160"/>
      <w:r>
        <w:t>request object</w:t>
      </w:r>
      <w:bookmarkEnd w:id="870"/>
      <w:bookmarkEnd w:id="871"/>
    </w:p>
    <w:p w14:paraId="7512676F" w14:textId="77777777" w:rsidR="00924F08" w:rsidRDefault="00924F08" w:rsidP="00924F08">
      <w:pPr>
        <w:pStyle w:val="Heading3"/>
        <w:numPr>
          <w:ilvl w:val="2"/>
          <w:numId w:val="2"/>
        </w:numPr>
      </w:pPr>
      <w:bookmarkStart w:id="872" w:name="_Toc6119161"/>
      <w:r>
        <w:t>General</w:t>
      </w:r>
      <w:bookmarkEnd w:id="872"/>
    </w:p>
    <w:p w14:paraId="5E170728" w14:textId="75DE1D3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F6F5C">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3" w:name="_Ref5717605"/>
      <w:bookmarkStart w:id="874" w:name="_Toc6119162"/>
      <w:r>
        <w:t>i</w:t>
      </w:r>
      <w:r w:rsidR="00924F08">
        <w:t>ndex property</w:t>
      </w:r>
      <w:bookmarkEnd w:id="873"/>
      <w:bookmarkEnd w:id="874"/>
    </w:p>
    <w:p w14:paraId="4D8A5D82" w14:textId="27F539EE"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F6F5C">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5" w:name="_Ref5717741"/>
      <w:bookmarkStart w:id="876" w:name="_Toc6119163"/>
      <w:r>
        <w:t>protocol property</w:t>
      </w:r>
      <w:bookmarkEnd w:id="875"/>
      <w:bookmarkEnd w:id="876"/>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7" w:name="_Ref5717749"/>
      <w:bookmarkStart w:id="878" w:name="_Toc6119164"/>
      <w:r>
        <w:t>version property</w:t>
      </w:r>
      <w:bookmarkEnd w:id="877"/>
      <w:bookmarkEnd w:id="878"/>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9" w:name="_Ref5717757"/>
      <w:bookmarkStart w:id="880" w:name="_Toc6119165"/>
      <w:r>
        <w:t>target</w:t>
      </w:r>
      <w:r w:rsidR="00924F08">
        <w:t xml:space="preserve"> property</w:t>
      </w:r>
      <w:bookmarkEnd w:id="879"/>
      <w:bookmarkEnd w:id="880"/>
    </w:p>
    <w:p w14:paraId="1A2A3B5C" w14:textId="633D084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81" w:name="_Ref5717763"/>
      <w:bookmarkStart w:id="882" w:name="_Toc6119166"/>
      <w:r>
        <w:t>method property</w:t>
      </w:r>
      <w:bookmarkEnd w:id="881"/>
      <w:bookmarkEnd w:id="88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3" w:name="_Ref5723069"/>
      <w:bookmarkStart w:id="884" w:name="_Toc6119167"/>
      <w:r>
        <w:t>headers property</w:t>
      </w:r>
      <w:bookmarkEnd w:id="883"/>
      <w:bookmarkEnd w:id="884"/>
    </w:p>
    <w:p w14:paraId="422D7A31" w14:textId="1F7C4154"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F6F5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5" w:name="_Toc6119168"/>
      <w:r>
        <w:t>parameters property</w:t>
      </w:r>
      <w:bookmarkEnd w:id="885"/>
    </w:p>
    <w:p w14:paraId="7CA81D5B" w14:textId="2CA117F3"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F6F5C">
        <w:t>3.6</w:t>
      </w:r>
      <w:r>
        <w:fldChar w:fldCharType="end"/>
      </w:r>
      <w:r>
        <w:t>) whose property names are the names of the parameters in the request and whose corresponding values are the values of those parameters.</w:t>
      </w:r>
    </w:p>
    <w:p w14:paraId="505B1EC8" w14:textId="13F5D0D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F6F5C">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F6F5C">
        <w:t>3.43.5</w:t>
      </w:r>
      <w:r>
        <w:fldChar w:fldCharType="end"/>
      </w:r>
      <w:r>
        <w:t>).</w:t>
      </w:r>
    </w:p>
    <w:p w14:paraId="587B18A1" w14:textId="77777777" w:rsidR="00924F08" w:rsidRDefault="00924F08" w:rsidP="00924F08">
      <w:pPr>
        <w:pStyle w:val="Heading3"/>
        <w:numPr>
          <w:ilvl w:val="2"/>
          <w:numId w:val="2"/>
        </w:numPr>
      </w:pPr>
      <w:bookmarkStart w:id="886" w:name="_Ref5724016"/>
      <w:bookmarkStart w:id="887" w:name="_Toc6119169"/>
      <w:r>
        <w:t>body property</w:t>
      </w:r>
      <w:bookmarkEnd w:id="886"/>
      <w:bookmarkEnd w:id="887"/>
    </w:p>
    <w:p w14:paraId="7467CB75" w14:textId="08BF40DB"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F6F5C">
        <w:t>3.3</w:t>
      </w:r>
      <w:r>
        <w:fldChar w:fldCharType="end"/>
      </w:r>
      <w:r>
        <w:t>) containing the body of the request.</w:t>
      </w:r>
    </w:p>
    <w:p w14:paraId="47BEE5B9" w14:textId="0D4E757A"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F6F5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C35C6EA"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F6F5C">
        <w:t>3.1</w:t>
      </w:r>
      <w:r w:rsidR="00141A1E">
        <w:fldChar w:fldCharType="end"/>
      </w:r>
      <w:r w:rsidR="00141A1E">
        <w:t>)</w:t>
      </w:r>
      <w:r>
        <w:t>.</w:t>
      </w:r>
    </w:p>
    <w:p w14:paraId="4E221FA4" w14:textId="4BF70BA9"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F6F5C">
        <w:t>3.43.7</w:t>
      </w:r>
      <w:r>
        <w:fldChar w:fldCharType="end"/>
      </w:r>
      <w:r>
        <w:t xml:space="preserve">), for example, </w:t>
      </w:r>
      <w:r w:rsidRPr="00141A1E">
        <w:rPr>
          <w:rStyle w:val="CODEtemp"/>
        </w:rPr>
        <w:t>"text/plain; charset=ascii"</w:t>
      </w:r>
      <w:r>
        <w:t>.</w:t>
      </w:r>
    </w:p>
    <w:p w14:paraId="68C20E2A" w14:textId="5D90E44C"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F6F5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88" w:name="_Ref5715652"/>
      <w:bookmarkStart w:id="889" w:name="_Toc6119170"/>
      <w:r>
        <w:t>response object</w:t>
      </w:r>
      <w:bookmarkEnd w:id="888"/>
      <w:bookmarkEnd w:id="889"/>
    </w:p>
    <w:p w14:paraId="22135673" w14:textId="1AFD5784" w:rsidR="00924F08" w:rsidRDefault="00924F08" w:rsidP="00924F08">
      <w:pPr>
        <w:pStyle w:val="Heading3"/>
      </w:pPr>
      <w:bookmarkStart w:id="890" w:name="_Toc6119171"/>
      <w:r>
        <w:t>General</w:t>
      </w:r>
      <w:bookmarkEnd w:id="890"/>
    </w:p>
    <w:p w14:paraId="041334A1" w14:textId="1A97D1D8"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F6F5C">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91" w:name="_Ref5717809"/>
      <w:bookmarkStart w:id="892" w:name="_Toc6119172"/>
      <w:r>
        <w:t>index property</w:t>
      </w:r>
      <w:bookmarkEnd w:id="891"/>
      <w:bookmarkEnd w:id="892"/>
    </w:p>
    <w:p w14:paraId="3ED1A643" w14:textId="54EBA117"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F6F5C">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3" w:name="_Ref5717825"/>
      <w:bookmarkStart w:id="894" w:name="_Toc6119173"/>
      <w:r>
        <w:t>protocol property</w:t>
      </w:r>
      <w:bookmarkEnd w:id="893"/>
      <w:bookmarkEnd w:id="89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5" w:name="_Ref5717831"/>
      <w:bookmarkStart w:id="896" w:name="_Toc6119174"/>
      <w:r>
        <w:t>version property</w:t>
      </w:r>
      <w:bookmarkEnd w:id="895"/>
      <w:bookmarkEnd w:id="89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7" w:name="_Ref5717869"/>
      <w:bookmarkStart w:id="898" w:name="_Toc6119175"/>
      <w:proofErr w:type="spellStart"/>
      <w:r>
        <w:lastRenderedPageBreak/>
        <w:t>statusCode</w:t>
      </w:r>
      <w:proofErr w:type="spellEnd"/>
      <w:r>
        <w:t xml:space="preserve"> property</w:t>
      </w:r>
      <w:bookmarkEnd w:id="897"/>
      <w:bookmarkEnd w:id="89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899" w:name="_Ref5717858"/>
      <w:bookmarkStart w:id="900" w:name="_Toc6119176"/>
      <w:proofErr w:type="spellStart"/>
      <w:r>
        <w:t>reasonPhrase</w:t>
      </w:r>
      <w:proofErr w:type="spellEnd"/>
      <w:r>
        <w:t xml:space="preserve"> property</w:t>
      </w:r>
      <w:bookmarkEnd w:id="899"/>
      <w:bookmarkEnd w:id="900"/>
    </w:p>
    <w:p w14:paraId="0318BF2F" w14:textId="201D32B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F6F5C">
        <w:t>3.44.5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01" w:name="_Ref5723562"/>
      <w:bookmarkStart w:id="902" w:name="_Toc6119177"/>
      <w:r>
        <w:t>headers property</w:t>
      </w:r>
      <w:bookmarkEnd w:id="901"/>
      <w:bookmarkEnd w:id="902"/>
    </w:p>
    <w:p w14:paraId="49F79F55" w14:textId="6719AED9"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F6F5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3" w:name="_Toc6119178"/>
      <w:r>
        <w:t>body property</w:t>
      </w:r>
      <w:bookmarkEnd w:id="903"/>
    </w:p>
    <w:p w14:paraId="4EEA2828" w14:textId="72438FF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F6F5C">
        <w:t>3.3</w:t>
      </w:r>
      <w:r>
        <w:fldChar w:fldCharType="end"/>
      </w:r>
      <w:r>
        <w:t>) containing the body of the response.</w:t>
      </w:r>
    </w:p>
    <w:p w14:paraId="08136C23" w14:textId="5EC8F618"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F6F5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57FE35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F6F5C">
        <w:t>3.1</w:t>
      </w:r>
      <w:r>
        <w:fldChar w:fldCharType="end"/>
      </w:r>
      <w:r>
        <w:t>).</w:t>
      </w:r>
    </w:p>
    <w:p w14:paraId="5E414B4C" w14:textId="0D38C9A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F6F5C">
        <w:t>3.44.7</w:t>
      </w:r>
      <w:r>
        <w:fldChar w:fldCharType="end"/>
      </w:r>
      <w:r>
        <w:t xml:space="preserve">), for example, </w:t>
      </w:r>
      <w:r w:rsidRPr="00141A1E">
        <w:rPr>
          <w:rStyle w:val="CODEtemp"/>
        </w:rPr>
        <w:t>"text/plain; charset=ascii"</w:t>
      </w:r>
      <w:r>
        <w:t>.</w:t>
      </w:r>
    </w:p>
    <w:p w14:paraId="09F28572" w14:textId="615BE180"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F6F5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4" w:name="_Ref529368289"/>
      <w:bookmarkStart w:id="905" w:name="_Toc6119179"/>
      <w:proofErr w:type="spellStart"/>
      <w:r>
        <w:t>resultProvenance</w:t>
      </w:r>
      <w:proofErr w:type="spellEnd"/>
      <w:r>
        <w:t xml:space="preserve"> object</w:t>
      </w:r>
      <w:bookmarkEnd w:id="904"/>
      <w:bookmarkEnd w:id="905"/>
    </w:p>
    <w:p w14:paraId="75BA9795" w14:textId="77777777" w:rsidR="00C82EC9" w:rsidRDefault="00C82EC9" w:rsidP="00C82EC9">
      <w:pPr>
        <w:pStyle w:val="Heading3"/>
        <w:numPr>
          <w:ilvl w:val="2"/>
          <w:numId w:val="2"/>
        </w:numPr>
      </w:pPr>
      <w:bookmarkStart w:id="906" w:name="_Toc6119180"/>
      <w:r>
        <w:t>General</w:t>
      </w:r>
      <w:bookmarkEnd w:id="90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7" w:name="_Toc6119181"/>
      <w:proofErr w:type="spellStart"/>
      <w:r>
        <w:t>firstDetectionTimeUtc</w:t>
      </w:r>
      <w:proofErr w:type="spellEnd"/>
      <w:r>
        <w:t xml:space="preserve"> property</w:t>
      </w:r>
      <w:bookmarkEnd w:id="907"/>
    </w:p>
    <w:p w14:paraId="65E11777" w14:textId="60E795D4"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8" w:name="_Toc6119182"/>
      <w:proofErr w:type="spellStart"/>
      <w:r>
        <w:t>lastDetectionTimeUtc</w:t>
      </w:r>
      <w:proofErr w:type="spellEnd"/>
      <w:r>
        <w:t xml:space="preserve"> property</w:t>
      </w:r>
      <w:bookmarkEnd w:id="908"/>
    </w:p>
    <w:p w14:paraId="16F93DF5" w14:textId="580FF3AA"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B0E7709"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F6F5C">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F6F5C">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9" w:name="_Toc6119183"/>
      <w:proofErr w:type="spellStart"/>
      <w:r>
        <w:t>firstDetectionRunGuid</w:t>
      </w:r>
      <w:proofErr w:type="spellEnd"/>
      <w:r>
        <w:t xml:space="preserve"> property</w:t>
      </w:r>
      <w:bookmarkEnd w:id="909"/>
    </w:p>
    <w:p w14:paraId="6DA0C3FD" w14:textId="70F8E68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F6F5C">
        <w:t>3.14.3</w:t>
      </w:r>
      <w:r>
        <w:fldChar w:fldCharType="end"/>
      </w:r>
      <w:r>
        <w:t xml:space="preserve">, </w:t>
      </w:r>
      <w:r w:rsidRPr="006066AC">
        <w:t>§</w:t>
      </w:r>
      <w:r>
        <w:fldChar w:fldCharType="begin"/>
      </w:r>
      <w:r>
        <w:instrText xml:space="preserve"> REF _Ref526937044 \r \h </w:instrText>
      </w:r>
      <w:r>
        <w:fldChar w:fldCharType="separate"/>
      </w:r>
      <w:r w:rsidR="00DF6F5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10" w:name="_Toc6119184"/>
      <w:proofErr w:type="spellStart"/>
      <w:r>
        <w:t>lastDetectionRunGuid</w:t>
      </w:r>
      <w:proofErr w:type="spellEnd"/>
      <w:r>
        <w:t xml:space="preserve"> property</w:t>
      </w:r>
      <w:bookmarkEnd w:id="910"/>
    </w:p>
    <w:p w14:paraId="35285F82" w14:textId="4A8B81F9"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F6F5C">
        <w:t>3.14.3</w:t>
      </w:r>
      <w:r>
        <w:fldChar w:fldCharType="end"/>
      </w:r>
      <w:r>
        <w:t xml:space="preserve">, </w:t>
      </w:r>
      <w:r w:rsidRPr="006066AC">
        <w:t>§</w:t>
      </w:r>
      <w:r>
        <w:fldChar w:fldCharType="begin"/>
      </w:r>
      <w:r>
        <w:instrText xml:space="preserve"> REF _Ref526937044 \r \h </w:instrText>
      </w:r>
      <w:r>
        <w:fldChar w:fldCharType="separate"/>
      </w:r>
      <w:r w:rsidR="00DF6F5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11" w:name="_Ref4232561"/>
      <w:bookmarkStart w:id="912" w:name="_Toc6119185"/>
      <w:proofErr w:type="spellStart"/>
      <w:r>
        <w:t>invocationIndex</w:t>
      </w:r>
      <w:proofErr w:type="spellEnd"/>
      <w:r>
        <w:t xml:space="preserve"> property</w:t>
      </w:r>
      <w:bookmarkEnd w:id="911"/>
      <w:bookmarkEnd w:id="912"/>
    </w:p>
    <w:p w14:paraId="7B6EA25C" w14:textId="2004A5B2"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F6F5C">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F6F5C">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3" w:name="_Ref532468570"/>
      <w:bookmarkStart w:id="914" w:name="_Toc6119186"/>
      <w:proofErr w:type="spellStart"/>
      <w:r>
        <w:lastRenderedPageBreak/>
        <w:t>conversionSources</w:t>
      </w:r>
      <w:proofErr w:type="spellEnd"/>
      <w:r>
        <w:t xml:space="preserve"> property</w:t>
      </w:r>
      <w:bookmarkEnd w:id="913"/>
      <w:bookmarkEnd w:id="91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BE4F8F0"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DF6F5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F6F5C">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52B499F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F6F5C">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F731D0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F6F5C">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5ED4F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F6F5C">
        <w:t>3.25.29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416B918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F6F5C">
        <w:t>3.27</w:t>
      </w:r>
      <w:r w:rsidR="002D65F3">
        <w:fldChar w:fldCharType="end"/>
      </w:r>
      <w:r w:rsidR="002D65F3">
        <w:t>).</w:t>
      </w:r>
    </w:p>
    <w:p w14:paraId="6D02A6B4" w14:textId="41D2B16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F6F5C">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D87AE8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F6F5C">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5" w:name="_Ref493407996"/>
      <w:bookmarkStart w:id="916" w:name="_Ref508814067"/>
      <w:bookmarkStart w:id="917" w:name="_Ref3908560"/>
      <w:bookmarkStart w:id="918" w:name="_Toc6119187"/>
      <w:proofErr w:type="spellStart"/>
      <w:r>
        <w:rPr>
          <w:bCs/>
          <w:sz w:val="26"/>
          <w:szCs w:val="26"/>
        </w:rPr>
        <w:t>reportingDescriptor</w:t>
      </w:r>
      <w:proofErr w:type="spellEnd"/>
      <w:r>
        <w:t xml:space="preserve"> </w:t>
      </w:r>
      <w:r w:rsidR="00B86BC7">
        <w:t>object</w:t>
      </w:r>
      <w:bookmarkEnd w:id="915"/>
      <w:bookmarkEnd w:id="916"/>
      <w:bookmarkEnd w:id="917"/>
      <w:bookmarkEnd w:id="918"/>
    </w:p>
    <w:p w14:paraId="0004BC6E" w14:textId="658F9ED1" w:rsidR="00B86BC7" w:rsidRDefault="00B86BC7" w:rsidP="00B86BC7">
      <w:pPr>
        <w:pStyle w:val="Heading3"/>
      </w:pPr>
      <w:bookmarkStart w:id="919" w:name="_Toc6119188"/>
      <w:r>
        <w:t>General</w:t>
      </w:r>
      <w:bookmarkEnd w:id="919"/>
    </w:p>
    <w:p w14:paraId="51CC9E80" w14:textId="57D492F9"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F6F5C">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F6F5C">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20" w:name="_Toc6119189"/>
      <w:r>
        <w:t>Constraints</w:t>
      </w:r>
      <w:bookmarkEnd w:id="920"/>
    </w:p>
    <w:p w14:paraId="1A1A3719" w14:textId="404FBD74"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F6F5C">
        <w:t>3.46.9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F6F5C">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21" w:name="_Ref493408046"/>
      <w:bookmarkStart w:id="922" w:name="_Toc6119190"/>
      <w:r>
        <w:t>id property</w:t>
      </w:r>
      <w:bookmarkEnd w:id="921"/>
      <w:bookmarkEnd w:id="922"/>
    </w:p>
    <w:p w14:paraId="5726A9F8" w14:textId="4DFA75FE"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w:t>
      </w:r>
      <w:del w:id="923" w:author="Laurence Golding" w:date="2019-04-14T08:26:00Z">
        <w:r w:rsidDel="00026804">
          <w:delText>,</w:delText>
        </w:r>
      </w:del>
      <w:r>
        <w:t xml:space="preserve"> </w:t>
      </w:r>
      <w:del w:id="924" w:author="Laurence Golding" w:date="2019-04-14T08:26:00Z">
        <w:r w:rsidDel="00026804">
          <w:delText xml:space="preserve">opaque </w:delText>
        </w:r>
      </w:del>
      <w:r>
        <w:t>identifier for the rule</w:t>
      </w:r>
      <w:ins w:id="925" w:author="Laurence Golding" w:date="2019-04-14T08:26:00Z">
        <w:r w:rsidR="00026804">
          <w:t xml:space="preserve"> and </w:t>
        </w:r>
        <w:r w:rsidR="00026804" w:rsidRPr="00026804">
          <w:rPr>
            <w:b/>
          </w:rPr>
          <w:t>SHOULD</w:t>
        </w:r>
        <w:r w:rsidR="00026804">
          <w:t xml:space="preserve"> be opaque</w:t>
        </w:r>
      </w:ins>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w:t>
      </w:r>
      <w:r w:rsidR="00C140F3">
        <w:lastRenderedPageBreak/>
        <w:t xml:space="preserve">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6" w:name="_Toc6119191"/>
      <w:proofErr w:type="spellStart"/>
      <w:r>
        <w:t>deprecatedIds</w:t>
      </w:r>
      <w:proofErr w:type="spellEnd"/>
      <w:r>
        <w:t xml:space="preserve"> property</w:t>
      </w:r>
      <w:bookmarkEnd w:id="926"/>
    </w:p>
    <w:p w14:paraId="72B0335E" w14:textId="1EB71FF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F6F5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F6F5C">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D23B6C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F6F5C">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7" w:name="_Ref4137037"/>
      <w:bookmarkStart w:id="928" w:name="_Toc6119192"/>
      <w:proofErr w:type="spellStart"/>
      <w:r>
        <w:t>guid</w:t>
      </w:r>
      <w:proofErr w:type="spellEnd"/>
      <w:r>
        <w:t xml:space="preserve"> property</w:t>
      </w:r>
      <w:bookmarkEnd w:id="927"/>
      <w:bookmarkEnd w:id="928"/>
    </w:p>
    <w:p w14:paraId="52E61F3E" w14:textId="0318C690"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F6F5C">
        <w:t>3.5.4</w:t>
      </w:r>
      <w:r>
        <w:fldChar w:fldCharType="end"/>
      </w:r>
      <w:r>
        <w:t>) that uniquely identifies the descriptor.</w:t>
      </w:r>
    </w:p>
    <w:p w14:paraId="0E6A3F82" w14:textId="73FBF90C" w:rsidR="00E3048B" w:rsidRDefault="00E3048B" w:rsidP="00E3048B">
      <w:pPr>
        <w:pStyle w:val="Heading3"/>
      </w:pPr>
      <w:bookmarkStart w:id="929" w:name="_Toc6119193"/>
      <w:proofErr w:type="spellStart"/>
      <w:r>
        <w:t>deprecatedGuids</w:t>
      </w:r>
      <w:proofErr w:type="spellEnd"/>
      <w:r>
        <w:t xml:space="preserve"> property</w:t>
      </w:r>
      <w:bookmarkEnd w:id="929"/>
    </w:p>
    <w:p w14:paraId="7C8AD044" w14:textId="2B07130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GUID-valued strings (§</w:t>
      </w:r>
      <w:r>
        <w:fldChar w:fldCharType="begin"/>
      </w:r>
      <w:r>
        <w:instrText xml:space="preserve"> REF _Ref514314114 \r \h </w:instrText>
      </w:r>
      <w:r>
        <w:fldChar w:fldCharType="separate"/>
      </w:r>
      <w:r w:rsidR="00DF6F5C">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F6F5C">
        <w:t>3.46.5</w:t>
      </w:r>
      <w:r>
        <w:fldChar w:fldCharType="end"/>
      </w:r>
      <w:r>
        <w:t>) for this object.</w:t>
      </w:r>
    </w:p>
    <w:p w14:paraId="04CAE532" w14:textId="4791B51D" w:rsidR="00B86BC7" w:rsidRDefault="00B86BC7" w:rsidP="00B86BC7">
      <w:pPr>
        <w:pStyle w:val="Heading3"/>
      </w:pPr>
      <w:bookmarkStart w:id="930" w:name="_Ref4422547"/>
      <w:bookmarkStart w:id="931" w:name="_Toc6119194"/>
      <w:r>
        <w:t>name property</w:t>
      </w:r>
      <w:bookmarkEnd w:id="930"/>
      <w:bookmarkEnd w:id="931"/>
    </w:p>
    <w:p w14:paraId="19E18CE8" w14:textId="27BEC1FC"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F6F5C">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F6F5C">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32" w:name="_Hlk5876632"/>
      <w:proofErr w:type="spellStart"/>
      <w:r w:rsidR="002778C4" w:rsidRPr="002778C4">
        <w:rPr>
          <w:rStyle w:val="CODEtemp"/>
        </w:rPr>
        <w:t>SpecifyMarshalingForPInvokeStringArguments</w:t>
      </w:r>
      <w:bookmarkEnd w:id="932"/>
      <w:proofErr w:type="spellEnd"/>
      <w:r w:rsidR="002778C4" w:rsidRPr="002778C4">
        <w:rPr>
          <w:rStyle w:val="CODEtemp"/>
        </w:rPr>
        <w:t>"</w:t>
      </w:r>
    </w:p>
    <w:p w14:paraId="5D2E0983" w14:textId="4FD776A8" w:rsidR="00E3048B" w:rsidRDefault="00E3048B" w:rsidP="00E3048B">
      <w:pPr>
        <w:pStyle w:val="Heading3"/>
      </w:pPr>
      <w:bookmarkStart w:id="933" w:name="_Toc6119195"/>
      <w:proofErr w:type="spellStart"/>
      <w:r>
        <w:t>deprecatedNames</w:t>
      </w:r>
      <w:proofErr w:type="spellEnd"/>
      <w:r>
        <w:t xml:space="preserve"> property</w:t>
      </w:r>
      <w:bookmarkEnd w:id="933"/>
    </w:p>
    <w:p w14:paraId="39CAA48F" w14:textId="6847147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F6F5C">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F6F5C">
        <w:t>3.46.7</w:t>
      </w:r>
      <w:r>
        <w:fldChar w:fldCharType="end"/>
      </w:r>
      <w:r>
        <w:t>) for this object.</w:t>
      </w:r>
    </w:p>
    <w:p w14:paraId="5548973D" w14:textId="5E1195C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F6F5C">
        <w:t>3.18.2</w:t>
      </w:r>
      <w:r w:rsidR="00EC15D0">
        <w:fldChar w:fldCharType="end"/>
      </w:r>
      <w:r w:rsidR="00EC15D0">
        <w:t>)</w:t>
      </w:r>
      <w:r>
        <w:t xml:space="preserve">. </w:t>
      </w:r>
    </w:p>
    <w:p w14:paraId="23ACD4C9" w14:textId="51DFBAE1" w:rsidR="00B86BC7" w:rsidRDefault="00B86BC7" w:rsidP="00B86BC7">
      <w:pPr>
        <w:pStyle w:val="Heading3"/>
      </w:pPr>
      <w:bookmarkStart w:id="934" w:name="_Ref493510771"/>
      <w:bookmarkStart w:id="935" w:name="_Toc6119196"/>
      <w:proofErr w:type="spellStart"/>
      <w:r>
        <w:t>shortDescription</w:t>
      </w:r>
      <w:proofErr w:type="spellEnd"/>
      <w:r>
        <w:t xml:space="preserve"> property</w:t>
      </w:r>
      <w:bookmarkEnd w:id="934"/>
      <w:bookmarkEnd w:id="935"/>
    </w:p>
    <w:p w14:paraId="529813AC" w14:textId="2AEE4118"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F6F5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6" w:name="_Ref493510781"/>
      <w:bookmarkStart w:id="937" w:name="_Toc6119197"/>
      <w:proofErr w:type="spellStart"/>
      <w:r>
        <w:t>fullDescription</w:t>
      </w:r>
      <w:proofErr w:type="spellEnd"/>
      <w:r>
        <w:t xml:space="preserve"> property</w:t>
      </w:r>
      <w:bookmarkEnd w:id="936"/>
      <w:bookmarkEnd w:id="937"/>
    </w:p>
    <w:p w14:paraId="1D1994A2" w14:textId="720FB2DE"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F6F5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880F90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F6F5C">
        <w:t>3.46.9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38" w:name="_Ref493345139"/>
      <w:bookmarkStart w:id="939" w:name="_Toc6119198"/>
      <w:proofErr w:type="spellStart"/>
      <w:r>
        <w:t>message</w:t>
      </w:r>
      <w:r w:rsidR="00CD2BD7">
        <w:t>Strings</w:t>
      </w:r>
      <w:proofErr w:type="spellEnd"/>
      <w:r>
        <w:t xml:space="preserve"> property</w:t>
      </w:r>
      <w:bookmarkEnd w:id="938"/>
      <w:bookmarkEnd w:id="939"/>
    </w:p>
    <w:p w14:paraId="4810A9EB" w14:textId="0FF9C6F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F6F5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F6F5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05061D">
        <w:t>)</w:t>
      </w:r>
      <w:r w:rsidR="00F67E65">
        <w:t>.</w:t>
      </w:r>
    </w:p>
    <w:p w14:paraId="54AC3DC0" w14:textId="1BCF5223"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F6F5C">
        <w:t>3.25.11</w:t>
      </w:r>
      <w:r w:rsidR="003B3A06">
        <w:fldChar w:fldCharType="end"/>
      </w:r>
      <w:r>
        <w:t>, §</w:t>
      </w:r>
      <w:r>
        <w:fldChar w:fldCharType="begin"/>
      </w:r>
      <w:r>
        <w:instrText xml:space="preserve"> REF _Ref508811592 \r \h </w:instrText>
      </w:r>
      <w:r>
        <w:fldChar w:fldCharType="separate"/>
      </w:r>
      <w:r w:rsidR="00DF6F5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310C907D"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F6F5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0" w:name="_Toc6119199"/>
      <w:proofErr w:type="spellStart"/>
      <w:r>
        <w:t>help</w:t>
      </w:r>
      <w:r w:rsidR="00326BD5">
        <w:t>Uri</w:t>
      </w:r>
      <w:proofErr w:type="spellEnd"/>
      <w:r>
        <w:t xml:space="preserve"> property</w:t>
      </w:r>
      <w:bookmarkEnd w:id="940"/>
    </w:p>
    <w:p w14:paraId="782A7DB1" w14:textId="5AA1CA8C"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F6F5C">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1" w:name="_Ref503364566"/>
      <w:bookmarkStart w:id="942" w:name="_Toc6119200"/>
      <w:r>
        <w:lastRenderedPageBreak/>
        <w:t>help property</w:t>
      </w:r>
      <w:bookmarkEnd w:id="941"/>
      <w:bookmarkEnd w:id="942"/>
    </w:p>
    <w:p w14:paraId="681BD68F" w14:textId="55BBEC6F"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F6F5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F6F5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43" w:name="_Ref508894471"/>
      <w:bookmarkStart w:id="944" w:name="_Ref4233655"/>
      <w:bookmarkStart w:id="945" w:name="_Toc6119201"/>
      <w:proofErr w:type="spellStart"/>
      <w:r>
        <w:t>defaultConfiguration</w:t>
      </w:r>
      <w:proofErr w:type="spellEnd"/>
      <w:r>
        <w:t xml:space="preserve"> </w:t>
      </w:r>
      <w:r w:rsidR="00164CCB">
        <w:t>property</w:t>
      </w:r>
      <w:bookmarkEnd w:id="943"/>
      <w:bookmarkEnd w:id="944"/>
      <w:bookmarkEnd w:id="945"/>
    </w:p>
    <w:p w14:paraId="566C2663" w14:textId="75F6C091"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F6F5C">
        <w:t>3.47</w:t>
      </w:r>
      <w:r>
        <w:fldChar w:fldCharType="end"/>
      </w:r>
      <w:r>
        <w:t>)</w:t>
      </w:r>
      <w:r w:rsidRPr="000A7DA8">
        <w:t>.</w:t>
      </w:r>
    </w:p>
    <w:p w14:paraId="7BA3CFE9" w14:textId="26EAF24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F6F5C">
        <w:t>3.47</w:t>
      </w:r>
      <w:r>
        <w:fldChar w:fldCharType="end"/>
      </w:r>
      <w:r>
        <w:t>.</w:t>
      </w:r>
    </w:p>
    <w:p w14:paraId="0AFF06D6" w14:textId="2519CB25"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F6F5C">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F6F5C">
        <w:t>3.47.5</w:t>
      </w:r>
      <w:r>
        <w:fldChar w:fldCharType="end"/>
      </w:r>
      <w:r>
        <w:t>).</w:t>
      </w:r>
    </w:p>
    <w:p w14:paraId="54BE3E31" w14:textId="7ACB2A83" w:rsidR="00BB1DE4" w:rsidRDefault="00BB1DE4" w:rsidP="00BB1DE4">
      <w:pPr>
        <w:pStyle w:val="Heading3"/>
      </w:pPr>
      <w:bookmarkStart w:id="946" w:name="_Ref5367241"/>
      <w:bookmarkStart w:id="947" w:name="_Toc6119202"/>
      <w:r>
        <w:t>relationships property</w:t>
      </w:r>
      <w:bookmarkEnd w:id="946"/>
      <w:bookmarkEnd w:id="947"/>
    </w:p>
    <w:p w14:paraId="5F2ACC30" w14:textId="6281C39B"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F6F5C">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F6F5C">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F6F5C">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F6F5C">
        <w:t>3.50.3</w:t>
      </w:r>
      <w:r>
        <w:fldChar w:fldCharType="end"/>
      </w:r>
      <w:r>
        <w:t>).</w:t>
      </w:r>
    </w:p>
    <w:p w14:paraId="13B57609" w14:textId="17EDB14C" w:rsidR="00164CCB" w:rsidRDefault="0085505F" w:rsidP="00B86BC7">
      <w:pPr>
        <w:pStyle w:val="Heading2"/>
      </w:pPr>
      <w:bookmarkStart w:id="948" w:name="_Ref508894470"/>
      <w:bookmarkStart w:id="949" w:name="_Ref508894720"/>
      <w:bookmarkStart w:id="950" w:name="_Ref508894737"/>
      <w:bookmarkStart w:id="951" w:name="_Toc6119203"/>
      <w:bookmarkStart w:id="952" w:name="_Ref493477061"/>
      <w:proofErr w:type="spellStart"/>
      <w:r>
        <w:t>reporting</w:t>
      </w:r>
      <w:r w:rsidR="00164CCB">
        <w:t>Configuration</w:t>
      </w:r>
      <w:proofErr w:type="spellEnd"/>
      <w:r w:rsidR="00164CCB">
        <w:t xml:space="preserve"> object</w:t>
      </w:r>
      <w:bookmarkEnd w:id="948"/>
      <w:bookmarkEnd w:id="949"/>
      <w:bookmarkEnd w:id="950"/>
      <w:bookmarkEnd w:id="951"/>
    </w:p>
    <w:p w14:paraId="2F470253" w14:textId="738DA236" w:rsidR="00164CCB" w:rsidRDefault="00164CCB" w:rsidP="00164CCB">
      <w:pPr>
        <w:pStyle w:val="Heading3"/>
      </w:pPr>
      <w:bookmarkStart w:id="953" w:name="_Toc6119204"/>
      <w:r>
        <w:t>General</w:t>
      </w:r>
      <w:bookmarkEnd w:id="953"/>
    </w:p>
    <w:p w14:paraId="2C5A48CF" w14:textId="762F694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F6F5C">
        <w:t>3.46</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23BEBD5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F6F5C">
        <w:t>3.46.14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F6F5C">
        <w:t>3.48.3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F6F5C">
        <w:t>3.48.2</w:t>
      </w:r>
      <w:r>
        <w:fldChar w:fldCharType="end"/>
      </w:r>
      <w:r>
        <w:t>).</w:t>
      </w:r>
    </w:p>
    <w:p w14:paraId="1B94F57E" w14:textId="03D525AD" w:rsidR="00D41895" w:rsidRPr="00D41895" w:rsidRDefault="00D41895" w:rsidP="00D41895">
      <w:r>
        <w:t>For an example, see §</w:t>
      </w:r>
      <w:r>
        <w:fldChar w:fldCharType="begin"/>
      </w:r>
      <w:r>
        <w:instrText xml:space="preserve"> REF _Ref508894796 \r \h </w:instrText>
      </w:r>
      <w:r>
        <w:fldChar w:fldCharType="separate"/>
      </w:r>
      <w:r w:rsidR="00DF6F5C">
        <w:t>3.47.5</w:t>
      </w:r>
      <w:r>
        <w:fldChar w:fldCharType="end"/>
      </w:r>
      <w:r>
        <w:t>.</w:t>
      </w:r>
    </w:p>
    <w:p w14:paraId="3F5F290D" w14:textId="702ADA23" w:rsidR="00164CCB" w:rsidRDefault="00164CCB" w:rsidP="00164CCB">
      <w:pPr>
        <w:pStyle w:val="Heading3"/>
      </w:pPr>
      <w:bookmarkStart w:id="954" w:name="_Toc6119205"/>
      <w:r>
        <w:t>enabled property</w:t>
      </w:r>
      <w:bookmarkEnd w:id="954"/>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55" w:name="_Ref508894469"/>
      <w:bookmarkStart w:id="956" w:name="_Ref4233395"/>
      <w:bookmarkStart w:id="957" w:name="_Toc6119206"/>
      <w:r>
        <w:lastRenderedPageBreak/>
        <w:t>l</w:t>
      </w:r>
      <w:r w:rsidR="00164CCB">
        <w:t>evel property</w:t>
      </w:r>
      <w:bookmarkEnd w:id="955"/>
      <w:bookmarkEnd w:id="956"/>
      <w:bookmarkEnd w:id="957"/>
    </w:p>
    <w:p w14:paraId="2F7AE5CB" w14:textId="5B95C5D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F6F5C">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F6F5C">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63B588F"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F6F5C">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F6F5C">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F6F5C">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F6F5C">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1B8F51DE"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F6F5C">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F6F5C">
        <w:t>3.55.2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58" w:name="_Ref531188361"/>
      <w:bookmarkStart w:id="959" w:name="_Toc6119207"/>
      <w:r>
        <w:t>r</w:t>
      </w:r>
      <w:r w:rsidR="00F47B45">
        <w:t>ank property</w:t>
      </w:r>
      <w:bookmarkEnd w:id="958"/>
      <w:bookmarkEnd w:id="959"/>
    </w:p>
    <w:p w14:paraId="14DD047E" w14:textId="2F586941"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F6F5C">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171013C"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F6F5C">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F6F5C">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0" w:name="_Ref508894764"/>
      <w:bookmarkStart w:id="961" w:name="_Ref508894796"/>
      <w:bookmarkStart w:id="962" w:name="_Toc6119208"/>
      <w:r>
        <w:t>parameters property</w:t>
      </w:r>
      <w:bookmarkEnd w:id="960"/>
      <w:bookmarkEnd w:id="961"/>
      <w:bookmarkEnd w:id="962"/>
    </w:p>
    <w:p w14:paraId="18FD260D" w14:textId="4BA3610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F6F5C">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F6F5C">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BF4615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F6F5C">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63" w:name="_Ref3971750"/>
      <w:bookmarkStart w:id="964" w:name="_Toc6119209"/>
      <w:proofErr w:type="spellStart"/>
      <w:r>
        <w:t>configurationOverride</w:t>
      </w:r>
      <w:proofErr w:type="spellEnd"/>
      <w:r w:rsidR="00056659">
        <w:t xml:space="preserve"> object</w:t>
      </w:r>
      <w:bookmarkEnd w:id="963"/>
      <w:bookmarkEnd w:id="964"/>
    </w:p>
    <w:p w14:paraId="768453EA" w14:textId="15C821BC" w:rsidR="00056659" w:rsidRDefault="00056659" w:rsidP="00056659">
      <w:pPr>
        <w:pStyle w:val="Heading3"/>
      </w:pPr>
      <w:bookmarkStart w:id="965" w:name="_Toc6119210"/>
      <w:r>
        <w:t>General</w:t>
      </w:r>
      <w:bookmarkEnd w:id="965"/>
    </w:p>
    <w:p w14:paraId="247C664B" w14:textId="1971EF22"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6378E8"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F6F5C">
        <w:t>3.48.2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66" w:name="_Hlk1293845"/>
      <w:r>
        <w:t>§</w:t>
      </w:r>
      <w:bookmarkEnd w:id="966"/>
      <w:r w:rsidR="00A57F4F">
        <w:fldChar w:fldCharType="begin"/>
      </w:r>
      <w:r w:rsidR="00A57F4F">
        <w:instrText xml:space="preserve"> REF _Ref3972812 \r \h </w:instrText>
      </w:r>
      <w:r w:rsidR="00A57F4F">
        <w:fldChar w:fldCharType="separate"/>
      </w:r>
      <w:r w:rsidR="00DF6F5C">
        <w:t>3.48.3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F6F5C">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D31329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F6F5C">
        <w:t>3.14</w:t>
      </w:r>
      <w:r>
        <w:fldChar w:fldCharType="end"/>
      </w:r>
      <w:r>
        <w:t>).</w:t>
      </w:r>
    </w:p>
    <w:p w14:paraId="0E4D2E44" w14:textId="0332CB4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F6F5C">
        <w:t>3.14.6</w:t>
      </w:r>
      <w:r w:rsidR="00806614">
        <w:fldChar w:fldCharType="end"/>
      </w:r>
      <w:r w:rsidR="00806614">
        <w:t>.</w:t>
      </w:r>
    </w:p>
    <w:p w14:paraId="4459326F" w14:textId="71FA05E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F6F5C">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8BD29A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063C848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F6F5C">
        <w:t>3.46</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D11840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F6F5C">
        <w:t>3.14.11</w:t>
      </w:r>
      <w:r w:rsidR="00806614">
        <w:fldChar w:fldCharType="end"/>
      </w:r>
      <w:r w:rsidR="00806614">
        <w:t>.</w:t>
      </w:r>
    </w:p>
    <w:p w14:paraId="5BC96DFD" w14:textId="3B9B34E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F6F5C">
        <w:t>3.19</w:t>
      </w:r>
      <w:r w:rsidR="00806614">
        <w:fldChar w:fldCharType="end"/>
      </w:r>
      <w:r w:rsidR="00806614">
        <w:t>).</w:t>
      </w:r>
    </w:p>
    <w:p w14:paraId="1FBA3053" w14:textId="33B125E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F6F5C">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7DF828FC" w:rsidR="001F48E9" w:rsidRDefault="001F48E9" w:rsidP="00A57F4F">
      <w:pPr>
        <w:pStyle w:val="Code"/>
      </w:pPr>
      <w:r>
        <w:t xml:space="preserve">                                            #  (§</w:t>
      </w:r>
      <w:r>
        <w:fldChar w:fldCharType="begin"/>
      </w:r>
      <w:r>
        <w:instrText xml:space="preserve"> REF _Ref3971750 \r \h </w:instrText>
      </w:r>
      <w:r>
        <w:fldChar w:fldCharType="separate"/>
      </w:r>
      <w:r w:rsidR="00DF6F5C">
        <w:t>3.48</w:t>
      </w:r>
      <w:r>
        <w:fldChar w:fldCharType="end"/>
      </w:r>
      <w:r>
        <w:t>).</w:t>
      </w:r>
    </w:p>
    <w:p w14:paraId="2ABA5D95" w14:textId="7A987A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F6F5C">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AF1746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F6F5C">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7" w:name="_Ref3973102"/>
      <w:bookmarkStart w:id="968" w:name="_Toc6119211"/>
      <w:r>
        <w:t>descriptor</w:t>
      </w:r>
      <w:r w:rsidR="00752239">
        <w:t xml:space="preserve"> property</w:t>
      </w:r>
      <w:bookmarkEnd w:id="967"/>
      <w:bookmarkEnd w:id="968"/>
    </w:p>
    <w:p w14:paraId="70483680" w14:textId="64FB1C4D"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F6F5C">
        <w:t>3.49</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F6F5C">
        <w:t>3.46</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69" w:name="_Ref3972812"/>
      <w:bookmarkStart w:id="970" w:name="_Toc6119212"/>
      <w:r>
        <w:t>configuration property</w:t>
      </w:r>
      <w:bookmarkEnd w:id="969"/>
      <w:bookmarkEnd w:id="970"/>
    </w:p>
    <w:p w14:paraId="27CE08F7" w14:textId="57E3506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F6F5C">
        <w:t>3.47</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F6F5C">
        <w:t>3.46.14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71" w:name="_Ref4076564"/>
      <w:bookmarkStart w:id="972" w:name="_Toc6119213"/>
      <w:proofErr w:type="spellStart"/>
      <w:r>
        <w:t>reportingDescriptorReference</w:t>
      </w:r>
      <w:proofErr w:type="spellEnd"/>
      <w:r>
        <w:t xml:space="preserve"> object</w:t>
      </w:r>
      <w:bookmarkEnd w:id="971"/>
      <w:bookmarkEnd w:id="972"/>
    </w:p>
    <w:p w14:paraId="5279C0DC" w14:textId="2CEB786B" w:rsidR="00C4251F" w:rsidRDefault="00C4251F" w:rsidP="00C4251F">
      <w:pPr>
        <w:pStyle w:val="Heading3"/>
      </w:pPr>
      <w:bookmarkStart w:id="973" w:name="_Toc6119214"/>
      <w:r>
        <w:t>General</w:t>
      </w:r>
      <w:bookmarkEnd w:id="973"/>
    </w:p>
    <w:p w14:paraId="60777BC2" w14:textId="7027D0C7"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F6F5C">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F6F5C">
        <w:t>3.17.3</w:t>
      </w:r>
      <w:r>
        <w:fldChar w:fldCharType="end"/>
      </w:r>
      <w:r>
        <w:t>).</w:t>
      </w:r>
    </w:p>
    <w:p w14:paraId="614063D7" w14:textId="761751A0"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F6F5C">
        <w:t>3.49.4</w:t>
      </w:r>
      <w:r>
        <w:fldChar w:fldCharType="end"/>
      </w:r>
      <w:r>
        <w:t xml:space="preserve">), and </w:t>
      </w:r>
      <w:proofErr w:type="spellStart"/>
      <w:r>
        <w:rPr>
          <w:rStyle w:val="CODEtemp"/>
        </w:rPr>
        <w:t>theDescriptor</w:t>
      </w:r>
      <w:proofErr w:type="spellEnd"/>
      <w:r>
        <w:t xml:space="preserve"> does not exist.</w:t>
      </w:r>
    </w:p>
    <w:p w14:paraId="7E431707" w14:textId="1F8F035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F6F5C">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F6F5C">
        <w:t>3.55.2</w:t>
      </w:r>
      <w:r>
        <w:fldChar w:fldCharType="end"/>
      </w:r>
      <w:r>
        <w:t>) contains only the id of the notification.</w:t>
      </w:r>
    </w:p>
    <w:p w14:paraId="6ED76545" w14:textId="60BE325E" w:rsidR="004939E1" w:rsidRDefault="004939E1" w:rsidP="004939E1">
      <w:pPr>
        <w:pStyle w:val="Code"/>
      </w:pPr>
      <w:r>
        <w:t>{                                            # An invocation object (§</w:t>
      </w:r>
      <w:r>
        <w:fldChar w:fldCharType="begin"/>
      </w:r>
      <w:r>
        <w:instrText xml:space="preserve"> REF _Ref493352563 \r \h </w:instrText>
      </w:r>
      <w:r>
        <w:fldChar w:fldCharType="separate"/>
      </w:r>
      <w:r w:rsidR="00DF6F5C">
        <w:t>3.19</w:t>
      </w:r>
      <w:r>
        <w:fldChar w:fldCharType="end"/>
      </w:r>
      <w:r>
        <w:t>).</w:t>
      </w:r>
    </w:p>
    <w:p w14:paraId="5855007A" w14:textId="23FC5655"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F6F5C">
        <w:t>3.19.21</w:t>
      </w:r>
      <w:r>
        <w:fldChar w:fldCharType="end"/>
      </w:r>
      <w:r>
        <w:t>.</w:t>
      </w:r>
    </w:p>
    <w:p w14:paraId="50001E43" w14:textId="71A3DE9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F6F5C">
        <w:t>3.55</w:t>
      </w:r>
      <w:r>
        <w:fldChar w:fldCharType="end"/>
      </w:r>
      <w:r>
        <w:t>).</w:t>
      </w:r>
    </w:p>
    <w:p w14:paraId="2F95D74B" w14:textId="7A162E82"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F6F5C">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9D2E7F"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F6F5C">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74" w:name="_Toc6119215"/>
      <w:r>
        <w:t>Constraints</w:t>
      </w:r>
      <w:bookmarkEnd w:id="974"/>
    </w:p>
    <w:p w14:paraId="5439CA13" w14:textId="3C6ED96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F6F5C">
        <w:t>3.49.5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F6F5C">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F6F5C">
        <w:t>3.46</w:t>
      </w:r>
      <w:r w:rsidR="00C4251F">
        <w:fldChar w:fldCharType="end"/>
      </w:r>
      <w:r w:rsidR="00C4251F">
        <w:t>).</w:t>
      </w:r>
    </w:p>
    <w:p w14:paraId="397A8613" w14:textId="73A2C5E0" w:rsidR="00B1270B" w:rsidRDefault="00B1270B" w:rsidP="00B1270B">
      <w:pPr>
        <w:pStyle w:val="Heading3"/>
      </w:pPr>
      <w:bookmarkStart w:id="975" w:name="_Ref4135862"/>
      <w:bookmarkStart w:id="976" w:name="_Toc6119216"/>
      <w:proofErr w:type="spellStart"/>
      <w:r>
        <w:t>reportingDescriptor</w:t>
      </w:r>
      <w:proofErr w:type="spellEnd"/>
      <w:r>
        <w:t xml:space="preserve"> lookup</w:t>
      </w:r>
      <w:bookmarkEnd w:id="975"/>
      <w:bookmarkEnd w:id="976"/>
    </w:p>
    <w:p w14:paraId="37615F29" w14:textId="09FA2B27"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F6F5C">
        <w:t>3.49.7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F6F5C">
        <w:t>3.51.2</w:t>
      </w:r>
      <w:r w:rsidR="00F11A97">
        <w:fldChar w:fldCharType="end"/>
      </w:r>
      <w:r w:rsidR="00F11A97">
        <w:t>.</w:t>
      </w:r>
    </w:p>
    <w:p w14:paraId="468E1145" w14:textId="4D8F0F88"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F6F5C">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F6F5C">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1B55E148"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F6F5C">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F863F54"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DF6F5C">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883947D"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F6F5C">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5187FBC"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F6F5C">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3F09702"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F6F5C">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7" w:name="_Ref4148802"/>
      <w:bookmarkStart w:id="978" w:name="_Toc6119217"/>
      <w:r>
        <w:t>id</w:t>
      </w:r>
      <w:bookmarkEnd w:id="977"/>
      <w:bookmarkEnd w:id="978"/>
    </w:p>
    <w:p w14:paraId="2B850765" w14:textId="0B5ACAB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F6F5C">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9" w:name="_Hlk4159358"/>
      <w:r w:rsidR="005402B0">
        <w:t>§</w:t>
      </w:r>
      <w:bookmarkEnd w:id="979"/>
      <w:r w:rsidR="005402B0">
        <w:fldChar w:fldCharType="begin"/>
      </w:r>
      <w:r w:rsidR="005402B0">
        <w:instrText xml:space="preserve"> REF _Ref493408046 \r \h </w:instrText>
      </w:r>
      <w:r w:rsidR="005402B0">
        <w:fldChar w:fldCharType="separate"/>
      </w:r>
      <w:r w:rsidR="00DF6F5C">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456BA45"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F6F5C">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9E98729"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F6F5C">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FD57A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F6F5C">
        <w:t>3.14</w:t>
      </w:r>
      <w:r>
        <w:fldChar w:fldCharType="end"/>
      </w:r>
      <w:r>
        <w:t>).</w:t>
      </w:r>
    </w:p>
    <w:p w14:paraId="6BA34316" w14:textId="16C92BE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F6F5C">
        <w:t>3.14.6</w:t>
      </w:r>
      <w:r>
        <w:fldChar w:fldCharType="end"/>
      </w:r>
      <w:r>
        <w:t>.</w:t>
      </w:r>
    </w:p>
    <w:p w14:paraId="7151A118" w14:textId="07A6A0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F6F5C">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7AB5C17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406AFFA9" w14:textId="3E5AA99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p>
    <w:p w14:paraId="63DED447" w14:textId="0C528290"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F6F5C">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38E79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F6F5C">
        <w:t>3.14.22</w:t>
      </w:r>
      <w:r>
        <w:fldChar w:fldCharType="end"/>
      </w:r>
      <w:r>
        <w:t>.</w:t>
      </w:r>
    </w:p>
    <w:p w14:paraId="469B0064" w14:textId="591345E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F6F5C">
        <w:t>3.25</w:t>
      </w:r>
      <w:r>
        <w:fldChar w:fldCharType="end"/>
      </w:r>
      <w:r>
        <w:t>).</w:t>
      </w:r>
    </w:p>
    <w:p w14:paraId="436ACC80" w14:textId="5179FE24"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F6F5C">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80" w:name="_Ref4055060"/>
      <w:bookmarkStart w:id="981" w:name="_Toc6119218"/>
      <w:r>
        <w:t>index</w:t>
      </w:r>
      <w:bookmarkEnd w:id="980"/>
      <w:bookmarkEnd w:id="981"/>
    </w:p>
    <w:p w14:paraId="5E8A5361" w14:textId="55721424"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F6F5C">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F6F5C">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F6F5C">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F6F5C">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396494E" w:rsidR="00E45D82" w:rsidRDefault="00E45D82" w:rsidP="00E45D82">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257CC1D7" w14:textId="36E1BA8B" w:rsidR="00E45D82" w:rsidRDefault="00E45D82" w:rsidP="00E45D82">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3E252115" w14:textId="7610BEF1" w:rsidR="00E45D82" w:rsidRDefault="00E45D82" w:rsidP="00E45D82">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727DB6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40E440D1" w14:textId="07609BE7"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p>
    <w:p w14:paraId="0F975D02" w14:textId="44D18665" w:rsidR="00E45D82" w:rsidRDefault="00E45D82" w:rsidP="00E45D82">
      <w:pPr>
        <w:pStyle w:val="Code"/>
      </w:pPr>
      <w:r>
        <w:t xml:space="preserve">          "id": "CA1711",    # See §</w:t>
      </w:r>
      <w:r>
        <w:fldChar w:fldCharType="begin"/>
      </w:r>
      <w:r>
        <w:instrText xml:space="preserve"> REF _Ref493408046 \r \h </w:instrText>
      </w:r>
      <w:r>
        <w:fldChar w:fldCharType="separate"/>
      </w:r>
      <w:r w:rsidR="00DF6F5C">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05D1B7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F6F5C">
        <w:t>3.14.22</w:t>
      </w:r>
      <w:r>
        <w:fldChar w:fldCharType="end"/>
      </w:r>
      <w:r>
        <w:t>.</w:t>
      </w:r>
    </w:p>
    <w:p w14:paraId="166ABF0D" w14:textId="0819D86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F6F5C">
        <w:t>3.25</w:t>
      </w:r>
      <w:r>
        <w:fldChar w:fldCharType="end"/>
      </w:r>
      <w:r>
        <w:t>).</w:t>
      </w:r>
    </w:p>
    <w:p w14:paraId="18301065" w14:textId="42967463" w:rsidR="00E45D82" w:rsidRDefault="00E45D82" w:rsidP="00E45D82">
      <w:pPr>
        <w:pStyle w:val="Code"/>
      </w:pPr>
      <w:r>
        <w:t xml:space="preserve">      "ruleId": "CA1711",    # See §</w:t>
      </w:r>
      <w:r>
        <w:fldChar w:fldCharType="begin"/>
      </w:r>
      <w:r>
        <w:instrText xml:space="preserve"> REF _Ref513193500 \r \h </w:instrText>
      </w:r>
      <w:r>
        <w:fldChar w:fldCharType="separate"/>
      </w:r>
      <w:r w:rsidR="00DF6F5C">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1EE15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F6F5C">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82" w:name="_Ref4055066"/>
      <w:bookmarkStart w:id="983" w:name="_Toc6119219"/>
      <w:proofErr w:type="spellStart"/>
      <w:r>
        <w:t>guid</w:t>
      </w:r>
      <w:bookmarkEnd w:id="982"/>
      <w:bookmarkEnd w:id="983"/>
      <w:proofErr w:type="spellEnd"/>
    </w:p>
    <w:p w14:paraId="0CDADA3F" w14:textId="09FBBFAA"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F6F5C">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F6F5C">
        <w:t>3.46.5</w:t>
      </w:r>
      <w:r w:rsidR="00AA0090">
        <w:fldChar w:fldCharType="end"/>
      </w:r>
      <w:r>
        <w:t>).</w:t>
      </w:r>
    </w:p>
    <w:p w14:paraId="5A0F6357" w14:textId="46E29762" w:rsidR="00C4251F" w:rsidRDefault="00C4251F" w:rsidP="00C4251F">
      <w:pPr>
        <w:pStyle w:val="Heading3"/>
      </w:pPr>
      <w:bookmarkStart w:id="984" w:name="_Ref4055072"/>
      <w:bookmarkStart w:id="985" w:name="_Toc6119220"/>
      <w:proofErr w:type="spellStart"/>
      <w:r>
        <w:t>toolComponent</w:t>
      </w:r>
      <w:bookmarkEnd w:id="984"/>
      <w:bookmarkEnd w:id="985"/>
      <w:proofErr w:type="spellEnd"/>
    </w:p>
    <w:p w14:paraId="21B9AEB8" w14:textId="59815A9C"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F6F5C">
        <w:t>3.51</w:t>
      </w:r>
      <w:r>
        <w:fldChar w:fldCharType="end"/>
      </w:r>
      <w:r>
        <w:t xml:space="preserve">) that identifies </w:t>
      </w:r>
      <w:proofErr w:type="spellStart"/>
      <w:r w:rsidRPr="00AA0090">
        <w:rPr>
          <w:rStyle w:val="CODEtemp"/>
        </w:rPr>
        <w:t>theComponent</w:t>
      </w:r>
      <w:proofErr w:type="spellEnd"/>
      <w:r>
        <w:t>.</w:t>
      </w:r>
    </w:p>
    <w:p w14:paraId="217B585E" w14:textId="460C368F"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F6F5C">
        <w:t>3.17.2</w:t>
      </w:r>
      <w:r>
        <w:fldChar w:fldCharType="end"/>
      </w:r>
      <w:r>
        <w:t>).</w:t>
      </w:r>
    </w:p>
    <w:p w14:paraId="5C8656AC" w14:textId="3368945F" w:rsidR="00BB1DE4" w:rsidRDefault="00BB1DE4" w:rsidP="00BB1DE4">
      <w:pPr>
        <w:pStyle w:val="Heading2"/>
      </w:pPr>
      <w:bookmarkStart w:id="986" w:name="_Ref5366949"/>
      <w:bookmarkStart w:id="987" w:name="_Toc6119221"/>
      <w:proofErr w:type="spellStart"/>
      <w:r>
        <w:lastRenderedPageBreak/>
        <w:t>reportingDescriptorRelationship</w:t>
      </w:r>
      <w:proofErr w:type="spellEnd"/>
      <w:r>
        <w:t xml:space="preserve"> object</w:t>
      </w:r>
      <w:bookmarkEnd w:id="986"/>
      <w:bookmarkEnd w:id="987"/>
    </w:p>
    <w:p w14:paraId="69FC9E77" w14:textId="7519F40B" w:rsidR="00BB1DE4" w:rsidRDefault="00BB1DE4" w:rsidP="00BB1DE4">
      <w:pPr>
        <w:pStyle w:val="Heading3"/>
      </w:pPr>
      <w:bookmarkStart w:id="988" w:name="_Ref5442298"/>
      <w:bookmarkStart w:id="989" w:name="_Toc6119222"/>
      <w:r>
        <w:t>General</w:t>
      </w:r>
      <w:bookmarkEnd w:id="988"/>
      <w:bookmarkEnd w:id="989"/>
    </w:p>
    <w:p w14:paraId="4E10D242" w14:textId="5D5208E3"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F6F5C">
        <w:t>3.46</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3DF6096A"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F6F5C">
        <w:t>3.46.15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773057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F6F5C">
        <w:t>3.18.2</w:t>
      </w:r>
      <w:r>
        <w:fldChar w:fldCharType="end"/>
      </w:r>
      <w:r>
        <w:t>).</w:t>
      </w:r>
    </w:p>
    <w:p w14:paraId="313E24D7" w14:textId="0F436BC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1E72772" w:rsidR="00BB1DE4" w:rsidRDefault="0070675A" w:rsidP="0070675A">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2983611" w14:textId="53D8F6E2" w:rsidR="0070675A" w:rsidRDefault="0070675A" w:rsidP="0070675A">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74D50F93" w14:textId="76E03501" w:rsidR="0070675A" w:rsidRDefault="0070675A" w:rsidP="0070675A">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A8159CE" w:rsidR="0070675A" w:rsidRDefault="0070675A" w:rsidP="0070675A">
      <w:pPr>
        <w:pStyle w:val="Code"/>
      </w:pPr>
      <w:r>
        <w:t xml:space="preserve">      "rules": [               # See §</w:t>
      </w:r>
      <w:r>
        <w:fldChar w:fldCharType="begin"/>
      </w:r>
      <w:r>
        <w:instrText xml:space="preserve"> REF _Ref3899090 \r \h </w:instrText>
      </w:r>
      <w:r>
        <w:fldChar w:fldCharType="separate"/>
      </w:r>
      <w:r w:rsidR="00DF6F5C">
        <w:t>3.18.21</w:t>
      </w:r>
      <w:r>
        <w:fldChar w:fldCharType="end"/>
      </w:r>
      <w:r>
        <w:t>.</w:t>
      </w:r>
    </w:p>
    <w:p w14:paraId="07123B70" w14:textId="5CC7959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08C75B0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F6F5C">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CFD75A1" w:rsidR="0070675A" w:rsidRDefault="0070675A" w:rsidP="0070675A">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91FA3D2" w14:textId="76AC21B8" w:rsidR="0070675A" w:rsidRDefault="0070675A" w:rsidP="0070675A">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4DDCAD18" w14:textId="5D636213" w:rsidR="0070675A" w:rsidRDefault="0070675A" w:rsidP="0070675A">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1856DC69" w:rsidR="0070675A" w:rsidRDefault="0070675A" w:rsidP="0070675A">
      <w:pPr>
        <w:pStyle w:val="Code"/>
      </w:pPr>
      <w:r>
        <w:t xml:space="preserve">      "rules": [               # See §</w:t>
      </w:r>
      <w:r>
        <w:fldChar w:fldCharType="begin"/>
      </w:r>
      <w:r>
        <w:instrText xml:space="preserve"> REF _Ref3899090 \r \h </w:instrText>
      </w:r>
      <w:r>
        <w:fldChar w:fldCharType="separate"/>
      </w:r>
      <w:r w:rsidR="00DF6F5C">
        <w:t>3.18.21</w:t>
      </w:r>
      <w:r>
        <w:fldChar w:fldCharType="end"/>
      </w:r>
      <w:r>
        <w:t>.</w:t>
      </w:r>
    </w:p>
    <w:p w14:paraId="562D7C76" w14:textId="0CC59D9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703FFF4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F6F5C">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90" w:name="_Ref5367042"/>
      <w:bookmarkStart w:id="991" w:name="_Toc6119223"/>
      <w:r>
        <w:t>target</w:t>
      </w:r>
      <w:r w:rsidR="00BB1DE4">
        <w:t xml:space="preserve"> property</w:t>
      </w:r>
      <w:bookmarkEnd w:id="990"/>
      <w:bookmarkEnd w:id="991"/>
    </w:p>
    <w:p w14:paraId="542F5014" w14:textId="4098FCD9"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F6F5C">
        <w:t>3.50.1</w:t>
      </w:r>
      <w:r w:rsidR="00C45295">
        <w:fldChar w:fldCharType="end"/>
      </w:r>
      <w:r w:rsidR="009E74B3">
        <w:t>)</w:t>
      </w:r>
      <w:r>
        <w:t>.</w:t>
      </w:r>
    </w:p>
    <w:p w14:paraId="154F1787" w14:textId="5392A439" w:rsidR="00BB1DE4" w:rsidRDefault="00BB1DE4" w:rsidP="00BB1DE4">
      <w:pPr>
        <w:pStyle w:val="Heading3"/>
      </w:pPr>
      <w:bookmarkStart w:id="992" w:name="_Ref5367150"/>
      <w:bookmarkStart w:id="993" w:name="_Toc6119224"/>
      <w:r>
        <w:t>kinds property</w:t>
      </w:r>
      <w:bookmarkEnd w:id="992"/>
      <w:bookmarkEnd w:id="993"/>
    </w:p>
    <w:p w14:paraId="3BB2F447" w14:textId="53DAC38F"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F6F5C">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F6F5C">
        <w:t>3.50.1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94" w:name="_Ref4137207"/>
      <w:bookmarkStart w:id="995" w:name="_Toc6119225"/>
      <w:bookmarkStart w:id="996" w:name="_Hlk4091378"/>
      <w:proofErr w:type="spellStart"/>
      <w:r>
        <w:t>toolComponentReference</w:t>
      </w:r>
      <w:proofErr w:type="spellEnd"/>
      <w:r>
        <w:t xml:space="preserve"> object</w:t>
      </w:r>
      <w:bookmarkEnd w:id="994"/>
      <w:bookmarkEnd w:id="995"/>
    </w:p>
    <w:p w14:paraId="142C8034" w14:textId="0D0853CC" w:rsidR="00C605E8" w:rsidRDefault="00C605E8" w:rsidP="00C605E8">
      <w:pPr>
        <w:pStyle w:val="Heading3"/>
      </w:pPr>
      <w:bookmarkStart w:id="997" w:name="_Toc6119226"/>
      <w:r>
        <w:t>General</w:t>
      </w:r>
      <w:bookmarkEnd w:id="997"/>
    </w:p>
    <w:p w14:paraId="13836518" w14:textId="485439BA"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F6F5C">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F6F5C">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F6F5C">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98" w:name="_Ref4147602"/>
      <w:bookmarkStart w:id="999" w:name="_Toc6119227"/>
      <w:proofErr w:type="spellStart"/>
      <w:r>
        <w:t>toolComponent</w:t>
      </w:r>
      <w:proofErr w:type="spellEnd"/>
      <w:r>
        <w:t xml:space="preserve"> lookup</w:t>
      </w:r>
      <w:bookmarkEnd w:id="998"/>
      <w:bookmarkEnd w:id="999"/>
    </w:p>
    <w:p w14:paraId="083C9907" w14:textId="5872C97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F6F5C">
        <w:t>3.51.4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F6F5C">
        <w:t>3.51.5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F6F5C">
        <w:t>3.17.2</w:t>
      </w:r>
      <w:r w:rsidR="00E10C18">
        <w:fldChar w:fldCharType="end"/>
      </w:r>
      <w:r>
        <w:t>).</w:t>
      </w:r>
    </w:p>
    <w:p w14:paraId="5461030D" w14:textId="55EBD66F"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F6F5C">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00" w:name="_Toc6119228"/>
      <w:r>
        <w:t>n</w:t>
      </w:r>
      <w:r w:rsidR="00C4251F">
        <w:t>ame</w:t>
      </w:r>
      <w:r>
        <w:t xml:space="preserve"> property</w:t>
      </w:r>
      <w:bookmarkEnd w:id="1000"/>
    </w:p>
    <w:p w14:paraId="61E89037" w14:textId="1559AC67"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F6F5C">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1" w:name="_Ref4082234"/>
      <w:bookmarkStart w:id="1002" w:name="_Toc6119229"/>
      <w:bookmarkEnd w:id="996"/>
      <w:r>
        <w:t>index</w:t>
      </w:r>
      <w:r w:rsidR="00C605E8">
        <w:t xml:space="preserve"> property</w:t>
      </w:r>
      <w:bookmarkEnd w:id="1001"/>
      <w:bookmarkEnd w:id="1002"/>
    </w:p>
    <w:p w14:paraId="4ABEFE24" w14:textId="5FF26E0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F6F5C">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3" w:name="_Ref4082243"/>
      <w:bookmarkStart w:id="1004" w:name="_Toc6119230"/>
      <w:proofErr w:type="spellStart"/>
      <w:r>
        <w:t>guid</w:t>
      </w:r>
      <w:proofErr w:type="spellEnd"/>
      <w:r w:rsidR="00C605E8">
        <w:t xml:space="preserve"> property</w:t>
      </w:r>
      <w:bookmarkEnd w:id="1003"/>
      <w:bookmarkEnd w:id="1004"/>
    </w:p>
    <w:p w14:paraId="6F2B2E27" w14:textId="59EA7CB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F6F5C">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F6F5C">
        <w:t>3.18.5</w:t>
      </w:r>
      <w:r w:rsidR="00B07FD1">
        <w:fldChar w:fldCharType="end"/>
      </w:r>
      <w:r w:rsidR="00B07FD1">
        <w:t>).</w:t>
      </w:r>
    </w:p>
    <w:p w14:paraId="6FFC00CB" w14:textId="58ACBD31" w:rsidR="00B86BC7" w:rsidRDefault="00B86BC7" w:rsidP="00B86BC7">
      <w:pPr>
        <w:pStyle w:val="Heading2"/>
      </w:pPr>
      <w:bookmarkStart w:id="1005" w:name="_Ref530139075"/>
      <w:bookmarkStart w:id="1006" w:name="_Toc6119231"/>
      <w:r>
        <w:t>fix object</w:t>
      </w:r>
      <w:bookmarkEnd w:id="952"/>
      <w:bookmarkEnd w:id="1005"/>
      <w:bookmarkEnd w:id="1006"/>
    </w:p>
    <w:p w14:paraId="410A501F" w14:textId="4C707545" w:rsidR="00B86BC7" w:rsidRDefault="00B86BC7" w:rsidP="00B86BC7">
      <w:pPr>
        <w:pStyle w:val="Heading3"/>
      </w:pPr>
      <w:bookmarkStart w:id="1007" w:name="_Toc6119232"/>
      <w:r>
        <w:t>General</w:t>
      </w:r>
      <w:bookmarkEnd w:id="100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F7819A5"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F6F5C">
        <w:t>3.25</w:t>
      </w:r>
      <w:r>
        <w:fldChar w:fldCharType="end"/>
      </w:r>
      <w:r>
        <w:t>)</w:t>
      </w:r>
      <w:r w:rsidR="00DF5A5B">
        <w:t>.</w:t>
      </w:r>
    </w:p>
    <w:p w14:paraId="008E6A82" w14:textId="309DA6C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F6F5C">
        <w:t>3.25.30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137477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F6F5C">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689CAF1"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F6F5C">
        <w:t>3.52.3</w:t>
      </w:r>
      <w:r w:rsidR="00EA23DD">
        <w:fldChar w:fldCharType="end"/>
      </w:r>
      <w:r w:rsidR="00DF5A5B">
        <w:t>.</w:t>
      </w:r>
    </w:p>
    <w:p w14:paraId="396348ED" w14:textId="359303F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F6F5C">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8" w:name="_Ref493512730"/>
      <w:bookmarkStart w:id="1009" w:name="_Toc6119233"/>
      <w:r>
        <w:t>description property</w:t>
      </w:r>
      <w:bookmarkEnd w:id="1008"/>
      <w:bookmarkEnd w:id="1009"/>
    </w:p>
    <w:p w14:paraId="1893F7D7" w14:textId="35234B3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F6F5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0" w:name="_Ref493512752"/>
      <w:bookmarkStart w:id="1011" w:name="_Ref493513084"/>
      <w:bookmarkStart w:id="1012" w:name="_Ref503372111"/>
      <w:bookmarkStart w:id="1013" w:name="_Ref503372176"/>
      <w:bookmarkStart w:id="1014" w:name="_Toc6119234"/>
      <w:proofErr w:type="spellStart"/>
      <w:r>
        <w:t>artifactChanges</w:t>
      </w:r>
      <w:proofErr w:type="spellEnd"/>
      <w:r>
        <w:t xml:space="preserve"> </w:t>
      </w:r>
      <w:r w:rsidR="00B86BC7">
        <w:t>property</w:t>
      </w:r>
      <w:bookmarkEnd w:id="1010"/>
      <w:bookmarkEnd w:id="1011"/>
      <w:bookmarkEnd w:id="1012"/>
      <w:bookmarkEnd w:id="1013"/>
      <w:bookmarkEnd w:id="1014"/>
    </w:p>
    <w:p w14:paraId="6DE7B962" w14:textId="3F167C2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F6F5C">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F6F5C">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F880C9A"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F6F5C">
        <w:t>3.53</w:t>
      </w:r>
      <w:r>
        <w:fldChar w:fldCharType="end"/>
      </w:r>
      <w:r>
        <w:t>).</w:t>
      </w:r>
    </w:p>
    <w:p w14:paraId="71E95DF7" w14:textId="345B26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F6F5C">
        <w:t>3.53.2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B327725" w:rsidR="004B30F9" w:rsidRDefault="004B30F9" w:rsidP="004B30F9">
      <w:pPr>
        <w:pStyle w:val="Code"/>
      </w:pPr>
      <w:r>
        <w:t xml:space="preserve">      "replacements": [              # See §</w:t>
      </w:r>
      <w:r>
        <w:fldChar w:fldCharType="begin"/>
      </w:r>
      <w:r>
        <w:instrText xml:space="preserve"> REF _Ref493513106 \r \h </w:instrText>
      </w:r>
      <w:r>
        <w:fldChar w:fldCharType="separate"/>
      </w:r>
      <w:r w:rsidR="00DF6F5C">
        <w:t>3.53.3</w:t>
      </w:r>
      <w:r>
        <w:fldChar w:fldCharType="end"/>
      </w:r>
      <w:r>
        <w:t>.</w:t>
      </w:r>
    </w:p>
    <w:p w14:paraId="18CF4AB2" w14:textId="7EA829A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F6F5C">
        <w:t>3.54</w:t>
      </w:r>
      <w:r>
        <w:fldChar w:fldCharType="end"/>
      </w:r>
      <w:r>
        <w:t>).</w:t>
      </w:r>
    </w:p>
    <w:p w14:paraId="63715399" w14:textId="30DF666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F6F5C">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FA8988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F6F5C">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E2C9BB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F6F5C">
        <w:t>3.53</w:t>
      </w:r>
      <w:r>
        <w:fldChar w:fldCharType="end"/>
      </w:r>
      <w:r>
        <w:t>).</w:t>
      </w:r>
    </w:p>
    <w:p w14:paraId="329E9CE1" w14:textId="5CC0B04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F6F5C">
        <w:t>3.53.2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F458590" w:rsidR="004B30F9" w:rsidRDefault="004B30F9" w:rsidP="004B30F9">
      <w:pPr>
        <w:pStyle w:val="Code"/>
      </w:pPr>
      <w:r>
        <w:t xml:space="preserve">      "replacements": [              # See §</w:t>
      </w:r>
      <w:r>
        <w:fldChar w:fldCharType="begin"/>
      </w:r>
      <w:r>
        <w:instrText xml:space="preserve"> REF _Ref493513106 \r \h </w:instrText>
      </w:r>
      <w:r>
        <w:fldChar w:fldCharType="separate"/>
      </w:r>
      <w:r w:rsidR="00DF6F5C">
        <w:t>3.53.3</w:t>
      </w:r>
      <w:r>
        <w:fldChar w:fldCharType="end"/>
      </w:r>
      <w:r>
        <w:t>.</w:t>
      </w:r>
    </w:p>
    <w:p w14:paraId="10AFAC95" w14:textId="4CEBC12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F6F5C">
        <w:t>3.54</w:t>
      </w:r>
      <w:r>
        <w:fldChar w:fldCharType="end"/>
      </w:r>
      <w:r>
        <w:t>).</w:t>
      </w:r>
    </w:p>
    <w:p w14:paraId="3E7C80C2" w14:textId="1C843F8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F6F5C">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6C587C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F6F5C">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15" w:name="_Ref493512744"/>
      <w:bookmarkStart w:id="1016" w:name="_Ref493512991"/>
      <w:bookmarkStart w:id="1017" w:name="_Toc6119235"/>
      <w:proofErr w:type="spellStart"/>
      <w:r>
        <w:t>artifactChange</w:t>
      </w:r>
      <w:proofErr w:type="spellEnd"/>
      <w:r>
        <w:t xml:space="preserve"> </w:t>
      </w:r>
      <w:r w:rsidR="00B86BC7">
        <w:t>object</w:t>
      </w:r>
      <w:bookmarkEnd w:id="1015"/>
      <w:bookmarkEnd w:id="1016"/>
      <w:bookmarkEnd w:id="1017"/>
    </w:p>
    <w:p w14:paraId="74D8322D" w14:textId="06E505AA" w:rsidR="00B86BC7" w:rsidRDefault="00B86BC7" w:rsidP="00B86BC7">
      <w:pPr>
        <w:pStyle w:val="Heading3"/>
      </w:pPr>
      <w:bookmarkStart w:id="1018" w:name="_Toc6119236"/>
      <w:r>
        <w:t>General</w:t>
      </w:r>
      <w:bookmarkEnd w:id="101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D94D7AE"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F6F5C">
        <w:t>3.52</w:t>
      </w:r>
      <w:r w:rsidR="00BC365F">
        <w:fldChar w:fldCharType="end"/>
      </w:r>
      <w:r>
        <w:t>)</w:t>
      </w:r>
      <w:r w:rsidR="00F27F55">
        <w:t>.</w:t>
      </w:r>
    </w:p>
    <w:p w14:paraId="0FF6717D" w14:textId="52386C14"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F6F5C">
        <w:t>3.52.3</w:t>
      </w:r>
      <w:r w:rsidR="00770A97">
        <w:fldChar w:fldCharType="end"/>
      </w:r>
      <w:r w:rsidR="00855CF1">
        <w:t>.</w:t>
      </w:r>
    </w:p>
    <w:p w14:paraId="6A521431" w14:textId="0248D8F7" w:rsidR="006F21F3" w:rsidRDefault="006F21F3" w:rsidP="002D65F3">
      <w:pPr>
        <w:pStyle w:val="Code"/>
      </w:pPr>
      <w:r>
        <w:t xml:space="preserve">    {                          </w:t>
      </w:r>
    </w:p>
    <w:p w14:paraId="0805703A" w14:textId="15D4CA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F6F5C">
        <w:t>3.53.2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4DABECF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F6F5C">
        <w:t>3.53.3</w:t>
      </w:r>
      <w:r>
        <w:fldChar w:fldCharType="end"/>
      </w:r>
      <w:r w:rsidR="00855CF1">
        <w:t>.</w:t>
      </w:r>
    </w:p>
    <w:p w14:paraId="1FAFE72E" w14:textId="5BCB5B5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F6F5C">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9" w:name="_Ref493513096"/>
      <w:bookmarkStart w:id="1020" w:name="_Ref493513195"/>
      <w:bookmarkStart w:id="1021" w:name="_Ref493513493"/>
      <w:bookmarkStart w:id="1022" w:name="_Toc6119237"/>
      <w:r>
        <w:t xml:space="preserve">artifactLocation </w:t>
      </w:r>
      <w:r w:rsidR="00B86BC7">
        <w:t>property</w:t>
      </w:r>
      <w:bookmarkEnd w:id="1019"/>
      <w:bookmarkEnd w:id="1020"/>
      <w:bookmarkEnd w:id="1021"/>
      <w:bookmarkEnd w:id="1022"/>
    </w:p>
    <w:p w14:paraId="47E2D8A5" w14:textId="3BF54A8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F6F5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3" w:name="_Ref493513106"/>
      <w:bookmarkStart w:id="1024" w:name="_Toc6119238"/>
      <w:r>
        <w:t>replacements property</w:t>
      </w:r>
      <w:bookmarkEnd w:id="1023"/>
      <w:bookmarkEnd w:id="1024"/>
    </w:p>
    <w:p w14:paraId="21F0788C" w14:textId="1A38501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F6F5C">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F6F5C">
        <w:t>3.53.2</w:t>
      </w:r>
      <w:r>
        <w:fldChar w:fldCharType="end"/>
      </w:r>
      <w:r w:rsidRPr="006F21F3">
        <w:t>).</w:t>
      </w:r>
    </w:p>
    <w:p w14:paraId="40D9EA5A" w14:textId="3D521EDE" w:rsidR="00B86BC7" w:rsidRDefault="00B86BC7" w:rsidP="00B86BC7">
      <w:pPr>
        <w:pStyle w:val="Heading2"/>
      </w:pPr>
      <w:bookmarkStart w:id="1025" w:name="_Ref493513114"/>
      <w:bookmarkStart w:id="1026" w:name="_Ref493513476"/>
      <w:bookmarkStart w:id="1027" w:name="_Toc6119239"/>
      <w:r>
        <w:t>replacement object</w:t>
      </w:r>
      <w:bookmarkEnd w:id="1025"/>
      <w:bookmarkEnd w:id="1026"/>
      <w:bookmarkEnd w:id="1027"/>
    </w:p>
    <w:p w14:paraId="1276FD13" w14:textId="540BBC1F" w:rsidR="00B86BC7" w:rsidRDefault="00B86BC7" w:rsidP="00B86BC7">
      <w:pPr>
        <w:pStyle w:val="Heading3"/>
      </w:pPr>
      <w:bookmarkStart w:id="1028" w:name="_Toc6119240"/>
      <w:r>
        <w:t>General</w:t>
      </w:r>
      <w:bookmarkEnd w:id="102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DB51DBB"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F6F5C">
        <w:t>3.54.3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F6F5C">
        <w:t>3.54.4</w:t>
      </w:r>
      <w:r>
        <w:fldChar w:fldCharType="end"/>
      </w:r>
      <w:r>
        <w:t xml:space="preserve">), then the effect of the replacement </w:t>
      </w:r>
      <w:r w:rsidRPr="003672C8">
        <w:rPr>
          <w:b/>
        </w:rPr>
        <w:t>SHALL</w:t>
      </w:r>
      <w:r>
        <w:t xml:space="preserve"> be as if the removal were performed before the insertion.</w:t>
      </w:r>
    </w:p>
    <w:p w14:paraId="51FA77A0" w14:textId="516012C2"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F6F5C">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F6F5C">
        <w:t>3.53.3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4E6F6C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F6F5C">
        <w:t>3.54.3</w:t>
      </w:r>
      <w:r>
        <w:fldChar w:fldCharType="end"/>
      </w:r>
      <w:r>
        <w:t>) specifies a text region (§</w:t>
      </w:r>
      <w:r>
        <w:fldChar w:fldCharType="begin"/>
      </w:r>
      <w:r>
        <w:instrText xml:space="preserve"> REF _Ref493492556 \r \h </w:instrText>
      </w:r>
      <w:r>
        <w:fldChar w:fldCharType="separate"/>
      </w:r>
      <w:r w:rsidR="00DF6F5C">
        <w:t>3.28.2</w:t>
      </w:r>
      <w:r>
        <w:fldChar w:fldCharType="end"/>
      </w:r>
      <w:r>
        <w:t>) or a binary region (§</w:t>
      </w:r>
      <w:r>
        <w:fldChar w:fldCharType="begin"/>
      </w:r>
      <w:r>
        <w:instrText xml:space="preserve"> REF _Ref509043519 \r \h </w:instrText>
      </w:r>
      <w:r>
        <w:fldChar w:fldCharType="separate"/>
      </w:r>
      <w:r w:rsidR="00DF6F5C">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E3197C"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F6F5C">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9" w:name="_Toc6119241"/>
      <w:r>
        <w:lastRenderedPageBreak/>
        <w:t>Constraints</w:t>
      </w:r>
      <w:bookmarkEnd w:id="1029"/>
    </w:p>
    <w:p w14:paraId="58129AF5" w14:textId="1848EF4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F6F5C">
        <w:t>3.54.3</w:t>
      </w:r>
      <w:r>
        <w:fldChar w:fldCharType="end"/>
      </w:r>
      <w:r>
        <w:t>) specifies a text region (§</w:t>
      </w:r>
      <w:r>
        <w:fldChar w:fldCharType="begin"/>
      </w:r>
      <w:r>
        <w:instrText xml:space="preserve"> REF _Ref493492556 \r \h </w:instrText>
      </w:r>
      <w:r>
        <w:fldChar w:fldCharType="separate"/>
      </w:r>
      <w:r w:rsidR="00DF6F5C">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F6F5C">
        <w:t>3.54.4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F6F5C">
        <w:t>3.3.2</w:t>
      </w:r>
      <w:r>
        <w:fldChar w:fldCharType="end"/>
      </w:r>
      <w:r>
        <w:t>).</w:t>
      </w:r>
    </w:p>
    <w:p w14:paraId="77DC3A72" w14:textId="5C618CC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F6F5C">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F6F5C">
        <w:t>3.3.3</w:t>
      </w:r>
      <w:r>
        <w:fldChar w:fldCharType="end"/>
      </w:r>
      <w:r>
        <w:t>).</w:t>
      </w:r>
    </w:p>
    <w:p w14:paraId="2919F4E4" w14:textId="2FD85E3E" w:rsidR="00B86BC7" w:rsidRDefault="00B86BC7" w:rsidP="00B86BC7">
      <w:pPr>
        <w:pStyle w:val="Heading3"/>
      </w:pPr>
      <w:bookmarkStart w:id="1030" w:name="_Ref493518436"/>
      <w:bookmarkStart w:id="1031" w:name="_Ref493518439"/>
      <w:bookmarkStart w:id="1032" w:name="_Ref493518529"/>
      <w:bookmarkStart w:id="1033" w:name="_Toc6119242"/>
      <w:proofErr w:type="spellStart"/>
      <w:r>
        <w:t>deleted</w:t>
      </w:r>
      <w:r w:rsidR="00F27F55">
        <w:t>Region</w:t>
      </w:r>
      <w:proofErr w:type="spellEnd"/>
      <w:r>
        <w:t xml:space="preserve"> property</w:t>
      </w:r>
      <w:bookmarkEnd w:id="1030"/>
      <w:bookmarkEnd w:id="1031"/>
      <w:bookmarkEnd w:id="1032"/>
      <w:bookmarkEnd w:id="1033"/>
    </w:p>
    <w:p w14:paraId="1ECF4AC9" w14:textId="5018D18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F6F5C">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4" w:name="_Ref493518437"/>
      <w:bookmarkStart w:id="1035" w:name="_Ref493518440"/>
      <w:bookmarkStart w:id="1036" w:name="_Toc6119243"/>
      <w:proofErr w:type="spellStart"/>
      <w:r>
        <w:t>inserted</w:t>
      </w:r>
      <w:r w:rsidR="00F27F55">
        <w:t>Content</w:t>
      </w:r>
      <w:proofErr w:type="spellEnd"/>
      <w:r>
        <w:t xml:space="preserve"> property</w:t>
      </w:r>
      <w:bookmarkEnd w:id="1034"/>
      <w:bookmarkEnd w:id="1035"/>
      <w:bookmarkEnd w:id="1036"/>
    </w:p>
    <w:p w14:paraId="6E86F82E" w14:textId="64ABB51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F6F5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7" w:name="_Ref493404948"/>
      <w:bookmarkStart w:id="1038" w:name="_Ref493406026"/>
      <w:bookmarkStart w:id="1039" w:name="_Toc6119244"/>
      <w:r>
        <w:t>notification object</w:t>
      </w:r>
      <w:bookmarkEnd w:id="1037"/>
      <w:bookmarkEnd w:id="1038"/>
      <w:bookmarkEnd w:id="1039"/>
    </w:p>
    <w:p w14:paraId="3BD7AF2E" w14:textId="23E07934" w:rsidR="00B86BC7" w:rsidRDefault="00B86BC7" w:rsidP="00B86BC7">
      <w:pPr>
        <w:pStyle w:val="Heading3"/>
      </w:pPr>
      <w:bookmarkStart w:id="1040" w:name="_Toc6119245"/>
      <w:r>
        <w:t>General</w:t>
      </w:r>
      <w:bookmarkEnd w:id="1040"/>
    </w:p>
    <w:p w14:paraId="759675E9" w14:textId="2042001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F6F5C">
        <w:t>3.25</w:t>
      </w:r>
      <w:r>
        <w:fldChar w:fldCharType="end"/>
      </w:r>
      <w:r w:rsidRPr="003672C8">
        <w:t>).</w:t>
      </w:r>
    </w:p>
    <w:p w14:paraId="7D568EDB" w14:textId="4C7028C4" w:rsidR="00C929E8" w:rsidRDefault="00487C16" w:rsidP="00C929E8">
      <w:pPr>
        <w:pStyle w:val="Heading3"/>
      </w:pPr>
      <w:bookmarkStart w:id="1041" w:name="_Ref4235658"/>
      <w:bookmarkStart w:id="1042" w:name="_Ref4166209"/>
      <w:bookmarkStart w:id="1043" w:name="_Toc6119246"/>
      <w:r>
        <w:t>descriptor</w:t>
      </w:r>
      <w:r w:rsidR="0056589D">
        <w:t xml:space="preserve"> property</w:t>
      </w:r>
      <w:bookmarkEnd w:id="1041"/>
      <w:bookmarkEnd w:id="1042"/>
      <w:bookmarkEnd w:id="1043"/>
    </w:p>
    <w:p w14:paraId="11AF29FE" w14:textId="024689E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4" w:name="_Ref493518926"/>
      <w:bookmarkStart w:id="1045" w:name="_Ref4166217"/>
      <w:bookmarkStart w:id="1046" w:name="_Ref4236095"/>
      <w:bookmarkStart w:id="1047" w:name="_Toc6119247"/>
      <w:proofErr w:type="spellStart"/>
      <w:r>
        <w:lastRenderedPageBreak/>
        <w:t>associatedRule</w:t>
      </w:r>
      <w:proofErr w:type="spellEnd"/>
      <w:r w:rsidR="00C929E8">
        <w:t xml:space="preserve"> </w:t>
      </w:r>
      <w:r w:rsidR="00B86BC7">
        <w:t>property</w:t>
      </w:r>
      <w:bookmarkEnd w:id="1044"/>
      <w:bookmarkEnd w:id="1045"/>
      <w:bookmarkEnd w:id="1046"/>
      <w:bookmarkEnd w:id="1047"/>
    </w:p>
    <w:p w14:paraId="72DC23AB" w14:textId="04742F2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F6F5C">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8DDA3D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F6F5C">
        <w:t>3.14</w:t>
      </w:r>
      <w:r w:rsidR="009F29FD">
        <w:fldChar w:fldCharType="end"/>
      </w:r>
      <w:r w:rsidR="009F29FD">
        <w:t>).</w:t>
      </w:r>
    </w:p>
    <w:p w14:paraId="0EFDCC38" w14:textId="021B573B" w:rsidR="00274B7F" w:rsidRDefault="00274B7F" w:rsidP="002D65F3">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0343C5EC" w14:textId="61EC8771" w:rsidR="00274B7F" w:rsidRDefault="00274B7F" w:rsidP="002D65F3">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1DBB105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76B82C6E" w14:textId="4B29DD10"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F6F5C">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2563D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F6F5C">
        <w:t>3.14.11</w:t>
      </w:r>
      <w:r>
        <w:fldChar w:fldCharType="end"/>
      </w:r>
      <w:r>
        <w:t>.</w:t>
      </w:r>
    </w:p>
    <w:p w14:paraId="5CBB9063" w14:textId="3618E3B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F6F5C">
        <w:t>3.19</w:t>
      </w:r>
      <w:r>
        <w:fldChar w:fldCharType="end"/>
      </w:r>
      <w:r>
        <w:t>).</w:t>
      </w:r>
    </w:p>
    <w:p w14:paraId="4EE5FB01" w14:textId="4069D9A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F6F5C">
        <w:t>3.19.22</w:t>
      </w:r>
      <w:r>
        <w:fldChar w:fldCharType="end"/>
      </w:r>
      <w:r>
        <w:t>.</w:t>
      </w:r>
    </w:p>
    <w:p w14:paraId="67DB37AB" w14:textId="4420306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F6F5C">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8" w:name="_Toc6119248"/>
      <w:r>
        <w:t>physicalLocation property</w:t>
      </w:r>
      <w:bookmarkEnd w:id="1048"/>
    </w:p>
    <w:p w14:paraId="23C5F0EF" w14:textId="1644EE1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F6F5C">
        <w:t>3.27</w:t>
      </w:r>
      <w:r>
        <w:fldChar w:fldCharType="end"/>
      </w:r>
      <w:r w:rsidRPr="008651CE">
        <w:t>) that identifies the relevant location.</w:t>
      </w:r>
    </w:p>
    <w:p w14:paraId="0BE523CC" w14:textId="11807D96" w:rsidR="00B86BC7" w:rsidRDefault="00B86BC7" w:rsidP="00B86BC7">
      <w:pPr>
        <w:pStyle w:val="Heading3"/>
      </w:pPr>
      <w:bookmarkStart w:id="1049" w:name="_Ref4660071"/>
      <w:bookmarkStart w:id="1050" w:name="_Toc6119249"/>
      <w:r>
        <w:t>message property</w:t>
      </w:r>
      <w:bookmarkEnd w:id="1049"/>
      <w:bookmarkEnd w:id="1050"/>
    </w:p>
    <w:p w14:paraId="095EAE33" w14:textId="3A91EB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F6F5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F6F5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51" w:name="_Ref493404972"/>
      <w:bookmarkStart w:id="1052" w:name="_Ref493406037"/>
      <w:bookmarkStart w:id="1053" w:name="_Toc6119250"/>
      <w:r>
        <w:lastRenderedPageBreak/>
        <w:t>level property</w:t>
      </w:r>
      <w:bookmarkEnd w:id="1051"/>
      <w:bookmarkEnd w:id="1052"/>
      <w:bookmarkEnd w:id="10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E28003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F6F5C">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54" w:name="_Hlk5887131"/>
      <w:r>
        <w:t>treat the entire run as having failed</w:t>
      </w:r>
      <w:r w:rsidR="000A2438">
        <w:t xml:space="preserve"> (for example, by settings the exit code to the value that the tool uses to indicate failure, typically a non-zero value)</w:t>
      </w:r>
      <w:r>
        <w:t>.</w:t>
      </w:r>
      <w:bookmarkEnd w:id="1054"/>
    </w:p>
    <w:p w14:paraId="1192CA0D" w14:textId="0383D53A" w:rsidR="00B86BC7" w:rsidRDefault="00B86BC7" w:rsidP="00B86BC7">
      <w:pPr>
        <w:pStyle w:val="Heading3"/>
      </w:pPr>
      <w:bookmarkStart w:id="1055" w:name="_Toc6119251"/>
      <w:proofErr w:type="spellStart"/>
      <w:r>
        <w:t>threadId</w:t>
      </w:r>
      <w:proofErr w:type="spellEnd"/>
      <w:r>
        <w:t xml:space="preserve"> property</w:t>
      </w:r>
      <w:bookmarkEnd w:id="105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6" w:name="_Toc6119252"/>
      <w:proofErr w:type="spellStart"/>
      <w:r>
        <w:t>time</w:t>
      </w:r>
      <w:r w:rsidR="00BF4F63">
        <w:t>Utc</w:t>
      </w:r>
      <w:proofErr w:type="spellEnd"/>
      <w:r>
        <w:t xml:space="preserve"> property</w:t>
      </w:r>
      <w:bookmarkEnd w:id="1056"/>
    </w:p>
    <w:p w14:paraId="2D4A5B6B" w14:textId="5631F9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F6F5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7" w:name="_Toc6119253"/>
      <w:r>
        <w:t>exception property</w:t>
      </w:r>
      <w:bookmarkEnd w:id="1057"/>
    </w:p>
    <w:p w14:paraId="0929118A" w14:textId="7ADDB55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F6F5C">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8" w:name="_Ref493570836"/>
      <w:bookmarkStart w:id="1059" w:name="_Toc6119254"/>
      <w:r>
        <w:t>exception object</w:t>
      </w:r>
      <w:bookmarkEnd w:id="1058"/>
      <w:bookmarkEnd w:id="1059"/>
    </w:p>
    <w:p w14:paraId="1257C9E2" w14:textId="6070509F" w:rsidR="00B86BC7" w:rsidRDefault="00B86BC7" w:rsidP="00B86BC7">
      <w:pPr>
        <w:pStyle w:val="Heading3"/>
      </w:pPr>
      <w:bookmarkStart w:id="1060" w:name="_Toc6119255"/>
      <w:r>
        <w:t>General</w:t>
      </w:r>
      <w:bookmarkEnd w:id="106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1" w:name="_Toc6119256"/>
      <w:r>
        <w:t>kind property</w:t>
      </w:r>
      <w:bookmarkEnd w:id="10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2" w:name="_Toc6119257"/>
      <w:r>
        <w:t>message property</w:t>
      </w:r>
      <w:bookmarkEnd w:id="1062"/>
    </w:p>
    <w:p w14:paraId="0E15DE57" w14:textId="114F904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F6F5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5CC8DBF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F6F5C">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63" w:name="_Toc6119258"/>
      <w:r>
        <w:t>stack property</w:t>
      </w:r>
      <w:bookmarkEnd w:id="1063"/>
    </w:p>
    <w:p w14:paraId="17152AD6" w14:textId="4899600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F6F5C">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4" w:name="_Toc6119259"/>
      <w:proofErr w:type="spellStart"/>
      <w:r>
        <w:t>innerExceptions</w:t>
      </w:r>
      <w:proofErr w:type="spellEnd"/>
      <w:r>
        <w:t xml:space="preserve"> property</w:t>
      </w:r>
      <w:bookmarkEnd w:id="106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65" w:name="_Ref528151413"/>
      <w:bookmarkStart w:id="1066" w:name="_Toc6119260"/>
      <w:bookmarkStart w:id="1067" w:name="_Toc287332011"/>
      <w:r>
        <w:lastRenderedPageBreak/>
        <w:t>External</w:t>
      </w:r>
      <w:r w:rsidR="00F265D8">
        <w:t xml:space="preserve"> property</w:t>
      </w:r>
      <w:r>
        <w:t xml:space="preserve"> file format</w:t>
      </w:r>
      <w:bookmarkEnd w:id="1065"/>
      <w:bookmarkEnd w:id="1066"/>
    </w:p>
    <w:p w14:paraId="2A3E0063" w14:textId="270C9EBD" w:rsidR="00AF60C1" w:rsidRDefault="00AF60C1" w:rsidP="00AF60C1">
      <w:pPr>
        <w:pStyle w:val="Heading2"/>
      </w:pPr>
      <w:bookmarkStart w:id="1068" w:name="_Toc6119261"/>
      <w:r>
        <w:t>General</w:t>
      </w:r>
      <w:bookmarkEnd w:id="1068"/>
    </w:p>
    <w:p w14:paraId="71E0440E" w14:textId="40AE454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F6F5C">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9" w:name="_Toc6119262"/>
      <w:r>
        <w:t>External property file naming convention</w:t>
      </w:r>
      <w:bookmarkEnd w:id="106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70" w:name="_Ref3470692"/>
      <w:bookmarkStart w:id="1071" w:name="_Toc6119263"/>
      <w:proofErr w:type="spellStart"/>
      <w:r>
        <w:t>externalPropert</w:t>
      </w:r>
      <w:r w:rsidR="00F265D8">
        <w:t>ies</w:t>
      </w:r>
      <w:proofErr w:type="spellEnd"/>
      <w:r>
        <w:t xml:space="preserve"> object</w:t>
      </w:r>
      <w:bookmarkEnd w:id="1070"/>
      <w:bookmarkEnd w:id="1071"/>
    </w:p>
    <w:p w14:paraId="6E569B6A" w14:textId="60E785B4" w:rsidR="0069571F" w:rsidRPr="0069571F" w:rsidRDefault="0069571F" w:rsidP="0069571F">
      <w:pPr>
        <w:pStyle w:val="Heading3"/>
      </w:pPr>
      <w:bookmarkStart w:id="1072" w:name="_Ref525812129"/>
      <w:bookmarkStart w:id="1073" w:name="_Toc6119264"/>
      <w:r>
        <w:t>General</w:t>
      </w:r>
      <w:bookmarkEnd w:id="1072"/>
      <w:bookmarkEnd w:id="107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D81B57C"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DF6F5C">
        <w:t>3.14.2.2</w:t>
      </w:r>
      <w:r w:rsidR="00F9787C">
        <w:fldChar w:fldCharType="end"/>
      </w:r>
      <w:r w:rsidR="001A277B">
        <w:t>.</w:t>
      </w:r>
    </w:p>
    <w:p w14:paraId="11997C11" w14:textId="2C570D3B" w:rsidR="0069571F" w:rsidRPr="00230F9F" w:rsidRDefault="0069571F" w:rsidP="0069571F">
      <w:pPr>
        <w:pStyle w:val="Code"/>
      </w:pPr>
      <w:bookmarkStart w:id="1074" w:name="_Hlk525811171"/>
      <w:r w:rsidRPr="00230F9F">
        <w:t>{</w:t>
      </w:r>
      <w:r>
        <w:t xml:space="preserve">                             # An </w:t>
      </w:r>
      <w:proofErr w:type="spellStart"/>
      <w:r>
        <w:t>externalPropert</w:t>
      </w:r>
      <w:r w:rsidR="00355B20">
        <w:t>ies</w:t>
      </w:r>
      <w:proofErr w:type="spellEnd"/>
      <w:r>
        <w:t xml:space="preserve"> object</w:t>
      </w:r>
    </w:p>
    <w:p w14:paraId="48394701" w14:textId="4682FED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F6F5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227E0F8"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F6F5C">
        <w:t>4.3.3</w:t>
      </w:r>
      <w:r>
        <w:fldChar w:fldCharType="end"/>
      </w:r>
      <w:r>
        <w:t>.</w:t>
      </w:r>
    </w:p>
    <w:p w14:paraId="69E0C7F0" w14:textId="477B5B0A" w:rsidR="0069571F" w:rsidRDefault="0069571F" w:rsidP="0069571F">
      <w:pPr>
        <w:pStyle w:val="Code"/>
      </w:pPr>
    </w:p>
    <w:p w14:paraId="5B43C2CE" w14:textId="0ACD15E1" w:rsidR="006958DC" w:rsidRDefault="006958DC" w:rsidP="006958DC">
      <w:pPr>
        <w:pStyle w:val="Code"/>
      </w:pPr>
      <w:r>
        <w:t xml:space="preserve">                              # See §</w:t>
      </w:r>
      <w:r>
        <w:fldChar w:fldCharType="begin"/>
      </w:r>
      <w:r>
        <w:instrText xml:space="preserve"> REF _Ref525814013 \r \h </w:instrText>
      </w:r>
      <w:r>
        <w:fldChar w:fldCharType="separate"/>
      </w:r>
      <w:r w:rsidR="00DF6F5C">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D3DACF1" w:rsidR="0069571F" w:rsidRDefault="0069571F" w:rsidP="0069571F">
      <w:pPr>
        <w:pStyle w:val="Code"/>
      </w:pPr>
      <w:r>
        <w:t xml:space="preserve">                              # See §</w:t>
      </w:r>
      <w:r>
        <w:fldChar w:fldCharType="begin"/>
      </w:r>
      <w:r>
        <w:instrText xml:space="preserve"> REF _Ref525810969 \r \h </w:instrText>
      </w:r>
      <w:r>
        <w:fldChar w:fldCharType="separate"/>
      </w:r>
      <w:r w:rsidR="00DF6F5C">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8134EB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F6F5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5" w:name="_Ref525810506"/>
      <w:bookmarkStart w:id="1076" w:name="_Toc6119265"/>
      <w:bookmarkEnd w:id="1074"/>
      <w:r>
        <w:t>$schema property</w:t>
      </w:r>
      <w:bookmarkEnd w:id="1075"/>
      <w:bookmarkEnd w:id="107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6D5549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F6F5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7" w:name="_Ref523913350"/>
      <w:bookmarkStart w:id="1078" w:name="_Toc6119266"/>
      <w:r>
        <w:t>version property</w:t>
      </w:r>
      <w:bookmarkEnd w:id="1077"/>
      <w:bookmarkEnd w:id="107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F578D43"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DF6F5C">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74521DA"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F6F5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F6F5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9" w:name="_Ref525814013"/>
      <w:bookmarkStart w:id="1080" w:name="_Toc6119267"/>
      <w:proofErr w:type="spellStart"/>
      <w:r>
        <w:t>guid</w:t>
      </w:r>
      <w:proofErr w:type="spellEnd"/>
      <w:r>
        <w:t xml:space="preserve"> </w:t>
      </w:r>
      <w:r w:rsidR="006958DC">
        <w:t>property</w:t>
      </w:r>
      <w:bookmarkEnd w:id="1079"/>
      <w:bookmarkEnd w:id="1080"/>
    </w:p>
    <w:p w14:paraId="6E3F5D71" w14:textId="0D0227C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F6F5C">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F6F5C">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F6F5C">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F6F5C">
        <w:t>3.14.2</w:t>
      </w:r>
      <w:r>
        <w:fldChar w:fldCharType="end"/>
      </w:r>
      <w:r>
        <w:t>) in the root file.</w:t>
      </w:r>
    </w:p>
    <w:p w14:paraId="79D6BF67" w14:textId="54976696" w:rsidR="0069571F" w:rsidRDefault="0069571F" w:rsidP="0069571F">
      <w:pPr>
        <w:pStyle w:val="Heading3"/>
      </w:pPr>
      <w:bookmarkStart w:id="1081" w:name="_Ref525810969"/>
      <w:bookmarkStart w:id="1082" w:name="_Toc6119268"/>
      <w:proofErr w:type="spellStart"/>
      <w:r>
        <w:t>runGuid</w:t>
      </w:r>
      <w:proofErr w:type="spellEnd"/>
      <w:r>
        <w:t xml:space="preserve"> property</w:t>
      </w:r>
      <w:bookmarkEnd w:id="1081"/>
      <w:bookmarkEnd w:id="1082"/>
    </w:p>
    <w:p w14:paraId="3E79C8E1" w14:textId="2E7FF38D"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F6F5C">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F6F5C">
        <w:t>3.14.3</w:t>
      </w:r>
      <w:r w:rsidR="00355B20">
        <w:fldChar w:fldCharType="end"/>
      </w:r>
      <w:r w:rsidR="00355B20">
        <w:t>, §</w:t>
      </w:r>
      <w:r w:rsidR="00355B20">
        <w:fldChar w:fldCharType="begin"/>
      </w:r>
      <w:r w:rsidR="00355B20">
        <w:instrText xml:space="preserve"> REF _Ref526937044 \r \h </w:instrText>
      </w:r>
      <w:r w:rsidR="00355B20">
        <w:fldChar w:fldCharType="separate"/>
      </w:r>
      <w:r w:rsidR="00DF6F5C">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F6F5C">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83" w:name="_Ref525634162"/>
      <w:bookmarkStart w:id="1084" w:name="_Ref525810993"/>
      <w:bookmarkStart w:id="1085" w:name="_Ref3471487"/>
      <w:bookmarkStart w:id="1086" w:name="_Ref3472502"/>
      <w:bookmarkStart w:id="1087" w:name="_Toc6119269"/>
      <w:r>
        <w:lastRenderedPageBreak/>
        <w:t>The property value</w:t>
      </w:r>
      <w:bookmarkEnd w:id="1083"/>
      <w:r>
        <w:t xml:space="preserve"> propert</w:t>
      </w:r>
      <w:bookmarkEnd w:id="1084"/>
      <w:r w:rsidR="00355B20">
        <w:t>ies</w:t>
      </w:r>
      <w:bookmarkEnd w:id="1085"/>
      <w:bookmarkEnd w:id="1086"/>
      <w:bookmarkEnd w:id="1087"/>
    </w:p>
    <w:p w14:paraId="075F7102" w14:textId="441C58CD"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8" w:name="_Hlk3886303"/>
      <w:r w:rsidR="00F9787C">
        <w:t>The property names in this object, and the names of the corresponding externalized properties, are given in the table in §</w:t>
      </w:r>
      <w:bookmarkEnd w:id="1088"/>
      <w:r w:rsidR="00F9787C">
        <w:fldChar w:fldCharType="begin"/>
      </w:r>
      <w:r w:rsidR="00F9787C">
        <w:instrText xml:space="preserve"> REF _Ref530228629 \r \h </w:instrText>
      </w:r>
      <w:r w:rsidR="00F9787C">
        <w:fldChar w:fldCharType="separate"/>
      </w:r>
      <w:r w:rsidR="00DF6F5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ECC880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F6F5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089" w:name="_Toc6119270"/>
      <w:r w:rsidRPr="00FD22AC">
        <w:lastRenderedPageBreak/>
        <w:t>Conformance</w:t>
      </w:r>
      <w:bookmarkEnd w:id="1067"/>
      <w:bookmarkEnd w:id="1089"/>
    </w:p>
    <w:p w14:paraId="1D48659C" w14:textId="6555FDBE" w:rsidR="00EE1E0B" w:rsidRDefault="00EE1E0B" w:rsidP="002244CB"/>
    <w:p w14:paraId="3BBDC6A3" w14:textId="77777777" w:rsidR="00376AE7" w:rsidRDefault="00376AE7" w:rsidP="00376AE7">
      <w:pPr>
        <w:pStyle w:val="Heading2"/>
        <w:numPr>
          <w:ilvl w:val="1"/>
          <w:numId w:val="2"/>
        </w:numPr>
      </w:pPr>
      <w:bookmarkStart w:id="1090" w:name="_Toc6119271"/>
      <w:r>
        <w:t>Conformance targets</w:t>
      </w:r>
      <w:bookmarkEnd w:id="109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F2FF26"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1" w:name="_Toc6119272"/>
      <w:r>
        <w:t>Conformance Clause 1: SARIF log file</w:t>
      </w:r>
      <w:bookmarkEnd w:id="1091"/>
    </w:p>
    <w:p w14:paraId="7C2F5389" w14:textId="0A4B72C2" w:rsidR="0018481C" w:rsidRDefault="00376AE7" w:rsidP="00376AE7">
      <w:r>
        <w:t>A text file satisfies the “SARIF log file” conformance profile if</w:t>
      </w:r>
      <w:r w:rsidR="0018481C">
        <w:t>:</w:t>
      </w:r>
    </w:p>
    <w:p w14:paraId="177D8019" w14:textId="71290AB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F6F5C">
        <w:t>3</w:t>
      </w:r>
      <w:r w:rsidR="002244CB">
        <w:fldChar w:fldCharType="end"/>
      </w:r>
      <w:r w:rsidR="00376AE7">
        <w:t>.</w:t>
      </w:r>
    </w:p>
    <w:p w14:paraId="3A58DDE1" w14:textId="05DA25AC" w:rsidR="0018481C" w:rsidRDefault="0018481C" w:rsidP="00376AE7">
      <w:pPr>
        <w:pStyle w:val="Heading2"/>
        <w:numPr>
          <w:ilvl w:val="1"/>
          <w:numId w:val="2"/>
        </w:numPr>
      </w:pPr>
      <w:bookmarkStart w:id="1092" w:name="_Toc6119273"/>
      <w:r>
        <w:t xml:space="preserve">Conformance Clause </w:t>
      </w:r>
      <w:r w:rsidR="00053C0F">
        <w:t>2</w:t>
      </w:r>
      <w:r>
        <w:t>: SARIF producer</w:t>
      </w:r>
      <w:bookmarkEnd w:id="1092"/>
    </w:p>
    <w:p w14:paraId="350705EC" w14:textId="77777777" w:rsidR="0018481C" w:rsidRDefault="0018481C" w:rsidP="0018481C">
      <w:r>
        <w:t>A program satisfies the “SARIF producer” conformance profile if:</w:t>
      </w:r>
    </w:p>
    <w:p w14:paraId="697B080C" w14:textId="33291FC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F6F5C">
        <w:t>3</w:t>
      </w:r>
      <w:r>
        <w:fldChar w:fldCharType="end"/>
      </w:r>
      <w:r>
        <w:t>.</w:t>
      </w:r>
    </w:p>
    <w:p w14:paraId="2447FAA5" w14:textId="1658772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3" w:name="_Toc6119274"/>
      <w:r>
        <w:t xml:space="preserve">Conformance Clause </w:t>
      </w:r>
      <w:r w:rsidR="00053C0F">
        <w:t>3</w:t>
      </w:r>
      <w:r>
        <w:t>: Direct producer</w:t>
      </w:r>
      <w:bookmarkEnd w:id="10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265585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F6F5C">
        <w:t>3</w:t>
      </w:r>
      <w:r w:rsidR="002244CB">
        <w:fldChar w:fldCharType="end"/>
      </w:r>
      <w:r>
        <w:t xml:space="preserve"> that are designated as applying to </w:t>
      </w:r>
      <w:r w:rsidR="0018481C">
        <w:t>“</w:t>
      </w:r>
      <w:r>
        <w:t>direct producers</w:t>
      </w:r>
      <w:r w:rsidR="0018481C">
        <w:t>” or to “analysis tools”</w:t>
      </w:r>
      <w:r>
        <w:t>.</w:t>
      </w:r>
    </w:p>
    <w:p w14:paraId="74D6208C" w14:textId="07E3799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F6F5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4" w:name="_Toc6119275"/>
      <w:r>
        <w:lastRenderedPageBreak/>
        <w:t xml:space="preserve">Conformance Clause </w:t>
      </w:r>
      <w:r w:rsidR="00053C0F">
        <w:t>4</w:t>
      </w:r>
      <w:r>
        <w:t>: Deterministic producer</w:t>
      </w:r>
      <w:bookmarkEnd w:id="109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FE6AFD9"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5" w:name="_Toc6119276"/>
      <w:r>
        <w:t xml:space="preserve">Conformance Clause </w:t>
      </w:r>
      <w:r w:rsidR="00053C0F">
        <w:t>5</w:t>
      </w:r>
      <w:r>
        <w:t>: Converter</w:t>
      </w:r>
      <w:bookmarkEnd w:id="109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A7373B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converters.</w:t>
      </w:r>
    </w:p>
    <w:p w14:paraId="0990559B" w14:textId="7E3B5FF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F6F5C">
        <w:t>3</w:t>
      </w:r>
      <w:r>
        <w:fldChar w:fldCharType="end"/>
      </w:r>
      <w:r>
        <w:t>, are intended to be produced only by direct producers.</w:t>
      </w:r>
    </w:p>
    <w:p w14:paraId="493D3DE6" w14:textId="3E91A4EA" w:rsidR="00D06F1A" w:rsidRDefault="00D06F1A" w:rsidP="00D06F1A">
      <w:pPr>
        <w:pStyle w:val="Heading2"/>
      </w:pPr>
      <w:bookmarkStart w:id="1096" w:name="_Toc6119277"/>
      <w:r>
        <w:t xml:space="preserve">Conformance Clause </w:t>
      </w:r>
      <w:r w:rsidR="00053C0F">
        <w:t>6</w:t>
      </w:r>
      <w:r>
        <w:t>: SARIF post-processor</w:t>
      </w:r>
      <w:bookmarkEnd w:id="109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9EA540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7" w:name="_Toc6119278"/>
      <w:r>
        <w:t xml:space="preserve">Conformance Clause </w:t>
      </w:r>
      <w:r w:rsidR="00053C0F">
        <w:t>7</w:t>
      </w:r>
      <w:r>
        <w:t xml:space="preserve">: </w:t>
      </w:r>
      <w:r w:rsidR="0018481C">
        <w:t>SARIF c</w:t>
      </w:r>
      <w:r>
        <w:t>onsumer</w:t>
      </w:r>
      <w:bookmarkEnd w:id="10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A1460AD"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F6F5C">
        <w:t>3</w:t>
      </w:r>
      <w:r w:rsidR="002244CB">
        <w:fldChar w:fldCharType="end"/>
      </w:r>
      <w:r>
        <w:t>.</w:t>
      </w:r>
    </w:p>
    <w:p w14:paraId="7B2084FE" w14:textId="46D537F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F6F5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8" w:name="_Toc6119279"/>
      <w:r>
        <w:t xml:space="preserve">Conformance Clause </w:t>
      </w:r>
      <w:r w:rsidR="00053C0F">
        <w:t>8</w:t>
      </w:r>
      <w:r>
        <w:t>: Viewer</w:t>
      </w:r>
      <w:bookmarkEnd w:id="109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CE1028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F6F5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9" w:name="_Toc6119280"/>
      <w:bookmarkStart w:id="1100" w:name="_Hlk512505065"/>
      <w:r>
        <w:t xml:space="preserve">Conformance Clause </w:t>
      </w:r>
      <w:r w:rsidR="00053C0F">
        <w:t>9</w:t>
      </w:r>
      <w:r>
        <w:t>: Result management system</w:t>
      </w:r>
      <w:bookmarkEnd w:id="109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6F6E4B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F6F5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0"/>
    </w:p>
    <w:p w14:paraId="79E66955" w14:textId="06F20E76" w:rsidR="00435405" w:rsidRDefault="00435405" w:rsidP="00435405">
      <w:pPr>
        <w:pStyle w:val="Heading2"/>
      </w:pPr>
      <w:bookmarkStart w:id="1101" w:name="_Toc6119281"/>
      <w:r>
        <w:t xml:space="preserve">Conformance Clause </w:t>
      </w:r>
      <w:r w:rsidR="00053C0F">
        <w:t>10</w:t>
      </w:r>
      <w:r>
        <w:t>: Engineering system</w:t>
      </w:r>
      <w:bookmarkEnd w:id="1101"/>
    </w:p>
    <w:p w14:paraId="5A8D0E9E" w14:textId="2048F54B" w:rsidR="00435405" w:rsidRDefault="00435405" w:rsidP="00435405">
      <w:r>
        <w:t>An engineering system satisfies the “engineering system” conformance profile if:</w:t>
      </w:r>
    </w:p>
    <w:p w14:paraId="29F6F326" w14:textId="3BB91F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engineering systems.</w:t>
      </w:r>
    </w:p>
    <w:p w14:paraId="51263FE3" w14:textId="31A49E7E" w:rsidR="0052099F" w:rsidRDefault="002244CB" w:rsidP="00CE1F32">
      <w:pPr>
        <w:pStyle w:val="AppendixHeading1"/>
      </w:pPr>
      <w:bookmarkStart w:id="1102" w:name="AppendixAcknowledgments"/>
      <w:bookmarkStart w:id="1103" w:name="_Toc85472897"/>
      <w:bookmarkStart w:id="1104" w:name="_Toc287332012"/>
      <w:bookmarkStart w:id="1105" w:name="_Toc6119282"/>
      <w:bookmarkStart w:id="1106" w:name="_Hlk513041526"/>
      <w:bookmarkEnd w:id="1102"/>
      <w:r>
        <w:lastRenderedPageBreak/>
        <w:t xml:space="preserve">(Informative) </w:t>
      </w:r>
      <w:r w:rsidR="00B80CDB">
        <w:t>Acknowl</w:t>
      </w:r>
      <w:r w:rsidR="004D0E5E">
        <w:t>e</w:t>
      </w:r>
      <w:r w:rsidR="008F61FB">
        <w:t>dg</w:t>
      </w:r>
      <w:r w:rsidR="0052099F">
        <w:t>ments</w:t>
      </w:r>
      <w:bookmarkEnd w:id="1103"/>
      <w:bookmarkEnd w:id="1104"/>
      <w:bookmarkEnd w:id="110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06"/>
    <w:p w14:paraId="645628E0" w14:textId="77777777" w:rsidR="00C76CAA" w:rsidRPr="00C76CAA" w:rsidRDefault="00C76CAA" w:rsidP="00C76CAA"/>
    <w:p w14:paraId="586B0BCA" w14:textId="2CB47B5E" w:rsidR="0052099F" w:rsidRDefault="002244CB" w:rsidP="008C100C">
      <w:pPr>
        <w:pStyle w:val="AppendixHeading1"/>
      </w:pPr>
      <w:bookmarkStart w:id="1107" w:name="AppendixFingerprints"/>
      <w:bookmarkStart w:id="1108" w:name="_Ref513039337"/>
      <w:bookmarkStart w:id="1109" w:name="_Toc6119283"/>
      <w:bookmarkEnd w:id="1107"/>
      <w:r>
        <w:lastRenderedPageBreak/>
        <w:t>(</w:t>
      </w:r>
      <w:r w:rsidR="00E8605A">
        <w:t>Normative</w:t>
      </w:r>
      <w:r>
        <w:t xml:space="preserve">) </w:t>
      </w:r>
      <w:r w:rsidR="00710FE0">
        <w:t>Use of fingerprints by result management systems</w:t>
      </w:r>
      <w:bookmarkEnd w:id="1108"/>
      <w:bookmarkEnd w:id="110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8563C9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F6F5C">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0621B9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F6F5C">
        <w:t>F.2</w:t>
      </w:r>
      <w:r>
        <w:fldChar w:fldCharType="end"/>
      </w:r>
      <w:r>
        <w:t>) in its fingerprint computation.</w:t>
      </w:r>
    </w:p>
    <w:p w14:paraId="5F1C1209" w14:textId="697F15F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F6F5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0" w:name="AppendixViewers"/>
      <w:bookmarkStart w:id="1111" w:name="_Ref5968895"/>
      <w:bookmarkStart w:id="1112" w:name="_Toc6119284"/>
      <w:bookmarkEnd w:id="1110"/>
      <w:r>
        <w:lastRenderedPageBreak/>
        <w:t xml:space="preserve">(Informative) </w:t>
      </w:r>
      <w:r w:rsidR="00710FE0">
        <w:t xml:space="preserve">Use of SARIF by log </w:t>
      </w:r>
      <w:r w:rsidR="00AF0D84">
        <w:t xml:space="preserve">file </w:t>
      </w:r>
      <w:r w:rsidR="00710FE0">
        <w:t>viewers</w:t>
      </w:r>
      <w:bookmarkEnd w:id="1111"/>
      <w:bookmarkEnd w:id="111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605FE22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F6F5C">
        <w:t>3.23.7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F6F5C">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F6F5C">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13" w:name="AppendixConverters"/>
      <w:bookmarkStart w:id="1114" w:name="_Ref6044190"/>
      <w:bookmarkStart w:id="1115" w:name="_Toc6119285"/>
      <w:bookmarkEnd w:id="1113"/>
      <w:r>
        <w:lastRenderedPageBreak/>
        <w:t>(</w:t>
      </w:r>
      <w:r w:rsidR="003E76F3">
        <w:t>Normative</w:t>
      </w:r>
      <w:r>
        <w:t xml:space="preserve">) </w:t>
      </w:r>
      <w:r w:rsidR="00710FE0">
        <w:t>Production of SARIF by converters</w:t>
      </w:r>
      <w:bookmarkEnd w:id="1114"/>
      <w:bookmarkEnd w:id="11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232A9C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F6F5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F6F5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16BFC7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C8523F7" w:rsidR="00AD4878" w:rsidRDefault="00AD4878" w:rsidP="002A48C0">
      <w:r>
        <w:t>Since each converter might synthesize SARIF elements differently (notably</w:t>
      </w:r>
      <w:r w:rsidR="00DE7DFA">
        <w:t xml:space="preserve"> the rule id</w:t>
      </w:r>
      <w:r>
        <w:t xml:space="preserve">; see </w:t>
      </w:r>
      <w:bookmarkStart w:id="1116" w:name="_Hlk5952006"/>
      <w:r>
        <w:t>§</w:t>
      </w:r>
      <w:bookmarkEnd w:id="1116"/>
      <w:r>
        <w:fldChar w:fldCharType="begin"/>
      </w:r>
      <w:r>
        <w:instrText xml:space="preserve"> REF _Ref513193500 \r \h </w:instrText>
      </w:r>
      <w:r>
        <w:fldChar w:fldCharType="separate"/>
      </w:r>
      <w:r w:rsidR="00DF6F5C">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2A391C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F6F5C">
        <w:t>3.18.8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53BC72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F6F5C">
        <w:t>3.25.12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F6F5C">
        <w:t>3.25.13</w:t>
      </w:r>
      <w:r w:rsidR="00C6546E">
        <w:fldChar w:fldCharType="end"/>
      </w:r>
      <w:r>
        <w:t>).</w:t>
      </w:r>
    </w:p>
    <w:p w14:paraId="14E4D457" w14:textId="1D0CFF3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F6F5C">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7" w:name="AppendixRuleMetadata"/>
      <w:bookmarkStart w:id="1118" w:name="_Toc6119286"/>
      <w:bookmarkEnd w:id="1117"/>
      <w:r>
        <w:lastRenderedPageBreak/>
        <w:t xml:space="preserve">(Informative) </w:t>
      </w:r>
      <w:r w:rsidR="00710FE0">
        <w:t xml:space="preserve">Locating rule </w:t>
      </w:r>
      <w:r w:rsidR="00A86188">
        <w:t xml:space="preserve">and notification </w:t>
      </w:r>
      <w:r w:rsidR="00710FE0">
        <w:t>metadata</w:t>
      </w:r>
      <w:bookmarkEnd w:id="1118"/>
    </w:p>
    <w:p w14:paraId="43EDCF6F" w14:textId="2C6B1EF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F6F5C">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F6F5C">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A3ABA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F6F5C">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9" w:name="AppendixDeterminism"/>
      <w:bookmarkStart w:id="1120" w:name="_Ref5968949"/>
      <w:bookmarkStart w:id="1121" w:name="_Ref5968961"/>
      <w:bookmarkStart w:id="1122" w:name="_Toc6119287"/>
      <w:bookmarkEnd w:id="1119"/>
      <w:r>
        <w:lastRenderedPageBreak/>
        <w:t xml:space="preserve">(Normative) </w:t>
      </w:r>
      <w:r w:rsidR="00710FE0">
        <w:t>Producing deterministic SARIF log files</w:t>
      </w:r>
      <w:bookmarkEnd w:id="1120"/>
      <w:bookmarkEnd w:id="1121"/>
      <w:bookmarkEnd w:id="1122"/>
    </w:p>
    <w:p w14:paraId="269DCAE0" w14:textId="72CA49C1" w:rsidR="00B62028" w:rsidRDefault="00B62028" w:rsidP="00B62028">
      <w:pPr>
        <w:pStyle w:val="AppendixHeading2"/>
      </w:pPr>
      <w:bookmarkStart w:id="1123" w:name="_Toc6119288"/>
      <w:r>
        <w:t>General</w:t>
      </w:r>
      <w:bookmarkEnd w:id="112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24" w:name="_Ref513042258"/>
      <w:bookmarkStart w:id="1125" w:name="_Toc6119289"/>
      <w:r>
        <w:t>Non-deterministic file format elements</w:t>
      </w:r>
      <w:bookmarkEnd w:id="1124"/>
      <w:bookmarkEnd w:id="112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6" w:name="_Toc6119290"/>
      <w:r>
        <w:t>Array and dictionary element ordering</w:t>
      </w:r>
      <w:bookmarkEnd w:id="11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7" w:name="_Ref513042289"/>
      <w:bookmarkStart w:id="1128" w:name="_Toc6119291"/>
      <w:r>
        <w:t>Absolute paths</w:t>
      </w:r>
      <w:bookmarkEnd w:id="1127"/>
      <w:bookmarkEnd w:id="112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29" w:name="_Toc6119292"/>
      <w:r>
        <w:t>Inherently non-deterministic tools</w:t>
      </w:r>
      <w:bookmarkEnd w:id="112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30" w:name="_Toc6119293"/>
      <w:r>
        <w:t>Compensating for non-deterministic output</w:t>
      </w:r>
      <w:bookmarkEnd w:id="11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1" w:name="_Toc6119294"/>
      <w:r>
        <w:t>Interaction between determinism and baselining</w:t>
      </w:r>
      <w:bookmarkEnd w:id="113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32" w:name="AppendixFixes"/>
      <w:bookmarkStart w:id="1133" w:name="_Toc6119295"/>
      <w:bookmarkEnd w:id="1132"/>
      <w:r>
        <w:lastRenderedPageBreak/>
        <w:t xml:space="preserve">(Informative) </w:t>
      </w:r>
      <w:r w:rsidR="00710FE0">
        <w:t>Guidance on fixes</w:t>
      </w:r>
      <w:bookmarkEnd w:id="113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4" w:name="_Toc6119296"/>
      <w:r>
        <w:lastRenderedPageBreak/>
        <w:t>(Informative) Diagnosing results in generated files</w:t>
      </w:r>
      <w:bookmarkEnd w:id="113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C3D521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F6F5C">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F6F5C">
        <w:t>3.27.5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F6F5C">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F6F5C">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F6F5C">
        <w:t>3.28.13</w:t>
      </w:r>
      <w:r w:rsidR="000C665E">
        <w:fldChar w:fldCharType="end"/>
      </w:r>
      <w:r w:rsidR="000C665E">
        <w:t xml:space="preserve">) </w:t>
      </w:r>
      <w:r>
        <w:t>holds the relevant portion of the file contents.</w:t>
      </w:r>
    </w:p>
    <w:p w14:paraId="5DB07359" w14:textId="449B309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F6F5C">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F6F5C">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35" w:name="_Hlk6045856"/>
      <w:r w:rsidR="000C665E">
        <w:t xml:space="preserve"> (§</w:t>
      </w:r>
      <w:r w:rsidR="000C665E">
        <w:fldChar w:fldCharType="begin"/>
      </w:r>
      <w:r w:rsidR="000C665E">
        <w:instrText xml:space="preserve"> REF _Ref507667580 \r \h </w:instrText>
      </w:r>
      <w:r w:rsidR="000C665E">
        <w:fldChar w:fldCharType="separate"/>
      </w:r>
      <w:r w:rsidR="00DF6F5C">
        <w:t>3.14.15</w:t>
      </w:r>
      <w:r w:rsidR="000C665E">
        <w:fldChar w:fldCharType="end"/>
      </w:r>
      <w:r w:rsidR="000C665E" w:rsidRPr="000C665E">
        <w:t>)</w:t>
      </w:r>
      <w:bookmarkEnd w:id="113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7C61B13" w:rsidR="00830F21" w:rsidRDefault="00830F21" w:rsidP="00830F21">
      <w:pPr>
        <w:pStyle w:val="Codesmall"/>
      </w:pPr>
      <w:r>
        <w:t>{                                           # A run object (§</w:t>
      </w:r>
      <w:r>
        <w:fldChar w:fldCharType="begin"/>
      </w:r>
      <w:r>
        <w:instrText xml:space="preserve"> REF _Ref493349997 \r \h </w:instrText>
      </w:r>
      <w:r>
        <w:fldChar w:fldCharType="separate"/>
      </w:r>
      <w:r w:rsidR="00DF6F5C">
        <w:t>3.14</w:t>
      </w:r>
      <w:r>
        <w:fldChar w:fldCharType="end"/>
      </w:r>
      <w:r>
        <w:t>).</w:t>
      </w:r>
    </w:p>
    <w:p w14:paraId="16CC02FE" w14:textId="16AEDD1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F6F5C">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7C4E4F1" w:rsidR="00830F21" w:rsidRDefault="00830F21" w:rsidP="00830F21">
      <w:pPr>
        <w:pStyle w:val="Codesmall"/>
      </w:pPr>
      <w:r>
        <w:t xml:space="preserve">  "results": [                              # See §</w:t>
      </w:r>
      <w:r>
        <w:fldChar w:fldCharType="begin"/>
      </w:r>
      <w:r>
        <w:instrText xml:space="preserve"> REF _Ref493350972 \r \h </w:instrText>
      </w:r>
      <w:r>
        <w:fldChar w:fldCharType="separate"/>
      </w:r>
      <w:r w:rsidR="00DF6F5C">
        <w:t>3.14.22</w:t>
      </w:r>
      <w:r>
        <w:fldChar w:fldCharType="end"/>
      </w:r>
      <w:r>
        <w:t>.</w:t>
      </w:r>
    </w:p>
    <w:p w14:paraId="12542006" w14:textId="6D56083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F6F5C">
        <w:t>3.25</w:t>
      </w:r>
      <w:r>
        <w:fldChar w:fldCharType="end"/>
      </w:r>
      <w:r>
        <w:t>).</w:t>
      </w:r>
    </w:p>
    <w:p w14:paraId="405D3CE1" w14:textId="7FC6D7C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F6F5C">
        <w:t>3.25.5</w:t>
      </w:r>
      <w:r w:rsidR="00EC5421">
        <w:fldChar w:fldCharType="end"/>
      </w:r>
      <w:r>
        <w:t>.</w:t>
      </w:r>
    </w:p>
    <w:p w14:paraId="53F54E24" w14:textId="40236779" w:rsidR="00830F21" w:rsidRDefault="00830F21" w:rsidP="00830F21">
      <w:pPr>
        <w:pStyle w:val="Codesmall"/>
      </w:pPr>
      <w:r>
        <w:t xml:space="preserve">      "message": {                          # See §</w:t>
      </w:r>
      <w:r>
        <w:fldChar w:fldCharType="begin"/>
      </w:r>
      <w:r>
        <w:instrText xml:space="preserve"> REF _Ref493426628 \r \h </w:instrText>
      </w:r>
      <w:r>
        <w:fldChar w:fldCharType="separate"/>
      </w:r>
      <w:r w:rsidR="00DF6F5C">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7A204FA" w:rsidR="00830F21" w:rsidRDefault="00830F21" w:rsidP="00830F21">
      <w:pPr>
        <w:pStyle w:val="Codesmall"/>
      </w:pPr>
      <w:r>
        <w:t xml:space="preserve">      "locations": [                        # See §</w:t>
      </w:r>
      <w:r>
        <w:fldChar w:fldCharType="begin"/>
      </w:r>
      <w:r>
        <w:instrText xml:space="preserve"> REF _Ref510013155 \r \h </w:instrText>
      </w:r>
      <w:r>
        <w:fldChar w:fldCharType="separate"/>
      </w:r>
      <w:r w:rsidR="00DF6F5C">
        <w:t>3.25.12</w:t>
      </w:r>
      <w:r>
        <w:fldChar w:fldCharType="end"/>
      </w:r>
      <w:r>
        <w:t>.</w:t>
      </w:r>
    </w:p>
    <w:p w14:paraId="6B5EF283" w14:textId="6D7EA1A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F6F5C">
        <w:t>3.26</w:t>
      </w:r>
      <w:r>
        <w:fldChar w:fldCharType="end"/>
      </w:r>
      <w:r>
        <w:t>).</w:t>
      </w:r>
    </w:p>
    <w:p w14:paraId="348A704B" w14:textId="344DCFC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F6F5C">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CF74350"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F6F5C">
        <w:t>3.14.15</w:t>
      </w:r>
      <w:r>
        <w:fldChar w:fldCharType="end"/>
      </w:r>
      <w:r>
        <w:t>.</w:t>
      </w:r>
    </w:p>
    <w:p w14:paraId="4927884C" w14:textId="6510681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F6F5C">
        <w:t>3.23</w:t>
      </w:r>
      <w:r>
        <w:fldChar w:fldCharType="end"/>
      </w:r>
      <w:r>
        <w:t>).</w:t>
      </w:r>
    </w:p>
    <w:p w14:paraId="18AC6C56" w14:textId="6867C58D"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F6F5C">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6A1C4CD"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F6F5C">
        <w:rPr>
          <w:b/>
        </w:rPr>
        <w:t>3.23.8</w:t>
      </w:r>
      <w:r>
        <w:rPr>
          <w:b/>
        </w:rPr>
        <w:fldChar w:fldCharType="end"/>
      </w:r>
      <w:r w:rsidRPr="00EC7E26">
        <w:rPr>
          <w:b/>
        </w:rPr>
        <w:t>.</w:t>
      </w:r>
    </w:p>
    <w:p w14:paraId="3F9D74B5" w14:textId="5BC670F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F6F5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6" w:name="_Hlk6048403"/>
      <w:r w:rsidRPr="00DD7757">
        <w:rPr>
          <w:b/>
        </w:rPr>
        <w:t>"</w:t>
      </w:r>
      <w:proofErr w:type="spellStart"/>
      <w:r w:rsidRPr="00DD7757">
        <w:rPr>
          <w:b/>
        </w:rPr>
        <w:t>lastModifiedTimeUtc</w:t>
      </w:r>
      <w:proofErr w:type="spellEnd"/>
      <w:r w:rsidRPr="00DD7757">
        <w:rPr>
          <w:b/>
        </w:rPr>
        <w:t>": "2019-04-13T11:45:23.477",</w:t>
      </w:r>
    </w:p>
    <w:bookmarkEnd w:id="113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7" w:name="AppendixSourceLanguage"/>
      <w:bookmarkStart w:id="1138" w:name="_Toc6119297"/>
      <w:bookmarkEnd w:id="1137"/>
      <w:r>
        <w:lastRenderedPageBreak/>
        <w:t xml:space="preserve">(Informative) Sample </w:t>
      </w:r>
      <w:proofErr w:type="spellStart"/>
      <w:r>
        <w:t>sourceLanguage</w:t>
      </w:r>
      <w:proofErr w:type="spellEnd"/>
      <w:r>
        <w:t xml:space="preserve"> values</w:t>
      </w:r>
      <w:bookmarkEnd w:id="1138"/>
    </w:p>
    <w:p w14:paraId="38B9ECB8" w14:textId="1BC4093F"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F6F5C">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39" w:name="AppendixExamples"/>
      <w:bookmarkStart w:id="1140" w:name="_Toc6119298"/>
      <w:bookmarkEnd w:id="1139"/>
      <w:r>
        <w:lastRenderedPageBreak/>
        <w:t xml:space="preserve">(Informative) </w:t>
      </w:r>
      <w:r w:rsidR="00710FE0">
        <w:t>Examples</w:t>
      </w:r>
      <w:bookmarkEnd w:id="11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1" w:name="_Toc6119299"/>
      <w:r>
        <w:t xml:space="preserve">Minimal valid SARIF </w:t>
      </w:r>
      <w:r w:rsidR="00EA1C84">
        <w:t>log file</w:t>
      </w:r>
      <w:bookmarkEnd w:id="11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7093D1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F6F5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F6F5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2" w:name="_Toc6119300"/>
      <w:r w:rsidRPr="00745595">
        <w:t xml:space="preserve">Minimal recommended SARIF </w:t>
      </w:r>
      <w:r w:rsidR="00EA1C84">
        <w:t xml:space="preserve">log </w:t>
      </w:r>
      <w:r w:rsidRPr="00745595">
        <w:t>file with source information</w:t>
      </w:r>
      <w:bookmarkEnd w:id="114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F41AE3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F6F5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F6F5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F6F5C">
        <w:t>3.25</w:t>
      </w:r>
      <w:r>
        <w:fldChar w:fldCharType="end"/>
      </w:r>
      <w:r>
        <w:t xml:space="preserve">) so the recommended elements of the </w:t>
      </w:r>
      <w:r w:rsidRPr="00745595">
        <w:rPr>
          <w:rStyle w:val="CODEtemp"/>
        </w:rPr>
        <w:t>result</w:t>
      </w:r>
      <w:r>
        <w:t xml:space="preserve"> object can be shown.</w:t>
      </w:r>
    </w:p>
    <w:p w14:paraId="0A703AC0" w14:textId="1ADFCF4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F6F5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D04D51"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F6F5C">
        <w:t>3.14.16</w:t>
      </w:r>
      <w:r>
        <w:fldChar w:fldCharType="end"/>
      </w:r>
      <w:r>
        <w:t>), because when physical location information is available, that property is optional (it “</w:t>
      </w:r>
      <w:r w:rsidRPr="00745595">
        <w:rPr>
          <w:b/>
        </w:rPr>
        <w:t>MAY</w:t>
      </w:r>
      <w:r>
        <w:t>” be present).</w:t>
      </w:r>
    </w:p>
    <w:p w14:paraId="3D9A1852" w14:textId="0F974675"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F6F5C">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3" w:name="_Toc6119301"/>
      <w:r w:rsidRPr="001D7651">
        <w:t xml:space="preserve">Minimal recommended SARIF </w:t>
      </w:r>
      <w:r w:rsidR="00EA1C84">
        <w:t xml:space="preserve">log </w:t>
      </w:r>
      <w:r w:rsidRPr="001D7651">
        <w:t>file without source information</w:t>
      </w:r>
      <w:bookmarkEnd w:id="114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0A2E08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F6F5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F6F5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F6F5C">
        <w:t>3.25</w:t>
      </w:r>
      <w:r>
        <w:fldChar w:fldCharType="end"/>
      </w:r>
      <w:r>
        <w:t xml:space="preserve">) so the recommended elements of the </w:t>
      </w:r>
      <w:r w:rsidRPr="001D7651">
        <w:rPr>
          <w:rStyle w:val="CODEtemp"/>
        </w:rPr>
        <w:t>result</w:t>
      </w:r>
      <w:r>
        <w:t xml:space="preserve"> object can be shown.</w:t>
      </w:r>
    </w:p>
    <w:p w14:paraId="7469062E" w14:textId="3CDA1675"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F6F5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C3155B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F6F5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44" w:name="_Toc6119302"/>
      <w:r>
        <w:t>Comprehensive SARIF file</w:t>
      </w:r>
      <w:bookmarkEnd w:id="11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5" w:name="AppendixRevisionHistory"/>
      <w:bookmarkStart w:id="1146" w:name="_Toc85472898"/>
      <w:bookmarkStart w:id="1147" w:name="_Toc287332014"/>
      <w:bookmarkStart w:id="1148" w:name="_Toc6119303"/>
      <w:bookmarkEnd w:id="1145"/>
      <w:r>
        <w:lastRenderedPageBreak/>
        <w:t xml:space="preserve">(Informative) </w:t>
      </w:r>
      <w:r w:rsidR="00A05FDF">
        <w:t>Revision History</w:t>
      </w:r>
      <w:bookmarkEnd w:id="1146"/>
      <w:bookmarkEnd w:id="1147"/>
      <w:bookmarkEnd w:id="1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87D677"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CC13AD9"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BFB99BB"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5815D"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B808BE1"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D1A6098"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E6C4AC7"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789F8D2"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3CA3B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732E69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1A29BF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6509C"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10FD6F3"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480510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2E5B1B8"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0DFB02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14AFCE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1B73048"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2F5C23F"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8C522AE"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3C330B4"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10373C83"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C27CA69"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4D162C3"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CFE096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78BA8FCC"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282B82D7"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FD3D341"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C5C323D"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2A13CDDA"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54CCE2AF"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53214025"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014C4C9A"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tr w:rsidR="00677B80" w14:paraId="7948913F" w14:textId="77777777" w:rsidTr="00C7321D">
        <w:tc>
          <w:tcPr>
            <w:tcW w:w="1548" w:type="dxa"/>
          </w:tcPr>
          <w:p w14:paraId="65475565" w14:textId="3F44154C" w:rsidR="00677B80" w:rsidRDefault="00677B80" w:rsidP="00AB2A89">
            <w:r>
              <w:lastRenderedPageBreak/>
              <w:t>36</w:t>
            </w:r>
          </w:p>
        </w:tc>
        <w:tc>
          <w:tcPr>
            <w:tcW w:w="1440" w:type="dxa"/>
          </w:tcPr>
          <w:p w14:paraId="7CA3FBDF" w14:textId="40166914" w:rsidR="00677B80" w:rsidRDefault="00677B80" w:rsidP="00AB2A89">
            <w:r>
              <w:t>2019/04/14</w:t>
            </w:r>
          </w:p>
        </w:tc>
        <w:tc>
          <w:tcPr>
            <w:tcW w:w="2160" w:type="dxa"/>
          </w:tcPr>
          <w:p w14:paraId="3A02A7B4" w14:textId="08049F62" w:rsidR="00677B80" w:rsidRDefault="00677B80" w:rsidP="00AB2A89">
            <w:r>
              <w:t>Laurence J. Golding</w:t>
            </w:r>
          </w:p>
        </w:tc>
        <w:tc>
          <w:tcPr>
            <w:tcW w:w="4428" w:type="dxa"/>
          </w:tcPr>
          <w:p w14:paraId="12E86A74" w14:textId="4EF8D13A" w:rsidR="00677B80" w:rsidRDefault="00677B80" w:rsidP="00AB2A89">
            <w:pPr>
              <w:jc w:val="both"/>
            </w:pPr>
            <w:r>
              <w:t>Incorporate changes for GitHub issues</w:t>
            </w:r>
            <w:ins w:id="1149" w:author="Laurence Golding" w:date="2019-04-14T08:22:00Z">
              <w:r w:rsidR="00026804">
                <w:t xml:space="preserve"> </w:t>
              </w:r>
            </w:ins>
            <w:ins w:id="1150" w:author="Laurence Golding" w:date="2019-04-14T08:23:00Z">
              <w:r w:rsidR="00026804">
                <w:fldChar w:fldCharType="begin"/>
              </w:r>
              <w:r w:rsidR="00026804">
                <w:instrText xml:space="preserve"> HYPERLINK "https://github.com/oasis-tcs/sarif-spec/issues/364" </w:instrText>
              </w:r>
              <w:r w:rsidR="00026804">
                <w:fldChar w:fldCharType="separate"/>
              </w:r>
              <w:r w:rsidR="00026804" w:rsidRPr="00026804">
                <w:rPr>
                  <w:rStyle w:val="Hyperlink"/>
                </w:rPr>
                <w:t>#364</w:t>
              </w:r>
              <w:r w:rsidR="00026804">
                <w:fldChar w:fldCharType="end"/>
              </w:r>
            </w:ins>
            <w:ins w:id="1151" w:author="Laurence Golding" w:date="2019-04-14T08:22:00Z">
              <w:r w:rsidR="00026804">
                <w:t xml:space="preserve">, </w:t>
              </w:r>
            </w:ins>
            <w:ins w:id="1152" w:author="Laurence Golding" w:date="2019-04-14T08:23:00Z">
              <w:r w:rsidR="00026804">
                <w:fldChar w:fldCharType="begin"/>
              </w:r>
              <w:r w:rsidR="00026804">
                <w:instrText xml:space="preserve"> HYPERLINK "https://github.com/oasis-tcs/sarif-spec/issues/365" </w:instrText>
              </w:r>
              <w:r w:rsidR="00026804">
                <w:fldChar w:fldCharType="separate"/>
              </w:r>
              <w:r w:rsidR="00026804" w:rsidRPr="00026804">
                <w:rPr>
                  <w:rStyle w:val="Hyperlink"/>
                </w:rPr>
                <w:t>#365</w:t>
              </w:r>
              <w:r w:rsidR="00026804">
                <w:fldChar w:fldCharType="end"/>
              </w:r>
            </w:ins>
            <w:ins w:id="1153" w:author="Laurence Golding" w:date="2019-04-14T08:22:00Z">
              <w:r w:rsidR="00026804">
                <w:t>,</w:t>
              </w:r>
            </w:ins>
            <w:r>
              <w:t xml:space="preserve"> </w:t>
            </w:r>
            <w:hyperlink r:id="rId223" w:history="1">
              <w:r w:rsidRPr="00A02CCD">
                <w:rPr>
                  <w:rStyle w:val="Hyperlink"/>
                </w:rPr>
                <w:t>#</w:t>
              </w:r>
              <w:r w:rsidR="00A02CCD" w:rsidRPr="00A02CCD">
                <w:rPr>
                  <w:rStyle w:val="Hyperlink"/>
                </w:rPr>
                <w:t>371</w:t>
              </w:r>
            </w:hyperlink>
            <w:r w:rsidR="00A02CCD">
              <w:t xml:space="preserve">, </w:t>
            </w:r>
            <w:hyperlink r:id="rId224" w:history="1">
              <w:r w:rsidR="00A02CCD" w:rsidRPr="00A02CCD">
                <w:rPr>
                  <w:rStyle w:val="Hyperlink"/>
                </w:rPr>
                <w:t>#372</w:t>
              </w:r>
            </w:hyperlink>
            <w:r w:rsidR="00A02CCD">
              <w:t xml:space="preserve">, </w:t>
            </w:r>
            <w:hyperlink r:id="rId225" w:history="1">
              <w:r w:rsidR="00A02CCD" w:rsidRPr="00A02CCD">
                <w:rPr>
                  <w:rStyle w:val="Hyperlink"/>
                </w:rPr>
                <w:t>#373</w:t>
              </w:r>
            </w:hyperlink>
            <w:r w:rsidR="00A02CCD">
              <w:t xml:space="preserve">, and </w:t>
            </w:r>
            <w:hyperlink r:id="rId226" w:history="1">
              <w:r w:rsidR="00A02CCD" w:rsidRPr="00A02CCD">
                <w:rPr>
                  <w:rStyle w:val="Hyperlink"/>
                </w:rPr>
                <w:t>#374</w:t>
              </w:r>
            </w:hyperlink>
            <w:r w:rsidR="00A02CCD">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34B4B" w14:textId="77777777" w:rsidR="007E6114" w:rsidRDefault="007E6114" w:rsidP="008C100C">
      <w:r>
        <w:separator/>
      </w:r>
    </w:p>
    <w:p w14:paraId="3A5C5C3B" w14:textId="77777777" w:rsidR="007E6114" w:rsidRDefault="007E6114" w:rsidP="008C100C"/>
    <w:p w14:paraId="044B1110" w14:textId="77777777" w:rsidR="007E6114" w:rsidRDefault="007E6114" w:rsidP="008C100C"/>
    <w:p w14:paraId="4EDA4D2E" w14:textId="77777777" w:rsidR="007E6114" w:rsidRDefault="007E6114" w:rsidP="008C100C"/>
    <w:p w14:paraId="27CFCAA9" w14:textId="77777777" w:rsidR="007E6114" w:rsidRDefault="007E6114" w:rsidP="008C100C"/>
    <w:p w14:paraId="699E6CEA" w14:textId="77777777" w:rsidR="007E6114" w:rsidRDefault="007E6114" w:rsidP="008C100C"/>
    <w:p w14:paraId="7DC53DB2" w14:textId="77777777" w:rsidR="007E6114" w:rsidRDefault="007E6114" w:rsidP="008C100C"/>
  </w:endnote>
  <w:endnote w:type="continuationSeparator" w:id="0">
    <w:p w14:paraId="3E196AFB" w14:textId="77777777" w:rsidR="007E6114" w:rsidRDefault="007E6114" w:rsidP="008C100C">
      <w:r>
        <w:continuationSeparator/>
      </w:r>
    </w:p>
    <w:p w14:paraId="7029F38D" w14:textId="77777777" w:rsidR="007E6114" w:rsidRDefault="007E6114" w:rsidP="008C100C"/>
    <w:p w14:paraId="1471564C" w14:textId="77777777" w:rsidR="007E6114" w:rsidRDefault="007E6114" w:rsidP="008C100C"/>
    <w:p w14:paraId="5B084EA4" w14:textId="77777777" w:rsidR="007E6114" w:rsidRDefault="007E6114" w:rsidP="008C100C"/>
    <w:p w14:paraId="68BDC9C9" w14:textId="77777777" w:rsidR="007E6114" w:rsidRDefault="007E6114" w:rsidP="008C100C"/>
    <w:p w14:paraId="53F3068D" w14:textId="77777777" w:rsidR="007E6114" w:rsidRDefault="007E6114" w:rsidP="008C100C"/>
    <w:p w14:paraId="2D4F2398" w14:textId="77777777" w:rsidR="007E6114" w:rsidRDefault="007E611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77B80" w:rsidRDefault="0067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77B80" w:rsidRPr="00195F88" w:rsidRDefault="00677B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77B80" w:rsidRPr="00195F88" w:rsidRDefault="00677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77B80" w:rsidRDefault="0067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6D8CF" w14:textId="77777777" w:rsidR="007E6114" w:rsidRDefault="007E6114" w:rsidP="008C100C">
      <w:r>
        <w:separator/>
      </w:r>
    </w:p>
    <w:p w14:paraId="4E38322C" w14:textId="77777777" w:rsidR="007E6114" w:rsidRDefault="007E6114" w:rsidP="008C100C"/>
  </w:footnote>
  <w:footnote w:type="continuationSeparator" w:id="0">
    <w:p w14:paraId="0B75C386" w14:textId="77777777" w:rsidR="007E6114" w:rsidRDefault="007E6114" w:rsidP="008C100C">
      <w:r>
        <w:continuationSeparator/>
      </w:r>
    </w:p>
    <w:p w14:paraId="3FDA9B09" w14:textId="77777777" w:rsidR="007E6114" w:rsidRDefault="007E6114" w:rsidP="008C100C"/>
  </w:footnote>
  <w:footnote w:id="1">
    <w:p w14:paraId="097233B1" w14:textId="39BD8E76" w:rsidR="00677B80" w:rsidRDefault="00677B8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77B80" w:rsidRDefault="00677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77B80" w:rsidRDefault="00677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77B80" w:rsidRDefault="00677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4"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fontTable" Target="fontTable.xm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hyperlink" Target="https://github.com/oasis-tcs/sarif-spec/issues/371" TargetMode="External"/><Relationship Id="rId228"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229" Type="http://schemas.openxmlformats.org/officeDocument/2006/relationships/theme" Target="theme/theme1.xm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7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225" Type="http://schemas.openxmlformats.org/officeDocument/2006/relationships/hyperlink" Target="https://github.com/oasis-tcs/sarif-spec/issues/37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3772B-18B8-4149-A558-31FA8C4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42449</TotalTime>
  <Pages>207</Pages>
  <Words>85089</Words>
  <Characters>485010</Characters>
  <Application>Microsoft Office Word</Application>
  <DocSecurity>0</DocSecurity>
  <Lines>4041</Lines>
  <Paragraphs>1137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568962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49</cp:revision>
  <cp:lastPrinted>2011-08-05T16:21:00Z</cp:lastPrinted>
  <dcterms:created xsi:type="dcterms:W3CDTF">2017-08-01T19:18:00Z</dcterms:created>
  <dcterms:modified xsi:type="dcterms:W3CDTF">2019-04-14T15:39:00Z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