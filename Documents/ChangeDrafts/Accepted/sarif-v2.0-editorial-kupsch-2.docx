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33B102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13131902"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B62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90A490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B62F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B62F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B62F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B62F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B62F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B62F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B62F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B62F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B62F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B62F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B62F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B62F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B62F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B62F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B62F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B62F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B62F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B62F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B62F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B62F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B62F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12B1837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9B62F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9B62F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9B62F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B62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283049EE" w:rsidR="0044419A" w:rsidRDefault="0044419A" w:rsidP="0044419A">
      <w:pPr>
        <w:pStyle w:val="Definitionterm"/>
      </w:pPr>
      <w:bookmarkStart w:id="15" w:name="def_column"/>
      <w:r>
        <w:t>column</w:t>
      </w:r>
      <w:bookmarkStart w:id="16" w:name="_GoBack"/>
      <w:bookmarkEnd w:id="15"/>
      <w:ins w:id="17" w:author="Laurence Golding" w:date="2018-12-18T10:45:00Z">
        <w:r w:rsidR="00EC0AA3">
          <w:t xml:space="preserve"> (number)</w:t>
        </w:r>
      </w:ins>
      <w:bookmarkEnd w:id="1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B62F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B62F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5F7C6B6B" w:rsidR="00376AE7" w:rsidRPr="00376AE7" w:rsidRDefault="009B62F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B62F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27D3187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1" w:name="def_external_property"/>
      <w:r>
        <w:t>external property</w:t>
      </w:r>
      <w:bookmarkEnd w:id="21"/>
    </w:p>
    <w:p w14:paraId="31C02DE2" w14:textId="70716A4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2" w:name="def_external_property_file"/>
      <w:r>
        <w:t>external property file</w:t>
      </w:r>
      <w:bookmarkEnd w:id="22"/>
    </w:p>
    <w:p w14:paraId="5932A836" w14:textId="7E117F5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7FF228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6AAC4A46" w:rsidR="000237CE" w:rsidRPr="000237CE" w:rsidRDefault="009B62F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B62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3" w:name="def_file"/>
      <w:r>
        <w:t>file</w:t>
      </w:r>
      <w:bookmarkEnd w:id="23"/>
    </w:p>
    <w:p w14:paraId="1640EF45" w14:textId="125B808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B62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4" w:name="def_fully_qualified_logical_name"/>
      <w:r>
        <w:t>fully qualified logical name</w:t>
      </w:r>
      <w:bookmarkEnd w:id="2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5" w:name="def_hierarchical_string"/>
      <w:r>
        <w:t>hierarchical string</w:t>
      </w:r>
      <w:bookmarkEnd w:id="2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6" w:name="def_line"/>
      <w:r>
        <w:t>line</w:t>
      </w:r>
      <w:bookmarkEnd w:id="26"/>
    </w:p>
    <w:p w14:paraId="1C2EBEBC" w14:textId="5F90F046" w:rsidR="0044419A" w:rsidRDefault="0044419A" w:rsidP="0044419A">
      <w:pPr>
        <w:pStyle w:val="Definition"/>
        <w:rPr>
          <w:ins w:id="27" w:author="Laurence Golding" w:date="2018-12-18T10:45:00Z"/>
        </w:rPr>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565E8BD7" w14:textId="2B854035" w:rsidR="00EC0AA3" w:rsidRDefault="00EC0AA3" w:rsidP="00EC0AA3">
      <w:pPr>
        <w:pStyle w:val="Definitionterm"/>
        <w:rPr>
          <w:ins w:id="28" w:author="Laurence Golding" w:date="2018-12-18T10:45:00Z"/>
        </w:rPr>
      </w:pPr>
      <w:bookmarkStart w:id="29" w:name="def_line_number"/>
      <w:bookmarkEnd w:id="29"/>
      <w:ins w:id="30" w:author="Laurence Golding" w:date="2018-12-18T10:45:00Z">
        <w:r>
          <w:t xml:space="preserve">line </w:t>
        </w:r>
      </w:ins>
      <w:ins w:id="31" w:author="Laurence Golding" w:date="2018-12-18T10:46:00Z">
        <w:r>
          <w:t>(</w:t>
        </w:r>
      </w:ins>
      <w:ins w:id="32" w:author="Laurence Golding" w:date="2018-12-18T10:45:00Z">
        <w:r>
          <w:t>number</w:t>
        </w:r>
      </w:ins>
      <w:ins w:id="33" w:author="Laurence Golding" w:date="2018-12-18T10:46:00Z">
        <w:r>
          <w:t>)</w:t>
        </w:r>
      </w:ins>
    </w:p>
    <w:p w14:paraId="6E80467F" w14:textId="31FCE9D3" w:rsidR="00EC0AA3" w:rsidRDefault="00EC0AA3" w:rsidP="00EC0AA3">
      <w:pPr>
        <w:pStyle w:val="Definition"/>
        <w:rPr>
          <w:ins w:id="34" w:author="Laurence Golding" w:date="2018-12-18T10:46:00Z"/>
        </w:rPr>
      </w:pPr>
      <w:ins w:id="35" w:author="Laurence Golding" w:date="2018-12-18T10:45:00Z">
        <w:r>
          <w:t xml:space="preserve">1-based index of a </w:t>
        </w:r>
        <w:r>
          <w:fldChar w:fldCharType="begin"/>
        </w:r>
        <w:r>
          <w:instrText xml:space="preserve"> HYPERLINK  \l "def_line" </w:instrText>
        </w:r>
        <w:r>
          <w:fldChar w:fldCharType="separate"/>
        </w:r>
        <w:r w:rsidRPr="00EC0AA3">
          <w:rPr>
            <w:rStyle w:val="Hyperlink"/>
          </w:rPr>
          <w:t>line</w:t>
        </w:r>
        <w:r>
          <w:fldChar w:fldCharType="end"/>
        </w:r>
        <w:r>
          <w:t xml:space="preserve"> within a file.</w:t>
        </w:r>
      </w:ins>
    </w:p>
    <w:p w14:paraId="4EA322D0" w14:textId="1E9530B3" w:rsidR="00EC0AA3" w:rsidRPr="00EC0AA3" w:rsidRDefault="00EC0AA3" w:rsidP="002131D7">
      <w:pPr>
        <w:pStyle w:val="Note"/>
      </w:pPr>
      <w:ins w:id="36" w:author="Laurence Golding" w:date="2018-12-18T10:46:00Z">
        <w:r>
          <w:t xml:space="preserve">NOTE: </w:t>
        </w:r>
      </w:ins>
      <w:ins w:id="37" w:author="Laurence Golding" w:date="2019-04-01T09:04:00Z">
        <w:r w:rsidR="002131D7">
          <w:t>A</w:t>
        </w:r>
      </w:ins>
      <w:ins w:id="38" w:author="Laurence Golding" w:date="2018-12-18T10:46:00Z">
        <w:r>
          <w:t>bbreviated to “line” when there is no danger of ambi</w:t>
        </w:r>
      </w:ins>
      <w:ins w:id="39" w:author="Laurence Golding" w:date="2018-12-18T10:47:00Z">
        <w:r>
          <w:t xml:space="preserve">guity with </w:t>
        </w:r>
      </w:ins>
      <w:ins w:id="40" w:author="Laurence Golding" w:date="2019-04-01T09:03:00Z">
        <w:r w:rsidR="002131D7">
          <w:t>“</w:t>
        </w:r>
      </w:ins>
      <w:ins w:id="41" w:author="Laurence Golding" w:date="2019-04-01T09:04:00Z">
        <w:r w:rsidR="002131D7">
          <w:fldChar w:fldCharType="begin"/>
        </w:r>
        <w:r w:rsidR="002131D7">
          <w:instrText xml:space="preserve"> HYPERLINK  \l "def_line" </w:instrText>
        </w:r>
        <w:r w:rsidR="002131D7">
          <w:fldChar w:fldCharType="separate"/>
        </w:r>
        <w:r w:rsidRPr="002131D7">
          <w:rPr>
            <w:rStyle w:val="Hyperlink"/>
          </w:rPr>
          <w:t>lin</w:t>
        </w:r>
        <w:r w:rsidRPr="002131D7">
          <w:rPr>
            <w:rStyle w:val="Hyperlink"/>
          </w:rPr>
          <w:t>e</w:t>
        </w:r>
        <w:r w:rsidR="002131D7">
          <w:fldChar w:fldCharType="end"/>
        </w:r>
      </w:ins>
      <w:ins w:id="42" w:author="Laurence Golding" w:date="2019-04-01T09:03:00Z">
        <w:r w:rsidR="002131D7">
          <w:t>”</w:t>
        </w:r>
      </w:ins>
      <w:ins w:id="43" w:author="Laurence Golding" w:date="2019-04-01T09:04:00Z">
        <w:r w:rsidR="002131D7">
          <w:t xml:space="preserve"> in the sense of a sequence of characters</w:t>
        </w:r>
      </w:ins>
      <w:ins w:id="44" w:author="Laurence Golding" w:date="2018-12-18T10:47:00Z">
        <w:r w:rsidR="00021EC8">
          <w:t>.</w:t>
        </w:r>
      </w:ins>
    </w:p>
    <w:p w14:paraId="20E1FC4D" w14:textId="3A0BD8CD" w:rsidR="00366BA7" w:rsidRDefault="00366BA7" w:rsidP="0044419A">
      <w:pPr>
        <w:pStyle w:val="Definitionterm"/>
      </w:pPr>
      <w:bookmarkStart w:id="45" w:name="def_localization"/>
      <w:r>
        <w:t>localization</w:t>
      </w:r>
      <w:bookmarkEnd w:id="4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6" w:name="def_log_file"/>
      <w:r>
        <w:t>log file</w:t>
      </w:r>
      <w:bookmarkEnd w:id="4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7" w:name="def_log_file_viewer"/>
      <w:r>
        <w:t>(log file) viewer</w:t>
      </w:r>
      <w:bookmarkEnd w:id="47"/>
    </w:p>
    <w:p w14:paraId="16E84D5B" w14:textId="7997B090" w:rsidR="0044419A" w:rsidRDefault="009B62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8" w:name="def_logical_location"/>
      <w:r>
        <w:t>logical location</w:t>
      </w:r>
      <w:bookmarkEnd w:id="48"/>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9" w:name="def_logical_name"/>
      <w:r>
        <w:t>logical name</w:t>
      </w:r>
      <w:bookmarkEnd w:id="49"/>
    </w:p>
    <w:p w14:paraId="61CE7EB5" w14:textId="4357B0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50" w:name="def_message_string"/>
      <w:r>
        <w:t>message</w:t>
      </w:r>
      <w:r w:rsidR="00366BA7">
        <w:t xml:space="preserve"> string</w:t>
      </w:r>
      <w:bookmarkEnd w:id="5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61C38F6" w:rsidR="00646038" w:rsidRDefault="009B62F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3C1E9E4" w:rsidR="0044419A" w:rsidRDefault="009B62F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1" w:name="def_newline_sequence"/>
      <w:r>
        <w:t>newline sequence</w:t>
      </w:r>
      <w:bookmarkEnd w:id="5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B62F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B62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52" w:name="def_programming_artifact"/>
      <w:r>
        <w:t xml:space="preserve"> </w:t>
      </w:r>
      <w:r w:rsidR="00646038">
        <w:t>(programming) artifact</w:t>
      </w:r>
    </w:p>
    <w:bookmarkEnd w:id="52"/>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3" w:name="def_problem"/>
      <w:r>
        <w:t>problem</w:t>
      </w:r>
      <w:bookmarkEnd w:id="53"/>
    </w:p>
    <w:p w14:paraId="6CDABD9B" w14:textId="4BB4B33A" w:rsidR="00B05C99" w:rsidRDefault="009B62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4" w:name="def_property"/>
      <w:r>
        <w:t>property</w:t>
      </w:r>
      <w:bookmarkEnd w:id="5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729B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CF2D11F" w:rsidR="00D65090" w:rsidRPr="00D65090" w:rsidRDefault="00190651" w:rsidP="00D65090">
      <w:pPr>
        <w:pStyle w:val="Definitionterm"/>
      </w:pPr>
      <w:r>
        <w:lastRenderedPageBreak/>
        <w:t>redactable</w:t>
      </w:r>
      <w:r w:rsidR="00D65090" w:rsidRPr="00D65090">
        <w:t xml:space="preserve"> property</w:t>
      </w:r>
    </w:p>
    <w:p w14:paraId="63E8F997" w14:textId="6ADE61C9" w:rsidR="00D65090" w:rsidRPr="00D65090" w:rsidRDefault="009B62F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5" w:name="def_region"/>
      <w:r>
        <w:t>region</w:t>
      </w:r>
      <w:bookmarkEnd w:id="5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6" w:name="def_repository"/>
      <w:r>
        <w:t>repository</w:t>
      </w:r>
      <w:bookmarkEnd w:id="5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B62F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7" w:name="def_resource"/>
      <w:r>
        <w:t>resource</w:t>
      </w:r>
      <w:bookmarkEnd w:id="5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8" w:name="def_result"/>
      <w:r>
        <w:t>result</w:t>
      </w:r>
      <w:bookmarkEnd w:id="5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B62F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9" w:name="def_result_management_system"/>
      <w:r>
        <w:t>result management system</w:t>
      </w:r>
      <w:bookmarkEnd w:id="5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9B62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C4BBB0F" w:rsidR="00811F21" w:rsidRPr="00811F21" w:rsidRDefault="009B62F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0" w:name="def_rule"/>
      <w:r>
        <w:t>rule</w:t>
      </w:r>
      <w:bookmarkEnd w:id="6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B62F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61" w:name="def_rule_id"/>
      <w:r>
        <w:t>rule id</w:t>
      </w:r>
      <w:bookmarkEnd w:id="61"/>
    </w:p>
    <w:p w14:paraId="4C9F5179" w14:textId="27DE10B0" w:rsidR="00B05C99" w:rsidRDefault="009B62F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2" w:name="def_rule_metadata"/>
      <w:r>
        <w:t>rule metadata</w:t>
      </w:r>
      <w:bookmarkEnd w:id="62"/>
    </w:p>
    <w:p w14:paraId="4DC3C58A" w14:textId="0D32EE35" w:rsidR="00B05C99" w:rsidRDefault="00B05C99" w:rsidP="00B05C99">
      <w:pPr>
        <w:pStyle w:val="Definition"/>
      </w:pPr>
      <w:r>
        <w:lastRenderedPageBreak/>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3" w:name="def_run"/>
      <w:r>
        <w:t>run</w:t>
      </w:r>
      <w:bookmarkEnd w:id="6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4" w:name="def_sarif_consumer"/>
      <w:r>
        <w:t>SARIF consumer</w:t>
      </w:r>
      <w:bookmarkEnd w:id="6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5" w:name="def_sarif_log_file"/>
      <w:r>
        <w:t>SARIF log file</w:t>
      </w:r>
      <w:bookmarkEnd w:id="65"/>
    </w:p>
    <w:p w14:paraId="3BDD8C08" w14:textId="2D1BA33F" w:rsidR="00366BA7" w:rsidRDefault="009B62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6" w:name="def_post_processor"/>
      <w:r>
        <w:t>SARIF post-processor</w:t>
      </w:r>
      <w:bookmarkEnd w:id="66"/>
    </w:p>
    <w:p w14:paraId="346D0207" w14:textId="2B9BC40B" w:rsidR="00753025" w:rsidRPr="00753025" w:rsidRDefault="009B62F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7" w:name="def_sarif_producer"/>
      <w:r>
        <w:t>SARIF producer</w:t>
      </w:r>
      <w:bookmarkEnd w:id="6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8" w:name="def_sarif_resource_file"/>
      <w:r>
        <w:t>SARIF resource file</w:t>
      </w:r>
      <w:bookmarkEnd w:id="6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9" w:name="def_stable_value"/>
      <w:r>
        <w:t>stable value</w:t>
      </w:r>
      <w:bookmarkEnd w:id="6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70" w:name="def_static_analysis_tool"/>
      <w:r>
        <w:t>(static analysis) tool</w:t>
      </w:r>
      <w:bookmarkEnd w:id="7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71" w:name="def_tag"/>
      <w:r>
        <w:t>tag</w:t>
      </w:r>
      <w:bookmarkEnd w:id="7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72" w:name="def_text_file"/>
      <w:r>
        <w:t>text file</w:t>
      </w:r>
      <w:bookmarkEnd w:id="72"/>
    </w:p>
    <w:p w14:paraId="29A46E48" w14:textId="7C49F764" w:rsidR="0044419A" w:rsidRDefault="009B62F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B62F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73" w:name="def_thread_flow"/>
      <w:r>
        <w:t>thread flow</w:t>
      </w:r>
      <w:bookmarkEnd w:id="7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B62F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61478CF4" w:rsidR="0044419A" w:rsidRDefault="009B62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74" w:name="def_triage"/>
      <w:r>
        <w:lastRenderedPageBreak/>
        <w:t>triage</w:t>
      </w:r>
      <w:bookmarkEnd w:id="7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5" w:name="def_vcs"/>
      <w:r>
        <w:t>VCS</w:t>
      </w:r>
      <w:bookmarkEnd w:id="7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6" w:name="_Ref7502892"/>
      <w:bookmarkStart w:id="77" w:name="_Toc12011611"/>
      <w:bookmarkStart w:id="78" w:name="_Toc85472894"/>
      <w:bookmarkStart w:id="79" w:name="_Toc287332008"/>
      <w:bookmarkStart w:id="80" w:name="_Toc516224641"/>
      <w:r>
        <w:t>Normative</w:t>
      </w:r>
      <w:bookmarkEnd w:id="76"/>
      <w:bookmarkEnd w:id="77"/>
      <w:r>
        <w:t xml:space="preserve"> References</w:t>
      </w:r>
      <w:bookmarkEnd w:id="78"/>
      <w:bookmarkEnd w:id="79"/>
      <w:bookmarkEnd w:id="80"/>
    </w:p>
    <w:p w14:paraId="1CA20F39" w14:textId="3EB9E8F7" w:rsidR="00130B0A" w:rsidRDefault="00130B0A" w:rsidP="00130B0A">
      <w:pPr>
        <w:pStyle w:val="Ref"/>
        <w:rPr>
          <w:rStyle w:val="Refterm"/>
          <w:b w:val="0"/>
        </w:rPr>
      </w:pPr>
      <w:r w:rsidRPr="00EE7D13">
        <w:rPr>
          <w:rStyle w:val="Refterm"/>
        </w:rPr>
        <w:t>[</w:t>
      </w:r>
      <w:bookmarkStart w:id="81" w:name="BCP14"/>
      <w:r>
        <w:rPr>
          <w:rStyle w:val="Refterm"/>
        </w:rPr>
        <w:t>BCP14</w:t>
      </w:r>
      <w:bookmarkEnd w:id="8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82" w:name="GFM"/>
      <w:r>
        <w:rPr>
          <w:rStyle w:val="Refterm"/>
        </w:rPr>
        <w:t>GFM</w:t>
      </w:r>
      <w:bookmarkEnd w:id="8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83" w:name="IANA_ENC"/>
      <w:r>
        <w:rPr>
          <w:rStyle w:val="Refterm"/>
        </w:rPr>
        <w:t>IANA-ENC</w:t>
      </w:r>
      <w:bookmarkEnd w:id="8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84" w:name="IANA_HASH"/>
      <w:r>
        <w:rPr>
          <w:rStyle w:val="Refterm"/>
        </w:rPr>
        <w:t>IANA-HASH</w:t>
      </w:r>
      <w:bookmarkEnd w:id="8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85" w:name="ISO639_1"/>
      <w:r>
        <w:rPr>
          <w:rStyle w:val="Refterm"/>
        </w:rPr>
        <w:t>ISO639-1</w:t>
      </w:r>
      <w:bookmarkEnd w:id="8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86" w:name="ISO639_2"/>
      <w:r>
        <w:rPr>
          <w:rStyle w:val="Refterm"/>
        </w:rPr>
        <w:t>ISO639-2</w:t>
      </w:r>
      <w:bookmarkEnd w:id="8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87" w:name="ISO639_3"/>
      <w:r>
        <w:rPr>
          <w:rStyle w:val="Refterm"/>
        </w:rPr>
        <w:t>ISO639-3</w:t>
      </w:r>
      <w:bookmarkEnd w:id="8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8" w:name="ISO86012004"/>
      <w:r w:rsidRPr="00EE7D13">
        <w:rPr>
          <w:rStyle w:val="Refterm"/>
        </w:rPr>
        <w:t>ISO8601:2004</w:t>
      </w:r>
      <w:bookmarkEnd w:id="8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9" w:name="ISO14977"/>
      <w:r w:rsidRPr="00EE7D13">
        <w:rPr>
          <w:rStyle w:val="Refterm"/>
        </w:rPr>
        <w:t>ISO</w:t>
      </w:r>
      <w:r>
        <w:rPr>
          <w:rStyle w:val="Refterm"/>
        </w:rPr>
        <w:t>14977</w:t>
      </w:r>
      <w:r w:rsidRPr="00EE7D13">
        <w:rPr>
          <w:rStyle w:val="Refterm"/>
        </w:rPr>
        <w:t>:</w:t>
      </w:r>
      <w:r>
        <w:rPr>
          <w:rStyle w:val="Refterm"/>
        </w:rPr>
        <w:t>1996</w:t>
      </w:r>
      <w:bookmarkEnd w:id="8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90" w:name="JSCHEMA01"/>
      <w:r w:rsidRPr="00EE7D13">
        <w:rPr>
          <w:rStyle w:val="Refterm"/>
        </w:rPr>
        <w:t>JSCHEMA01</w:t>
      </w:r>
      <w:bookmarkEnd w:id="9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91" w:name="RFC2119"/>
      <w:r w:rsidRPr="00EE7D13">
        <w:rPr>
          <w:rStyle w:val="Refterm"/>
        </w:rPr>
        <w:t>RFC2119</w:t>
      </w:r>
      <w:bookmarkEnd w:id="9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92" w:name="RFC2045"/>
      <w:r w:rsidRPr="00EE7D13">
        <w:rPr>
          <w:rStyle w:val="Refterm"/>
        </w:rPr>
        <w:t>RFC2045</w:t>
      </w:r>
      <w:bookmarkEnd w:id="9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93" w:name="RFC3629"/>
      <w:r>
        <w:rPr>
          <w:rStyle w:val="Refterm"/>
        </w:rPr>
        <w:t>RFC3629</w:t>
      </w:r>
      <w:bookmarkEnd w:id="9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94" w:name="RFC3986"/>
      <w:r w:rsidRPr="00EE7D13">
        <w:rPr>
          <w:rStyle w:val="Refterm"/>
        </w:rPr>
        <w:t>RFC3986</w:t>
      </w:r>
      <w:bookmarkEnd w:id="9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66FF311" w:rsidR="00A146BE" w:rsidRDefault="00A146BE" w:rsidP="00A146BE">
      <w:pPr>
        <w:pStyle w:val="Ref"/>
      </w:pPr>
      <w:r w:rsidRPr="00EE7D13">
        <w:rPr>
          <w:rStyle w:val="Refterm"/>
        </w:rPr>
        <w:t>[</w:t>
      </w:r>
      <w:bookmarkStart w:id="95" w:name="RFC3987"/>
      <w:r w:rsidRPr="00EE7D13">
        <w:rPr>
          <w:rStyle w:val="Refterm"/>
        </w:rPr>
        <w:t>RFC398</w:t>
      </w:r>
      <w:r>
        <w:rPr>
          <w:rStyle w:val="Refterm"/>
        </w:rPr>
        <w:t>7</w:t>
      </w:r>
      <w:bookmarkEnd w:id="9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D18344" w:rsidR="00435405" w:rsidRDefault="00435405" w:rsidP="00A146BE">
      <w:pPr>
        <w:pStyle w:val="Ref"/>
      </w:pPr>
      <w:r>
        <w:rPr>
          <w:rStyle w:val="Refterm"/>
        </w:rPr>
        <w:t>[</w:t>
      </w:r>
      <w:bookmarkStart w:id="96" w:name="RFC4122"/>
      <w:r>
        <w:rPr>
          <w:rStyle w:val="Refterm"/>
        </w:rPr>
        <w:t>RFC4122</w:t>
      </w:r>
      <w:bookmarkEnd w:id="9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lastRenderedPageBreak/>
        <w:t>[</w:t>
      </w:r>
      <w:bookmarkStart w:id="97" w:name="RFC5646"/>
      <w:r>
        <w:rPr>
          <w:rStyle w:val="Refterm"/>
        </w:rPr>
        <w:t>RFC5646</w:t>
      </w:r>
      <w:bookmarkEnd w:id="9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98" w:name="RFC7763"/>
      <w:r>
        <w:rPr>
          <w:rStyle w:val="Refterm"/>
        </w:rPr>
        <w:t>RFC7763</w:t>
      </w:r>
      <w:bookmarkEnd w:id="9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9" w:name="RFC7764"/>
      <w:r>
        <w:rPr>
          <w:rStyle w:val="Refterm"/>
          <w:bCs w:val="0"/>
        </w:rPr>
        <w:t>RFC7764</w:t>
      </w:r>
      <w:bookmarkEnd w:id="9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00" w:name="RFC8174"/>
      <w:r>
        <w:rPr>
          <w:rStyle w:val="Refterm"/>
          <w:bCs w:val="0"/>
        </w:rPr>
        <w:t>RFC8174</w:t>
      </w:r>
      <w:bookmarkEnd w:id="10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01" w:name="RFC8089"/>
      <w:r>
        <w:rPr>
          <w:rStyle w:val="Refterm"/>
          <w:bCs w:val="0"/>
        </w:rPr>
        <w:t>RFC8089</w:t>
      </w:r>
      <w:bookmarkEnd w:id="10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02" w:name="RFC8259"/>
      <w:r>
        <w:rPr>
          <w:rStyle w:val="Refterm"/>
          <w:bCs w:val="0"/>
        </w:rPr>
        <w:t>RFC8259</w:t>
      </w:r>
      <w:bookmarkEnd w:id="10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03" w:name="SEMVER"/>
      <w:r>
        <w:rPr>
          <w:rStyle w:val="Refterm"/>
        </w:rPr>
        <w:t>SEMVER</w:t>
      </w:r>
      <w:bookmarkEnd w:id="10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04" w:name="UNICODE10"/>
      <w:r>
        <w:rPr>
          <w:rStyle w:val="Refterm"/>
        </w:rPr>
        <w:t>UNICODE10</w:t>
      </w:r>
      <w:bookmarkEnd w:id="10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05" w:name="_Toc85472895"/>
      <w:bookmarkStart w:id="106" w:name="_Toc287332009"/>
      <w:bookmarkStart w:id="107" w:name="_Toc516224642"/>
      <w:r>
        <w:t>Non-Normative References</w:t>
      </w:r>
      <w:bookmarkEnd w:id="105"/>
      <w:bookmarkEnd w:id="106"/>
      <w:bookmarkEnd w:id="107"/>
    </w:p>
    <w:p w14:paraId="1067680D" w14:textId="165F783D" w:rsidR="00D422AB" w:rsidRDefault="00D422AB" w:rsidP="00D422AB">
      <w:pPr>
        <w:pStyle w:val="Ref"/>
        <w:rPr>
          <w:rStyle w:val="Refterm"/>
          <w:b w:val="0"/>
        </w:rPr>
      </w:pPr>
      <w:r w:rsidRPr="001A52C9">
        <w:rPr>
          <w:rStyle w:val="Refterm"/>
        </w:rPr>
        <w:t>[</w:t>
      </w:r>
      <w:bookmarkStart w:id="108" w:name="CMARK"/>
      <w:r>
        <w:rPr>
          <w:rStyle w:val="Refterm"/>
        </w:rPr>
        <w:t>CMARK</w:t>
      </w:r>
      <w:bookmarkEnd w:id="10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9" w:name="CWE"/>
      <w:r>
        <w:rPr>
          <w:rStyle w:val="Refterm"/>
        </w:rPr>
        <w:t>CWE</w:t>
      </w:r>
      <w:bookmarkEnd w:id="10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10" w:name="GFMCMARK"/>
      <w:r>
        <w:rPr>
          <w:rStyle w:val="Refterm"/>
        </w:rPr>
        <w:t>GFMCMARK</w:t>
      </w:r>
      <w:bookmarkEnd w:id="11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11" w:name="GFMENG"/>
      <w:r>
        <w:rPr>
          <w:rStyle w:val="Refterm"/>
        </w:rPr>
        <w:t>GFMENG</w:t>
      </w:r>
      <w:bookmarkEnd w:id="11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E08F95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2" w:name="_Toc516224643"/>
      <w:r>
        <w:lastRenderedPageBreak/>
        <w:t>Conventions</w:t>
      </w:r>
      <w:bookmarkEnd w:id="112"/>
    </w:p>
    <w:p w14:paraId="50E64719" w14:textId="2428E7E7" w:rsidR="0012387E" w:rsidRPr="0012387E" w:rsidRDefault="0012387E" w:rsidP="0012387E"/>
    <w:p w14:paraId="2D42620D" w14:textId="4CD3D186" w:rsidR="0012387E" w:rsidRDefault="00EE7D13" w:rsidP="0012387E">
      <w:pPr>
        <w:pStyle w:val="Heading2"/>
      </w:pPr>
      <w:bookmarkStart w:id="113" w:name="_Toc516224644"/>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516224645"/>
      <w:r>
        <w:t>Format examples</w:t>
      </w:r>
      <w:bookmarkEnd w:id="114"/>
    </w:p>
    <w:p w14:paraId="0C763244" w14:textId="59C1E23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5" w:name="_Toc516224646"/>
      <w:r>
        <w:t>Property notation</w:t>
      </w:r>
      <w:bookmarkEnd w:id="115"/>
    </w:p>
    <w:p w14:paraId="30DDC891" w14:textId="495252AD"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6" w:name="_Toc516224647"/>
      <w:r>
        <w:t>Syntax notation</w:t>
      </w:r>
      <w:bookmarkEnd w:id="116"/>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7" w:name="_Ref506805751"/>
      <w:bookmarkStart w:id="118" w:name="_Ref506805786"/>
      <w:bookmarkStart w:id="119" w:name="_Ref506805801"/>
      <w:bookmarkStart w:id="120" w:name="_Ref506805881"/>
      <w:bookmarkStart w:id="121" w:name="_Toc516224648"/>
      <w:r>
        <w:lastRenderedPageBreak/>
        <w:t>File format</w:t>
      </w:r>
      <w:bookmarkEnd w:id="117"/>
      <w:bookmarkEnd w:id="118"/>
      <w:bookmarkEnd w:id="119"/>
      <w:bookmarkEnd w:id="120"/>
      <w:bookmarkEnd w:id="121"/>
    </w:p>
    <w:p w14:paraId="4E58823B" w14:textId="39ED7B8C" w:rsidR="008F022E" w:rsidRDefault="008F022E" w:rsidP="008F022E">
      <w:pPr>
        <w:pStyle w:val="Heading2"/>
      </w:pPr>
      <w:bookmarkStart w:id="122" w:name="_Ref509041819"/>
      <w:bookmarkStart w:id="123" w:name="_Toc516224649"/>
      <w:r>
        <w:t>General</w:t>
      </w:r>
      <w:bookmarkEnd w:id="122"/>
      <w:bookmarkEnd w:id="123"/>
    </w:p>
    <w:p w14:paraId="66A97768" w14:textId="59E3E63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7039A5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91E327"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r>
        <w:t>SARIF file naming convention</w:t>
      </w:r>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Toc516224650"/>
      <w:bookmarkStart w:id="130" w:name="_Ref507594747"/>
      <w:proofErr w:type="spellStart"/>
      <w:r>
        <w:t>fileContent</w:t>
      </w:r>
      <w:proofErr w:type="spellEnd"/>
      <w:r>
        <w:t xml:space="preserve"> objects</w:t>
      </w:r>
      <w:bookmarkEnd w:id="124"/>
      <w:bookmarkEnd w:id="125"/>
      <w:bookmarkEnd w:id="126"/>
      <w:bookmarkEnd w:id="127"/>
      <w:bookmarkEnd w:id="128"/>
      <w:bookmarkEnd w:id="129"/>
    </w:p>
    <w:p w14:paraId="2BBA9A14" w14:textId="2A52D71B" w:rsidR="00C50C8C" w:rsidRDefault="00C50C8C" w:rsidP="00C50C8C">
      <w:pPr>
        <w:pStyle w:val="Heading3"/>
      </w:pPr>
      <w:bookmarkStart w:id="131" w:name="_Toc516224651"/>
      <w:r>
        <w:t>General</w:t>
      </w:r>
      <w:bookmarkEnd w:id="13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516224652"/>
      <w:r>
        <w:t>text property</w:t>
      </w:r>
      <w:bookmarkEnd w:id="132"/>
      <w:bookmarkEnd w:id="133"/>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516224653"/>
      <w:r>
        <w:t>binary property</w:t>
      </w:r>
      <w:bookmarkEnd w:id="134"/>
      <w:bookmarkEnd w:id="135"/>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6" w:name="_Ref508989521"/>
      <w:bookmarkStart w:id="137" w:name="_Toc516224654"/>
      <w:proofErr w:type="spellStart"/>
      <w:r>
        <w:t>fileLocation</w:t>
      </w:r>
      <w:proofErr w:type="spellEnd"/>
      <w:r>
        <w:t xml:space="preserve"> objects</w:t>
      </w:r>
      <w:bookmarkEnd w:id="130"/>
      <w:bookmarkEnd w:id="136"/>
      <w:bookmarkEnd w:id="137"/>
    </w:p>
    <w:p w14:paraId="15E45BC8" w14:textId="6BB90172" w:rsidR="00EF1697" w:rsidRPr="00EF1697" w:rsidRDefault="00EF1697" w:rsidP="00EF1697">
      <w:pPr>
        <w:pStyle w:val="Heading3"/>
      </w:pPr>
      <w:bookmarkStart w:id="138" w:name="_Ref507595872"/>
      <w:bookmarkStart w:id="139" w:name="_Toc516224655"/>
      <w:r>
        <w:t>General</w:t>
      </w:r>
      <w:bookmarkEnd w:id="138"/>
      <w:bookmarkEnd w:id="139"/>
    </w:p>
    <w:p w14:paraId="0DE4A1DE" w14:textId="11B7127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r>
        <w:t>Constraints</w:t>
      </w:r>
    </w:p>
    <w:p w14:paraId="13519D8E" w14:textId="7CB68AB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3D1601BD"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t>3.12</w:t>
      </w:r>
      <w:r>
        <w:fldChar w:fldCharType="end"/>
      </w:r>
      <w:r>
        <w:t>, §</w:t>
      </w:r>
      <w:r>
        <w:fldChar w:fldCharType="begin"/>
      </w:r>
      <w:r>
        <w:instrText xml:space="preserve"> REF _Ref507667580 \r \h  \* MERGEFORMAT </w:instrText>
      </w:r>
      <w:r>
        <w:fldChar w:fldCharType="separate"/>
      </w:r>
      <w:r>
        <w:t>3.12.11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40" w:name="_Ref507592462"/>
      <w:bookmarkStart w:id="141" w:name="_Toc516224656"/>
      <w:r>
        <w:t>uri property</w:t>
      </w:r>
      <w:bookmarkEnd w:id="140"/>
      <w:bookmarkEnd w:id="141"/>
    </w:p>
    <w:p w14:paraId="3855C821" w14:textId="77777777" w:rsidR="00B15213" w:rsidRDefault="00747D86" w:rsidP="00B6127A">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t>3.10</w:t>
      </w:r>
      <w:r>
        <w:fldChar w:fldCharType="end"/>
      </w:r>
      <w:r>
        <w:t>) that specifies the location of the file.</w:t>
      </w:r>
    </w:p>
    <w:p w14:paraId="340E0572" w14:textId="77777777" w:rsidR="00B15213" w:rsidRDefault="00B15213" w:rsidP="00B6127A">
      <w:r>
        <w:t xml:space="preserve">If the </w:t>
      </w:r>
      <w:proofErr w:type="spellStart"/>
      <w:r w:rsidRPr="00635CB7">
        <w:rPr>
          <w:rStyle w:val="CODEtemp"/>
        </w:rPr>
        <w:t>fileLocation</w:t>
      </w:r>
      <w:proofErr w:type="spellEnd"/>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proofErr w:type="spellStart"/>
      <w:r w:rsidRPr="00635CB7">
        <w:rPr>
          <w:rStyle w:val="CODEtemp"/>
        </w:rPr>
        <w:t>fileIndex</w:t>
      </w:r>
      <w:proofErr w:type="spellEnd"/>
      <w:r>
        <w:t xml:space="preserve"> property (§</w:t>
      </w:r>
      <w:r>
        <w:fldChar w:fldCharType="begin"/>
      </w:r>
      <w:r>
        <w:instrText xml:space="preserve"> REF _Ref530055459 \r \h </w:instrText>
      </w:r>
      <w:r>
        <w:fldChar w:fldCharType="separate"/>
      </w:r>
      <w:r>
        <w:t>3.4.5</w:t>
      </w:r>
      <w:r>
        <w:fldChar w:fldCharType="end"/>
      </w:r>
      <w:r>
        <w:t xml:space="preserve">) </w:t>
      </w:r>
      <w:r w:rsidRPr="00635CB7">
        <w:rPr>
          <w:b/>
        </w:rPr>
        <w:t>SHALL</w:t>
      </w:r>
      <w:r>
        <w:t xml:space="preserve"> be present.</w:t>
      </w:r>
    </w:p>
    <w:p w14:paraId="4EE68310" w14:textId="4D77B15A" w:rsidR="00984A18" w:rsidRPr="00984A18" w:rsidRDefault="00B15213" w:rsidP="009A67A2">
      <w:pPr>
        <w:pStyle w:val="Note"/>
      </w:pPr>
      <w:r>
        <w:t xml:space="preserve">NOTE: The </w:t>
      </w:r>
      <w:proofErr w:type="spellStart"/>
      <w:r w:rsidRPr="00784307">
        <w:rPr>
          <w:rStyle w:val="CODEtemp"/>
        </w:rPr>
        <w:t>fileIndex</w:t>
      </w:r>
      <w:proofErr w:type="spellEnd"/>
      <w:r>
        <w:t xml:space="preserve"> property makes it possible to locate the parent of a nested file</w:t>
      </w:r>
    </w:p>
    <w:p w14:paraId="42B4985A" w14:textId="5B2C7216" w:rsidR="00F24170" w:rsidRDefault="00EF1697" w:rsidP="00EF1697">
      <w:pPr>
        <w:pStyle w:val="Heading3"/>
      </w:pPr>
      <w:bookmarkStart w:id="142" w:name="_Ref507592476"/>
      <w:bookmarkStart w:id="143" w:name="_Toc516224659"/>
      <w:proofErr w:type="spellStart"/>
      <w:r>
        <w:t>uriBaseId</w:t>
      </w:r>
      <w:proofErr w:type="spellEnd"/>
      <w:r>
        <w:t xml:space="preserve"> property</w:t>
      </w:r>
      <w:bookmarkEnd w:id="142"/>
      <w:bookmarkEnd w:id="143"/>
    </w:p>
    <w:p w14:paraId="3AB64385" w14:textId="291281DF"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BF9291F"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9A67A2">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D9F19A1" w:rsidR="004E2E96" w:rsidRDefault="004E2E96" w:rsidP="009A67A2">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t>3.11.14</w:t>
      </w:r>
      <w:r>
        <w:fldChar w:fldCharType="end"/>
      </w:r>
      <w:r>
        <w:t>.</w:t>
      </w:r>
    </w:p>
    <w:p w14:paraId="45A5749D" w14:textId="4BA6F2B4" w:rsidR="004E2E96" w:rsidRDefault="004E2E96" w:rsidP="009A67A2">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9A67A2">
      <w:pPr>
        <w:pStyle w:val="Code"/>
      </w:pPr>
      <w:r>
        <w:t>"</w:t>
      </w:r>
      <w:proofErr w:type="spellStart"/>
      <w:r>
        <w:t>fileLocation</w:t>
      </w:r>
      <w:proofErr w:type="spellEnd"/>
      <w:r>
        <w:t>": {</w:t>
      </w:r>
    </w:p>
    <w:p w14:paraId="7D0660AF" w14:textId="36793FDB" w:rsidR="0036486E" w:rsidRDefault="0063361A" w:rsidP="009A67A2">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9A67A2">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9A67A2">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DBA19A0"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pPr>
      <w:bookmarkStart w:id="144" w:name="_Ref530055459"/>
      <w:proofErr w:type="spellStart"/>
      <w:r>
        <w:t>fileIndex</w:t>
      </w:r>
      <w:proofErr w:type="spellEnd"/>
      <w:r>
        <w:t xml:space="preserve"> property</w:t>
      </w:r>
      <w:bookmarkEnd w:id="144"/>
    </w:p>
    <w:p w14:paraId="7D75CAA8" w14:textId="4F64B89A"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45" w:name="_Hlk530131363"/>
      <w:r w:rsidR="00F501C7">
        <w:t xml:space="preserve"> If this property is absent, it </w:t>
      </w:r>
      <w:r w:rsidR="00F501C7">
        <w:rPr>
          <w:b/>
        </w:rPr>
        <w:t>SHALL</w:t>
      </w:r>
      <w:r w:rsidR="00F501C7">
        <w:t xml:space="preserve"> default to -1.</w:t>
      </w:r>
      <w:bookmarkEnd w:id="145"/>
    </w:p>
    <w:p w14:paraId="58578F80" w14:textId="2AEC9B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t>3.20.2</w:t>
      </w:r>
      <w:r>
        <w:fldChar w:fldCharType="end"/>
      </w:r>
      <w:r>
        <w:t>, §</w:t>
      </w:r>
      <w:r>
        <w:fldChar w:fldCharType="begin"/>
      </w:r>
      <w:r>
        <w:instrText xml:space="preserve"> REF _Ref507592462 \r \h </w:instrText>
      </w:r>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46" w:name="_Ref510013017"/>
      <w:bookmarkStart w:id="147" w:name="_Toc516224660"/>
      <w:r>
        <w:lastRenderedPageBreak/>
        <w:t xml:space="preserve">Guidance on the use of </w:t>
      </w:r>
      <w:proofErr w:type="spellStart"/>
      <w:r>
        <w:t>fileLocation</w:t>
      </w:r>
      <w:proofErr w:type="spellEnd"/>
      <w:r>
        <w:t xml:space="preserve"> 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9A67A2">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9A67A2">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9A67A2">
      <w:pPr>
        <w:pStyle w:val="Code"/>
      </w:pPr>
      <w:r>
        <w:t xml:space="preserve">    "SRCROOT": </w:t>
      </w:r>
      <w:r w:rsidR="004E2E96">
        <w:t>{</w:t>
      </w:r>
    </w:p>
    <w:p w14:paraId="368D2C2F" w14:textId="70470DFE" w:rsidR="00F47A7C" w:rsidRDefault="004E2E96" w:rsidP="009A67A2">
      <w:pPr>
        <w:pStyle w:val="Code"/>
      </w:pPr>
      <w:r>
        <w:t xml:space="preserve">      "uri": </w:t>
      </w:r>
      <w:r w:rsidR="00F47A7C">
        <w:t>"file:///C:/browser</w:t>
      </w:r>
      <w:r w:rsidR="00696EF8">
        <w:t>/</w:t>
      </w:r>
      <w:r w:rsidR="00093AF3">
        <w:t>src</w:t>
      </w:r>
      <w:r>
        <w:t>/</w:t>
      </w:r>
      <w:r w:rsidR="00F47A7C">
        <w:t>"</w:t>
      </w:r>
    </w:p>
    <w:p w14:paraId="70F0BED5" w14:textId="25580EFF" w:rsidR="004E2E96" w:rsidRDefault="004E2E96" w:rsidP="009A67A2">
      <w:pPr>
        <w:pStyle w:val="Code"/>
      </w:pPr>
      <w:r>
        <w:t xml:space="preserve">    }</w:t>
      </w:r>
    </w:p>
    <w:p w14:paraId="60E4C9E9" w14:textId="77777777" w:rsidR="00F47A7C" w:rsidRDefault="00F47A7C" w:rsidP="009A67A2">
      <w:pPr>
        <w:pStyle w:val="Code"/>
      </w:pPr>
      <w:r>
        <w:t xml:space="preserve">  },</w:t>
      </w:r>
    </w:p>
    <w:p w14:paraId="4422CA62" w14:textId="77777777" w:rsidR="00F47A7C" w:rsidRDefault="00F47A7C" w:rsidP="009A67A2">
      <w:pPr>
        <w:pStyle w:val="Code"/>
      </w:pPr>
    </w:p>
    <w:p w14:paraId="05BAEA2C" w14:textId="0FE5135E" w:rsidR="00F47A7C" w:rsidRDefault="00F47A7C" w:rsidP="009A67A2">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9A67A2">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9A67A2">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9A67A2">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4716A55E" w:rsidR="00F47A7C" w:rsidRDefault="00F47A7C" w:rsidP="009A67A2">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9A67A2">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9A67A2">
      <w:pPr>
        <w:pStyle w:val="Code"/>
      </w:pPr>
      <w:r>
        <w:t xml:space="preserve">              "uri": "ui/window.cpp",</w:t>
      </w:r>
    </w:p>
    <w:p w14:paraId="5662E0FB" w14:textId="77777777" w:rsidR="00F47A7C" w:rsidRDefault="00F47A7C" w:rsidP="009A67A2">
      <w:pPr>
        <w:pStyle w:val="Code"/>
      </w:pPr>
      <w:r>
        <w:t xml:space="preserve">              "</w:t>
      </w:r>
      <w:proofErr w:type="spellStart"/>
      <w:r>
        <w:t>uriBaseId</w:t>
      </w:r>
      <w:proofErr w:type="spellEnd"/>
      <w:r>
        <w:t>": "SRCROOT"</w:t>
      </w:r>
    </w:p>
    <w:p w14:paraId="2A5DEBEE" w14:textId="77777777" w:rsidR="00F47A7C" w:rsidRDefault="00F47A7C" w:rsidP="009A67A2">
      <w:pPr>
        <w:pStyle w:val="Code"/>
      </w:pPr>
      <w:r>
        <w:t xml:space="preserve">            }</w:t>
      </w:r>
    </w:p>
    <w:p w14:paraId="7030CEC4" w14:textId="77777777" w:rsidR="00F47A7C" w:rsidRDefault="00F47A7C" w:rsidP="009A67A2">
      <w:pPr>
        <w:pStyle w:val="Code"/>
      </w:pPr>
      <w:r>
        <w:t xml:space="preserve">          }</w:t>
      </w:r>
    </w:p>
    <w:p w14:paraId="1B793615" w14:textId="77777777" w:rsidR="00F47A7C" w:rsidRDefault="00F47A7C" w:rsidP="009A67A2">
      <w:pPr>
        <w:pStyle w:val="Code"/>
      </w:pPr>
      <w:r>
        <w:t xml:space="preserve">        }</w:t>
      </w:r>
    </w:p>
    <w:p w14:paraId="141C874B" w14:textId="77777777" w:rsidR="00F47A7C" w:rsidRDefault="00F47A7C" w:rsidP="009A67A2">
      <w:pPr>
        <w:pStyle w:val="Code"/>
      </w:pPr>
      <w:r>
        <w:t xml:space="preserve">      ]</w:t>
      </w:r>
    </w:p>
    <w:p w14:paraId="257EFC8C" w14:textId="77777777" w:rsidR="00F47A7C" w:rsidRDefault="00F47A7C" w:rsidP="009A67A2">
      <w:pPr>
        <w:pStyle w:val="Code"/>
      </w:pPr>
      <w:r>
        <w:t xml:space="preserve">    }</w:t>
      </w:r>
    </w:p>
    <w:p w14:paraId="13AB5876" w14:textId="77777777" w:rsidR="00F47A7C" w:rsidRDefault="00F47A7C" w:rsidP="009A67A2">
      <w:pPr>
        <w:pStyle w:val="Code"/>
      </w:pPr>
      <w:r>
        <w:t xml:space="preserve">  ]</w:t>
      </w:r>
    </w:p>
    <w:p w14:paraId="2F6D52ED" w14:textId="77777777" w:rsidR="00F47A7C" w:rsidRPr="009434F9" w:rsidRDefault="00F47A7C" w:rsidP="009A67A2">
      <w:pPr>
        <w:pStyle w:val="Code"/>
      </w:pPr>
      <w:r>
        <w:t>}</w:t>
      </w:r>
    </w:p>
    <w:p w14:paraId="34CC6500" w14:textId="74D3CB14" w:rsidR="00815787" w:rsidRDefault="00815787" w:rsidP="00815787">
      <w:pPr>
        <w:pStyle w:val="Heading2"/>
      </w:pPr>
      <w:bookmarkStart w:id="148" w:name="_Toc516224661"/>
      <w:r>
        <w:t>String properties</w:t>
      </w:r>
      <w:bookmarkEnd w:id="148"/>
    </w:p>
    <w:p w14:paraId="6C63FE5C" w14:textId="4016EE67" w:rsidR="00D65090" w:rsidRDefault="00D65090" w:rsidP="00D65090">
      <w:pPr>
        <w:pStyle w:val="Heading3"/>
      </w:pPr>
      <w:bookmarkStart w:id="149" w:name="_Toc516224662"/>
      <w:r>
        <w:t>General</w:t>
      </w:r>
      <w:bookmarkEnd w:id="14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89B606" w:rsidR="00D65090" w:rsidRDefault="00190651" w:rsidP="00D65090">
      <w:pPr>
        <w:pStyle w:val="Heading3"/>
      </w:pPr>
      <w:bookmarkStart w:id="150" w:name="_Toc516224663"/>
      <w:r>
        <w:t>Redactable</w:t>
      </w:r>
      <w:r w:rsidR="00D244F4">
        <w:t xml:space="preserve"> string properties</w:t>
      </w:r>
      <w:bookmarkEnd w:id="150"/>
    </w:p>
    <w:p w14:paraId="553A2175" w14:textId="0227F51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25D79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51" w:name="_Ref514314114"/>
      <w:bookmarkStart w:id="152" w:name="_Toc516224664"/>
      <w:r>
        <w:lastRenderedPageBreak/>
        <w:t>GUID-valued string properties</w:t>
      </w:r>
      <w:bookmarkEnd w:id="151"/>
      <w:bookmarkEnd w:id="152"/>
    </w:p>
    <w:p w14:paraId="515A660C" w14:textId="500F550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3" w:name="_Ref514326061"/>
      <w:bookmarkStart w:id="154" w:name="_Toc516224665"/>
      <w:bookmarkStart w:id="155" w:name="_Ref526937577"/>
      <w:r>
        <w:t>Hierarchical string</w:t>
      </w:r>
      <w:bookmarkEnd w:id="153"/>
      <w:r w:rsidR="00EA1909">
        <w:t>s</w:t>
      </w:r>
      <w:bookmarkEnd w:id="154"/>
      <w:bookmarkEnd w:id="155"/>
    </w:p>
    <w:p w14:paraId="48E1903C" w14:textId="613DF0CD" w:rsidR="00C535F2" w:rsidRPr="00C535F2" w:rsidRDefault="00C535F2" w:rsidP="00C535F2">
      <w:pPr>
        <w:pStyle w:val="Heading4"/>
      </w:pPr>
      <w:bookmarkStart w:id="156" w:name="_Toc516224666"/>
      <w:bookmarkStart w:id="157" w:name="_Ref528149163"/>
      <w:r>
        <w:t>General</w:t>
      </w:r>
      <w:bookmarkEnd w:id="156"/>
      <w:bookmarkEnd w:id="157"/>
    </w:p>
    <w:p w14:paraId="06B22FB1" w14:textId="109AAEE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36635">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19349E53"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2AA97CB"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rsidR="00AC5BD9">
        <w:fldChar w:fldCharType="begin"/>
      </w:r>
      <w:r w:rsidR="00AC5BD9">
        <w:instrText xml:space="preserve"> REF _Ref526936776 \r \h </w:instrText>
      </w:r>
      <w:r w:rsidR="00AC5BD9">
        <w:fldChar w:fldCharType="separate"/>
      </w:r>
      <w:r w:rsidR="00AC5BD9">
        <w:t>3.13.4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516224667"/>
      <w:r>
        <w:t>Versioned hierarchical strings</w:t>
      </w:r>
      <w:bookmarkEnd w:id="159"/>
      <w:bookmarkEnd w:id="160"/>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516224668"/>
      <w:r>
        <w:t>Object properties</w:t>
      </w:r>
      <w:bookmarkEnd w:id="161"/>
      <w:bookmarkEnd w:id="162"/>
    </w:p>
    <w:p w14:paraId="1C30B6EF" w14:textId="358DFEB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516224669"/>
      <w:r>
        <w:t>Array properties</w:t>
      </w:r>
      <w:bookmarkEnd w:id="163"/>
      <w:bookmarkEnd w:id="164"/>
    </w:p>
    <w:p w14:paraId="28EB82AC" w14:textId="5479DEBF" w:rsidR="000308F0" w:rsidRDefault="000308F0" w:rsidP="000308F0">
      <w:pPr>
        <w:pStyle w:val="Heading3"/>
      </w:pPr>
      <w:bookmarkStart w:id="165" w:name="_Toc516224670"/>
      <w:r>
        <w:t>General</w:t>
      </w:r>
      <w:bookmarkEnd w:id="165"/>
    </w:p>
    <w:p w14:paraId="5EBAA746" w14:textId="61AA267D"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A0A5A">
        <w:t>3.7.2</w:t>
      </w:r>
      <w:r w:rsidR="00DA0A5A">
        <w:fldChar w:fldCharType="end"/>
      </w:r>
      <w:r w:rsidRPr="008F0C80">
        <w:t>).</w:t>
      </w:r>
    </w:p>
    <w:p w14:paraId="492BEB80" w14:textId="77777777" w:rsidR="000308F0" w:rsidRDefault="000308F0" w:rsidP="000308F0">
      <w:pPr>
        <w:pStyle w:val="Heading3"/>
      </w:pPr>
      <w:bookmarkStart w:id="166" w:name="_Ref493404799"/>
      <w:bookmarkStart w:id="167" w:name="_Toc516224671"/>
      <w:r>
        <w:t>Array properties with unique values</w:t>
      </w:r>
      <w:bookmarkEnd w:id="166"/>
      <w:bookmarkEnd w:id="16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8" w:name="_Ref493408960"/>
      <w:bookmarkStart w:id="169" w:name="_Toc516224672"/>
      <w:r>
        <w:t>Property bags</w:t>
      </w:r>
      <w:bookmarkEnd w:id="168"/>
      <w:bookmarkEnd w:id="169"/>
    </w:p>
    <w:p w14:paraId="394A6CDE" w14:textId="6ABA55FC" w:rsidR="00815787" w:rsidRDefault="00815787" w:rsidP="00815787">
      <w:pPr>
        <w:pStyle w:val="Heading3"/>
      </w:pPr>
      <w:bookmarkStart w:id="170" w:name="_Toc516224673"/>
      <w:r>
        <w:t>General</w:t>
      </w:r>
      <w:bookmarkEnd w:id="170"/>
    </w:p>
    <w:p w14:paraId="0C250E31" w14:textId="4F66FC7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1" w:name="_Ref514325416"/>
      <w:bookmarkStart w:id="172" w:name="_Ref514325725"/>
      <w:bookmarkStart w:id="173" w:name="_Toc516224674"/>
      <w:r>
        <w:lastRenderedPageBreak/>
        <w:t>Tags</w:t>
      </w:r>
      <w:bookmarkEnd w:id="171"/>
      <w:bookmarkEnd w:id="172"/>
      <w:bookmarkEnd w:id="173"/>
    </w:p>
    <w:p w14:paraId="0765905B" w14:textId="2D9C6858" w:rsidR="00B501CE" w:rsidRPr="00B501CE" w:rsidRDefault="00B501CE" w:rsidP="00B501CE">
      <w:pPr>
        <w:pStyle w:val="Heading4"/>
      </w:pPr>
      <w:bookmarkStart w:id="174" w:name="_Toc516224675"/>
      <w:r>
        <w:t>General</w:t>
      </w:r>
      <w:bookmarkEnd w:id="174"/>
    </w:p>
    <w:p w14:paraId="0F1BC690" w14:textId="2054F7D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5" w:name="_Hlk493349329"/>
      <w:r w:rsidRPr="001A344F">
        <w:t xml:space="preserve">an array </w:t>
      </w:r>
      <w:r w:rsidR="00DC2EEB">
        <w:t>of</w:t>
      </w:r>
      <w:r w:rsidRPr="001A344F">
        <w:t xml:space="preserve"> zero or more </w:t>
      </w:r>
      <w:r w:rsidR="00DC2EEB">
        <w:t>unique</w:t>
      </w:r>
      <w:r w:rsidRPr="001A344F">
        <w:t xml:space="preserve"> strings</w:t>
      </w:r>
      <w:bookmarkEnd w:id="17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6" w:name="_Toc516224676"/>
      <w:r>
        <w:t>Tag metadata</w:t>
      </w:r>
      <w:bookmarkEnd w:id="17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7" w:name="_Ref493413701"/>
      <w:bookmarkStart w:id="178" w:name="_Ref493413744"/>
      <w:bookmarkStart w:id="179" w:name="_Toc516224677"/>
      <w:r>
        <w:t>Date/time properties</w:t>
      </w:r>
      <w:bookmarkEnd w:id="177"/>
      <w:bookmarkEnd w:id="178"/>
      <w:bookmarkEnd w:id="17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16C5459" w:rsidR="00485F6A" w:rsidRDefault="00485F6A" w:rsidP="00A14EA3">
      <w:r>
        <w:t>The time components of date/time-valued properties in property bags (§</w:t>
      </w:r>
      <w:r>
        <w:fldChar w:fldCharType="begin"/>
      </w:r>
      <w:r>
        <w:instrText xml:space="preserve"> REF _Ref493408960 \r \h </w:instrText>
      </w:r>
      <w:r>
        <w:fldChar w:fldCharType="separate"/>
      </w:r>
      <w:r>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81" w:name="_Ref530232021"/>
      <w:r>
        <w:t>URI-valued properties</w:t>
      </w:r>
      <w:bookmarkEnd w:id="181"/>
    </w:p>
    <w:p w14:paraId="62EF182C" w14:textId="7EBBAB7A" w:rsidR="00D55684" w:rsidRDefault="00D55684" w:rsidP="00D55684">
      <w:pPr>
        <w:pStyle w:val="Heading3"/>
      </w:pPr>
      <w:r>
        <w:t>General</w:t>
      </w:r>
    </w:p>
    <w:p w14:paraId="3EA3A765" w14:textId="4997748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777777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9B30B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r>
        <w:t>URIs that use the file scheme</w:t>
      </w:r>
    </w:p>
    <w:p w14:paraId="2A404ABE" w14:textId="777777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9133D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r>
        <w:t>Internationalized Resource Identifiers (IRIs)</w:t>
      </w:r>
    </w:p>
    <w:p w14:paraId="51D90CB3" w14:textId="3184A3F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9C7C8A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2" w:name="_Ref493426052"/>
      <w:bookmarkStart w:id="183" w:name="_Ref508814664"/>
      <w:bookmarkStart w:id="184" w:name="_Toc516224678"/>
      <w:r>
        <w:t>m</w:t>
      </w:r>
      <w:r w:rsidR="00815787">
        <w:t xml:space="preserve">essage </w:t>
      </w:r>
      <w:bookmarkEnd w:id="182"/>
      <w:r>
        <w:t>objects</w:t>
      </w:r>
      <w:bookmarkEnd w:id="183"/>
      <w:bookmarkEnd w:id="184"/>
    </w:p>
    <w:p w14:paraId="0A758B59" w14:textId="372BB610" w:rsidR="00354823" w:rsidRPr="00354823" w:rsidRDefault="00354823" w:rsidP="00354823">
      <w:pPr>
        <w:pStyle w:val="Heading3"/>
      </w:pPr>
      <w:bookmarkStart w:id="185" w:name="_Toc516224679"/>
      <w:r>
        <w:t>General</w:t>
      </w:r>
      <w:bookmarkEnd w:id="1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6" w:name="_Ref503354593"/>
      <w:bookmarkStart w:id="187" w:name="_Toc516224680"/>
      <w:r>
        <w:t>Plain text messages</w:t>
      </w:r>
      <w:bookmarkEnd w:id="186"/>
      <w:bookmarkEnd w:id="18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8" w:name="_Ref503354606"/>
      <w:bookmarkStart w:id="189" w:name="_Toc516224681"/>
      <w:r>
        <w:t>Rich text messages</w:t>
      </w:r>
      <w:bookmarkEnd w:id="188"/>
      <w:bookmarkEnd w:id="189"/>
    </w:p>
    <w:p w14:paraId="78C77DEB" w14:textId="06212753" w:rsidR="00675C8D" w:rsidRPr="00675C8D" w:rsidRDefault="00675C8D" w:rsidP="00675C8D">
      <w:pPr>
        <w:pStyle w:val="Heading4"/>
      </w:pPr>
      <w:bookmarkStart w:id="190" w:name="_Toc516224682"/>
      <w:r>
        <w:t>General</w:t>
      </w:r>
      <w:bookmarkEnd w:id="19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91" w:name="_Ref503355198"/>
      <w:bookmarkStart w:id="192" w:name="_Toc516224683"/>
      <w:r>
        <w:t>Security implications</w:t>
      </w:r>
      <w:bookmarkEnd w:id="191"/>
      <w:bookmarkEnd w:id="19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Toc516224684"/>
      <w:bookmarkStart w:id="195" w:name="_Ref503352567"/>
      <w:r>
        <w:t>Messages with placeholders</w:t>
      </w:r>
      <w:bookmarkEnd w:id="193"/>
      <w:bookmarkEnd w:id="19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9C63E89"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6" w:name="_Ref508810900"/>
      <w:bookmarkStart w:id="197" w:name="_Toc516224685"/>
      <w:r>
        <w:t>Messages with e</w:t>
      </w:r>
      <w:r w:rsidR="00A4123E">
        <w:t>mbedded links</w:t>
      </w:r>
      <w:bookmarkEnd w:id="195"/>
      <w:bookmarkEnd w:id="196"/>
      <w:bookmarkEnd w:id="197"/>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1D3907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8" w:name="_Ref508812963"/>
      <w:bookmarkStart w:id="199" w:name="_Toc516224686"/>
      <w:bookmarkStart w:id="200" w:name="_Ref493337542"/>
      <w:r>
        <w:t>Message string resources</w:t>
      </w:r>
      <w:bookmarkEnd w:id="198"/>
      <w:bookmarkEnd w:id="199"/>
    </w:p>
    <w:p w14:paraId="558CEB2A" w14:textId="15F84E5D" w:rsidR="00F27B42" w:rsidRDefault="00F27B42" w:rsidP="00F27B42">
      <w:pPr>
        <w:pStyle w:val="Heading4"/>
      </w:pPr>
      <w:bookmarkStart w:id="201" w:name="_Toc516224687"/>
      <w:r>
        <w:t>General</w:t>
      </w:r>
      <w:bookmarkEnd w:id="20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2" w:name="_Ref508812199"/>
      <w:bookmarkStart w:id="203" w:name="_Toc516224688"/>
      <w:r>
        <w:t>Embedded string resource lookup procedure</w:t>
      </w:r>
      <w:bookmarkEnd w:id="202"/>
      <w:bookmarkEnd w:id="20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r>
        <w:t>SARIF resource file naming convention</w:t>
      </w:r>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0C5AB90C"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4" w:name="_Ref508811713"/>
      <w:bookmarkStart w:id="205" w:name="_Toc516224689"/>
      <w:r>
        <w:t>SARIF resource file lookup procedure</w:t>
      </w:r>
      <w:bookmarkEnd w:id="204"/>
      <w:bookmarkEnd w:id="20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6DDBC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8467456"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6" w:name="_Ref508811723"/>
      <w:bookmarkStart w:id="207" w:name="_Toc516224690"/>
      <w:r>
        <w:t>SARIF resource file format</w:t>
      </w:r>
      <w:bookmarkEnd w:id="206"/>
      <w:bookmarkEnd w:id="207"/>
    </w:p>
    <w:p w14:paraId="441176F7" w14:textId="05E307FC" w:rsidR="00F27B42" w:rsidRDefault="00F27B42" w:rsidP="00F27B42">
      <w:pPr>
        <w:pStyle w:val="Heading5"/>
      </w:pPr>
      <w:bookmarkStart w:id="208" w:name="_Toc516224691"/>
      <w:r>
        <w:t>General</w:t>
      </w:r>
      <w:bookmarkEnd w:id="20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9" w:name="_Toc516224692"/>
      <w:proofErr w:type="spellStart"/>
      <w:r>
        <w:t>sarifLog</w:t>
      </w:r>
      <w:proofErr w:type="spellEnd"/>
      <w:r>
        <w:t xml:space="preserve"> object</w:t>
      </w:r>
      <w:bookmarkEnd w:id="209"/>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10" w:name="_Ref508812519"/>
      <w:bookmarkStart w:id="211" w:name="_Toc516224693"/>
      <w:r>
        <w:t>run object</w:t>
      </w:r>
      <w:bookmarkEnd w:id="210"/>
      <w:bookmarkEnd w:id="21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2" w:name="_Ref508812478"/>
      <w:bookmarkStart w:id="213" w:name="_Toc516224694"/>
      <w:r>
        <w:lastRenderedPageBreak/>
        <w:t>tool object</w:t>
      </w:r>
      <w:bookmarkEnd w:id="212"/>
      <w:bookmarkEnd w:id="21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1E9E309"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31070">
              <w:t>3.12.6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4" w:name="_Toc516224695"/>
      <w:r>
        <w:t>resources object</w:t>
      </w:r>
      <w:bookmarkEnd w:id="214"/>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5" w:name="_Ref508811133"/>
      <w:bookmarkStart w:id="216" w:name="_Toc516224696"/>
      <w:r>
        <w:t>text property</w:t>
      </w:r>
      <w:bookmarkEnd w:id="215"/>
      <w:bookmarkEnd w:id="216"/>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7" w:name="_Ref508811583"/>
      <w:bookmarkStart w:id="218" w:name="_Toc516224697"/>
      <w:proofErr w:type="spellStart"/>
      <w:r>
        <w:t>richText</w:t>
      </w:r>
      <w:proofErr w:type="spellEnd"/>
      <w:r>
        <w:t xml:space="preserve"> property</w:t>
      </w:r>
      <w:bookmarkEnd w:id="217"/>
      <w:bookmarkEnd w:id="218"/>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9" w:name="_Ref508811592"/>
      <w:bookmarkStart w:id="220" w:name="_Toc516224698"/>
      <w:proofErr w:type="spellStart"/>
      <w:r>
        <w:t>messageId</w:t>
      </w:r>
      <w:proofErr w:type="spellEnd"/>
      <w:r>
        <w:t xml:space="preserve"> property</w:t>
      </w:r>
      <w:bookmarkEnd w:id="219"/>
      <w:bookmarkEnd w:id="220"/>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1" w:name="_Ref508811630"/>
      <w:bookmarkStart w:id="222" w:name="_Toc516224699"/>
      <w:proofErr w:type="spellStart"/>
      <w:r>
        <w:t>richMessageId</w:t>
      </w:r>
      <w:proofErr w:type="spellEnd"/>
      <w:r>
        <w:t xml:space="preserve"> property</w:t>
      </w:r>
      <w:bookmarkEnd w:id="221"/>
      <w:bookmarkEnd w:id="222"/>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3" w:name="_Ref508811093"/>
      <w:bookmarkStart w:id="224" w:name="_Toc516224700"/>
      <w:r>
        <w:lastRenderedPageBreak/>
        <w:t>arguments property</w:t>
      </w:r>
      <w:bookmarkEnd w:id="223"/>
      <w:bookmarkEnd w:id="224"/>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DA64546"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9A67A2">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5" w:name="_Ref508812301"/>
      <w:bookmarkStart w:id="226" w:name="_Toc516224701"/>
      <w:proofErr w:type="spellStart"/>
      <w:r>
        <w:t>sarifLog</w:t>
      </w:r>
      <w:proofErr w:type="spellEnd"/>
      <w:r>
        <w:t xml:space="preserve"> object</w:t>
      </w:r>
      <w:bookmarkEnd w:id="200"/>
      <w:bookmarkEnd w:id="225"/>
      <w:bookmarkEnd w:id="226"/>
    </w:p>
    <w:p w14:paraId="5DEDD21B" w14:textId="0630136E" w:rsidR="000D32C1" w:rsidRDefault="000D32C1" w:rsidP="000D32C1">
      <w:pPr>
        <w:pStyle w:val="Heading3"/>
      </w:pPr>
      <w:bookmarkStart w:id="227" w:name="_Toc516224702"/>
      <w:r>
        <w:t>General</w:t>
      </w:r>
      <w:bookmarkEnd w:id="22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8" w:name="_Ref493349977"/>
      <w:bookmarkStart w:id="229" w:name="_Ref493350297"/>
      <w:bookmarkStart w:id="230" w:name="_Toc516224703"/>
      <w:r>
        <w:t>version property</w:t>
      </w:r>
      <w:bookmarkEnd w:id="228"/>
      <w:bookmarkEnd w:id="229"/>
      <w:bookmarkEnd w:id="230"/>
    </w:p>
    <w:p w14:paraId="369A921C" w14:textId="67AF9ADF"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6D55C1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1" w:name="_Ref508812350"/>
      <w:bookmarkStart w:id="232" w:name="_Toc516224704"/>
      <w:r>
        <w:lastRenderedPageBreak/>
        <w:t>$schema property</w:t>
      </w:r>
      <w:bookmarkEnd w:id="231"/>
      <w:bookmarkEnd w:id="23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3" w:name="_Ref493349987"/>
      <w:bookmarkStart w:id="234" w:name="_Toc516224705"/>
      <w:r>
        <w:t>runs property</w:t>
      </w:r>
      <w:bookmarkEnd w:id="233"/>
      <w:bookmarkEnd w:id="234"/>
    </w:p>
    <w:p w14:paraId="4CED6907" w14:textId="523ABA97"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5" w:name="_Ref493349997"/>
      <w:bookmarkStart w:id="236" w:name="_Ref493350451"/>
      <w:bookmarkStart w:id="237" w:name="_Toc516224706"/>
      <w:r>
        <w:t>run object</w:t>
      </w:r>
      <w:bookmarkEnd w:id="235"/>
      <w:bookmarkEnd w:id="236"/>
      <w:bookmarkEnd w:id="237"/>
    </w:p>
    <w:p w14:paraId="10E42C1C" w14:textId="534C375F" w:rsidR="000D32C1" w:rsidRDefault="000D32C1" w:rsidP="000D32C1">
      <w:pPr>
        <w:pStyle w:val="Heading3"/>
      </w:pPr>
      <w:bookmarkStart w:id="238" w:name="_Toc516224707"/>
      <w:r>
        <w:t>General</w:t>
      </w:r>
      <w:bookmarkEnd w:id="23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9" w:name="_Ref522953645"/>
      <w:proofErr w:type="spellStart"/>
      <w:r>
        <w:t>external</w:t>
      </w:r>
      <w:r w:rsidR="007072B1">
        <w:t>Property</w:t>
      </w:r>
      <w:r>
        <w:t>Files</w:t>
      </w:r>
      <w:proofErr w:type="spellEnd"/>
      <w:r>
        <w:t xml:space="preserve"> property</w:t>
      </w:r>
      <w:bookmarkEnd w:id="239"/>
    </w:p>
    <w:p w14:paraId="3E8B7EF9" w14:textId="6DFD68BA" w:rsidR="000F505D" w:rsidRPr="000F505D" w:rsidRDefault="00AF60C1" w:rsidP="000F505D">
      <w:pPr>
        <w:pStyle w:val="Heading4"/>
      </w:pPr>
      <w:bookmarkStart w:id="240" w:name="_Ref530061707"/>
      <w:r>
        <w:t>Rationale</w:t>
      </w:r>
      <w:bookmarkEnd w:id="24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2FC1DA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t>4</w:t>
      </w:r>
      <w:r>
        <w:fldChar w:fldCharType="end"/>
      </w:r>
      <w:r>
        <w:t>.</w:t>
      </w:r>
    </w:p>
    <w:p w14:paraId="36AA7B85" w14:textId="73695B7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0F505D">
        <w:t>3.9.6.3</w:t>
      </w:r>
      <w:r w:rsidR="000F505D">
        <w:fldChar w:fldCharType="end"/>
      </w:r>
      <w:r w:rsidR="000F505D">
        <w:t>).</w:t>
      </w:r>
    </w:p>
    <w:p w14:paraId="0FDFB684" w14:textId="774F83CA" w:rsidR="00AF60C1" w:rsidRPr="00C43CC5" w:rsidRDefault="00AF60C1" w:rsidP="00AF60C1">
      <w:pPr>
        <w:pStyle w:val="Heading4"/>
      </w:pPr>
      <w:bookmarkStart w:id="241" w:name="_Ref530228629"/>
      <w:r>
        <w:t>Property definition</w:t>
      </w:r>
      <w:bookmarkEnd w:id="241"/>
    </w:p>
    <w:p w14:paraId="60C8318A" w14:textId="188C95FD"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D45658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t>3.12</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A67A2">
      <w:pPr>
        <w:pStyle w:val="ListParagraph"/>
        <w:numPr>
          <w:ilvl w:val="0"/>
          <w:numId w:val="67"/>
        </w:numPr>
        <w:rPr>
          <w:rStyle w:val="CODEtemp"/>
        </w:rPr>
      </w:pPr>
      <w:r w:rsidRPr="000F505D">
        <w:rPr>
          <w:rStyle w:val="CODEtemp"/>
        </w:rPr>
        <w:t>conversion</w:t>
      </w:r>
    </w:p>
    <w:p w14:paraId="371E9633" w14:textId="3F875A3A" w:rsidR="000F505D" w:rsidRDefault="000F505D" w:rsidP="009A67A2">
      <w:pPr>
        <w:pStyle w:val="ListParagraph"/>
        <w:numPr>
          <w:ilvl w:val="0"/>
          <w:numId w:val="67"/>
        </w:numPr>
        <w:rPr>
          <w:rStyle w:val="CODEtemp"/>
        </w:rPr>
      </w:pPr>
      <w:r w:rsidRPr="000F505D">
        <w:rPr>
          <w:rStyle w:val="CODEtemp"/>
        </w:rPr>
        <w:t>graphs</w:t>
      </w:r>
    </w:p>
    <w:p w14:paraId="469D38F0" w14:textId="06D74308" w:rsidR="003F18A9" w:rsidRPr="000F505D" w:rsidRDefault="003F18A9" w:rsidP="009A67A2">
      <w:pPr>
        <w:pStyle w:val="ListParagraph"/>
        <w:numPr>
          <w:ilvl w:val="0"/>
          <w:numId w:val="67"/>
        </w:numPr>
        <w:rPr>
          <w:rStyle w:val="CODEtemp"/>
        </w:rPr>
      </w:pPr>
      <w:r>
        <w:rPr>
          <w:rStyle w:val="CODEtemp"/>
        </w:rPr>
        <w:t>properties</w:t>
      </w:r>
    </w:p>
    <w:p w14:paraId="2421138E" w14:textId="635AA1A1" w:rsidR="000F505D" w:rsidRPr="000F505D" w:rsidRDefault="000F505D" w:rsidP="009A67A2">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A67A2">
      <w:pPr>
        <w:pStyle w:val="ListParagraph"/>
        <w:numPr>
          <w:ilvl w:val="0"/>
          <w:numId w:val="68"/>
        </w:numPr>
        <w:rPr>
          <w:rStyle w:val="CODEtemp"/>
        </w:rPr>
      </w:pPr>
      <w:r>
        <w:rPr>
          <w:rStyle w:val="CODEtemp"/>
        </w:rPr>
        <w:t>files</w:t>
      </w:r>
    </w:p>
    <w:p w14:paraId="1B526363" w14:textId="4EC4DE3E" w:rsidR="000F505D" w:rsidRDefault="000F505D" w:rsidP="009A67A2">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A67A2">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9A67A2">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42A8B1AC"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F18A9">
        <w:t>3.12.10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B92A4C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3F18A9">
        <w:t>3.13</w:t>
      </w:r>
      <w:r w:rsidR="0069571F">
        <w:fldChar w:fldCharType="end"/>
      </w:r>
      <w:r w:rsidR="0069571F">
        <w:t>).</w:t>
      </w:r>
    </w:p>
    <w:p w14:paraId="3F42E1CE" w14:textId="392E6574"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3F18A9">
        <w:t>3.13.2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3D53FA91"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F18A9">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55B2E1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3F54C39C"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F18A9">
        <w:t>3.12.10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64E77D05"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t>3.12</w:t>
      </w:r>
      <w:r>
        <w:fldChar w:fldCharType="end"/>
      </w:r>
      <w:r>
        <w:t>).</w:t>
      </w:r>
    </w:p>
    <w:p w14:paraId="6134E5FD" w14:textId="125A9062"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3F18A9">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3937026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3F18A9">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476462DF"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F18A9">
        <w:t>3.12.10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3EE23F6"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3F18A9">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2" w:name="_Ref526937024"/>
      <w:r>
        <w:t>id property</w:t>
      </w:r>
      <w:bookmarkEnd w:id="242"/>
    </w:p>
    <w:p w14:paraId="389493B0" w14:textId="76038D5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A0920">
        <w:t>3.15</w:t>
      </w:r>
      <w:r>
        <w:fldChar w:fldCharType="end"/>
      </w:r>
      <w:r>
        <w:t>) that describes this run.</w:t>
      </w:r>
    </w:p>
    <w:p w14:paraId="678537B0" w14:textId="3595B153" w:rsid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0FE6118B" w14:textId="09B45A4E" w:rsidR="00636635" w:rsidRDefault="00636635" w:rsidP="00636635">
      <w:pPr>
        <w:pStyle w:val="Heading3"/>
      </w:pPr>
      <w:bookmarkStart w:id="243" w:name="_Ref526937372"/>
      <w:proofErr w:type="spellStart"/>
      <w:r>
        <w:lastRenderedPageBreak/>
        <w:t>aggregateIds</w:t>
      </w:r>
      <w:proofErr w:type="spellEnd"/>
      <w:r>
        <w:t xml:space="preserve"> property</w:t>
      </w:r>
      <w:bookmarkEnd w:id="243"/>
    </w:p>
    <w:p w14:paraId="1964DFAF" w14:textId="3F44F7A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A092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A0920">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0131CDD9" w:rsidR="00636635" w:rsidRP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2BC037D2" w14:textId="07B23A0B" w:rsidR="000D32C1" w:rsidRDefault="000D32C1" w:rsidP="000D32C1">
      <w:pPr>
        <w:pStyle w:val="Heading3"/>
      </w:pPr>
      <w:bookmarkStart w:id="244" w:name="_Ref493475805"/>
      <w:bookmarkStart w:id="245" w:name="_Toc516224711"/>
      <w:proofErr w:type="spellStart"/>
      <w:r>
        <w:t>baselineI</w:t>
      </w:r>
      <w:r w:rsidR="00435405">
        <w:t>nstanceGui</w:t>
      </w:r>
      <w:r>
        <w:t>d</w:t>
      </w:r>
      <w:proofErr w:type="spellEnd"/>
      <w:r>
        <w:t xml:space="preserve"> property</w:t>
      </w:r>
      <w:bookmarkEnd w:id="244"/>
      <w:bookmarkEnd w:id="245"/>
    </w:p>
    <w:p w14:paraId="2AAA192D" w14:textId="2BB950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FA0920">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A0920">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6" w:name="_Ref493350956"/>
      <w:bookmarkStart w:id="247" w:name="_Toc516224714"/>
      <w:r>
        <w:t>tool property</w:t>
      </w:r>
      <w:bookmarkEnd w:id="246"/>
      <w:bookmarkEnd w:id="247"/>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516224715"/>
      <w:r>
        <w:t>invocation</w:t>
      </w:r>
      <w:r w:rsidR="00514F09">
        <w:t>s</w:t>
      </w:r>
      <w:r>
        <w:t xml:space="preserve"> property</w:t>
      </w:r>
      <w:bookmarkEnd w:id="248"/>
      <w:bookmarkEnd w:id="249"/>
    </w:p>
    <w:p w14:paraId="676BBCBB" w14:textId="74DE3D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0920">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516224716"/>
      <w:r>
        <w:t>conversion property</w:t>
      </w:r>
      <w:bookmarkEnd w:id="25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516224717"/>
      <w:proofErr w:type="spellStart"/>
      <w:r>
        <w:t>versionControlProvenance</w:t>
      </w:r>
      <w:proofErr w:type="spellEnd"/>
      <w:r>
        <w:t xml:space="preserve"> property</w:t>
      </w:r>
      <w:bookmarkEnd w:id="251"/>
      <w:bookmarkEnd w:id="252"/>
    </w:p>
    <w:p w14:paraId="40DFBA3C" w14:textId="0CD7999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273B80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516224718"/>
      <w:bookmarkStart w:id="257" w:name="_Ref493345118"/>
      <w:proofErr w:type="spellStart"/>
      <w:r>
        <w:t>originalUriBaseIds</w:t>
      </w:r>
      <w:proofErr w:type="spellEnd"/>
      <w:r>
        <w:t xml:space="preserve"> property</w:t>
      </w:r>
      <w:bookmarkEnd w:id="253"/>
      <w:bookmarkEnd w:id="254"/>
      <w:bookmarkEnd w:id="255"/>
      <w:bookmarkEnd w:id="256"/>
    </w:p>
    <w:p w14:paraId="2DDCF7C4" w14:textId="32B9B80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34799">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777777"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AD9D26A"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777777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16A0692"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B8AF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r w:rsidR="00A34799">
        <w:t>.</w:t>
      </w:r>
    </w:p>
    <w:p w14:paraId="26DCDECF" w14:textId="6099A8BD"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8" w:name="_Ref507667580"/>
      <w:bookmarkStart w:id="259" w:name="_Toc516224719"/>
      <w:r>
        <w:t>files property</w:t>
      </w:r>
      <w:bookmarkEnd w:id="257"/>
      <w:bookmarkEnd w:id="258"/>
      <w:bookmarkEnd w:id="259"/>
    </w:p>
    <w:p w14:paraId="1A04899C" w14:textId="4B3DFC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4F6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C020D">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288CE14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FAA9770" w:rsidR="003B5868" w:rsidRDefault="003B5868" w:rsidP="002D65F3">
      <w:pPr>
        <w:pStyle w:val="Code"/>
      </w:pPr>
      <w:r>
        <w:t xml:space="preserve">"files": </w:t>
      </w:r>
      <w:r w:rsidR="00451D9F">
        <w:t>[</w:t>
      </w:r>
    </w:p>
    <w:p w14:paraId="7CB16C80" w14:textId="0E80843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735C4A34" w:rsidR="003B5868" w:rsidRDefault="003B5868" w:rsidP="002D65F3">
      <w:pPr>
        <w:pStyle w:val="Code"/>
      </w:pPr>
      <w:r>
        <w:t xml:space="preserve">    "hashes": </w:t>
      </w:r>
      <w:r w:rsidR="00C16C96">
        <w:t>{</w:t>
      </w:r>
    </w:p>
    <w:p w14:paraId="7A9747BB" w14:textId="475B6597" w:rsidR="003B5868" w:rsidRDefault="003B5868" w:rsidP="002D65F3">
      <w:pPr>
        <w:pStyle w:val="Code"/>
      </w:pPr>
      <w:r>
        <w:t xml:space="preserve">      "</w:t>
      </w:r>
      <w:r w:rsidR="00C16C96">
        <w:t>sha-256</w:t>
      </w:r>
      <w:r>
        <w:t>": "b13ce2678a8807ba0765ab94a0ecd394f869bc81"</w:t>
      </w:r>
    </w:p>
    <w:p w14:paraId="165F481D" w14:textId="1B4E5E02"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7DC861"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0" w:name="_Ref493479000"/>
      <w:bookmarkStart w:id="261" w:name="_Ref493479448"/>
      <w:bookmarkStart w:id="262" w:name="_Toc516224723"/>
      <w:proofErr w:type="spellStart"/>
      <w:r>
        <w:t>logicalLocations</w:t>
      </w:r>
      <w:proofErr w:type="spellEnd"/>
      <w:r>
        <w:t xml:space="preserve"> property</w:t>
      </w:r>
      <w:bookmarkEnd w:id="260"/>
      <w:bookmarkEnd w:id="261"/>
      <w:bookmarkEnd w:id="262"/>
    </w:p>
    <w:p w14:paraId="428BC587" w14:textId="108C220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6A41A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4F69">
        <w:t>3.26.7</w:t>
      </w:r>
      <w:r w:rsidR="00ED4F69">
        <w:fldChar w:fldCharType="end"/>
      </w:r>
      <w:r w:rsidR="00ED4F69">
        <w:t>).</w:t>
      </w:r>
    </w:p>
    <w:p w14:paraId="03B0B57E" w14:textId="3E9DA8D9"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B1FB767"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ACBB7AC" w:rsidR="00D27F62" w:rsidRDefault="00D27F62" w:rsidP="00D27F62">
      <w:pPr>
        <w:pStyle w:val="Code"/>
      </w:pPr>
      <w:r>
        <w:t>"</w:t>
      </w:r>
      <w:proofErr w:type="spellStart"/>
      <w:r>
        <w:t>logicalLocations</w:t>
      </w:r>
      <w:proofErr w:type="spellEnd"/>
      <w:r>
        <w:t xml:space="preserve">": </w:t>
      </w:r>
      <w:r w:rsidR="009B6109">
        <w:t>[</w:t>
      </w:r>
    </w:p>
    <w:p w14:paraId="0409E7B4" w14:textId="1451FF61"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lastRenderedPageBreak/>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DCCFED3"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7C58C096"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21DAB8E5"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EF3E98E" w:rsidR="00D27F62" w:rsidRDefault="00D27F62" w:rsidP="00D27F62">
      <w:pPr>
        <w:pStyle w:val="Code"/>
      </w:pPr>
      <w:r>
        <w:t xml:space="preserve">  {</w:t>
      </w:r>
    </w:p>
    <w:p w14:paraId="0D6B6280" w14:textId="4E53C78C"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F1B3353" w:rsidR="00D27F62" w:rsidRDefault="009B6109" w:rsidP="00D27F62">
      <w:pPr>
        <w:pStyle w:val="Code"/>
      </w:pPr>
      <w:r>
        <w:t>]</w:t>
      </w:r>
    </w:p>
    <w:p w14:paraId="721EFFE9" w14:textId="13324B3C" w:rsidR="00D373E0" w:rsidRPr="00D373E0" w:rsidRDefault="00D27F62" w:rsidP="009A67A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3" w:name="_Ref511820652"/>
      <w:bookmarkStart w:id="264" w:name="_Toc516224724"/>
      <w:r>
        <w:t>graphs property</w:t>
      </w:r>
      <w:bookmarkEnd w:id="263"/>
      <w:bookmarkEnd w:id="264"/>
    </w:p>
    <w:p w14:paraId="2212E1F5" w14:textId="1AA5D09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A41A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A41A4">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A41A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8A2845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A41A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A41A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A41A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5" w:name="_Ref493350972"/>
      <w:bookmarkStart w:id="266" w:name="_Toc516224725"/>
      <w:r>
        <w:t>results property</w:t>
      </w:r>
      <w:bookmarkEnd w:id="265"/>
      <w:bookmarkEnd w:id="266"/>
    </w:p>
    <w:p w14:paraId="319EAE63" w14:textId="7DBB7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A41A4">
        <w:t>3.22</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BA11165"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A41A4">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7" w:name="_Ref493404878"/>
      <w:bookmarkStart w:id="268" w:name="_Toc516224726"/>
      <w:r>
        <w:t>resource</w:t>
      </w:r>
      <w:r w:rsidR="00401BB5">
        <w:t>s property</w:t>
      </w:r>
      <w:bookmarkEnd w:id="267"/>
      <w:bookmarkEnd w:id="26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9" w:name="_Ref511828248"/>
      <w:bookmarkStart w:id="270" w:name="_Toc516224727"/>
      <w:proofErr w:type="spellStart"/>
      <w:r>
        <w:lastRenderedPageBreak/>
        <w:t>defaultFileEncoding</w:t>
      </w:r>
      <w:bookmarkEnd w:id="269"/>
      <w:bookmarkEnd w:id="270"/>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pPr>
      <w:proofErr w:type="spellStart"/>
      <w:r>
        <w:t>newlineSequences</w:t>
      </w:r>
      <w:proofErr w:type="spellEnd"/>
    </w:p>
    <w:p w14:paraId="0E24944C" w14:textId="705A014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A67A2">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B4FDD26"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t>3.40</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EE0A441" w:rsidR="00CD1A14" w:rsidRDefault="00CD1A14" w:rsidP="00CD1A14">
      <w:pPr>
        <w:pStyle w:val="Code"/>
      </w:pPr>
      <w:r>
        <w:t>{         # A run object (§</w:t>
      </w:r>
      <w:r>
        <w:fldChar w:fldCharType="begin"/>
      </w:r>
      <w:r>
        <w:instrText xml:space="preserve"> REF _Ref493349997 \r \h </w:instrText>
      </w:r>
      <w:r>
        <w:fldChar w:fldCharType="separate"/>
      </w:r>
      <w:r>
        <w:t>3.12</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A67A2">
      <w:pPr>
        <w:pStyle w:val="Code"/>
      </w:pPr>
      <w:r>
        <w:t>}</w:t>
      </w:r>
    </w:p>
    <w:p w14:paraId="44FDA287" w14:textId="3E8323D4" w:rsidR="00153C25" w:rsidRDefault="00153C25" w:rsidP="00153C25">
      <w:pPr>
        <w:pStyle w:val="Heading3"/>
      </w:pPr>
      <w:bookmarkStart w:id="271" w:name="_Ref516063927"/>
      <w:bookmarkStart w:id="272" w:name="_Toc516224728"/>
      <w:proofErr w:type="spellStart"/>
      <w:r>
        <w:t>columnKind</w:t>
      </w:r>
      <w:proofErr w:type="spellEnd"/>
      <w:r>
        <w:t xml:space="preserve"> property</w:t>
      </w:r>
      <w:bookmarkEnd w:id="271"/>
      <w:bookmarkEnd w:id="27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lastRenderedPageBreak/>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3" w:name="_Ref503355262"/>
      <w:bookmarkStart w:id="274" w:name="_Toc516224729"/>
      <w:proofErr w:type="spellStart"/>
      <w:r>
        <w:t>richMessageMimeType</w:t>
      </w:r>
      <w:proofErr w:type="spellEnd"/>
      <w:r>
        <w:t xml:space="preserve"> property</w:t>
      </w:r>
      <w:bookmarkEnd w:id="273"/>
      <w:bookmarkEnd w:id="2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75" w:name="_Ref510017893"/>
      <w:bookmarkStart w:id="276" w:name="_Toc516224730"/>
      <w:proofErr w:type="spellStart"/>
      <w:r>
        <w:t>redactionToken</w:t>
      </w:r>
      <w:bookmarkEnd w:id="275"/>
      <w:proofErr w:type="spellEnd"/>
      <w:r>
        <w:t xml:space="preserve"> property</w:t>
      </w:r>
      <w:bookmarkEnd w:id="276"/>
    </w:p>
    <w:p w14:paraId="0674C185" w14:textId="5775E161"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605418A8"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1542DDBE"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A1DD40C" w:rsidR="00D65090" w:rsidRDefault="00D65090" w:rsidP="002D65F3">
      <w:pPr>
        <w:pStyle w:val="Code"/>
      </w:pPr>
      <w:bookmarkStart w:id="27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41A7B">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8" w:name="_Ref525806896"/>
      <w:bookmarkEnd w:id="277"/>
      <w:proofErr w:type="spellStart"/>
      <w:r>
        <w:t>externa</w:t>
      </w:r>
      <w:r w:rsidR="00F265D8">
        <w:t>Property</w:t>
      </w:r>
      <w:r>
        <w:t>File</w:t>
      </w:r>
      <w:proofErr w:type="spellEnd"/>
      <w:r>
        <w:t xml:space="preserve"> object</w:t>
      </w:r>
      <w:bookmarkEnd w:id="278"/>
    </w:p>
    <w:p w14:paraId="020DB163" w14:textId="0923AD36" w:rsidR="00AF60C1" w:rsidRDefault="00AF60C1" w:rsidP="00AF60C1">
      <w:pPr>
        <w:pStyle w:val="Heading3"/>
      </w:pPr>
      <w:r>
        <w:t>General</w:t>
      </w:r>
    </w:p>
    <w:p w14:paraId="38B8B5C7" w14:textId="40AF52E3"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t>3.11.2</w:t>
      </w:r>
      <w:r>
        <w:fldChar w:fldCharType="end"/>
      </w:r>
      <w:r>
        <w:t>) that contains the value of an external property.</w:t>
      </w:r>
    </w:p>
    <w:p w14:paraId="31539CEB" w14:textId="2E211526" w:rsidR="00AF60C1" w:rsidRDefault="00AF60C1" w:rsidP="00AF60C1">
      <w:pPr>
        <w:pStyle w:val="Heading3"/>
      </w:pPr>
      <w:bookmarkStart w:id="279" w:name="_Ref525810081"/>
      <w:proofErr w:type="spellStart"/>
      <w:r>
        <w:t>fileLocation</w:t>
      </w:r>
      <w:proofErr w:type="spellEnd"/>
      <w:r>
        <w:t xml:space="preserve"> property</w:t>
      </w:r>
      <w:bookmarkEnd w:id="279"/>
    </w:p>
    <w:p w14:paraId="46352381" w14:textId="4E34B469"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t>3.3</w:t>
      </w:r>
      <w:r>
        <w:fldChar w:fldCharType="end"/>
      </w:r>
      <w:r>
        <w:t xml:space="preserve">) that specifies the location of the external </w:t>
      </w:r>
      <w:r w:rsidR="00F265D8">
        <w:t xml:space="preserve">property </w:t>
      </w:r>
      <w:r>
        <w:t>file.</w:t>
      </w:r>
    </w:p>
    <w:p w14:paraId="79BAE496" w14:textId="559921A9"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0" w:name="_Ref525810085"/>
      <w:proofErr w:type="spellStart"/>
      <w:r>
        <w:t>instanceGuid</w:t>
      </w:r>
      <w:proofErr w:type="spellEnd"/>
      <w:r>
        <w:t xml:space="preserve"> property</w:t>
      </w:r>
      <w:bookmarkEnd w:id="280"/>
    </w:p>
    <w:p w14:paraId="54EBB426" w14:textId="48F2647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proofErr w:type="spellStart"/>
      <w:r>
        <w:lastRenderedPageBreak/>
        <w:t>itemCount</w:t>
      </w:r>
      <w:proofErr w:type="spellEnd"/>
      <w:r>
        <w:t xml:space="preserve"> property</w:t>
      </w:r>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7E9BA36" w:rsidR="00EE58E1" w:rsidRPr="00EE58E1" w:rsidRDefault="00EE58E1" w:rsidP="00EE58E1">
      <w:pPr>
        <w:pStyle w:val="Note"/>
      </w:pPr>
      <w:r>
        <w:t>EXAMPLE: In EXAMPLE 1 in §</w:t>
      </w:r>
      <w:r>
        <w:fldChar w:fldCharType="begin"/>
      </w:r>
      <w:r>
        <w:instrText xml:space="preserve"> REF _Ref530228629 \r \h </w:instrText>
      </w:r>
      <w:r>
        <w:fldChar w:fldCharType="separate"/>
      </w:r>
      <w:r>
        <w:t>3.12.2.2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1" w:name="_Ref526936831"/>
      <w:proofErr w:type="spellStart"/>
      <w:r>
        <w:t>runAutomationDetails</w:t>
      </w:r>
      <w:proofErr w:type="spellEnd"/>
      <w:r>
        <w:t xml:space="preserve"> object</w:t>
      </w:r>
      <w:bookmarkEnd w:id="281"/>
    </w:p>
    <w:p w14:paraId="589B6DF1" w14:textId="63103A8B" w:rsidR="00636635" w:rsidRDefault="00636635" w:rsidP="00636635">
      <w:pPr>
        <w:pStyle w:val="Heading3"/>
      </w:pPr>
      <w:bookmarkStart w:id="282" w:name="_Ref526936874"/>
      <w:r>
        <w:t>General</w:t>
      </w:r>
      <w:bookmarkEnd w:id="282"/>
    </w:p>
    <w:p w14:paraId="00A2DEFC" w14:textId="2EE3965B" w:rsidR="00A0147E" w:rsidRDefault="00A0147E" w:rsidP="00A0147E">
      <w:bookmarkStart w:id="283" w:name="_Hlk526586231"/>
      <w:r>
        <w:t xml:space="preserve">A </w:t>
      </w:r>
      <w:proofErr w:type="spellStart"/>
      <w:r>
        <w:rPr>
          <w:rStyle w:val="CODEtemp"/>
        </w:rPr>
        <w:t>runAutomationDetails</w:t>
      </w:r>
      <w:proofErr w:type="spellEnd"/>
      <w:r>
        <w:t xml:space="preserve"> object contains information that specifies its containing </w:t>
      </w:r>
      <w:bookmarkEnd w:id="283"/>
      <w:r w:rsidRPr="00023F62">
        <w:rPr>
          <w:rStyle w:val="CODEtemp"/>
        </w:rPr>
        <w:t>run</w:t>
      </w:r>
      <w:r>
        <w:t xml:space="preserve"> object’s (§</w:t>
      </w:r>
      <w:r>
        <w:fldChar w:fldCharType="begin"/>
      </w:r>
      <w:r>
        <w:instrText xml:space="preserve"> REF _Ref493349997 \r \h </w:instrText>
      </w:r>
      <w:r>
        <w:fldChar w:fldCharType="separate"/>
      </w:r>
      <w:r>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2B0563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B6DA3">
        <w:t>3.11</w:t>
      </w:r>
      <w:r w:rsidR="008B6DA3">
        <w:fldChar w:fldCharType="end"/>
      </w:r>
      <w:r>
        <w:t>).</w:t>
      </w:r>
    </w:p>
    <w:p w14:paraId="340889C7" w14:textId="08BE78D5"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B6DA3">
        <w:t>3.11.3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lastRenderedPageBreak/>
        <w:t xml:space="preserve">  },</w:t>
      </w:r>
    </w:p>
    <w:p w14:paraId="0CBFF7EF" w14:textId="0E2E3549"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B6DA3">
        <w:t>3.11.4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r>
        <w:t>Constraints</w:t>
      </w:r>
    </w:p>
    <w:p w14:paraId="2467F699" w14:textId="2E60E505"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t>3.13.4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t>3.13.5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t>3.13.6</w:t>
      </w:r>
      <w:r>
        <w:fldChar w:fldCharType="end"/>
      </w:r>
      <w:r>
        <w:t xml:space="preserve">) properties </w:t>
      </w:r>
      <w:r>
        <w:rPr>
          <w:b/>
        </w:rPr>
        <w:t>SHALL</w:t>
      </w:r>
      <w:r>
        <w:t xml:space="preserve"> be present.</w:t>
      </w:r>
    </w:p>
    <w:p w14:paraId="52FF80FD" w14:textId="6436CFE3" w:rsidR="00636635" w:rsidRDefault="00636635" w:rsidP="00636635">
      <w:pPr>
        <w:pStyle w:val="Heading3"/>
      </w:pPr>
      <w:r>
        <w:t>description property</w:t>
      </w:r>
    </w:p>
    <w:p w14:paraId="25D213B4" w14:textId="643802C5"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t>3.11</w:t>
      </w:r>
      <w:r>
        <w:fldChar w:fldCharType="end"/>
      </w:r>
      <w:r>
        <w:t>).</w:t>
      </w:r>
    </w:p>
    <w:p w14:paraId="17390DAB" w14:textId="53CF1BF4" w:rsidR="00636635" w:rsidRDefault="00636635" w:rsidP="00636635">
      <w:pPr>
        <w:pStyle w:val="Heading3"/>
      </w:pPr>
      <w:bookmarkStart w:id="284" w:name="_Ref526936776"/>
      <w:proofErr w:type="spellStart"/>
      <w:r>
        <w:t>instanceId</w:t>
      </w:r>
      <w:proofErr w:type="spellEnd"/>
      <w:r>
        <w:t xml:space="preserve"> property</w:t>
      </w:r>
      <w:bookmarkEnd w:id="284"/>
    </w:p>
    <w:p w14:paraId="4B70380E" w14:textId="675396CB" w:rsidR="008B6DA3" w:rsidRDefault="008B6DA3" w:rsidP="008B6DA3">
      <w:bookmarkStart w:id="28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t>3.11</w:t>
      </w:r>
      <w:r>
        <w:fldChar w:fldCharType="end"/>
      </w:r>
      <w:r>
        <w:t>) object within the engineering system</w:t>
      </w:r>
      <w:bookmarkEnd w:id="28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7661E6"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t>3.4.4.1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86" w:name="_Ref526937044"/>
      <w:proofErr w:type="spellStart"/>
      <w:r>
        <w:t>instanceGuid</w:t>
      </w:r>
      <w:proofErr w:type="spellEnd"/>
      <w:r>
        <w:t xml:space="preserve"> property</w:t>
      </w:r>
      <w:bookmarkEnd w:id="286"/>
    </w:p>
    <w:p w14:paraId="171C0D57" w14:textId="6E2B6313"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7" w:name="_Ref526937456"/>
      <w:proofErr w:type="spellStart"/>
      <w:r>
        <w:t>correlationGuid</w:t>
      </w:r>
      <w:proofErr w:type="spellEnd"/>
      <w:r>
        <w:t xml:space="preserve"> property</w:t>
      </w:r>
      <w:bookmarkEnd w:id="287"/>
    </w:p>
    <w:p w14:paraId="0DF48F07" w14:textId="3B4D710A"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t>3.4.3</w:t>
      </w:r>
      <w:r>
        <w:fldChar w:fldCharType="end"/>
      </w:r>
      <w:r>
        <w:t>) which is shared by all such runs of the same type, and differs between any two runs of different types.</w:t>
      </w:r>
    </w:p>
    <w:p w14:paraId="7A1FBC28" w14:textId="7EDE456F"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t>3.13.4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8" w:name="_Ref493350964"/>
      <w:bookmarkStart w:id="289" w:name="_Toc516224732"/>
      <w:r>
        <w:t>tool object</w:t>
      </w:r>
      <w:bookmarkEnd w:id="288"/>
      <w:bookmarkEnd w:id="289"/>
    </w:p>
    <w:p w14:paraId="389A43BD" w14:textId="582B65CB" w:rsidR="00401BB5" w:rsidRDefault="00401BB5" w:rsidP="00401BB5">
      <w:pPr>
        <w:pStyle w:val="Heading3"/>
      </w:pPr>
      <w:bookmarkStart w:id="290" w:name="_Toc516224733"/>
      <w:r>
        <w:t>General</w:t>
      </w:r>
      <w:bookmarkEnd w:id="2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8EF8522"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91" w:name="_Ref493409155"/>
      <w:bookmarkStart w:id="292" w:name="_Toc516224734"/>
      <w:r>
        <w:t>name property</w:t>
      </w:r>
      <w:bookmarkEnd w:id="291"/>
      <w:bookmarkEnd w:id="2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3" w:name="_Ref493409168"/>
      <w:bookmarkStart w:id="294" w:name="_Toc516224735"/>
      <w:proofErr w:type="spellStart"/>
      <w:r>
        <w:t>fullName</w:t>
      </w:r>
      <w:proofErr w:type="spellEnd"/>
      <w:r>
        <w:t xml:space="preserve"> property</w:t>
      </w:r>
      <w:bookmarkEnd w:id="293"/>
      <w:bookmarkEnd w:id="2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95" w:name="_Ref493409198"/>
      <w:bookmarkStart w:id="296" w:name="_Toc516224736"/>
      <w:proofErr w:type="spellStart"/>
      <w:r>
        <w:t>semanticVersion</w:t>
      </w:r>
      <w:proofErr w:type="spellEnd"/>
      <w:r>
        <w:t xml:space="preserve"> property</w:t>
      </w:r>
      <w:bookmarkEnd w:id="295"/>
      <w:bookmarkEnd w:id="29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97" w:name="_Ref493409191"/>
      <w:bookmarkStart w:id="298" w:name="_Toc516224737"/>
      <w:r>
        <w:t>version property</w:t>
      </w:r>
      <w:bookmarkEnd w:id="297"/>
      <w:bookmarkEnd w:id="2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7D31B54" w:rsidR="00401BB5" w:rsidRDefault="00C72351" w:rsidP="00401BB5">
      <w:pPr>
        <w:pStyle w:val="Heading3"/>
      </w:pPr>
      <w:bookmarkStart w:id="299" w:name="_Ref493409205"/>
      <w:bookmarkStart w:id="300" w:name="_Toc516224738"/>
      <w:proofErr w:type="spellStart"/>
      <w:r>
        <w:t>dottedQuadFileVersion</w:t>
      </w:r>
      <w:proofErr w:type="spellEnd"/>
      <w:r>
        <w:t xml:space="preserve"> </w:t>
      </w:r>
      <w:r w:rsidR="00401BB5">
        <w:t>property</w:t>
      </w:r>
      <w:bookmarkEnd w:id="299"/>
      <w:bookmarkEnd w:id="300"/>
    </w:p>
    <w:p w14:paraId="6A57B2D9" w14:textId="19E46088"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0816A1C9"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1" w:name="_Toc516224739"/>
      <w:proofErr w:type="spellStart"/>
      <w:r>
        <w:t>downloadUri</w:t>
      </w:r>
      <w:proofErr w:type="spellEnd"/>
      <w:r>
        <w:t xml:space="preserve"> property</w:t>
      </w:r>
      <w:bookmarkEnd w:id="301"/>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2" w:name="_Ref508811658"/>
      <w:bookmarkStart w:id="303" w:name="_Ref508812630"/>
      <w:bookmarkStart w:id="304" w:name="_Toc516224740"/>
      <w:r>
        <w:t>language property</w:t>
      </w:r>
      <w:bookmarkEnd w:id="302"/>
      <w:bookmarkEnd w:id="303"/>
      <w:bookmarkEnd w:id="304"/>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5" w:name="_Hlk503355525"/>
      <w:r w:rsidRPr="00C56762">
        <w:t>a string specifying the language of the messages produced by the tool</w:t>
      </w:r>
      <w:bookmarkEnd w:id="3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06"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7" w:name="_Ref508891515"/>
      <w:bookmarkStart w:id="308" w:name="_Toc516224741"/>
      <w:proofErr w:type="spellStart"/>
      <w:r>
        <w:t>resourceLocation</w:t>
      </w:r>
      <w:proofErr w:type="spellEnd"/>
      <w:r>
        <w:t xml:space="preserve"> property</w:t>
      </w:r>
      <w:bookmarkEnd w:id="306"/>
      <w:bookmarkEnd w:id="307"/>
      <w:bookmarkEnd w:id="308"/>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03EB7C42"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9" w:name="_Toc516224742"/>
      <w:proofErr w:type="spellStart"/>
      <w:r>
        <w:t>sarifLoggerVersion</w:t>
      </w:r>
      <w:proofErr w:type="spellEnd"/>
      <w:r>
        <w:t xml:space="preserve"> property</w:t>
      </w:r>
      <w:bookmarkEnd w:id="30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0" w:name="_Ref493352563"/>
      <w:bookmarkStart w:id="311" w:name="_Toc516224744"/>
      <w:r>
        <w:t>invocation object</w:t>
      </w:r>
      <w:bookmarkEnd w:id="310"/>
      <w:bookmarkEnd w:id="311"/>
    </w:p>
    <w:p w14:paraId="10E65C9D" w14:textId="17190F2B" w:rsidR="00401BB5" w:rsidRDefault="00401BB5" w:rsidP="00401BB5">
      <w:pPr>
        <w:pStyle w:val="Heading3"/>
      </w:pPr>
      <w:bookmarkStart w:id="312" w:name="_Toc516224745"/>
      <w:r>
        <w:t>General</w:t>
      </w:r>
      <w:bookmarkEnd w:id="31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3" w:name="_Ref493414102"/>
      <w:bookmarkStart w:id="314" w:name="_Toc516224746"/>
      <w:proofErr w:type="spellStart"/>
      <w:r>
        <w:t>commandLine</w:t>
      </w:r>
      <w:proofErr w:type="spellEnd"/>
      <w:r>
        <w:t xml:space="preserve"> property</w:t>
      </w:r>
      <w:bookmarkEnd w:id="313"/>
      <w:bookmarkEnd w:id="31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04CE689"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1A7B">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15" w:name="_Ref506976541"/>
      <w:bookmarkStart w:id="316" w:name="_Toc516224747"/>
      <w:r>
        <w:t>arguments property</w:t>
      </w:r>
      <w:bookmarkEnd w:id="315"/>
      <w:bookmarkEnd w:id="31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7" w:name="_Ref511899181"/>
      <w:bookmarkStart w:id="318" w:name="_Toc516224748"/>
      <w:proofErr w:type="spellStart"/>
      <w:r>
        <w:t>responseFiles</w:t>
      </w:r>
      <w:proofErr w:type="spellEnd"/>
      <w:r>
        <w:t xml:space="preserve"> property</w:t>
      </w:r>
      <w:bookmarkEnd w:id="317"/>
      <w:bookmarkEnd w:id="318"/>
    </w:p>
    <w:p w14:paraId="7F9B09E3" w14:textId="01268B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E4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19" w:name="_Ref507597986"/>
      <w:bookmarkStart w:id="320" w:name="_Toc516224749"/>
      <w:r>
        <w:t>attachments property</w:t>
      </w:r>
      <w:bookmarkEnd w:id="319"/>
      <w:bookmarkEnd w:id="320"/>
    </w:p>
    <w:p w14:paraId="1A839FF9" w14:textId="772AD44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E4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E4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8CACF8B"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t>3.17.3</w:t>
      </w:r>
      <w:r w:rsidR="00A27D47">
        <w:fldChar w:fldCharType="end"/>
      </w:r>
      <w:r w:rsidR="00DC389E">
        <w:t>), if present. They might also be files implicitly consumed by the tool, such as a configuration file.</w:t>
      </w:r>
    </w:p>
    <w:p w14:paraId="5A68CC32" w14:textId="73743B17"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0F4B488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038E8163" w14:textId="1458DCB1" w:rsidR="00490E47" w:rsidRDefault="00490E47" w:rsidP="00490E47">
      <w:pPr>
        <w:pStyle w:val="Code"/>
      </w:pPr>
      <w:r>
        <w:lastRenderedPageBreak/>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78F0B82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t>3.18.5</w:t>
      </w:r>
      <w:r>
        <w:fldChar w:fldCharType="end"/>
      </w:r>
      <w:r>
        <w:t>.</w:t>
      </w:r>
    </w:p>
    <w:p w14:paraId="7B5315B3" w14:textId="0D35A46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58B8B98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1659BE93" w14:textId="6013C9B3"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8FF74D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t>3.18.5</w:t>
      </w:r>
      <w:r>
        <w:fldChar w:fldCharType="end"/>
      </w:r>
      <w:r>
        <w:t>.</w:t>
      </w:r>
    </w:p>
    <w:p w14:paraId="33B669CF" w14:textId="57230F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21" w:name="_Toc516224750"/>
      <w:proofErr w:type="spellStart"/>
      <w:r>
        <w:t>startTime</w:t>
      </w:r>
      <w:r w:rsidR="00485F6A">
        <w:t>Utc</w:t>
      </w:r>
      <w:proofErr w:type="spellEnd"/>
      <w:r>
        <w:t xml:space="preserve"> property</w:t>
      </w:r>
      <w:bookmarkEnd w:id="321"/>
    </w:p>
    <w:p w14:paraId="16315911" w14:textId="282623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370E6">
        <w:t>3.9</w:t>
      </w:r>
      <w:r>
        <w:fldChar w:fldCharType="end"/>
      </w:r>
      <w:r w:rsidRPr="00A14F9A">
        <w:t>.</w:t>
      </w:r>
    </w:p>
    <w:p w14:paraId="64D62131" w14:textId="3281FC92" w:rsidR="00401BB5" w:rsidRDefault="00401BB5" w:rsidP="00401BB5">
      <w:pPr>
        <w:pStyle w:val="Heading3"/>
      </w:pPr>
      <w:bookmarkStart w:id="322" w:name="_Toc516224751"/>
      <w:proofErr w:type="spellStart"/>
      <w:r>
        <w:t>endTime</w:t>
      </w:r>
      <w:r w:rsidR="00D1201D">
        <w:t>Utc</w:t>
      </w:r>
      <w:proofErr w:type="spellEnd"/>
      <w:r>
        <w:t xml:space="preserve"> property</w:t>
      </w:r>
      <w:bookmarkEnd w:id="322"/>
    </w:p>
    <w:p w14:paraId="7310B713" w14:textId="357C53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370E6">
        <w:t>3.9</w:t>
      </w:r>
      <w:r>
        <w:fldChar w:fldCharType="end"/>
      </w:r>
      <w:r w:rsidRPr="00A14F9A">
        <w:t>.</w:t>
      </w:r>
    </w:p>
    <w:p w14:paraId="018E25F2" w14:textId="7C837EBB" w:rsidR="00BE0635" w:rsidRDefault="00BE0635" w:rsidP="00BE0635">
      <w:pPr>
        <w:pStyle w:val="Heading3"/>
      </w:pPr>
      <w:bookmarkStart w:id="323" w:name="_Ref509050679"/>
      <w:bookmarkStart w:id="324" w:name="_Toc516224752"/>
      <w:proofErr w:type="spellStart"/>
      <w:r>
        <w:t>exitCode</w:t>
      </w:r>
      <w:proofErr w:type="spellEnd"/>
      <w:r>
        <w:t xml:space="preserve"> property</w:t>
      </w:r>
      <w:bookmarkEnd w:id="323"/>
      <w:bookmarkEnd w:id="32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8FD0A9" w:rsidR="00BE0635" w:rsidRDefault="00BE0635" w:rsidP="00BE0635">
      <w:r>
        <w:t>For examples, see §</w:t>
      </w:r>
      <w:r>
        <w:fldChar w:fldCharType="begin"/>
      </w:r>
      <w:r>
        <w:instrText xml:space="preserve"> REF _Ref509050368 \r \h </w:instrText>
      </w:r>
      <w:r>
        <w:fldChar w:fldCharType="separate"/>
      </w:r>
      <w:r w:rsidR="008370E6">
        <w:t>3.17.9</w:t>
      </w:r>
      <w:r>
        <w:fldChar w:fldCharType="end"/>
      </w:r>
      <w:r>
        <w:t>.</w:t>
      </w:r>
    </w:p>
    <w:p w14:paraId="2AB6A1A3" w14:textId="0E19F05A" w:rsidR="00BE0635" w:rsidRDefault="00BE0635" w:rsidP="00401BB5">
      <w:pPr>
        <w:pStyle w:val="Heading3"/>
      </w:pPr>
      <w:bookmarkStart w:id="325" w:name="_Ref509050368"/>
      <w:bookmarkStart w:id="326" w:name="_Toc516224753"/>
      <w:proofErr w:type="spellStart"/>
      <w:r>
        <w:t>exitCodeDescription</w:t>
      </w:r>
      <w:proofErr w:type="spellEnd"/>
      <w:r>
        <w:t xml:space="preserve"> property</w:t>
      </w:r>
      <w:bookmarkEnd w:id="325"/>
      <w:bookmarkEnd w:id="32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27" w:name="_Toc516224754"/>
      <w:proofErr w:type="spellStart"/>
      <w:r>
        <w:t>exitSignalName</w:t>
      </w:r>
      <w:proofErr w:type="spellEnd"/>
      <w:r>
        <w:t xml:space="preserve"> property</w:t>
      </w:r>
      <w:bookmarkEnd w:id="32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144DFEE" w:rsidR="00BE0635" w:rsidRDefault="00BE0635" w:rsidP="00BE0635">
      <w:r>
        <w:t>For an example, see §</w:t>
      </w:r>
      <w:r>
        <w:fldChar w:fldCharType="begin"/>
      </w:r>
      <w:r>
        <w:instrText xml:space="preserve"> REF _Ref509050492 \r \h </w:instrText>
      </w:r>
      <w:r>
        <w:fldChar w:fldCharType="separate"/>
      </w:r>
      <w:r w:rsidR="008370E6">
        <w:t>3.17.11</w:t>
      </w:r>
      <w:r>
        <w:fldChar w:fldCharType="end"/>
      </w:r>
      <w:r>
        <w:t>.</w:t>
      </w:r>
    </w:p>
    <w:p w14:paraId="01CF0A31" w14:textId="198FD4EE" w:rsidR="00BE0635" w:rsidRDefault="00BE0635" w:rsidP="00BE0635">
      <w:pPr>
        <w:pStyle w:val="Heading3"/>
      </w:pPr>
      <w:bookmarkStart w:id="328" w:name="_Ref509050492"/>
      <w:bookmarkStart w:id="329" w:name="_Toc516224755"/>
      <w:proofErr w:type="spellStart"/>
      <w:r>
        <w:t>exitSignalNumber</w:t>
      </w:r>
      <w:proofErr w:type="spellEnd"/>
      <w:r>
        <w:t xml:space="preserve"> property</w:t>
      </w:r>
      <w:bookmarkEnd w:id="328"/>
      <w:bookmarkEnd w:id="32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30" w:name="_Toc516224756"/>
      <w:bookmarkStart w:id="331" w:name="_Ref525821649"/>
      <w:proofErr w:type="spellStart"/>
      <w:r>
        <w:t>processStartFailureMessage</w:t>
      </w:r>
      <w:proofErr w:type="spellEnd"/>
      <w:r>
        <w:t xml:space="preserve"> property</w:t>
      </w:r>
      <w:bookmarkEnd w:id="330"/>
      <w:bookmarkEnd w:id="33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32" w:name="_Toc516224757"/>
      <w:proofErr w:type="spellStart"/>
      <w:r>
        <w:t>toolExecutionSuccessful</w:t>
      </w:r>
      <w:proofErr w:type="spellEnd"/>
      <w:r w:rsidR="00B209DE">
        <w:t xml:space="preserve"> property</w:t>
      </w:r>
      <w:bookmarkEnd w:id="33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3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34" w:name="_Toc516224758"/>
      <w:r>
        <w:t>machine property</w:t>
      </w:r>
      <w:bookmarkEnd w:id="33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5" w:name="_Toc516224759"/>
      <w:r>
        <w:t>account property</w:t>
      </w:r>
      <w:bookmarkEnd w:id="33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6" w:name="_Toc516224760"/>
      <w:proofErr w:type="spellStart"/>
      <w:r>
        <w:t>processId</w:t>
      </w:r>
      <w:proofErr w:type="spellEnd"/>
      <w:r>
        <w:t xml:space="preserve"> property</w:t>
      </w:r>
      <w:bookmarkEnd w:id="33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37" w:name="_Toc516224761"/>
      <w:proofErr w:type="spellStart"/>
      <w:r>
        <w:lastRenderedPageBreak/>
        <w:t>executableLocation</w:t>
      </w:r>
      <w:proofErr w:type="spellEnd"/>
      <w:r w:rsidR="00401BB5">
        <w:t xml:space="preserve"> property</w:t>
      </w:r>
      <w:bookmarkEnd w:id="337"/>
    </w:p>
    <w:p w14:paraId="2EFF9849" w14:textId="1A4F5CB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r w:rsidR="00B56418">
        <w:t>location</w:t>
      </w:r>
      <w:r w:rsidRPr="00A14F9A">
        <w:t xml:space="preserve"> of the tool's executable file.</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8" w:name="_Toc516224762"/>
      <w:proofErr w:type="spellStart"/>
      <w:r>
        <w:t>workingDirectory</w:t>
      </w:r>
      <w:proofErr w:type="spellEnd"/>
      <w:r>
        <w:t xml:space="preserve"> property</w:t>
      </w:r>
      <w:bookmarkEnd w:id="338"/>
    </w:p>
    <w:p w14:paraId="33341A2E" w14:textId="6903F6A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E73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9" w:name="_Toc516224763"/>
      <w:proofErr w:type="spellStart"/>
      <w:r>
        <w:t>environmentVariables</w:t>
      </w:r>
      <w:proofErr w:type="spellEnd"/>
      <w:r>
        <w:t xml:space="preserve"> property</w:t>
      </w:r>
      <w:bookmarkEnd w:id="33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81B6C2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0" w:name="_Ref493345429"/>
      <w:bookmarkStart w:id="341" w:name="_Toc516224764"/>
      <w:proofErr w:type="spellStart"/>
      <w:r>
        <w:t>toolNotifications</w:t>
      </w:r>
      <w:proofErr w:type="spellEnd"/>
      <w:r>
        <w:t xml:space="preserve"> property</w:t>
      </w:r>
      <w:bookmarkEnd w:id="340"/>
      <w:bookmarkEnd w:id="341"/>
    </w:p>
    <w:p w14:paraId="24067D15" w14:textId="1E7168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lastRenderedPageBreak/>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2" w:name="_Ref509576439"/>
      <w:bookmarkStart w:id="343" w:name="_Toc516224765"/>
      <w:proofErr w:type="spellStart"/>
      <w:r>
        <w:t>configurationNotifications</w:t>
      </w:r>
      <w:proofErr w:type="spellEnd"/>
      <w:r>
        <w:t xml:space="preserve"> property</w:t>
      </w:r>
      <w:bookmarkEnd w:id="342"/>
      <w:bookmarkEnd w:id="343"/>
    </w:p>
    <w:p w14:paraId="59DC01CB" w14:textId="4B020C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lastRenderedPageBreak/>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4" w:name="_Ref511899216"/>
      <w:bookmarkStart w:id="345" w:name="_Toc516224766"/>
      <w:r>
        <w:t>stdin, stdout, stderr</w:t>
      </w:r>
      <w:r w:rsidR="00D943E5">
        <w:t xml:space="preserve">, and </w:t>
      </w:r>
      <w:proofErr w:type="spellStart"/>
      <w:r w:rsidR="00D943E5">
        <w:t>stdoutStderr</w:t>
      </w:r>
      <w:proofErr w:type="spellEnd"/>
      <w:r>
        <w:t xml:space="preserve"> properties</w:t>
      </w:r>
      <w:bookmarkEnd w:id="344"/>
      <w:bookmarkEnd w:id="34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0FD5CA1" w14:textId="781D3718" w:rsidR="00DC389E" w:rsidRDefault="00DC389E" w:rsidP="00AC6C45">
      <w:pPr>
        <w:pStyle w:val="Heading2"/>
      </w:pPr>
      <w:bookmarkStart w:id="346" w:name="_Ref507597819"/>
      <w:bookmarkStart w:id="347" w:name="_Toc516224768"/>
      <w:bookmarkStart w:id="348" w:name="_Ref506806657"/>
      <w:r>
        <w:t>attachment object</w:t>
      </w:r>
      <w:bookmarkEnd w:id="346"/>
      <w:bookmarkEnd w:id="347"/>
    </w:p>
    <w:p w14:paraId="554194B0" w14:textId="77777777" w:rsidR="00A27D47" w:rsidRDefault="00A27D47" w:rsidP="00A27D47">
      <w:pPr>
        <w:pStyle w:val="Heading3"/>
        <w:numPr>
          <w:ilvl w:val="2"/>
          <w:numId w:val="2"/>
        </w:numPr>
      </w:pPr>
      <w:bookmarkStart w:id="349" w:name="_Ref506978653"/>
      <w:bookmarkStart w:id="350" w:name="_Toc516224769"/>
      <w:r>
        <w:t>General</w:t>
      </w:r>
      <w:bookmarkEnd w:id="349"/>
      <w:bookmarkEnd w:id="35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w:t>
      </w:r>
      <w:proofErr w:type="spellStart"/>
      <w:r>
        <w:t>fileLocation</w:t>
      </w:r>
      <w:proofErr w:type="spellEnd"/>
      <w:r>
        <w:t xml:space="preserve">": {                       # See </w:t>
      </w:r>
      <w:r w:rsidRPr="00F90F0E">
        <w:t>§</w:t>
      </w:r>
      <w:bookmarkStart w:id="351"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35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52" w:name="_Ref506978925"/>
      <w:bookmarkStart w:id="353" w:name="_Toc516224770"/>
      <w:r>
        <w:t>description property</w:t>
      </w:r>
      <w:bookmarkEnd w:id="352"/>
      <w:bookmarkEnd w:id="35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4" w:name="_Ref506978525"/>
      <w:bookmarkStart w:id="355" w:name="_Toc516224771"/>
      <w:proofErr w:type="spellStart"/>
      <w:r>
        <w:t>fileLocation</w:t>
      </w:r>
      <w:proofErr w:type="spellEnd"/>
      <w:r w:rsidR="00A27D47">
        <w:t xml:space="preserve"> property</w:t>
      </w:r>
      <w:bookmarkEnd w:id="354"/>
      <w:bookmarkEnd w:id="35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56" w:name="_Toc516224772"/>
      <w:r>
        <w:t>regions property</w:t>
      </w:r>
      <w:bookmarkEnd w:id="356"/>
    </w:p>
    <w:p w14:paraId="0B37D4FE" w14:textId="20BCE10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57" w:name="_Toc516224773"/>
      <w:bookmarkStart w:id="358" w:name="_Ref532384473"/>
      <w:bookmarkStart w:id="359" w:name="_Ref532384512"/>
      <w:bookmarkStart w:id="360" w:name="_Hlk513212887"/>
      <w:r>
        <w:t>rectangles property</w:t>
      </w:r>
      <w:bookmarkEnd w:id="357"/>
      <w:bookmarkEnd w:id="358"/>
      <w:bookmarkEnd w:id="359"/>
    </w:p>
    <w:p w14:paraId="731EC896" w14:textId="66D7C40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9A67A2">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t>3.26.3</w:t>
      </w:r>
      <w:r w:rsidR="00DE7798">
        <w:fldChar w:fldCharType="end"/>
      </w:r>
      <w:r w:rsidR="00DE7798">
        <w:t xml:space="preserve">) so a user can understand </w:t>
      </w:r>
      <w:r>
        <w:t xml:space="preserve">its </w:t>
      </w:r>
      <w:r w:rsidR="00DE7798">
        <w:t>relevance.</w:t>
      </w:r>
    </w:p>
    <w:p w14:paraId="543E3FB4" w14:textId="7E89153D"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61" w:name="_Toc516224774"/>
      <w:bookmarkEnd w:id="360"/>
      <w:r>
        <w:t>conversion object</w:t>
      </w:r>
      <w:bookmarkEnd w:id="348"/>
      <w:bookmarkEnd w:id="361"/>
    </w:p>
    <w:p w14:paraId="615BCC83" w14:textId="7B3EE260" w:rsidR="00AC6C45" w:rsidRDefault="00AC6C45" w:rsidP="00AC6C45">
      <w:pPr>
        <w:pStyle w:val="Heading3"/>
      </w:pPr>
      <w:bookmarkStart w:id="362" w:name="_Toc516224775"/>
      <w:r>
        <w:t>General</w:t>
      </w:r>
      <w:bookmarkEnd w:id="36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3" w:name="_Ref503539410"/>
      <w:bookmarkStart w:id="364" w:name="_Toc516224776"/>
      <w:r>
        <w:t>tool property</w:t>
      </w:r>
      <w:bookmarkEnd w:id="363"/>
      <w:bookmarkEnd w:id="36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5" w:name="_Ref503608264"/>
      <w:bookmarkStart w:id="366" w:name="_Toc516224777"/>
      <w:r>
        <w:t>invocation property</w:t>
      </w:r>
      <w:bookmarkEnd w:id="365"/>
      <w:bookmarkEnd w:id="36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7" w:name="_Ref503539431"/>
      <w:bookmarkStart w:id="368" w:name="_Toc516224778"/>
      <w:proofErr w:type="spellStart"/>
      <w:r>
        <w:t>analysisToolLog</w:t>
      </w:r>
      <w:r w:rsidR="00ED76F2">
        <w:t>Files</w:t>
      </w:r>
      <w:proofErr w:type="spellEnd"/>
      <w:r>
        <w:t xml:space="preserve"> property</w:t>
      </w:r>
      <w:bookmarkEnd w:id="367"/>
      <w:bookmarkEnd w:id="368"/>
    </w:p>
    <w:p w14:paraId="0819B679" w14:textId="725F9E88"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125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0324DB55"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7D31BBE"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fldChar w:fldCharType="begin"/>
      </w:r>
      <w:r>
        <w:instrText xml:space="preserve"> REF _Ref510085934 \r \h </w:instrText>
      </w:r>
      <w:r>
        <w:fldChar w:fldCharType="separate"/>
      </w:r>
      <w:r w:rsidR="006C118A">
        <w:fldChar w:fldCharType="begin"/>
      </w:r>
      <w:r w:rsidR="006C118A">
        <w:instrText xml:space="preserve"> REF _Ref532468570 \r \h </w:instrText>
      </w:r>
      <w:r w:rsidR="006C118A">
        <w:fldChar w:fldCharType="separate"/>
      </w:r>
      <w:r w:rsidR="006C118A">
        <w:t>3.38.7</w:t>
      </w:r>
      <w:r w:rsidR="006C118A">
        <w:fldChar w:fldCharType="end"/>
      </w:r>
      <w:r>
        <w:fldChar w:fldCharType="end"/>
      </w:r>
      <w:r>
        <w:t>).</w:t>
      </w:r>
    </w:p>
    <w:p w14:paraId="3476EB07" w14:textId="7DAB202C" w:rsidR="002315DB" w:rsidRDefault="002315DB" w:rsidP="002315DB">
      <w:pPr>
        <w:pStyle w:val="Heading2"/>
      </w:pPr>
      <w:bookmarkStart w:id="369" w:name="_Ref511829625"/>
      <w:bookmarkStart w:id="370" w:name="_Toc516224779"/>
      <w:proofErr w:type="spellStart"/>
      <w:r>
        <w:t>versionControlDetails</w:t>
      </w:r>
      <w:proofErr w:type="spellEnd"/>
      <w:r>
        <w:t xml:space="preserve"> object</w:t>
      </w:r>
      <w:bookmarkEnd w:id="369"/>
      <w:bookmarkEnd w:id="370"/>
    </w:p>
    <w:p w14:paraId="28FE29F4" w14:textId="169979D6" w:rsidR="002315DB" w:rsidRDefault="002315DB" w:rsidP="002315DB">
      <w:pPr>
        <w:pStyle w:val="Heading3"/>
      </w:pPr>
      <w:bookmarkStart w:id="371" w:name="_Toc516224780"/>
      <w:r>
        <w:t>General</w:t>
      </w:r>
      <w:bookmarkEnd w:id="371"/>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72" w:name="_Toc516224781"/>
      <w:r>
        <w:t>Constraints</w:t>
      </w:r>
      <w:bookmarkEnd w:id="37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4DA0D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C2FD2">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AC2FD2">
        <w:t>3.18.7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AC2FD2">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7820329E" w:rsidR="002315DB" w:rsidRDefault="007A480E" w:rsidP="002315DB">
      <w:pPr>
        <w:pStyle w:val="Heading3"/>
      </w:pPr>
      <w:bookmarkStart w:id="373" w:name="_Ref511829678"/>
      <w:bookmarkStart w:id="374" w:name="_Toc516224782"/>
      <w:proofErr w:type="spellStart"/>
      <w:r>
        <w:t>repositoryUri</w:t>
      </w:r>
      <w:proofErr w:type="spellEnd"/>
      <w:r>
        <w:t xml:space="preserve"> </w:t>
      </w:r>
      <w:r w:rsidR="002315DB">
        <w:t>property</w:t>
      </w:r>
      <w:bookmarkEnd w:id="373"/>
      <w:bookmarkEnd w:id="374"/>
    </w:p>
    <w:p w14:paraId="1785AFD1" w14:textId="0D727B7D" w:rsidR="001466B1" w:rsidRDefault="001466B1" w:rsidP="001466B1">
      <w:bookmarkStart w:id="37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6" w:name="_Ref513199006"/>
      <w:bookmarkStart w:id="377" w:name="_Toc516224783"/>
      <w:proofErr w:type="spellStart"/>
      <w:r>
        <w:t>revisionId</w:t>
      </w:r>
      <w:proofErr w:type="spellEnd"/>
      <w:r>
        <w:t xml:space="preserve"> property</w:t>
      </w:r>
      <w:bookmarkEnd w:id="375"/>
      <w:bookmarkEnd w:id="376"/>
      <w:bookmarkEnd w:id="37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8" w:name="_Ref511829698"/>
      <w:bookmarkStart w:id="379" w:name="_Toc516224784"/>
      <w:r>
        <w:t>branch property</w:t>
      </w:r>
      <w:bookmarkEnd w:id="378"/>
      <w:bookmarkEnd w:id="37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7959959" w:rsidR="002315DB" w:rsidRDefault="00AC2FD2" w:rsidP="002315DB">
      <w:pPr>
        <w:pStyle w:val="Heading3"/>
      </w:pPr>
      <w:bookmarkStart w:id="380" w:name="_Toc516224785"/>
      <w:bookmarkStart w:id="381" w:name="_Ref526939310"/>
      <w:proofErr w:type="spellStart"/>
      <w:r>
        <w:t>revisionTag</w:t>
      </w:r>
      <w:proofErr w:type="spellEnd"/>
      <w:r>
        <w:t xml:space="preserve"> </w:t>
      </w:r>
      <w:r w:rsidR="002315DB">
        <w:t>property</w:t>
      </w:r>
      <w:bookmarkEnd w:id="380"/>
      <w:bookmarkEnd w:id="381"/>
    </w:p>
    <w:p w14:paraId="343EFC1F" w14:textId="024E10D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0BB0E2FA"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1C00559B" w:rsidR="002315DB" w:rsidRDefault="00D1201D" w:rsidP="002315DB">
      <w:pPr>
        <w:pStyle w:val="Heading3"/>
      </w:pPr>
      <w:bookmarkStart w:id="382" w:name="_Toc516224786"/>
      <w:bookmarkStart w:id="383" w:name="_Ref526939293"/>
      <w:bookmarkStart w:id="384" w:name="_Hlk525802952"/>
      <w:proofErr w:type="spellStart"/>
      <w:r>
        <w:t>asOfTimeUtc</w:t>
      </w:r>
      <w:proofErr w:type="spellEnd"/>
      <w:r>
        <w:t xml:space="preserve"> </w:t>
      </w:r>
      <w:r w:rsidR="002315DB">
        <w:t>property</w:t>
      </w:r>
      <w:bookmarkEnd w:id="382"/>
      <w:bookmarkEnd w:id="383"/>
    </w:p>
    <w:p w14:paraId="1844A6A7" w14:textId="28D6211C"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proofErr w:type="spellStart"/>
      <w:r>
        <w:t>mappedTo</w:t>
      </w:r>
      <w:proofErr w:type="spellEnd"/>
      <w:r>
        <w:t xml:space="preserve"> property</w:t>
      </w:r>
    </w:p>
    <w:p w14:paraId="01253B4A" w14:textId="11A0F680"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6BFA9FA6"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42D68FD9" w:rsidR="002E3211" w:rsidRDefault="002E3211" w:rsidP="002E3211">
      <w:pPr>
        <w:pStyle w:val="ListParagraph"/>
        <w:numPr>
          <w:ilvl w:val="0"/>
          <w:numId w:val="76"/>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46B3A6C8"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85" w:name="_Ref493403111"/>
      <w:bookmarkStart w:id="386" w:name="_Ref493404005"/>
      <w:bookmarkStart w:id="387" w:name="_Toc516224788"/>
      <w:bookmarkEnd w:id="384"/>
      <w:r>
        <w:t>file object</w:t>
      </w:r>
      <w:bookmarkEnd w:id="385"/>
      <w:bookmarkEnd w:id="386"/>
      <w:bookmarkEnd w:id="387"/>
    </w:p>
    <w:p w14:paraId="375224F2" w14:textId="20156049" w:rsidR="00401BB5" w:rsidRDefault="00401BB5" w:rsidP="00401BB5">
      <w:pPr>
        <w:pStyle w:val="Heading3"/>
      </w:pPr>
      <w:bookmarkStart w:id="388" w:name="_Toc516224789"/>
      <w:r>
        <w:t>General</w:t>
      </w:r>
      <w:bookmarkEnd w:id="38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9" w:name="_Ref493403519"/>
      <w:bookmarkStart w:id="390" w:name="_Toc516224790"/>
      <w:proofErr w:type="spellStart"/>
      <w:r>
        <w:t>fileLocation</w:t>
      </w:r>
      <w:proofErr w:type="spellEnd"/>
      <w:r w:rsidR="00401BB5">
        <w:t xml:space="preserve"> property</w:t>
      </w:r>
      <w:bookmarkEnd w:id="389"/>
      <w:bookmarkEnd w:id="39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62196B11"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58DA0F52"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B6F4A">
        <w:t>3.20.3</w:t>
      </w:r>
      <w:r w:rsidR="00EB6F4A">
        <w:fldChar w:fldCharType="end"/>
      </w:r>
      <w:r w:rsidR="00EB6F4A">
        <w:t>.</w:t>
      </w:r>
    </w:p>
    <w:p w14:paraId="42C6608E" w14:textId="2D65D57C" w:rsidR="00401BB5" w:rsidRDefault="004F0AE4" w:rsidP="00401BB5">
      <w:pPr>
        <w:pStyle w:val="Heading3"/>
      </w:pPr>
      <w:bookmarkStart w:id="391" w:name="_Ref493404063"/>
      <w:bookmarkStart w:id="392" w:name="_Toc516224791"/>
      <w:proofErr w:type="spellStart"/>
      <w:r>
        <w:t>parentIndex</w:t>
      </w:r>
      <w:proofErr w:type="spellEnd"/>
      <w:r>
        <w:t xml:space="preserve"> </w:t>
      </w:r>
      <w:r w:rsidR="00401BB5">
        <w:t>property</w:t>
      </w:r>
      <w:bookmarkEnd w:id="391"/>
      <w:bookmarkEnd w:id="392"/>
    </w:p>
    <w:p w14:paraId="7B9D65E1" w14:textId="5C5BA25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F0AE4">
        <w:t>3.12.11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6C6D89D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2AC8265B"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393" w:name="_Ref493403563"/>
      <w:bookmarkStart w:id="394" w:name="_Toc516224792"/>
      <w:r>
        <w:lastRenderedPageBreak/>
        <w:t>offset property</w:t>
      </w:r>
      <w:bookmarkEnd w:id="393"/>
      <w:bookmarkEnd w:id="39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5" w:name="_Ref493403574"/>
      <w:bookmarkStart w:id="396" w:name="_Toc516224793"/>
      <w:r>
        <w:t>length property</w:t>
      </w:r>
      <w:bookmarkEnd w:id="395"/>
      <w:bookmarkEnd w:id="39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7" w:name="_Toc516224794"/>
      <w:bookmarkStart w:id="398" w:name="_Hlk514318855"/>
      <w:r>
        <w:t>roles property</w:t>
      </w:r>
      <w:bookmarkEnd w:id="397"/>
    </w:p>
    <w:bookmarkEnd w:id="398"/>
    <w:p w14:paraId="1E0FD617" w14:textId="6EBCBE65"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F368C">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DBF8CC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F368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F368C">
        <w:t>3.22.21</w:t>
      </w:r>
      <w:r>
        <w:fldChar w:fldCharType="end"/>
      </w:r>
      <w:r>
        <w:t>).</w:t>
      </w:r>
    </w:p>
    <w:p w14:paraId="3F2585BF" w14:textId="28898551"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F368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3ECC3D0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F368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1F7F116A" w:rsidR="001F66A6" w:rsidRDefault="001F66A6" w:rsidP="001F66A6">
      <w:pPr>
        <w:ind w:left="360"/>
      </w:pPr>
      <w:bookmarkStart w:id="39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F368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F368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0" w:name="_Toc516224795"/>
      <w:bookmarkEnd w:id="399"/>
      <w:proofErr w:type="spellStart"/>
      <w:r>
        <w:t>mimeType</w:t>
      </w:r>
      <w:proofErr w:type="spellEnd"/>
      <w:r>
        <w:t xml:space="preserve"> property</w:t>
      </w:r>
      <w:bookmarkEnd w:id="40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1" w:name="_Ref511899450"/>
      <w:bookmarkStart w:id="402" w:name="_Toc516224796"/>
      <w:r>
        <w:t>contents property</w:t>
      </w:r>
      <w:bookmarkEnd w:id="401"/>
      <w:bookmarkEnd w:id="402"/>
    </w:p>
    <w:p w14:paraId="3EAD79DF" w14:textId="1CDE0EB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F368C">
        <w:t>3.3</w:t>
      </w:r>
      <w:r>
        <w:fldChar w:fldCharType="end"/>
      </w:r>
      <w:r w:rsidRPr="00201FA6">
        <w:t>) representing the entire contents of the file.</w:t>
      </w:r>
    </w:p>
    <w:p w14:paraId="37061BF8" w14:textId="389B7925" w:rsidR="00926829" w:rsidRDefault="00926829" w:rsidP="00926829">
      <w:pPr>
        <w:pStyle w:val="Heading3"/>
      </w:pPr>
      <w:bookmarkStart w:id="403" w:name="_Ref511828128"/>
      <w:bookmarkStart w:id="404" w:name="_Toc516224797"/>
      <w:r>
        <w:t>encoding property</w:t>
      </w:r>
      <w:bookmarkEnd w:id="403"/>
      <w:bookmarkEnd w:id="40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DE78C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B6F4A">
        <w:t>3.12</w:t>
      </w:r>
      <w:r>
        <w:fldChar w:fldCharType="end"/>
      </w:r>
      <w:r>
        <w:t>)</w:t>
      </w:r>
    </w:p>
    <w:p w14:paraId="170FA798" w14:textId="0708B42E"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EB6F4A">
        <w:t>3.12.16</w:t>
      </w:r>
      <w:r>
        <w:fldChar w:fldCharType="end"/>
      </w:r>
      <w:r>
        <w:t>.</w:t>
      </w:r>
    </w:p>
    <w:p w14:paraId="4E9D1D4D" w14:textId="77777777" w:rsidR="00926829" w:rsidRDefault="00926829" w:rsidP="002D65F3">
      <w:pPr>
        <w:pStyle w:val="Code"/>
      </w:pPr>
    </w:p>
    <w:p w14:paraId="7C79FDD1" w14:textId="1761DBC9"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B6F4A">
        <w:t>3.12.11</w:t>
      </w:r>
      <w:r>
        <w:fldChar w:fldCharType="end"/>
      </w:r>
      <w:r>
        <w:t>.</w:t>
      </w:r>
    </w:p>
    <w:p w14:paraId="6F0B3BE0" w14:textId="20397547"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5754F4AA"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713B0FB9" w:rsidR="00926829" w:rsidRDefault="00926829" w:rsidP="002D65F3">
      <w:pPr>
        <w:pStyle w:val="Code"/>
      </w:pPr>
      <w:r>
        <w:t xml:space="preserve">  </w:t>
      </w:r>
      <w:r w:rsidR="00EB6F4A">
        <w:t>]</w:t>
      </w:r>
    </w:p>
    <w:p w14:paraId="15B3E52A" w14:textId="44F6E857" w:rsidR="00D72BDC" w:rsidRDefault="00D72BDC" w:rsidP="002D65F3">
      <w:pPr>
        <w:pStyle w:val="Code"/>
      </w:pPr>
      <w:r>
        <w:t>}</w:t>
      </w:r>
    </w:p>
    <w:p w14:paraId="0BA813E0" w14:textId="6C22A625" w:rsidR="00401BB5" w:rsidRDefault="00401BB5" w:rsidP="00401BB5">
      <w:pPr>
        <w:pStyle w:val="Heading3"/>
      </w:pPr>
      <w:bookmarkStart w:id="405" w:name="_Ref493345445"/>
      <w:bookmarkStart w:id="406" w:name="_Toc516224798"/>
      <w:r>
        <w:t>hashes property</w:t>
      </w:r>
      <w:bookmarkEnd w:id="405"/>
      <w:bookmarkEnd w:id="406"/>
    </w:p>
    <w:p w14:paraId="084CC4D1" w14:textId="5168CB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0345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lastRenderedPageBreak/>
        <w:t xml:space="preserve">  }</w:t>
      </w:r>
    </w:p>
    <w:p w14:paraId="00EC811B" w14:textId="0C218BCE" w:rsidR="0010345D" w:rsidRPr="0010345D" w:rsidRDefault="0010345D" w:rsidP="00E07D5F">
      <w:pPr>
        <w:pStyle w:val="Code"/>
      </w:pPr>
      <w:r>
        <w:t>}</w:t>
      </w:r>
    </w:p>
    <w:p w14:paraId="690BE21B" w14:textId="1D9061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9C74F76"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E401186"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7" w:name="_Toc516224799"/>
      <w:proofErr w:type="spellStart"/>
      <w:r>
        <w:t>lastModifiedTime</w:t>
      </w:r>
      <w:r w:rsidR="00327EBE">
        <w:t>Utc</w:t>
      </w:r>
      <w:proofErr w:type="spellEnd"/>
      <w:r>
        <w:t xml:space="preserve"> property</w:t>
      </w:r>
      <w:bookmarkEnd w:id="40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8" w:name="_Ref493350984"/>
      <w:bookmarkStart w:id="409" w:name="_Toc516224805"/>
      <w:r>
        <w:t>result object</w:t>
      </w:r>
      <w:bookmarkEnd w:id="408"/>
      <w:bookmarkEnd w:id="409"/>
    </w:p>
    <w:p w14:paraId="74FD90F6" w14:textId="18F2DD20" w:rsidR="00401BB5" w:rsidRDefault="00401BB5" w:rsidP="00401BB5">
      <w:pPr>
        <w:pStyle w:val="Heading3"/>
      </w:pPr>
      <w:bookmarkStart w:id="410" w:name="_Toc516224806"/>
      <w:r>
        <w:t>General</w:t>
      </w:r>
      <w:bookmarkEnd w:id="41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1" w:name="_Ref515624666"/>
      <w:bookmarkStart w:id="412" w:name="_Toc516224808"/>
      <w:r>
        <w:t>Distinguishing logically identical from logically distinct results</w:t>
      </w:r>
      <w:bookmarkEnd w:id="411"/>
      <w:bookmarkEnd w:id="41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3" w:name="_Toc516224809"/>
      <w:bookmarkStart w:id="414" w:name="_Ref493408865"/>
      <w:proofErr w:type="spellStart"/>
      <w:r>
        <w:t>i</w:t>
      </w:r>
      <w:r w:rsidR="00435405">
        <w:t>nstanceGui</w:t>
      </w:r>
      <w:r>
        <w:t>d</w:t>
      </w:r>
      <w:proofErr w:type="spellEnd"/>
      <w:r>
        <w:t xml:space="preserve"> property</w:t>
      </w:r>
      <w:bookmarkEnd w:id="413"/>
    </w:p>
    <w:p w14:paraId="2C599143" w14:textId="1DCC51A1" w:rsidR="00376B6D" w:rsidRDefault="00376B6D" w:rsidP="00376B6D">
      <w:bookmarkStart w:id="41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16" w:name="_Ref516055541"/>
      <w:bookmarkStart w:id="417" w:name="_Toc516224810"/>
      <w:proofErr w:type="spellStart"/>
      <w:r>
        <w:t>correlationGuid</w:t>
      </w:r>
      <w:proofErr w:type="spellEnd"/>
      <w:r>
        <w:t xml:space="preserve"> property</w:t>
      </w:r>
      <w:bookmarkEnd w:id="416"/>
      <w:bookmarkEnd w:id="41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18" w:name="_Ref513193500"/>
      <w:bookmarkStart w:id="419" w:name="_Ref513195673"/>
      <w:bookmarkStart w:id="420" w:name="_Toc516224811"/>
      <w:proofErr w:type="spellStart"/>
      <w:r>
        <w:t>ruleId</w:t>
      </w:r>
      <w:proofErr w:type="spellEnd"/>
      <w:r>
        <w:t xml:space="preserve"> property</w:t>
      </w:r>
      <w:bookmarkEnd w:id="414"/>
      <w:bookmarkEnd w:id="415"/>
      <w:bookmarkEnd w:id="418"/>
      <w:bookmarkEnd w:id="419"/>
      <w:bookmarkEnd w:id="42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68C81E54"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1" w:name="_Ref531188246"/>
      <w:proofErr w:type="spellStart"/>
      <w:r>
        <w:t>ruleIndex</w:t>
      </w:r>
      <w:proofErr w:type="spellEnd"/>
      <w:r>
        <w:t xml:space="preserve"> property</w:t>
      </w:r>
      <w:bookmarkEnd w:id="421"/>
    </w:p>
    <w:p w14:paraId="543A4472" w14:textId="226F5C6A"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t>3.21.5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t>3.38</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7539E5">
        <w:t>3.12.15</w:t>
      </w:r>
      <w:r w:rsidR="007539E5">
        <w:fldChar w:fldCharType="end"/>
      </w:r>
      <w:r>
        <w:t>, §</w:t>
      </w:r>
      <w:r w:rsidR="007539E5">
        <w:fldChar w:fldCharType="begin"/>
      </w:r>
      <w:r w:rsidR="007539E5">
        <w:instrText xml:space="preserve"> REF _Ref508870783 \r \h </w:instrText>
      </w:r>
      <w:r w:rsidR="007539E5">
        <w:fldChar w:fldCharType="separate"/>
      </w:r>
      <w:r w:rsidR="007539E5">
        <w:t>3.37.3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539E5">
        <w:t>3.12</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539E5">
        <w:t>3.10.6.4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539E5">
        <w:t>3.12.2.1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181BB788"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79FBEF3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11413D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539E5">
        <w:t>3.12</w:t>
      </w:r>
      <w:r w:rsidR="00C32311">
        <w:fldChar w:fldCharType="end"/>
      </w:r>
      <w:r w:rsidR="00C32311">
        <w:t>).</w:t>
      </w:r>
    </w:p>
    <w:p w14:paraId="00325953" w14:textId="0A4A5F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539E5">
        <w:t>3.12.14</w:t>
      </w:r>
      <w:r w:rsidR="00C32311">
        <w:fldChar w:fldCharType="end"/>
      </w:r>
      <w:r w:rsidR="000F5B03">
        <w:t>.</w:t>
      </w:r>
    </w:p>
    <w:p w14:paraId="269975A2" w14:textId="6230FD2F"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539E5">
        <w:t>3.21</w:t>
      </w:r>
      <w:r w:rsidR="00C32311">
        <w:fldChar w:fldCharType="end"/>
      </w:r>
      <w:r w:rsidR="00C32311">
        <w:t>).</w:t>
      </w:r>
    </w:p>
    <w:p w14:paraId="68428F55" w14:textId="1E01A182"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431FB">
        <w:t>3.38.3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F9DAA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431FB">
        <w:t>3.12.15</w:t>
      </w:r>
      <w:r w:rsidR="00C32311">
        <w:fldChar w:fldCharType="end"/>
      </w:r>
      <w:r w:rsidR="00C32311">
        <w:t>.</w:t>
      </w:r>
    </w:p>
    <w:p w14:paraId="57DE0082" w14:textId="7FB0E2A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431FB">
        <w:t>3.37.3</w:t>
      </w:r>
      <w:r w:rsidR="00C32311">
        <w:fldChar w:fldCharType="end"/>
      </w:r>
      <w:r w:rsidR="00C32311">
        <w:t>.</w:t>
      </w:r>
    </w:p>
    <w:p w14:paraId="7AC6549D" w14:textId="25FC892F" w:rsidR="002E52B0" w:rsidRDefault="002E52B0" w:rsidP="002D65F3">
      <w:pPr>
        <w:pStyle w:val="Code"/>
      </w:pPr>
      <w:r>
        <w:lastRenderedPageBreak/>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431FB">
        <w:t>3.38</w:t>
      </w:r>
      <w:r w:rsidR="00C32311">
        <w:fldChar w:fldCharType="end"/>
      </w:r>
      <w:r w:rsidR="00C32311">
        <w:t>).</w:t>
      </w:r>
    </w:p>
    <w:p w14:paraId="25A8FFA0" w14:textId="642793F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431FB">
        <w:t>3.38.3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26985A2"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53891C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422" w:name="_Ref493511208"/>
      <w:bookmarkStart w:id="423" w:name="_Toc516224812"/>
      <w:r>
        <w:t>level property</w:t>
      </w:r>
      <w:bookmarkEnd w:id="422"/>
      <w:bookmarkEnd w:id="42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lastRenderedPageBreak/>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4" w:name="_Ref493426628"/>
      <w:bookmarkStart w:id="425" w:name="_Toc516224813"/>
      <w:r>
        <w:t>message property</w:t>
      </w:r>
      <w:bookmarkEnd w:id="424"/>
      <w:bookmarkEnd w:id="425"/>
    </w:p>
    <w:p w14:paraId="2544155E" w14:textId="0C8079F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77777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p>
    <w:p w14:paraId="354B25E0" w14:textId="7777777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426" w:name="_Hlk522873802"/>
      <w:r>
        <w:t>§</w:t>
      </w:r>
      <w:bookmarkEnd w:id="426"/>
      <w:r>
        <w:fldChar w:fldCharType="begin"/>
      </w:r>
      <w:r>
        <w:instrText xml:space="preserve"> REF _Ref508812199 \r \h </w:instrText>
      </w:r>
      <w:r>
        <w:fldChar w:fldCharType="separate"/>
      </w:r>
      <w:r>
        <w:t>3.9.6.2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0E0C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76775">
        <w:t>3.12</w:t>
      </w:r>
      <w:r>
        <w:fldChar w:fldCharType="end"/>
      </w:r>
      <w:r>
        <w:t>).</w:t>
      </w:r>
    </w:p>
    <w:p w14:paraId="5048079C" w14:textId="77777777" w:rsidR="003B3A06" w:rsidRDefault="003B3A06" w:rsidP="002D65F3">
      <w:pPr>
        <w:pStyle w:val="Code"/>
      </w:pPr>
      <w:r>
        <w:t xml:space="preserve">  "results": [</w:t>
      </w:r>
    </w:p>
    <w:p w14:paraId="7658BE2A" w14:textId="2A1BBD2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76775">
        <w:t>3.21</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533D9AF"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76775">
        <w:t>3.37</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lastRenderedPageBreak/>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27" w:name="_Ref510013155"/>
      <w:bookmarkStart w:id="428" w:name="_Toc516224815"/>
      <w:r>
        <w:t>locations property</w:t>
      </w:r>
      <w:bookmarkEnd w:id="427"/>
      <w:bookmarkEnd w:id="428"/>
    </w:p>
    <w:p w14:paraId="065F9E8C" w14:textId="714BEF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27729B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354D6C1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9" w:name="_Ref510085223"/>
      <w:bookmarkStart w:id="430" w:name="_Toc516224816"/>
      <w:proofErr w:type="spellStart"/>
      <w:r>
        <w:t>analysisTarget</w:t>
      </w:r>
      <w:proofErr w:type="spellEnd"/>
      <w:r w:rsidR="00673F27">
        <w:t xml:space="preserve"> p</w:t>
      </w:r>
      <w:r>
        <w:t>roperty</w:t>
      </w:r>
      <w:bookmarkEnd w:id="429"/>
      <w:bookmarkEnd w:id="43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31" w:name="_Ref513040093"/>
      <w:bookmarkStart w:id="432" w:name="_Toc516224817"/>
      <w:r>
        <w:t>fingerprints property</w:t>
      </w:r>
      <w:bookmarkEnd w:id="431"/>
      <w:bookmarkEnd w:id="432"/>
    </w:p>
    <w:p w14:paraId="3AC53915" w14:textId="7637AC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B62F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33" w:name="_Ref507591746"/>
      <w:bookmarkStart w:id="434" w:name="_Toc516224818"/>
      <w:proofErr w:type="spellStart"/>
      <w:r>
        <w:t>partialFingerprints</w:t>
      </w:r>
      <w:proofErr w:type="spellEnd"/>
      <w:r w:rsidR="00401BB5">
        <w:t xml:space="preserve"> property</w:t>
      </w:r>
      <w:bookmarkEnd w:id="433"/>
      <w:bookmarkEnd w:id="434"/>
    </w:p>
    <w:p w14:paraId="0F26AF7E" w14:textId="50DED3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F5734E5" w:rsidR="002F1358" w:rsidRDefault="002F1358" w:rsidP="002F1358">
      <w:pPr>
        <w:pStyle w:val="Note"/>
      </w:pPr>
      <w:bookmarkStart w:id="43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35"/>
    <w:p w14:paraId="5B3D8EAE" w14:textId="5ADEF22E"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36" w:name="_Ref510008160"/>
      <w:bookmarkStart w:id="437" w:name="_Toc516224819"/>
      <w:proofErr w:type="spellStart"/>
      <w:r>
        <w:t>codeFlows</w:t>
      </w:r>
      <w:proofErr w:type="spellEnd"/>
      <w:r>
        <w:t xml:space="preserve"> property</w:t>
      </w:r>
      <w:bookmarkEnd w:id="436"/>
      <w:bookmarkEnd w:id="437"/>
    </w:p>
    <w:p w14:paraId="4BD8575B" w14:textId="2AD8F6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9D39CB">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8" w:name="_Ref511820702"/>
      <w:bookmarkStart w:id="439" w:name="_Toc516224820"/>
      <w:r>
        <w:t>graphs property</w:t>
      </w:r>
      <w:bookmarkEnd w:id="438"/>
      <w:bookmarkEnd w:id="439"/>
    </w:p>
    <w:p w14:paraId="7F5C098A" w14:textId="0C77A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0C304C">
        <w:t xml:space="preserve">, and each of whose property names equals the </w:t>
      </w:r>
      <w:r w:rsidR="000C304C">
        <w:rPr>
          <w:rStyle w:val="CODEtemp"/>
        </w:rPr>
        <w:t>id</w:t>
      </w:r>
      <w:r w:rsidR="000C304C">
        <w:t xml:space="preserve"> property </w:t>
      </w:r>
      <w:r w:rsidR="000C304C">
        <w:lastRenderedPageBreak/>
        <w:t>(§</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0" w:name="_Ref511820008"/>
      <w:bookmarkStart w:id="441" w:name="_Toc516224821"/>
      <w:r>
        <w:t>graphTraversals property</w:t>
      </w:r>
      <w:bookmarkEnd w:id="440"/>
      <w:bookmarkEnd w:id="441"/>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2" w:name="_Toc516224822"/>
      <w:r>
        <w:t>stacks property</w:t>
      </w:r>
      <w:bookmarkEnd w:id="442"/>
    </w:p>
    <w:p w14:paraId="5ABDA84F" w14:textId="5DA75C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2054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3" w:name="_Ref493499246"/>
      <w:bookmarkStart w:id="444" w:name="_Toc516224823"/>
      <w:proofErr w:type="spellStart"/>
      <w:r>
        <w:t>relatedLocations</w:t>
      </w:r>
      <w:proofErr w:type="spellEnd"/>
      <w:r>
        <w:t xml:space="preserve"> property</w:t>
      </w:r>
      <w:bookmarkEnd w:id="443"/>
      <w:bookmarkEnd w:id="444"/>
    </w:p>
    <w:p w14:paraId="31F869B5" w14:textId="536800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2054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lastRenderedPageBreak/>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57F476EB" w:rsidR="002A24FE" w:rsidRDefault="002A24FE" w:rsidP="002D65F3">
      <w:pPr>
        <w:pStyle w:val="Code"/>
      </w:pPr>
      <w:r>
        <w:t>C:\Code\a.js(6,10-10): error : JS3056: Name 'index' cannot be used in this scope because it would give a different meaning to 'index'.</w:t>
      </w:r>
    </w:p>
    <w:p w14:paraId="7A7763B6" w14:textId="5882EE29"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45" w:name="_Toc516224824"/>
      <w:proofErr w:type="spellStart"/>
      <w:r>
        <w:t>suppressionStates</w:t>
      </w:r>
      <w:proofErr w:type="spellEnd"/>
      <w:r>
        <w:t xml:space="preserve"> property</w:t>
      </w:r>
      <w:bookmarkEnd w:id="445"/>
    </w:p>
    <w:p w14:paraId="1AE8DC88" w14:textId="2A54B9A5" w:rsidR="00401BB5" w:rsidRDefault="00401BB5" w:rsidP="00401BB5">
      <w:pPr>
        <w:pStyle w:val="Heading4"/>
      </w:pPr>
      <w:bookmarkStart w:id="446" w:name="_Toc516224825"/>
      <w:r>
        <w:t>General</w:t>
      </w:r>
      <w:bookmarkEnd w:id="446"/>
    </w:p>
    <w:p w14:paraId="0F62C5DD" w14:textId="466C8C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2054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C6EAE1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p>
    <w:p w14:paraId="743A1A91" w14:textId="7D1911F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p>
    <w:p w14:paraId="3A00FB59" w14:textId="39410FEB"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47" w:name="_Ref493475240"/>
      <w:bookmarkStart w:id="448" w:name="_Toc516224826"/>
      <w:proofErr w:type="spellStart"/>
      <w:r>
        <w:t>suppressedInSource</w:t>
      </w:r>
      <w:proofErr w:type="spellEnd"/>
      <w:r>
        <w:t xml:space="preserve"> value</w:t>
      </w:r>
      <w:bookmarkEnd w:id="447"/>
      <w:bookmarkEnd w:id="44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49" w:name="_Ref493475253"/>
      <w:bookmarkStart w:id="450" w:name="_Toc516224827"/>
      <w:proofErr w:type="spellStart"/>
      <w:r>
        <w:t>suppressedExternally</w:t>
      </w:r>
      <w:proofErr w:type="spellEnd"/>
      <w:r>
        <w:t xml:space="preserve"> value</w:t>
      </w:r>
      <w:bookmarkEnd w:id="449"/>
      <w:bookmarkEnd w:id="45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1" w:name="_Ref493351360"/>
      <w:bookmarkStart w:id="452" w:name="_Toc516224828"/>
      <w:bookmarkStart w:id="453" w:name="_Hlk514318442"/>
      <w:proofErr w:type="spellStart"/>
      <w:r>
        <w:t>baselineState</w:t>
      </w:r>
      <w:proofErr w:type="spellEnd"/>
      <w:r>
        <w:t xml:space="preserve"> property</w:t>
      </w:r>
      <w:bookmarkEnd w:id="451"/>
      <w:bookmarkEnd w:id="45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54" w:name="_Ref531188379"/>
      <w:r>
        <w:lastRenderedPageBreak/>
        <w:t>rank property</w:t>
      </w:r>
      <w:bookmarkEnd w:id="45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44C7EEA5" w:rsidR="00F47B45" w:rsidRDefault="00F47B45" w:rsidP="00CF3731">
      <w:pPr>
        <w:pStyle w:val="ListParagraph"/>
        <w:numPr>
          <w:ilvl w:val="0"/>
          <w:numId w:val="71"/>
        </w:numPr>
      </w:pPr>
      <w:r w:rsidRPr="00F47B45">
        <w:t xml:space="preserve">the </w:t>
      </w:r>
      <w:proofErr w:type="spellStart"/>
      <w:r w:rsidRPr="00F47B45">
        <w:rPr>
          <w:rStyle w:val="CODEtemp"/>
        </w:rPr>
        <w:t>ruleId</w:t>
      </w:r>
      <w:proofErr w:type="spellEnd"/>
      <w:r w:rsidRPr="00F47B45">
        <w:t xml:space="preserve"> property (§</w:t>
      </w:r>
      <w:r>
        <w:fldChar w:fldCharType="begin"/>
      </w:r>
      <w:r>
        <w:instrText xml:space="preserve"> REF _Ref513193500 \r \h </w:instrText>
      </w:r>
      <w:r>
        <w:fldChar w:fldCharType="separate"/>
      </w:r>
      <w:r>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t>3.40</w:t>
      </w:r>
      <w:r>
        <w:fldChar w:fldCharType="end"/>
      </w:r>
      <w:r w:rsidRPr="00F47B45">
        <w:t xml:space="preserve">) in the </w:t>
      </w:r>
      <w:proofErr w:type="spellStart"/>
      <w:r w:rsidRPr="00F47B45">
        <w:rPr>
          <w:rStyle w:val="CODEtemp"/>
        </w:rPr>
        <w:t>resources.rules</w:t>
      </w:r>
      <w:proofErr w:type="spellEnd"/>
      <w:r w:rsidRPr="00F47B45">
        <w:t xml:space="preserve"> property (§</w:t>
      </w:r>
      <w:r>
        <w:fldChar w:fldCharType="begin"/>
      </w:r>
      <w:r>
        <w:instrText xml:space="preserve"> REF _Ref493404878 \r \h </w:instrText>
      </w:r>
      <w:r>
        <w:fldChar w:fldCharType="separate"/>
      </w:r>
      <w:r>
        <w:t>3.13.15</w:t>
      </w:r>
      <w:r>
        <w:fldChar w:fldCharType="end"/>
      </w:r>
      <w:r w:rsidRPr="00F47B45">
        <w:t>, §</w:t>
      </w:r>
      <w:r>
        <w:fldChar w:fldCharType="begin"/>
      </w:r>
      <w:r>
        <w:instrText xml:space="preserve"> REF _Ref508870783 \r \h </w:instrText>
      </w:r>
      <w:r>
        <w:fldChar w:fldCharType="separate"/>
      </w:r>
      <w:r>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t>3.13</w:t>
      </w:r>
      <w:r>
        <w:fldChar w:fldCharType="end"/>
      </w:r>
      <w:r w:rsidRPr="00F47B45">
        <w:t>), or</w:t>
      </w:r>
    </w:p>
    <w:p w14:paraId="617E78B1" w14:textId="7F8016EC" w:rsidR="00F47B45" w:rsidRDefault="00F47B45" w:rsidP="00CF3731">
      <w:pPr>
        <w:pStyle w:val="ListParagraph"/>
        <w:numPr>
          <w:ilvl w:val="0"/>
          <w:numId w:val="71"/>
        </w:numPr>
      </w:pP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t>3.22.6</w:t>
      </w:r>
      <w:r>
        <w:fldChar w:fldCharType="end"/>
      </w:r>
      <w:r w:rsidRPr="00F47B45">
        <w:t xml:space="preserve">) of the containing </w:t>
      </w:r>
      <w:r w:rsidRPr="00F47B45">
        <w:rPr>
          <w:rStyle w:val="CODEtemp"/>
        </w:rPr>
        <w:t>result</w:t>
      </w:r>
      <w:r w:rsidRPr="00F47B45">
        <w:t xml:space="preserve"> object is present,</w:t>
      </w:r>
    </w:p>
    <w:p w14:paraId="577FD63D" w14:textId="766DBF10"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t>3.40.11</w:t>
      </w:r>
      <w:r>
        <w:fldChar w:fldCharType="end"/>
      </w:r>
      <w:r w:rsidRPr="00F47B45">
        <w:t>, §</w:t>
      </w:r>
      <w:r>
        <w:fldChar w:fldCharType="begin"/>
      </w:r>
      <w:r>
        <w:instrText xml:space="preserve"> REF _Ref531188361 \r \h </w:instrText>
      </w:r>
      <w:r>
        <w:fldChar w:fldCharType="separate"/>
      </w:r>
      <w:r>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55" w:name="_Ref507598047"/>
      <w:bookmarkStart w:id="456" w:name="_Ref508987354"/>
      <w:bookmarkStart w:id="457" w:name="_Toc516224829"/>
      <w:bookmarkStart w:id="458" w:name="_Ref506807829"/>
      <w:r>
        <w:t>a</w:t>
      </w:r>
      <w:r w:rsidR="00A27D47">
        <w:t>ttachments</w:t>
      </w:r>
      <w:bookmarkEnd w:id="455"/>
      <w:r>
        <w:t xml:space="preserve"> property</w:t>
      </w:r>
      <w:bookmarkEnd w:id="456"/>
      <w:bookmarkEnd w:id="457"/>
    </w:p>
    <w:p w14:paraId="7E972364" w14:textId="23D0AC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3ED3">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3ED3">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380CF74"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59" w:name="_Toc516224830"/>
      <w:proofErr w:type="spellStart"/>
      <w:r>
        <w:t>workItem</w:t>
      </w:r>
      <w:r w:rsidR="00326BD5">
        <w:t>Uri</w:t>
      </w:r>
      <w:r w:rsidR="008C5D5A">
        <w:t>s</w:t>
      </w:r>
      <w:proofErr w:type="spellEnd"/>
      <w:r>
        <w:t xml:space="preserve"> property</w:t>
      </w:r>
      <w:bookmarkEnd w:id="459"/>
    </w:p>
    <w:p w14:paraId="1D36CDAB" w14:textId="61D1D28B"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3ED3">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proofErr w:type="spellStart"/>
      <w:r>
        <w:t>hostedViewerUri</w:t>
      </w:r>
      <w:proofErr w:type="spellEnd"/>
      <w:r>
        <w:t xml:space="preserve"> property</w:t>
      </w:r>
    </w:p>
    <w:p w14:paraId="5C2C894B" w14:textId="77777777"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60" w:name="_Ref532469699"/>
      <w:r>
        <w:t>p</w:t>
      </w:r>
      <w:r w:rsidR="00C82EC9">
        <w:t>rovenance</w:t>
      </w:r>
      <w:r w:rsidR="008050BA">
        <w:t xml:space="preserve"> property</w:t>
      </w:r>
      <w:bookmarkEnd w:id="460"/>
    </w:p>
    <w:p w14:paraId="47D757BD" w14:textId="46491C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6C118A">
        <w:t>3.38</w:t>
      </w:r>
      <w:r>
        <w:fldChar w:fldCharType="end"/>
      </w:r>
      <w:r>
        <w:t xml:space="preserve">) that contains information about </w:t>
      </w:r>
      <w:r w:rsidR="006C118A">
        <w:t>how and when the result was detected</w:t>
      </w:r>
      <w:r>
        <w:t>.</w:t>
      </w:r>
      <w:bookmarkEnd w:id="458"/>
    </w:p>
    <w:p w14:paraId="656D1948" w14:textId="2B2F6C2A" w:rsidR="006E546E" w:rsidRDefault="006E546E" w:rsidP="006E546E">
      <w:pPr>
        <w:pStyle w:val="Heading3"/>
      </w:pPr>
      <w:bookmarkStart w:id="461" w:name="_Toc516224832"/>
      <w:bookmarkStart w:id="462" w:name="_Ref532463863"/>
      <w:r>
        <w:t>fixes property</w:t>
      </w:r>
      <w:bookmarkEnd w:id="461"/>
      <w:bookmarkEnd w:id="462"/>
    </w:p>
    <w:p w14:paraId="41DB16FF" w14:textId="41CA30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B7B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B7B81">
        <w:t>3.41</w:t>
      </w:r>
      <w:r>
        <w:fldChar w:fldCharType="end"/>
      </w:r>
      <w:r w:rsidRPr="00E20F80">
        <w:t>).</w:t>
      </w:r>
    </w:p>
    <w:p w14:paraId="5BBA1AD3" w14:textId="153D720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proofErr w:type="spellStart"/>
      <w:r>
        <w:t>occurrenceCount</w:t>
      </w:r>
      <w:proofErr w:type="spellEnd"/>
      <w:r>
        <w:t xml:space="preserve"> property</w:t>
      </w:r>
    </w:p>
    <w:p w14:paraId="284963B8" w14:textId="77777777"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t>3.19.4</w:t>
      </w:r>
      <w:r>
        <w:fldChar w:fldCharType="end"/>
      </w:r>
      <w:r>
        <w:t>) has been observed.</w:t>
      </w:r>
    </w:p>
    <w:p w14:paraId="6460A4F1" w14:textId="20445F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63" w:name="_Ref493426721"/>
      <w:bookmarkStart w:id="464" w:name="_Ref507665939"/>
      <w:bookmarkStart w:id="465" w:name="_Toc516224834"/>
      <w:r>
        <w:t>location object</w:t>
      </w:r>
      <w:bookmarkEnd w:id="463"/>
      <w:bookmarkEnd w:id="464"/>
      <w:bookmarkEnd w:id="465"/>
    </w:p>
    <w:p w14:paraId="27ED50C0" w14:textId="23D428DC" w:rsidR="006E546E" w:rsidRDefault="006E546E" w:rsidP="006E546E">
      <w:pPr>
        <w:pStyle w:val="Heading3"/>
      </w:pPr>
      <w:bookmarkStart w:id="466" w:name="_Ref493479281"/>
      <w:bookmarkStart w:id="467" w:name="_Toc516224835"/>
      <w:r>
        <w:t>General</w:t>
      </w:r>
      <w:bookmarkEnd w:id="466"/>
      <w:bookmarkEnd w:id="467"/>
    </w:p>
    <w:p w14:paraId="1D30489B" w14:textId="4BDFCDF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8566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8566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7AAD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85664">
        <w:t>3.23.4</w:t>
      </w:r>
      <w:r>
        <w:fldChar w:fldCharType="end"/>
      </w:r>
      <w:r w:rsidRPr="00180B28">
        <w:t>) is particularly convenient for fingerprinting.</w:t>
      </w:r>
    </w:p>
    <w:p w14:paraId="310AFACC" w14:textId="6B11AE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8566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85664">
        <w:t>3.23.6</w:t>
      </w:r>
      <w:r>
        <w:fldChar w:fldCharType="end"/>
      </w:r>
      <w:r>
        <w:t>) explaining the significance of this “location.”</w:t>
      </w:r>
    </w:p>
    <w:p w14:paraId="0FA7950E" w14:textId="08CED4CC" w:rsidR="00F76775" w:rsidRDefault="00F76775" w:rsidP="00F76775">
      <w:pPr>
        <w:pStyle w:val="Heading3"/>
      </w:pPr>
      <w:r>
        <w:lastRenderedPageBreak/>
        <w:t>Constraints</w:t>
      </w:r>
    </w:p>
    <w:p w14:paraId="01C657E7" w14:textId="7830C437"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25271CB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85664">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85664">
        <w:t>3.13</w:t>
      </w:r>
      <w:r>
        <w:fldChar w:fldCharType="end"/>
      </w:r>
      <w:r>
        <w:t>, §</w:t>
      </w:r>
      <w:r>
        <w:fldChar w:fldCharType="begin"/>
      </w:r>
      <w:r>
        <w:instrText xml:space="preserve"> REF _Ref493479000 \r \h </w:instrText>
      </w:r>
      <w:r>
        <w:fldChar w:fldCharType="separate"/>
      </w:r>
      <w:r w:rsidR="00885664">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68" w:name="_Ref493477623"/>
      <w:bookmarkStart w:id="469" w:name="_Ref493478351"/>
      <w:bookmarkStart w:id="470" w:name="_Toc516224836"/>
      <w:proofErr w:type="spellStart"/>
      <w:r>
        <w:t>physicalLocation</w:t>
      </w:r>
      <w:proofErr w:type="spellEnd"/>
      <w:r>
        <w:t xml:space="preserve"> </w:t>
      </w:r>
      <w:r w:rsidR="006E546E">
        <w:t>property</w:t>
      </w:r>
      <w:bookmarkEnd w:id="468"/>
      <w:bookmarkEnd w:id="469"/>
      <w:bookmarkEnd w:id="470"/>
    </w:p>
    <w:p w14:paraId="37D40289" w14:textId="2056DD3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8566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71" w:name="_Ref493404450"/>
      <w:bookmarkStart w:id="472" w:name="_Ref493404690"/>
      <w:bookmarkStart w:id="473" w:name="_Toc516224837"/>
      <w:proofErr w:type="spellStart"/>
      <w:r>
        <w:t>fullyQualifiedLogicalName</w:t>
      </w:r>
      <w:proofErr w:type="spellEnd"/>
      <w:r>
        <w:t xml:space="preserve"> property</w:t>
      </w:r>
      <w:bookmarkEnd w:id="471"/>
      <w:bookmarkEnd w:id="472"/>
      <w:bookmarkEnd w:id="47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F7051BB" w:rsidR="00E66E38" w:rsidRDefault="00E66E38" w:rsidP="00E66E38">
      <w:bookmarkStart w:id="474" w:name="_Hlk513194534"/>
      <w:bookmarkStart w:id="47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85664">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4"/>
    </w:p>
    <w:p w14:paraId="01F88A86" w14:textId="6920D9FD"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8566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5"/>
      <w:r w:rsidR="00C32159">
        <w:t>§</w:t>
      </w:r>
      <w:r w:rsidR="00C32159">
        <w:fldChar w:fldCharType="begin"/>
      </w:r>
      <w:r w:rsidR="00C32159">
        <w:instrText xml:space="preserve"> REF _Ref493349997 \r \h </w:instrText>
      </w:r>
      <w:r w:rsidR="00C32159">
        <w:fldChar w:fldCharType="separate"/>
      </w:r>
      <w:r w:rsidR="00885664">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85664">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704FA3E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87E5F28"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3315512E" w:rsidR="006E0178" w:rsidRDefault="006E0178" w:rsidP="002D65F3">
      <w:pPr>
        <w:pStyle w:val="Code"/>
      </w:pPr>
      <w:r>
        <w:t>"</w:t>
      </w:r>
      <w:proofErr w:type="spellStart"/>
      <w:r>
        <w:t>logicalLocations</w:t>
      </w:r>
      <w:proofErr w:type="spellEnd"/>
      <w:r>
        <w:t xml:space="preserve">": </w:t>
      </w:r>
      <w:r w:rsidR="00384B6C">
        <w:t>[</w:t>
      </w:r>
    </w:p>
    <w:p w14:paraId="2ADE1DFB" w14:textId="53D82EC5" w:rsidR="006E0178" w:rsidRDefault="006E0178" w:rsidP="002D65F3">
      <w:pPr>
        <w:pStyle w:val="Code"/>
      </w:pPr>
      <w:r>
        <w:t xml:space="preserve">  {</w:t>
      </w:r>
    </w:p>
    <w:p w14:paraId="3489D8E9" w14:textId="27872C56"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07BCA0E2" w:rsidR="006E0178" w:rsidRDefault="006E0178" w:rsidP="002D65F3">
      <w:pPr>
        <w:pStyle w:val="Code"/>
      </w:pPr>
      <w:r>
        <w:t xml:space="preserve">    "kind": "namespace",</w:t>
      </w:r>
    </w:p>
    <w:p w14:paraId="39B6B650" w14:textId="1A79C4AE"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280F1FA9"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673E4EAA"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5C5CB968" w:rsidR="006E0178" w:rsidRDefault="006E0178" w:rsidP="002D65F3">
      <w:pPr>
        <w:pStyle w:val="Code"/>
      </w:pPr>
      <w:r>
        <w:t xml:space="preserve">  {</w:t>
      </w:r>
    </w:p>
    <w:p w14:paraId="77718134" w14:textId="2DFBF1EF" w:rsidR="006E0178" w:rsidRDefault="006E0178" w:rsidP="002D65F3">
      <w:pPr>
        <w:pStyle w:val="Code"/>
      </w:pPr>
      <w:r>
        <w:t xml:space="preserve">    "name": "B",</w:t>
      </w:r>
    </w:p>
    <w:p w14:paraId="587692BD" w14:textId="357D2E60"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36F878E9"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754348C6" w:rsidR="006E0178" w:rsidRDefault="006E0178" w:rsidP="002D65F3">
      <w:pPr>
        <w:pStyle w:val="Code"/>
      </w:pPr>
      <w:r>
        <w:t xml:space="preserve">  {</w:t>
      </w:r>
    </w:p>
    <w:p w14:paraId="32607CA1" w14:textId="314BD4BC"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678F6490"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0311DB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85664">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476" w:name="_Ref530062627"/>
      <w:proofErr w:type="spellStart"/>
      <w:r>
        <w:t>logicalLocationIndex</w:t>
      </w:r>
      <w:proofErr w:type="spellEnd"/>
      <w:r>
        <w:t xml:space="preserve"> property</w:t>
      </w:r>
      <w:bookmarkEnd w:id="476"/>
    </w:p>
    <w:p w14:paraId="715F25F2" w14:textId="217BF35B"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85664">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85664">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85664">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85664">
        <w:t>3.23.4</w:t>
      </w:r>
      <w:r>
        <w:fldChar w:fldCharType="end"/>
      </w:r>
      <w:r>
        <w:t>).</w:t>
      </w:r>
      <w:r w:rsidR="00B33D4B">
        <w:t xml:space="preserve"> If this property is absent, it </w:t>
      </w:r>
      <w:r w:rsidR="00B33D4B">
        <w:rPr>
          <w:b/>
        </w:rPr>
        <w:t>SHALL</w:t>
      </w:r>
      <w:r w:rsidR="00B33D4B">
        <w:t xml:space="preserve"> default to -1.</w:t>
      </w:r>
    </w:p>
    <w:p w14:paraId="6F3CD982" w14:textId="78C76490"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85664">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477" w:name="_Ref513121634"/>
      <w:bookmarkStart w:id="478" w:name="_Ref513122103"/>
      <w:bookmarkStart w:id="479" w:name="_Toc516224838"/>
      <w:r>
        <w:lastRenderedPageBreak/>
        <w:t>message property</w:t>
      </w:r>
      <w:bookmarkEnd w:id="477"/>
      <w:bookmarkEnd w:id="478"/>
      <w:bookmarkEnd w:id="47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80" w:name="_Ref510102819"/>
      <w:bookmarkStart w:id="481" w:name="_Toc516224839"/>
      <w:r>
        <w:t>annotations property</w:t>
      </w:r>
      <w:bookmarkEnd w:id="480"/>
      <w:bookmarkEnd w:id="481"/>
    </w:p>
    <w:p w14:paraId="1F7AABEC" w14:textId="78C47E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8566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85664">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2B26C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85664">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482" w:name="_Ref493477390"/>
      <w:bookmarkStart w:id="483" w:name="_Ref493478323"/>
      <w:bookmarkStart w:id="484" w:name="_Ref493478590"/>
      <w:bookmarkStart w:id="485" w:name="_Toc516224841"/>
      <w:proofErr w:type="spellStart"/>
      <w:r>
        <w:t>physicalLocation</w:t>
      </w:r>
      <w:proofErr w:type="spellEnd"/>
      <w:r>
        <w:t xml:space="preserve"> object</w:t>
      </w:r>
      <w:bookmarkEnd w:id="482"/>
      <w:bookmarkEnd w:id="483"/>
      <w:bookmarkEnd w:id="484"/>
      <w:bookmarkEnd w:id="485"/>
    </w:p>
    <w:p w14:paraId="0B9181AD" w14:textId="12F902F2" w:rsidR="006E546E" w:rsidRDefault="006E546E" w:rsidP="006E546E">
      <w:pPr>
        <w:pStyle w:val="Heading3"/>
      </w:pPr>
      <w:bookmarkStart w:id="486" w:name="_Toc516224842"/>
      <w:r>
        <w:t>General</w:t>
      </w:r>
      <w:bookmarkEnd w:id="48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7" w:name="_Ref503357394"/>
      <w:bookmarkStart w:id="488" w:name="_Toc516224843"/>
      <w:bookmarkStart w:id="489" w:name="_Ref493343236"/>
      <w:r>
        <w:t>id property</w:t>
      </w:r>
      <w:bookmarkEnd w:id="487"/>
      <w:bookmarkEnd w:id="488"/>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0" w:name="_Ref503369432"/>
      <w:bookmarkStart w:id="491" w:name="_Ref503369435"/>
      <w:bookmarkStart w:id="492" w:name="_Ref503371110"/>
      <w:bookmarkStart w:id="493" w:name="_Ref503371652"/>
      <w:bookmarkStart w:id="494" w:name="_Toc516224844"/>
      <w:proofErr w:type="spellStart"/>
      <w:r>
        <w:lastRenderedPageBreak/>
        <w:t>fileLocation</w:t>
      </w:r>
      <w:proofErr w:type="spellEnd"/>
      <w:r w:rsidR="006E546E">
        <w:t xml:space="preserve"> property</w:t>
      </w:r>
      <w:bookmarkEnd w:id="489"/>
      <w:bookmarkEnd w:id="490"/>
      <w:bookmarkEnd w:id="491"/>
      <w:bookmarkEnd w:id="492"/>
      <w:bookmarkEnd w:id="493"/>
      <w:bookmarkEnd w:id="494"/>
    </w:p>
    <w:p w14:paraId="5D69C82C" w14:textId="65340920"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1205">
        <w:t>3.3</w:t>
      </w:r>
      <w:r w:rsidR="00A308C2">
        <w:fldChar w:fldCharType="end"/>
      </w:r>
      <w:r w:rsidR="00A308C2">
        <w:t>)</w:t>
      </w:r>
      <w:r w:rsidR="00365886" w:rsidRPr="00365886">
        <w:t xml:space="preserve"> that represents the location of the file.</w:t>
      </w:r>
    </w:p>
    <w:p w14:paraId="03500782" w14:textId="2583192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81205">
        <w:t>3.12.11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581205">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00B369F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7DF44ED0"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r w:rsidR="00581205">
        <w:t>3.12</w:t>
      </w:r>
      <w:r w:rsidR="00F0710E">
        <w:fldChar w:fldCharType="end"/>
      </w:r>
      <w:r w:rsidR="00F0710E">
        <w:t>).</w:t>
      </w:r>
    </w:p>
    <w:p w14:paraId="1B212C21" w14:textId="208082F8" w:rsidR="00124F1F" w:rsidRDefault="00124F1F" w:rsidP="002D65F3">
      <w:pPr>
        <w:pStyle w:val="Code"/>
      </w:pPr>
      <w:r>
        <w:t xml:space="preserve">  "files": </w:t>
      </w:r>
      <w:r w:rsidR="009D56D4">
        <w:t>[</w:t>
      </w:r>
    </w:p>
    <w:p w14:paraId="62A6AD73" w14:textId="7D2D176B" w:rsidR="00124F1F" w:rsidRDefault="00124F1F" w:rsidP="002D65F3">
      <w:pPr>
        <w:pStyle w:val="Code"/>
      </w:pPr>
      <w:r>
        <w:t xml:space="preserve">    </w:t>
      </w:r>
      <w:r w:rsidR="009D56D4">
        <w:t>{</w:t>
      </w:r>
    </w:p>
    <w:p w14:paraId="3707C2BE" w14:textId="6C09574E" w:rsidR="009D56D4" w:rsidRDefault="009D56D4" w:rsidP="002D65F3">
      <w:pPr>
        <w:pStyle w:val="Code"/>
      </w:pPr>
      <w:r>
        <w:t xml:space="preserve">      "</w:t>
      </w:r>
      <w:proofErr w:type="spellStart"/>
      <w:r>
        <w:t>fileLocation</w:t>
      </w:r>
      <w:proofErr w:type="spellEnd"/>
      <w:r>
        <w:t>": {</w:t>
      </w:r>
    </w:p>
    <w:p w14:paraId="3D6730CA" w14:textId="143823B0" w:rsidR="009D56D4" w:rsidRDefault="009D56D4" w:rsidP="002D65F3">
      <w:pPr>
        <w:pStyle w:val="Code"/>
      </w:pPr>
      <w:r>
        <w:t xml:space="preserve">        "uri": "file:///C:/Code/main.c"</w:t>
      </w:r>
    </w:p>
    <w:p w14:paraId="72D31561" w14:textId="17CB4456" w:rsidR="009D56D4" w:rsidRDefault="009D56D4" w:rsidP="002D65F3">
      <w:pPr>
        <w:pStyle w:val="Code"/>
      </w:pPr>
      <w:r>
        <w:t xml:space="preserve">      },</w:t>
      </w:r>
    </w:p>
    <w:p w14:paraId="06A95CD1" w14:textId="7C0404B9" w:rsidR="00124F1F" w:rsidRDefault="00124F1F" w:rsidP="002D65F3">
      <w:pPr>
        <w:pStyle w:val="Code"/>
      </w:pPr>
      <w:r>
        <w:t xml:space="preserve">      "</w:t>
      </w:r>
      <w:proofErr w:type="spellStart"/>
      <w:r>
        <w:t>mimeType</w:t>
      </w:r>
      <w:proofErr w:type="spellEnd"/>
      <w:r>
        <w:t>": "text/</w:t>
      </w:r>
      <w:proofErr w:type="spellStart"/>
      <w:r>
        <w:t>x-c</w:t>
      </w:r>
      <w:proofErr w:type="spellEnd"/>
      <w:r>
        <w:t>",</w:t>
      </w:r>
    </w:p>
    <w:p w14:paraId="2A5A7B5E" w14:textId="4136210C" w:rsidR="00124F1F" w:rsidRDefault="00124F1F" w:rsidP="002D65F3">
      <w:pPr>
        <w:pStyle w:val="Code"/>
      </w:pPr>
      <w:r>
        <w:t xml:space="preserve">    }</w:t>
      </w:r>
    </w:p>
    <w:p w14:paraId="551495BB" w14:textId="63DF3918" w:rsidR="00124F1F" w:rsidRDefault="00124F1F" w:rsidP="002D65F3">
      <w:pPr>
        <w:pStyle w:val="Code"/>
      </w:pPr>
      <w:r>
        <w:t xml:space="preserve">  </w:t>
      </w:r>
      <w:r w:rsidR="009D56D4">
        <w:t>],</w:t>
      </w:r>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t xml:space="preserve">      "</w:t>
      </w:r>
      <w:proofErr w:type="spellStart"/>
      <w:r>
        <w:t>ruleId</w:t>
      </w:r>
      <w:proofErr w:type="spellEnd"/>
      <w:r>
        <w:t>":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proofErr w:type="spellStart"/>
      <w:r w:rsidR="00F0710E">
        <w:t>physicalLocation</w:t>
      </w:r>
      <w:proofErr w:type="spellEnd"/>
      <w:r>
        <w:t>": {</w:t>
      </w:r>
    </w:p>
    <w:p w14:paraId="099F7F10" w14:textId="4E93CD56" w:rsidR="00A308C2" w:rsidRDefault="00A308C2" w:rsidP="002D65F3">
      <w:pPr>
        <w:pStyle w:val="Code"/>
      </w:pPr>
      <w:r>
        <w:t xml:space="preserve">            "</w:t>
      </w:r>
      <w:proofErr w:type="spellStart"/>
      <w:r>
        <w:t>fileLocation</w:t>
      </w:r>
      <w:proofErr w:type="spellEnd"/>
      <w:r>
        <w:t>": {</w:t>
      </w:r>
    </w:p>
    <w:p w14:paraId="07BFEA92" w14:textId="700CF73A" w:rsidR="00A308C2" w:rsidRDefault="00124F1F" w:rsidP="002D65F3">
      <w:pPr>
        <w:pStyle w:val="Code"/>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2D65F3">
      <w:pPr>
        <w:pStyle w:val="Code"/>
      </w:pPr>
      <w:r>
        <w:t xml:space="preserve">              "</w:t>
      </w:r>
      <w:proofErr w:type="spellStart"/>
      <w:r>
        <w:t>fileIndex</w:t>
      </w:r>
      <w:proofErr w:type="spellEnd"/>
      <w:r>
        <w:t>": 0</w:t>
      </w:r>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w:t>
      </w:r>
      <w:proofErr w:type="spellStart"/>
      <w:r>
        <w:t>startLine</w:t>
      </w:r>
      <w:proofErr w:type="spellEnd"/>
      <w:r>
        <w:t>": 24,</w:t>
      </w:r>
    </w:p>
    <w:p w14:paraId="6D17A420" w14:textId="151698D1" w:rsidR="00124F1F" w:rsidRDefault="00124F1F" w:rsidP="002D65F3">
      <w:pPr>
        <w:pStyle w:val="Code"/>
      </w:pPr>
      <w:r>
        <w:t xml:space="preserve">              "</w:t>
      </w:r>
      <w:proofErr w:type="spellStart"/>
      <w:r>
        <w:t>startColumn</w:t>
      </w:r>
      <w:proofErr w:type="spellEnd"/>
      <w:r>
        <w:t>":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495" w:name="_Ref493509797"/>
      <w:bookmarkStart w:id="496" w:name="_Toc516224845"/>
      <w:r>
        <w:t>region property</w:t>
      </w:r>
      <w:bookmarkEnd w:id="495"/>
      <w:bookmarkEnd w:id="496"/>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lastRenderedPageBreak/>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97" w:name="_Toc516224846"/>
      <w:proofErr w:type="spellStart"/>
      <w:r>
        <w:t>contextRegion</w:t>
      </w:r>
      <w:proofErr w:type="spellEnd"/>
      <w:r>
        <w:t xml:space="preserve"> property</w:t>
      </w:r>
      <w:bookmarkEnd w:id="497"/>
    </w:p>
    <w:p w14:paraId="220640FE" w14:textId="6F93AA62"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98" w:name="_Ref493490350"/>
      <w:bookmarkStart w:id="499" w:name="_Toc516224847"/>
      <w:r>
        <w:lastRenderedPageBreak/>
        <w:t>region object</w:t>
      </w:r>
      <w:bookmarkEnd w:id="498"/>
      <w:bookmarkEnd w:id="499"/>
    </w:p>
    <w:p w14:paraId="5C4DB1F6" w14:textId="19917190" w:rsidR="006E546E" w:rsidRDefault="006E546E" w:rsidP="006E546E">
      <w:pPr>
        <w:pStyle w:val="Heading3"/>
      </w:pPr>
      <w:bookmarkStart w:id="500" w:name="_Toc516224848"/>
      <w:r>
        <w:t>General</w:t>
      </w:r>
      <w:bookmarkEnd w:id="50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501" w:name="_Ref493492556"/>
      <w:bookmarkStart w:id="502" w:name="_Ref493492604"/>
      <w:bookmarkStart w:id="503" w:name="_Ref493492671"/>
      <w:bookmarkStart w:id="504" w:name="_Toc516224849"/>
      <w:r>
        <w:t>Text regions</w:t>
      </w:r>
      <w:bookmarkEnd w:id="501"/>
      <w:bookmarkEnd w:id="502"/>
      <w:bookmarkEnd w:id="503"/>
      <w:bookmarkEnd w:id="5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EFC73D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5F45A2B" w:rsidR="00257E64" w:rsidRDefault="00257E64" w:rsidP="00257E64">
      <w:r>
        <w:t xml:space="preserve">A text region </w:t>
      </w:r>
      <w:r>
        <w:rPr>
          <w:b/>
        </w:rPr>
        <w:t>MAY</w:t>
      </w:r>
      <w:r>
        <w:t xml:space="preserve"> be specified in </w:t>
      </w:r>
      <w:r w:rsidR="002E614C">
        <w:t xml:space="preserve">two </w:t>
      </w:r>
      <w:r>
        <w:t>ways:</w:t>
      </w:r>
    </w:p>
    <w:p w14:paraId="79EA6147" w14:textId="7CA1BCC7"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E33757D"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7777777"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t>3.22.6</w:t>
      </w:r>
      <w:r>
        <w:fldChar w:fldCharType="end"/>
      </w:r>
      <w:r>
        <w:t>).</w:t>
      </w:r>
    </w:p>
    <w:p w14:paraId="2F4CCF7E" w14:textId="77777777"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t>3.22.7</w:t>
      </w:r>
      <w:r>
        <w:fldChar w:fldCharType="end"/>
      </w:r>
      <w:r>
        <w:t>).</w:t>
      </w:r>
    </w:p>
    <w:p w14:paraId="30C0E1BA" w14:textId="7777777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7777777"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F9EA5D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44C35DD"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ABB518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9047B54"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BFC144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45AB0DEB"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E41CE2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24BEF967"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05" w:name="_Ref509043519"/>
      <w:bookmarkStart w:id="506" w:name="_Ref509043733"/>
      <w:bookmarkStart w:id="507" w:name="_Toc516224850"/>
      <w:r>
        <w:t>Binary regions</w:t>
      </w:r>
      <w:bookmarkEnd w:id="505"/>
      <w:bookmarkEnd w:id="506"/>
      <w:bookmarkEnd w:id="50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08" w:name="_Toc516224851"/>
      <w:r>
        <w:t>Independence of text and binary regions</w:t>
      </w:r>
      <w:bookmarkEnd w:id="50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D72B557"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9" w:name="_Ref493490565"/>
      <w:bookmarkStart w:id="510" w:name="_Ref493491243"/>
      <w:bookmarkStart w:id="511" w:name="_Ref493492406"/>
      <w:bookmarkStart w:id="512" w:name="_Toc516224852"/>
      <w:proofErr w:type="spellStart"/>
      <w:r>
        <w:t>startLine</w:t>
      </w:r>
      <w:proofErr w:type="spellEnd"/>
      <w:r>
        <w:t xml:space="preserve"> property</w:t>
      </w:r>
      <w:bookmarkEnd w:id="509"/>
      <w:bookmarkEnd w:id="510"/>
      <w:bookmarkEnd w:id="511"/>
      <w:bookmarkEnd w:id="512"/>
    </w:p>
    <w:p w14:paraId="03F07C1F" w14:textId="55E56FB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3" w:name="_Ref493491260"/>
      <w:bookmarkStart w:id="514" w:name="_Ref493492414"/>
      <w:bookmarkStart w:id="515" w:name="_Toc516224853"/>
      <w:proofErr w:type="spellStart"/>
      <w:r>
        <w:t>startColumn</w:t>
      </w:r>
      <w:proofErr w:type="spellEnd"/>
      <w:r>
        <w:t xml:space="preserve"> property</w:t>
      </w:r>
      <w:bookmarkEnd w:id="513"/>
      <w:bookmarkEnd w:id="514"/>
      <w:bookmarkEnd w:id="51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7F8C6F5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16" w:name="_Ref493491334"/>
      <w:bookmarkStart w:id="517" w:name="_Ref493492422"/>
      <w:bookmarkStart w:id="518" w:name="_Toc516224854"/>
      <w:proofErr w:type="spellStart"/>
      <w:r>
        <w:t>endLine</w:t>
      </w:r>
      <w:proofErr w:type="spellEnd"/>
      <w:r>
        <w:t xml:space="preserve"> property</w:t>
      </w:r>
      <w:bookmarkEnd w:id="516"/>
      <w:bookmarkEnd w:id="517"/>
      <w:bookmarkEnd w:id="51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3811DE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19" w:name="_Ref493491342"/>
      <w:bookmarkStart w:id="520" w:name="_Ref493492427"/>
      <w:bookmarkStart w:id="521" w:name="_Toc516224855"/>
      <w:proofErr w:type="spellStart"/>
      <w:r>
        <w:t>endColumn</w:t>
      </w:r>
      <w:proofErr w:type="spellEnd"/>
      <w:r>
        <w:t xml:space="preserve"> property</w:t>
      </w:r>
      <w:bookmarkEnd w:id="519"/>
      <w:bookmarkEnd w:id="520"/>
      <w:bookmarkEnd w:id="52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3CD355F"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2" w:name="_Ref493492251"/>
      <w:bookmarkStart w:id="523" w:name="_Ref493492981"/>
      <w:bookmarkStart w:id="524" w:name="_Toc516224856"/>
      <w:proofErr w:type="spellStart"/>
      <w:r>
        <w:t>charO</w:t>
      </w:r>
      <w:r w:rsidR="006E546E">
        <w:t>ffset</w:t>
      </w:r>
      <w:proofErr w:type="spellEnd"/>
      <w:r w:rsidR="006E546E">
        <w:t xml:space="preserve"> property</w:t>
      </w:r>
      <w:bookmarkEnd w:id="522"/>
      <w:bookmarkEnd w:id="523"/>
      <w:bookmarkEnd w:id="524"/>
    </w:p>
    <w:p w14:paraId="274D950F" w14:textId="09425C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5" w:name="_Ref493491350"/>
      <w:bookmarkStart w:id="526" w:name="_Ref493492312"/>
      <w:bookmarkStart w:id="527" w:name="_Toc516224857"/>
      <w:proofErr w:type="spellStart"/>
      <w:r>
        <w:lastRenderedPageBreak/>
        <w:t>charL</w:t>
      </w:r>
      <w:r w:rsidR="006E546E">
        <w:t>ength</w:t>
      </w:r>
      <w:proofErr w:type="spellEnd"/>
      <w:r w:rsidR="006E546E">
        <w:t xml:space="preserve"> property</w:t>
      </w:r>
      <w:bookmarkEnd w:id="525"/>
      <w:bookmarkEnd w:id="526"/>
      <w:bookmarkEnd w:id="527"/>
    </w:p>
    <w:p w14:paraId="4958FFFB" w14:textId="02407945"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71DB29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t>3.22.9</w:t>
      </w:r>
      <w:r>
        <w:fldChar w:fldCharType="end"/>
      </w:r>
      <w:r>
        <w:t>)</w:t>
      </w:r>
    </w:p>
    <w:p w14:paraId="26AA9C6F" w14:textId="457A50E7"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8" w:name="_Ref515544104"/>
      <w:bookmarkStart w:id="529" w:name="_Toc516224858"/>
      <w:proofErr w:type="spellStart"/>
      <w:r>
        <w:t>byteOffset</w:t>
      </w:r>
      <w:proofErr w:type="spellEnd"/>
      <w:r>
        <w:t xml:space="preserve"> property</w:t>
      </w:r>
      <w:bookmarkEnd w:id="528"/>
      <w:bookmarkEnd w:id="52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0" w:name="_Ref515544119"/>
      <w:bookmarkStart w:id="531" w:name="_Toc516224859"/>
      <w:proofErr w:type="spellStart"/>
      <w:r>
        <w:t>byteLength</w:t>
      </w:r>
      <w:proofErr w:type="spellEnd"/>
      <w:r>
        <w:t xml:space="preserve"> property</w:t>
      </w:r>
      <w:bookmarkEnd w:id="530"/>
      <w:bookmarkEnd w:id="531"/>
    </w:p>
    <w:p w14:paraId="2FF66B09" w14:textId="007E99D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B7FF6">
        <w:t>3.22.11</w:t>
      </w:r>
      <w:r w:rsidR="00EB7FF6">
        <w:fldChar w:fldCharType="end"/>
      </w:r>
      <w:r w:rsidR="00EB7FF6">
        <w:t>)</w:t>
      </w:r>
      <w:r>
        <w:t>.</w:t>
      </w:r>
    </w:p>
    <w:p w14:paraId="1B751256" w14:textId="08E3FB32"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2" w:name="_Toc516224860"/>
      <w:r>
        <w:t>snippet property</w:t>
      </w:r>
      <w:bookmarkEnd w:id="53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3" w:name="_Ref513118337"/>
      <w:bookmarkStart w:id="534" w:name="_Toc516224861"/>
      <w:r>
        <w:t>message property</w:t>
      </w:r>
      <w:bookmarkEnd w:id="533"/>
      <w:bookmarkEnd w:id="53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5" w:name="_Ref513118449"/>
      <w:bookmarkStart w:id="536" w:name="_Toc516224862"/>
      <w:bookmarkStart w:id="537" w:name="_Hlk513212890"/>
      <w:r>
        <w:t>rectangle object</w:t>
      </w:r>
      <w:bookmarkEnd w:id="535"/>
      <w:bookmarkEnd w:id="536"/>
    </w:p>
    <w:p w14:paraId="3C4A6F0B" w14:textId="2FBD2981" w:rsidR="008A21D5" w:rsidRDefault="008A21D5" w:rsidP="008A21D5">
      <w:pPr>
        <w:pStyle w:val="Heading3"/>
      </w:pPr>
      <w:bookmarkStart w:id="538" w:name="_Toc516224863"/>
      <w:r>
        <w:t>General</w:t>
      </w:r>
      <w:bookmarkEnd w:id="53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9" w:name="_Toc516224864"/>
      <w:r>
        <w:lastRenderedPageBreak/>
        <w:t>top, left, bottom, and right properties</w:t>
      </w:r>
      <w:bookmarkEnd w:id="53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0" w:name="_Ref513118473"/>
      <w:bookmarkStart w:id="541" w:name="_Toc516224865"/>
      <w:r>
        <w:t>message property</w:t>
      </w:r>
      <w:bookmarkEnd w:id="540"/>
      <w:bookmarkEnd w:id="54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2" w:name="_Ref493404505"/>
      <w:bookmarkStart w:id="543" w:name="_Toc516224866"/>
      <w:bookmarkEnd w:id="537"/>
      <w:proofErr w:type="spellStart"/>
      <w:r>
        <w:t>logicalLocation</w:t>
      </w:r>
      <w:proofErr w:type="spellEnd"/>
      <w:r>
        <w:t xml:space="preserve"> object</w:t>
      </w:r>
      <w:bookmarkEnd w:id="542"/>
      <w:bookmarkEnd w:id="543"/>
    </w:p>
    <w:p w14:paraId="479717FF" w14:textId="2760154A" w:rsidR="006E546E" w:rsidRDefault="006E546E" w:rsidP="006E546E">
      <w:pPr>
        <w:pStyle w:val="Heading3"/>
      </w:pPr>
      <w:bookmarkStart w:id="544" w:name="_Toc516224867"/>
      <w:r>
        <w:t>General</w:t>
      </w:r>
      <w:bookmarkEnd w:id="54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1B322D2"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6A539D">
        <w:t>3.12.12</w:t>
      </w:r>
      <w:r>
        <w:fldChar w:fldCharType="end"/>
      </w:r>
      <w:r>
        <w:t>).</w:t>
      </w:r>
    </w:p>
    <w:p w14:paraId="50DD453B" w14:textId="0DA90B69" w:rsidR="0024214F" w:rsidRDefault="0024214F" w:rsidP="0024214F">
      <w:pPr>
        <w:pStyle w:val="Heading3"/>
      </w:pPr>
      <w:bookmarkStart w:id="545" w:name="_Ref514248023"/>
      <w:bookmarkStart w:id="546" w:name="_Toc516224868"/>
      <w:r>
        <w:t>Logical location naming rules</w:t>
      </w:r>
      <w:bookmarkEnd w:id="545"/>
      <w:bookmarkEnd w:id="5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035F23D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7" w:name="_Ref514247682"/>
      <w:bookmarkStart w:id="548" w:name="_Toc516224869"/>
      <w:r>
        <w:t>name property</w:t>
      </w:r>
      <w:bookmarkEnd w:id="547"/>
      <w:bookmarkEnd w:id="548"/>
    </w:p>
    <w:p w14:paraId="55C381B2" w14:textId="470F6F1A"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36260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5BE28879" w14:textId="3DE1E54E"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4C29AFE2"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764D5919" w:rsidR="00BA28C3" w:rsidRDefault="00BA28C3" w:rsidP="00BA28C3">
      <w:pPr>
        <w:pStyle w:val="Code"/>
      </w:pPr>
      <w:r>
        <w:t xml:space="preserve">  "name": "c(float)",</w:t>
      </w:r>
    </w:p>
    <w:p w14:paraId="6280BAAE" w14:textId="1E7DC967"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t>3.26.4</w:t>
      </w:r>
      <w:r>
        <w:fldChar w:fldCharType="end"/>
      </w:r>
      <w:r>
        <w:t>.</w:t>
      </w:r>
    </w:p>
    <w:p w14:paraId="5AA444E4" w14:textId="7856ACBC" w:rsidR="006A539D" w:rsidRDefault="006A539D" w:rsidP="00BA28C3">
      <w:pPr>
        <w:pStyle w:val="Code"/>
      </w:pPr>
      <w:r>
        <w:t xml:space="preserve">  "kind": "function"                   # See §</w:t>
      </w:r>
      <w:r>
        <w:fldChar w:fldCharType="begin"/>
      </w:r>
      <w:r>
        <w:instrText xml:space="preserve"> REF _Ref513195445 \r \h </w:instrText>
      </w:r>
      <w:r>
        <w:fldChar w:fldCharType="separate"/>
      </w:r>
      <w:r>
        <w:t>3.26.6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49" w:name="_Ref513194876"/>
      <w:bookmarkStart w:id="550" w:name="_Toc516224870"/>
      <w:proofErr w:type="spellStart"/>
      <w:r>
        <w:t>fullyQualifiedName</w:t>
      </w:r>
      <w:proofErr w:type="spellEnd"/>
      <w:r>
        <w:t xml:space="preserve"> property</w:t>
      </w:r>
      <w:bookmarkEnd w:id="549"/>
      <w:bookmarkEnd w:id="550"/>
    </w:p>
    <w:p w14:paraId="0F5707EB" w14:textId="1DC6E18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4C9CB6B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51" w:name="_Toc516224871"/>
      <w:proofErr w:type="spellStart"/>
      <w:r>
        <w:t>decoratedName</w:t>
      </w:r>
      <w:proofErr w:type="spellEnd"/>
      <w:r>
        <w:t xml:space="preserve"> property</w:t>
      </w:r>
      <w:bookmarkEnd w:id="55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2" w:name="_Ref513195445"/>
      <w:bookmarkStart w:id="553" w:name="_Toc516224872"/>
      <w:r>
        <w:t>kind property</w:t>
      </w:r>
      <w:bookmarkEnd w:id="552"/>
      <w:bookmarkEnd w:id="55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6F1A9677" w:rsidR="006E546E" w:rsidRDefault="00ED4F69" w:rsidP="006E546E">
      <w:pPr>
        <w:pStyle w:val="Heading3"/>
      </w:pPr>
      <w:bookmarkStart w:id="554" w:name="_Toc516224873"/>
      <w:bookmarkStart w:id="555" w:name="_Ref530059029"/>
      <w:proofErr w:type="spellStart"/>
      <w:r>
        <w:t>parentIndex</w:t>
      </w:r>
      <w:proofErr w:type="spellEnd"/>
      <w:r>
        <w:t xml:space="preserve"> </w:t>
      </w:r>
      <w:r w:rsidR="006E546E">
        <w:t>property</w:t>
      </w:r>
      <w:bookmarkEnd w:id="554"/>
      <w:bookmarkEnd w:id="555"/>
    </w:p>
    <w:p w14:paraId="765BBE49" w14:textId="7D3C049C"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6A539D">
        <w:t>3.12.12</w:t>
      </w:r>
      <w:r>
        <w:fldChar w:fldCharType="end"/>
      </w:r>
      <w:r>
        <w:t>).</w:t>
      </w:r>
    </w:p>
    <w:p w14:paraId="561C4353" w14:textId="4F2C3AC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F8D73B4" w:rsidR="006A539D" w:rsidRDefault="006A539D" w:rsidP="006A539D">
      <w:pPr>
        <w:pStyle w:val="Code"/>
      </w:pPr>
      <w:r>
        <w:t>{                                            # A run object (§</w:t>
      </w:r>
      <w:r>
        <w:fldChar w:fldCharType="begin"/>
      </w:r>
      <w:r>
        <w:instrText xml:space="preserve"> REF _Ref493349997 \r \h </w:instrText>
      </w:r>
      <w:r>
        <w:fldChar w:fldCharType="separate"/>
      </w:r>
      <w:r>
        <w:t>3.12</w:t>
      </w:r>
      <w:r>
        <w:fldChar w:fldCharType="end"/>
      </w:r>
      <w:r>
        <w:t>).</w:t>
      </w:r>
    </w:p>
    <w:p w14:paraId="24B97B6F" w14:textId="7777777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t>3.12.12</w:t>
      </w:r>
      <w:r>
        <w:fldChar w:fldCharType="end"/>
      </w:r>
      <w:r>
        <w:t>.</w:t>
      </w:r>
    </w:p>
    <w:p w14:paraId="7AC12910" w14:textId="77777777" w:rsidR="006A539D" w:rsidRDefault="006A539D" w:rsidP="006A539D">
      <w:pPr>
        <w:pStyle w:val="Code"/>
      </w:pPr>
      <w:r>
        <w:t xml:space="preserve">    {</w:t>
      </w:r>
    </w:p>
    <w:p w14:paraId="5F513F8D" w14:textId="77777777" w:rsidR="006A539D" w:rsidRDefault="006A539D" w:rsidP="006A539D">
      <w:pPr>
        <w:pStyle w:val="Code"/>
      </w:pPr>
      <w:r>
        <w:t xml:space="preserve">      "name": "f(void)",                     # See §</w:t>
      </w:r>
      <w:r>
        <w:fldChar w:fldCharType="begin"/>
      </w:r>
      <w:r>
        <w:instrText xml:space="preserve"> REF _Ref514247682 \r \h </w:instrText>
      </w:r>
      <w:r>
        <w:fldChar w:fldCharType="separate"/>
      </w:r>
      <w:r>
        <w:t>3.26.3</w:t>
      </w:r>
      <w:r>
        <w:fldChar w:fldCharType="end"/>
      </w:r>
      <w:r>
        <w:t>.</w:t>
      </w:r>
    </w:p>
    <w:p w14:paraId="4AFFDE10" w14:textId="77777777"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t>3.26.4</w:t>
      </w:r>
      <w:r>
        <w:fldChar w:fldCharType="end"/>
      </w:r>
      <w:r>
        <w:t>.</w:t>
      </w:r>
    </w:p>
    <w:p w14:paraId="54F6DD7C" w14:textId="77777777" w:rsidR="006A539D" w:rsidRDefault="006A539D" w:rsidP="006A539D">
      <w:pPr>
        <w:pStyle w:val="Code"/>
      </w:pPr>
      <w:r>
        <w:t xml:space="preserve">      "kind": "function",                    # See §</w:t>
      </w:r>
      <w:r>
        <w:fldChar w:fldCharType="begin"/>
      </w:r>
      <w:r>
        <w:instrText xml:space="preserve"> REF _Ref513195445 \r \h </w:instrText>
      </w:r>
      <w:r>
        <w:fldChar w:fldCharType="separate"/>
      </w:r>
      <w:r>
        <w:t>3.26.6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56" w:name="_Ref510008325"/>
      <w:bookmarkStart w:id="557" w:name="_Toc516224874"/>
      <w:proofErr w:type="spellStart"/>
      <w:r>
        <w:t>codeFlow</w:t>
      </w:r>
      <w:proofErr w:type="spellEnd"/>
      <w:r>
        <w:t xml:space="preserve"> object</w:t>
      </w:r>
      <w:bookmarkEnd w:id="556"/>
      <w:bookmarkEnd w:id="557"/>
    </w:p>
    <w:p w14:paraId="507EC364" w14:textId="20C3EC2C" w:rsidR="00B163FF" w:rsidRDefault="00B163FF" w:rsidP="00B163FF">
      <w:pPr>
        <w:pStyle w:val="Heading3"/>
      </w:pPr>
      <w:bookmarkStart w:id="558" w:name="_Ref510009088"/>
      <w:bookmarkStart w:id="559" w:name="_Toc516224875"/>
      <w:r>
        <w:t>General</w:t>
      </w:r>
      <w:bookmarkEnd w:id="558"/>
      <w:bookmarkEnd w:id="55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60" w:name="_Ref510008352"/>
      <w:bookmarkStart w:id="561" w:name="_Toc516224876"/>
      <w:r>
        <w:t>message property</w:t>
      </w:r>
      <w:bookmarkEnd w:id="560"/>
      <w:bookmarkEnd w:id="561"/>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62" w:name="_Ref510008358"/>
      <w:bookmarkStart w:id="563" w:name="_Toc516224877"/>
      <w:proofErr w:type="spellStart"/>
      <w:r>
        <w:t>threadFlows</w:t>
      </w:r>
      <w:proofErr w:type="spellEnd"/>
      <w:r>
        <w:t xml:space="preserve"> property</w:t>
      </w:r>
      <w:bookmarkEnd w:id="562"/>
      <w:bookmarkEnd w:id="563"/>
    </w:p>
    <w:p w14:paraId="2D2C91FB" w14:textId="337ABB4D"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9079A3">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4" w:name="_Ref493427364"/>
      <w:bookmarkStart w:id="565" w:name="_Toc516224879"/>
      <w:proofErr w:type="spellStart"/>
      <w:r>
        <w:t>thread</w:t>
      </w:r>
      <w:r w:rsidR="006E546E">
        <w:t>Flow</w:t>
      </w:r>
      <w:proofErr w:type="spellEnd"/>
      <w:r w:rsidR="006E546E">
        <w:t xml:space="preserve"> object</w:t>
      </w:r>
      <w:bookmarkEnd w:id="564"/>
      <w:bookmarkEnd w:id="565"/>
    </w:p>
    <w:p w14:paraId="68EE36AB" w14:textId="336A5D40" w:rsidR="006E546E" w:rsidRDefault="006E546E" w:rsidP="006E546E">
      <w:pPr>
        <w:pStyle w:val="Heading3"/>
      </w:pPr>
      <w:bookmarkStart w:id="566" w:name="_Toc516224880"/>
      <w:r>
        <w:t>General</w:t>
      </w:r>
      <w:bookmarkEnd w:id="56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67" w:name="_Ref510008395"/>
      <w:bookmarkStart w:id="568" w:name="_Toc516224881"/>
      <w:r>
        <w:t>id property</w:t>
      </w:r>
      <w:bookmarkEnd w:id="567"/>
      <w:bookmarkEnd w:id="568"/>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9" w:name="_Ref503361742"/>
      <w:bookmarkStart w:id="570" w:name="_Toc516224882"/>
      <w:r>
        <w:t>message property</w:t>
      </w:r>
      <w:bookmarkEnd w:id="569"/>
      <w:bookmarkEnd w:id="570"/>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1" w:name="_Ref510008412"/>
      <w:bookmarkStart w:id="572" w:name="_Toc516224883"/>
      <w:r>
        <w:t>locations property</w:t>
      </w:r>
      <w:bookmarkEnd w:id="571"/>
      <w:bookmarkEnd w:id="572"/>
    </w:p>
    <w:p w14:paraId="648A48EB" w14:textId="5E1C1DB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73" w:name="_Ref511819945"/>
      <w:bookmarkStart w:id="574" w:name="_Toc516224885"/>
      <w:r>
        <w:t>graph object</w:t>
      </w:r>
      <w:bookmarkEnd w:id="573"/>
      <w:bookmarkEnd w:id="574"/>
    </w:p>
    <w:p w14:paraId="79771063" w14:textId="13A3DA96" w:rsidR="00CD4F20" w:rsidRDefault="00CD4F20" w:rsidP="00CD4F20">
      <w:pPr>
        <w:pStyle w:val="Heading3"/>
      </w:pPr>
      <w:bookmarkStart w:id="575" w:name="_Toc516224886"/>
      <w:r>
        <w:t>General</w:t>
      </w:r>
      <w:bookmarkEnd w:id="57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76" w:name="_Ref511822858"/>
      <w:bookmarkStart w:id="577" w:name="_Toc516224887"/>
      <w:r>
        <w:lastRenderedPageBreak/>
        <w:t>id property</w:t>
      </w:r>
      <w:bookmarkEnd w:id="576"/>
      <w:bookmarkEnd w:id="577"/>
    </w:p>
    <w:p w14:paraId="1E5F5537" w14:textId="624E0BF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7777777" w:rsidR="000C304C" w:rsidRDefault="000C304C" w:rsidP="000C304C">
      <w:pPr>
        <w:pStyle w:val="Code"/>
      </w:pPr>
      <w:r>
        <w:t>{                        # A run object (§</w:t>
      </w:r>
      <w:r>
        <w:fldChar w:fldCharType="begin"/>
      </w:r>
      <w:r>
        <w:instrText xml:space="preserve"> REF _Ref493349997 \r \h </w:instrText>
      </w:r>
      <w:r>
        <w:fldChar w:fldCharType="separate"/>
      </w:r>
      <w:r>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8" w:name="_Toc516224888"/>
      <w:r>
        <w:t>description property</w:t>
      </w:r>
      <w:bookmarkEnd w:id="57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79" w:name="_Ref511823242"/>
      <w:bookmarkStart w:id="580" w:name="_Toc516224889"/>
      <w:r>
        <w:t>nodes property</w:t>
      </w:r>
      <w:bookmarkEnd w:id="579"/>
      <w:bookmarkEnd w:id="580"/>
    </w:p>
    <w:p w14:paraId="3BF1C872" w14:textId="4274EC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079A3">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581" w:name="_Ref511823263"/>
      <w:bookmarkStart w:id="582" w:name="_Toc516224890"/>
      <w:r>
        <w:t>edges property</w:t>
      </w:r>
      <w:bookmarkEnd w:id="581"/>
      <w:bookmarkEnd w:id="582"/>
    </w:p>
    <w:p w14:paraId="45BE5533" w14:textId="52AD63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079A3">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583" w:name="_Ref511821868"/>
      <w:bookmarkStart w:id="584" w:name="_Toc516224892"/>
      <w:r>
        <w:t>node object</w:t>
      </w:r>
      <w:bookmarkEnd w:id="583"/>
      <w:bookmarkEnd w:id="584"/>
    </w:p>
    <w:p w14:paraId="5C490915" w14:textId="5A0DD1FC" w:rsidR="00CD4F20" w:rsidRDefault="00CD4F20" w:rsidP="00CD4F20">
      <w:pPr>
        <w:pStyle w:val="Heading3"/>
      </w:pPr>
      <w:bookmarkStart w:id="585" w:name="_Toc516224893"/>
      <w:r>
        <w:t>General</w:t>
      </w:r>
      <w:bookmarkEnd w:id="58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86" w:name="_Ref511822118"/>
      <w:bookmarkStart w:id="587" w:name="_Toc516224894"/>
      <w:r>
        <w:t>id property</w:t>
      </w:r>
      <w:bookmarkEnd w:id="586"/>
      <w:bookmarkEnd w:id="58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8" w:name="_Toc516224895"/>
      <w:r>
        <w:t>label property</w:t>
      </w:r>
      <w:bookmarkEnd w:id="58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89" w:name="_Toc516224896"/>
      <w:r>
        <w:t>location property</w:t>
      </w:r>
      <w:bookmarkEnd w:id="58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90" w:name="_Ref515547420"/>
      <w:bookmarkStart w:id="591" w:name="_Toc516224897"/>
      <w:r>
        <w:t>children property</w:t>
      </w:r>
      <w:bookmarkEnd w:id="590"/>
      <w:bookmarkEnd w:id="591"/>
    </w:p>
    <w:p w14:paraId="5105ACEB" w14:textId="01810CC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079A3">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4968414B"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592" w:name="_Ref511821891"/>
      <w:bookmarkStart w:id="593" w:name="_Toc516224899"/>
      <w:r>
        <w:t>edge object</w:t>
      </w:r>
      <w:bookmarkEnd w:id="592"/>
      <w:bookmarkEnd w:id="593"/>
    </w:p>
    <w:p w14:paraId="78AF70AE" w14:textId="37DDAA2D" w:rsidR="00CD4F20" w:rsidRDefault="00CD4F20" w:rsidP="00CD4F20">
      <w:pPr>
        <w:pStyle w:val="Heading3"/>
      </w:pPr>
      <w:bookmarkStart w:id="594" w:name="_Toc516224900"/>
      <w:r>
        <w:t>General</w:t>
      </w:r>
      <w:bookmarkEnd w:id="59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95" w:name="_Ref511823280"/>
      <w:bookmarkStart w:id="596" w:name="_Toc516224901"/>
      <w:r>
        <w:t>id property</w:t>
      </w:r>
      <w:bookmarkEnd w:id="595"/>
      <w:bookmarkEnd w:id="596"/>
    </w:p>
    <w:p w14:paraId="5747D78D" w14:textId="2C5D883A" w:rsidR="00380A89" w:rsidRPr="00380A89" w:rsidRDefault="00380A89" w:rsidP="00380A89">
      <w:bookmarkStart w:id="5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98" w:name="_Toc516224902"/>
      <w:r>
        <w:t>label property</w:t>
      </w:r>
      <w:bookmarkEnd w:id="59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9" w:name="_Ref511822214"/>
      <w:bookmarkStart w:id="600" w:name="_Toc516224903"/>
      <w:r>
        <w:lastRenderedPageBreak/>
        <w:t>sourceNodeId property</w:t>
      </w:r>
      <w:bookmarkEnd w:id="599"/>
      <w:bookmarkEnd w:id="60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60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2" w:name="_Ref511823298"/>
      <w:bookmarkStart w:id="603" w:name="_Toc516224904"/>
      <w:r>
        <w:t>targetNodeId property</w:t>
      </w:r>
      <w:bookmarkEnd w:id="602"/>
      <w:bookmarkEnd w:id="60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0230A766" w14:textId="5CB74BEC" w:rsidR="00CD4F20" w:rsidRDefault="00CD4F20" w:rsidP="00CD4F20">
      <w:pPr>
        <w:pStyle w:val="Heading2"/>
      </w:pPr>
      <w:bookmarkStart w:id="604" w:name="_Ref511819971"/>
      <w:bookmarkStart w:id="605" w:name="_Toc516224906"/>
      <w:r>
        <w:t>graphTraversal object</w:t>
      </w:r>
      <w:bookmarkEnd w:id="604"/>
      <w:bookmarkEnd w:id="605"/>
    </w:p>
    <w:p w14:paraId="7EE87AC4" w14:textId="2D601D1D" w:rsidR="00CD4F20" w:rsidRDefault="00CD4F20" w:rsidP="00CD4F20">
      <w:pPr>
        <w:pStyle w:val="Heading3"/>
      </w:pPr>
      <w:bookmarkStart w:id="606" w:name="_Toc516224907"/>
      <w:r>
        <w:t>General</w:t>
      </w:r>
      <w:bookmarkEnd w:id="60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607" w:name="_Ref511823337"/>
      <w:bookmarkStart w:id="608" w:name="_Toc516224908"/>
      <w:r>
        <w:t>graphId property</w:t>
      </w:r>
      <w:bookmarkEnd w:id="607"/>
      <w:bookmarkEnd w:id="60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09" w:name="_Toc516224909"/>
      <w:r>
        <w:t>description property</w:t>
      </w:r>
      <w:bookmarkEnd w:id="60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10" w:name="_Ref511823179"/>
      <w:bookmarkStart w:id="611" w:name="_Toc516224910"/>
      <w:proofErr w:type="spellStart"/>
      <w:r>
        <w:t>initialState</w:t>
      </w:r>
      <w:proofErr w:type="spellEnd"/>
      <w:r>
        <w:t xml:space="preserve"> property</w:t>
      </w:r>
      <w:bookmarkEnd w:id="610"/>
      <w:bookmarkEnd w:id="611"/>
    </w:p>
    <w:p w14:paraId="0DAFE5D2" w14:textId="7B644C8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12" w:name="_Ref511822614"/>
      <w:bookmarkStart w:id="613" w:name="_Toc516224911"/>
      <w:r>
        <w:t>edgeTraversals property</w:t>
      </w:r>
      <w:bookmarkEnd w:id="612"/>
      <w:bookmarkEnd w:id="613"/>
    </w:p>
    <w:p w14:paraId="044B1D53" w14:textId="6ABC163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079A3">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4CAC738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079A3">
        <w:t>3.22</w:t>
      </w:r>
      <w:r>
        <w:fldChar w:fldCharType="end"/>
      </w:r>
      <w:r>
        <w:t>).</w:t>
      </w:r>
    </w:p>
    <w:p w14:paraId="10E2D789" w14:textId="0ED8C31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7B022182"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079A3">
        <w:t>3.30</w:t>
      </w:r>
      <w:r>
        <w:fldChar w:fldCharType="end"/>
      </w:r>
      <w:r>
        <w:t>).</w:t>
      </w:r>
    </w:p>
    <w:p w14:paraId="0A2D9023" w14:textId="1BCC63E7"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079A3">
        <w:t>3.30.2</w:t>
      </w:r>
      <w:r>
        <w:fldChar w:fldCharType="end"/>
      </w:r>
      <w:r>
        <w:t>.</w:t>
      </w:r>
    </w:p>
    <w:p w14:paraId="10FF4F75" w14:textId="77777777" w:rsidR="009D3174" w:rsidRDefault="009D3174" w:rsidP="002D65F3">
      <w:pPr>
        <w:pStyle w:val="Code"/>
      </w:pPr>
    </w:p>
    <w:p w14:paraId="2D97EC95" w14:textId="0B21492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079A3">
        <w:t>3.30.4</w:t>
      </w:r>
      <w:r>
        <w:fldChar w:fldCharType="end"/>
      </w:r>
      <w:r>
        <w:t>.</w:t>
      </w:r>
    </w:p>
    <w:p w14:paraId="385BE8FF" w14:textId="16FFDB1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079A3">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084181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079A3">
        <w:t>3.30.5</w:t>
      </w:r>
      <w:r>
        <w:fldChar w:fldCharType="end"/>
      </w:r>
      <w:r>
        <w:t>.</w:t>
      </w:r>
    </w:p>
    <w:p w14:paraId="3AE21EC0" w14:textId="169CAF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079A3">
        <w:t>3.32</w:t>
      </w:r>
      <w:r>
        <w:fldChar w:fldCharType="end"/>
      </w:r>
      <w:r>
        <w:t>).</w:t>
      </w:r>
    </w:p>
    <w:p w14:paraId="0FC27E06" w14:textId="140975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079A3">
        <w:t>3.32.2</w:t>
      </w:r>
      <w:r>
        <w:fldChar w:fldCharType="end"/>
      </w:r>
      <w:r>
        <w:t>.</w:t>
      </w:r>
    </w:p>
    <w:p w14:paraId="33697097" w14:textId="4A00835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079A3">
        <w:t>3.32.4</w:t>
      </w:r>
      <w:r>
        <w:fldChar w:fldCharType="end"/>
      </w:r>
      <w:r>
        <w:t>.</w:t>
      </w:r>
    </w:p>
    <w:p w14:paraId="6F112479" w14:textId="10BA7F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079A3">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5DB7AA53"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A0E2CA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079A3">
        <w:t>3.22.15</w:t>
      </w:r>
      <w:r>
        <w:fldChar w:fldCharType="end"/>
      </w:r>
      <w:r>
        <w:t>.</w:t>
      </w:r>
    </w:p>
    <w:p w14:paraId="52989359" w14:textId="3CD428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079A3">
        <w:t>3.33</w:t>
      </w:r>
      <w:r>
        <w:fldChar w:fldCharType="end"/>
      </w:r>
      <w:r>
        <w:t>).</w:t>
      </w:r>
    </w:p>
    <w:p w14:paraId="42598F9A" w14:textId="3224D5A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079A3">
        <w:t>3.33.2</w:t>
      </w:r>
      <w:r>
        <w:fldChar w:fldCharType="end"/>
      </w:r>
      <w:r>
        <w:t>.</w:t>
      </w:r>
    </w:p>
    <w:p w14:paraId="00E6F1B9" w14:textId="77777777" w:rsidR="009D3174" w:rsidRDefault="009D3174" w:rsidP="002D65F3">
      <w:pPr>
        <w:pStyle w:val="Code"/>
      </w:pPr>
    </w:p>
    <w:p w14:paraId="36D3F377" w14:textId="4A247FF8"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9079A3">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E17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079A3">
        <w:t>3.33.5</w:t>
      </w:r>
      <w:r>
        <w:fldChar w:fldCharType="end"/>
      </w:r>
      <w:r>
        <w:t>.</w:t>
      </w:r>
    </w:p>
    <w:p w14:paraId="741740FA" w14:textId="4FF98A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079A3">
        <w:t>3.34</w:t>
      </w:r>
      <w:r>
        <w:fldChar w:fldCharType="end"/>
      </w:r>
      <w:r>
        <w:t>).</w:t>
      </w:r>
    </w:p>
    <w:p w14:paraId="3B24AD48" w14:textId="333DD78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079A3">
        <w:t>3.34.2</w:t>
      </w:r>
      <w:r w:rsidR="00D1651A">
        <w:fldChar w:fldCharType="end"/>
      </w:r>
      <w:r>
        <w:t>.</w:t>
      </w:r>
    </w:p>
    <w:p w14:paraId="091883BE" w14:textId="77777777" w:rsidR="009D3174" w:rsidRDefault="009D3174" w:rsidP="002D65F3">
      <w:pPr>
        <w:pStyle w:val="Code"/>
      </w:pPr>
    </w:p>
    <w:p w14:paraId="0C82C8AC" w14:textId="6682CD7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9079A3">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14" w:name="_Ref511822569"/>
      <w:bookmarkStart w:id="615" w:name="_Toc516224913"/>
      <w:r>
        <w:t>edgeTraversal object</w:t>
      </w:r>
      <w:bookmarkEnd w:id="614"/>
      <w:bookmarkEnd w:id="615"/>
    </w:p>
    <w:p w14:paraId="4A14EA88" w14:textId="696B8630" w:rsidR="00CD4F20" w:rsidRDefault="00CD4F20" w:rsidP="00CD4F20">
      <w:pPr>
        <w:pStyle w:val="Heading3"/>
      </w:pPr>
      <w:bookmarkStart w:id="616" w:name="_Toc516224914"/>
      <w:r>
        <w:t>General</w:t>
      </w:r>
      <w:bookmarkEnd w:id="616"/>
    </w:p>
    <w:p w14:paraId="7FC25DC6" w14:textId="57980962" w:rsidR="00E66DEE" w:rsidRDefault="00E66DEE" w:rsidP="00E66DEE">
      <w:bookmarkStart w:id="6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8" w:name="_Ref513199007"/>
      <w:bookmarkStart w:id="619" w:name="_Toc516224915"/>
      <w:r>
        <w:t>edgeId property</w:t>
      </w:r>
      <w:bookmarkEnd w:id="617"/>
      <w:bookmarkEnd w:id="618"/>
      <w:bookmarkEnd w:id="61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20" w:name="_Toc516224916"/>
      <w:r>
        <w:t>message property</w:t>
      </w:r>
      <w:bookmarkEnd w:id="62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21" w:name="_Ref511823070"/>
      <w:bookmarkStart w:id="622" w:name="_Toc516224917"/>
      <w:proofErr w:type="spellStart"/>
      <w:r>
        <w:lastRenderedPageBreak/>
        <w:t>finalState</w:t>
      </w:r>
      <w:proofErr w:type="spellEnd"/>
      <w:r>
        <w:t xml:space="preserve"> property</w:t>
      </w:r>
      <w:bookmarkEnd w:id="621"/>
      <w:bookmarkEnd w:id="622"/>
    </w:p>
    <w:p w14:paraId="254B59E1" w14:textId="78E0A63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23" w:name="_Toc516224918"/>
      <w:proofErr w:type="spellStart"/>
      <w:r>
        <w:t>stepOverEdgeCount</w:t>
      </w:r>
      <w:proofErr w:type="spellEnd"/>
      <w:r w:rsidR="00CD4F20">
        <w:t xml:space="preserve"> property</w:t>
      </w:r>
      <w:bookmarkEnd w:id="62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5D5516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245A435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7E8E7CE0"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24" w:name="_Ref493427479"/>
      <w:bookmarkStart w:id="625" w:name="_Toc516224920"/>
      <w:r>
        <w:t>stack object</w:t>
      </w:r>
      <w:bookmarkEnd w:id="624"/>
      <w:bookmarkEnd w:id="625"/>
    </w:p>
    <w:p w14:paraId="5A2500F3" w14:textId="474DE860" w:rsidR="006E546E" w:rsidRDefault="006E546E" w:rsidP="006E546E">
      <w:pPr>
        <w:pStyle w:val="Heading3"/>
      </w:pPr>
      <w:bookmarkStart w:id="626" w:name="_Toc516224921"/>
      <w:r>
        <w:t>General</w:t>
      </w:r>
      <w:bookmarkEnd w:id="6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7" w:name="_Ref503361859"/>
      <w:bookmarkStart w:id="628" w:name="_Toc516224922"/>
      <w:r>
        <w:t>message property</w:t>
      </w:r>
      <w:bookmarkEnd w:id="627"/>
      <w:bookmarkEnd w:id="62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9" w:name="_Toc516224923"/>
      <w:r>
        <w:t>frames property</w:t>
      </w:r>
      <w:bookmarkEnd w:id="629"/>
    </w:p>
    <w:p w14:paraId="469B2FA7" w14:textId="3171C33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30" w:name="_Ref493494398"/>
      <w:bookmarkStart w:id="631" w:name="_Toc516224925"/>
      <w:proofErr w:type="spellStart"/>
      <w:r>
        <w:t>stackFrame</w:t>
      </w:r>
      <w:proofErr w:type="spellEnd"/>
      <w:r>
        <w:t xml:space="preserve"> object</w:t>
      </w:r>
      <w:bookmarkEnd w:id="630"/>
      <w:bookmarkEnd w:id="631"/>
    </w:p>
    <w:p w14:paraId="440DEBE2" w14:textId="2D9664B2" w:rsidR="006E546E" w:rsidRDefault="006E546E" w:rsidP="006E546E">
      <w:pPr>
        <w:pStyle w:val="Heading3"/>
      </w:pPr>
      <w:bookmarkStart w:id="632" w:name="_Toc516224926"/>
      <w:r>
        <w:t>General</w:t>
      </w:r>
      <w:bookmarkEnd w:id="63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33" w:name="_Ref503362303"/>
      <w:bookmarkStart w:id="634" w:name="_Toc516224927"/>
      <w:r>
        <w:t xml:space="preserve">location </w:t>
      </w:r>
      <w:r w:rsidR="00D10846">
        <w:t>property</w:t>
      </w:r>
      <w:bookmarkEnd w:id="633"/>
      <w:bookmarkEnd w:id="63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5" w:name="_Toc516224928"/>
      <w:r>
        <w:t>module property</w:t>
      </w:r>
      <w:bookmarkEnd w:id="63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6" w:name="_Toc516224929"/>
      <w:proofErr w:type="spellStart"/>
      <w:r>
        <w:t>threadId</w:t>
      </w:r>
      <w:proofErr w:type="spellEnd"/>
      <w:r>
        <w:t xml:space="preserve"> property</w:t>
      </w:r>
      <w:bookmarkEnd w:id="63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7" w:name="_Toc516224930"/>
      <w:r>
        <w:t>address property</w:t>
      </w:r>
      <w:bookmarkEnd w:id="63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8" w:name="_Toc516224931"/>
      <w:r>
        <w:t>offset property</w:t>
      </w:r>
      <w:bookmarkEnd w:id="63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39" w:name="_Toc516224932"/>
      <w:r>
        <w:t>parameters property</w:t>
      </w:r>
      <w:bookmarkEnd w:id="63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640" w:name="_Ref493427581"/>
      <w:bookmarkStart w:id="641" w:name="_Ref493427754"/>
      <w:bookmarkStart w:id="642" w:name="_Toc516224934"/>
      <w:proofErr w:type="spellStart"/>
      <w:r>
        <w:t>thread</w:t>
      </w:r>
      <w:r w:rsidR="007D2F0F">
        <w:t>FlowLocation</w:t>
      </w:r>
      <w:proofErr w:type="spellEnd"/>
      <w:r w:rsidR="007D2F0F">
        <w:t xml:space="preserve"> </w:t>
      </w:r>
      <w:r w:rsidR="006E546E">
        <w:t>object</w:t>
      </w:r>
      <w:bookmarkEnd w:id="640"/>
      <w:bookmarkEnd w:id="641"/>
      <w:bookmarkEnd w:id="642"/>
    </w:p>
    <w:p w14:paraId="6AFFA125" w14:textId="72CDB951" w:rsidR="006E546E" w:rsidRDefault="006E546E" w:rsidP="006E546E">
      <w:pPr>
        <w:pStyle w:val="Heading3"/>
      </w:pPr>
      <w:bookmarkStart w:id="643" w:name="_Toc516224935"/>
      <w:r>
        <w:t>General</w:t>
      </w:r>
      <w:bookmarkEnd w:id="64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44" w:name="_Ref493497783"/>
      <w:bookmarkStart w:id="645" w:name="_Ref493499799"/>
      <w:bookmarkStart w:id="646" w:name="_Toc516224937"/>
      <w:r>
        <w:lastRenderedPageBreak/>
        <w:t xml:space="preserve">location </w:t>
      </w:r>
      <w:r w:rsidR="006E546E">
        <w:t>property</w:t>
      </w:r>
      <w:bookmarkEnd w:id="644"/>
      <w:bookmarkEnd w:id="645"/>
      <w:bookmarkEnd w:id="646"/>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47" w:name="_Toc516224938"/>
      <w:r>
        <w:t>module property</w:t>
      </w:r>
      <w:bookmarkEnd w:id="64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8" w:name="_Toc516224939"/>
      <w:r>
        <w:t>stack property</w:t>
      </w:r>
      <w:bookmarkEnd w:id="648"/>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9" w:name="_Toc516224940"/>
      <w:r>
        <w:t>kind property</w:t>
      </w:r>
      <w:bookmarkEnd w:id="649"/>
    </w:p>
    <w:p w14:paraId="7C674876" w14:textId="66520AE3" w:rsidR="00D31582" w:rsidRDefault="00D31582" w:rsidP="00D31582">
      <w:bookmarkStart w:id="65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50"/>
    </w:p>
    <w:p w14:paraId="0D282B13" w14:textId="241F5BD3" w:rsidR="00EC5F35" w:rsidRDefault="00EC5F35" w:rsidP="00EC5F35">
      <w:pPr>
        <w:pStyle w:val="Heading3"/>
      </w:pPr>
      <w:bookmarkStart w:id="651" w:name="_Ref510090188"/>
      <w:bookmarkStart w:id="652" w:name="_Toc516224941"/>
      <w:r>
        <w:t>state property</w:t>
      </w:r>
      <w:bookmarkEnd w:id="651"/>
      <w:bookmarkEnd w:id="652"/>
    </w:p>
    <w:p w14:paraId="7C600AFE" w14:textId="34BA624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D590A4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3" w:name="_Ref510008884"/>
      <w:bookmarkStart w:id="654" w:name="_Toc516224942"/>
      <w:proofErr w:type="spellStart"/>
      <w:r>
        <w:t>nestingLevel</w:t>
      </w:r>
      <w:proofErr w:type="spellEnd"/>
      <w:r>
        <w:t xml:space="preserve"> property</w:t>
      </w:r>
      <w:bookmarkEnd w:id="653"/>
      <w:bookmarkEnd w:id="65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55" w:name="_Ref510008873"/>
      <w:bookmarkStart w:id="656" w:name="_Toc516224943"/>
      <w:proofErr w:type="spellStart"/>
      <w:r>
        <w:t>executionOrder</w:t>
      </w:r>
      <w:proofErr w:type="spellEnd"/>
      <w:r>
        <w:t xml:space="preserve"> property</w:t>
      </w:r>
      <w:bookmarkEnd w:id="655"/>
      <w:bookmarkEnd w:id="656"/>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BECCA8C" w:rsidR="005D2999" w:rsidRDefault="00BF4F63" w:rsidP="005D2999">
      <w:pPr>
        <w:pStyle w:val="Heading3"/>
      </w:pPr>
      <w:bookmarkStart w:id="657" w:name="_Toc516224944"/>
      <w:proofErr w:type="spellStart"/>
      <w:r>
        <w:t>executionTimeUtc</w:t>
      </w:r>
      <w:proofErr w:type="spellEnd"/>
      <w:r>
        <w:t xml:space="preserve"> </w:t>
      </w:r>
      <w:r w:rsidR="005D2999">
        <w:t>property</w:t>
      </w:r>
      <w:bookmarkEnd w:id="657"/>
    </w:p>
    <w:p w14:paraId="27A7FA38" w14:textId="2B44C20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8" w:name="_Toc516224945"/>
      <w:r>
        <w:lastRenderedPageBreak/>
        <w:t>importance property</w:t>
      </w:r>
      <w:bookmarkEnd w:id="65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59" w:name="_Ref529368289"/>
      <w:proofErr w:type="spellStart"/>
      <w:r>
        <w:t>resultProvenance</w:t>
      </w:r>
      <w:proofErr w:type="spellEnd"/>
      <w:r>
        <w:t xml:space="preserve"> object</w:t>
      </w:r>
      <w:bookmarkEnd w:id="659"/>
    </w:p>
    <w:p w14:paraId="75BA9795" w14:textId="77777777" w:rsidR="00C82EC9" w:rsidRDefault="00C82EC9" w:rsidP="00C82EC9">
      <w:pPr>
        <w:pStyle w:val="Heading3"/>
        <w:numPr>
          <w:ilvl w:val="2"/>
          <w:numId w:val="2"/>
        </w:numPr>
      </w:pPr>
      <w:r>
        <w:t>General</w:t>
      </w:r>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A67A2">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A67A2">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A67A2">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proofErr w:type="spellStart"/>
      <w:r>
        <w:t>firstDetectionTimeUtc</w:t>
      </w:r>
      <w:proofErr w:type="spellEnd"/>
      <w:r>
        <w:t xml:space="preserve"> property</w:t>
      </w:r>
    </w:p>
    <w:p w14:paraId="65E11777" w14:textId="1AF0A5A0"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proofErr w:type="spellStart"/>
      <w:r>
        <w:t>lastDetectionTimeUtc</w:t>
      </w:r>
      <w:proofErr w:type="spellEnd"/>
      <w:r>
        <w:t xml:space="preserve"> property</w:t>
      </w:r>
    </w:p>
    <w:p w14:paraId="16F93DF5" w14:textId="7777777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t>
      </w:r>
      <w:r>
        <w:lastRenderedPageBreak/>
        <w:t>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777777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proofErr w:type="spellStart"/>
      <w:r>
        <w:t>firstDetectionRunInstanceGuid</w:t>
      </w:r>
      <w:proofErr w:type="spellEnd"/>
      <w:r>
        <w:t xml:space="preserve"> property</w:t>
      </w:r>
    </w:p>
    <w:p w14:paraId="6DA0C3FD" w14:textId="691E71E7"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proofErr w:type="spellStart"/>
      <w:r>
        <w:t>lastDetectionRunInstanceGuid</w:t>
      </w:r>
      <w:proofErr w:type="spellEnd"/>
      <w:r>
        <w:t xml:space="preserve"> property</w:t>
      </w:r>
    </w:p>
    <w:p w14:paraId="35285F82" w14:textId="44FD089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C118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6C118A">
        <w:t>3.13.3</w:t>
      </w:r>
      <w:r>
        <w:fldChar w:fldCharType="end"/>
      </w:r>
      <w:r>
        <w:t xml:space="preserve">, </w:t>
      </w:r>
      <w:r w:rsidRPr="006066AC">
        <w:t>§</w:t>
      </w:r>
      <w:r>
        <w:fldChar w:fldCharType="begin"/>
      </w:r>
      <w:r>
        <w:instrText xml:space="preserve"> REF _Ref526937044 \r \h </w:instrText>
      </w:r>
      <w:r>
        <w:fldChar w:fldCharType="separate"/>
      </w:r>
      <w:r w:rsidR="006C118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proofErr w:type="spellStart"/>
      <w:r>
        <w:t>invocationIndex</w:t>
      </w:r>
      <w:proofErr w:type="spellEnd"/>
      <w:r>
        <w:t xml:space="preserve"> property</w:t>
      </w:r>
    </w:p>
    <w:p w14:paraId="7B6EA25C" w14:textId="3E3C41B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C118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C118A">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C118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60" w:name="_Ref532468570"/>
      <w:proofErr w:type="spellStart"/>
      <w:r>
        <w:t>conversionSources</w:t>
      </w:r>
      <w:proofErr w:type="spellEnd"/>
      <w:r>
        <w:t xml:space="preserve"> property</w:t>
      </w:r>
      <w:bookmarkEnd w:id="6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CDE46E"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t>3.24</w:t>
      </w:r>
      <w:r>
        <w:fldChar w:fldCharType="end"/>
      </w:r>
      <w:r>
        <w:t>).</w:t>
      </w:r>
    </w:p>
    <w:p w14:paraId="55589733" w14:textId="40BF6CD5"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lastRenderedPageBreak/>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5F983549"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A94630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A73BD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52560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D65F3">
        <w:t>3.24</w:t>
      </w:r>
      <w:r w:rsidR="002D65F3">
        <w:fldChar w:fldCharType="end"/>
      </w:r>
      <w:r w:rsidR="002D65F3">
        <w:t>).</w:t>
      </w:r>
    </w:p>
    <w:p w14:paraId="6D02A6B4" w14:textId="262CECB3"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2481691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lastRenderedPageBreak/>
        <w:t>}</w:t>
      </w:r>
    </w:p>
    <w:p w14:paraId="30476A22" w14:textId="71D9FA88" w:rsidR="00262CD2" w:rsidRDefault="00262CD2" w:rsidP="00B86BC7">
      <w:pPr>
        <w:pStyle w:val="Heading2"/>
      </w:pPr>
      <w:bookmarkStart w:id="661" w:name="_Ref508812750"/>
      <w:bookmarkStart w:id="662" w:name="_Toc516224947"/>
      <w:bookmarkStart w:id="663" w:name="_Ref493407996"/>
      <w:r>
        <w:t>resources object</w:t>
      </w:r>
      <w:bookmarkEnd w:id="661"/>
      <w:bookmarkEnd w:id="662"/>
    </w:p>
    <w:p w14:paraId="526D1A22" w14:textId="73E461DD" w:rsidR="00E15F22" w:rsidRDefault="00E15F22" w:rsidP="00E15F22">
      <w:pPr>
        <w:pStyle w:val="Heading3"/>
      </w:pPr>
      <w:bookmarkStart w:id="664" w:name="_Toc516224948"/>
      <w:r>
        <w:t>General</w:t>
      </w:r>
      <w:bookmarkEnd w:id="66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5" w:name="_Ref508811824"/>
      <w:bookmarkStart w:id="666" w:name="_Toc516224949"/>
      <w:proofErr w:type="spellStart"/>
      <w:r>
        <w:t>messageStrings</w:t>
      </w:r>
      <w:proofErr w:type="spellEnd"/>
      <w:r>
        <w:t xml:space="preserve"> property</w:t>
      </w:r>
      <w:bookmarkEnd w:id="665"/>
      <w:bookmarkEnd w:id="666"/>
    </w:p>
    <w:p w14:paraId="58977C62" w14:textId="2C5F686C"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667" w:name="_Ref508870783"/>
      <w:bookmarkStart w:id="668" w:name="_Ref508871574"/>
      <w:bookmarkStart w:id="669" w:name="_Ref508876005"/>
      <w:bookmarkStart w:id="670" w:name="_Toc516224950"/>
      <w:r>
        <w:t>rules property</w:t>
      </w:r>
      <w:bookmarkEnd w:id="667"/>
      <w:bookmarkEnd w:id="668"/>
      <w:bookmarkEnd w:id="669"/>
      <w:bookmarkEnd w:id="670"/>
    </w:p>
    <w:p w14:paraId="0650D575" w14:textId="386FDD4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A539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042BC">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81427B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5ACABBA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2E8D354E" w:rsidR="00D11581" w:rsidRDefault="007E2FF7" w:rsidP="002D65F3">
      <w:pPr>
        <w:pStyle w:val="Code"/>
      </w:pPr>
      <w:r>
        <w:t xml:space="preserve">  </w:t>
      </w:r>
      <w:r w:rsidR="00D11581">
        <w:t xml:space="preserve">"rules": </w:t>
      </w:r>
      <w:r w:rsidR="004F51DA">
        <w:t>[</w:t>
      </w:r>
    </w:p>
    <w:p w14:paraId="1409D12B" w14:textId="7A42CA0C"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6F4E30F5"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25B917EC"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671" w:name="_Ref508814067"/>
      <w:bookmarkStart w:id="672" w:name="_Toc516224951"/>
      <w:r>
        <w:lastRenderedPageBreak/>
        <w:t>rule object</w:t>
      </w:r>
      <w:bookmarkEnd w:id="663"/>
      <w:bookmarkEnd w:id="671"/>
      <w:bookmarkEnd w:id="672"/>
    </w:p>
    <w:p w14:paraId="0004BC6E" w14:textId="658F9ED1" w:rsidR="00B86BC7" w:rsidRDefault="00B86BC7" w:rsidP="00B86BC7">
      <w:pPr>
        <w:pStyle w:val="Heading3"/>
      </w:pPr>
      <w:bookmarkStart w:id="673" w:name="_Toc516224952"/>
      <w:r>
        <w:t>General</w:t>
      </w:r>
      <w:bookmarkEnd w:id="67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4" w:name="_Toc516224953"/>
      <w:r>
        <w:t>Constraints</w:t>
      </w:r>
      <w:bookmarkEnd w:id="674"/>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5" w:name="_Ref493408046"/>
      <w:bookmarkStart w:id="676" w:name="_Toc516224954"/>
      <w:r>
        <w:t>id property</w:t>
      </w:r>
      <w:bookmarkEnd w:id="675"/>
      <w:bookmarkEnd w:id="676"/>
    </w:p>
    <w:p w14:paraId="5726A9F8" w14:textId="0265C449"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proofErr w:type="spellStart"/>
      <w:r>
        <w:t>deprecatedIds</w:t>
      </w:r>
      <w:proofErr w:type="spellEnd"/>
      <w:r>
        <w:t xml:space="preserve"> property</w:t>
      </w:r>
    </w:p>
    <w:p w14:paraId="72B0335E" w14:textId="23A8E2C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AF52F7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lastRenderedPageBreak/>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lastRenderedPageBreak/>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677" w:name="_Toc516224955"/>
      <w:r>
        <w:t>name property</w:t>
      </w:r>
      <w:bookmarkEnd w:id="677"/>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678" w:name="_Ref493510771"/>
      <w:bookmarkStart w:id="679" w:name="_Toc516224956"/>
      <w:proofErr w:type="spellStart"/>
      <w:r>
        <w:t>shortDescription</w:t>
      </w:r>
      <w:proofErr w:type="spellEnd"/>
      <w:r>
        <w:t xml:space="preserve"> property</w:t>
      </w:r>
      <w:bookmarkEnd w:id="678"/>
      <w:bookmarkEnd w:id="679"/>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680" w:name="_Ref493510781"/>
      <w:bookmarkStart w:id="681" w:name="_Toc516224957"/>
      <w:proofErr w:type="spellStart"/>
      <w:r>
        <w:lastRenderedPageBreak/>
        <w:t>fullDescription</w:t>
      </w:r>
      <w:proofErr w:type="spellEnd"/>
      <w:r>
        <w:t xml:space="preserve"> property</w:t>
      </w:r>
      <w:bookmarkEnd w:id="680"/>
      <w:bookmarkEnd w:id="681"/>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682" w:name="_Ref493345139"/>
      <w:bookmarkStart w:id="683" w:name="_Toc516224958"/>
      <w:proofErr w:type="spellStart"/>
      <w:r>
        <w:t>message</w:t>
      </w:r>
      <w:r w:rsidR="00CD2BD7">
        <w:t>Strings</w:t>
      </w:r>
      <w:proofErr w:type="spellEnd"/>
      <w:r>
        <w:t xml:space="preserve"> property</w:t>
      </w:r>
      <w:bookmarkEnd w:id="682"/>
      <w:bookmarkEnd w:id="683"/>
    </w:p>
    <w:p w14:paraId="6AA2B3CA" w14:textId="1527CA5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1AD6D416"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3A06">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684" w:name="_Ref503366474"/>
      <w:bookmarkStart w:id="685" w:name="_Ref503366805"/>
      <w:bookmarkStart w:id="686" w:name="_Toc516224959"/>
      <w:proofErr w:type="spellStart"/>
      <w:r>
        <w:t>richMessageStrings</w:t>
      </w:r>
      <w:proofErr w:type="spellEnd"/>
      <w:r w:rsidR="00932BEE">
        <w:t xml:space="preserve"> property</w:t>
      </w:r>
      <w:bookmarkEnd w:id="684"/>
      <w:bookmarkEnd w:id="685"/>
      <w:bookmarkEnd w:id="686"/>
    </w:p>
    <w:p w14:paraId="5301B6AC" w14:textId="2B96A622"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B4FAD">
        <w:t>3.40.7</w:t>
      </w:r>
      <w:r w:rsidR="008B4FAD">
        <w:fldChar w:fldCharType="end"/>
      </w:r>
      <w:r w:rsidR="008B4FAD">
        <w:t>)</w:t>
      </w:r>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2D5E622A" w14:textId="70E90538"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3C7A6A77"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3F532DC6" w:rsidR="00454769" w:rsidRDefault="00CA3AC5" w:rsidP="00454769">
      <w:r>
        <w:lastRenderedPageBreak/>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7" w:name="_Toc516224960"/>
      <w:proofErr w:type="spellStart"/>
      <w:r>
        <w:t>help</w:t>
      </w:r>
      <w:r w:rsidR="00326BD5">
        <w:t>Uri</w:t>
      </w:r>
      <w:proofErr w:type="spellEnd"/>
      <w:r>
        <w:t xml:space="preserve"> property</w:t>
      </w:r>
      <w:bookmarkEnd w:id="68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8" w:name="_Ref503364566"/>
      <w:bookmarkStart w:id="689" w:name="_Toc516224961"/>
      <w:r>
        <w:t>help property</w:t>
      </w:r>
      <w:bookmarkEnd w:id="688"/>
      <w:bookmarkEnd w:id="68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0" w:name="_Ref508894471"/>
      <w:bookmarkStart w:id="691" w:name="_Toc516224962"/>
      <w:r>
        <w:t>configuration property</w:t>
      </w:r>
      <w:bookmarkEnd w:id="690"/>
      <w:bookmarkEnd w:id="69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t>3.36.4</w:t>
      </w:r>
      <w:r>
        <w:fldChar w:fldCharType="end"/>
      </w:r>
      <w:r>
        <w:t>).</w:t>
      </w:r>
    </w:p>
    <w:p w14:paraId="13B57609" w14:textId="2442BC85" w:rsidR="00164CCB" w:rsidRDefault="00164CCB" w:rsidP="00B86BC7">
      <w:pPr>
        <w:pStyle w:val="Heading2"/>
      </w:pPr>
      <w:bookmarkStart w:id="692" w:name="_Ref508894470"/>
      <w:bookmarkStart w:id="693" w:name="_Ref508894720"/>
      <w:bookmarkStart w:id="694" w:name="_Ref508894737"/>
      <w:bookmarkStart w:id="695" w:name="_Toc516224964"/>
      <w:bookmarkStart w:id="696" w:name="_Ref493477061"/>
      <w:proofErr w:type="spellStart"/>
      <w:r>
        <w:t>ruleConfiguration</w:t>
      </w:r>
      <w:proofErr w:type="spellEnd"/>
      <w:r>
        <w:t xml:space="preserve"> object</w:t>
      </w:r>
      <w:bookmarkEnd w:id="692"/>
      <w:bookmarkEnd w:id="693"/>
      <w:bookmarkEnd w:id="694"/>
      <w:bookmarkEnd w:id="695"/>
    </w:p>
    <w:p w14:paraId="2F470253" w14:textId="738DA236" w:rsidR="00164CCB" w:rsidRDefault="00164CCB" w:rsidP="00164CCB">
      <w:pPr>
        <w:pStyle w:val="Heading3"/>
      </w:pPr>
      <w:bookmarkStart w:id="697" w:name="_Toc516224965"/>
      <w:r>
        <w:t>General</w:t>
      </w:r>
      <w:bookmarkEnd w:id="69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8" w:name="_Toc516224966"/>
      <w:r>
        <w:t>enabled property</w:t>
      </w:r>
      <w:bookmarkEnd w:id="698"/>
    </w:p>
    <w:p w14:paraId="7E0976CE" w14:textId="67330FA7"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699" w:name="_Ref508894469"/>
      <w:bookmarkStart w:id="700" w:name="_Toc516224967"/>
      <w:proofErr w:type="spellStart"/>
      <w:r>
        <w:t>defaultLevel</w:t>
      </w:r>
      <w:proofErr w:type="spellEnd"/>
      <w:r>
        <w:t xml:space="preserve"> property</w:t>
      </w:r>
      <w:bookmarkEnd w:id="699"/>
      <w:bookmarkEnd w:id="700"/>
    </w:p>
    <w:p w14:paraId="2F7AE5CB" w14:textId="0001100A"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70C9F">
        <w:t>3.22.7</w:t>
      </w:r>
      <w:r>
        <w:fldChar w:fldCharType="end"/>
      </w:r>
      <w:r>
        <w:t>).</w:t>
      </w:r>
    </w:p>
    <w:p w14:paraId="18CE7324" w14:textId="43D0F37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23D5BBFF" w:rsidR="00D41895" w:rsidRDefault="00903A39" w:rsidP="00D41895">
      <w:r>
        <w:lastRenderedPageBreak/>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t>3.22</w:t>
      </w:r>
      <w:r w:rsidR="00D41895">
        <w:fldChar w:fldCharType="end"/>
      </w:r>
      <w:r w:rsidR="00D41895">
        <w:t xml:space="preserve">) </w:t>
      </w:r>
      <w:r w:rsidR="00936D07">
        <w:t>whose</w:t>
      </w:r>
      <w:r w:rsidR="00D41895">
        <w:t xml:space="preserve"> </w:t>
      </w:r>
      <w:proofErr w:type="spellStart"/>
      <w:r w:rsidR="00D41895" w:rsidRPr="00F4291F">
        <w:rPr>
          <w:rStyle w:val="CODEtemp"/>
        </w:rPr>
        <w:t>ruleId</w:t>
      </w:r>
      <w:proofErr w:type="spellEnd"/>
      <w:r w:rsidR="00D41895">
        <w:t xml:space="preserve"> property (§</w:t>
      </w:r>
      <w:r>
        <w:fldChar w:fldCharType="begin"/>
      </w:r>
      <w:r>
        <w:instrText xml:space="preserve"> REF _Ref513193500 \r \h </w:instrText>
      </w:r>
      <w:r>
        <w:fldChar w:fldCharType="separate"/>
      </w:r>
      <w:r>
        <w:t>3.22.5</w:t>
      </w:r>
      <w:r>
        <w:fldChar w:fldCharType="end"/>
      </w:r>
      <w:r w:rsidR="00D41895">
        <w:t>)</w:t>
      </w:r>
      <w:r>
        <w:t xml:space="preserve"> or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01" w:name="_Ref531188361"/>
      <w:proofErr w:type="spellStart"/>
      <w:r>
        <w:t>defaultRank</w:t>
      </w:r>
      <w:proofErr w:type="spellEnd"/>
      <w:r>
        <w:t xml:space="preserve"> property</w:t>
      </w:r>
      <w:bookmarkEnd w:id="701"/>
    </w:p>
    <w:p w14:paraId="14DD047E" w14:textId="6DE454A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84A6E">
        <w:t>3.22.20</w:t>
      </w:r>
      <w:r>
        <w:fldChar w:fldCharType="end"/>
      </w:r>
      <w:r>
        <w:t>).</w:t>
      </w:r>
    </w:p>
    <w:p w14:paraId="1F940300" w14:textId="7E4B49D9" w:rsidR="00F47B45"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r>
        <w:fldChar w:fldCharType="separate"/>
      </w:r>
      <w:r w:rsidR="00C84A6E">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84A6E">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702" w:name="_Ref508894764"/>
      <w:bookmarkStart w:id="703" w:name="_Ref508894796"/>
      <w:bookmarkStart w:id="704" w:name="_Toc516224968"/>
      <w:r>
        <w:t>parameters property</w:t>
      </w:r>
      <w:bookmarkEnd w:id="702"/>
      <w:bookmarkEnd w:id="703"/>
      <w:bookmarkEnd w:id="704"/>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2AFF34"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30F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05" w:name="_Toc516224969"/>
      <w:bookmarkStart w:id="706" w:name="_Ref530139075"/>
      <w:r>
        <w:t>fix object</w:t>
      </w:r>
      <w:bookmarkEnd w:id="696"/>
      <w:bookmarkEnd w:id="705"/>
      <w:bookmarkEnd w:id="706"/>
    </w:p>
    <w:p w14:paraId="410A501F" w14:textId="4C707545" w:rsidR="00B86BC7" w:rsidRDefault="00B86BC7" w:rsidP="00B86BC7">
      <w:pPr>
        <w:pStyle w:val="Heading3"/>
      </w:pPr>
      <w:bookmarkStart w:id="707" w:name="_Toc516224970"/>
      <w:r>
        <w:t>General</w:t>
      </w:r>
      <w:bookmarkEnd w:id="70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7C5B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30F9">
        <w:t>3.22</w:t>
      </w:r>
      <w:r>
        <w:fldChar w:fldCharType="end"/>
      </w:r>
      <w:r>
        <w:t>)</w:t>
      </w:r>
      <w:r w:rsidR="00DF5A5B">
        <w:t>.</w:t>
      </w:r>
    </w:p>
    <w:p w14:paraId="008E6A82" w14:textId="05E19F8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30F9">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5D7D86A" w:rsidR="006F21F3" w:rsidRDefault="00EA489A" w:rsidP="002D65F3">
      <w:pPr>
        <w:pStyle w:val="Code"/>
      </w:pPr>
      <w:r>
        <w:lastRenderedPageBreak/>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30F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BBD2D0E"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30F9">
        <w:t>3.42.3</w:t>
      </w:r>
      <w:r w:rsidR="00EA23DD">
        <w:fldChar w:fldCharType="end"/>
      </w:r>
      <w:r w:rsidR="00DF5A5B">
        <w:t>.</w:t>
      </w:r>
    </w:p>
    <w:p w14:paraId="396348ED" w14:textId="5C6B335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B30F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179DAFC2"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08" w:name="_Ref493512730"/>
      <w:bookmarkStart w:id="709" w:name="_Toc516224971"/>
      <w:r>
        <w:t>description property</w:t>
      </w:r>
      <w:bookmarkEnd w:id="708"/>
      <w:bookmarkEnd w:id="709"/>
    </w:p>
    <w:p w14:paraId="1893F7D7" w14:textId="176C5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30F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10" w:name="_Ref493512752"/>
      <w:bookmarkStart w:id="711" w:name="_Ref493513084"/>
      <w:bookmarkStart w:id="712" w:name="_Ref503372111"/>
      <w:bookmarkStart w:id="713" w:name="_Ref503372176"/>
      <w:bookmarkStart w:id="714" w:name="_Toc516224972"/>
      <w:proofErr w:type="spellStart"/>
      <w:r>
        <w:t>fileChanges</w:t>
      </w:r>
      <w:proofErr w:type="spellEnd"/>
      <w:r>
        <w:t xml:space="preserve"> property</w:t>
      </w:r>
      <w:bookmarkEnd w:id="710"/>
      <w:bookmarkEnd w:id="711"/>
      <w:bookmarkEnd w:id="712"/>
      <w:bookmarkEnd w:id="713"/>
      <w:bookmarkEnd w:id="714"/>
    </w:p>
    <w:p w14:paraId="6DE7B962" w14:textId="317DE73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30F9">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B30F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2B2931E8"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t>3.43</w:t>
      </w:r>
      <w:r>
        <w:fldChar w:fldCharType="end"/>
      </w:r>
      <w:r>
        <w:t>).</w:t>
      </w:r>
    </w:p>
    <w:p w14:paraId="71E95DF7" w14:textId="66C6C7E8"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18FF05"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8CF4AB2" w14:textId="2CF470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63715399" w14:textId="6C735DB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3FED1F2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lastRenderedPageBreak/>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1433B2FB"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t>3.43</w:t>
      </w:r>
      <w:r>
        <w:fldChar w:fldCharType="end"/>
      </w:r>
      <w:r>
        <w:t>).</w:t>
      </w:r>
    </w:p>
    <w:p w14:paraId="329E9CE1" w14:textId="48DDDC1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EA9F0FF"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0AFAC95" w14:textId="262305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3E7C80C2" w14:textId="053B487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ABFD15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15" w:name="_Ref493512744"/>
      <w:bookmarkStart w:id="716" w:name="_Ref493512991"/>
      <w:bookmarkStart w:id="717" w:name="_Toc516224973"/>
      <w:proofErr w:type="spellStart"/>
      <w:r>
        <w:lastRenderedPageBreak/>
        <w:t>fileChange</w:t>
      </w:r>
      <w:proofErr w:type="spellEnd"/>
      <w:r>
        <w:t xml:space="preserve"> object</w:t>
      </w:r>
      <w:bookmarkEnd w:id="715"/>
      <w:bookmarkEnd w:id="716"/>
      <w:bookmarkEnd w:id="717"/>
    </w:p>
    <w:p w14:paraId="74D8322D" w14:textId="06E505AA" w:rsidR="00B86BC7" w:rsidRDefault="00B86BC7" w:rsidP="00B86BC7">
      <w:pPr>
        <w:pStyle w:val="Heading3"/>
      </w:pPr>
      <w:bookmarkStart w:id="718" w:name="_Toc516224974"/>
      <w:r>
        <w:t>General</w:t>
      </w:r>
      <w:bookmarkEnd w:id="71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461D2B63"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30F9">
        <w:t>3.41</w:t>
      </w:r>
      <w:r>
        <w:fldChar w:fldCharType="end"/>
      </w:r>
      <w:r>
        <w:t>)</w:t>
      </w:r>
      <w:r w:rsidR="00F27F55">
        <w:t>.</w:t>
      </w:r>
    </w:p>
    <w:p w14:paraId="0FF6717D" w14:textId="681644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30F9">
        <w:t>3.42.3</w:t>
      </w:r>
      <w:r w:rsidR="00770A97">
        <w:fldChar w:fldCharType="end"/>
      </w:r>
      <w:r w:rsidR="00855CF1">
        <w:t>.</w:t>
      </w:r>
    </w:p>
    <w:p w14:paraId="6A521431" w14:textId="0248D8F7" w:rsidR="006F21F3" w:rsidRDefault="006F21F3" w:rsidP="002D65F3">
      <w:pPr>
        <w:pStyle w:val="Code"/>
      </w:pPr>
      <w:r>
        <w:t xml:space="preserve">    {                          </w:t>
      </w:r>
    </w:p>
    <w:p w14:paraId="0805703A" w14:textId="393EF901"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B30F9">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FE35C4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30F9">
        <w:t>3.43.3</w:t>
      </w:r>
      <w:r>
        <w:fldChar w:fldCharType="end"/>
      </w:r>
      <w:r w:rsidR="00855CF1">
        <w:t>.</w:t>
      </w:r>
    </w:p>
    <w:p w14:paraId="1FAFE72E" w14:textId="1056E8A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30F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19" w:name="_Ref493513096"/>
      <w:bookmarkStart w:id="720" w:name="_Ref493513195"/>
      <w:bookmarkStart w:id="721" w:name="_Ref493513493"/>
      <w:bookmarkStart w:id="722" w:name="_Toc516224975"/>
      <w:proofErr w:type="spellStart"/>
      <w:r>
        <w:t>fileLocation</w:t>
      </w:r>
      <w:proofErr w:type="spellEnd"/>
      <w:r w:rsidR="00B86BC7">
        <w:t xml:space="preserve"> property</w:t>
      </w:r>
      <w:bookmarkEnd w:id="719"/>
      <w:bookmarkEnd w:id="720"/>
      <w:bookmarkEnd w:id="721"/>
      <w:bookmarkEnd w:id="722"/>
    </w:p>
    <w:p w14:paraId="47E2D8A5" w14:textId="7127391C"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B30F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3" w:name="_Ref493513106"/>
      <w:bookmarkStart w:id="724" w:name="_Toc516224976"/>
      <w:r>
        <w:t>replacements property</w:t>
      </w:r>
      <w:bookmarkEnd w:id="723"/>
      <w:bookmarkEnd w:id="724"/>
    </w:p>
    <w:p w14:paraId="21F0788C" w14:textId="4E76C45A"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30F9">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B30F9">
        <w:t>3.43.2</w:t>
      </w:r>
      <w:r>
        <w:fldChar w:fldCharType="end"/>
      </w:r>
      <w:r w:rsidRPr="006F21F3">
        <w:t>).</w:t>
      </w:r>
    </w:p>
    <w:p w14:paraId="40D9EA5A" w14:textId="3D521EDE" w:rsidR="00B86BC7" w:rsidRDefault="00B86BC7" w:rsidP="00B86BC7">
      <w:pPr>
        <w:pStyle w:val="Heading2"/>
      </w:pPr>
      <w:bookmarkStart w:id="725" w:name="_Ref493513114"/>
      <w:bookmarkStart w:id="726" w:name="_Ref493513476"/>
      <w:bookmarkStart w:id="727" w:name="_Toc516224977"/>
      <w:r>
        <w:t>replacement object</w:t>
      </w:r>
      <w:bookmarkEnd w:id="725"/>
      <w:bookmarkEnd w:id="726"/>
      <w:bookmarkEnd w:id="727"/>
    </w:p>
    <w:p w14:paraId="1276FD13" w14:textId="540BBC1F" w:rsidR="00B86BC7" w:rsidRDefault="00B86BC7" w:rsidP="00B86BC7">
      <w:pPr>
        <w:pStyle w:val="Heading3"/>
      </w:pPr>
      <w:bookmarkStart w:id="728" w:name="_Toc516224978"/>
      <w:r>
        <w:t>General</w:t>
      </w:r>
      <w:bookmarkEnd w:id="72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9" w:name="_Toc516224979"/>
      <w:r>
        <w:lastRenderedPageBreak/>
        <w:t>Constraints</w:t>
      </w:r>
      <w:bookmarkEnd w:id="729"/>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30" w:name="_Ref493518436"/>
      <w:bookmarkStart w:id="731" w:name="_Ref493518439"/>
      <w:bookmarkStart w:id="732" w:name="_Ref493518529"/>
      <w:bookmarkStart w:id="733" w:name="_Toc516224980"/>
      <w:proofErr w:type="spellStart"/>
      <w:r>
        <w:t>deleted</w:t>
      </w:r>
      <w:r w:rsidR="00F27F55">
        <w:t>Region</w:t>
      </w:r>
      <w:proofErr w:type="spellEnd"/>
      <w:r>
        <w:t xml:space="preserve"> property</w:t>
      </w:r>
      <w:bookmarkEnd w:id="730"/>
      <w:bookmarkEnd w:id="731"/>
      <w:bookmarkEnd w:id="732"/>
      <w:bookmarkEnd w:id="733"/>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4" w:name="_Ref493518437"/>
      <w:bookmarkStart w:id="735" w:name="_Ref493518440"/>
      <w:bookmarkStart w:id="736" w:name="_Toc516224981"/>
      <w:proofErr w:type="spellStart"/>
      <w:r>
        <w:t>inserted</w:t>
      </w:r>
      <w:r w:rsidR="00F27F55">
        <w:t>Content</w:t>
      </w:r>
      <w:proofErr w:type="spellEnd"/>
      <w:r>
        <w:t xml:space="preserve"> property</w:t>
      </w:r>
      <w:bookmarkEnd w:id="734"/>
      <w:bookmarkEnd w:id="735"/>
      <w:bookmarkEnd w:id="736"/>
    </w:p>
    <w:p w14:paraId="6E86F82E" w14:textId="338F786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7" w:name="_Ref493404948"/>
      <w:bookmarkStart w:id="738" w:name="_Ref493406026"/>
      <w:bookmarkStart w:id="739" w:name="_Toc516224982"/>
      <w:r>
        <w:t>notification object</w:t>
      </w:r>
      <w:bookmarkEnd w:id="737"/>
      <w:bookmarkEnd w:id="738"/>
      <w:bookmarkEnd w:id="739"/>
    </w:p>
    <w:p w14:paraId="3BD7AF2E" w14:textId="23E07934" w:rsidR="00B86BC7" w:rsidRDefault="00B86BC7" w:rsidP="00B86BC7">
      <w:pPr>
        <w:pStyle w:val="Heading3"/>
      </w:pPr>
      <w:bookmarkStart w:id="740" w:name="_Toc516224983"/>
      <w:r>
        <w:t>General</w:t>
      </w:r>
      <w:bookmarkEnd w:id="74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41" w:name="_Toc516224984"/>
      <w:r>
        <w:t>id property</w:t>
      </w:r>
      <w:bookmarkEnd w:id="74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2" w:name="_Ref493518926"/>
      <w:bookmarkStart w:id="743" w:name="_Toc516224985"/>
      <w:proofErr w:type="spellStart"/>
      <w:r>
        <w:lastRenderedPageBreak/>
        <w:t>ruleId</w:t>
      </w:r>
      <w:proofErr w:type="spellEnd"/>
      <w:r>
        <w:t xml:space="preserve"> property</w:t>
      </w:r>
      <w:bookmarkEnd w:id="742"/>
      <w:bookmarkEnd w:id="743"/>
    </w:p>
    <w:p w14:paraId="72DC23AB" w14:textId="3D577E2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F51DA">
        <w:t>3.38.3</w:t>
      </w:r>
      <w:r>
        <w:fldChar w:fldCharType="end"/>
      </w:r>
      <w:r w:rsidRPr="003672C8">
        <w:t>).</w:t>
      </w:r>
    </w:p>
    <w:p w14:paraId="4845BA85" w14:textId="60872B99" w:rsidR="004F51DA" w:rsidRPr="003672C8" w:rsidRDefault="004F51DA" w:rsidP="004F51DA">
      <w:pPr>
        <w:pStyle w:val="Heading3"/>
      </w:pPr>
      <w:proofErr w:type="spellStart"/>
      <w:r>
        <w:t>ruleIndex</w:t>
      </w:r>
      <w:proofErr w:type="spellEnd"/>
      <w:r>
        <w:t xml:space="preserve"> property</w:t>
      </w:r>
    </w:p>
    <w:p w14:paraId="216A2969" w14:textId="492324CF"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t>3.43.3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t>3.38</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t>3.10.6.4</w:t>
      </w:r>
      <w:r>
        <w:fldChar w:fldCharType="end"/>
      </w:r>
      <w:r>
        <w:t>) or external property file (§</w:t>
      </w:r>
      <w:r>
        <w:fldChar w:fldCharType="begin"/>
      </w:r>
      <w:r>
        <w:instrText xml:space="preserve"> REF _Ref530061707 \r \h </w:instrText>
      </w:r>
      <w:r>
        <w:fldChar w:fldCharType="separate"/>
      </w:r>
      <w:r>
        <w:t>3.12.2.1</w:t>
      </w:r>
      <w:r>
        <w:fldChar w:fldCharType="end"/>
      </w:r>
      <w:r>
        <w:t>).</w:t>
      </w:r>
      <w:r w:rsidR="00AC6664">
        <w:t xml:space="preserve"> If this property is absent, it </w:t>
      </w:r>
      <w:r w:rsidR="00AC6664">
        <w:rPr>
          <w:b/>
        </w:rPr>
        <w:t>SHALL</w:t>
      </w:r>
      <w:r w:rsidR="00AC6664">
        <w:t xml:space="preserve"> default to -1.</w:t>
      </w:r>
    </w:p>
    <w:p w14:paraId="595DE9ED" w14:textId="2FDA3A10"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1F83C99C"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DDA30AD"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F51DA">
        <w:t>3.12</w:t>
      </w:r>
      <w:r w:rsidR="009F29FD">
        <w:fldChar w:fldCharType="end"/>
      </w:r>
      <w:r w:rsidR="009F29FD">
        <w:t>).</w:t>
      </w:r>
    </w:p>
    <w:p w14:paraId="37E39977" w14:textId="568A2FD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F51DA">
        <w:t>3.12.7</w:t>
      </w:r>
      <w:r>
        <w:fldChar w:fldCharType="end"/>
      </w:r>
      <w:r>
        <w:t>.</w:t>
      </w:r>
    </w:p>
    <w:p w14:paraId="5CBB9063" w14:textId="0E5B3B62"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F51DA">
        <w:t>3.16</w:t>
      </w:r>
      <w:r>
        <w:fldChar w:fldCharType="end"/>
      </w:r>
      <w:r>
        <w:t>).</w:t>
      </w:r>
    </w:p>
    <w:p w14:paraId="4EE5FB01" w14:textId="28894A96"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F51DA">
        <w:t>3.16.21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2345F983"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E81D95A"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F51DA">
        <w:t>3.12.15</w:t>
      </w:r>
      <w:r>
        <w:fldChar w:fldCharType="end"/>
      </w:r>
      <w:r>
        <w:t>.</w:t>
      </w:r>
    </w:p>
    <w:p w14:paraId="12676CFC" w14:textId="3D665F4C"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F51DA">
        <w:t>3.37.3</w:t>
      </w:r>
      <w:r>
        <w:fldChar w:fldCharType="end"/>
      </w:r>
      <w:r>
        <w:t>.</w:t>
      </w:r>
    </w:p>
    <w:p w14:paraId="24CCC349" w14:textId="35F3D3A8"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F51DA">
        <w:t>3.38</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660BB36A"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744" w:name="_Toc516224986"/>
      <w:proofErr w:type="spellStart"/>
      <w:r>
        <w:t>physicalLocation</w:t>
      </w:r>
      <w:proofErr w:type="spellEnd"/>
      <w:r>
        <w:t xml:space="preserve"> property</w:t>
      </w:r>
      <w:bookmarkEnd w:id="744"/>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5" w:name="_Toc516224987"/>
      <w:r>
        <w:lastRenderedPageBreak/>
        <w:t>message property</w:t>
      </w:r>
      <w:bookmarkEnd w:id="745"/>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6" w:name="_Ref493404972"/>
      <w:bookmarkStart w:id="747" w:name="_Ref493406037"/>
      <w:bookmarkStart w:id="748" w:name="_Toc516224988"/>
      <w:r>
        <w:t>level property</w:t>
      </w:r>
      <w:bookmarkEnd w:id="746"/>
      <w:bookmarkEnd w:id="747"/>
      <w:bookmarkEnd w:id="7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9" w:name="_Toc516224989"/>
      <w:proofErr w:type="spellStart"/>
      <w:r>
        <w:t>threadId</w:t>
      </w:r>
      <w:proofErr w:type="spellEnd"/>
      <w:r>
        <w:t xml:space="preserve"> property</w:t>
      </w:r>
      <w:bookmarkEnd w:id="7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50" w:name="_Toc516224990"/>
      <w:proofErr w:type="spellStart"/>
      <w:r>
        <w:t>time</w:t>
      </w:r>
      <w:r w:rsidR="00BF4F63">
        <w:t>Utc</w:t>
      </w:r>
      <w:proofErr w:type="spellEnd"/>
      <w:r>
        <w:t xml:space="preserve"> property</w:t>
      </w:r>
      <w:bookmarkEnd w:id="750"/>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51" w:name="_Toc516224991"/>
      <w:r>
        <w:t>exception property</w:t>
      </w:r>
      <w:bookmarkEnd w:id="75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52" w:name="_Ref493570836"/>
      <w:bookmarkStart w:id="753" w:name="_Toc516224993"/>
      <w:r>
        <w:t>exception object</w:t>
      </w:r>
      <w:bookmarkEnd w:id="752"/>
      <w:bookmarkEnd w:id="753"/>
    </w:p>
    <w:p w14:paraId="1257C9E2" w14:textId="6070509F" w:rsidR="00B86BC7" w:rsidRDefault="00B86BC7" w:rsidP="00B86BC7">
      <w:pPr>
        <w:pStyle w:val="Heading3"/>
      </w:pPr>
      <w:bookmarkStart w:id="754" w:name="_Toc516224994"/>
      <w:r>
        <w:t>General</w:t>
      </w:r>
      <w:bookmarkEnd w:id="75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5" w:name="_Toc516224995"/>
      <w:r>
        <w:t>kind property</w:t>
      </w:r>
      <w:bookmarkEnd w:id="7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6" w:name="_Toc516224996"/>
      <w:r>
        <w:t>message property</w:t>
      </w:r>
      <w:bookmarkEnd w:id="756"/>
    </w:p>
    <w:p w14:paraId="0E15DE57" w14:textId="7407EF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583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2FD694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31070">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7" w:name="_Toc516224997"/>
      <w:r>
        <w:t>stack property</w:t>
      </w:r>
      <w:bookmarkEnd w:id="75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8" w:name="_Toc516224998"/>
      <w:proofErr w:type="spellStart"/>
      <w:r>
        <w:t>innerExceptions</w:t>
      </w:r>
      <w:proofErr w:type="spellEnd"/>
      <w:r>
        <w:t xml:space="preserve"> property</w:t>
      </w:r>
      <w:bookmarkEnd w:id="758"/>
    </w:p>
    <w:p w14:paraId="12F767FE" w14:textId="1EBBF4CD"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759" w:name="_Ref528151413"/>
      <w:bookmarkStart w:id="760" w:name="_Toc287332011"/>
      <w:bookmarkStart w:id="761" w:name="_Toc516224999"/>
      <w:r>
        <w:lastRenderedPageBreak/>
        <w:t>External</w:t>
      </w:r>
      <w:r w:rsidR="00F265D8">
        <w:t xml:space="preserve"> property</w:t>
      </w:r>
      <w:r>
        <w:t xml:space="preserve"> file format</w:t>
      </w:r>
      <w:bookmarkEnd w:id="759"/>
    </w:p>
    <w:p w14:paraId="2A3E0063" w14:textId="270C9EBD" w:rsidR="00AF60C1" w:rsidRDefault="00AF60C1" w:rsidP="00AF60C1">
      <w:pPr>
        <w:pStyle w:val="Heading2"/>
      </w:pPr>
      <w:r>
        <w:t>General</w:t>
      </w:r>
    </w:p>
    <w:p w14:paraId="71E0440E" w14:textId="0112F9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9571F">
        <w:t>3.11.2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r>
        <w:t>External property file naming convention</w:t>
      </w:r>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proofErr w:type="spellStart"/>
      <w:r>
        <w:t>externalPropert</w:t>
      </w:r>
      <w:r w:rsidR="00F265D8">
        <w:t>ies</w:t>
      </w:r>
      <w:proofErr w:type="spellEnd"/>
      <w:r>
        <w:t xml:space="preserve"> object</w:t>
      </w:r>
    </w:p>
    <w:p w14:paraId="6E569B6A" w14:textId="60E785B4" w:rsidR="0069571F" w:rsidRPr="0069571F" w:rsidRDefault="0069571F" w:rsidP="0069571F">
      <w:pPr>
        <w:pStyle w:val="Heading3"/>
      </w:pPr>
      <w:bookmarkStart w:id="762" w:name="_Ref525812129"/>
      <w:r>
        <w:t>General</w:t>
      </w:r>
      <w:bookmarkEnd w:id="76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63" w:name="_Hlk525811171"/>
      <w:r w:rsidRPr="00230F9F">
        <w:t>{</w:t>
      </w:r>
      <w:r>
        <w:t xml:space="preserve">                             # An </w:t>
      </w:r>
      <w:proofErr w:type="spellStart"/>
      <w:r>
        <w:t>externalPropert</w:t>
      </w:r>
      <w:r w:rsidR="00355B20">
        <w:t>ies</w:t>
      </w:r>
      <w:proofErr w:type="spellEnd"/>
      <w:r>
        <w:t xml:space="preserve"> object</w:t>
      </w:r>
    </w:p>
    <w:p w14:paraId="48394701" w14:textId="566CC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t>4.2.2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F6AE4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t>4.2.3</w:t>
      </w:r>
      <w:r>
        <w:fldChar w:fldCharType="end"/>
      </w:r>
      <w:r>
        <w:t>.</w:t>
      </w:r>
    </w:p>
    <w:p w14:paraId="69E0C7F0" w14:textId="477B5B0A" w:rsidR="0069571F" w:rsidRDefault="0069571F" w:rsidP="0069571F">
      <w:pPr>
        <w:pStyle w:val="Code"/>
      </w:pPr>
    </w:p>
    <w:p w14:paraId="5B43C2CE" w14:textId="7BA57AE7" w:rsidR="006958DC" w:rsidRDefault="006958DC" w:rsidP="006958DC">
      <w:pPr>
        <w:pStyle w:val="Code"/>
      </w:pPr>
      <w:r>
        <w:t xml:space="preserve">                              # See §</w:t>
      </w:r>
      <w:r>
        <w:fldChar w:fldCharType="begin"/>
      </w:r>
      <w:r>
        <w:instrText xml:space="preserve"> REF _Ref525814013 \r \h </w:instrText>
      </w:r>
      <w:r>
        <w:fldChar w:fldCharType="separate"/>
      </w:r>
      <w:r>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410C79B" w:rsidR="0069571F" w:rsidRDefault="0069571F" w:rsidP="0069571F">
      <w:pPr>
        <w:pStyle w:val="Code"/>
      </w:pPr>
      <w:r>
        <w:t xml:space="preserve">                              # See §</w:t>
      </w:r>
      <w:r>
        <w:fldChar w:fldCharType="begin"/>
      </w:r>
      <w:r>
        <w:instrText xml:space="preserve"> REF _Ref525810969 \r \h </w:instrText>
      </w:r>
      <w:r>
        <w:fldChar w:fldCharType="separate"/>
      </w:r>
      <w:r w:rsidR="006958DC">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21921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958DC">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64" w:name="_Ref525810506"/>
      <w:bookmarkEnd w:id="763"/>
      <w:r>
        <w:lastRenderedPageBreak/>
        <w:t>$schema property</w:t>
      </w:r>
      <w:bookmarkEnd w:id="76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45F069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B13A7">
        <w:t>4.2.3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65" w:name="_Ref523913350"/>
      <w:r>
        <w:t>version property</w:t>
      </w:r>
      <w:bookmarkEnd w:id="76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6" w:name="_Ref525814013"/>
      <w:proofErr w:type="spellStart"/>
      <w:r>
        <w:t>instanceGuid</w:t>
      </w:r>
      <w:proofErr w:type="spellEnd"/>
      <w:r>
        <w:t xml:space="preserve"> property</w:t>
      </w:r>
      <w:bookmarkEnd w:id="766"/>
    </w:p>
    <w:p w14:paraId="6E3F5D71" w14:textId="24E2FDE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t>3.12.3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t>3.12</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t>3.11.2</w:t>
      </w:r>
      <w:r>
        <w:fldChar w:fldCharType="end"/>
      </w:r>
      <w:r>
        <w:t>) in the root file.</w:t>
      </w:r>
    </w:p>
    <w:p w14:paraId="79D6BF67" w14:textId="77777777" w:rsidR="0069571F" w:rsidRDefault="0069571F" w:rsidP="0069571F">
      <w:pPr>
        <w:pStyle w:val="Heading3"/>
      </w:pPr>
      <w:bookmarkStart w:id="767" w:name="_Ref525810969"/>
      <w:proofErr w:type="spellStart"/>
      <w:r>
        <w:t>runInstanceGuid</w:t>
      </w:r>
      <w:proofErr w:type="spellEnd"/>
      <w:r>
        <w:t xml:space="preserve"> property</w:t>
      </w:r>
      <w:bookmarkEnd w:id="767"/>
    </w:p>
    <w:p w14:paraId="3E79C8E1" w14:textId="49661172"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355B20">
        <w:t>3.12.3</w:t>
      </w:r>
      <w:r w:rsidR="00355B20">
        <w:fldChar w:fldCharType="end"/>
      </w:r>
      <w:r w:rsidR="00355B20">
        <w:t>, §</w:t>
      </w:r>
      <w:r w:rsidR="00355B20">
        <w:fldChar w:fldCharType="begin"/>
      </w:r>
      <w:r w:rsidR="00355B20">
        <w:instrText xml:space="preserve"> REF _Ref526937044 \r \h </w:instrText>
      </w:r>
      <w:r w:rsidR="00355B20">
        <w:fldChar w:fldCharType="separate"/>
      </w:r>
      <w:r w:rsidR="00355B20">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958DC">
        <w:t>3.4.3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768" w:name="_Ref525634162"/>
      <w:bookmarkStart w:id="769" w:name="_Ref525810993"/>
      <w:r>
        <w:t>The property value</w:t>
      </w:r>
      <w:bookmarkEnd w:id="768"/>
      <w:r>
        <w:t xml:space="preserve"> propert</w:t>
      </w:r>
      <w:bookmarkEnd w:id="769"/>
      <w:r w:rsidR="00355B20">
        <w:t>ies</w:t>
      </w:r>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8FC1FD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55B20">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r w:rsidRPr="00FD22AC">
        <w:lastRenderedPageBreak/>
        <w:t>Conformance</w:t>
      </w:r>
      <w:bookmarkEnd w:id="760"/>
      <w:bookmarkEnd w:id="761"/>
    </w:p>
    <w:p w14:paraId="1D48659C" w14:textId="6555FDBE" w:rsidR="00EE1E0B" w:rsidRDefault="00EE1E0B" w:rsidP="002244CB"/>
    <w:p w14:paraId="3BBDC6A3" w14:textId="77777777" w:rsidR="00376AE7" w:rsidRDefault="00376AE7" w:rsidP="00376AE7">
      <w:pPr>
        <w:pStyle w:val="Heading2"/>
        <w:numPr>
          <w:ilvl w:val="1"/>
          <w:numId w:val="2"/>
        </w:numPr>
      </w:pPr>
      <w:bookmarkStart w:id="770" w:name="_Toc516225000"/>
      <w:r>
        <w:t>Conformance targets</w:t>
      </w:r>
      <w:bookmarkEnd w:id="7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1" w:name="_Toc516225001"/>
      <w:r>
        <w:t>Conformance Clause 1: SARIF log file</w:t>
      </w:r>
      <w:bookmarkEnd w:id="77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72" w:name="_Toc516225002"/>
      <w:r>
        <w:t>Conformance Clause 2: SARIF resource file</w:t>
      </w:r>
      <w:bookmarkEnd w:id="77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73" w:name="_Hlk507945868"/>
      <w:r>
        <w:t>§</w:t>
      </w:r>
      <w:r>
        <w:fldChar w:fldCharType="begin"/>
      </w:r>
      <w:r>
        <w:instrText xml:space="preserve"> REF _Ref508811723 \r \h </w:instrText>
      </w:r>
      <w:r>
        <w:fldChar w:fldCharType="separate"/>
      </w:r>
      <w:r w:rsidR="00331070">
        <w:t>3.9.6.4</w:t>
      </w:r>
      <w:r>
        <w:fldChar w:fldCharType="end"/>
      </w:r>
      <w:r>
        <w:t>.</w:t>
      </w:r>
      <w:bookmarkEnd w:id="77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74" w:name="_Toc516225003"/>
      <w:r>
        <w:t xml:space="preserve">Conformance Clause </w:t>
      </w:r>
      <w:r w:rsidR="00105CCB">
        <w:t>3</w:t>
      </w:r>
      <w:r>
        <w:t>: SARIF producer</w:t>
      </w:r>
      <w:bookmarkEnd w:id="77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5" w:name="_Toc516225004"/>
      <w:r>
        <w:lastRenderedPageBreak/>
        <w:t xml:space="preserve">Conformance Clause </w:t>
      </w:r>
      <w:r w:rsidR="00105CCB">
        <w:t>4</w:t>
      </w:r>
      <w:r>
        <w:t>: Direct producer</w:t>
      </w:r>
      <w:bookmarkEnd w:id="77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6" w:name="_Toc516225005"/>
      <w:r>
        <w:t xml:space="preserve">Conformance Clause </w:t>
      </w:r>
      <w:r w:rsidR="00D06F1A">
        <w:t>5</w:t>
      </w:r>
      <w:r>
        <w:t>: Deterministic producer</w:t>
      </w:r>
      <w:bookmarkEnd w:id="77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7" w:name="_Toc516225006"/>
      <w:r>
        <w:t>Conformance Clause 6: Converter</w:t>
      </w:r>
      <w:bookmarkEnd w:id="77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78" w:name="_Toc516225007"/>
      <w:r>
        <w:t>Conformance Clause 7: SARIF post-processor</w:t>
      </w:r>
      <w:bookmarkEnd w:id="77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9" w:name="_Toc516225008"/>
      <w:r>
        <w:t xml:space="preserve">Conformance Clause </w:t>
      </w:r>
      <w:r w:rsidR="00D06F1A">
        <w:t>8</w:t>
      </w:r>
      <w:r>
        <w:t xml:space="preserve">: </w:t>
      </w:r>
      <w:r w:rsidR="0018481C">
        <w:t>SARIF c</w:t>
      </w:r>
      <w:r>
        <w:t>onsumer</w:t>
      </w:r>
      <w:bookmarkEnd w:id="7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0" w:name="_Toc516225009"/>
      <w:r>
        <w:t xml:space="preserve">Conformance Clause </w:t>
      </w:r>
      <w:r w:rsidR="00D06F1A">
        <w:t>9</w:t>
      </w:r>
      <w:r>
        <w:t>: Viewer</w:t>
      </w:r>
      <w:bookmarkEnd w:id="78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1" w:name="_Toc516225010"/>
      <w:bookmarkStart w:id="782" w:name="_Hlk512505065"/>
      <w:r>
        <w:t>Conformance Clause 10: Result management system</w:t>
      </w:r>
      <w:bookmarkEnd w:id="78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2"/>
    </w:p>
    <w:p w14:paraId="79E66955" w14:textId="44610F19" w:rsidR="00435405" w:rsidRDefault="00435405" w:rsidP="00435405">
      <w:pPr>
        <w:pStyle w:val="Heading2"/>
      </w:pPr>
      <w:bookmarkStart w:id="783" w:name="_Toc516225011"/>
      <w:r>
        <w:lastRenderedPageBreak/>
        <w:t>Conformance Clause 11: Engineering system</w:t>
      </w:r>
      <w:bookmarkEnd w:id="78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84" w:name="AppendixAcknowledgments"/>
      <w:bookmarkStart w:id="785" w:name="_Toc85472897"/>
      <w:bookmarkStart w:id="786" w:name="_Toc287332012"/>
      <w:bookmarkStart w:id="787" w:name="_Toc516225012"/>
      <w:bookmarkStart w:id="788" w:name="_Hlk513041526"/>
      <w:bookmarkEnd w:id="784"/>
      <w:r>
        <w:lastRenderedPageBreak/>
        <w:t xml:space="preserve">(Informative) </w:t>
      </w:r>
      <w:r w:rsidR="00B80CDB">
        <w:t>Acknowl</w:t>
      </w:r>
      <w:r w:rsidR="004D0E5E">
        <w:t>e</w:t>
      </w:r>
      <w:r w:rsidR="008F61FB">
        <w:t>dg</w:t>
      </w:r>
      <w:r w:rsidR="0052099F">
        <w:t>ments</w:t>
      </w:r>
      <w:bookmarkEnd w:id="785"/>
      <w:bookmarkEnd w:id="786"/>
      <w:bookmarkEnd w:id="78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8"/>
    <w:p w14:paraId="645628E0" w14:textId="77777777" w:rsidR="00C76CAA" w:rsidRPr="00C76CAA" w:rsidRDefault="00C76CAA" w:rsidP="00C76CAA"/>
    <w:p w14:paraId="586B0BCA" w14:textId="2CB47B5E" w:rsidR="0052099F" w:rsidRDefault="002244CB" w:rsidP="008C100C">
      <w:pPr>
        <w:pStyle w:val="AppendixHeading1"/>
      </w:pPr>
      <w:bookmarkStart w:id="789" w:name="AppendixFingerprints"/>
      <w:bookmarkStart w:id="790" w:name="_Ref513039337"/>
      <w:bookmarkStart w:id="791" w:name="_Toc516225013"/>
      <w:bookmarkEnd w:id="789"/>
      <w:r>
        <w:lastRenderedPageBreak/>
        <w:t>(</w:t>
      </w:r>
      <w:r w:rsidR="00E8605A">
        <w:t>Normative</w:t>
      </w:r>
      <w:r>
        <w:t xml:space="preserve">) </w:t>
      </w:r>
      <w:r w:rsidR="00710FE0">
        <w:t>Use of fingerprints by result management systems</w:t>
      </w:r>
      <w:bookmarkEnd w:id="790"/>
      <w:bookmarkEnd w:id="7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2" w:name="AppendixViewers"/>
      <w:bookmarkStart w:id="793" w:name="_Toc516225014"/>
      <w:bookmarkEnd w:id="792"/>
      <w:r>
        <w:lastRenderedPageBreak/>
        <w:t xml:space="preserve">(Informative) </w:t>
      </w:r>
      <w:r w:rsidR="00710FE0">
        <w:t xml:space="preserve">Use of SARIF by log </w:t>
      </w:r>
      <w:r w:rsidR="00AF0D84">
        <w:t xml:space="preserve">file </w:t>
      </w:r>
      <w:r w:rsidR="00710FE0">
        <w:t>viewers</w:t>
      </w:r>
      <w:bookmarkEnd w:id="79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4" w:name="AppendixConverters"/>
      <w:bookmarkStart w:id="795" w:name="_Toc516225015"/>
      <w:bookmarkEnd w:id="794"/>
      <w:r>
        <w:lastRenderedPageBreak/>
        <w:t xml:space="preserve">(Informative) </w:t>
      </w:r>
      <w:r w:rsidR="00710FE0">
        <w:t>Production of SARIF by converters</w:t>
      </w:r>
      <w:bookmarkEnd w:id="79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96" w:name="AppendixRuleMetadata"/>
      <w:bookmarkStart w:id="797" w:name="_Toc516225016"/>
      <w:bookmarkEnd w:id="796"/>
      <w:r>
        <w:lastRenderedPageBreak/>
        <w:t xml:space="preserve">(Informative) </w:t>
      </w:r>
      <w:r w:rsidR="00710FE0">
        <w:t>Locating rule metadata</w:t>
      </w:r>
      <w:bookmarkEnd w:id="79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8" w:name="AppendixDeterminism"/>
      <w:bookmarkStart w:id="799" w:name="_Toc516225017"/>
      <w:bookmarkEnd w:id="798"/>
      <w:r>
        <w:lastRenderedPageBreak/>
        <w:t xml:space="preserve">(Normative) </w:t>
      </w:r>
      <w:r w:rsidR="00710FE0">
        <w:t>Producing deterministic SARIF log files</w:t>
      </w:r>
      <w:bookmarkEnd w:id="799"/>
    </w:p>
    <w:p w14:paraId="269DCAE0" w14:textId="72CA49C1" w:rsidR="00B62028" w:rsidRDefault="00B62028" w:rsidP="00B62028">
      <w:pPr>
        <w:pStyle w:val="AppendixHeading2"/>
      </w:pPr>
      <w:bookmarkStart w:id="800" w:name="_Toc516225018"/>
      <w:r>
        <w:t>General</w:t>
      </w:r>
      <w:bookmarkEnd w:id="80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1" w:name="_Ref513042258"/>
      <w:bookmarkStart w:id="802" w:name="_Toc516225019"/>
      <w:r>
        <w:t>Non-deterministic file format elements</w:t>
      </w:r>
      <w:bookmarkEnd w:id="801"/>
      <w:bookmarkEnd w:id="80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3" w:name="_Toc516225020"/>
      <w:r>
        <w:t>Array and dictionary element ordering</w:t>
      </w:r>
      <w:bookmarkEnd w:id="80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4B31261"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8F523EE"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4" w:name="_Ref513042289"/>
      <w:bookmarkStart w:id="805" w:name="_Toc516225021"/>
      <w:r>
        <w:t>Absolute paths</w:t>
      </w:r>
      <w:bookmarkEnd w:id="804"/>
      <w:bookmarkEnd w:id="80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06" w:name="_Toc516225022"/>
      <w:r>
        <w:t>Compensating for non-deterministic output</w:t>
      </w:r>
      <w:bookmarkEnd w:id="80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7" w:name="_Toc516225023"/>
      <w:r>
        <w:lastRenderedPageBreak/>
        <w:t>Interaction between determinism and baselining</w:t>
      </w:r>
      <w:bookmarkEnd w:id="80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08" w:name="AppendixFixes"/>
      <w:bookmarkStart w:id="809" w:name="_Toc516225024"/>
      <w:bookmarkEnd w:id="808"/>
      <w:r>
        <w:lastRenderedPageBreak/>
        <w:t xml:space="preserve">(Informative) </w:t>
      </w:r>
      <w:r w:rsidR="00710FE0">
        <w:t>Guidance on fixes</w:t>
      </w:r>
      <w:bookmarkEnd w:id="80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0" w:name="_Toc516225025"/>
      <w:r>
        <w:lastRenderedPageBreak/>
        <w:t>(Informative) Diagnosing results in generated files</w:t>
      </w:r>
      <w:bookmarkEnd w:id="81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F703861"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73D398"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F51DA">
        <w:t>3.12.11</w:t>
      </w:r>
      <w:r>
        <w:fldChar w:fldCharType="end"/>
      </w:r>
      <w:r>
        <w:t>.</w:t>
      </w:r>
    </w:p>
    <w:p w14:paraId="4927884C" w14:textId="641E09DE"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F51DA">
        <w:t>3.20</w:t>
      </w:r>
      <w:r>
        <w:fldChar w:fldCharType="end"/>
      </w:r>
      <w:r>
        <w:t>).</w:t>
      </w:r>
    </w:p>
    <w:p w14:paraId="18AC6C56" w14:textId="37EA6A1D"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t>3.20.2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7AC2C0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F51DA">
        <w:rPr>
          <w:b/>
        </w:rPr>
        <w:t>3.20.8</w:t>
      </w:r>
      <w:r>
        <w:rPr>
          <w:b/>
        </w:rPr>
        <w:fldChar w:fldCharType="end"/>
      </w:r>
      <w:r w:rsidRPr="00EC7E26">
        <w:rPr>
          <w:b/>
        </w:rPr>
        <w:t>.</w:t>
      </w:r>
    </w:p>
    <w:p w14:paraId="3F9D74B5" w14:textId="3145298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F51DA">
        <w:rPr>
          <w:b/>
        </w:rPr>
        <w:t>3.3.2</w:t>
      </w:r>
      <w:r w:rsidRPr="00EC7E26">
        <w:rPr>
          <w:b/>
        </w:rPr>
        <w:fldChar w:fldCharType="end"/>
      </w:r>
      <w:r w:rsidRPr="00EC7E26">
        <w:rPr>
          <w:b/>
        </w:rPr>
        <w:t>.</w:t>
      </w:r>
    </w:p>
    <w:p w14:paraId="16931FEB" w14:textId="4555DBA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48482F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7AA1E67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CA1FEE6"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5DC1FF0"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1" w:name="AppendixExamples"/>
      <w:bookmarkStart w:id="812" w:name="_Toc516225026"/>
      <w:bookmarkEnd w:id="811"/>
      <w:r>
        <w:lastRenderedPageBreak/>
        <w:t xml:space="preserve">(Informative) </w:t>
      </w:r>
      <w:r w:rsidR="00710FE0">
        <w:t>Examples</w:t>
      </w:r>
      <w:bookmarkEnd w:id="8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3" w:name="_Toc516225027"/>
      <w:r>
        <w:t xml:space="preserve">Minimal valid SARIF </w:t>
      </w:r>
      <w:r w:rsidR="00EA1C84">
        <w:t>log file</w:t>
      </w:r>
      <w:bookmarkEnd w:id="81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4" w:name="_Toc516225028"/>
      <w:r w:rsidRPr="00745595">
        <w:t xml:space="preserve">Minimal recommended SARIF </w:t>
      </w:r>
      <w:r w:rsidR="00EA1C84">
        <w:t xml:space="preserve">log </w:t>
      </w:r>
      <w:r w:rsidRPr="00745595">
        <w:t>file with source information</w:t>
      </w:r>
      <w:bookmarkEnd w:id="81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C205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F51DA">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F4AF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F51D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F51DA">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F51DA">
        <w:t>3.21</w:t>
      </w:r>
      <w:r>
        <w:fldChar w:fldCharType="end"/>
      </w:r>
      <w:r>
        <w:t xml:space="preserve">) so the recommended elements of the </w:t>
      </w:r>
      <w:r w:rsidRPr="00745595">
        <w:rPr>
          <w:rStyle w:val="CODEtemp"/>
        </w:rPr>
        <w:t>result</w:t>
      </w:r>
      <w:r>
        <w:t xml:space="preserve"> object can be shown.</w:t>
      </w:r>
    </w:p>
    <w:p w14:paraId="0A703AC0" w14:textId="1610951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F51DA">
        <w:t>3.12.11</w:t>
      </w:r>
      <w:r w:rsidR="00830F21">
        <w:fldChar w:fldCharType="end"/>
      </w:r>
      <w:r>
        <w:t>) specif</w:t>
      </w:r>
      <w:r w:rsidR="00830F21">
        <w:t>ies</w:t>
      </w:r>
      <w:r>
        <w:t xml:space="preserve"> only those files in which the tool detected a result.</w:t>
      </w:r>
    </w:p>
    <w:p w14:paraId="71E13AB3" w14:textId="153469D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F51DA">
        <w:t>3.12.12</w:t>
      </w:r>
      <w:r>
        <w:fldChar w:fldCharType="end"/>
      </w:r>
      <w:r>
        <w:t>), because when physical location information is available, that property is optional (it “</w:t>
      </w:r>
      <w:r w:rsidRPr="00745595">
        <w:rPr>
          <w:b/>
        </w:rPr>
        <w:t>MAY</w:t>
      </w:r>
      <w:r>
        <w:t>” be present).</w:t>
      </w:r>
    </w:p>
    <w:p w14:paraId="3D9A1852" w14:textId="16CC8EA9"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F51DA">
        <w:t>3.12.15</w:t>
      </w:r>
      <w:r>
        <w:fldChar w:fldCharType="end"/>
      </w:r>
      <w:r w:rsidR="004F51DA">
        <w:t>, §</w:t>
      </w:r>
      <w:r w:rsidR="004F51DA">
        <w:fldChar w:fldCharType="begin"/>
      </w:r>
      <w:r w:rsidR="004F51DA">
        <w:instrText xml:space="preserve"> REF _Ref508870783 \r \h </w:instrText>
      </w:r>
      <w:r w:rsidR="004F51DA">
        <w:fldChar w:fldCharType="separate"/>
      </w:r>
      <w:r w:rsidR="004F51DA">
        <w:t>3.37.3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4089960D" w:rsidR="006570BF" w:rsidRDefault="006570BF" w:rsidP="00105CCB">
      <w:pPr>
        <w:pStyle w:val="Codesmall"/>
      </w:pPr>
      <w:r>
        <w:t xml:space="preserve">      "files": </w:t>
      </w:r>
      <w:r w:rsidR="00B9452C">
        <w:t>[</w:t>
      </w:r>
    </w:p>
    <w:p w14:paraId="4550FAD5" w14:textId="47044AEB"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0ABAFEC1"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2CBDC5F" w:rsidR="006570BF" w:rsidRDefault="00581577" w:rsidP="00105CCB">
      <w:pPr>
        <w:pStyle w:val="Codesmall"/>
      </w:pPr>
      <w:r>
        <w:t xml:space="preserve">  </w:t>
      </w:r>
      <w:r w:rsidR="006570BF">
        <w:t xml:space="preserve">      "rules": </w:t>
      </w:r>
      <w:r>
        <w:t>[</w:t>
      </w:r>
    </w:p>
    <w:p w14:paraId="789F9DEA" w14:textId="21D21370"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13406AE2"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5" w:name="_Toc516225029"/>
      <w:r w:rsidRPr="001D7651">
        <w:t xml:space="preserve">Minimal recommended SARIF </w:t>
      </w:r>
      <w:r w:rsidR="00EA1C84">
        <w:t xml:space="preserve">log </w:t>
      </w:r>
      <w:r w:rsidRPr="001D7651">
        <w:t>file without source information</w:t>
      </w:r>
      <w:bookmarkEnd w:id="81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2951269C" w:rsidR="001D7651" w:rsidRDefault="001D7651" w:rsidP="00D71A1D">
      <w:pPr>
        <w:pStyle w:val="Codesmall"/>
      </w:pPr>
      <w:r>
        <w:t xml:space="preserve">      "files": </w:t>
      </w:r>
      <w:r w:rsidR="00581577">
        <w:t>[</w:t>
      </w:r>
    </w:p>
    <w:p w14:paraId="2BF85C49" w14:textId="54C1D0F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2A7B8641" w:rsidR="001D7651" w:rsidRDefault="001D7651" w:rsidP="00D71A1D">
      <w:pPr>
        <w:pStyle w:val="Codesmall"/>
      </w:pPr>
      <w:r>
        <w:lastRenderedPageBreak/>
        <w:t xml:space="preserve">      </w:t>
      </w:r>
      <w:r w:rsidR="00581577">
        <w:t>],</w:t>
      </w:r>
    </w:p>
    <w:p w14:paraId="48A0C212" w14:textId="5FDA2741"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F20D8EE"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3A2F070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0CC5A4B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154C1E1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369973E9"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380091DA"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6" w:name="_Toc516225030"/>
      <w:r w:rsidRPr="001D7651">
        <w:t xml:space="preserve">SARIF </w:t>
      </w:r>
      <w:r w:rsidR="00D71A1D">
        <w:t xml:space="preserve">resource </w:t>
      </w:r>
      <w:r w:rsidRPr="001D7651">
        <w:t xml:space="preserve">file </w:t>
      </w:r>
      <w:r w:rsidR="00D71A1D">
        <w:t>with</w:t>
      </w:r>
      <w:r w:rsidRPr="001D7651">
        <w:t xml:space="preserve"> rule metadata</w:t>
      </w:r>
      <w:bookmarkEnd w:id="81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8E83ABB" w:rsidR="001B06D8" w:rsidRDefault="003576BB" w:rsidP="003576BB">
      <w:pPr>
        <w:pStyle w:val="Codesmall"/>
      </w:pPr>
      <w:r>
        <w:t xml:space="preserve">  </w:t>
      </w:r>
      <w:r w:rsidR="00D71A1D">
        <w:t xml:space="preserve"> </w:t>
      </w:r>
      <w:r w:rsidR="001B06D8">
        <w:t xml:space="preserve">     "rules": </w:t>
      </w:r>
      <w:r w:rsidR="00581577">
        <w:t>[</w:t>
      </w:r>
    </w:p>
    <w:p w14:paraId="46012D96" w14:textId="5021C5F0"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AB37642"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17" w:name="_Toc516225031"/>
      <w:r>
        <w:t>Comprehensive SARIF file</w:t>
      </w:r>
      <w:bookmarkEnd w:id="8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70885DD9"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603C5EFA"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39BC84AD"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103AB0E0"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36A0348D"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3B0CE16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82F5679"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B15530C"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64A56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4ADD0919" w:rsidR="005F350D" w:rsidRDefault="006043FF" w:rsidP="005F350D">
      <w:pPr>
        <w:pStyle w:val="Codesmall"/>
      </w:pPr>
      <w:r>
        <w:t xml:space="preserve">      "files": </w:t>
      </w:r>
      <w:r w:rsidR="00A34D8C">
        <w:t>[</w:t>
      </w:r>
    </w:p>
    <w:p w14:paraId="7994BC3E" w14:textId="131E2DC0"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7CDC737"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C603FC0" w:rsidR="006043FF" w:rsidRDefault="006043FF" w:rsidP="00EA1C84">
      <w:pPr>
        <w:pStyle w:val="Codesmall"/>
      </w:pPr>
      <w:r>
        <w:t xml:space="preserve">          "hashes": </w:t>
      </w:r>
      <w:r w:rsidR="00C16C96">
        <w:t>{</w:t>
      </w:r>
    </w:p>
    <w:p w14:paraId="371D3D5C" w14:textId="5BF3B534" w:rsidR="006043FF" w:rsidRDefault="006043FF" w:rsidP="00EA1C84">
      <w:pPr>
        <w:pStyle w:val="Codesmall"/>
      </w:pPr>
      <w:r>
        <w:t xml:space="preserve">            "</w:t>
      </w:r>
      <w:r w:rsidR="00C16C96">
        <w:t>sha-256</w:t>
      </w:r>
      <w:r>
        <w:t>": "b13ce2678a8807ba0765ab94a0ecd394f869bc81"</w:t>
      </w:r>
    </w:p>
    <w:p w14:paraId="431444A1" w14:textId="2F64614B"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8F53A76"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32D08DE5"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5E0598B"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AD7EAB0" w:rsidR="00E35548" w:rsidRDefault="006043FF" w:rsidP="00EA1C84">
      <w:pPr>
        <w:pStyle w:val="Codesmall"/>
      </w:pPr>
      <w:r>
        <w:t xml:space="preserve">          "</w:t>
      </w:r>
      <w:proofErr w:type="spellStart"/>
      <w:r>
        <w:t>mimeType</w:t>
      </w:r>
      <w:proofErr w:type="spellEnd"/>
      <w:r>
        <w:t>":</w:t>
      </w:r>
    </w:p>
    <w:p w14:paraId="1D38D278" w14:textId="18531677" w:rsidR="006043FF" w:rsidRDefault="00E35548" w:rsidP="00EA1C84">
      <w:pPr>
        <w:pStyle w:val="Codesmall"/>
      </w:pPr>
      <w:r>
        <w:t xml:space="preserve">             </w:t>
      </w:r>
      <w:r w:rsidR="006043FF">
        <w:t>"application/vnd.openxmlformats-officedocument.wordprocessingml.document",</w:t>
      </w:r>
    </w:p>
    <w:p w14:paraId="27EEF64D" w14:textId="0511D983"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18D23768" w:rsidR="006043FF" w:rsidRDefault="006043FF" w:rsidP="00EA1C84">
      <w:pPr>
        <w:pStyle w:val="Codesmall"/>
      </w:pPr>
      <w:r>
        <w:t xml:space="preserve">          "offset": 17522,</w:t>
      </w:r>
    </w:p>
    <w:p w14:paraId="5C99180D" w14:textId="53A448D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608AC1C2" w:rsidR="006043FF" w:rsidRDefault="006043FF" w:rsidP="00EA1C84">
      <w:pPr>
        <w:pStyle w:val="Codesmall"/>
      </w:pPr>
      <w:r>
        <w:t xml:space="preserve">      </w:t>
      </w:r>
      <w:r w:rsidR="00A043A4">
        <w:t>],</w:t>
      </w:r>
    </w:p>
    <w:p w14:paraId="39F61748" w14:textId="46381A06" w:rsidR="006043FF" w:rsidRDefault="006043FF" w:rsidP="00EA1C84">
      <w:pPr>
        <w:pStyle w:val="Codesmall"/>
      </w:pPr>
      <w:r>
        <w:t xml:space="preserve">      "</w:t>
      </w:r>
      <w:proofErr w:type="spellStart"/>
      <w:r>
        <w:t>logicalLocations</w:t>
      </w:r>
      <w:proofErr w:type="spellEnd"/>
      <w:r>
        <w:t xml:space="preserve">": </w:t>
      </w:r>
      <w:r w:rsidR="00A043A4">
        <w:t>[</w:t>
      </w:r>
    </w:p>
    <w:p w14:paraId="30E7F508" w14:textId="714B3D41"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55C98F66"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308F1C30"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174C8D7E"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6EDCE22D"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DDDC86"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2E1A6480"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13749BCB"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lastRenderedPageBreak/>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B8975B6" w:rsidR="006043FF" w:rsidRDefault="00F527F4" w:rsidP="00EA1C84">
      <w:pPr>
        <w:pStyle w:val="Codesmall"/>
      </w:pPr>
      <w:r>
        <w:t xml:space="preserve">  </w:t>
      </w:r>
      <w:r w:rsidR="006043FF">
        <w:t xml:space="preserve">      "rules": </w:t>
      </w:r>
      <w:r w:rsidR="00246747">
        <w:t>[</w:t>
      </w:r>
    </w:p>
    <w:p w14:paraId="03A171F3" w14:textId="382489D8"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6CC8FEBB"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8" w:name="AppendixRevisionHistory"/>
      <w:bookmarkStart w:id="819" w:name="_Toc85472898"/>
      <w:bookmarkStart w:id="820" w:name="_Toc287332014"/>
      <w:bookmarkStart w:id="821" w:name="_Toc516225032"/>
      <w:bookmarkEnd w:id="818"/>
      <w:r>
        <w:lastRenderedPageBreak/>
        <w:t xml:space="preserve">(Informative) </w:t>
      </w:r>
      <w:r w:rsidR="00A05FDF">
        <w:t>Revision History</w:t>
      </w:r>
      <w:bookmarkEnd w:id="819"/>
      <w:bookmarkEnd w:id="820"/>
      <w:bookmarkEnd w:id="8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5E12EE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A5827F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0F280D"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AFB42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A8B9B" w14:textId="77777777" w:rsidR="009B62F0" w:rsidRDefault="009B62F0" w:rsidP="008C100C">
      <w:r>
        <w:separator/>
      </w:r>
    </w:p>
    <w:p w14:paraId="618AB5D6" w14:textId="77777777" w:rsidR="009B62F0" w:rsidRDefault="009B62F0" w:rsidP="008C100C"/>
    <w:p w14:paraId="216ECEC0" w14:textId="77777777" w:rsidR="009B62F0" w:rsidRDefault="009B62F0" w:rsidP="008C100C"/>
    <w:p w14:paraId="32FE66D4" w14:textId="77777777" w:rsidR="009B62F0" w:rsidRDefault="009B62F0" w:rsidP="008C100C"/>
    <w:p w14:paraId="64BBAD01" w14:textId="77777777" w:rsidR="009B62F0" w:rsidRDefault="009B62F0" w:rsidP="008C100C"/>
    <w:p w14:paraId="0EE8DEFA" w14:textId="77777777" w:rsidR="009B62F0" w:rsidRDefault="009B62F0" w:rsidP="008C100C"/>
    <w:p w14:paraId="16BEC79B" w14:textId="77777777" w:rsidR="009B62F0" w:rsidRDefault="009B62F0" w:rsidP="008C100C"/>
  </w:endnote>
  <w:endnote w:type="continuationSeparator" w:id="0">
    <w:p w14:paraId="7E3A393A" w14:textId="77777777" w:rsidR="009B62F0" w:rsidRDefault="009B62F0" w:rsidP="008C100C">
      <w:r>
        <w:continuationSeparator/>
      </w:r>
    </w:p>
    <w:p w14:paraId="1AB25591" w14:textId="77777777" w:rsidR="009B62F0" w:rsidRDefault="009B62F0" w:rsidP="008C100C"/>
    <w:p w14:paraId="468959F1" w14:textId="77777777" w:rsidR="009B62F0" w:rsidRDefault="009B62F0" w:rsidP="008C100C"/>
    <w:p w14:paraId="1E4C4A38" w14:textId="77777777" w:rsidR="009B62F0" w:rsidRDefault="009B62F0" w:rsidP="008C100C"/>
    <w:p w14:paraId="6FC80DBF" w14:textId="77777777" w:rsidR="009B62F0" w:rsidRDefault="009B62F0" w:rsidP="008C100C"/>
    <w:p w14:paraId="68C45C8F" w14:textId="77777777" w:rsidR="009B62F0" w:rsidRDefault="009B62F0" w:rsidP="008C100C"/>
    <w:p w14:paraId="501FC3AC" w14:textId="77777777" w:rsidR="009B62F0" w:rsidRDefault="009B62F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7E2C2" w14:textId="77777777" w:rsidR="009B62F0" w:rsidRDefault="009B62F0" w:rsidP="008C100C">
      <w:r>
        <w:separator/>
      </w:r>
    </w:p>
    <w:p w14:paraId="12932710" w14:textId="77777777" w:rsidR="009B62F0" w:rsidRDefault="009B62F0" w:rsidP="008C100C"/>
  </w:footnote>
  <w:footnote w:type="continuationSeparator" w:id="0">
    <w:p w14:paraId="009011B2" w14:textId="77777777" w:rsidR="009B62F0" w:rsidRDefault="009B62F0" w:rsidP="008C100C">
      <w:r>
        <w:continuationSeparator/>
      </w:r>
    </w:p>
    <w:p w14:paraId="32038BCB" w14:textId="77777777" w:rsidR="009B62F0" w:rsidRDefault="009B62F0" w:rsidP="008C100C"/>
  </w:footnote>
  <w:footnote w:id="1">
    <w:p w14:paraId="097233B1" w14:textId="39BD8E76" w:rsidR="00700CA5" w:rsidRDefault="00700CA5">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1EC8"/>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1D7"/>
    <w:rsid w:val="00213A75"/>
    <w:rsid w:val="00220347"/>
    <w:rsid w:val="0022141B"/>
    <w:rsid w:val="0022377C"/>
    <w:rsid w:val="00223F77"/>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A67A2"/>
    <w:rsid w:val="009B0391"/>
    <w:rsid w:val="009B1274"/>
    <w:rsid w:val="009B383D"/>
    <w:rsid w:val="009B6109"/>
    <w:rsid w:val="009B62F0"/>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C4B"/>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0AA3"/>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F9DF3-943C-4989-84CD-17873140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21902</TotalTime>
  <Pages>160</Pages>
  <Words>65956</Words>
  <Characters>375952</Characters>
  <Application>Microsoft Office Word</Application>
  <DocSecurity>0</DocSecurity>
  <Lines>3132</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441026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1054</cp:revision>
  <cp:lastPrinted>2011-08-05T16:21:00Z</cp:lastPrinted>
  <dcterms:created xsi:type="dcterms:W3CDTF">2017-08-01T19:18:00Z</dcterms:created>
  <dcterms:modified xsi:type="dcterms:W3CDTF">2019-04-01T16:04:00Z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