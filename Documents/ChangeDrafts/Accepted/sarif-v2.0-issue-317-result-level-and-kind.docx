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9D6E5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9D6E5B">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9D6E5B">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9D6E5B">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9D6E5B">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9D6E5B">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9D6E5B">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9D6E5B">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9D6E5B">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9D6E5B">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9D6E5B">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9D6E5B">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9D6E5B">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9D6E5B">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9D6E5B">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9D6E5B">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9D6E5B">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9D6E5B">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9D6E5B">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9D6E5B">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9D6E5B">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9D6E5B">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9D6E5B">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9D6E5B">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8F9EA6F" w:rsidR="00B05C99" w:rsidRDefault="009D6E5B"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750D02C" w:rsidR="008119BF" w:rsidRPr="008119BF" w:rsidRDefault="009D6E5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24ED551" w:rsidR="0044419A" w:rsidRDefault="009D6E5B"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9D6E5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8FA5AE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61C3464" w:rsidR="00B05C99" w:rsidRDefault="009D6E5B"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9D6E5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E866163" w:rsidR="00376AE7" w:rsidRPr="00376AE7" w:rsidRDefault="009D6E5B"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9D6E5B"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3B0A35B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9D6E5B"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9D6E5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9D6E5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0374D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94E9615" w:rsidR="0044419A" w:rsidRDefault="009D6E5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6E06B1D"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9D6E5B"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9D6E5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0734D2A" w:rsidR="00646038" w:rsidRDefault="009D6E5B"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8070B1B" w:rsidR="0044419A" w:rsidRDefault="009D6E5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8A57DB2" w:rsidR="00B05C99" w:rsidRDefault="009D6E5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9D6E5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20BF8BAD"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9D6E5B"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21A325F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DC47839" w:rsidR="00B05C99" w:rsidRDefault="009D6E5B"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9D6E5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9D6E5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6D7EB04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9FDD29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E9B59C6" w:rsidR="00822D1D" w:rsidRPr="00822D1D" w:rsidRDefault="009D6E5B"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024ACF61" w:rsidR="00B05C99" w:rsidRDefault="009D6E5B"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0B02656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41CC60A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309CE62B" w:rsidR="00366BA7" w:rsidRDefault="009D6E5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622397D" w:rsidR="00753025" w:rsidRPr="00753025" w:rsidRDefault="009D6E5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0F85A58A" w:rsidR="0044419A" w:rsidRDefault="009D6E5B"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9D6E5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96D90A0" w:rsidR="0003129F" w:rsidRDefault="009D6E5B"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9D6E5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4899384"/>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0F215281"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0C66CFA5"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38A9EE"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1BDC0A1F"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2ADC5B1C"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62A0137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3216C0D3"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4899385"/>
      <w:r>
        <w:t>Non-Normative References</w:t>
      </w:r>
      <w:bookmarkEnd w:id="85"/>
      <w:bookmarkEnd w:id="86"/>
      <w:bookmarkEnd w:id="87"/>
    </w:p>
    <w:p w14:paraId="1067680D" w14:textId="40CD0BAE"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4899386"/>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4899387"/>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4899388"/>
      <w:r>
        <w:t>Format examples</w:t>
      </w:r>
      <w:bookmarkEnd w:id="94"/>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4899389"/>
      <w:r>
        <w:t>Property notation</w:t>
      </w:r>
      <w:bookmarkEnd w:id="9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4899390"/>
      <w:r>
        <w:t>Syntax notation</w:t>
      </w:r>
      <w:bookmarkEnd w:id="96"/>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4899391"/>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4899392"/>
      <w:r>
        <w:t>General</w:t>
      </w:r>
      <w:bookmarkEnd w:id="102"/>
      <w:bookmarkEnd w:id="103"/>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4899393"/>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4899394"/>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4899395"/>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4899396"/>
      <w:r>
        <w:t>text property</w:t>
      </w:r>
      <w:bookmarkEnd w:id="113"/>
      <w:bookmarkEnd w:id="114"/>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4899397"/>
      <w:r>
        <w:t>binary property</w:t>
      </w:r>
      <w:bookmarkEnd w:id="115"/>
      <w:bookmarkEnd w:id="116"/>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4899398"/>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4899399"/>
      <w:r>
        <w:t>General</w:t>
      </w:r>
      <w:bookmarkEnd w:id="119"/>
      <w:bookmarkEnd w:id="120"/>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4899400"/>
      <w:r>
        <w:t>Constraints</w:t>
      </w:r>
      <w:bookmarkEnd w:id="121"/>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122"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534899401"/>
      <w:bookmarkEnd w:id="122"/>
      <w:r>
        <w:t>uri property</w:t>
      </w:r>
      <w:bookmarkEnd w:id="124"/>
      <w:bookmarkEnd w:id="125"/>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534899402"/>
      <w:proofErr w:type="spellStart"/>
      <w:r>
        <w:t>uriBaseId</w:t>
      </w:r>
      <w:proofErr w:type="spellEnd"/>
      <w:r>
        <w:t xml:space="preserve"> property</w:t>
      </w:r>
      <w:bookmarkEnd w:id="126"/>
      <w:bookmarkEnd w:id="127"/>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128" w:name="_Ref530055459"/>
      <w:bookmarkStart w:id="129" w:name="_Toc534899403"/>
      <w:proofErr w:type="spellStart"/>
      <w:r>
        <w:lastRenderedPageBreak/>
        <w:t>fileIndex</w:t>
      </w:r>
      <w:proofErr w:type="spellEnd"/>
      <w:r>
        <w:t xml:space="preserve"> property</w:t>
      </w:r>
      <w:bookmarkEnd w:id="128"/>
      <w:bookmarkEnd w:id="129"/>
    </w:p>
    <w:p w14:paraId="330EA005" w14:textId="1816F771"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 (which is otherwise not a valid value for this property).</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130" w:name="_Ref510013017"/>
      <w:bookmarkStart w:id="131" w:name="_Toc534899404"/>
      <w:r>
        <w:lastRenderedPageBreak/>
        <w:t xml:space="preserve">Guidance on the use of </w:t>
      </w:r>
      <w:proofErr w:type="spellStart"/>
      <w:r>
        <w:t>fileLocation</w:t>
      </w:r>
      <w:proofErr w:type="spellEnd"/>
      <w:r>
        <w:t xml:space="preserve"> 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534899405"/>
      <w:r>
        <w:t>String properties</w:t>
      </w:r>
      <w:bookmarkEnd w:id="132"/>
    </w:p>
    <w:p w14:paraId="6C63FE5C" w14:textId="4016EE67" w:rsidR="00D65090" w:rsidRDefault="00D65090" w:rsidP="00D65090">
      <w:pPr>
        <w:pStyle w:val="Heading3"/>
      </w:pPr>
      <w:bookmarkStart w:id="133" w:name="_Toc534899406"/>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Toc534899407"/>
      <w:r>
        <w:t>Redactable</w:t>
      </w:r>
      <w:r w:rsidR="00D244F4">
        <w:t xml:space="preserve"> string properties</w:t>
      </w:r>
      <w:bookmarkEnd w:id="134"/>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3.13.21</w:t>
      </w:r>
      <w:r>
        <w:fldChar w:fldCharType="end"/>
      </w:r>
      <w:r>
        <w:t>).</w:t>
      </w:r>
    </w:p>
    <w:p w14:paraId="670174B2" w14:textId="2F6F7D08" w:rsidR="00435405" w:rsidRDefault="00435405" w:rsidP="00435405">
      <w:pPr>
        <w:pStyle w:val="Heading3"/>
      </w:pPr>
      <w:bookmarkStart w:id="135" w:name="_Ref514314114"/>
      <w:bookmarkStart w:id="136" w:name="_Toc534899408"/>
      <w:r>
        <w:lastRenderedPageBreak/>
        <w:t>GUID-valued string properties</w:t>
      </w:r>
      <w:bookmarkEnd w:id="135"/>
      <w:bookmarkEnd w:id="136"/>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7" w:name="_Ref514326061"/>
      <w:bookmarkStart w:id="138" w:name="_Ref526937577"/>
      <w:bookmarkStart w:id="139" w:name="_Ref534894828"/>
      <w:bookmarkStart w:id="140" w:name="_Ref534896655"/>
      <w:bookmarkStart w:id="141" w:name="_Ref534897905"/>
      <w:bookmarkStart w:id="142" w:name="_Toc534899409"/>
      <w:r>
        <w:t>Hierarchical string</w:t>
      </w:r>
      <w:bookmarkEnd w:id="137"/>
      <w:r w:rsidR="00EA1909">
        <w:t>s</w:t>
      </w:r>
      <w:bookmarkEnd w:id="138"/>
      <w:bookmarkEnd w:id="139"/>
      <w:bookmarkEnd w:id="140"/>
      <w:bookmarkEnd w:id="141"/>
      <w:bookmarkEnd w:id="142"/>
    </w:p>
    <w:p w14:paraId="48E1903C" w14:textId="613DF0CD" w:rsidR="00C535F2" w:rsidRPr="00C535F2" w:rsidRDefault="00C535F2" w:rsidP="00C535F2">
      <w:pPr>
        <w:pStyle w:val="Heading4"/>
      </w:pPr>
      <w:bookmarkStart w:id="143" w:name="_Ref528149163"/>
      <w:bookmarkStart w:id="144" w:name="_Toc534899410"/>
      <w:r>
        <w:t>General</w:t>
      </w:r>
      <w:bookmarkEnd w:id="143"/>
      <w:bookmarkEnd w:id="144"/>
    </w:p>
    <w:p w14:paraId="06B22FB1" w14:textId="6DDB99D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6" w:name="_Ref515815105"/>
      <w:bookmarkStart w:id="147" w:name="_Toc534899411"/>
      <w:r>
        <w:t>Versioned hierarchical strings</w:t>
      </w:r>
      <w:bookmarkEnd w:id="146"/>
      <w:bookmarkEnd w:id="147"/>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8" w:name="_Ref508798892"/>
      <w:bookmarkStart w:id="149" w:name="_Toc534899412"/>
      <w:r>
        <w:t>Object properties</w:t>
      </w:r>
      <w:bookmarkEnd w:id="148"/>
      <w:bookmarkEnd w:id="149"/>
    </w:p>
    <w:p w14:paraId="1C30B6EF" w14:textId="38917D7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0" w:name="_Ref508869720"/>
      <w:bookmarkStart w:id="151" w:name="_Toc534899413"/>
      <w:r>
        <w:t>Array properties</w:t>
      </w:r>
      <w:bookmarkEnd w:id="150"/>
      <w:bookmarkEnd w:id="151"/>
    </w:p>
    <w:p w14:paraId="28EB82AC" w14:textId="5479DEBF" w:rsidR="000308F0" w:rsidRDefault="000308F0" w:rsidP="000308F0">
      <w:pPr>
        <w:pStyle w:val="Heading3"/>
      </w:pPr>
      <w:bookmarkStart w:id="152" w:name="_Toc534899414"/>
      <w:r>
        <w:t>General</w:t>
      </w:r>
      <w:bookmarkEnd w:id="152"/>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153" w:name="_Ref493404799"/>
      <w:bookmarkStart w:id="154" w:name="_Toc534899415"/>
      <w:r>
        <w:t>Array properties with unique values</w:t>
      </w:r>
      <w:bookmarkEnd w:id="153"/>
      <w:bookmarkEnd w:id="154"/>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5" w:name="_Ref493408960"/>
      <w:bookmarkStart w:id="156" w:name="_Toc534899416"/>
      <w:r>
        <w:t>Property bags</w:t>
      </w:r>
      <w:bookmarkEnd w:id="155"/>
      <w:bookmarkEnd w:id="156"/>
    </w:p>
    <w:p w14:paraId="394A6CDE" w14:textId="6ABA55FC" w:rsidR="00815787" w:rsidRDefault="00815787" w:rsidP="00815787">
      <w:pPr>
        <w:pStyle w:val="Heading3"/>
      </w:pPr>
      <w:bookmarkStart w:id="157" w:name="_Toc534899417"/>
      <w:r>
        <w:t>General</w:t>
      </w:r>
      <w:bookmarkEnd w:id="157"/>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8" w:name="_Ref514325416"/>
      <w:bookmarkStart w:id="159" w:name="_Ref514325725"/>
      <w:bookmarkStart w:id="160" w:name="_Toc534899418"/>
      <w:r>
        <w:lastRenderedPageBreak/>
        <w:t>Tags</w:t>
      </w:r>
      <w:bookmarkEnd w:id="158"/>
      <w:bookmarkEnd w:id="159"/>
      <w:bookmarkEnd w:id="160"/>
    </w:p>
    <w:p w14:paraId="0765905B" w14:textId="2D9C6858" w:rsidR="00B501CE" w:rsidRPr="00B501CE" w:rsidRDefault="00B501CE" w:rsidP="00B501CE">
      <w:pPr>
        <w:pStyle w:val="Heading4"/>
      </w:pPr>
      <w:bookmarkStart w:id="161" w:name="_Toc534899419"/>
      <w:r>
        <w:t>General</w:t>
      </w:r>
      <w:bookmarkEnd w:id="161"/>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2" w:name="_Hlk493349329"/>
      <w:r w:rsidRPr="001A344F">
        <w:t xml:space="preserve">an array </w:t>
      </w:r>
      <w:r w:rsidR="00DC2EEB">
        <w:t>of</w:t>
      </w:r>
      <w:r w:rsidRPr="001A344F">
        <w:t xml:space="preserve"> zero or more </w:t>
      </w:r>
      <w:r w:rsidR="00DC2EEB">
        <w:t>unique</w:t>
      </w:r>
      <w:r w:rsidRPr="001A344F">
        <w:t xml:space="preserve"> strings</w:t>
      </w:r>
      <w:bookmarkEnd w:id="162"/>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3" w:name="_Toc534899420"/>
      <w:r>
        <w:t>Tag metadata</w:t>
      </w:r>
      <w:bookmarkEnd w:id="16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4" w:name="_Ref493413701"/>
      <w:bookmarkStart w:id="165" w:name="_Ref493413744"/>
      <w:bookmarkStart w:id="166" w:name="_Toc534899421"/>
      <w:r>
        <w:t>Date/time properties</w:t>
      </w:r>
      <w:bookmarkEnd w:id="164"/>
      <w:bookmarkEnd w:id="165"/>
      <w:bookmarkEnd w:id="166"/>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67"/>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8" w:name="_Ref530232021"/>
      <w:bookmarkStart w:id="169" w:name="_Toc534899422"/>
      <w:r>
        <w:t>URI-valued properties</w:t>
      </w:r>
      <w:bookmarkEnd w:id="168"/>
      <w:bookmarkEnd w:id="169"/>
    </w:p>
    <w:p w14:paraId="62EF182C" w14:textId="7EBBAB7A" w:rsidR="00D55684" w:rsidRDefault="00D55684" w:rsidP="00D55684">
      <w:pPr>
        <w:pStyle w:val="Heading3"/>
      </w:pPr>
      <w:bookmarkStart w:id="170" w:name="_Ref534814172"/>
      <w:bookmarkStart w:id="171" w:name="_Toc534899423"/>
      <w:r>
        <w:t>General</w:t>
      </w:r>
      <w:bookmarkEnd w:id="170"/>
      <w:bookmarkEnd w:id="171"/>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2" w:name="_Toc534899424"/>
      <w:r>
        <w:t>URIs that use the file scheme</w:t>
      </w:r>
      <w:bookmarkEnd w:id="172"/>
    </w:p>
    <w:p w14:paraId="2A404ABE" w14:textId="7481C65A"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77777777" w:rsidR="00747D86" w:rsidRDefault="00747D86" w:rsidP="00747D86">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73" w:name="_Toc534899425"/>
      <w:r>
        <w:t>Internationalized Resource Identifiers (IRIs)</w:t>
      </w:r>
      <w:bookmarkEnd w:id="173"/>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4" w:name="_Ref493426052"/>
      <w:bookmarkStart w:id="175" w:name="_Ref508814664"/>
      <w:bookmarkStart w:id="176" w:name="_Toc534899426"/>
      <w:r>
        <w:t>m</w:t>
      </w:r>
      <w:r w:rsidR="00815787">
        <w:t xml:space="preserve">essage </w:t>
      </w:r>
      <w:bookmarkEnd w:id="174"/>
      <w:r>
        <w:t>objects</w:t>
      </w:r>
      <w:bookmarkEnd w:id="175"/>
      <w:bookmarkEnd w:id="176"/>
    </w:p>
    <w:p w14:paraId="0A758B59" w14:textId="372BB610" w:rsidR="00354823" w:rsidRPr="00354823" w:rsidRDefault="00354823" w:rsidP="00354823">
      <w:pPr>
        <w:pStyle w:val="Heading3"/>
      </w:pPr>
      <w:bookmarkStart w:id="177" w:name="_Toc534899427"/>
      <w:r>
        <w:t>General</w:t>
      </w:r>
      <w:bookmarkEnd w:id="1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8" w:name="_Ref503354593"/>
      <w:bookmarkStart w:id="179" w:name="_Toc534899428"/>
      <w:r>
        <w:t>Plain text messages</w:t>
      </w:r>
      <w:bookmarkEnd w:id="178"/>
      <w:bookmarkEnd w:id="1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0" w:name="_Ref503354606"/>
      <w:bookmarkStart w:id="181" w:name="_Toc534899429"/>
      <w:r>
        <w:t>Rich text messages</w:t>
      </w:r>
      <w:bookmarkEnd w:id="180"/>
      <w:bookmarkEnd w:id="181"/>
    </w:p>
    <w:p w14:paraId="78C77DEB" w14:textId="06212753" w:rsidR="00675C8D" w:rsidRPr="00675C8D" w:rsidRDefault="00675C8D" w:rsidP="00675C8D">
      <w:pPr>
        <w:pStyle w:val="Heading4"/>
      </w:pPr>
      <w:bookmarkStart w:id="182" w:name="_Toc534899430"/>
      <w:r>
        <w:t>General</w:t>
      </w:r>
      <w:bookmarkEnd w:id="182"/>
    </w:p>
    <w:p w14:paraId="45F56986" w14:textId="46B8CD7D"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0F281E8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20181">
        <w:t>3.13.20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83" w:name="_Ref503355198"/>
      <w:bookmarkStart w:id="184" w:name="_Toc534899431"/>
      <w:r>
        <w:t>Security implications</w:t>
      </w:r>
      <w:bookmarkEnd w:id="183"/>
      <w:bookmarkEnd w:id="1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5E52E15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5" w:name="_Ref508810893"/>
      <w:bookmarkStart w:id="186" w:name="_Toc534899432"/>
      <w:bookmarkStart w:id="187" w:name="_Ref503352567"/>
      <w:r>
        <w:t>Messages with placeholders</w:t>
      </w:r>
      <w:bookmarkEnd w:id="185"/>
      <w:bookmarkEnd w:id="1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4F647375" w:rsidR="000C38FB" w:rsidRDefault="000C38FB" w:rsidP="000C38FB">
      <w:r>
        <w:rPr>
          <w:rStyle w:val="CODEtemp"/>
        </w:rPr>
        <w:lastRenderedPageBreak/>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4582EEF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88" w:name="_Ref508810900"/>
      <w:bookmarkStart w:id="189" w:name="_Toc534899433"/>
      <w:r>
        <w:t>Messages with e</w:t>
      </w:r>
      <w:r w:rsidR="00A4123E">
        <w:t>mbedded links</w:t>
      </w:r>
      <w:bookmarkEnd w:id="187"/>
      <w:bookmarkEnd w:id="188"/>
      <w:bookmarkEnd w:id="189"/>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640E3A94" w:rsidR="00424AAB" w:rsidRDefault="00424AAB" w:rsidP="00424AAB">
      <w:r>
        <w:t>Within a rich text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9DB4A5E"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0" w:name="_Ref508812963"/>
      <w:bookmarkStart w:id="191" w:name="_Toc534899434"/>
      <w:bookmarkStart w:id="192" w:name="_Ref493337542"/>
      <w:r>
        <w:t>Message string resources</w:t>
      </w:r>
      <w:bookmarkEnd w:id="190"/>
      <w:bookmarkEnd w:id="191"/>
    </w:p>
    <w:p w14:paraId="558CEB2A" w14:textId="15F84E5D" w:rsidR="00F27B42" w:rsidRDefault="00F27B42" w:rsidP="00F27B42">
      <w:pPr>
        <w:pStyle w:val="Heading4"/>
      </w:pPr>
      <w:bookmarkStart w:id="193" w:name="_Toc534899435"/>
      <w:r>
        <w:t>General</w:t>
      </w:r>
      <w:bookmarkEnd w:id="193"/>
    </w:p>
    <w:p w14:paraId="2DC31705" w14:textId="110642F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169AE37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20181">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20181">
        <w:t>3.39.2</w:t>
      </w:r>
      <w:r w:rsidR="000A6828">
        <w:fldChar w:fldCharType="end"/>
      </w:r>
      <w:r>
        <w:t>).</w:t>
      </w:r>
    </w:p>
    <w:p w14:paraId="71E30852" w14:textId="3E65F69F"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20181">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20181">
        <w:t>3.11.6.5</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34899436"/>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6" w:name="_Toc534899437"/>
      <w:r>
        <w:t>SARIF resource file naming convention</w:t>
      </w:r>
      <w:bookmarkEnd w:id="19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7" w:name="_Ref508811713"/>
      <w:bookmarkStart w:id="198" w:name="_Toc534899438"/>
      <w:r>
        <w:t>SARIF resource file lookup procedure</w:t>
      </w:r>
      <w:bookmarkEnd w:id="197"/>
      <w:bookmarkEnd w:id="19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379A4713"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20181">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9" w:name="_Ref508811723"/>
      <w:bookmarkStart w:id="200" w:name="_Toc534899439"/>
      <w:r>
        <w:t>SARIF resource file format</w:t>
      </w:r>
      <w:bookmarkEnd w:id="199"/>
      <w:bookmarkEnd w:id="200"/>
    </w:p>
    <w:p w14:paraId="441176F7" w14:textId="05E307FC" w:rsidR="00F27B42" w:rsidRDefault="00F27B42" w:rsidP="00F27B42">
      <w:pPr>
        <w:pStyle w:val="Heading5"/>
      </w:pPr>
      <w:bookmarkStart w:id="201" w:name="_Toc534899440"/>
      <w:r>
        <w:t>General</w:t>
      </w:r>
      <w:bookmarkEnd w:id="20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2" w:name="_Toc534899441"/>
      <w:proofErr w:type="spellStart"/>
      <w:r>
        <w:t>sarifLog</w:t>
      </w:r>
      <w:proofErr w:type="spellEnd"/>
      <w:r>
        <w:t xml:space="preserve"> object</w:t>
      </w:r>
      <w:bookmarkEnd w:id="202"/>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203" w:name="_Ref508812519"/>
      <w:bookmarkStart w:id="204" w:name="_Toc534899442"/>
      <w:r>
        <w:t>run object</w:t>
      </w:r>
      <w:bookmarkEnd w:id="203"/>
      <w:bookmarkEnd w:id="20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5" w:name="_Ref508812478"/>
      <w:bookmarkStart w:id="206" w:name="_Toc534899443"/>
      <w:r>
        <w:lastRenderedPageBreak/>
        <w:t>tool object</w:t>
      </w:r>
      <w:bookmarkEnd w:id="205"/>
      <w:bookmarkEnd w:id="20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07" w:name="_Toc534899444"/>
      <w:r>
        <w:t>resources object</w:t>
      </w:r>
      <w:bookmarkEnd w:id="207"/>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208" w:name="_Ref508811133"/>
      <w:bookmarkStart w:id="209" w:name="_Toc534899445"/>
      <w:r>
        <w:t>text property</w:t>
      </w:r>
      <w:bookmarkEnd w:id="208"/>
      <w:bookmarkEnd w:id="209"/>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210" w:name="_Ref508811583"/>
      <w:bookmarkStart w:id="211" w:name="_Toc534899446"/>
      <w:proofErr w:type="spellStart"/>
      <w:r>
        <w:t>richText</w:t>
      </w:r>
      <w:proofErr w:type="spellEnd"/>
      <w:r>
        <w:t xml:space="preserve"> property</w:t>
      </w:r>
      <w:bookmarkEnd w:id="210"/>
      <w:bookmarkEnd w:id="211"/>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2" w:name="_Ref508811592"/>
      <w:bookmarkStart w:id="213" w:name="_Toc534899447"/>
      <w:proofErr w:type="spellStart"/>
      <w:r>
        <w:t>messageId</w:t>
      </w:r>
      <w:proofErr w:type="spellEnd"/>
      <w:r>
        <w:t xml:space="preserve"> property</w:t>
      </w:r>
      <w:bookmarkEnd w:id="212"/>
      <w:bookmarkEnd w:id="213"/>
    </w:p>
    <w:p w14:paraId="5F5AED7E" w14:textId="63406E0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4" w:name="_Ref508811630"/>
      <w:bookmarkStart w:id="215" w:name="_Toc534899448"/>
      <w:proofErr w:type="spellStart"/>
      <w:r>
        <w:t>richMessageId</w:t>
      </w:r>
      <w:proofErr w:type="spellEnd"/>
      <w:r>
        <w:t xml:space="preserve"> property</w:t>
      </w:r>
      <w:bookmarkEnd w:id="214"/>
      <w:bookmarkEnd w:id="215"/>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6" w:name="_Ref508811093"/>
      <w:bookmarkStart w:id="217" w:name="_Toc534899449"/>
      <w:r>
        <w:lastRenderedPageBreak/>
        <w:t>arguments property</w:t>
      </w:r>
      <w:bookmarkEnd w:id="216"/>
      <w:bookmarkEnd w:id="217"/>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8" w:name="_Ref508812301"/>
      <w:bookmarkStart w:id="219" w:name="_Toc534899450"/>
      <w:proofErr w:type="spellStart"/>
      <w:r>
        <w:t>sarifLog</w:t>
      </w:r>
      <w:proofErr w:type="spellEnd"/>
      <w:r>
        <w:t xml:space="preserve"> object</w:t>
      </w:r>
      <w:bookmarkEnd w:id="192"/>
      <w:bookmarkEnd w:id="218"/>
      <w:bookmarkEnd w:id="219"/>
    </w:p>
    <w:p w14:paraId="5DEDD21B" w14:textId="0630136E" w:rsidR="000D32C1" w:rsidRDefault="000D32C1" w:rsidP="000D32C1">
      <w:pPr>
        <w:pStyle w:val="Heading3"/>
      </w:pPr>
      <w:bookmarkStart w:id="220" w:name="_Toc534899451"/>
      <w:r>
        <w:t>General</w:t>
      </w:r>
      <w:bookmarkEnd w:id="220"/>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21" w:name="_Ref493349977"/>
      <w:bookmarkStart w:id="222" w:name="_Ref493350297"/>
      <w:bookmarkStart w:id="223" w:name="_Toc534899452"/>
      <w:r>
        <w:t>version property</w:t>
      </w:r>
      <w:bookmarkEnd w:id="221"/>
      <w:bookmarkEnd w:id="222"/>
      <w:bookmarkEnd w:id="223"/>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24" w:name="_Ref508812350"/>
      <w:bookmarkStart w:id="225" w:name="_Toc534899453"/>
      <w:r>
        <w:lastRenderedPageBreak/>
        <w:t>$schema property</w:t>
      </w:r>
      <w:bookmarkEnd w:id="224"/>
      <w:bookmarkEnd w:id="225"/>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6" w:name="_Ref493349987"/>
      <w:bookmarkStart w:id="227" w:name="_Toc534899454"/>
      <w:r>
        <w:t>runs property</w:t>
      </w:r>
      <w:bookmarkEnd w:id="226"/>
      <w:bookmarkEnd w:id="227"/>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228" w:name="_Ref493349997"/>
      <w:bookmarkStart w:id="229" w:name="_Ref493350451"/>
      <w:bookmarkStart w:id="230" w:name="_Toc534899455"/>
      <w:r>
        <w:t>run object</w:t>
      </w:r>
      <w:bookmarkEnd w:id="228"/>
      <w:bookmarkEnd w:id="229"/>
      <w:bookmarkEnd w:id="230"/>
    </w:p>
    <w:p w14:paraId="10E42C1C" w14:textId="534C375F" w:rsidR="000D32C1" w:rsidRDefault="000D32C1" w:rsidP="000D32C1">
      <w:pPr>
        <w:pStyle w:val="Heading3"/>
      </w:pPr>
      <w:bookmarkStart w:id="231" w:name="_Toc534899456"/>
      <w:r>
        <w:t>General</w:t>
      </w:r>
      <w:bookmarkEnd w:id="23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232" w:name="_Ref522953645"/>
      <w:bookmarkStart w:id="233" w:name="_Toc534899457"/>
      <w:proofErr w:type="spellStart"/>
      <w:r>
        <w:t>external</w:t>
      </w:r>
      <w:r w:rsidR="007072B1">
        <w:t>Property</w:t>
      </w:r>
      <w:r>
        <w:t>Files</w:t>
      </w:r>
      <w:proofErr w:type="spellEnd"/>
      <w:r>
        <w:t xml:space="preserve"> property</w:t>
      </w:r>
      <w:bookmarkEnd w:id="232"/>
      <w:bookmarkEnd w:id="233"/>
    </w:p>
    <w:p w14:paraId="3E8B7EF9" w14:textId="6DFD68BA" w:rsidR="000F505D" w:rsidRPr="000F505D" w:rsidRDefault="00AF60C1" w:rsidP="000F505D">
      <w:pPr>
        <w:pStyle w:val="Heading4"/>
      </w:pPr>
      <w:bookmarkStart w:id="234" w:name="_Ref530061707"/>
      <w:bookmarkStart w:id="235" w:name="_Toc534899458"/>
      <w:r>
        <w:t>Rationale</w:t>
      </w:r>
      <w:bookmarkEnd w:id="234"/>
      <w:bookmarkEnd w:id="23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1EDB340C"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20181">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236" w:name="_Ref530228629"/>
      <w:bookmarkStart w:id="237" w:name="_Toc534899459"/>
      <w:r>
        <w:t>Property definition</w:t>
      </w:r>
      <w:bookmarkEnd w:id="236"/>
      <w:bookmarkEnd w:id="237"/>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 A run object.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 A run object.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8" w:name="_Ref526937024"/>
      <w:bookmarkStart w:id="239" w:name="_Toc534899460"/>
      <w:r>
        <w:t>id property</w:t>
      </w:r>
      <w:bookmarkEnd w:id="238"/>
      <w:bookmarkEnd w:id="23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240" w:name="_Ref526937372"/>
      <w:bookmarkStart w:id="241" w:name="_Toc534899461"/>
      <w:proofErr w:type="spellStart"/>
      <w:r>
        <w:lastRenderedPageBreak/>
        <w:t>aggregateIds</w:t>
      </w:r>
      <w:proofErr w:type="spellEnd"/>
      <w:r>
        <w:t xml:space="preserve"> property</w:t>
      </w:r>
      <w:bookmarkEnd w:id="240"/>
      <w:bookmarkEnd w:id="24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242" w:name="_Ref493475805"/>
      <w:bookmarkStart w:id="243" w:name="_Toc534899462"/>
      <w:proofErr w:type="spellStart"/>
      <w:r>
        <w:t>baselineI</w:t>
      </w:r>
      <w:r w:rsidR="00435405">
        <w:t>nstanceGui</w:t>
      </w:r>
      <w:r>
        <w:t>d</w:t>
      </w:r>
      <w:proofErr w:type="spellEnd"/>
      <w:r>
        <w:t xml:space="preserve"> property</w:t>
      </w:r>
      <w:bookmarkEnd w:id="242"/>
      <w:bookmarkEnd w:id="24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44" w:name="_Ref493350956"/>
      <w:bookmarkStart w:id="245" w:name="_Toc534899463"/>
      <w:r>
        <w:t>tool property</w:t>
      </w:r>
      <w:bookmarkEnd w:id="244"/>
      <w:bookmarkEnd w:id="24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246" w:name="_Ref507657941"/>
      <w:bookmarkStart w:id="247" w:name="_Toc534899464"/>
      <w:r>
        <w:t>invocation</w:t>
      </w:r>
      <w:r w:rsidR="00514F09">
        <w:t>s</w:t>
      </w:r>
      <w:r>
        <w:t xml:space="preserve"> property</w:t>
      </w:r>
      <w:bookmarkEnd w:id="246"/>
      <w:bookmarkEnd w:id="24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8" w:name="_Toc534899465"/>
      <w:r>
        <w:t>conversion property</w:t>
      </w:r>
      <w:bookmarkEnd w:id="24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9" w:name="_Ref511829897"/>
      <w:bookmarkStart w:id="250" w:name="_Toc534899466"/>
      <w:proofErr w:type="spellStart"/>
      <w:r>
        <w:t>versionControlProvenance</w:t>
      </w:r>
      <w:proofErr w:type="spellEnd"/>
      <w:r>
        <w:t xml:space="preserve"> property</w:t>
      </w:r>
      <w:bookmarkEnd w:id="249"/>
      <w:bookmarkEnd w:id="25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51" w:name="_Ref508869459"/>
      <w:bookmarkStart w:id="252" w:name="_Ref508869524"/>
      <w:bookmarkStart w:id="253" w:name="_Ref508869585"/>
      <w:bookmarkStart w:id="254" w:name="_Toc534899467"/>
      <w:bookmarkStart w:id="255" w:name="_Ref493345118"/>
      <w:proofErr w:type="spellStart"/>
      <w:r>
        <w:t>originalUriBaseIds</w:t>
      </w:r>
      <w:proofErr w:type="spellEnd"/>
      <w:r>
        <w:t xml:space="preserve"> property</w:t>
      </w:r>
      <w:bookmarkEnd w:id="251"/>
      <w:bookmarkEnd w:id="252"/>
      <w:bookmarkEnd w:id="253"/>
      <w:bookmarkEnd w:id="25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256" w:name="_Ref507667580"/>
      <w:bookmarkStart w:id="257" w:name="_Toc534899468"/>
      <w:r>
        <w:t>files property</w:t>
      </w:r>
      <w:bookmarkEnd w:id="255"/>
      <w:bookmarkEnd w:id="256"/>
      <w:bookmarkEnd w:id="25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is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258" w:name="_Ref493479000"/>
      <w:bookmarkStart w:id="259" w:name="_Ref493479448"/>
      <w:bookmarkStart w:id="260" w:name="_Toc534899469"/>
      <w:proofErr w:type="spellStart"/>
      <w:r>
        <w:t>logicalLocations</w:t>
      </w:r>
      <w:proofErr w:type="spellEnd"/>
      <w:r>
        <w:t xml:space="preserve"> property</w:t>
      </w:r>
      <w:bookmarkEnd w:id="258"/>
      <w:bookmarkEnd w:id="259"/>
      <w:bookmarkEnd w:id="26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1" w:name="_Ref511820652"/>
      <w:bookmarkStart w:id="262" w:name="_Toc534899470"/>
      <w:r>
        <w:t>graphs property</w:t>
      </w:r>
      <w:bookmarkEnd w:id="261"/>
      <w:bookmarkEnd w:id="26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3" w:name="_Ref493350972"/>
      <w:bookmarkStart w:id="264" w:name="_Toc534899471"/>
      <w:r>
        <w:t>results property</w:t>
      </w:r>
      <w:bookmarkEnd w:id="263"/>
      <w:bookmarkEnd w:id="26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65" w:name="_Ref493404878"/>
      <w:bookmarkStart w:id="266" w:name="_Toc534899472"/>
      <w:r>
        <w:t>resource</w:t>
      </w:r>
      <w:r w:rsidR="00401BB5">
        <w:t>s property</w:t>
      </w:r>
      <w:bookmarkEnd w:id="265"/>
      <w:bookmarkEnd w:id="266"/>
    </w:p>
    <w:p w14:paraId="1CBD9094" w14:textId="509C127F"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20181">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67" w:name="_Ref511828248"/>
      <w:bookmarkStart w:id="268" w:name="_Toc534899473"/>
      <w:proofErr w:type="spellStart"/>
      <w:r>
        <w:lastRenderedPageBreak/>
        <w:t>defaultFileEncoding</w:t>
      </w:r>
      <w:bookmarkEnd w:id="267"/>
      <w:proofErr w:type="spellEnd"/>
      <w:r w:rsidR="00F82406">
        <w:t xml:space="preserve"> property</w:t>
      </w:r>
      <w:bookmarkEnd w:id="268"/>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269" w:name="_Ref534897013"/>
      <w:bookmarkStart w:id="270" w:name="_Toc534899474"/>
      <w:proofErr w:type="spellStart"/>
      <w:r>
        <w:t>defaultSourceLanguage</w:t>
      </w:r>
      <w:proofErr w:type="spellEnd"/>
      <w:r>
        <w:t xml:space="preserve"> property</w:t>
      </w:r>
      <w:bookmarkEnd w:id="269"/>
      <w:bookmarkEnd w:id="270"/>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71" w:name="_Toc534899475"/>
      <w:proofErr w:type="spellStart"/>
      <w:r>
        <w:t>newlineSequences</w:t>
      </w:r>
      <w:proofErr w:type="spellEnd"/>
      <w:r w:rsidR="00F82406">
        <w:t xml:space="preserve"> property</w:t>
      </w:r>
      <w:bookmarkEnd w:id="271"/>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72" w:name="_Ref516063927"/>
      <w:bookmarkStart w:id="273" w:name="_Toc534899476"/>
      <w:proofErr w:type="spellStart"/>
      <w:r>
        <w:lastRenderedPageBreak/>
        <w:t>columnKind</w:t>
      </w:r>
      <w:proofErr w:type="spellEnd"/>
      <w:r>
        <w:t xml:space="preserve"> property</w:t>
      </w:r>
      <w:bookmarkEnd w:id="272"/>
      <w:bookmarkEnd w:id="27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4" w:name="_Ref503355262"/>
      <w:bookmarkStart w:id="275" w:name="_Toc534899477"/>
      <w:proofErr w:type="spellStart"/>
      <w:r>
        <w:t>richMessageMimeType</w:t>
      </w:r>
      <w:proofErr w:type="spellEnd"/>
      <w:r>
        <w:t xml:space="preserve"> property</w:t>
      </w:r>
      <w:bookmarkEnd w:id="274"/>
      <w:bookmarkEnd w:id="275"/>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276" w:name="_Ref510017893"/>
      <w:bookmarkStart w:id="277" w:name="_Toc534899478"/>
      <w:proofErr w:type="spellStart"/>
      <w:r>
        <w:t>redactionToken</w:t>
      </w:r>
      <w:bookmarkEnd w:id="276"/>
      <w:proofErr w:type="spellEnd"/>
      <w:r>
        <w:t xml:space="preserve"> property</w:t>
      </w:r>
      <w:bookmarkEnd w:id="277"/>
    </w:p>
    <w:p w14:paraId="0674C185" w14:textId="675E2BE0"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20181">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278"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279" w:name="_Ref525806896"/>
      <w:bookmarkStart w:id="280" w:name="_Toc534899479"/>
      <w:bookmarkEnd w:id="278"/>
      <w:proofErr w:type="spellStart"/>
      <w:r>
        <w:lastRenderedPageBreak/>
        <w:t>externa</w:t>
      </w:r>
      <w:r w:rsidR="00F265D8">
        <w:t>Property</w:t>
      </w:r>
      <w:r>
        <w:t>File</w:t>
      </w:r>
      <w:proofErr w:type="spellEnd"/>
      <w:r>
        <w:t xml:space="preserve"> object</w:t>
      </w:r>
      <w:bookmarkEnd w:id="279"/>
      <w:bookmarkEnd w:id="280"/>
    </w:p>
    <w:p w14:paraId="020DB163" w14:textId="0923AD36" w:rsidR="00AF60C1" w:rsidRDefault="00AF60C1" w:rsidP="00AF60C1">
      <w:pPr>
        <w:pStyle w:val="Heading3"/>
      </w:pPr>
      <w:bookmarkStart w:id="281" w:name="_Toc534899480"/>
      <w:r>
        <w:t>General</w:t>
      </w:r>
      <w:bookmarkEnd w:id="281"/>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282" w:name="_Ref525810081"/>
      <w:bookmarkStart w:id="283" w:name="_Toc534899481"/>
      <w:proofErr w:type="spellStart"/>
      <w:r>
        <w:t>fileLocation</w:t>
      </w:r>
      <w:proofErr w:type="spellEnd"/>
      <w:r>
        <w:t xml:space="preserve"> property</w:t>
      </w:r>
      <w:bookmarkEnd w:id="282"/>
      <w:bookmarkEnd w:id="283"/>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4" w:name="_Ref525810085"/>
      <w:bookmarkStart w:id="285" w:name="_Toc534899482"/>
      <w:proofErr w:type="spellStart"/>
      <w:r>
        <w:t>instanceGuid</w:t>
      </w:r>
      <w:proofErr w:type="spellEnd"/>
      <w:r>
        <w:t xml:space="preserve"> property</w:t>
      </w:r>
      <w:bookmarkEnd w:id="284"/>
      <w:bookmarkEnd w:id="285"/>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86" w:name="_Toc534899483"/>
      <w:proofErr w:type="spellStart"/>
      <w:r>
        <w:t>itemCount</w:t>
      </w:r>
      <w:proofErr w:type="spellEnd"/>
      <w:r>
        <w:t xml:space="preserve"> property</w:t>
      </w:r>
      <w:bookmarkEnd w:id="286"/>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7" w:name="_Ref526936831"/>
      <w:bookmarkStart w:id="288" w:name="_Toc534899484"/>
      <w:proofErr w:type="spellStart"/>
      <w:r>
        <w:t>runAutomationDetails</w:t>
      </w:r>
      <w:proofErr w:type="spellEnd"/>
      <w:r>
        <w:t xml:space="preserve"> object</w:t>
      </w:r>
      <w:bookmarkEnd w:id="287"/>
      <w:bookmarkEnd w:id="288"/>
    </w:p>
    <w:p w14:paraId="589B6DF1" w14:textId="63103A8B" w:rsidR="00636635" w:rsidRDefault="00636635" w:rsidP="00636635">
      <w:pPr>
        <w:pStyle w:val="Heading3"/>
      </w:pPr>
      <w:bookmarkStart w:id="289" w:name="_Ref526936874"/>
      <w:bookmarkStart w:id="290" w:name="_Toc534899485"/>
      <w:r>
        <w:t>General</w:t>
      </w:r>
      <w:bookmarkEnd w:id="289"/>
      <w:bookmarkEnd w:id="290"/>
    </w:p>
    <w:p w14:paraId="00A2DEFC" w14:textId="2B84538B" w:rsidR="00A0147E" w:rsidRDefault="00A0147E" w:rsidP="00A0147E">
      <w:bookmarkStart w:id="291" w:name="_Hlk526586231"/>
      <w:r>
        <w:t xml:space="preserve">A </w:t>
      </w:r>
      <w:proofErr w:type="spellStart"/>
      <w:r>
        <w:rPr>
          <w:rStyle w:val="CODEtemp"/>
        </w:rPr>
        <w:t>runAutomationDetails</w:t>
      </w:r>
      <w:proofErr w:type="spellEnd"/>
      <w:r>
        <w:t xml:space="preserve"> object contains information that specifies its containing </w:t>
      </w:r>
      <w:bookmarkEnd w:id="291"/>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w:t>
      </w:r>
      <w:r>
        <w:lastRenderedPageBreak/>
        <w:t xml:space="preserve">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292" w:name="_Toc534899486"/>
      <w:r>
        <w:t>Constraints</w:t>
      </w:r>
      <w:bookmarkEnd w:id="292"/>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3" w:name="_Toc534899487"/>
      <w:r>
        <w:t>description property</w:t>
      </w:r>
      <w:bookmarkEnd w:id="293"/>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294" w:name="_Ref526936776"/>
      <w:bookmarkStart w:id="295" w:name="_Toc534899488"/>
      <w:proofErr w:type="spellStart"/>
      <w:r>
        <w:t>instanceId</w:t>
      </w:r>
      <w:proofErr w:type="spellEnd"/>
      <w:r>
        <w:t xml:space="preserve"> property</w:t>
      </w:r>
      <w:bookmarkEnd w:id="294"/>
      <w:bookmarkEnd w:id="295"/>
    </w:p>
    <w:p w14:paraId="4B70380E" w14:textId="212AB1D6" w:rsidR="008B6DA3" w:rsidRDefault="008B6DA3" w:rsidP="008B6DA3">
      <w:bookmarkStart w:id="296"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296"/>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lastRenderedPageBreak/>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7" w:name="_Ref526937044"/>
      <w:bookmarkStart w:id="298" w:name="_Toc534899489"/>
      <w:proofErr w:type="spellStart"/>
      <w:r>
        <w:t>instanceGuid</w:t>
      </w:r>
      <w:proofErr w:type="spellEnd"/>
      <w:r>
        <w:t xml:space="preserve"> property</w:t>
      </w:r>
      <w:bookmarkEnd w:id="297"/>
      <w:bookmarkEnd w:id="298"/>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9" w:name="_Ref526937456"/>
      <w:bookmarkStart w:id="300" w:name="_Toc534899490"/>
      <w:proofErr w:type="spellStart"/>
      <w:r>
        <w:t>correlationGuid</w:t>
      </w:r>
      <w:proofErr w:type="spellEnd"/>
      <w:r>
        <w:t xml:space="preserve"> property</w:t>
      </w:r>
      <w:bookmarkEnd w:id="299"/>
      <w:bookmarkEnd w:id="300"/>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1" w:name="_Ref493350964"/>
      <w:bookmarkStart w:id="302" w:name="_Toc534899491"/>
      <w:r>
        <w:t>tool object</w:t>
      </w:r>
      <w:bookmarkEnd w:id="301"/>
      <w:bookmarkEnd w:id="302"/>
    </w:p>
    <w:p w14:paraId="389A43BD" w14:textId="582B65CB" w:rsidR="00401BB5" w:rsidRDefault="00401BB5" w:rsidP="00401BB5">
      <w:pPr>
        <w:pStyle w:val="Heading3"/>
      </w:pPr>
      <w:bookmarkStart w:id="303" w:name="_Toc534899492"/>
      <w:r>
        <w:t>General</w:t>
      </w:r>
      <w:bookmarkEnd w:id="30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6CA2DF8F" w:rsidR="00F85576" w:rsidRDefault="00F85576" w:rsidP="002D65F3">
      <w:pPr>
        <w:pStyle w:val="Code"/>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20181">
        <w:t>3.16.2</w:t>
      </w:r>
      <w:r>
        <w:fldChar w:fldCharType="end"/>
      </w:r>
    </w:p>
    <w:p w14:paraId="69B4117F" w14:textId="7EE29189" w:rsidR="00F85576" w:rsidRDefault="00F85576" w:rsidP="002D65F3">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20181">
        <w:t>3.16.3</w:t>
      </w:r>
      <w:r>
        <w:fldChar w:fldCharType="end"/>
      </w:r>
    </w:p>
    <w:p w14:paraId="3C102082" w14:textId="01F6C1D4" w:rsidR="00F85576" w:rsidRDefault="00F85576" w:rsidP="002D65F3">
      <w:pPr>
        <w:pStyle w:val="Code"/>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20181">
        <w:t>3.16.4</w:t>
      </w:r>
      <w:r>
        <w:fldChar w:fldCharType="end"/>
      </w:r>
    </w:p>
    <w:p w14:paraId="51BC003B" w14:textId="4BA7E50F"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820181">
        <w:t>3.16.5</w:t>
      </w:r>
      <w:r>
        <w:fldChar w:fldCharType="end"/>
      </w:r>
    </w:p>
    <w:p w14:paraId="3461AB94" w14:textId="620E577C" w:rsidR="00F85576" w:rsidRDefault="00F85576" w:rsidP="002D65F3">
      <w:pPr>
        <w:pStyle w:val="Code"/>
      </w:pPr>
      <w:r>
        <w:t xml:space="preserve">  "</w:t>
      </w:r>
      <w:proofErr w:type="spellStart"/>
      <w:r w:rsidR="00CC4067">
        <w:t>dottedQuadFileVersion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20181">
        <w:t>3.16.6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04" w:name="_Ref493409155"/>
      <w:bookmarkStart w:id="305" w:name="_Toc534899493"/>
      <w:r>
        <w:lastRenderedPageBreak/>
        <w:t>name property</w:t>
      </w:r>
      <w:bookmarkEnd w:id="304"/>
      <w:bookmarkEnd w:id="30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06" w:name="_Ref493409168"/>
      <w:bookmarkStart w:id="307" w:name="_Toc534899494"/>
      <w:proofErr w:type="spellStart"/>
      <w:r>
        <w:t>fullName</w:t>
      </w:r>
      <w:proofErr w:type="spellEnd"/>
      <w:r>
        <w:t xml:space="preserve"> property</w:t>
      </w:r>
      <w:bookmarkEnd w:id="306"/>
      <w:bookmarkEnd w:id="30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8" w:name="_Ref493409198"/>
      <w:bookmarkStart w:id="309" w:name="_Toc534899495"/>
      <w:proofErr w:type="spellStart"/>
      <w:r>
        <w:t>semanticVersion</w:t>
      </w:r>
      <w:proofErr w:type="spellEnd"/>
      <w:r>
        <w:t xml:space="preserve"> property</w:t>
      </w:r>
      <w:bookmarkEnd w:id="308"/>
      <w:bookmarkEnd w:id="309"/>
    </w:p>
    <w:p w14:paraId="0F26CA6A" w14:textId="0B208291"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w:t>
      </w:r>
      <w:proofErr w:type="spellStart"/>
      <w:r>
        <w:t>semanticVersion</w:t>
      </w:r>
      <w:proofErr w:type="spellEnd"/>
      <w:r>
        <w:t>":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0" w:name="_Ref493409191"/>
      <w:bookmarkStart w:id="311" w:name="_Toc534899496"/>
      <w:r>
        <w:t>version property</w:t>
      </w:r>
      <w:bookmarkEnd w:id="310"/>
      <w:bookmarkEnd w:id="31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12" w:name="_Ref493409205"/>
      <w:bookmarkStart w:id="313" w:name="_Toc534899497"/>
      <w:proofErr w:type="spellStart"/>
      <w:r>
        <w:t>dottedQuadFileVersion</w:t>
      </w:r>
      <w:proofErr w:type="spellEnd"/>
      <w:r>
        <w:t xml:space="preserve"> </w:t>
      </w:r>
      <w:r w:rsidR="00401BB5">
        <w:t>property</w:t>
      </w:r>
      <w:bookmarkEnd w:id="312"/>
      <w:bookmarkEnd w:id="313"/>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14" w:name="_Toc534899498"/>
      <w:proofErr w:type="spellStart"/>
      <w:r>
        <w:lastRenderedPageBreak/>
        <w:t>downloadUri</w:t>
      </w:r>
      <w:proofErr w:type="spellEnd"/>
      <w:r>
        <w:t xml:space="preserve"> property</w:t>
      </w:r>
      <w:bookmarkEnd w:id="314"/>
    </w:p>
    <w:p w14:paraId="29604BF7" w14:textId="793DA620"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5" w:name="_Ref508811658"/>
      <w:bookmarkStart w:id="316" w:name="_Ref508812630"/>
      <w:bookmarkStart w:id="317" w:name="_Toc534899499"/>
      <w:r>
        <w:t>language property</w:t>
      </w:r>
      <w:bookmarkEnd w:id="315"/>
      <w:bookmarkEnd w:id="316"/>
      <w:bookmarkEnd w:id="317"/>
    </w:p>
    <w:p w14:paraId="0DEC6669" w14:textId="4D1B155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8" w:name="_Hlk503355525"/>
      <w:r w:rsidRPr="00C56762">
        <w:t>a string specifying the language of the messages produced by the tool</w:t>
      </w:r>
      <w:bookmarkEnd w:id="31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19" w:name="_Ref508812052"/>
      <w:r>
        <w:t xml:space="preserve">The </w:t>
      </w:r>
      <w:r w:rsidRPr="00062677">
        <w:rPr>
          <w:rStyle w:val="CODEtemp"/>
        </w:rPr>
        <w:t>language</w:t>
      </w:r>
      <w:r>
        <w:t xml:space="preserve"> property specifies:</w:t>
      </w:r>
    </w:p>
    <w:p w14:paraId="4C6405EF" w14:textId="5CBE6AE3"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20181">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20181">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2018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20181">
        <w:t>3.13</w:t>
      </w:r>
      <w:r>
        <w:fldChar w:fldCharType="end"/>
      </w:r>
      <w:r w:rsidRPr="008867D2">
        <w:t>).</w:t>
      </w:r>
    </w:p>
    <w:p w14:paraId="3FBBE723" w14:textId="37E0A0B4"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20181">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20181">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20" w:name="_Ref508891515"/>
      <w:bookmarkStart w:id="321" w:name="_Toc534899500"/>
      <w:proofErr w:type="spellStart"/>
      <w:r>
        <w:t>resourceLocation</w:t>
      </w:r>
      <w:proofErr w:type="spellEnd"/>
      <w:r>
        <w:t xml:space="preserve"> property</w:t>
      </w:r>
      <w:bookmarkEnd w:id="319"/>
      <w:bookmarkEnd w:id="320"/>
      <w:bookmarkEnd w:id="321"/>
    </w:p>
    <w:p w14:paraId="012A55E0" w14:textId="35BA4BA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20181">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A46D3CE"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398A8A08" w:rsidR="000308F0" w:rsidRDefault="000308F0" w:rsidP="002D65F3">
      <w:pPr>
        <w:pStyle w:val="Code"/>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22" w:name="_Toc534899501"/>
      <w:proofErr w:type="spellStart"/>
      <w:r>
        <w:t>sarifLoggerVersion</w:t>
      </w:r>
      <w:proofErr w:type="spellEnd"/>
      <w:r>
        <w:t xml:space="preserve"> property</w:t>
      </w:r>
      <w:bookmarkEnd w:id="32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23" w:name="_Ref493352563"/>
      <w:bookmarkStart w:id="324" w:name="_Toc534899502"/>
      <w:r>
        <w:t>invocation object</w:t>
      </w:r>
      <w:bookmarkEnd w:id="323"/>
      <w:bookmarkEnd w:id="324"/>
    </w:p>
    <w:p w14:paraId="10E65C9D" w14:textId="17190F2B" w:rsidR="00401BB5" w:rsidRDefault="00401BB5" w:rsidP="00401BB5">
      <w:pPr>
        <w:pStyle w:val="Heading3"/>
      </w:pPr>
      <w:bookmarkStart w:id="325" w:name="_Toc534899503"/>
      <w:r>
        <w:t>General</w:t>
      </w:r>
      <w:bookmarkEnd w:id="32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6" w:name="_Ref493414102"/>
      <w:bookmarkStart w:id="327" w:name="_Toc534899504"/>
      <w:proofErr w:type="spellStart"/>
      <w:r>
        <w:t>commandLine</w:t>
      </w:r>
      <w:proofErr w:type="spellEnd"/>
      <w:r>
        <w:t xml:space="preserve"> property</w:t>
      </w:r>
      <w:bookmarkEnd w:id="326"/>
      <w:bookmarkEnd w:id="32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4C514502"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20181">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28" w:name="_Ref506976541"/>
      <w:bookmarkStart w:id="329" w:name="_Toc534899505"/>
      <w:r>
        <w:t>arguments property</w:t>
      </w:r>
      <w:bookmarkEnd w:id="328"/>
      <w:bookmarkEnd w:id="32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30" w:name="_Ref511899181"/>
      <w:bookmarkStart w:id="331" w:name="_Toc534899506"/>
      <w:proofErr w:type="spellStart"/>
      <w:r>
        <w:t>responseFiles</w:t>
      </w:r>
      <w:proofErr w:type="spellEnd"/>
      <w:r>
        <w:t xml:space="preserve"> property</w:t>
      </w:r>
      <w:bookmarkEnd w:id="330"/>
      <w:bookmarkEnd w:id="331"/>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lastRenderedPageBreak/>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32" w:name="_Ref507597986"/>
      <w:bookmarkStart w:id="333" w:name="_Toc534899507"/>
      <w:r>
        <w:t>attachments property</w:t>
      </w:r>
      <w:bookmarkEnd w:id="332"/>
      <w:bookmarkEnd w:id="333"/>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lastRenderedPageBreak/>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34" w:name="_Toc534899508"/>
      <w:proofErr w:type="spellStart"/>
      <w:r>
        <w:t>startTime</w:t>
      </w:r>
      <w:r w:rsidR="00485F6A">
        <w:t>Utc</w:t>
      </w:r>
      <w:proofErr w:type="spellEnd"/>
      <w:r>
        <w:t xml:space="preserve"> property</w:t>
      </w:r>
      <w:bookmarkEnd w:id="334"/>
    </w:p>
    <w:p w14:paraId="16315911" w14:textId="1814E5F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w:t>
      </w:r>
      <w:proofErr w:type="spellStart"/>
      <w:r w:rsidRPr="00A14F9A">
        <w:t>the</w:t>
      </w:r>
      <w:r w:rsidR="008370E6">
        <w:t>tool’s</w:t>
      </w:r>
      <w:proofErr w:type="spellEnd"/>
      <w:r w:rsidR="008370E6">
        <w:t xml:space="preserve">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64D62131" w14:textId="3281FC92" w:rsidR="00401BB5" w:rsidRDefault="00401BB5" w:rsidP="00401BB5">
      <w:pPr>
        <w:pStyle w:val="Heading3"/>
      </w:pPr>
      <w:bookmarkStart w:id="335" w:name="_Toc534899509"/>
      <w:proofErr w:type="spellStart"/>
      <w:r>
        <w:t>endTime</w:t>
      </w:r>
      <w:r w:rsidR="00D1201D">
        <w:t>Utc</w:t>
      </w:r>
      <w:proofErr w:type="spellEnd"/>
      <w:r>
        <w:t xml:space="preserve"> property</w:t>
      </w:r>
      <w:bookmarkEnd w:id="335"/>
    </w:p>
    <w:p w14:paraId="7310B713" w14:textId="76101C0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20181">
        <w:t>3.9</w:t>
      </w:r>
      <w:r>
        <w:fldChar w:fldCharType="end"/>
      </w:r>
      <w:r w:rsidRPr="00A14F9A">
        <w:t>.</w:t>
      </w:r>
    </w:p>
    <w:p w14:paraId="018E25F2" w14:textId="7C837EBB" w:rsidR="00BE0635" w:rsidRDefault="00BE0635" w:rsidP="00BE0635">
      <w:pPr>
        <w:pStyle w:val="Heading3"/>
      </w:pPr>
      <w:bookmarkStart w:id="336" w:name="_Ref509050679"/>
      <w:bookmarkStart w:id="337" w:name="_Toc534899510"/>
      <w:proofErr w:type="spellStart"/>
      <w:r>
        <w:t>exitCode</w:t>
      </w:r>
      <w:proofErr w:type="spellEnd"/>
      <w:r>
        <w:t xml:space="preserve"> property</w:t>
      </w:r>
      <w:bookmarkEnd w:id="336"/>
      <w:bookmarkEnd w:id="33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338" w:name="_Ref509050368"/>
      <w:bookmarkStart w:id="339" w:name="_Toc534899511"/>
      <w:proofErr w:type="spellStart"/>
      <w:r>
        <w:t>exitCodeDescription</w:t>
      </w:r>
      <w:proofErr w:type="spellEnd"/>
      <w:r>
        <w:t xml:space="preserve"> property</w:t>
      </w:r>
      <w:bookmarkEnd w:id="338"/>
      <w:bookmarkEnd w:id="33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lastRenderedPageBreak/>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40" w:name="_Toc534899512"/>
      <w:proofErr w:type="spellStart"/>
      <w:r>
        <w:t>exitSignalName</w:t>
      </w:r>
      <w:proofErr w:type="spellEnd"/>
      <w:r>
        <w:t xml:space="preserve"> property</w:t>
      </w:r>
      <w:bookmarkEnd w:id="34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341" w:name="_Ref509050492"/>
      <w:bookmarkStart w:id="342" w:name="_Toc534899513"/>
      <w:proofErr w:type="spellStart"/>
      <w:r>
        <w:t>exitSignalNumber</w:t>
      </w:r>
      <w:proofErr w:type="spellEnd"/>
      <w:r>
        <w:t xml:space="preserve"> property</w:t>
      </w:r>
      <w:bookmarkEnd w:id="341"/>
      <w:bookmarkEnd w:id="34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43" w:name="_Ref525821649"/>
      <w:bookmarkStart w:id="344" w:name="_Toc534899514"/>
      <w:proofErr w:type="spellStart"/>
      <w:r>
        <w:t>processStartFailureMessage</w:t>
      </w:r>
      <w:proofErr w:type="spellEnd"/>
      <w:r>
        <w:t xml:space="preserve"> property</w:t>
      </w:r>
      <w:bookmarkEnd w:id="343"/>
      <w:bookmarkEnd w:id="34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45" w:name="_Toc534899515"/>
      <w:proofErr w:type="spellStart"/>
      <w:r>
        <w:t>toolExecutionSuccessful</w:t>
      </w:r>
      <w:proofErr w:type="spellEnd"/>
      <w:r w:rsidR="00B209DE">
        <w:t xml:space="preserve"> property</w:t>
      </w:r>
      <w:bookmarkEnd w:id="34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34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46"/>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47" w:name="_Toc534899516"/>
      <w:r>
        <w:t>machine property</w:t>
      </w:r>
      <w:bookmarkEnd w:id="34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8" w:name="_Toc534899517"/>
      <w:r>
        <w:t>account property</w:t>
      </w:r>
      <w:bookmarkEnd w:id="34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9" w:name="_Toc534899518"/>
      <w:proofErr w:type="spellStart"/>
      <w:r>
        <w:t>processId</w:t>
      </w:r>
      <w:proofErr w:type="spellEnd"/>
      <w:r>
        <w:t xml:space="preserve"> property</w:t>
      </w:r>
      <w:bookmarkEnd w:id="34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50" w:name="_Toc534899519"/>
      <w:proofErr w:type="spellStart"/>
      <w:r>
        <w:t>executableLocation</w:t>
      </w:r>
      <w:proofErr w:type="spellEnd"/>
      <w:r w:rsidR="00401BB5">
        <w:t xml:space="preserve"> property</w:t>
      </w:r>
      <w:bookmarkEnd w:id="350"/>
    </w:p>
    <w:p w14:paraId="2EFF9849" w14:textId="78015C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executable 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1" w:name="_Toc534899520"/>
      <w:proofErr w:type="spellStart"/>
      <w:r>
        <w:t>workingDirectory</w:t>
      </w:r>
      <w:proofErr w:type="spellEnd"/>
      <w:r>
        <w:t xml:space="preserve"> property</w:t>
      </w:r>
      <w:bookmarkEnd w:id="351"/>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2" w:name="_Toc534899521"/>
      <w:proofErr w:type="spellStart"/>
      <w:r>
        <w:t>environmentVariables</w:t>
      </w:r>
      <w:proofErr w:type="spellEnd"/>
      <w:r>
        <w:t xml:space="preserve"> property</w:t>
      </w:r>
      <w:bookmarkEnd w:id="35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353" w:name="_Ref493345429"/>
      <w:bookmarkStart w:id="354" w:name="_Toc534899522"/>
      <w:proofErr w:type="spellStart"/>
      <w:r>
        <w:t>toolNotifications</w:t>
      </w:r>
      <w:proofErr w:type="spellEnd"/>
      <w:r>
        <w:t xml:space="preserve"> property</w:t>
      </w:r>
      <w:bookmarkEnd w:id="353"/>
      <w:bookmarkEnd w:id="354"/>
    </w:p>
    <w:p w14:paraId="24067D15" w14:textId="6A41E8C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5" w:name="_Ref509576439"/>
      <w:bookmarkStart w:id="356" w:name="_Toc534899523"/>
      <w:proofErr w:type="spellStart"/>
      <w:r>
        <w:t>configurationNotifications</w:t>
      </w:r>
      <w:proofErr w:type="spellEnd"/>
      <w:r>
        <w:t xml:space="preserve"> property</w:t>
      </w:r>
      <w:bookmarkEnd w:id="355"/>
      <w:bookmarkEnd w:id="356"/>
    </w:p>
    <w:p w14:paraId="59DC01CB" w14:textId="1D66FCB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7" w:name="_Ref511899216"/>
      <w:bookmarkStart w:id="358" w:name="_Toc534899524"/>
      <w:r>
        <w:t>stdin, stdout, stderr</w:t>
      </w:r>
      <w:r w:rsidR="00D943E5">
        <w:t xml:space="preserve">, and </w:t>
      </w:r>
      <w:proofErr w:type="spellStart"/>
      <w:r w:rsidR="00D943E5">
        <w:t>stdoutStderr</w:t>
      </w:r>
      <w:proofErr w:type="spellEnd"/>
      <w:r>
        <w:t xml:space="preserve"> properties</w:t>
      </w:r>
      <w:bookmarkEnd w:id="357"/>
      <w:bookmarkEnd w:id="358"/>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359" w:name="_Ref507597819"/>
      <w:bookmarkStart w:id="360" w:name="_Toc534899525"/>
      <w:bookmarkStart w:id="361" w:name="_Ref506806657"/>
      <w:r>
        <w:t>attachment object</w:t>
      </w:r>
      <w:bookmarkEnd w:id="359"/>
      <w:bookmarkEnd w:id="360"/>
    </w:p>
    <w:p w14:paraId="554194B0" w14:textId="77777777" w:rsidR="00A27D47" w:rsidRDefault="00A27D47" w:rsidP="00A27D47">
      <w:pPr>
        <w:pStyle w:val="Heading3"/>
        <w:numPr>
          <w:ilvl w:val="2"/>
          <w:numId w:val="2"/>
        </w:numPr>
      </w:pPr>
      <w:bookmarkStart w:id="362" w:name="_Ref506978653"/>
      <w:bookmarkStart w:id="363" w:name="_Toc534899526"/>
      <w:r>
        <w:t>General</w:t>
      </w:r>
      <w:bookmarkEnd w:id="362"/>
      <w:bookmarkEnd w:id="363"/>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lastRenderedPageBreak/>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364"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364"/>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65" w:name="_Ref506978925"/>
      <w:bookmarkStart w:id="366" w:name="_Toc534899527"/>
      <w:r>
        <w:t>description property</w:t>
      </w:r>
      <w:bookmarkEnd w:id="365"/>
      <w:bookmarkEnd w:id="366"/>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7" w:name="_Ref506978525"/>
      <w:bookmarkStart w:id="368" w:name="_Toc534899528"/>
      <w:proofErr w:type="spellStart"/>
      <w:r>
        <w:t>fileLocation</w:t>
      </w:r>
      <w:proofErr w:type="spellEnd"/>
      <w:r w:rsidR="00A27D47">
        <w:t xml:space="preserve"> property</w:t>
      </w:r>
      <w:bookmarkEnd w:id="367"/>
      <w:bookmarkEnd w:id="368"/>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369" w:name="_Toc534899529"/>
      <w:r>
        <w:t>regions property</w:t>
      </w:r>
      <w:bookmarkEnd w:id="369"/>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70" w:name="_Ref532384473"/>
      <w:bookmarkStart w:id="371" w:name="_Ref532384512"/>
      <w:bookmarkStart w:id="372" w:name="_Toc534899530"/>
      <w:bookmarkStart w:id="373" w:name="_Hlk513212887"/>
      <w:r>
        <w:t>rectangles property</w:t>
      </w:r>
      <w:bookmarkEnd w:id="370"/>
      <w:bookmarkEnd w:id="371"/>
      <w:bookmarkEnd w:id="372"/>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lastRenderedPageBreak/>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74" w:name="_Toc534899531"/>
      <w:bookmarkEnd w:id="373"/>
      <w:r>
        <w:t>conversion object</w:t>
      </w:r>
      <w:bookmarkEnd w:id="361"/>
      <w:bookmarkEnd w:id="374"/>
    </w:p>
    <w:p w14:paraId="615BCC83" w14:textId="7B3EE260" w:rsidR="00AC6C45" w:rsidRDefault="00AC6C45" w:rsidP="00AC6C45">
      <w:pPr>
        <w:pStyle w:val="Heading3"/>
      </w:pPr>
      <w:bookmarkStart w:id="375" w:name="_Toc534899532"/>
      <w:r>
        <w:t>General</w:t>
      </w:r>
      <w:bookmarkEnd w:id="37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w:t>
      </w:r>
      <w:proofErr w:type="spellStart"/>
      <w:r>
        <w:t>AndroidStudio</w:t>
      </w:r>
      <w:proofErr w:type="spellEnd"/>
      <w:r>
        <w:t>"</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6" w:name="_Ref503539410"/>
      <w:bookmarkStart w:id="377" w:name="_Toc534899533"/>
      <w:r>
        <w:t>tool property</w:t>
      </w:r>
      <w:bookmarkEnd w:id="376"/>
      <w:bookmarkEnd w:id="377"/>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8" w:name="_Ref503608264"/>
      <w:bookmarkStart w:id="379" w:name="_Toc534899534"/>
      <w:r>
        <w:t>invocation property</w:t>
      </w:r>
      <w:bookmarkEnd w:id="378"/>
      <w:bookmarkEnd w:id="379"/>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80" w:name="_Ref503539431"/>
      <w:bookmarkStart w:id="381" w:name="_Toc534899535"/>
      <w:proofErr w:type="spellStart"/>
      <w:r>
        <w:t>analysisToolLog</w:t>
      </w:r>
      <w:r w:rsidR="00ED76F2">
        <w:t>Files</w:t>
      </w:r>
      <w:proofErr w:type="spellEnd"/>
      <w:r>
        <w:t xml:space="preserve"> property</w:t>
      </w:r>
      <w:bookmarkEnd w:id="380"/>
      <w:bookmarkEnd w:id="38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73F57A8C"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fldChar w:fldCharType="begin"/>
      </w:r>
      <w:r>
        <w:instrText xml:space="preserve"> REF _Ref510085934 \r \h </w:instrText>
      </w:r>
      <w:r>
        <w:fldChar w:fldCharType="separate"/>
      </w:r>
      <w:r w:rsidR="00820181">
        <w:rPr>
          <w:b/>
          <w:bCs/>
        </w:rPr>
        <w:t>Error! Reference source not found.</w:t>
      </w:r>
      <w:r>
        <w:fldChar w:fldCharType="end"/>
      </w:r>
      <w:r>
        <w:t>).</w:t>
      </w:r>
    </w:p>
    <w:p w14:paraId="3476EB07" w14:textId="7DAB202C" w:rsidR="002315DB" w:rsidRDefault="002315DB" w:rsidP="002315DB">
      <w:pPr>
        <w:pStyle w:val="Heading2"/>
      </w:pPr>
      <w:bookmarkStart w:id="382" w:name="_Ref511829625"/>
      <w:bookmarkStart w:id="383" w:name="_Toc534899536"/>
      <w:proofErr w:type="spellStart"/>
      <w:r>
        <w:t>versionControlDetails</w:t>
      </w:r>
      <w:proofErr w:type="spellEnd"/>
      <w:r>
        <w:t xml:space="preserve"> object</w:t>
      </w:r>
      <w:bookmarkEnd w:id="382"/>
      <w:bookmarkEnd w:id="383"/>
    </w:p>
    <w:p w14:paraId="28FE29F4" w14:textId="169979D6" w:rsidR="002315DB" w:rsidRDefault="002315DB" w:rsidP="002315DB">
      <w:pPr>
        <w:pStyle w:val="Heading3"/>
      </w:pPr>
      <w:bookmarkStart w:id="384" w:name="_Toc534899537"/>
      <w:r>
        <w:t>General</w:t>
      </w:r>
      <w:bookmarkEnd w:id="384"/>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385" w:name="_Toc534899538"/>
      <w:r>
        <w:t>Constraints</w:t>
      </w:r>
      <w:bookmarkEnd w:id="38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386" w:name="_Ref511829678"/>
      <w:bookmarkStart w:id="387" w:name="_Toc534899539"/>
      <w:proofErr w:type="spellStart"/>
      <w:r>
        <w:t>repositoryUri</w:t>
      </w:r>
      <w:proofErr w:type="spellEnd"/>
      <w:r>
        <w:t xml:space="preserve"> </w:t>
      </w:r>
      <w:r w:rsidR="002315DB">
        <w:t>property</w:t>
      </w:r>
      <w:bookmarkEnd w:id="386"/>
      <w:bookmarkEnd w:id="387"/>
    </w:p>
    <w:p w14:paraId="1785AFD1" w14:textId="00BF9C94" w:rsidR="001466B1" w:rsidRDefault="001466B1" w:rsidP="001466B1">
      <w:bookmarkStart w:id="38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9" w:name="_Ref513199006"/>
      <w:bookmarkStart w:id="390" w:name="_Toc534899540"/>
      <w:proofErr w:type="spellStart"/>
      <w:r>
        <w:t>revisionId</w:t>
      </w:r>
      <w:proofErr w:type="spellEnd"/>
      <w:r>
        <w:t xml:space="preserve"> property</w:t>
      </w:r>
      <w:bookmarkEnd w:id="388"/>
      <w:bookmarkEnd w:id="389"/>
      <w:bookmarkEnd w:id="39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91" w:name="_Ref511829698"/>
      <w:bookmarkStart w:id="392" w:name="_Toc534899541"/>
      <w:r>
        <w:t>branch property</w:t>
      </w:r>
      <w:bookmarkEnd w:id="391"/>
      <w:bookmarkEnd w:id="39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393" w:name="_Ref526939310"/>
      <w:bookmarkStart w:id="394" w:name="_Toc534899542"/>
      <w:proofErr w:type="spellStart"/>
      <w:r>
        <w:t>revisionTag</w:t>
      </w:r>
      <w:proofErr w:type="spellEnd"/>
      <w:r>
        <w:t xml:space="preserve"> </w:t>
      </w:r>
      <w:r w:rsidR="002315DB">
        <w:t>property</w:t>
      </w:r>
      <w:bookmarkEnd w:id="393"/>
      <w:bookmarkEnd w:id="39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2D03F881" w:rsidR="002315DB" w:rsidRDefault="00D1201D" w:rsidP="002315DB">
      <w:pPr>
        <w:pStyle w:val="Heading3"/>
      </w:pPr>
      <w:bookmarkStart w:id="395" w:name="_Ref526939293"/>
      <w:bookmarkStart w:id="396" w:name="_Toc534899543"/>
      <w:bookmarkStart w:id="397" w:name="_Hlk525802952"/>
      <w:proofErr w:type="spellStart"/>
      <w:r>
        <w:t>asOfTimeUtc</w:t>
      </w:r>
      <w:proofErr w:type="spellEnd"/>
      <w:r>
        <w:t xml:space="preserve"> </w:t>
      </w:r>
      <w:r w:rsidR="002315DB">
        <w:t>property</w:t>
      </w:r>
      <w:bookmarkEnd w:id="395"/>
      <w:bookmarkEnd w:id="396"/>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398" w:name="_Toc534899544"/>
      <w:proofErr w:type="spellStart"/>
      <w:r>
        <w:t>mappedTo</w:t>
      </w:r>
      <w:proofErr w:type="spellEnd"/>
      <w:r>
        <w:t xml:space="preserve"> property</w:t>
      </w:r>
      <w:bookmarkEnd w:id="398"/>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lastRenderedPageBreak/>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lastRenderedPageBreak/>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399" w:name="_Ref493403111"/>
      <w:bookmarkStart w:id="400" w:name="_Ref493404005"/>
      <w:bookmarkStart w:id="401" w:name="_Toc534899545"/>
      <w:bookmarkEnd w:id="397"/>
      <w:r>
        <w:t>file object</w:t>
      </w:r>
      <w:bookmarkEnd w:id="399"/>
      <w:bookmarkEnd w:id="400"/>
      <w:bookmarkEnd w:id="401"/>
    </w:p>
    <w:p w14:paraId="375224F2" w14:textId="20156049" w:rsidR="00401BB5" w:rsidRDefault="00401BB5" w:rsidP="00401BB5">
      <w:pPr>
        <w:pStyle w:val="Heading3"/>
      </w:pPr>
      <w:bookmarkStart w:id="402" w:name="_Toc534899546"/>
      <w:r>
        <w:t>General</w:t>
      </w:r>
      <w:bookmarkEnd w:id="40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03" w:name="_Ref493403519"/>
      <w:bookmarkStart w:id="404" w:name="_Toc534899547"/>
      <w:proofErr w:type="spellStart"/>
      <w:r>
        <w:t>fileLocation</w:t>
      </w:r>
      <w:proofErr w:type="spellEnd"/>
      <w:r w:rsidR="00401BB5">
        <w:t xml:space="preserve"> property</w:t>
      </w:r>
      <w:bookmarkEnd w:id="403"/>
      <w:bookmarkEnd w:id="404"/>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405" w:name="_Ref493404063"/>
      <w:bookmarkStart w:id="406" w:name="_Toc534899548"/>
      <w:proofErr w:type="spellStart"/>
      <w:r>
        <w:t>parentIndex</w:t>
      </w:r>
      <w:proofErr w:type="spellEnd"/>
      <w:r>
        <w:t xml:space="preserve"> </w:t>
      </w:r>
      <w:r w:rsidR="00401BB5">
        <w:t>property</w:t>
      </w:r>
      <w:bookmarkEnd w:id="405"/>
      <w:bookmarkEnd w:id="406"/>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lastRenderedPageBreak/>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07" w:name="_Ref493403563"/>
      <w:bookmarkStart w:id="408" w:name="_Toc534899549"/>
      <w:r>
        <w:t>offset property</w:t>
      </w:r>
      <w:bookmarkEnd w:id="407"/>
      <w:bookmarkEnd w:id="40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9" w:name="_Ref493403574"/>
      <w:bookmarkStart w:id="410" w:name="_Toc534899550"/>
      <w:r>
        <w:t>length property</w:t>
      </w:r>
      <w:bookmarkEnd w:id="409"/>
      <w:bookmarkEnd w:id="41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11" w:name="_Toc534899551"/>
      <w:bookmarkStart w:id="412" w:name="_Hlk514318855"/>
      <w:r>
        <w:t>roles property</w:t>
      </w:r>
      <w:bookmarkEnd w:id="411"/>
    </w:p>
    <w:bookmarkEnd w:id="412"/>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lastRenderedPageBreak/>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4209DD8"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41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4" w:name="_Toc534899552"/>
      <w:bookmarkEnd w:id="413"/>
      <w:proofErr w:type="spellStart"/>
      <w:r>
        <w:t>mimeType</w:t>
      </w:r>
      <w:proofErr w:type="spellEnd"/>
      <w:r>
        <w:t xml:space="preserve"> property</w:t>
      </w:r>
      <w:bookmarkEnd w:id="414"/>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15" w:name="_Ref511899450"/>
      <w:bookmarkStart w:id="416" w:name="_Toc534899553"/>
      <w:r>
        <w:t>contents property</w:t>
      </w:r>
      <w:bookmarkEnd w:id="415"/>
      <w:bookmarkEnd w:id="416"/>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417" w:name="_Ref511828128"/>
      <w:bookmarkStart w:id="418" w:name="_Toc534899554"/>
      <w:r>
        <w:t>encoding property</w:t>
      </w:r>
      <w:bookmarkEnd w:id="417"/>
      <w:bookmarkEnd w:id="418"/>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lastRenderedPageBreak/>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19" w:name="_Ref534896207"/>
      <w:bookmarkStart w:id="420" w:name="_Toc534899555"/>
      <w:proofErr w:type="spellStart"/>
      <w:r>
        <w:t>sourceLanguage</w:t>
      </w:r>
      <w:proofErr w:type="spellEnd"/>
      <w:r>
        <w:t xml:space="preserve"> property</w:t>
      </w:r>
      <w:bookmarkEnd w:id="419"/>
      <w:bookmarkEnd w:id="420"/>
    </w:p>
    <w:p w14:paraId="02CC5CC4" w14:textId="350D120E" w:rsidR="00F82406" w:rsidRDefault="00F82406" w:rsidP="00F82406">
      <w:pPr>
        <w:pStyle w:val="Heading4"/>
      </w:pPr>
      <w:bookmarkStart w:id="421" w:name="_Toc534899556"/>
      <w:r>
        <w:t>General</w:t>
      </w:r>
      <w:bookmarkEnd w:id="421"/>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422" w:name="_Ref534209313"/>
      <w:bookmarkStart w:id="423" w:name="_Toc534899557"/>
      <w:r>
        <w:t>Source language identifier conventions and practices</w:t>
      </w:r>
      <w:bookmarkEnd w:id="422"/>
      <w:bookmarkEnd w:id="4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lastRenderedPageBreak/>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9D6E5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24" w:name="_Ref493345445"/>
      <w:bookmarkStart w:id="425" w:name="_Toc534899558"/>
      <w:r>
        <w:t>hashes property</w:t>
      </w:r>
      <w:bookmarkEnd w:id="424"/>
      <w:bookmarkEnd w:id="425"/>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26" w:name="_Toc534899559"/>
      <w:proofErr w:type="spellStart"/>
      <w:r>
        <w:t>lastModifiedTime</w:t>
      </w:r>
      <w:r w:rsidR="00327EBE">
        <w:t>Utc</w:t>
      </w:r>
      <w:proofErr w:type="spellEnd"/>
      <w:r>
        <w:t xml:space="preserve"> property</w:t>
      </w:r>
      <w:bookmarkEnd w:id="426"/>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27" w:name="_Ref493350984"/>
      <w:bookmarkStart w:id="428" w:name="_Toc534899560"/>
      <w:r>
        <w:t>result object</w:t>
      </w:r>
      <w:bookmarkEnd w:id="427"/>
      <w:bookmarkEnd w:id="428"/>
    </w:p>
    <w:p w14:paraId="74FD90F6" w14:textId="18F2DD20" w:rsidR="00401BB5" w:rsidRDefault="00401BB5" w:rsidP="00401BB5">
      <w:pPr>
        <w:pStyle w:val="Heading3"/>
      </w:pPr>
      <w:bookmarkStart w:id="429" w:name="_Toc534899561"/>
      <w:r>
        <w:t>General</w:t>
      </w:r>
      <w:bookmarkEnd w:id="4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30" w:name="_Ref515624666"/>
      <w:bookmarkStart w:id="431" w:name="_Toc534899562"/>
      <w:r>
        <w:t>Distinguishing logically identical from logically distinct results</w:t>
      </w:r>
      <w:bookmarkEnd w:id="430"/>
      <w:bookmarkEnd w:id="431"/>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32" w:name="_Toc534899563"/>
      <w:bookmarkStart w:id="433" w:name="_Ref493408865"/>
      <w:proofErr w:type="spellStart"/>
      <w:r>
        <w:lastRenderedPageBreak/>
        <w:t>i</w:t>
      </w:r>
      <w:r w:rsidR="00435405">
        <w:t>nstanceGui</w:t>
      </w:r>
      <w:r>
        <w:t>d</w:t>
      </w:r>
      <w:proofErr w:type="spellEnd"/>
      <w:r>
        <w:t xml:space="preserve"> property</w:t>
      </w:r>
      <w:bookmarkEnd w:id="432"/>
    </w:p>
    <w:p w14:paraId="2C599143" w14:textId="3889DE5D" w:rsidR="00376B6D" w:rsidRDefault="00376B6D" w:rsidP="00376B6D">
      <w:bookmarkStart w:id="43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35" w:name="_Ref516055541"/>
      <w:bookmarkStart w:id="436" w:name="_Toc534899564"/>
      <w:proofErr w:type="spellStart"/>
      <w:r>
        <w:t>correlationGuid</w:t>
      </w:r>
      <w:proofErr w:type="spellEnd"/>
      <w:r>
        <w:t xml:space="preserve"> property</w:t>
      </w:r>
      <w:bookmarkEnd w:id="435"/>
      <w:bookmarkEnd w:id="436"/>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437" w:name="_Ref513193500"/>
      <w:bookmarkStart w:id="438" w:name="_Ref513195673"/>
      <w:bookmarkStart w:id="439" w:name="_Toc534899565"/>
      <w:proofErr w:type="spellStart"/>
      <w:r>
        <w:t>ruleId</w:t>
      </w:r>
      <w:proofErr w:type="spellEnd"/>
      <w:r>
        <w:t xml:space="preserve"> property</w:t>
      </w:r>
      <w:bookmarkEnd w:id="433"/>
      <w:bookmarkEnd w:id="434"/>
      <w:bookmarkEnd w:id="437"/>
      <w:bookmarkEnd w:id="438"/>
      <w:bookmarkEnd w:id="439"/>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40" w:name="_Ref531188246"/>
      <w:bookmarkStart w:id="441" w:name="_Toc534899566"/>
      <w:proofErr w:type="spellStart"/>
      <w:r>
        <w:t>ruleIndex</w:t>
      </w:r>
      <w:proofErr w:type="spellEnd"/>
      <w:r>
        <w:t xml:space="preserve"> property</w:t>
      </w:r>
      <w:bookmarkEnd w:id="440"/>
      <w:bookmarkEnd w:id="441"/>
    </w:p>
    <w:p w14:paraId="543A4472" w14:textId="1363DD67"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42" w:name="_Hlk534893104"/>
      <w:r w:rsidR="001C1CF4">
        <w:t>§</w:t>
      </w:r>
      <w:bookmarkEnd w:id="442"/>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20181">
        <w:t>3.13.15</w:t>
      </w:r>
      <w:r w:rsidR="007539E5">
        <w:fldChar w:fldCharType="end"/>
      </w:r>
      <w:r w:rsidR="001C1CF4">
        <w:t>, §</w:t>
      </w:r>
      <w:r w:rsidR="007539E5">
        <w:fldChar w:fldCharType="begin"/>
      </w:r>
      <w:r w:rsidR="007539E5">
        <w:instrText xml:space="preserve"> REF _Ref508870783 \r \h </w:instrText>
      </w:r>
      <w:r w:rsidR="007539E5">
        <w:fldChar w:fldCharType="separate"/>
      </w:r>
      <w:r w:rsidR="00820181">
        <w:t>3.39.3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lastRenderedPageBreak/>
        <w:t>(§</w:t>
      </w:r>
      <w:r w:rsidR="007539E5">
        <w:fldChar w:fldCharType="begin"/>
      </w:r>
      <w:r w:rsidR="007539E5">
        <w:instrText xml:space="preserve"> REF _Ref493349997 \r \h </w:instrText>
      </w:r>
      <w:r w:rsidR="007539E5">
        <w:fldChar w:fldCharType="separate"/>
      </w:r>
      <w:r w:rsidR="00820181">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7A21698C"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C31EBAA"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20181">
        <w:t>3.13.15</w:t>
      </w:r>
      <w:r w:rsidR="00C32311">
        <w:fldChar w:fldCharType="end"/>
      </w:r>
      <w:r w:rsidR="00C32311">
        <w:t>.</w:t>
      </w:r>
    </w:p>
    <w:p w14:paraId="57DE0082" w14:textId="3F98D523"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20181">
        <w:t>3.39.3</w:t>
      </w:r>
      <w:r w:rsidR="00C32311">
        <w:fldChar w:fldCharType="end"/>
      </w:r>
      <w:r w:rsidR="00C32311">
        <w:t>.</w:t>
      </w:r>
    </w:p>
    <w:p w14:paraId="7AC6549D" w14:textId="4DC7994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20181">
        <w:t>3.40</w:t>
      </w:r>
      <w:r w:rsidR="00C32311">
        <w:fldChar w:fldCharType="end"/>
      </w:r>
      <w:r w:rsidR="00C32311">
        <w:t>).</w:t>
      </w:r>
    </w:p>
    <w:p w14:paraId="25A8FFA0" w14:textId="2E75F861"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20181">
        <w:t>3.40.3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17A3F78B" w:rsidR="00262770" w:rsidRDefault="00262770" w:rsidP="00262770">
      <w:pPr>
        <w:rPr>
          <w:ins w:id="443" w:author="Laurence Golding" w:date="2019-02-18T14:22: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bookmarkStart w:id="444" w:name="_Hlk1392891"/>
      <w:r>
        <w:t>§</w:t>
      </w:r>
      <w:bookmarkEnd w:id="444"/>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085C3B2F" w14:textId="5D60B53F" w:rsidR="003C278C" w:rsidRDefault="003C278C" w:rsidP="003C278C">
      <w:pPr>
        <w:pStyle w:val="Heading3"/>
        <w:rPr>
          <w:ins w:id="445" w:author="Laurence Golding" w:date="2019-02-18T14:22:00Z"/>
        </w:rPr>
      </w:pPr>
      <w:ins w:id="446" w:author="Laurence Golding" w:date="2019-02-18T14:22:00Z">
        <w:r>
          <w:t>kind property</w:t>
        </w:r>
      </w:ins>
    </w:p>
    <w:p w14:paraId="4A0F6D2D" w14:textId="3EFAC58B" w:rsidR="00576E24" w:rsidRDefault="00576E24" w:rsidP="00576E24">
      <w:pPr>
        <w:rPr>
          <w:ins w:id="447" w:author="Laurence Golding" w:date="2019-02-18T14:23:00Z"/>
        </w:rPr>
      </w:pPr>
      <w:ins w:id="448" w:author="Laurence Golding" w:date="2019-02-18T14:23: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ins>
      <w:ins w:id="449" w:author="Laurence Golding" w:date="2019-02-18T14:24:00Z">
        <w:r>
          <w:t>nature</w:t>
        </w:r>
      </w:ins>
      <w:ins w:id="450" w:author="Laurence Golding" w:date="2019-02-18T14:23:00Z">
        <w:r w:rsidRPr="000A7DA8">
          <w:t xml:space="preserve"> of the result.</w:t>
        </w:r>
      </w:ins>
    </w:p>
    <w:p w14:paraId="4CDC28A5" w14:textId="0C46C24F" w:rsidR="00576E24" w:rsidRDefault="00576E24" w:rsidP="00576E24">
      <w:pPr>
        <w:rPr>
          <w:ins w:id="451" w:author="Laurence Golding" w:date="2019-02-18T14:23:00Z"/>
        </w:rPr>
      </w:pPr>
      <w:ins w:id="452" w:author="Laurence Golding" w:date="2019-02-18T14:23:00Z">
        <w:r w:rsidRPr="000A7DA8">
          <w:t xml:space="preserve">If present, the </w:t>
        </w:r>
      </w:ins>
      <w:ins w:id="453" w:author="Laurence Golding" w:date="2019-02-18T14:24:00Z">
        <w:r>
          <w:rPr>
            <w:rStyle w:val="CODEtemp"/>
          </w:rPr>
          <w:t>kind</w:t>
        </w:r>
      </w:ins>
      <w:ins w:id="454" w:author="Laurence Golding" w:date="2019-02-18T14:23:00Z">
        <w:r w:rsidRPr="000A7DA8">
          <w:t xml:space="preserve"> property </w:t>
        </w:r>
        <w:r w:rsidRPr="000A7DA8">
          <w:rPr>
            <w:b/>
          </w:rPr>
          <w:t>SHALL</w:t>
        </w:r>
        <w:r w:rsidRPr="000A7DA8">
          <w:t xml:space="preserve"> have one of the following values, with the specified meanings:</w:t>
        </w:r>
      </w:ins>
    </w:p>
    <w:p w14:paraId="164A33A7" w14:textId="77777777" w:rsidR="00576E24" w:rsidRDefault="00576E24" w:rsidP="00576E24">
      <w:pPr>
        <w:pStyle w:val="ListParagraph"/>
        <w:numPr>
          <w:ilvl w:val="0"/>
          <w:numId w:val="8"/>
        </w:numPr>
        <w:rPr>
          <w:moveTo w:id="455" w:author="Laurence Golding" w:date="2019-02-18T14:24:00Z"/>
        </w:rPr>
      </w:pPr>
      <w:moveToRangeStart w:id="456" w:author="Laurence Golding" w:date="2019-02-18T14:24:00Z" w:name="move1392268"/>
      <w:moveTo w:id="457" w:author="Laurence Golding" w:date="2019-02-18T14:24:00Z">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moveTo>
      <w:moveTo w:id="458" w:author="Laurence Golding" w:date="2019-02-18T14:24:00Z">
        <w:r>
          <w:fldChar w:fldCharType="separate"/>
        </w:r>
        <w:r>
          <w:t>3.22.3</w:t>
        </w:r>
        <w:r>
          <w:fldChar w:fldCharType="end"/>
        </w:r>
        <w:r>
          <w:t>) was evaluated, and no problem was found.</w:t>
        </w:r>
      </w:moveTo>
    </w:p>
    <w:p w14:paraId="4711EDC1" w14:textId="77777777" w:rsidR="00576E24" w:rsidRDefault="00576E24" w:rsidP="00576E24">
      <w:pPr>
        <w:pStyle w:val="ListParagraph"/>
        <w:numPr>
          <w:ilvl w:val="0"/>
          <w:numId w:val="8"/>
        </w:numPr>
        <w:rPr>
          <w:moveTo w:id="459" w:author="Laurence Golding" w:date="2019-02-18T14:24:00Z"/>
        </w:rPr>
      </w:pPr>
      <w:moveToRangeStart w:id="460" w:author="Laurence Golding" w:date="2019-02-18T14:24:00Z" w:name="move1392276"/>
      <w:moveToRangeEnd w:id="456"/>
      <w:moveTo w:id="461" w:author="Laurence Golding" w:date="2019-02-18T14:24:00Z">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moveTo>
    </w:p>
    <w:p w14:paraId="11D8CD65" w14:textId="77777777" w:rsidR="00576E24" w:rsidRDefault="00576E24" w:rsidP="00576E24">
      <w:pPr>
        <w:pStyle w:val="ListParagraph"/>
        <w:numPr>
          <w:ilvl w:val="0"/>
          <w:numId w:val="8"/>
        </w:numPr>
        <w:rPr>
          <w:moveTo w:id="462" w:author="Laurence Golding" w:date="2019-02-18T14:24:00Z"/>
        </w:rPr>
      </w:pPr>
      <w:moveToRangeStart w:id="463" w:author="Laurence Golding" w:date="2019-02-18T14:24:00Z" w:name="move1392292"/>
      <w:moveToRangeEnd w:id="460"/>
      <w:moveTo w:id="464" w:author="Laurence Golding" w:date="2019-02-18T14:24:00Z">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analysis target.</w:t>
        </w:r>
      </w:moveTo>
    </w:p>
    <w:p w14:paraId="454C674B" w14:textId="77777777" w:rsidR="00576E24" w:rsidRDefault="00576E24" w:rsidP="00576E24">
      <w:pPr>
        <w:pStyle w:val="Note"/>
        <w:rPr>
          <w:moveTo w:id="465" w:author="Laurence Golding" w:date="2019-02-18T14:24:00Z"/>
        </w:rPr>
      </w:pPr>
      <w:moveTo w:id="466" w:author="Laurence Golding" w:date="2019-02-18T14:24:00Z">
        <w:r>
          <w:t>EXAMPLE</w:t>
        </w:r>
        <w:del w:id="467" w:author="Laurence Golding" w:date="2019-02-18T14:30:00Z">
          <w:r w:rsidDel="00576E24">
            <w:delText xml:space="preserve"> 1</w:delText>
          </w:r>
        </w:del>
        <w:r>
          <w:t xml:space="preserv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moveTo>
    </w:p>
    <w:p w14:paraId="1F238CA7" w14:textId="77777777" w:rsidR="00576E24" w:rsidRDefault="00576E24" w:rsidP="00576E24">
      <w:pPr>
        <w:pStyle w:val="Code"/>
        <w:rPr>
          <w:moveTo w:id="468" w:author="Laurence Golding" w:date="2019-02-18T14:24:00Z"/>
        </w:rPr>
      </w:pPr>
      <w:moveTo w:id="469" w:author="Laurence Golding" w:date="2019-02-18T14:24:00Z">
        <w:r>
          <w:t>"results": [</w:t>
        </w:r>
      </w:moveTo>
    </w:p>
    <w:p w14:paraId="31D7A56E" w14:textId="77777777" w:rsidR="00576E24" w:rsidRDefault="00576E24" w:rsidP="00576E24">
      <w:pPr>
        <w:pStyle w:val="Code"/>
        <w:rPr>
          <w:moveTo w:id="470" w:author="Laurence Golding" w:date="2019-02-18T14:24:00Z"/>
        </w:rPr>
      </w:pPr>
      <w:moveTo w:id="471" w:author="Laurence Golding" w:date="2019-02-18T14:24:00Z">
        <w:r>
          <w:t xml:space="preserve">  {</w:t>
        </w:r>
      </w:moveTo>
    </w:p>
    <w:p w14:paraId="38F240BB" w14:textId="77777777" w:rsidR="00576E24" w:rsidRDefault="00576E24" w:rsidP="00576E24">
      <w:pPr>
        <w:pStyle w:val="Code"/>
        <w:rPr>
          <w:moveTo w:id="472" w:author="Laurence Golding" w:date="2019-02-18T14:24:00Z"/>
        </w:rPr>
      </w:pPr>
      <w:moveTo w:id="473" w:author="Laurence Golding" w:date="2019-02-18T14:24:00Z">
        <w:r>
          <w:t xml:space="preserve">    "</w:t>
        </w:r>
        <w:proofErr w:type="spellStart"/>
        <w:r>
          <w:t>ruleId</w:t>
        </w:r>
        <w:proofErr w:type="spellEnd"/>
        <w:r>
          <w:t>": "ABC0001",</w:t>
        </w:r>
      </w:moveTo>
    </w:p>
    <w:p w14:paraId="40AA229F" w14:textId="1BCF8F1A" w:rsidR="00576E24" w:rsidRDefault="00576E24" w:rsidP="00576E24">
      <w:pPr>
        <w:pStyle w:val="Code"/>
        <w:rPr>
          <w:moveTo w:id="474" w:author="Laurence Golding" w:date="2019-02-18T14:24:00Z"/>
        </w:rPr>
      </w:pPr>
      <w:moveTo w:id="475" w:author="Laurence Golding" w:date="2019-02-18T14:24:00Z">
        <w:r>
          <w:t xml:space="preserve">    "</w:t>
        </w:r>
        <w:del w:id="476" w:author="Laurence Golding" w:date="2019-02-18T14:30:00Z">
          <w:r w:rsidDel="00576E24">
            <w:delText>level</w:delText>
          </w:r>
        </w:del>
      </w:moveTo>
      <w:ins w:id="477" w:author="Laurence Golding" w:date="2019-02-18T14:30:00Z">
        <w:r>
          <w:t>kind</w:t>
        </w:r>
      </w:ins>
      <w:moveTo w:id="478" w:author="Laurence Golding" w:date="2019-02-18T14:24:00Z">
        <w:r>
          <w:t>": "</w:t>
        </w:r>
        <w:proofErr w:type="spellStart"/>
        <w:r>
          <w:t>notApplicable</w:t>
        </w:r>
        <w:proofErr w:type="spellEnd"/>
        <w:r>
          <w:t>",</w:t>
        </w:r>
      </w:moveTo>
    </w:p>
    <w:p w14:paraId="59FEFBB0" w14:textId="77777777" w:rsidR="00576E24" w:rsidRDefault="00576E24" w:rsidP="00576E24">
      <w:pPr>
        <w:pStyle w:val="Code"/>
        <w:rPr>
          <w:moveTo w:id="479" w:author="Laurence Golding" w:date="2019-02-18T14:24:00Z"/>
        </w:rPr>
      </w:pPr>
      <w:moveTo w:id="480" w:author="Laurence Golding" w:date="2019-02-18T14:24:00Z">
        <w:r>
          <w:t xml:space="preserve">    "message": {</w:t>
        </w:r>
      </w:moveTo>
    </w:p>
    <w:p w14:paraId="260A652F" w14:textId="77777777" w:rsidR="00576E24" w:rsidRDefault="00576E24" w:rsidP="00576E24">
      <w:pPr>
        <w:pStyle w:val="Code"/>
        <w:rPr>
          <w:moveTo w:id="481" w:author="Laurence Golding" w:date="2019-02-18T14:24:00Z"/>
        </w:rPr>
      </w:pPr>
      <w:moveTo w:id="482" w:author="Laurence Golding" w:date="2019-02-18T14:24:00Z">
        <w:r>
          <w:t xml:space="preserve">      "text": "\"MyTool64.exe\" was not evaluated for rule ABC0001</w:t>
        </w:r>
      </w:moveTo>
    </w:p>
    <w:p w14:paraId="77D8722B" w14:textId="77777777" w:rsidR="00576E24" w:rsidRDefault="00576E24" w:rsidP="00576E24">
      <w:pPr>
        <w:pStyle w:val="Code"/>
        <w:rPr>
          <w:moveTo w:id="483" w:author="Laurence Golding" w:date="2019-02-18T14:24:00Z"/>
        </w:rPr>
      </w:pPr>
      <w:moveTo w:id="484" w:author="Laurence Golding" w:date="2019-02-18T14:24:00Z">
        <w:r>
          <w:t xml:space="preserve">               because it is not a 32-bit binary."</w:t>
        </w:r>
      </w:moveTo>
    </w:p>
    <w:p w14:paraId="45A0E15E" w14:textId="77777777" w:rsidR="00576E24" w:rsidRDefault="00576E24" w:rsidP="00576E24">
      <w:pPr>
        <w:pStyle w:val="Code"/>
        <w:rPr>
          <w:moveTo w:id="485" w:author="Laurence Golding" w:date="2019-02-18T14:24:00Z"/>
        </w:rPr>
      </w:pPr>
      <w:moveTo w:id="486" w:author="Laurence Golding" w:date="2019-02-18T14:24:00Z">
        <w:r>
          <w:t xml:space="preserve">    },</w:t>
        </w:r>
      </w:moveTo>
    </w:p>
    <w:p w14:paraId="47F2B5D4" w14:textId="77777777" w:rsidR="00576E24" w:rsidRDefault="00576E24" w:rsidP="00576E24">
      <w:pPr>
        <w:pStyle w:val="Code"/>
        <w:rPr>
          <w:moveTo w:id="487" w:author="Laurence Golding" w:date="2019-02-18T14:24:00Z"/>
        </w:rPr>
      </w:pPr>
      <w:moveTo w:id="488" w:author="Laurence Golding" w:date="2019-02-18T14:24:00Z">
        <w:r>
          <w:lastRenderedPageBreak/>
          <w:t xml:space="preserve">    "locations": [</w:t>
        </w:r>
      </w:moveTo>
    </w:p>
    <w:p w14:paraId="45366852" w14:textId="77777777" w:rsidR="00576E24" w:rsidRDefault="00576E24" w:rsidP="00576E24">
      <w:pPr>
        <w:pStyle w:val="Code"/>
        <w:rPr>
          <w:moveTo w:id="489" w:author="Laurence Golding" w:date="2019-02-18T14:24:00Z"/>
        </w:rPr>
      </w:pPr>
      <w:moveTo w:id="490" w:author="Laurence Golding" w:date="2019-02-18T14:24:00Z">
        <w:r>
          <w:t xml:space="preserve">      {</w:t>
        </w:r>
      </w:moveTo>
    </w:p>
    <w:p w14:paraId="534CF79E" w14:textId="77777777" w:rsidR="00576E24" w:rsidRDefault="00576E24" w:rsidP="00576E24">
      <w:pPr>
        <w:pStyle w:val="Code"/>
        <w:rPr>
          <w:moveTo w:id="491" w:author="Laurence Golding" w:date="2019-02-18T14:24:00Z"/>
        </w:rPr>
      </w:pPr>
      <w:moveTo w:id="492" w:author="Laurence Golding" w:date="2019-02-18T14:24:00Z">
        <w:r>
          <w:t xml:space="preserve">        "</w:t>
        </w:r>
        <w:proofErr w:type="spellStart"/>
        <w:r>
          <w:t>physicalLocation</w:t>
        </w:r>
        <w:proofErr w:type="spellEnd"/>
        <w:r>
          <w:t>": {</w:t>
        </w:r>
      </w:moveTo>
    </w:p>
    <w:p w14:paraId="4AC43C78" w14:textId="77777777" w:rsidR="00576E24" w:rsidRDefault="00576E24" w:rsidP="00576E24">
      <w:pPr>
        <w:pStyle w:val="Code"/>
        <w:rPr>
          <w:moveTo w:id="493" w:author="Laurence Golding" w:date="2019-02-18T14:24:00Z"/>
        </w:rPr>
      </w:pPr>
      <w:moveTo w:id="494" w:author="Laurence Golding" w:date="2019-02-18T14:24:00Z">
        <w:r>
          <w:t xml:space="preserve">          "uri": "file://C:/bin/MyTool64.exe"</w:t>
        </w:r>
      </w:moveTo>
    </w:p>
    <w:p w14:paraId="655099CA" w14:textId="77777777" w:rsidR="00576E24" w:rsidRDefault="00576E24" w:rsidP="00576E24">
      <w:pPr>
        <w:pStyle w:val="Code"/>
        <w:rPr>
          <w:moveTo w:id="495" w:author="Laurence Golding" w:date="2019-02-18T14:24:00Z"/>
        </w:rPr>
      </w:pPr>
      <w:moveTo w:id="496" w:author="Laurence Golding" w:date="2019-02-18T14:24:00Z">
        <w:r>
          <w:t xml:space="preserve">        }</w:t>
        </w:r>
      </w:moveTo>
    </w:p>
    <w:p w14:paraId="6028BE30" w14:textId="77777777" w:rsidR="00576E24" w:rsidRDefault="00576E24" w:rsidP="00576E24">
      <w:pPr>
        <w:pStyle w:val="Code"/>
        <w:rPr>
          <w:moveTo w:id="497" w:author="Laurence Golding" w:date="2019-02-18T14:24:00Z"/>
        </w:rPr>
      </w:pPr>
      <w:moveTo w:id="498" w:author="Laurence Golding" w:date="2019-02-18T14:24:00Z">
        <w:r>
          <w:t xml:space="preserve">      }</w:t>
        </w:r>
      </w:moveTo>
    </w:p>
    <w:p w14:paraId="16150F2E" w14:textId="77777777" w:rsidR="00576E24" w:rsidRDefault="00576E24" w:rsidP="00576E24">
      <w:pPr>
        <w:pStyle w:val="Code"/>
        <w:rPr>
          <w:moveTo w:id="499" w:author="Laurence Golding" w:date="2019-02-18T14:24:00Z"/>
        </w:rPr>
      </w:pPr>
      <w:moveTo w:id="500" w:author="Laurence Golding" w:date="2019-02-18T14:24:00Z">
        <w:r>
          <w:t xml:space="preserve">    ]</w:t>
        </w:r>
      </w:moveTo>
    </w:p>
    <w:p w14:paraId="40F42616" w14:textId="77777777" w:rsidR="00576E24" w:rsidRDefault="00576E24" w:rsidP="00576E24">
      <w:pPr>
        <w:pStyle w:val="Code"/>
        <w:rPr>
          <w:moveTo w:id="501" w:author="Laurence Golding" w:date="2019-02-18T14:24:00Z"/>
        </w:rPr>
      </w:pPr>
      <w:moveTo w:id="502" w:author="Laurence Golding" w:date="2019-02-18T14:24:00Z">
        <w:r>
          <w:t xml:space="preserve">  }</w:t>
        </w:r>
      </w:moveTo>
    </w:p>
    <w:p w14:paraId="7165F3AE" w14:textId="77777777" w:rsidR="00576E24" w:rsidRDefault="00576E24" w:rsidP="00576E24">
      <w:pPr>
        <w:pStyle w:val="Code"/>
        <w:rPr>
          <w:moveTo w:id="503" w:author="Laurence Golding" w:date="2019-02-18T14:24:00Z"/>
        </w:rPr>
      </w:pPr>
      <w:moveTo w:id="504" w:author="Laurence Golding" w:date="2019-02-18T14:24:00Z">
        <w:r>
          <w:t>]</w:t>
        </w:r>
      </w:moveTo>
    </w:p>
    <w:moveToRangeEnd w:id="463"/>
    <w:p w14:paraId="62161E15" w14:textId="28268589" w:rsidR="003C278C" w:rsidRDefault="00576E24" w:rsidP="00576E24">
      <w:pPr>
        <w:pStyle w:val="ListParagraph"/>
        <w:numPr>
          <w:ilvl w:val="0"/>
          <w:numId w:val="84"/>
        </w:numPr>
        <w:rPr>
          <w:ins w:id="505" w:author="Laurence Golding" w:date="2019-02-18T14:25:00Z"/>
        </w:rPr>
      </w:pPr>
      <w:ins w:id="506" w:author="Laurence Golding" w:date="2019-02-18T14:25:00Z">
        <w:r w:rsidRPr="00576E24">
          <w:rPr>
            <w:rStyle w:val="CODEtemp"/>
          </w:rPr>
          <w:t>"review"</w:t>
        </w:r>
        <w:r>
          <w:t>: The result requires review by a human user to decide if it represents a problem.</w:t>
        </w:r>
      </w:ins>
    </w:p>
    <w:p w14:paraId="68DDAE7C" w14:textId="4CF3609D" w:rsidR="00576E24" w:rsidRDefault="00E9058D" w:rsidP="00576E24">
      <w:pPr>
        <w:pStyle w:val="ListParagraph"/>
        <w:numPr>
          <w:ilvl w:val="0"/>
          <w:numId w:val="84"/>
        </w:numPr>
        <w:rPr>
          <w:ins w:id="507" w:author="Laurence Golding" w:date="2019-02-18T14:31:00Z"/>
        </w:rPr>
      </w:pPr>
      <w:ins w:id="508" w:author="Laurence Golding" w:date="2019-02-18T14:46:00Z">
        <w:r w:rsidRPr="00576E24">
          <w:rPr>
            <w:rStyle w:val="CODEtemp"/>
          </w:rPr>
          <w:t>"</w:t>
        </w:r>
      </w:ins>
      <w:ins w:id="509" w:author="Laurence Golding" w:date="2019-02-18T14:45:00Z">
        <w:r>
          <w:rPr>
            <w:rStyle w:val="CODEtemp"/>
          </w:rPr>
          <w:t>fail</w:t>
        </w:r>
      </w:ins>
      <w:ins w:id="510" w:author="Laurence Golding" w:date="2019-02-18T14:46:00Z">
        <w:r w:rsidRPr="00576E24">
          <w:rPr>
            <w:rStyle w:val="CODEtemp"/>
          </w:rPr>
          <w:t>"</w:t>
        </w:r>
      </w:ins>
      <w:ins w:id="511" w:author="Laurence Golding" w:date="2019-02-18T14:25:00Z">
        <w:r w:rsidR="00576E24">
          <w:t xml:space="preserve">: The result represents a problem whose severity is </w:t>
        </w:r>
      </w:ins>
      <w:ins w:id="512" w:author="Laurence Golding" w:date="2019-02-18T14:26:00Z">
        <w:r w:rsidR="00576E24">
          <w:t xml:space="preserve">specified by the </w:t>
        </w:r>
        <w:r w:rsidR="00576E24" w:rsidRPr="00576E24">
          <w:rPr>
            <w:rStyle w:val="CODEtemp"/>
          </w:rPr>
          <w:t>level</w:t>
        </w:r>
        <w:r w:rsidR="00576E24">
          <w:t xml:space="preserve"> property (</w:t>
        </w:r>
      </w:ins>
      <w:ins w:id="513" w:author="Laurence Golding" w:date="2019-02-18T14:27:00Z">
        <w:r w:rsidR="00576E24">
          <w:t>§</w:t>
        </w:r>
      </w:ins>
      <w:ins w:id="514" w:author="Laurence Golding" w:date="2019-02-18T14:31:00Z">
        <w:r w:rsidR="00576E24">
          <w:fldChar w:fldCharType="begin"/>
        </w:r>
        <w:r w:rsidR="00576E24">
          <w:instrText xml:space="preserve"> REF _Ref493511208 \r \h </w:instrText>
        </w:r>
      </w:ins>
      <w:r w:rsidR="00576E24">
        <w:fldChar w:fldCharType="separate"/>
      </w:r>
      <w:ins w:id="515" w:author="Laurence Golding" w:date="2019-02-18T14:31:00Z">
        <w:r w:rsidR="00576E24">
          <w:t>3.22.8</w:t>
        </w:r>
        <w:r w:rsidR="00576E24">
          <w:fldChar w:fldCharType="end"/>
        </w:r>
      </w:ins>
      <w:ins w:id="516" w:author="Laurence Golding" w:date="2019-02-18T14:26:00Z">
        <w:r w:rsidR="00576E24">
          <w:t>).</w:t>
        </w:r>
      </w:ins>
    </w:p>
    <w:p w14:paraId="372FD41B" w14:textId="25F14CE6" w:rsidR="00576E24" w:rsidRDefault="00576E24" w:rsidP="00576E24">
      <w:pPr>
        <w:rPr>
          <w:ins w:id="517" w:author="Laurence Golding" w:date="2019-02-18T14:32:00Z"/>
        </w:rPr>
      </w:pPr>
      <w:ins w:id="518" w:author="Laurence Golding" w:date="2019-02-18T14:32:00Z">
        <w:r>
          <w:t xml:space="preserve">If </w:t>
        </w:r>
        <w:r w:rsidRPr="00576E24">
          <w:rPr>
            <w:rStyle w:val="CODEtemp"/>
          </w:rPr>
          <w:t>kind</w:t>
        </w:r>
        <w:r>
          <w:t xml:space="preserve"> is absent, it </w:t>
        </w:r>
        <w:r w:rsidRPr="00576E24">
          <w:rPr>
            <w:b/>
          </w:rPr>
          <w:t>SHALL</w:t>
        </w:r>
        <w:r>
          <w:t xml:space="preserve"> default to </w:t>
        </w:r>
      </w:ins>
      <w:ins w:id="519" w:author="Laurence Golding" w:date="2019-02-18T14:46:00Z">
        <w:r w:rsidR="00E9058D" w:rsidRPr="00576E24">
          <w:rPr>
            <w:rStyle w:val="CODEtemp"/>
          </w:rPr>
          <w:t>"</w:t>
        </w:r>
      </w:ins>
      <w:ins w:id="520" w:author="Laurence Golding" w:date="2019-02-18T14:45:00Z">
        <w:r w:rsidR="00E9058D">
          <w:rPr>
            <w:rStyle w:val="CODEtemp"/>
          </w:rPr>
          <w:t>fail</w:t>
        </w:r>
      </w:ins>
      <w:ins w:id="521" w:author="Laurence Golding" w:date="2019-02-18T14:46:00Z">
        <w:r w:rsidR="00E9058D" w:rsidRPr="00576E24">
          <w:rPr>
            <w:rStyle w:val="CODEtemp"/>
          </w:rPr>
          <w:t>"</w:t>
        </w:r>
      </w:ins>
      <w:ins w:id="522" w:author="Laurence Golding" w:date="2019-02-18T14:32:00Z">
        <w:r>
          <w:t>.</w:t>
        </w:r>
      </w:ins>
    </w:p>
    <w:p w14:paraId="3684F012" w14:textId="0248C417" w:rsidR="00576E24" w:rsidRPr="00576E24" w:rsidRDefault="00576E24" w:rsidP="00576E24">
      <w:ins w:id="523" w:author="Laurence Golding" w:date="2019-02-18T14:32:00Z">
        <w:r>
          <w:t xml:space="preserve">If </w:t>
        </w:r>
        <w:r w:rsidRPr="00576E24">
          <w:rPr>
            <w:rStyle w:val="CODEtemp"/>
          </w:rPr>
          <w:t>level</w:t>
        </w:r>
        <w:r>
          <w:t xml:space="preserve"> </w:t>
        </w:r>
      </w:ins>
      <w:ins w:id="524" w:author="Laurence Golding" w:date="2019-02-18T14:33:00Z">
        <w:r>
          <w:t xml:space="preserve">and </w:t>
        </w:r>
        <w:r w:rsidRPr="00576E24">
          <w:rPr>
            <w:rStyle w:val="CODEtemp"/>
          </w:rPr>
          <w:t>kind</w:t>
        </w:r>
        <w:r>
          <w:t xml:space="preserve"> </w:t>
        </w:r>
      </w:ins>
      <w:ins w:id="525" w:author="Laurence Golding" w:date="2019-02-18T14:34:00Z">
        <w:r>
          <w:t>are both</w:t>
        </w:r>
      </w:ins>
      <w:ins w:id="526" w:author="Laurence Golding" w:date="2019-02-18T14:33:00Z">
        <w:r>
          <w:t xml:space="preserve"> present, then </w:t>
        </w:r>
        <w:r w:rsidRPr="00576E24">
          <w:rPr>
            <w:rStyle w:val="CODEtemp"/>
          </w:rPr>
          <w:t>kind</w:t>
        </w:r>
        <w:r>
          <w:t xml:space="preserve"> </w:t>
        </w:r>
        <w:r w:rsidRPr="00576E24">
          <w:rPr>
            <w:b/>
          </w:rPr>
          <w:t>SHALL</w:t>
        </w:r>
        <w:r>
          <w:t xml:space="preserve"> have the value </w:t>
        </w:r>
      </w:ins>
      <w:ins w:id="527" w:author="Laurence Golding" w:date="2019-02-18T14:46:00Z">
        <w:r w:rsidR="00E9058D" w:rsidRPr="00576E24">
          <w:rPr>
            <w:rStyle w:val="CODEtemp"/>
          </w:rPr>
          <w:t>"</w:t>
        </w:r>
      </w:ins>
      <w:ins w:id="528" w:author="Laurence Golding" w:date="2019-02-18T14:45:00Z">
        <w:r w:rsidR="00E9058D">
          <w:rPr>
            <w:rStyle w:val="CODEtemp"/>
          </w:rPr>
          <w:t>fail</w:t>
        </w:r>
      </w:ins>
      <w:ins w:id="529" w:author="Laurence Golding" w:date="2019-02-18T14:46:00Z">
        <w:r w:rsidR="00E9058D" w:rsidRPr="00576E24">
          <w:rPr>
            <w:rStyle w:val="CODEtemp"/>
          </w:rPr>
          <w:t>"</w:t>
        </w:r>
      </w:ins>
      <w:ins w:id="530" w:author="Laurence Golding" w:date="2019-02-18T14:33:00Z">
        <w:r>
          <w:t>.</w:t>
        </w:r>
      </w:ins>
    </w:p>
    <w:p w14:paraId="3E878FD3" w14:textId="2EA8F13B" w:rsidR="00401BB5" w:rsidRDefault="00401BB5" w:rsidP="00401BB5">
      <w:pPr>
        <w:pStyle w:val="Heading3"/>
      </w:pPr>
      <w:bookmarkStart w:id="531" w:name="_Ref493511208"/>
      <w:bookmarkStart w:id="532" w:name="_Toc534899567"/>
      <w:r>
        <w:t>level property</w:t>
      </w:r>
      <w:bookmarkEnd w:id="531"/>
      <w:bookmarkEnd w:id="5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855FFFB" w:rsidR="000A7DA8" w:rsidDel="00576E24" w:rsidRDefault="000A7DA8" w:rsidP="00EA540C">
      <w:pPr>
        <w:pStyle w:val="ListParagraph"/>
        <w:numPr>
          <w:ilvl w:val="0"/>
          <w:numId w:val="8"/>
        </w:numPr>
        <w:rPr>
          <w:moveFrom w:id="533" w:author="Laurence Golding" w:date="2019-02-18T14:24:00Z"/>
        </w:rPr>
      </w:pPr>
      <w:moveFromRangeStart w:id="534" w:author="Laurence Golding" w:date="2019-02-18T14:24:00Z" w:name="move1392268"/>
      <w:moveFrom w:id="535" w:author="Laurence Golding" w:date="2019-02-18T14:24:00Z">
        <w:r w:rsidRPr="000A7DA8" w:rsidDel="00576E24">
          <w:rPr>
            <w:rStyle w:val="CODEtemp"/>
          </w:rPr>
          <w:t>"pass"</w:t>
        </w:r>
        <w:r w:rsidDel="00576E24">
          <w:t xml:space="preserve">: The rule specified by the </w:t>
        </w:r>
        <w:r w:rsidRPr="000A7DA8" w:rsidDel="00576E24">
          <w:rPr>
            <w:rStyle w:val="CODEtemp"/>
          </w:rPr>
          <w:t>ruleId</w:t>
        </w:r>
        <w:r w:rsidDel="00576E24">
          <w:t xml:space="preserve"> property (§</w:t>
        </w:r>
        <w:r w:rsidDel="00576E24">
          <w:fldChar w:fldCharType="begin"/>
        </w:r>
        <w:r w:rsidDel="00576E24">
          <w:instrText xml:space="preserve"> REF _Ref493408865 \r \h </w:instrText>
        </w:r>
      </w:moveFrom>
      <w:del w:id="536" w:author="Laurence Golding" w:date="2019-02-18T14:24:00Z"/>
      <w:moveFrom w:id="537" w:author="Laurence Golding" w:date="2019-02-18T14:24:00Z">
        <w:r w:rsidDel="00576E24">
          <w:fldChar w:fldCharType="separate"/>
        </w:r>
        <w:r w:rsidR="00820181" w:rsidDel="00576E24">
          <w:t>3.22.3</w:t>
        </w:r>
        <w:r w:rsidDel="00576E24">
          <w:fldChar w:fldCharType="end"/>
        </w:r>
        <w:r w:rsidDel="00576E24">
          <w:t>) was evaluated, and no problem was found.</w:t>
        </w:r>
      </w:moveFrom>
    </w:p>
    <w:moveFromRangeEnd w:id="534"/>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11716A91" w:rsidR="00BF3723" w:rsidDel="00576E24" w:rsidRDefault="00BF3723" w:rsidP="00EA540C">
      <w:pPr>
        <w:pStyle w:val="ListParagraph"/>
        <w:numPr>
          <w:ilvl w:val="0"/>
          <w:numId w:val="8"/>
        </w:numPr>
        <w:rPr>
          <w:moveFrom w:id="538" w:author="Laurence Golding" w:date="2019-02-18T14:24:00Z"/>
        </w:rPr>
      </w:pPr>
      <w:moveFromRangeStart w:id="539" w:author="Laurence Golding" w:date="2019-02-18T14:24:00Z" w:name="move1392276"/>
      <w:moveFrom w:id="540" w:author="Laurence Golding" w:date="2019-02-18T14:24:00Z">
        <w:r w:rsidRPr="00BF3723" w:rsidDel="00576E24">
          <w:rPr>
            <w:rStyle w:val="CODEtemp"/>
          </w:rPr>
          <w:t>"open"</w:t>
        </w:r>
        <w:r w:rsidDel="00576E24">
          <w:t xml:space="preserve">: The rule specified by the </w:t>
        </w:r>
        <w:r w:rsidRPr="002E38BC" w:rsidDel="00576E24">
          <w:rPr>
            <w:rStyle w:val="CODEtemp"/>
          </w:rPr>
          <w:t>ruleId</w:t>
        </w:r>
        <w:r w:rsidDel="00576E24">
          <w:t xml:space="preserve"> property was evaluated, and the tool concluded that there was insufficient information to decide whether a problem exists.</w:t>
        </w:r>
      </w:moveFrom>
    </w:p>
    <w:p w14:paraId="4D14D4F2" w14:textId="208F754B" w:rsidR="000A7DA8" w:rsidDel="00576E24" w:rsidRDefault="000A7DA8" w:rsidP="00EA540C">
      <w:pPr>
        <w:pStyle w:val="ListParagraph"/>
        <w:numPr>
          <w:ilvl w:val="0"/>
          <w:numId w:val="8"/>
        </w:numPr>
        <w:rPr>
          <w:moveFrom w:id="541" w:author="Laurence Golding" w:date="2019-02-18T14:24:00Z"/>
        </w:rPr>
      </w:pPr>
      <w:moveFromRangeStart w:id="542" w:author="Laurence Golding" w:date="2019-02-18T14:24:00Z" w:name="move1392292"/>
      <w:moveFromRangeEnd w:id="539"/>
      <w:moveFrom w:id="543" w:author="Laurence Golding" w:date="2019-02-18T14:24:00Z">
        <w:r w:rsidRPr="000A7DA8" w:rsidDel="00576E24">
          <w:rPr>
            <w:rStyle w:val="CODEtemp"/>
          </w:rPr>
          <w:t>"notApplicable"</w:t>
        </w:r>
        <w:r w:rsidDel="00576E24">
          <w:t xml:space="preserve">: The rule specified by the </w:t>
        </w:r>
        <w:r w:rsidRPr="000A7DA8" w:rsidDel="00576E24">
          <w:rPr>
            <w:rStyle w:val="CODEtemp"/>
          </w:rPr>
          <w:t>ruleId</w:t>
        </w:r>
        <w:r w:rsidDel="00576E24">
          <w:t xml:space="preserve"> property was not evaluated, because it does not apply to the </w:t>
        </w:r>
        <w:r w:rsidR="00F0710E" w:rsidDel="00576E24">
          <w:t>analysis target</w:t>
        </w:r>
        <w:r w:rsidDel="00576E24">
          <w:t>.</w:t>
        </w:r>
      </w:moveFrom>
    </w:p>
    <w:p w14:paraId="1685002D" w14:textId="191307A7" w:rsidR="000A7DA8" w:rsidDel="00576E24" w:rsidRDefault="000A7DA8" w:rsidP="000A7DA8">
      <w:pPr>
        <w:pStyle w:val="Note"/>
        <w:rPr>
          <w:moveFrom w:id="544" w:author="Laurence Golding" w:date="2019-02-18T14:24:00Z"/>
        </w:rPr>
      </w:pPr>
      <w:moveFrom w:id="545" w:author="Laurence Golding" w:date="2019-02-18T14:24:00Z">
        <w:r w:rsidDel="00576E24">
          <w:t xml:space="preserve">EXAMPLE 1: </w:t>
        </w:r>
        <w:r w:rsidRPr="000A7DA8" w:rsidDel="00576E24">
          <w:t xml:space="preserve">In this example, a binary checker has a rule that applies to 32-bit binaries only. It produces a </w:t>
        </w:r>
        <w:r w:rsidRPr="000A7DA8" w:rsidDel="00576E24">
          <w:rPr>
            <w:rStyle w:val="CODEtemp"/>
          </w:rPr>
          <w:t>"notApplicable"</w:t>
        </w:r>
        <w:r w:rsidRPr="000A7DA8" w:rsidDel="00576E24">
          <w:t xml:space="preserve"> result if it is run on a 64-bit binary:</w:t>
        </w:r>
      </w:moveFrom>
    </w:p>
    <w:p w14:paraId="44FC7318" w14:textId="0592B8B9" w:rsidR="000A7DA8" w:rsidDel="00576E24" w:rsidRDefault="000A7DA8" w:rsidP="002D65F3">
      <w:pPr>
        <w:pStyle w:val="Code"/>
        <w:rPr>
          <w:moveFrom w:id="546" w:author="Laurence Golding" w:date="2019-02-18T14:24:00Z"/>
        </w:rPr>
      </w:pPr>
      <w:moveFrom w:id="547" w:author="Laurence Golding" w:date="2019-02-18T14:24:00Z">
        <w:r w:rsidDel="00576E24">
          <w:t>"results": [</w:t>
        </w:r>
      </w:moveFrom>
    </w:p>
    <w:p w14:paraId="23D847CC" w14:textId="71BDCCB1" w:rsidR="000A7DA8" w:rsidDel="00576E24" w:rsidRDefault="000A7DA8" w:rsidP="002D65F3">
      <w:pPr>
        <w:pStyle w:val="Code"/>
        <w:rPr>
          <w:moveFrom w:id="548" w:author="Laurence Golding" w:date="2019-02-18T14:24:00Z"/>
        </w:rPr>
      </w:pPr>
      <w:moveFrom w:id="549" w:author="Laurence Golding" w:date="2019-02-18T14:24:00Z">
        <w:r w:rsidDel="00576E24">
          <w:t xml:space="preserve">  {</w:t>
        </w:r>
      </w:moveFrom>
    </w:p>
    <w:p w14:paraId="3B471C0D" w14:textId="78ECB601" w:rsidR="000A7DA8" w:rsidDel="00576E24" w:rsidRDefault="000A7DA8" w:rsidP="002D65F3">
      <w:pPr>
        <w:pStyle w:val="Code"/>
        <w:rPr>
          <w:moveFrom w:id="550" w:author="Laurence Golding" w:date="2019-02-18T14:24:00Z"/>
        </w:rPr>
      </w:pPr>
      <w:moveFrom w:id="551" w:author="Laurence Golding" w:date="2019-02-18T14:24:00Z">
        <w:r w:rsidDel="00576E24">
          <w:t xml:space="preserve">    "ruleId": "ABC0001",</w:t>
        </w:r>
      </w:moveFrom>
    </w:p>
    <w:p w14:paraId="320BE861" w14:textId="5D1A4AA3" w:rsidR="000A7DA8" w:rsidDel="00576E24" w:rsidRDefault="000A7DA8" w:rsidP="002D65F3">
      <w:pPr>
        <w:pStyle w:val="Code"/>
        <w:rPr>
          <w:moveFrom w:id="552" w:author="Laurence Golding" w:date="2019-02-18T14:24:00Z"/>
        </w:rPr>
      </w:pPr>
      <w:moveFrom w:id="553" w:author="Laurence Golding" w:date="2019-02-18T14:24:00Z">
        <w:r w:rsidDel="00576E24">
          <w:t xml:space="preserve">    "level": "notApplicable",</w:t>
        </w:r>
      </w:moveFrom>
    </w:p>
    <w:p w14:paraId="57A0708D" w14:textId="388E866A" w:rsidR="00715955" w:rsidDel="00576E24" w:rsidRDefault="000A7DA8" w:rsidP="002D65F3">
      <w:pPr>
        <w:pStyle w:val="Code"/>
        <w:rPr>
          <w:moveFrom w:id="554" w:author="Laurence Golding" w:date="2019-02-18T14:24:00Z"/>
        </w:rPr>
      </w:pPr>
      <w:moveFrom w:id="555" w:author="Laurence Golding" w:date="2019-02-18T14:24:00Z">
        <w:r w:rsidDel="00576E24">
          <w:t xml:space="preserve">    "message": </w:t>
        </w:r>
        <w:r w:rsidR="00715955" w:rsidDel="00576E24">
          <w:t>{</w:t>
        </w:r>
      </w:moveFrom>
    </w:p>
    <w:p w14:paraId="5C8C2911" w14:textId="4DD3AA72" w:rsidR="00B050AF" w:rsidDel="00576E24" w:rsidRDefault="00715955" w:rsidP="002D65F3">
      <w:pPr>
        <w:pStyle w:val="Code"/>
        <w:rPr>
          <w:moveFrom w:id="556" w:author="Laurence Golding" w:date="2019-02-18T14:24:00Z"/>
        </w:rPr>
      </w:pPr>
      <w:moveFrom w:id="557" w:author="Laurence Golding" w:date="2019-02-18T14:24:00Z">
        <w:r w:rsidDel="00576E24">
          <w:t xml:space="preserve">      "text": </w:t>
        </w:r>
        <w:r w:rsidR="000A7DA8" w:rsidDel="00576E24">
          <w:t>"\"MyTool64.exe\" was not evaluated for rule ABC0001</w:t>
        </w:r>
      </w:moveFrom>
    </w:p>
    <w:p w14:paraId="0DDE99EC" w14:textId="377D5C4D" w:rsidR="000A7DA8" w:rsidDel="00576E24" w:rsidRDefault="00B050AF" w:rsidP="002D65F3">
      <w:pPr>
        <w:pStyle w:val="Code"/>
        <w:rPr>
          <w:moveFrom w:id="558" w:author="Laurence Golding" w:date="2019-02-18T14:24:00Z"/>
        </w:rPr>
      </w:pPr>
      <w:moveFrom w:id="559" w:author="Laurence Golding" w:date="2019-02-18T14:24:00Z">
        <w:r w:rsidDel="00576E24">
          <w:t xml:space="preserve">              </w:t>
        </w:r>
        <w:r w:rsidR="000A7DA8" w:rsidDel="00576E24">
          <w:t xml:space="preserve"> because it is not a 32-bit binary."</w:t>
        </w:r>
      </w:moveFrom>
    </w:p>
    <w:p w14:paraId="55BCCAA5" w14:textId="542FEEF1" w:rsidR="00715955" w:rsidDel="00576E24" w:rsidRDefault="00715955" w:rsidP="002D65F3">
      <w:pPr>
        <w:pStyle w:val="Code"/>
        <w:rPr>
          <w:moveFrom w:id="560" w:author="Laurence Golding" w:date="2019-02-18T14:24:00Z"/>
        </w:rPr>
      </w:pPr>
      <w:moveFrom w:id="561" w:author="Laurence Golding" w:date="2019-02-18T14:24:00Z">
        <w:r w:rsidDel="00576E24">
          <w:t xml:space="preserve">    },</w:t>
        </w:r>
      </w:moveFrom>
    </w:p>
    <w:p w14:paraId="2FC3AD8E" w14:textId="2A4D1134" w:rsidR="000A7DA8" w:rsidDel="00576E24" w:rsidRDefault="00B050AF" w:rsidP="002D65F3">
      <w:pPr>
        <w:pStyle w:val="Code"/>
        <w:rPr>
          <w:moveFrom w:id="562" w:author="Laurence Golding" w:date="2019-02-18T14:24:00Z"/>
        </w:rPr>
      </w:pPr>
      <w:moveFrom w:id="563" w:author="Laurence Golding" w:date="2019-02-18T14:24:00Z">
        <w:r w:rsidDel="00576E24">
          <w:t xml:space="preserve">    </w:t>
        </w:r>
        <w:r w:rsidR="000A7DA8" w:rsidDel="00576E24">
          <w:t>"locations": [</w:t>
        </w:r>
      </w:moveFrom>
    </w:p>
    <w:p w14:paraId="00E5EA9F" w14:textId="48D9D51A" w:rsidR="000A7DA8" w:rsidDel="00576E24" w:rsidRDefault="000A7DA8" w:rsidP="002D65F3">
      <w:pPr>
        <w:pStyle w:val="Code"/>
        <w:rPr>
          <w:moveFrom w:id="564" w:author="Laurence Golding" w:date="2019-02-18T14:24:00Z"/>
        </w:rPr>
      </w:pPr>
      <w:moveFrom w:id="565" w:author="Laurence Golding" w:date="2019-02-18T14:24:00Z">
        <w:r w:rsidDel="00576E24">
          <w:t xml:space="preserve">      {</w:t>
        </w:r>
      </w:moveFrom>
    </w:p>
    <w:p w14:paraId="0F66748F" w14:textId="11167137" w:rsidR="000A7DA8" w:rsidDel="00576E24" w:rsidRDefault="000A7DA8" w:rsidP="002D65F3">
      <w:pPr>
        <w:pStyle w:val="Code"/>
        <w:rPr>
          <w:moveFrom w:id="566" w:author="Laurence Golding" w:date="2019-02-18T14:24:00Z"/>
        </w:rPr>
      </w:pPr>
      <w:moveFrom w:id="567" w:author="Laurence Golding" w:date="2019-02-18T14:24:00Z">
        <w:r w:rsidDel="00576E24">
          <w:t xml:space="preserve">        "</w:t>
        </w:r>
        <w:r w:rsidR="00EB5632" w:rsidDel="00576E24">
          <w:t>physicalLocation</w:t>
        </w:r>
        <w:r w:rsidDel="00576E24">
          <w:t>": {</w:t>
        </w:r>
      </w:moveFrom>
    </w:p>
    <w:p w14:paraId="68925E86" w14:textId="57D0C895" w:rsidR="000A7DA8" w:rsidDel="00576E24" w:rsidRDefault="000A7DA8" w:rsidP="002D65F3">
      <w:pPr>
        <w:pStyle w:val="Code"/>
        <w:rPr>
          <w:moveFrom w:id="568" w:author="Laurence Golding" w:date="2019-02-18T14:24:00Z"/>
        </w:rPr>
      </w:pPr>
      <w:moveFrom w:id="569" w:author="Laurence Golding" w:date="2019-02-18T14:24:00Z">
        <w:r w:rsidDel="00576E24">
          <w:t xml:space="preserve">          "uri": "file://C:/bin/MyTool64.exe"</w:t>
        </w:r>
      </w:moveFrom>
    </w:p>
    <w:p w14:paraId="52413872" w14:textId="7E113EB4" w:rsidR="000A7DA8" w:rsidDel="00576E24" w:rsidRDefault="000A7DA8" w:rsidP="002D65F3">
      <w:pPr>
        <w:pStyle w:val="Code"/>
        <w:rPr>
          <w:moveFrom w:id="570" w:author="Laurence Golding" w:date="2019-02-18T14:24:00Z"/>
        </w:rPr>
      </w:pPr>
      <w:moveFrom w:id="571" w:author="Laurence Golding" w:date="2019-02-18T14:24:00Z">
        <w:r w:rsidDel="00576E24">
          <w:t xml:space="preserve">        }</w:t>
        </w:r>
      </w:moveFrom>
    </w:p>
    <w:p w14:paraId="2B1F5604" w14:textId="5DA45659" w:rsidR="000A7DA8" w:rsidDel="00576E24" w:rsidRDefault="000A7DA8" w:rsidP="002D65F3">
      <w:pPr>
        <w:pStyle w:val="Code"/>
        <w:rPr>
          <w:moveFrom w:id="572" w:author="Laurence Golding" w:date="2019-02-18T14:24:00Z"/>
        </w:rPr>
      </w:pPr>
      <w:moveFrom w:id="573" w:author="Laurence Golding" w:date="2019-02-18T14:24:00Z">
        <w:r w:rsidDel="00576E24">
          <w:t xml:space="preserve">      }</w:t>
        </w:r>
      </w:moveFrom>
    </w:p>
    <w:p w14:paraId="6C33A0CE" w14:textId="5ABAD9F7" w:rsidR="000A7DA8" w:rsidDel="00576E24" w:rsidRDefault="000A7DA8" w:rsidP="002D65F3">
      <w:pPr>
        <w:pStyle w:val="Code"/>
        <w:rPr>
          <w:moveFrom w:id="574" w:author="Laurence Golding" w:date="2019-02-18T14:24:00Z"/>
        </w:rPr>
      </w:pPr>
      <w:moveFrom w:id="575" w:author="Laurence Golding" w:date="2019-02-18T14:24:00Z">
        <w:r w:rsidDel="00576E24">
          <w:t xml:space="preserve">    ]</w:t>
        </w:r>
      </w:moveFrom>
    </w:p>
    <w:p w14:paraId="13ACF85F" w14:textId="7D87F8DA" w:rsidR="000A7DA8" w:rsidDel="00576E24" w:rsidRDefault="00B050AF" w:rsidP="002D65F3">
      <w:pPr>
        <w:pStyle w:val="Code"/>
        <w:rPr>
          <w:moveFrom w:id="576" w:author="Laurence Golding" w:date="2019-02-18T14:24:00Z"/>
        </w:rPr>
      </w:pPr>
      <w:moveFrom w:id="577" w:author="Laurence Golding" w:date="2019-02-18T14:24:00Z">
        <w:r w:rsidDel="00576E24">
          <w:t xml:space="preserve">  </w:t>
        </w:r>
        <w:r w:rsidR="000A7DA8" w:rsidDel="00576E24">
          <w:t>}</w:t>
        </w:r>
      </w:moveFrom>
    </w:p>
    <w:p w14:paraId="49A9D4B8" w14:textId="3BFA7149" w:rsidR="000A7DA8" w:rsidDel="00576E24" w:rsidRDefault="000A7DA8" w:rsidP="002D65F3">
      <w:pPr>
        <w:pStyle w:val="Code"/>
        <w:rPr>
          <w:moveFrom w:id="578" w:author="Laurence Golding" w:date="2019-02-18T14:24:00Z"/>
        </w:rPr>
      </w:pPr>
      <w:moveFrom w:id="579" w:author="Laurence Golding" w:date="2019-02-18T14:24:00Z">
        <w:r w:rsidDel="00576E24">
          <w:t>]</w:t>
        </w:r>
      </w:moveFrom>
    </w:p>
    <w:moveFromRangeEnd w:id="542"/>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409AE22C" w:rsidR="00B050AF" w:rsidRDefault="00B050AF" w:rsidP="002D65F3">
      <w:pPr>
        <w:pStyle w:val="Code"/>
        <w:rPr>
          <w:ins w:id="580" w:author="Laurence Golding" w:date="2019-02-18T14:42:00Z"/>
        </w:rPr>
      </w:pPr>
      <w:r>
        <w:t xml:space="preserve">    "</w:t>
      </w:r>
      <w:proofErr w:type="spellStart"/>
      <w:r>
        <w:t>ruleId</w:t>
      </w:r>
      <w:proofErr w:type="spellEnd"/>
      <w:r>
        <w:t>": "ABC0002",</w:t>
      </w:r>
    </w:p>
    <w:p w14:paraId="10E382C3" w14:textId="73D06856" w:rsidR="005049DC" w:rsidRDefault="005049DC" w:rsidP="002D65F3">
      <w:pPr>
        <w:pStyle w:val="Code"/>
      </w:pPr>
      <w:ins w:id="581" w:author="Laurence Golding" w:date="2019-02-18T14:42:00Z">
        <w:r>
          <w:t xml:space="preserve">    "kind": </w:t>
        </w:r>
      </w:ins>
      <w:ins w:id="582" w:author="Laurence Golding" w:date="2019-02-18T14:46:00Z">
        <w:r w:rsidR="00E9058D" w:rsidRPr="00576E24">
          <w:rPr>
            <w:rStyle w:val="CODEtemp"/>
          </w:rPr>
          <w:t>"</w:t>
        </w:r>
      </w:ins>
      <w:ins w:id="583" w:author="Laurence Golding" w:date="2019-02-18T14:45:00Z">
        <w:r w:rsidR="00E9058D">
          <w:t>fail</w:t>
        </w:r>
      </w:ins>
      <w:ins w:id="584" w:author="Laurence Golding" w:date="2019-02-18T14:46:00Z">
        <w:r w:rsidR="00E9058D" w:rsidRPr="00576E24">
          <w:rPr>
            <w:rStyle w:val="CODEtemp"/>
          </w:rPr>
          <w:t>"</w:t>
        </w:r>
      </w:ins>
      <w:ins w:id="585" w:author="Laurence Golding" w:date="2019-02-18T14:42:00Z">
        <w:r>
          <w:t>,</w:t>
        </w:r>
      </w:ins>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D6B6EF"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ins w:id="586" w:author="Laurence Golding" w:date="2019-02-18T14:43:00Z">
        <w:r w:rsidR="005535AC">
          <w:t xml:space="preserve"> Also in this example, </w:t>
        </w:r>
        <w:r w:rsidR="005535AC" w:rsidRPr="005535AC">
          <w:rPr>
            <w:rStyle w:val="CODEtemp"/>
          </w:rPr>
          <w:t>kind</w:t>
        </w:r>
        <w:r w:rsidR="005535AC">
          <w:t xml:space="preserve"> is absent, and since </w:t>
        </w:r>
        <w:r w:rsidR="005535AC" w:rsidRPr="005535AC">
          <w:rPr>
            <w:rStyle w:val="CODEtemp"/>
          </w:rPr>
          <w:t>level</w:t>
        </w:r>
        <w:r w:rsidR="005535AC">
          <w:t xml:space="preserve"> is present, </w:t>
        </w:r>
        <w:r w:rsidR="005535AC" w:rsidRPr="005535AC">
          <w:rPr>
            <w:rStyle w:val="CODEtemp"/>
          </w:rPr>
          <w:t>kind</w:t>
        </w:r>
        <w:r w:rsidR="005535AC">
          <w:t xml:space="preserve"> defaults to </w:t>
        </w:r>
      </w:ins>
      <w:ins w:id="587" w:author="Laurence Golding" w:date="2019-02-18T14:46:00Z">
        <w:r w:rsidR="00E9058D" w:rsidRPr="00576E24">
          <w:rPr>
            <w:rStyle w:val="CODEtemp"/>
          </w:rPr>
          <w:t>"</w:t>
        </w:r>
      </w:ins>
      <w:ins w:id="588" w:author="Laurence Golding" w:date="2019-02-18T14:45:00Z">
        <w:r w:rsidR="00E9058D">
          <w:rPr>
            <w:rStyle w:val="CODEtemp"/>
          </w:rPr>
          <w:t>fail</w:t>
        </w:r>
      </w:ins>
      <w:ins w:id="589" w:author="Laurence Golding" w:date="2019-02-18T14:46:00Z">
        <w:r w:rsidR="00E9058D" w:rsidRPr="00576E24">
          <w:rPr>
            <w:rStyle w:val="CODEtemp"/>
          </w:rPr>
          <w:t>"</w:t>
        </w:r>
      </w:ins>
      <w:ins w:id="590" w:author="Laurence Golding" w:date="2019-02-18T14:43:00Z">
        <w:r w:rsidR="005535AC">
          <w:t>.</w:t>
        </w:r>
      </w:ins>
    </w:p>
    <w:p w14:paraId="0FB52970" w14:textId="77777777" w:rsidR="00B050AF" w:rsidRDefault="00B050AF" w:rsidP="002D65F3">
      <w:pPr>
        <w:pStyle w:val="Code"/>
      </w:pPr>
      <w:r>
        <w:lastRenderedPageBreak/>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4ACE648" w:rsidR="00B050AF" w:rsidRDefault="00B050AF" w:rsidP="00B050AF">
      <w:r w:rsidRPr="00B050AF">
        <w:t xml:space="preserve">If </w:t>
      </w:r>
      <w:ins w:id="591" w:author="Laurence Golding" w:date="2019-02-18T14:37:00Z">
        <w:r w:rsidR="005721AA" w:rsidRPr="005721AA">
          <w:rPr>
            <w:rStyle w:val="CODEtemp"/>
          </w:rPr>
          <w:t>kind</w:t>
        </w:r>
        <w:r w:rsidR="005721AA">
          <w:t xml:space="preserve"> has the value </w:t>
        </w:r>
      </w:ins>
      <w:ins w:id="592" w:author="Laurence Golding" w:date="2019-02-18T14:46:00Z">
        <w:r w:rsidR="00E9058D" w:rsidRPr="00576E24">
          <w:rPr>
            <w:rStyle w:val="CODEtemp"/>
          </w:rPr>
          <w:t>"</w:t>
        </w:r>
      </w:ins>
      <w:ins w:id="593" w:author="Laurence Golding" w:date="2019-02-18T14:45:00Z">
        <w:r w:rsidR="00E9058D">
          <w:rPr>
            <w:rStyle w:val="CODEtemp"/>
          </w:rPr>
          <w:t>fail</w:t>
        </w:r>
      </w:ins>
      <w:ins w:id="594" w:author="Laurence Golding" w:date="2019-02-18T14:46:00Z">
        <w:r w:rsidR="00E9058D" w:rsidRPr="00576E24">
          <w:rPr>
            <w:rStyle w:val="CODEtemp"/>
          </w:rPr>
          <w:t>"</w:t>
        </w:r>
      </w:ins>
      <w:ins w:id="595" w:author="Laurence Golding" w:date="2019-02-18T14:38:00Z">
        <w:r w:rsidR="005721AA">
          <w:t xml:space="preserve"> </w:t>
        </w:r>
      </w:ins>
      <w:del w:id="596" w:author="Laurence Golding" w:date="2019-02-18T14:38:00Z">
        <w:r w:rsidRPr="00B050AF" w:rsidDel="005721AA">
          <w:delText xml:space="preserve">the </w:delText>
        </w:r>
      </w:del>
      <w:ins w:id="597" w:author="Laurence Golding" w:date="2019-02-18T14:38:00Z">
        <w:r w:rsidR="005721AA">
          <w:t>and</w:t>
        </w:r>
        <w:r w:rsidR="005721AA" w:rsidRPr="00B050AF">
          <w:t xml:space="preserve"> </w:t>
        </w:r>
      </w:ins>
      <w:r w:rsidRPr="00B050AF">
        <w:rPr>
          <w:rStyle w:val="CODEtemp"/>
        </w:rPr>
        <w:t>level</w:t>
      </w:r>
      <w:r w:rsidRPr="00B050AF">
        <w:t xml:space="preserve"> </w:t>
      </w:r>
      <w:del w:id="598" w:author="Laurence Golding" w:date="2019-02-18T14:38:00Z">
        <w:r w:rsidRPr="00B050AF" w:rsidDel="005721AA">
          <w:delText xml:space="preserve">property </w:delText>
        </w:r>
      </w:del>
      <w:r w:rsidRPr="00B050AF">
        <w:t xml:space="preserve">is absent, </w:t>
      </w:r>
      <w:del w:id="599" w:author="Laurence Golding" w:date="2019-02-18T14:38:00Z">
        <w:r w:rsidRPr="00B050AF" w:rsidDel="005721AA">
          <w:delText xml:space="preserve">it </w:delText>
        </w:r>
      </w:del>
      <w:ins w:id="600" w:author="Laurence Golding" w:date="2019-02-18T14:38:00Z">
        <w:r w:rsidR="005721AA">
          <w:t xml:space="preserve">then </w:t>
        </w:r>
        <w:r w:rsidR="005721AA" w:rsidRPr="005721AA">
          <w:rPr>
            <w:rStyle w:val="CODEtemp"/>
          </w:rPr>
          <w:t>level</w:t>
        </w:r>
        <w:r w:rsidR="005721AA" w:rsidRPr="00B050AF">
          <w:t xml:space="preserve"> </w:t>
        </w:r>
      </w:ins>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20181">
        <w:t>3.22.3</w:t>
      </w:r>
      <w:r>
        <w:fldChar w:fldCharType="end"/>
      </w:r>
      <w:r w:rsidRPr="00B050AF">
        <w:t>).</w:t>
      </w:r>
    </w:p>
    <w:p w14:paraId="5E554133" w14:textId="6427FF72" w:rsidR="003810C0" w:rsidRDefault="003810C0" w:rsidP="00B050AF">
      <w:pPr>
        <w:rPr>
          <w:ins w:id="601" w:author="Laurence Golding" w:date="2019-02-18T14:40:00Z"/>
        </w:rPr>
      </w:pPr>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20181">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20181">
        <w:t>3.13.15</w:t>
      </w:r>
      <w:r>
        <w:fldChar w:fldCharType="end"/>
      </w:r>
      <w:r w:rsidR="00892DEE">
        <w:t>, §</w:t>
      </w:r>
      <w:r w:rsidR="00892DEE">
        <w:fldChar w:fldCharType="begin"/>
      </w:r>
      <w:r w:rsidR="00892DEE">
        <w:instrText xml:space="preserve"> REF _Ref508871574 \r \h </w:instrText>
      </w:r>
      <w:r w:rsidR="00892DEE">
        <w:fldChar w:fldCharType="separate"/>
      </w:r>
      <w:r w:rsidR="00820181">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6D7FAD60" w14:textId="11897B07" w:rsidR="005721AA" w:rsidRPr="00B050AF" w:rsidRDefault="005721AA" w:rsidP="00B050AF">
      <w:ins w:id="602" w:author="Laurence Golding" w:date="2019-02-18T14:40:00Z">
        <w:r w:rsidRPr="00B050AF">
          <w:t xml:space="preserve">If </w:t>
        </w:r>
        <w:r w:rsidRPr="005721AA">
          <w:rPr>
            <w:rStyle w:val="CODEtemp"/>
          </w:rPr>
          <w:t>kind</w:t>
        </w:r>
        <w:r>
          <w:t xml:space="preserve"> has any value other than </w:t>
        </w:r>
      </w:ins>
      <w:ins w:id="603" w:author="Laurence Golding" w:date="2019-02-18T14:46:00Z">
        <w:r w:rsidR="00E9058D" w:rsidRPr="00576E24">
          <w:rPr>
            <w:rStyle w:val="CODEtemp"/>
          </w:rPr>
          <w:t>"</w:t>
        </w:r>
      </w:ins>
      <w:ins w:id="604" w:author="Laurence Golding" w:date="2019-02-18T14:45:00Z">
        <w:r w:rsidR="00E9058D">
          <w:rPr>
            <w:rStyle w:val="CODEtemp"/>
          </w:rPr>
          <w:t>fail</w:t>
        </w:r>
      </w:ins>
      <w:ins w:id="605" w:author="Laurence Golding" w:date="2019-02-18T14:46:00Z">
        <w:r w:rsidR="00E9058D" w:rsidRPr="00576E24">
          <w:rPr>
            <w:rStyle w:val="CODEtemp"/>
          </w:rPr>
          <w:t>"</w:t>
        </w:r>
      </w:ins>
      <w:ins w:id="606" w:author="Laurence Golding" w:date="2019-02-18T14:41:00Z">
        <w:r>
          <w:t>, then</w:t>
        </w:r>
      </w:ins>
      <w:ins w:id="607" w:author="Laurence Golding" w:date="2019-02-18T14:40:00Z">
        <w:r w:rsidRPr="00B050AF">
          <w:t xml:space="preserve"> </w:t>
        </w:r>
        <w:r w:rsidRPr="00B050AF">
          <w:rPr>
            <w:rStyle w:val="CODEtemp"/>
          </w:rPr>
          <w:t>level</w:t>
        </w:r>
        <w:r w:rsidRPr="00B050AF">
          <w:t xml:space="preserve"> is absent, </w:t>
        </w:r>
      </w:ins>
      <w:ins w:id="608" w:author="Laurence Golding" w:date="2019-02-18T14:41:00Z">
        <w:r>
          <w:t>and it has no meaning.</w:t>
        </w:r>
      </w:ins>
    </w:p>
    <w:p w14:paraId="2421ECC9" w14:textId="51C20FA3" w:rsidR="00401BB5" w:rsidRDefault="00401BB5" w:rsidP="00401BB5">
      <w:pPr>
        <w:pStyle w:val="Heading3"/>
      </w:pPr>
      <w:bookmarkStart w:id="609" w:name="_Ref493426628"/>
      <w:bookmarkStart w:id="610" w:name="_Toc534899568"/>
      <w:r>
        <w:t>message property</w:t>
      </w:r>
      <w:bookmarkEnd w:id="609"/>
      <w:bookmarkEnd w:id="610"/>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lastRenderedPageBreak/>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FB7D3E"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20181">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r>
        <w:rPr>
          <w:rStyle w:val="CODEtemp"/>
        </w:rPr>
        <w:t>rule</w:t>
      </w:r>
      <w:r>
        <w:t xml:space="preserve"> 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611" w:name="_Hlk522873802"/>
      <w:r>
        <w:t>§</w:t>
      </w:r>
      <w:bookmarkEnd w:id="611"/>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2EF5D8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048079C" w14:textId="77777777" w:rsidR="003B3A06" w:rsidRDefault="003B3A06" w:rsidP="002D65F3">
      <w:pPr>
        <w:pStyle w:val="Code"/>
      </w:pPr>
      <w:r>
        <w:t xml:space="preserve">  "results": [</w:t>
      </w:r>
    </w:p>
    <w:p w14:paraId="7658BE2A" w14:textId="334F3D7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20181">
        <w:t>3.22</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7C7E5539"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20181">
        <w:t>3.39</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7AD5D4B2" w14:textId="04E08C2A" w:rsidR="003B3A06" w:rsidRDefault="003B3A06" w:rsidP="002D65F3">
      <w:pPr>
        <w:pStyle w:val="Code"/>
      </w:pPr>
      <w:r>
        <w:t xml:space="preserve">          "default": "</w:t>
      </w:r>
      <w:r w:rsidR="002D65F3">
        <w:t>T</w:t>
      </w:r>
      <w:r>
        <w:t>he default message for this rule.",</w:t>
      </w:r>
    </w:p>
    <w:p w14:paraId="784DBBF4" w14:textId="7751F721" w:rsidR="003B3A06" w:rsidRDefault="003B3A06" w:rsidP="002D65F3">
      <w:pPr>
        <w:pStyle w:val="Code"/>
      </w:pPr>
      <w:r>
        <w:t xml:space="preserve">          "special": "</w:t>
      </w:r>
      <w:r w:rsidR="002D65F3">
        <w:t>A</w:t>
      </w:r>
      <w:r>
        <w:t xml:space="preserve">nother message for this rule, </w:t>
      </w:r>
      <w:r w:rsidR="002D65F3">
        <w:t>for</w:t>
      </w:r>
      <w:r>
        <w:t xml:space="preserve"> special cases."</w:t>
      </w:r>
    </w:p>
    <w:p w14:paraId="59307341" w14:textId="77777777" w:rsidR="003B3A06" w:rsidRDefault="003B3A06" w:rsidP="002D65F3">
      <w:pPr>
        <w:pStyle w:val="Code"/>
      </w:pPr>
      <w:r>
        <w:t xml:space="preserve">        },</w:t>
      </w:r>
    </w:p>
    <w:p w14:paraId="32C268F2" w14:textId="77777777" w:rsidR="003B3A06" w:rsidRDefault="003B3A06" w:rsidP="002D65F3">
      <w:pPr>
        <w:pStyle w:val="Code"/>
      </w:pPr>
      <w:r>
        <w:t xml:space="preserve">        "</w:t>
      </w:r>
      <w:proofErr w:type="spellStart"/>
      <w:r>
        <w:t>richMessageStrings</w:t>
      </w:r>
      <w:proofErr w:type="spellEnd"/>
      <w:r>
        <w:t>": {</w:t>
      </w:r>
    </w:p>
    <w:p w14:paraId="6740C7B4" w14:textId="0B0D895F" w:rsidR="003B3A06" w:rsidRDefault="003B3A06" w:rsidP="002D65F3">
      <w:pPr>
        <w:pStyle w:val="Code"/>
      </w:pPr>
      <w:r>
        <w:t xml:space="preserve">          "default": "</w:t>
      </w:r>
      <w:r w:rsidR="002D65F3">
        <w:t>T</w:t>
      </w:r>
      <w:r>
        <w:t>he default message for **this** rule.",</w:t>
      </w:r>
    </w:p>
    <w:p w14:paraId="3B3A42A5" w14:textId="59713A98" w:rsidR="003B3A06" w:rsidRDefault="003B3A06" w:rsidP="002D65F3">
      <w:pPr>
        <w:pStyle w:val="Code"/>
      </w:pPr>
      <w:r>
        <w:t xml:space="preserve">          "special": "</w:t>
      </w:r>
      <w:r w:rsidR="002D65F3">
        <w:t>A</w:t>
      </w:r>
      <w:r>
        <w:t xml:space="preserve">nother message for this rule, </w:t>
      </w:r>
      <w:r w:rsidR="002D65F3">
        <w:t>for</w:t>
      </w:r>
      <w:r>
        <w:t xml:space="preserve"> </w:t>
      </w:r>
      <w:r w:rsidR="002D65F3">
        <w:t>**</w:t>
      </w:r>
      <w:r>
        <w:t>special</w:t>
      </w:r>
      <w:r w:rsidR="002D65F3">
        <w:t xml:space="preserve">** </w:t>
      </w:r>
      <w:r>
        <w:t>cases."</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612" w:name="_Ref510013155"/>
      <w:bookmarkStart w:id="613" w:name="_Toc534899569"/>
      <w:r>
        <w:t>locations property</w:t>
      </w:r>
      <w:bookmarkEnd w:id="612"/>
      <w:bookmarkEnd w:id="613"/>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4" w:name="_Ref510085223"/>
      <w:bookmarkStart w:id="615" w:name="_Toc534899570"/>
      <w:proofErr w:type="spellStart"/>
      <w:r>
        <w:t>analysisTarget</w:t>
      </w:r>
      <w:proofErr w:type="spellEnd"/>
      <w:r w:rsidR="00673F27">
        <w:t xml:space="preserve"> p</w:t>
      </w:r>
      <w:r>
        <w:t>roperty</w:t>
      </w:r>
      <w:bookmarkEnd w:id="614"/>
      <w:bookmarkEnd w:id="615"/>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lastRenderedPageBreak/>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616" w:name="_Ref513040093"/>
      <w:bookmarkStart w:id="617" w:name="_Toc534899571"/>
      <w:r>
        <w:t>fingerprints property</w:t>
      </w:r>
      <w:bookmarkEnd w:id="616"/>
      <w:bookmarkEnd w:id="617"/>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9D6E5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3C4A7827"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618" w:name="_Ref507591746"/>
      <w:bookmarkStart w:id="619" w:name="_Toc534899572"/>
      <w:proofErr w:type="spellStart"/>
      <w:r>
        <w:t>partialFingerprints</w:t>
      </w:r>
      <w:proofErr w:type="spellEnd"/>
      <w:r w:rsidR="00401BB5">
        <w:t xml:space="preserve"> property</w:t>
      </w:r>
      <w:bookmarkEnd w:id="618"/>
      <w:bookmarkEnd w:id="619"/>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62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1" w:name="_Ref510008160"/>
      <w:bookmarkStart w:id="622" w:name="_Toc534899573"/>
      <w:proofErr w:type="spellStart"/>
      <w:r>
        <w:t>codeFlows</w:t>
      </w:r>
      <w:proofErr w:type="spellEnd"/>
      <w:r>
        <w:t xml:space="preserve"> property</w:t>
      </w:r>
      <w:bookmarkEnd w:id="621"/>
      <w:bookmarkEnd w:id="622"/>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623" w:name="_Ref511820702"/>
      <w:bookmarkStart w:id="624" w:name="_Toc534899574"/>
      <w:r>
        <w:t>graphs property</w:t>
      </w:r>
      <w:bookmarkEnd w:id="623"/>
      <w:bookmarkEnd w:id="624"/>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625" w:name="_Ref511820008"/>
      <w:bookmarkStart w:id="626" w:name="_Toc534899575"/>
      <w:r>
        <w:t>graphTraversals property</w:t>
      </w:r>
      <w:bookmarkEnd w:id="625"/>
      <w:bookmarkEnd w:id="626"/>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7" w:name="_Toc534899576"/>
      <w:r>
        <w:lastRenderedPageBreak/>
        <w:t>stacks property</w:t>
      </w:r>
      <w:bookmarkEnd w:id="627"/>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8" w:name="_Ref493499246"/>
      <w:bookmarkStart w:id="629" w:name="_Toc534899577"/>
      <w:proofErr w:type="spellStart"/>
      <w:r>
        <w:t>relatedLocations</w:t>
      </w:r>
      <w:proofErr w:type="spellEnd"/>
      <w:r>
        <w:t xml:space="preserve"> property</w:t>
      </w:r>
      <w:bookmarkEnd w:id="628"/>
      <w:bookmarkEnd w:id="629"/>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630" w:name="_Toc534899578"/>
      <w:proofErr w:type="spellStart"/>
      <w:r>
        <w:t>suppressionStates</w:t>
      </w:r>
      <w:proofErr w:type="spellEnd"/>
      <w:r>
        <w:t xml:space="preserve"> property</w:t>
      </w:r>
      <w:bookmarkEnd w:id="630"/>
    </w:p>
    <w:p w14:paraId="1AE8DC88" w14:textId="2A54B9A5" w:rsidR="00401BB5" w:rsidRDefault="00401BB5" w:rsidP="00401BB5">
      <w:pPr>
        <w:pStyle w:val="Heading4"/>
      </w:pPr>
      <w:bookmarkStart w:id="631" w:name="_Toc534899579"/>
      <w:r>
        <w:t>General</w:t>
      </w:r>
      <w:bookmarkEnd w:id="631"/>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632" w:name="_Ref493475240"/>
      <w:bookmarkStart w:id="633" w:name="_Toc534899580"/>
      <w:proofErr w:type="spellStart"/>
      <w:r>
        <w:t>suppressedInSource</w:t>
      </w:r>
      <w:proofErr w:type="spellEnd"/>
      <w:r>
        <w:t xml:space="preserve"> value</w:t>
      </w:r>
      <w:bookmarkEnd w:id="632"/>
      <w:bookmarkEnd w:id="6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634" w:name="_Ref493475253"/>
      <w:bookmarkStart w:id="635" w:name="_Toc534899581"/>
      <w:proofErr w:type="spellStart"/>
      <w:r>
        <w:t>suppressedExternally</w:t>
      </w:r>
      <w:proofErr w:type="spellEnd"/>
      <w:r>
        <w:t xml:space="preserve"> value</w:t>
      </w:r>
      <w:bookmarkEnd w:id="634"/>
      <w:bookmarkEnd w:id="6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636" w:name="_Ref493351360"/>
      <w:bookmarkStart w:id="637" w:name="_Toc534899582"/>
      <w:bookmarkStart w:id="638" w:name="_Hlk514318442"/>
      <w:proofErr w:type="spellStart"/>
      <w:r>
        <w:lastRenderedPageBreak/>
        <w:t>baselineState</w:t>
      </w:r>
      <w:proofErr w:type="spellEnd"/>
      <w:r>
        <w:t xml:space="preserve"> property</w:t>
      </w:r>
      <w:bookmarkEnd w:id="636"/>
      <w:bookmarkEnd w:id="6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9" w:name="_Ref531188379"/>
      <w:bookmarkStart w:id="640" w:name="_Toc534899583"/>
      <w:r>
        <w:t>rank property</w:t>
      </w:r>
      <w:bookmarkEnd w:id="639"/>
      <w:bookmarkEnd w:id="64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35C31FD7"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p>
    <w:p w14:paraId="577FD63D" w14:textId="697BBC58"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1" w:name="_Ref507598047"/>
      <w:bookmarkStart w:id="642" w:name="_Ref508987354"/>
      <w:bookmarkStart w:id="643" w:name="_Toc534899584"/>
      <w:bookmarkStart w:id="644" w:name="_Ref506807829"/>
      <w:r>
        <w:lastRenderedPageBreak/>
        <w:t>a</w:t>
      </w:r>
      <w:r w:rsidR="00A27D47">
        <w:t>ttachments</w:t>
      </w:r>
      <w:bookmarkEnd w:id="641"/>
      <w:r>
        <w:t xml:space="preserve"> property</w:t>
      </w:r>
      <w:bookmarkEnd w:id="642"/>
      <w:bookmarkEnd w:id="643"/>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645" w:name="_Toc534899585"/>
      <w:proofErr w:type="spellStart"/>
      <w:r>
        <w:t>workItem</w:t>
      </w:r>
      <w:r w:rsidR="00326BD5">
        <w:t>Uri</w:t>
      </w:r>
      <w:r w:rsidR="008C5D5A">
        <w:t>s</w:t>
      </w:r>
      <w:proofErr w:type="spellEnd"/>
      <w:r>
        <w:t xml:space="preserve"> property</w:t>
      </w:r>
      <w:bookmarkEnd w:id="645"/>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6" w:name="_Toc534899586"/>
      <w:proofErr w:type="spellStart"/>
      <w:r>
        <w:t>hostedViewerUri</w:t>
      </w:r>
      <w:proofErr w:type="spellEnd"/>
      <w:r>
        <w:t xml:space="preserve"> property</w:t>
      </w:r>
      <w:bookmarkEnd w:id="646"/>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7" w:name="_Ref532469699"/>
      <w:bookmarkStart w:id="648" w:name="_Toc534899587"/>
      <w:r>
        <w:t>p</w:t>
      </w:r>
      <w:r w:rsidR="00C82EC9">
        <w:t>rovenance</w:t>
      </w:r>
      <w:r w:rsidR="008050BA">
        <w:t xml:space="preserve"> property</w:t>
      </w:r>
      <w:bookmarkEnd w:id="647"/>
      <w:bookmarkEnd w:id="648"/>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644"/>
    </w:p>
    <w:p w14:paraId="656D1948" w14:textId="2B2F6C2A" w:rsidR="006E546E" w:rsidRDefault="006E546E" w:rsidP="006E546E">
      <w:pPr>
        <w:pStyle w:val="Heading3"/>
      </w:pPr>
      <w:bookmarkStart w:id="649" w:name="_Ref532463863"/>
      <w:bookmarkStart w:id="650" w:name="_Toc534899588"/>
      <w:r>
        <w:t>fixes property</w:t>
      </w:r>
      <w:bookmarkEnd w:id="649"/>
      <w:bookmarkEnd w:id="650"/>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651" w:name="_Toc534899589"/>
      <w:proofErr w:type="spellStart"/>
      <w:r>
        <w:t>occurrenceCount</w:t>
      </w:r>
      <w:proofErr w:type="spellEnd"/>
      <w:r>
        <w:t xml:space="preserve"> property</w:t>
      </w:r>
      <w:bookmarkEnd w:id="651"/>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52" w:name="_Ref493426721"/>
      <w:bookmarkStart w:id="653" w:name="_Ref507665939"/>
      <w:bookmarkStart w:id="654" w:name="_Toc534899590"/>
      <w:r>
        <w:t>location object</w:t>
      </w:r>
      <w:bookmarkEnd w:id="652"/>
      <w:bookmarkEnd w:id="653"/>
      <w:bookmarkEnd w:id="654"/>
    </w:p>
    <w:p w14:paraId="27ED50C0" w14:textId="23D428DC" w:rsidR="006E546E" w:rsidRDefault="006E546E" w:rsidP="006E546E">
      <w:pPr>
        <w:pStyle w:val="Heading3"/>
      </w:pPr>
      <w:bookmarkStart w:id="655" w:name="_Ref493479281"/>
      <w:bookmarkStart w:id="656" w:name="_Toc534899591"/>
      <w:r>
        <w:t>General</w:t>
      </w:r>
      <w:bookmarkEnd w:id="655"/>
      <w:bookmarkEnd w:id="656"/>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657" w:name="_Toc534899592"/>
      <w:r>
        <w:t>Constraints</w:t>
      </w:r>
      <w:bookmarkEnd w:id="657"/>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658" w:name="_Ref493477623"/>
      <w:bookmarkStart w:id="659" w:name="_Ref493478351"/>
      <w:bookmarkStart w:id="660" w:name="_Toc534899593"/>
      <w:proofErr w:type="spellStart"/>
      <w:r>
        <w:t>physicalLocation</w:t>
      </w:r>
      <w:proofErr w:type="spellEnd"/>
      <w:r>
        <w:t xml:space="preserve"> </w:t>
      </w:r>
      <w:r w:rsidR="006E546E">
        <w:t>property</w:t>
      </w:r>
      <w:bookmarkEnd w:id="658"/>
      <w:bookmarkEnd w:id="659"/>
      <w:bookmarkEnd w:id="660"/>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661" w:name="_Ref493404450"/>
      <w:bookmarkStart w:id="662" w:name="_Ref493404690"/>
      <w:bookmarkStart w:id="663" w:name="_Toc534899594"/>
      <w:proofErr w:type="spellStart"/>
      <w:r>
        <w:t>fullyQualifiedLogicalName</w:t>
      </w:r>
      <w:proofErr w:type="spellEnd"/>
      <w:r>
        <w:t xml:space="preserve"> property</w:t>
      </w:r>
      <w:bookmarkEnd w:id="661"/>
      <w:bookmarkEnd w:id="662"/>
      <w:bookmarkEnd w:id="663"/>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lastRenderedPageBreak/>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664" w:name="_Hlk513194534"/>
      <w:bookmarkStart w:id="66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664"/>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65"/>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"A::B",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lastRenderedPageBreak/>
        <w:t xml:space="preserve">    "</w:t>
      </w:r>
      <w:proofErr w:type="spellStart"/>
      <w:r>
        <w:t>fullyQualifiedName</w:t>
      </w:r>
      <w:proofErr w:type="spellEnd"/>
      <w:r>
        <w:t>": "A::B",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666" w:name="_Ref530062627"/>
      <w:bookmarkStart w:id="667" w:name="_Toc534899595"/>
      <w:proofErr w:type="spellStart"/>
      <w:r>
        <w:t>logicalLocationIndex</w:t>
      </w:r>
      <w:proofErr w:type="spellEnd"/>
      <w:r>
        <w:t xml:space="preserve"> property</w:t>
      </w:r>
      <w:bookmarkEnd w:id="666"/>
      <w:bookmarkEnd w:id="667"/>
    </w:p>
    <w:p w14:paraId="715F25F2" w14:textId="4FB9F157"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r>
        <w:t xml:space="preserve"> (which is otherwise not a valid value for this property)</w:t>
      </w:r>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668" w:name="_Ref513121634"/>
      <w:bookmarkStart w:id="669" w:name="_Ref513122103"/>
      <w:bookmarkStart w:id="670" w:name="_Toc534899596"/>
      <w:r>
        <w:t>message property</w:t>
      </w:r>
      <w:bookmarkEnd w:id="668"/>
      <w:bookmarkEnd w:id="669"/>
      <w:bookmarkEnd w:id="670"/>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671" w:name="_Ref510102819"/>
      <w:bookmarkStart w:id="672" w:name="_Toc534899597"/>
      <w:r>
        <w:lastRenderedPageBreak/>
        <w:t>annotations property</w:t>
      </w:r>
      <w:bookmarkEnd w:id="671"/>
      <w:bookmarkEnd w:id="672"/>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73" w:name="_Ref493477390"/>
      <w:bookmarkStart w:id="674" w:name="_Ref493478323"/>
      <w:bookmarkStart w:id="675" w:name="_Ref493478590"/>
      <w:bookmarkStart w:id="676" w:name="_Toc534899598"/>
      <w:proofErr w:type="spellStart"/>
      <w:r>
        <w:t>physicalLocation</w:t>
      </w:r>
      <w:proofErr w:type="spellEnd"/>
      <w:r>
        <w:t xml:space="preserve"> object</w:t>
      </w:r>
      <w:bookmarkEnd w:id="673"/>
      <w:bookmarkEnd w:id="674"/>
      <w:bookmarkEnd w:id="675"/>
      <w:bookmarkEnd w:id="676"/>
    </w:p>
    <w:p w14:paraId="0B9181AD" w14:textId="12F902F2" w:rsidR="006E546E" w:rsidRDefault="006E546E" w:rsidP="006E546E">
      <w:pPr>
        <w:pStyle w:val="Heading3"/>
      </w:pPr>
      <w:bookmarkStart w:id="677" w:name="_Toc534899599"/>
      <w:r>
        <w:t>General</w:t>
      </w:r>
      <w:bookmarkEnd w:id="67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78" w:name="_Ref503357394"/>
      <w:bookmarkStart w:id="679" w:name="_Toc534899600"/>
      <w:bookmarkStart w:id="680" w:name="_Ref493343236"/>
      <w:r>
        <w:t>id property</w:t>
      </w:r>
      <w:bookmarkEnd w:id="678"/>
      <w:bookmarkEnd w:id="679"/>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81" w:name="_Ref503369432"/>
      <w:bookmarkStart w:id="682" w:name="_Ref503369435"/>
      <w:bookmarkStart w:id="683" w:name="_Ref503371110"/>
      <w:bookmarkStart w:id="684" w:name="_Ref503371652"/>
      <w:bookmarkStart w:id="685" w:name="_Toc534899601"/>
      <w:proofErr w:type="spellStart"/>
      <w:r>
        <w:t>fileLocation</w:t>
      </w:r>
      <w:proofErr w:type="spellEnd"/>
      <w:r w:rsidR="006E546E">
        <w:t xml:space="preserve"> property</w:t>
      </w:r>
      <w:bookmarkEnd w:id="680"/>
      <w:bookmarkEnd w:id="681"/>
      <w:bookmarkEnd w:id="682"/>
      <w:bookmarkEnd w:id="683"/>
      <w:bookmarkEnd w:id="684"/>
      <w:bookmarkEnd w:id="685"/>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686" w:name="_Ref493509797"/>
      <w:bookmarkStart w:id="687" w:name="_Toc534899602"/>
      <w:r>
        <w:lastRenderedPageBreak/>
        <w:t>region property</w:t>
      </w:r>
      <w:bookmarkEnd w:id="686"/>
      <w:bookmarkEnd w:id="687"/>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688" w:name="_Toc534899603"/>
      <w:proofErr w:type="spellStart"/>
      <w:r>
        <w:t>contextRegion</w:t>
      </w:r>
      <w:proofErr w:type="spellEnd"/>
      <w:r>
        <w:t xml:space="preserve"> property</w:t>
      </w:r>
      <w:bookmarkEnd w:id="688"/>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lastRenderedPageBreak/>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89" w:name="_Ref493490350"/>
      <w:bookmarkStart w:id="690" w:name="_Toc534899604"/>
      <w:r>
        <w:t>region object</w:t>
      </w:r>
      <w:bookmarkEnd w:id="689"/>
      <w:bookmarkEnd w:id="690"/>
    </w:p>
    <w:p w14:paraId="5C4DB1F6" w14:textId="19917190" w:rsidR="006E546E" w:rsidRDefault="006E546E" w:rsidP="006E546E">
      <w:pPr>
        <w:pStyle w:val="Heading3"/>
      </w:pPr>
      <w:bookmarkStart w:id="691" w:name="_Toc534899605"/>
      <w:r>
        <w:t>General</w:t>
      </w:r>
      <w:bookmarkEnd w:id="69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692" w:name="_Ref493492556"/>
      <w:bookmarkStart w:id="693" w:name="_Ref493492604"/>
      <w:bookmarkStart w:id="694" w:name="_Ref493492671"/>
      <w:bookmarkStart w:id="695" w:name="_Toc534899606"/>
      <w:r>
        <w:t>Text regions</w:t>
      </w:r>
      <w:bookmarkEnd w:id="692"/>
      <w:bookmarkEnd w:id="693"/>
      <w:bookmarkEnd w:id="694"/>
      <w:bookmarkEnd w:id="69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96" w:name="_Ref509043519"/>
      <w:bookmarkStart w:id="697" w:name="_Ref509043733"/>
      <w:bookmarkStart w:id="698" w:name="_Toc534899607"/>
      <w:r>
        <w:lastRenderedPageBreak/>
        <w:t>Binary regions</w:t>
      </w:r>
      <w:bookmarkEnd w:id="696"/>
      <w:bookmarkEnd w:id="697"/>
      <w:bookmarkEnd w:id="69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99" w:name="_Toc534899608"/>
      <w:r>
        <w:t>Independence of text and binary regions</w:t>
      </w:r>
      <w:bookmarkEnd w:id="69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0" w:name="_Ref493490565"/>
      <w:bookmarkStart w:id="701" w:name="_Ref493491243"/>
      <w:bookmarkStart w:id="702" w:name="_Ref493492406"/>
      <w:bookmarkStart w:id="703" w:name="_Toc534899609"/>
      <w:proofErr w:type="spellStart"/>
      <w:r>
        <w:t>startLine</w:t>
      </w:r>
      <w:proofErr w:type="spellEnd"/>
      <w:r>
        <w:t xml:space="preserve"> property</w:t>
      </w:r>
      <w:bookmarkEnd w:id="700"/>
      <w:bookmarkEnd w:id="701"/>
      <w:bookmarkEnd w:id="702"/>
      <w:bookmarkEnd w:id="70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04" w:name="_Ref493491260"/>
      <w:bookmarkStart w:id="705" w:name="_Ref493492414"/>
      <w:bookmarkStart w:id="706" w:name="_Toc534899610"/>
      <w:proofErr w:type="spellStart"/>
      <w:r>
        <w:t>startColumn</w:t>
      </w:r>
      <w:proofErr w:type="spellEnd"/>
      <w:r>
        <w:t xml:space="preserve"> property</w:t>
      </w:r>
      <w:bookmarkEnd w:id="704"/>
      <w:bookmarkEnd w:id="705"/>
      <w:bookmarkEnd w:id="70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07" w:name="_Ref493491334"/>
      <w:bookmarkStart w:id="708" w:name="_Ref493492422"/>
      <w:bookmarkStart w:id="709" w:name="_Toc534899611"/>
      <w:proofErr w:type="spellStart"/>
      <w:r>
        <w:t>endLine</w:t>
      </w:r>
      <w:proofErr w:type="spellEnd"/>
      <w:r>
        <w:t xml:space="preserve"> property</w:t>
      </w:r>
      <w:bookmarkEnd w:id="707"/>
      <w:bookmarkEnd w:id="708"/>
      <w:bookmarkEnd w:id="70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10" w:name="_Ref493491342"/>
      <w:bookmarkStart w:id="711" w:name="_Ref493492427"/>
      <w:bookmarkStart w:id="712" w:name="_Toc534899612"/>
      <w:proofErr w:type="spellStart"/>
      <w:r>
        <w:lastRenderedPageBreak/>
        <w:t>endColumn</w:t>
      </w:r>
      <w:proofErr w:type="spellEnd"/>
      <w:r>
        <w:t xml:space="preserve"> property</w:t>
      </w:r>
      <w:bookmarkEnd w:id="710"/>
      <w:bookmarkEnd w:id="711"/>
      <w:bookmarkEnd w:id="71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13" w:name="_Ref493492251"/>
      <w:bookmarkStart w:id="714" w:name="_Ref493492981"/>
      <w:bookmarkStart w:id="715" w:name="_Toc534899613"/>
      <w:proofErr w:type="spellStart"/>
      <w:r>
        <w:t>charO</w:t>
      </w:r>
      <w:r w:rsidR="006E546E">
        <w:t>ffset</w:t>
      </w:r>
      <w:proofErr w:type="spellEnd"/>
      <w:r w:rsidR="006E546E">
        <w:t xml:space="preserve"> property</w:t>
      </w:r>
      <w:bookmarkEnd w:id="713"/>
      <w:bookmarkEnd w:id="714"/>
      <w:bookmarkEnd w:id="715"/>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716" w:name="_Ref493491350"/>
      <w:bookmarkStart w:id="717" w:name="_Ref493492312"/>
      <w:bookmarkStart w:id="718" w:name="_Toc534899614"/>
      <w:proofErr w:type="spellStart"/>
      <w:r>
        <w:t>charL</w:t>
      </w:r>
      <w:r w:rsidR="006E546E">
        <w:t>ength</w:t>
      </w:r>
      <w:proofErr w:type="spellEnd"/>
      <w:r w:rsidR="006E546E">
        <w:t xml:space="preserve"> property</w:t>
      </w:r>
      <w:bookmarkEnd w:id="716"/>
      <w:bookmarkEnd w:id="717"/>
      <w:bookmarkEnd w:id="71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719" w:name="_Ref515544104"/>
      <w:bookmarkStart w:id="720" w:name="_Toc534899615"/>
      <w:proofErr w:type="spellStart"/>
      <w:r>
        <w:t>byteOffset</w:t>
      </w:r>
      <w:proofErr w:type="spellEnd"/>
      <w:r>
        <w:t xml:space="preserve"> property</w:t>
      </w:r>
      <w:bookmarkEnd w:id="719"/>
      <w:bookmarkEnd w:id="72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721" w:name="_Ref515544119"/>
      <w:bookmarkStart w:id="722" w:name="_Toc534899616"/>
      <w:proofErr w:type="spellStart"/>
      <w:r>
        <w:t>byteLength</w:t>
      </w:r>
      <w:proofErr w:type="spellEnd"/>
      <w:r>
        <w:t xml:space="preserve"> property</w:t>
      </w:r>
      <w:bookmarkEnd w:id="721"/>
      <w:bookmarkEnd w:id="722"/>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23" w:name="_Ref534896821"/>
      <w:bookmarkStart w:id="724" w:name="_Ref534897957"/>
      <w:bookmarkStart w:id="725" w:name="_Toc534899617"/>
      <w:r>
        <w:t>snippet property</w:t>
      </w:r>
      <w:bookmarkEnd w:id="723"/>
      <w:bookmarkEnd w:id="724"/>
      <w:bookmarkEnd w:id="725"/>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726" w:name="_Ref513118337"/>
      <w:bookmarkStart w:id="727" w:name="_Toc534899618"/>
      <w:r>
        <w:lastRenderedPageBreak/>
        <w:t>message property</w:t>
      </w:r>
      <w:bookmarkEnd w:id="726"/>
      <w:bookmarkEnd w:id="727"/>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28" w:name="_Ref534896942"/>
      <w:bookmarkStart w:id="729" w:name="_Toc534899619"/>
      <w:proofErr w:type="spellStart"/>
      <w:r>
        <w:t>sourceLanguage</w:t>
      </w:r>
      <w:proofErr w:type="spellEnd"/>
      <w:r>
        <w:t xml:space="preserve"> property</w:t>
      </w:r>
      <w:bookmarkEnd w:id="728"/>
      <w:bookmarkEnd w:id="729"/>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730" w:name="_Ref513118449"/>
      <w:bookmarkStart w:id="731" w:name="_Toc534899620"/>
      <w:bookmarkStart w:id="732" w:name="_Hlk513212890"/>
      <w:r>
        <w:t>rectangle object</w:t>
      </w:r>
      <w:bookmarkEnd w:id="730"/>
      <w:bookmarkEnd w:id="731"/>
    </w:p>
    <w:p w14:paraId="3C4A6F0B" w14:textId="2FBD2981" w:rsidR="008A21D5" w:rsidRDefault="008A21D5" w:rsidP="008A21D5">
      <w:pPr>
        <w:pStyle w:val="Heading3"/>
      </w:pPr>
      <w:bookmarkStart w:id="733" w:name="_Toc534899621"/>
      <w:r>
        <w:t>General</w:t>
      </w:r>
      <w:bookmarkEnd w:id="73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34" w:name="_Toc534899622"/>
      <w:r>
        <w:t>top, left, bottom, and right properties</w:t>
      </w:r>
      <w:bookmarkEnd w:id="734"/>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5" w:name="_Ref513118473"/>
      <w:bookmarkStart w:id="736" w:name="_Toc534899623"/>
      <w:r>
        <w:lastRenderedPageBreak/>
        <w:t>message property</w:t>
      </w:r>
      <w:bookmarkEnd w:id="735"/>
      <w:bookmarkEnd w:id="736"/>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37" w:name="_Ref493404505"/>
      <w:bookmarkStart w:id="738" w:name="_Toc534899624"/>
      <w:bookmarkEnd w:id="732"/>
      <w:proofErr w:type="spellStart"/>
      <w:r>
        <w:t>logicalLocation</w:t>
      </w:r>
      <w:proofErr w:type="spellEnd"/>
      <w:r>
        <w:t xml:space="preserve"> object</w:t>
      </w:r>
      <w:bookmarkEnd w:id="737"/>
      <w:bookmarkEnd w:id="738"/>
    </w:p>
    <w:p w14:paraId="479717FF" w14:textId="2760154A" w:rsidR="006E546E" w:rsidRDefault="006E546E" w:rsidP="006E546E">
      <w:pPr>
        <w:pStyle w:val="Heading3"/>
      </w:pPr>
      <w:bookmarkStart w:id="739" w:name="_Toc534899625"/>
      <w:r>
        <w:t>General</w:t>
      </w:r>
      <w:bookmarkEnd w:id="73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740" w:name="_Ref514248023"/>
      <w:bookmarkStart w:id="741" w:name="_Toc534899626"/>
      <w:r>
        <w:t>Logical location naming rules</w:t>
      </w:r>
      <w:bookmarkEnd w:id="740"/>
      <w:bookmarkEnd w:id="74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2" w:name="_Ref514247682"/>
      <w:bookmarkStart w:id="743" w:name="_Toc534899627"/>
      <w:r>
        <w:t>name property</w:t>
      </w:r>
      <w:bookmarkEnd w:id="742"/>
      <w:bookmarkEnd w:id="74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744" w:name="_Ref513194876"/>
      <w:bookmarkStart w:id="745" w:name="_Toc534899628"/>
      <w:proofErr w:type="spellStart"/>
      <w:r>
        <w:t>fullyQualifiedName</w:t>
      </w:r>
      <w:proofErr w:type="spellEnd"/>
      <w:r>
        <w:t xml:space="preserve"> property</w:t>
      </w:r>
      <w:bookmarkEnd w:id="744"/>
      <w:bookmarkEnd w:id="745"/>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746" w:name="_Toc534899629"/>
      <w:proofErr w:type="spellStart"/>
      <w:r>
        <w:t>decoratedName</w:t>
      </w:r>
      <w:proofErr w:type="spellEnd"/>
      <w:r>
        <w:t xml:space="preserve"> property</w:t>
      </w:r>
      <w:bookmarkEnd w:id="74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7" w:name="_Ref513195445"/>
      <w:bookmarkStart w:id="748" w:name="_Toc534899630"/>
      <w:r>
        <w:t>kind property</w:t>
      </w:r>
      <w:bookmarkEnd w:id="747"/>
      <w:bookmarkEnd w:id="748"/>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9" w:name="_Ref530059029"/>
      <w:bookmarkStart w:id="750" w:name="_Toc534899631"/>
      <w:proofErr w:type="spellStart"/>
      <w:r>
        <w:t>parentIndex</w:t>
      </w:r>
      <w:proofErr w:type="spellEnd"/>
      <w:r>
        <w:t xml:space="preserve"> </w:t>
      </w:r>
      <w:r w:rsidR="006E546E">
        <w:t>property</w:t>
      </w:r>
      <w:bookmarkEnd w:id="749"/>
      <w:bookmarkEnd w:id="750"/>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751" w:name="_Ref510008325"/>
      <w:bookmarkStart w:id="752" w:name="_Toc534899632"/>
      <w:proofErr w:type="spellStart"/>
      <w:r>
        <w:t>codeFlow</w:t>
      </w:r>
      <w:proofErr w:type="spellEnd"/>
      <w:r>
        <w:t xml:space="preserve"> object</w:t>
      </w:r>
      <w:bookmarkEnd w:id="751"/>
      <w:bookmarkEnd w:id="752"/>
    </w:p>
    <w:p w14:paraId="507EC364" w14:textId="20C3EC2C" w:rsidR="00B163FF" w:rsidRDefault="00B163FF" w:rsidP="00B163FF">
      <w:pPr>
        <w:pStyle w:val="Heading3"/>
      </w:pPr>
      <w:bookmarkStart w:id="753" w:name="_Ref510009088"/>
      <w:bookmarkStart w:id="754" w:name="_Toc534899633"/>
      <w:r>
        <w:t>General</w:t>
      </w:r>
      <w:bookmarkEnd w:id="753"/>
      <w:bookmarkEnd w:id="75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5" w:name="_Ref510008352"/>
      <w:bookmarkStart w:id="756" w:name="_Toc534899634"/>
      <w:r>
        <w:t>message property</w:t>
      </w:r>
      <w:bookmarkEnd w:id="755"/>
      <w:bookmarkEnd w:id="756"/>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757" w:name="_Ref510008358"/>
      <w:bookmarkStart w:id="758" w:name="_Toc534899635"/>
      <w:proofErr w:type="spellStart"/>
      <w:r>
        <w:t>threadFlows</w:t>
      </w:r>
      <w:proofErr w:type="spellEnd"/>
      <w:r>
        <w:t xml:space="preserve"> property</w:t>
      </w:r>
      <w:bookmarkEnd w:id="757"/>
      <w:bookmarkEnd w:id="758"/>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9" w:name="_Ref493427364"/>
      <w:bookmarkStart w:id="760" w:name="_Toc534899636"/>
      <w:proofErr w:type="spellStart"/>
      <w:r>
        <w:lastRenderedPageBreak/>
        <w:t>thread</w:t>
      </w:r>
      <w:r w:rsidR="006E546E">
        <w:t>Flow</w:t>
      </w:r>
      <w:proofErr w:type="spellEnd"/>
      <w:r w:rsidR="006E546E">
        <w:t xml:space="preserve"> object</w:t>
      </w:r>
      <w:bookmarkEnd w:id="759"/>
      <w:bookmarkEnd w:id="760"/>
    </w:p>
    <w:p w14:paraId="68EE36AB" w14:textId="336A5D40" w:rsidR="006E546E" w:rsidRDefault="006E546E" w:rsidP="006E546E">
      <w:pPr>
        <w:pStyle w:val="Heading3"/>
      </w:pPr>
      <w:bookmarkStart w:id="761" w:name="_Toc534899637"/>
      <w:r>
        <w:t>General</w:t>
      </w:r>
      <w:bookmarkEnd w:id="76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762" w:name="_Ref510008395"/>
      <w:bookmarkStart w:id="763" w:name="_Toc534899638"/>
      <w:r>
        <w:t>id property</w:t>
      </w:r>
      <w:bookmarkEnd w:id="762"/>
      <w:bookmarkEnd w:id="763"/>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4" w:name="_Ref503361742"/>
      <w:bookmarkStart w:id="765" w:name="_Toc534899639"/>
      <w:r>
        <w:t>message property</w:t>
      </w:r>
      <w:bookmarkEnd w:id="764"/>
      <w:bookmarkEnd w:id="765"/>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66" w:name="_Ref510008412"/>
      <w:bookmarkStart w:id="767" w:name="_Toc534899640"/>
      <w:r>
        <w:t>locations property</w:t>
      </w:r>
      <w:bookmarkEnd w:id="766"/>
      <w:bookmarkEnd w:id="767"/>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534899641"/>
      <w:r>
        <w:t>graph object</w:t>
      </w:r>
      <w:bookmarkEnd w:id="768"/>
      <w:bookmarkEnd w:id="769"/>
    </w:p>
    <w:p w14:paraId="79771063" w14:textId="13A3DA96" w:rsidR="00CD4F20" w:rsidRDefault="00CD4F20" w:rsidP="00CD4F20">
      <w:pPr>
        <w:pStyle w:val="Heading3"/>
      </w:pPr>
      <w:bookmarkStart w:id="770" w:name="_Toc534899642"/>
      <w:r>
        <w:t>General</w:t>
      </w:r>
      <w:bookmarkEnd w:id="770"/>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771" w:name="_Ref511822858"/>
      <w:bookmarkStart w:id="772" w:name="_Toc534899643"/>
      <w:r>
        <w:t>id property</w:t>
      </w:r>
      <w:bookmarkEnd w:id="771"/>
      <w:bookmarkEnd w:id="772"/>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773" w:name="_Toc534899644"/>
      <w:r>
        <w:t>description property</w:t>
      </w:r>
      <w:bookmarkEnd w:id="773"/>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774" w:name="_Ref511823242"/>
      <w:bookmarkStart w:id="775" w:name="_Toc534899645"/>
      <w:r>
        <w:t>nodes property</w:t>
      </w:r>
      <w:bookmarkEnd w:id="774"/>
      <w:bookmarkEnd w:id="775"/>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776" w:name="_Ref511823263"/>
      <w:bookmarkStart w:id="777" w:name="_Toc534899646"/>
      <w:r>
        <w:t>edges property</w:t>
      </w:r>
      <w:bookmarkEnd w:id="776"/>
      <w:bookmarkEnd w:id="777"/>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778" w:name="_Ref511821868"/>
      <w:bookmarkStart w:id="779" w:name="_Toc534899647"/>
      <w:r>
        <w:t>node object</w:t>
      </w:r>
      <w:bookmarkEnd w:id="778"/>
      <w:bookmarkEnd w:id="779"/>
    </w:p>
    <w:p w14:paraId="5C490915" w14:textId="5A0DD1FC" w:rsidR="00CD4F20" w:rsidRDefault="00CD4F20" w:rsidP="00CD4F20">
      <w:pPr>
        <w:pStyle w:val="Heading3"/>
      </w:pPr>
      <w:bookmarkStart w:id="780" w:name="_Toc534899648"/>
      <w:r>
        <w:t>General</w:t>
      </w:r>
      <w:bookmarkEnd w:id="780"/>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781" w:name="_Ref511822118"/>
      <w:bookmarkStart w:id="782" w:name="_Toc534899649"/>
      <w:r>
        <w:t>id property</w:t>
      </w:r>
      <w:bookmarkEnd w:id="781"/>
      <w:bookmarkEnd w:id="782"/>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3" w:name="_Toc534899650"/>
      <w:r>
        <w:t>label property</w:t>
      </w:r>
      <w:bookmarkEnd w:id="783"/>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784" w:name="_Toc534899651"/>
      <w:r>
        <w:t>location property</w:t>
      </w:r>
      <w:bookmarkEnd w:id="784"/>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785" w:name="_Ref515547420"/>
      <w:bookmarkStart w:id="786" w:name="_Toc534899652"/>
      <w:r>
        <w:t>children property</w:t>
      </w:r>
      <w:bookmarkEnd w:id="785"/>
      <w:bookmarkEnd w:id="786"/>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7" w:name="_Ref511821891"/>
      <w:bookmarkStart w:id="788" w:name="_Toc534899653"/>
      <w:r>
        <w:t>edge object</w:t>
      </w:r>
      <w:bookmarkEnd w:id="787"/>
      <w:bookmarkEnd w:id="788"/>
    </w:p>
    <w:p w14:paraId="78AF70AE" w14:textId="37DDAA2D" w:rsidR="00CD4F20" w:rsidRDefault="00CD4F20" w:rsidP="00CD4F20">
      <w:pPr>
        <w:pStyle w:val="Heading3"/>
      </w:pPr>
      <w:bookmarkStart w:id="789" w:name="_Toc534899654"/>
      <w:r>
        <w:t>General</w:t>
      </w:r>
      <w:bookmarkEnd w:id="789"/>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790" w:name="_Ref511823280"/>
      <w:bookmarkStart w:id="791" w:name="_Toc534899655"/>
      <w:r>
        <w:t>id property</w:t>
      </w:r>
      <w:bookmarkEnd w:id="790"/>
      <w:bookmarkEnd w:id="791"/>
    </w:p>
    <w:p w14:paraId="5747D78D" w14:textId="68361286" w:rsidR="00380A89" w:rsidRPr="00380A89" w:rsidRDefault="00380A89" w:rsidP="00380A89">
      <w:bookmarkStart w:id="79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2"/>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793" w:name="_Toc534899656"/>
      <w:r>
        <w:t>label property</w:t>
      </w:r>
      <w:bookmarkEnd w:id="793"/>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794" w:name="_Ref511822214"/>
      <w:bookmarkStart w:id="795" w:name="_Toc534899657"/>
      <w:r>
        <w:t>sourceNodeId property</w:t>
      </w:r>
      <w:bookmarkEnd w:id="794"/>
      <w:bookmarkEnd w:id="795"/>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796"/>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7" w:name="_Ref511823298"/>
      <w:bookmarkStart w:id="798" w:name="_Toc534899658"/>
      <w:r>
        <w:t>targetNodeId property</w:t>
      </w:r>
      <w:bookmarkEnd w:id="797"/>
      <w:bookmarkEnd w:id="798"/>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799" w:name="_Ref511819971"/>
      <w:bookmarkStart w:id="800" w:name="_Toc534899659"/>
      <w:r>
        <w:t>graphTraversal object</w:t>
      </w:r>
      <w:bookmarkEnd w:id="799"/>
      <w:bookmarkEnd w:id="800"/>
    </w:p>
    <w:p w14:paraId="7EE87AC4" w14:textId="2D601D1D" w:rsidR="00CD4F20" w:rsidRDefault="00CD4F20" w:rsidP="00CD4F20">
      <w:pPr>
        <w:pStyle w:val="Heading3"/>
      </w:pPr>
      <w:bookmarkStart w:id="801" w:name="_Toc534899660"/>
      <w:r>
        <w:t>General</w:t>
      </w:r>
      <w:bookmarkEnd w:id="801"/>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802" w:name="_Ref511823337"/>
      <w:bookmarkStart w:id="803" w:name="_Toc534899661"/>
      <w:r>
        <w:t>graphId property</w:t>
      </w:r>
      <w:bookmarkEnd w:id="802"/>
      <w:bookmarkEnd w:id="803"/>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804" w:name="_Toc534899662"/>
      <w:r>
        <w:t>description property</w:t>
      </w:r>
      <w:bookmarkEnd w:id="804"/>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805" w:name="_Ref511823179"/>
      <w:bookmarkStart w:id="806" w:name="_Toc534899663"/>
      <w:proofErr w:type="spellStart"/>
      <w:r>
        <w:t>initialState</w:t>
      </w:r>
      <w:proofErr w:type="spellEnd"/>
      <w:r>
        <w:t xml:space="preserve"> property</w:t>
      </w:r>
      <w:bookmarkEnd w:id="805"/>
      <w:bookmarkEnd w:id="806"/>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807" w:name="_Ref511822614"/>
      <w:bookmarkStart w:id="808" w:name="_Toc534899664"/>
      <w:r>
        <w:lastRenderedPageBreak/>
        <w:t>edgeTraversals property</w:t>
      </w:r>
      <w:bookmarkEnd w:id="807"/>
      <w:bookmarkEnd w:id="808"/>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809" w:name="_Ref511822569"/>
      <w:bookmarkStart w:id="810" w:name="_Toc534899665"/>
      <w:r>
        <w:t>edgeTraversal object</w:t>
      </w:r>
      <w:bookmarkEnd w:id="809"/>
      <w:bookmarkEnd w:id="810"/>
    </w:p>
    <w:p w14:paraId="4A14EA88" w14:textId="696B8630" w:rsidR="00CD4F20" w:rsidRDefault="00CD4F20" w:rsidP="00CD4F20">
      <w:pPr>
        <w:pStyle w:val="Heading3"/>
      </w:pPr>
      <w:bookmarkStart w:id="811" w:name="_Toc534899666"/>
      <w:r>
        <w:t>General</w:t>
      </w:r>
      <w:bookmarkEnd w:id="811"/>
    </w:p>
    <w:p w14:paraId="7FC25DC6" w14:textId="57980962" w:rsidR="00E66DEE" w:rsidRDefault="00E66DEE" w:rsidP="00E66DEE">
      <w:bookmarkStart w:id="8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3" w:name="_Ref513199007"/>
      <w:bookmarkStart w:id="814" w:name="_Toc534899667"/>
      <w:r>
        <w:t>edgeId property</w:t>
      </w:r>
      <w:bookmarkEnd w:id="812"/>
      <w:bookmarkEnd w:id="813"/>
      <w:bookmarkEnd w:id="814"/>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815" w:name="_Toc534899668"/>
      <w:r>
        <w:t>message property</w:t>
      </w:r>
      <w:bookmarkEnd w:id="815"/>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816" w:name="_Ref511823070"/>
      <w:bookmarkStart w:id="817" w:name="_Toc534899669"/>
      <w:proofErr w:type="spellStart"/>
      <w:r>
        <w:t>finalState</w:t>
      </w:r>
      <w:proofErr w:type="spellEnd"/>
      <w:r>
        <w:t xml:space="preserve"> property</w:t>
      </w:r>
      <w:bookmarkEnd w:id="816"/>
      <w:bookmarkEnd w:id="817"/>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818" w:name="_Toc534899670"/>
      <w:proofErr w:type="spellStart"/>
      <w:r>
        <w:t>stepOverEdgeCount</w:t>
      </w:r>
      <w:proofErr w:type="spellEnd"/>
      <w:r w:rsidR="00CD4F20">
        <w:t xml:space="preserve"> property</w:t>
      </w:r>
      <w:bookmarkEnd w:id="81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19" w:name="_Ref493427479"/>
      <w:bookmarkStart w:id="820" w:name="_Toc534899671"/>
      <w:r>
        <w:t>stack object</w:t>
      </w:r>
      <w:bookmarkEnd w:id="819"/>
      <w:bookmarkEnd w:id="820"/>
    </w:p>
    <w:p w14:paraId="5A2500F3" w14:textId="474DE860" w:rsidR="006E546E" w:rsidRDefault="006E546E" w:rsidP="006E546E">
      <w:pPr>
        <w:pStyle w:val="Heading3"/>
      </w:pPr>
      <w:bookmarkStart w:id="821" w:name="_Toc534899672"/>
      <w:r>
        <w:t>General</w:t>
      </w:r>
      <w:bookmarkEnd w:id="8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2" w:name="_Ref503361859"/>
      <w:bookmarkStart w:id="823" w:name="_Toc534899673"/>
      <w:r>
        <w:t>message property</w:t>
      </w:r>
      <w:bookmarkEnd w:id="822"/>
      <w:bookmarkEnd w:id="823"/>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4" w:name="_Toc534899674"/>
      <w:r>
        <w:t>frames property</w:t>
      </w:r>
      <w:bookmarkEnd w:id="824"/>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5" w:name="_Ref493494398"/>
      <w:bookmarkStart w:id="826" w:name="_Toc534899675"/>
      <w:proofErr w:type="spellStart"/>
      <w:r>
        <w:t>stackFrame</w:t>
      </w:r>
      <w:proofErr w:type="spellEnd"/>
      <w:r>
        <w:t xml:space="preserve"> object</w:t>
      </w:r>
      <w:bookmarkEnd w:id="825"/>
      <w:bookmarkEnd w:id="826"/>
    </w:p>
    <w:p w14:paraId="440DEBE2" w14:textId="2D9664B2" w:rsidR="006E546E" w:rsidRDefault="006E546E" w:rsidP="006E546E">
      <w:pPr>
        <w:pStyle w:val="Heading3"/>
      </w:pPr>
      <w:bookmarkStart w:id="827" w:name="_Toc534899676"/>
      <w:r>
        <w:t>General</w:t>
      </w:r>
      <w:bookmarkEnd w:id="827"/>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828" w:name="_Ref503362303"/>
      <w:bookmarkStart w:id="829" w:name="_Toc534899677"/>
      <w:r>
        <w:t xml:space="preserve">location </w:t>
      </w:r>
      <w:r w:rsidR="00D10846">
        <w:t>property</w:t>
      </w:r>
      <w:bookmarkEnd w:id="828"/>
      <w:bookmarkEnd w:id="829"/>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830" w:name="_Toc534899678"/>
      <w:r>
        <w:lastRenderedPageBreak/>
        <w:t>module property</w:t>
      </w:r>
      <w:bookmarkEnd w:id="8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1" w:name="_Toc534899679"/>
      <w:proofErr w:type="spellStart"/>
      <w:r>
        <w:t>threadId</w:t>
      </w:r>
      <w:proofErr w:type="spellEnd"/>
      <w:r>
        <w:t xml:space="preserve"> property</w:t>
      </w:r>
      <w:bookmarkEnd w:id="8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832" w:name="_Toc534899680"/>
      <w:r>
        <w:t>address property</w:t>
      </w:r>
      <w:bookmarkEnd w:id="8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33" w:name="_Toc534899681"/>
      <w:r>
        <w:t>offset property</w:t>
      </w:r>
      <w:bookmarkEnd w:id="8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834" w:name="_Toc534899682"/>
      <w:r>
        <w:t>parameters property</w:t>
      </w:r>
      <w:bookmarkEnd w:id="83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835" w:name="_Ref493427581"/>
      <w:bookmarkStart w:id="836" w:name="_Ref493427754"/>
      <w:bookmarkStart w:id="837" w:name="_Toc534899683"/>
      <w:proofErr w:type="spellStart"/>
      <w:r>
        <w:t>thread</w:t>
      </w:r>
      <w:r w:rsidR="007D2F0F">
        <w:t>FlowLocation</w:t>
      </w:r>
      <w:proofErr w:type="spellEnd"/>
      <w:r w:rsidR="007D2F0F">
        <w:t xml:space="preserve"> </w:t>
      </w:r>
      <w:r w:rsidR="006E546E">
        <w:t>object</w:t>
      </w:r>
      <w:bookmarkEnd w:id="835"/>
      <w:bookmarkEnd w:id="836"/>
      <w:bookmarkEnd w:id="837"/>
    </w:p>
    <w:p w14:paraId="6AFFA125" w14:textId="72CDB951" w:rsidR="006E546E" w:rsidRDefault="006E546E" w:rsidP="006E546E">
      <w:pPr>
        <w:pStyle w:val="Heading3"/>
      </w:pPr>
      <w:bookmarkStart w:id="838" w:name="_Toc534899684"/>
      <w:r>
        <w:t>General</w:t>
      </w:r>
      <w:bookmarkEnd w:id="83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839" w:name="_Ref493497783"/>
      <w:bookmarkStart w:id="840" w:name="_Ref493499799"/>
      <w:bookmarkStart w:id="841" w:name="_Toc534899685"/>
      <w:r>
        <w:t xml:space="preserve">location </w:t>
      </w:r>
      <w:r w:rsidR="006E546E">
        <w:t>property</w:t>
      </w:r>
      <w:bookmarkEnd w:id="839"/>
      <w:bookmarkEnd w:id="840"/>
      <w:bookmarkEnd w:id="841"/>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42" w:name="_Toc534899686"/>
      <w:r>
        <w:t>module property</w:t>
      </w:r>
      <w:bookmarkEnd w:id="84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3" w:name="_Toc534899687"/>
      <w:r>
        <w:t>stack property</w:t>
      </w:r>
      <w:bookmarkEnd w:id="843"/>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844" w:name="_Toc534899688"/>
      <w:r>
        <w:lastRenderedPageBreak/>
        <w:t>kind property</w:t>
      </w:r>
      <w:bookmarkEnd w:id="844"/>
    </w:p>
    <w:p w14:paraId="7C674876" w14:textId="64DC249B" w:rsidR="00D31582" w:rsidRDefault="00D31582" w:rsidP="00D31582">
      <w:bookmarkStart w:id="84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845"/>
    </w:p>
    <w:p w14:paraId="0D282B13" w14:textId="241F5BD3" w:rsidR="00EC5F35" w:rsidRDefault="00EC5F35" w:rsidP="00EC5F35">
      <w:pPr>
        <w:pStyle w:val="Heading3"/>
      </w:pPr>
      <w:bookmarkStart w:id="846" w:name="_Ref510090188"/>
      <w:bookmarkStart w:id="847" w:name="_Toc534899689"/>
      <w:r>
        <w:t>state property</w:t>
      </w:r>
      <w:bookmarkEnd w:id="846"/>
      <w:bookmarkEnd w:id="847"/>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848" w:name="_Ref510008884"/>
      <w:bookmarkStart w:id="849" w:name="_Toc534899690"/>
      <w:proofErr w:type="spellStart"/>
      <w:r>
        <w:t>nestingLevel</w:t>
      </w:r>
      <w:proofErr w:type="spellEnd"/>
      <w:r>
        <w:t xml:space="preserve"> property</w:t>
      </w:r>
      <w:bookmarkEnd w:id="848"/>
      <w:bookmarkEnd w:id="84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50" w:name="_Ref510008873"/>
      <w:bookmarkStart w:id="851" w:name="_Toc534899691"/>
      <w:proofErr w:type="spellStart"/>
      <w:r>
        <w:t>executionOrder</w:t>
      </w:r>
      <w:proofErr w:type="spellEnd"/>
      <w:r>
        <w:t xml:space="preserve"> property</w:t>
      </w:r>
      <w:bookmarkEnd w:id="850"/>
      <w:bookmarkEnd w:id="851"/>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52" w:name="_Toc534899692"/>
      <w:proofErr w:type="spellStart"/>
      <w:r>
        <w:t>executionTimeUtc</w:t>
      </w:r>
      <w:proofErr w:type="spellEnd"/>
      <w:r>
        <w:t xml:space="preserve"> </w:t>
      </w:r>
      <w:r w:rsidR="005D2999">
        <w:t>property</w:t>
      </w:r>
      <w:bookmarkEnd w:id="852"/>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853" w:name="_Toc534899693"/>
      <w:r>
        <w:t>importance property</w:t>
      </w:r>
      <w:bookmarkEnd w:id="85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854" w:name="_Ref529368289"/>
      <w:bookmarkStart w:id="855" w:name="_Toc534899694"/>
      <w:proofErr w:type="spellStart"/>
      <w:r>
        <w:lastRenderedPageBreak/>
        <w:t>resultProvenance</w:t>
      </w:r>
      <w:proofErr w:type="spellEnd"/>
      <w:r>
        <w:t xml:space="preserve"> object</w:t>
      </w:r>
      <w:bookmarkEnd w:id="854"/>
      <w:bookmarkEnd w:id="855"/>
    </w:p>
    <w:p w14:paraId="75BA9795" w14:textId="77777777" w:rsidR="00C82EC9" w:rsidRDefault="00C82EC9" w:rsidP="00C82EC9">
      <w:pPr>
        <w:pStyle w:val="Heading3"/>
        <w:numPr>
          <w:ilvl w:val="2"/>
          <w:numId w:val="2"/>
        </w:numPr>
      </w:pPr>
      <w:bookmarkStart w:id="856" w:name="_Toc534899695"/>
      <w:r>
        <w:t>General</w:t>
      </w:r>
      <w:bookmarkEnd w:id="856"/>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57" w:name="_Toc534899696"/>
      <w:proofErr w:type="spellStart"/>
      <w:r>
        <w:t>firstDetectionTimeUtc</w:t>
      </w:r>
      <w:proofErr w:type="spellEnd"/>
      <w:r>
        <w:t xml:space="preserve"> property</w:t>
      </w:r>
      <w:bookmarkEnd w:id="857"/>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58" w:name="_Toc534899697"/>
      <w:proofErr w:type="spellStart"/>
      <w:r>
        <w:t>lastDetectionTimeUtc</w:t>
      </w:r>
      <w:proofErr w:type="spellEnd"/>
      <w:r>
        <w:t xml:space="preserve"> property</w:t>
      </w:r>
      <w:bookmarkEnd w:id="858"/>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859" w:name="_Toc534899698"/>
      <w:proofErr w:type="spellStart"/>
      <w:r>
        <w:t>firstDetectionRunInstanceGuid</w:t>
      </w:r>
      <w:proofErr w:type="spellEnd"/>
      <w:r>
        <w:t xml:space="preserve"> property</w:t>
      </w:r>
      <w:bookmarkEnd w:id="859"/>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860" w:name="_Toc534899699"/>
      <w:proofErr w:type="spellStart"/>
      <w:r>
        <w:lastRenderedPageBreak/>
        <w:t>lastDetectionRunInstanceGuid</w:t>
      </w:r>
      <w:proofErr w:type="spellEnd"/>
      <w:r>
        <w:t xml:space="preserve"> property</w:t>
      </w:r>
      <w:bookmarkEnd w:id="860"/>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861" w:name="_Toc534899700"/>
      <w:proofErr w:type="spellStart"/>
      <w:r>
        <w:t>invocationIndex</w:t>
      </w:r>
      <w:proofErr w:type="spellEnd"/>
      <w:r>
        <w:t xml:space="preserve"> property</w:t>
      </w:r>
      <w:bookmarkEnd w:id="861"/>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777777"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62" w:name="_Ref532468570"/>
      <w:bookmarkStart w:id="863" w:name="_Toc534899701"/>
      <w:proofErr w:type="spellStart"/>
      <w:r>
        <w:t>conversionSources</w:t>
      </w:r>
      <w:proofErr w:type="spellEnd"/>
      <w:r>
        <w:t xml:space="preserve"> property</w:t>
      </w:r>
      <w:bookmarkEnd w:id="862"/>
      <w:bookmarkEnd w:id="86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lastRenderedPageBreak/>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w:t>
      </w:r>
      <w:proofErr w:type="spellStart"/>
      <w:r>
        <w:t>AndroidStudio</w:t>
      </w:r>
      <w:proofErr w:type="spellEnd"/>
      <w:r>
        <w:t>",</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864" w:name="_Ref508812750"/>
      <w:bookmarkStart w:id="865" w:name="_Toc534899702"/>
      <w:bookmarkStart w:id="866" w:name="_Ref493407996"/>
      <w:r>
        <w:t>resources object</w:t>
      </w:r>
      <w:bookmarkEnd w:id="864"/>
      <w:bookmarkEnd w:id="865"/>
    </w:p>
    <w:p w14:paraId="526D1A22" w14:textId="73E461DD" w:rsidR="00E15F22" w:rsidRDefault="00E15F22" w:rsidP="00E15F22">
      <w:pPr>
        <w:pStyle w:val="Heading3"/>
      </w:pPr>
      <w:bookmarkStart w:id="867" w:name="_Toc534899703"/>
      <w:r>
        <w:t>General</w:t>
      </w:r>
      <w:bookmarkEnd w:id="86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868" w:name="_Ref508811824"/>
      <w:bookmarkStart w:id="869" w:name="_Toc534899704"/>
      <w:proofErr w:type="spellStart"/>
      <w:r>
        <w:t>messageStrings</w:t>
      </w:r>
      <w:proofErr w:type="spellEnd"/>
      <w:r>
        <w:t xml:space="preserve"> property</w:t>
      </w:r>
      <w:bookmarkEnd w:id="868"/>
      <w:bookmarkEnd w:id="869"/>
    </w:p>
    <w:p w14:paraId="58977C62" w14:textId="3E886432"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20181">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20181">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20181">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20181">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20181">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20181">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820181">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870" w:name="_Ref508870783"/>
      <w:bookmarkStart w:id="871" w:name="_Ref508871574"/>
      <w:bookmarkStart w:id="872" w:name="_Ref508876005"/>
      <w:bookmarkStart w:id="873" w:name="_Toc534899705"/>
      <w:r>
        <w:t>rules property</w:t>
      </w:r>
      <w:bookmarkEnd w:id="870"/>
      <w:bookmarkEnd w:id="871"/>
      <w:bookmarkEnd w:id="872"/>
      <w:bookmarkEnd w:id="873"/>
    </w:p>
    <w:p w14:paraId="0650D575" w14:textId="0FCC23B7"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2018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20181">
        <w:t>3.40</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292C7347"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20181">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874" w:name="_Ref508814067"/>
      <w:bookmarkStart w:id="875" w:name="_Toc534899706"/>
      <w:r>
        <w:t>rule object</w:t>
      </w:r>
      <w:bookmarkEnd w:id="866"/>
      <w:bookmarkEnd w:id="874"/>
      <w:bookmarkEnd w:id="875"/>
    </w:p>
    <w:p w14:paraId="0004BC6E" w14:textId="658F9ED1" w:rsidR="00B86BC7" w:rsidRDefault="00B86BC7" w:rsidP="00B86BC7">
      <w:pPr>
        <w:pStyle w:val="Heading3"/>
      </w:pPr>
      <w:bookmarkStart w:id="876" w:name="_Toc534899707"/>
      <w:r>
        <w:t>General</w:t>
      </w:r>
      <w:bookmarkEnd w:id="87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77" w:name="_Toc534899708"/>
      <w:r>
        <w:t>Constraints</w:t>
      </w:r>
      <w:bookmarkEnd w:id="877"/>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78" w:name="_Ref493408046"/>
      <w:bookmarkStart w:id="879" w:name="_Toc534899709"/>
      <w:r>
        <w:t>id property</w:t>
      </w:r>
      <w:bookmarkEnd w:id="878"/>
      <w:bookmarkEnd w:id="879"/>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880" w:name="_Toc534899710"/>
      <w:proofErr w:type="spellStart"/>
      <w:r>
        <w:t>deprecatedIds</w:t>
      </w:r>
      <w:proofErr w:type="spellEnd"/>
      <w:r>
        <w:t xml:space="preserve"> property</w:t>
      </w:r>
      <w:bookmarkEnd w:id="880"/>
    </w:p>
    <w:p w14:paraId="72B0335E" w14:textId="32B3919E"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20181">
        <w:t>3.40.3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w:t>
      </w:r>
      <w:proofErr w:type="spellStart"/>
      <w:r>
        <w:t>CodeScanner</w:t>
      </w:r>
      <w:proofErr w:type="spellEnd"/>
      <w:r>
        <w:t>",</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w:t>
      </w:r>
      <w:proofErr w:type="spellStart"/>
      <w:r>
        <w:t>CodeScanner</w:t>
      </w:r>
      <w:proofErr w:type="spellEnd"/>
      <w:r>
        <w:t>",</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77777777" w:rsidR="00E27EDF" w:rsidRDefault="00E27EDF" w:rsidP="00E27EDF">
      <w:pPr>
        <w:pStyle w:val="Code"/>
      </w:pPr>
      <w:r>
        <w:t xml:space="preserve">      "</w:t>
      </w:r>
      <w:proofErr w:type="spellStart"/>
      <w:r>
        <w:t>ruleIndex</w:t>
      </w:r>
      <w:proofErr w:type="spellEnd"/>
      <w:r>
        <w:t>": 0</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881" w:name="_Toc534899711"/>
      <w:r>
        <w:t>name property</w:t>
      </w:r>
      <w:bookmarkEnd w:id="881"/>
    </w:p>
    <w:p w14:paraId="19E18CE8" w14:textId="2D3F67B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882" w:name="_Ref493510771"/>
      <w:bookmarkStart w:id="883" w:name="_Toc534899712"/>
      <w:proofErr w:type="spellStart"/>
      <w:r>
        <w:t>shortDescription</w:t>
      </w:r>
      <w:proofErr w:type="spellEnd"/>
      <w:r>
        <w:t xml:space="preserve"> property</w:t>
      </w:r>
      <w:bookmarkEnd w:id="882"/>
      <w:bookmarkEnd w:id="883"/>
    </w:p>
    <w:p w14:paraId="529813AC" w14:textId="071B5D8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84" w:name="_Ref493510781"/>
      <w:bookmarkStart w:id="885" w:name="_Toc534899713"/>
      <w:proofErr w:type="spellStart"/>
      <w:r>
        <w:t>fullDescription</w:t>
      </w:r>
      <w:proofErr w:type="spellEnd"/>
      <w:r>
        <w:t xml:space="preserve"> property</w:t>
      </w:r>
      <w:bookmarkEnd w:id="884"/>
      <w:bookmarkEnd w:id="885"/>
    </w:p>
    <w:p w14:paraId="1D1994A2" w14:textId="2B3BFD9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3A31B387"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20181">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886" w:name="_Ref493345139"/>
      <w:bookmarkStart w:id="887" w:name="_Toc534899714"/>
      <w:proofErr w:type="spellStart"/>
      <w:r>
        <w:lastRenderedPageBreak/>
        <w:t>message</w:t>
      </w:r>
      <w:r w:rsidR="00CD2BD7">
        <w:t>Strings</w:t>
      </w:r>
      <w:proofErr w:type="spellEnd"/>
      <w:r>
        <w:t xml:space="preserve"> property</w:t>
      </w:r>
      <w:bookmarkEnd w:id="886"/>
      <w:bookmarkEnd w:id="887"/>
    </w:p>
    <w:p w14:paraId="6AA2B3CA" w14:textId="4B60A0EA"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357E4B23"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20181">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54AC3DC0" w14:textId="52231BE3"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20181">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888" w:name="_Ref503366474"/>
      <w:bookmarkStart w:id="889" w:name="_Ref503366805"/>
      <w:bookmarkStart w:id="890" w:name="_Toc534899715"/>
      <w:proofErr w:type="spellStart"/>
      <w:r>
        <w:t>richMessageStrings</w:t>
      </w:r>
      <w:proofErr w:type="spellEnd"/>
      <w:r w:rsidR="00932BEE">
        <w:t xml:space="preserve"> property</w:t>
      </w:r>
      <w:bookmarkEnd w:id="888"/>
      <w:bookmarkEnd w:id="889"/>
      <w:bookmarkEnd w:id="890"/>
    </w:p>
    <w:p w14:paraId="5301B6AC" w14:textId="27185398"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891" w:name="_Toc534899716"/>
      <w:proofErr w:type="spellStart"/>
      <w:r>
        <w:t>help</w:t>
      </w:r>
      <w:r w:rsidR="00326BD5">
        <w:t>Uri</w:t>
      </w:r>
      <w:proofErr w:type="spellEnd"/>
      <w:r>
        <w:t xml:space="preserve"> property</w:t>
      </w:r>
      <w:bookmarkEnd w:id="891"/>
    </w:p>
    <w:p w14:paraId="782A7DB1" w14:textId="5E4B52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92" w:name="_Ref503364566"/>
      <w:bookmarkStart w:id="893" w:name="_Toc534899717"/>
      <w:r>
        <w:lastRenderedPageBreak/>
        <w:t>help property</w:t>
      </w:r>
      <w:bookmarkEnd w:id="892"/>
      <w:bookmarkEnd w:id="893"/>
    </w:p>
    <w:p w14:paraId="681BD68F" w14:textId="4465792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94" w:name="_Ref508894471"/>
      <w:bookmarkStart w:id="895" w:name="_Toc534899718"/>
      <w:r>
        <w:t>configuration property</w:t>
      </w:r>
      <w:bookmarkEnd w:id="894"/>
      <w:bookmarkEnd w:id="895"/>
    </w:p>
    <w:p w14:paraId="566C2663" w14:textId="72CA672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244CEFC7"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2442BC85" w:rsidR="00164CCB" w:rsidRDefault="00164CCB" w:rsidP="00B86BC7">
      <w:pPr>
        <w:pStyle w:val="Heading2"/>
      </w:pPr>
      <w:bookmarkStart w:id="896" w:name="_Ref508894470"/>
      <w:bookmarkStart w:id="897" w:name="_Ref508894720"/>
      <w:bookmarkStart w:id="898" w:name="_Ref508894737"/>
      <w:bookmarkStart w:id="899" w:name="_Toc534899719"/>
      <w:bookmarkStart w:id="900" w:name="_Ref493477061"/>
      <w:proofErr w:type="spellStart"/>
      <w:r>
        <w:t>ruleConfiguration</w:t>
      </w:r>
      <w:proofErr w:type="spellEnd"/>
      <w:r>
        <w:t xml:space="preserve"> object</w:t>
      </w:r>
      <w:bookmarkEnd w:id="896"/>
      <w:bookmarkEnd w:id="897"/>
      <w:bookmarkEnd w:id="898"/>
      <w:bookmarkEnd w:id="899"/>
    </w:p>
    <w:p w14:paraId="2F470253" w14:textId="738DA236" w:rsidR="00164CCB" w:rsidRDefault="00164CCB" w:rsidP="00164CCB">
      <w:pPr>
        <w:pStyle w:val="Heading3"/>
      </w:pPr>
      <w:bookmarkStart w:id="901" w:name="_Toc534899720"/>
      <w:r>
        <w:t>General</w:t>
      </w:r>
      <w:bookmarkEnd w:id="901"/>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902" w:name="_Toc534899721"/>
      <w:r>
        <w:t>enabled property</w:t>
      </w:r>
      <w:bookmarkEnd w:id="902"/>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03" w:name="_Ref508894469"/>
      <w:bookmarkStart w:id="904" w:name="_Toc534899722"/>
      <w:proofErr w:type="spellStart"/>
      <w:r>
        <w:t>defaultLevel</w:t>
      </w:r>
      <w:proofErr w:type="spellEnd"/>
      <w:r>
        <w:t xml:space="preserve"> property</w:t>
      </w:r>
      <w:bookmarkEnd w:id="903"/>
      <w:bookmarkEnd w:id="904"/>
    </w:p>
    <w:p w14:paraId="2F7AE5CB" w14:textId="12102926"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3D505384"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20181">
        <w:t>3.22.6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905" w:name="_Ref531188361"/>
      <w:bookmarkStart w:id="906" w:name="_Toc534899723"/>
      <w:proofErr w:type="spellStart"/>
      <w:r>
        <w:lastRenderedPageBreak/>
        <w:t>defaultRank</w:t>
      </w:r>
      <w:proofErr w:type="spellEnd"/>
      <w:r>
        <w:t xml:space="preserve"> property</w:t>
      </w:r>
      <w:bookmarkEnd w:id="905"/>
      <w:bookmarkEnd w:id="906"/>
    </w:p>
    <w:p w14:paraId="14DD047E" w14:textId="2B0A9384"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4EF2B6" w14:textId="1EC21CD7"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t xml:space="preserve"> (which is otherwise not a valid value for this property).</w:t>
      </w:r>
    </w:p>
    <w:p w14:paraId="0F31C18B" w14:textId="48EAAA71"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907" w:name="_Ref508894764"/>
      <w:bookmarkStart w:id="908" w:name="_Ref508894796"/>
      <w:bookmarkStart w:id="909" w:name="_Toc534899724"/>
      <w:r>
        <w:t>parameters property</w:t>
      </w:r>
      <w:bookmarkEnd w:id="907"/>
      <w:bookmarkEnd w:id="908"/>
      <w:bookmarkEnd w:id="909"/>
    </w:p>
    <w:p w14:paraId="18FD260D" w14:textId="36630733"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2E1C735"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910" w:name="_Ref530139075"/>
      <w:bookmarkStart w:id="911" w:name="_Toc534899725"/>
      <w:r>
        <w:t>fix object</w:t>
      </w:r>
      <w:bookmarkEnd w:id="900"/>
      <w:bookmarkEnd w:id="910"/>
      <w:bookmarkEnd w:id="911"/>
    </w:p>
    <w:p w14:paraId="410A501F" w14:textId="4C707545" w:rsidR="00B86BC7" w:rsidRDefault="00B86BC7" w:rsidP="00B86BC7">
      <w:pPr>
        <w:pStyle w:val="Heading3"/>
      </w:pPr>
      <w:bookmarkStart w:id="912" w:name="_Toc534899726"/>
      <w:r>
        <w:t>General</w:t>
      </w:r>
      <w:bookmarkEnd w:id="912"/>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object.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lastRenderedPageBreak/>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13" w:name="_Ref493512730"/>
      <w:bookmarkStart w:id="914" w:name="_Toc534899727"/>
      <w:r>
        <w:t>description property</w:t>
      </w:r>
      <w:bookmarkEnd w:id="913"/>
      <w:bookmarkEnd w:id="914"/>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915" w:name="_Ref493512752"/>
      <w:bookmarkStart w:id="916" w:name="_Ref493513084"/>
      <w:bookmarkStart w:id="917" w:name="_Ref503372111"/>
      <w:bookmarkStart w:id="918" w:name="_Ref503372176"/>
      <w:bookmarkStart w:id="919" w:name="_Toc534899728"/>
      <w:proofErr w:type="spellStart"/>
      <w:r>
        <w:t>fileChanges</w:t>
      </w:r>
      <w:proofErr w:type="spellEnd"/>
      <w:r>
        <w:t xml:space="preserve"> property</w:t>
      </w:r>
      <w:bookmarkEnd w:id="915"/>
      <w:bookmarkEnd w:id="916"/>
      <w:bookmarkEnd w:id="917"/>
      <w:bookmarkEnd w:id="918"/>
      <w:bookmarkEnd w:id="919"/>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lastRenderedPageBreak/>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920" w:name="_Ref493512744"/>
      <w:bookmarkStart w:id="921" w:name="_Ref493512991"/>
      <w:bookmarkStart w:id="922" w:name="_Toc534899729"/>
      <w:proofErr w:type="spellStart"/>
      <w:r>
        <w:t>fileChange</w:t>
      </w:r>
      <w:proofErr w:type="spellEnd"/>
      <w:r>
        <w:t xml:space="preserve"> object</w:t>
      </w:r>
      <w:bookmarkEnd w:id="920"/>
      <w:bookmarkEnd w:id="921"/>
      <w:bookmarkEnd w:id="922"/>
    </w:p>
    <w:p w14:paraId="74D8322D" w14:textId="06E505AA" w:rsidR="00B86BC7" w:rsidRDefault="00B86BC7" w:rsidP="00B86BC7">
      <w:pPr>
        <w:pStyle w:val="Heading3"/>
      </w:pPr>
      <w:bookmarkStart w:id="923" w:name="_Toc534899730"/>
      <w:r>
        <w:t>General</w:t>
      </w:r>
      <w:bookmarkEnd w:id="92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lastRenderedPageBreak/>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924" w:name="_Ref493513096"/>
      <w:bookmarkStart w:id="925" w:name="_Ref493513195"/>
      <w:bookmarkStart w:id="926" w:name="_Ref493513493"/>
      <w:bookmarkStart w:id="927" w:name="_Toc534899731"/>
      <w:proofErr w:type="spellStart"/>
      <w:r>
        <w:t>fileLocation</w:t>
      </w:r>
      <w:proofErr w:type="spellEnd"/>
      <w:r w:rsidR="00B86BC7">
        <w:t xml:space="preserve"> property</w:t>
      </w:r>
      <w:bookmarkEnd w:id="924"/>
      <w:bookmarkEnd w:id="925"/>
      <w:bookmarkEnd w:id="926"/>
      <w:bookmarkEnd w:id="927"/>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928" w:name="_Ref493513106"/>
      <w:bookmarkStart w:id="929" w:name="_Toc534899732"/>
      <w:r>
        <w:t>replacements property</w:t>
      </w:r>
      <w:bookmarkEnd w:id="928"/>
      <w:bookmarkEnd w:id="929"/>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930" w:name="_Ref493513114"/>
      <w:bookmarkStart w:id="931" w:name="_Ref493513476"/>
      <w:bookmarkStart w:id="932" w:name="_Toc534899733"/>
      <w:r>
        <w:t>replacement object</w:t>
      </w:r>
      <w:bookmarkEnd w:id="930"/>
      <w:bookmarkEnd w:id="931"/>
      <w:bookmarkEnd w:id="932"/>
    </w:p>
    <w:p w14:paraId="1276FD13" w14:textId="540BBC1F" w:rsidR="00B86BC7" w:rsidRDefault="00B86BC7" w:rsidP="00B86BC7">
      <w:pPr>
        <w:pStyle w:val="Heading3"/>
      </w:pPr>
      <w:bookmarkStart w:id="933" w:name="_Toc534899734"/>
      <w:r>
        <w:t>General</w:t>
      </w:r>
      <w:bookmarkEnd w:id="93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lastRenderedPageBreak/>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934" w:name="_Toc534899735"/>
      <w:r>
        <w:t>Constraints</w:t>
      </w:r>
      <w:bookmarkEnd w:id="934"/>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935" w:name="_Ref493518436"/>
      <w:bookmarkStart w:id="936" w:name="_Ref493518439"/>
      <w:bookmarkStart w:id="937" w:name="_Ref493518529"/>
      <w:bookmarkStart w:id="938" w:name="_Toc534899736"/>
      <w:proofErr w:type="spellStart"/>
      <w:r>
        <w:lastRenderedPageBreak/>
        <w:t>deleted</w:t>
      </w:r>
      <w:r w:rsidR="00F27F55">
        <w:t>Region</w:t>
      </w:r>
      <w:proofErr w:type="spellEnd"/>
      <w:r>
        <w:t xml:space="preserve"> property</w:t>
      </w:r>
      <w:bookmarkEnd w:id="935"/>
      <w:bookmarkEnd w:id="936"/>
      <w:bookmarkEnd w:id="937"/>
      <w:bookmarkEnd w:id="938"/>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939" w:name="_Ref493518437"/>
      <w:bookmarkStart w:id="940" w:name="_Ref493518440"/>
      <w:bookmarkStart w:id="941" w:name="_Toc534899737"/>
      <w:proofErr w:type="spellStart"/>
      <w:r>
        <w:t>inserted</w:t>
      </w:r>
      <w:r w:rsidR="00F27F55">
        <w:t>Content</w:t>
      </w:r>
      <w:proofErr w:type="spellEnd"/>
      <w:r>
        <w:t xml:space="preserve"> property</w:t>
      </w:r>
      <w:bookmarkEnd w:id="939"/>
      <w:bookmarkEnd w:id="940"/>
      <w:bookmarkEnd w:id="941"/>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42" w:name="_Ref493404948"/>
      <w:bookmarkStart w:id="943" w:name="_Ref493406026"/>
      <w:bookmarkStart w:id="944" w:name="_Toc534899738"/>
      <w:r>
        <w:t>notification object</w:t>
      </w:r>
      <w:bookmarkEnd w:id="942"/>
      <w:bookmarkEnd w:id="943"/>
      <w:bookmarkEnd w:id="944"/>
    </w:p>
    <w:p w14:paraId="3BD7AF2E" w14:textId="23E07934" w:rsidR="00B86BC7" w:rsidRDefault="00B86BC7" w:rsidP="00B86BC7">
      <w:pPr>
        <w:pStyle w:val="Heading3"/>
      </w:pPr>
      <w:bookmarkStart w:id="945" w:name="_Toc534899739"/>
      <w:r>
        <w:t>General</w:t>
      </w:r>
      <w:bookmarkEnd w:id="945"/>
    </w:p>
    <w:p w14:paraId="759675E9" w14:textId="5F5657BA"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p>
    <w:p w14:paraId="6C08731C" w14:textId="60FD4244" w:rsidR="00B86BC7" w:rsidRDefault="00B86BC7" w:rsidP="00B86BC7">
      <w:pPr>
        <w:pStyle w:val="Heading3"/>
      </w:pPr>
      <w:bookmarkStart w:id="946" w:name="_Toc534899740"/>
      <w:r>
        <w:t>id property</w:t>
      </w:r>
      <w:bookmarkEnd w:id="94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A2BC63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20181">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947" w:name="_Ref493518926"/>
      <w:bookmarkStart w:id="948" w:name="_Toc534899741"/>
      <w:proofErr w:type="spellStart"/>
      <w:r>
        <w:t>ruleId</w:t>
      </w:r>
      <w:proofErr w:type="spellEnd"/>
      <w:r>
        <w:t xml:space="preserve"> property</w:t>
      </w:r>
      <w:bookmarkEnd w:id="947"/>
      <w:bookmarkEnd w:id="948"/>
    </w:p>
    <w:p w14:paraId="72DC23AB" w14:textId="36517DF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60872B99" w:rsidR="004F51DA" w:rsidRPr="003672C8" w:rsidRDefault="004F51DA" w:rsidP="004F51DA">
      <w:pPr>
        <w:pStyle w:val="Heading3"/>
      </w:pPr>
      <w:bookmarkStart w:id="949" w:name="_Toc534899742"/>
      <w:proofErr w:type="spellStart"/>
      <w:r>
        <w:t>ruleIndex</w:t>
      </w:r>
      <w:proofErr w:type="spellEnd"/>
      <w:r>
        <w:t xml:space="preserve"> property</w:t>
      </w:r>
      <w:bookmarkEnd w:id="949"/>
    </w:p>
    <w:p w14:paraId="216A2969" w14:textId="586E641B"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20181">
        <w:t>3.13.15</w:t>
      </w:r>
      <w:r>
        <w:fldChar w:fldCharType="end"/>
      </w:r>
      <w:r>
        <w:t>, §</w:t>
      </w:r>
      <w:r>
        <w:fldChar w:fldCharType="begin"/>
      </w:r>
      <w:r>
        <w:instrText xml:space="preserve"> REF _Ref508870783 \r \h </w:instrText>
      </w:r>
      <w:r>
        <w:fldChar w:fldCharType="separate"/>
      </w:r>
      <w:r w:rsidR="00820181">
        <w:t>3.39.3</w:t>
      </w:r>
      <w:r>
        <w:fldChar w:fldCharType="end"/>
      </w:r>
      <w:r w:rsidRPr="001C1CF4">
        <w:t>)</w:t>
      </w:r>
      <w:r>
        <w:t xml:space="preserve"> of the containing </w:t>
      </w:r>
      <w:r w:rsidRPr="007539E5">
        <w:rPr>
          <w:rStyle w:val="CODEtemp"/>
        </w:rPr>
        <w:lastRenderedPageBreak/>
        <w:t>run</w:t>
      </w:r>
      <w:r>
        <w:t xml:space="preserve"> object (§</w:t>
      </w:r>
      <w:r>
        <w:fldChar w:fldCharType="begin"/>
      </w:r>
      <w:r>
        <w:instrText xml:space="preserve"> REF _Ref493349997 \r \h </w:instrText>
      </w:r>
      <w:r>
        <w:fldChar w:fldCharType="separate"/>
      </w:r>
      <w:r w:rsidR="00820181">
        <w:t>3.13</w:t>
      </w:r>
      <w:r>
        <w:fldChar w:fldCharType="end"/>
      </w:r>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r>
        <w:t xml:space="preserve"> If this property is absent, it </w:t>
      </w:r>
      <w:r>
        <w:rPr>
          <w:b/>
        </w:rPr>
        <w:t>SHALL</w:t>
      </w:r>
      <w:r>
        <w:t xml:space="preserve"> default to -1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011A1531"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1F404A31"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r w:rsidR="00820181">
        <w:t>3.13.15</w:t>
      </w:r>
      <w:r>
        <w:fldChar w:fldCharType="end"/>
      </w:r>
      <w:r>
        <w:t>.</w:t>
      </w:r>
    </w:p>
    <w:p w14:paraId="12676CFC" w14:textId="25399F22" w:rsidR="003672C8" w:rsidRDefault="009F29FD" w:rsidP="002D65F3">
      <w:pPr>
        <w:pStyle w:val="Code"/>
      </w:pPr>
      <w:r>
        <w:t xml:space="preserve">  </w:t>
      </w:r>
      <w:r w:rsidR="003672C8">
        <w:t xml:space="preserve">  "rules":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20181">
        <w:t>3.39.3</w:t>
      </w:r>
      <w:r>
        <w:fldChar w:fldCharType="end"/>
      </w:r>
      <w:r>
        <w:t>.</w:t>
      </w:r>
    </w:p>
    <w:p w14:paraId="24CCC349" w14:textId="7E430BB3"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20181">
        <w:t>3.40</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7704F3C8"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3547E9D3" w:rsidR="00262770" w:rsidRDefault="0026277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Pr="00262770">
        <w:rPr>
          <w:b/>
        </w:rPr>
        <w:t>SHALL</w:t>
      </w:r>
      <w:r>
        <w:t xml:space="preserve"> equal the value of </w:t>
      </w:r>
      <w:proofErr w:type="spellStart"/>
      <w:r w:rsidRPr="00262770">
        <w:rPr>
          <w:rStyle w:val="CODEtemp"/>
        </w:rPr>
        <w:t>ruleId</w:t>
      </w:r>
      <w:proofErr w:type="spellEnd"/>
      <w:r>
        <w:t>.</w:t>
      </w:r>
    </w:p>
    <w:p w14:paraId="239DE5C9" w14:textId="568768A2" w:rsidR="00B86BC7" w:rsidRDefault="00B86BC7" w:rsidP="00B86BC7">
      <w:pPr>
        <w:pStyle w:val="Heading3"/>
      </w:pPr>
      <w:bookmarkStart w:id="950" w:name="_Toc534899743"/>
      <w:proofErr w:type="spellStart"/>
      <w:r>
        <w:t>physicalLocation</w:t>
      </w:r>
      <w:proofErr w:type="spellEnd"/>
      <w:r>
        <w:t xml:space="preserve"> property</w:t>
      </w:r>
      <w:bookmarkEnd w:id="950"/>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951" w:name="_Toc534899744"/>
      <w:r>
        <w:t>message property</w:t>
      </w:r>
      <w:bookmarkEnd w:id="951"/>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7BCF67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952" w:name="_Ref493404972"/>
      <w:bookmarkStart w:id="953" w:name="_Ref493406037"/>
      <w:bookmarkStart w:id="954" w:name="_Toc534899745"/>
      <w:r>
        <w:lastRenderedPageBreak/>
        <w:t>level property</w:t>
      </w:r>
      <w:bookmarkEnd w:id="952"/>
      <w:bookmarkEnd w:id="953"/>
      <w:bookmarkEnd w:id="95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D873387" w:rsidR="008651CE" w:rsidRPr="008651CE" w:rsidRDefault="00C7613B" w:rsidP="008651CE">
      <w:del w:id="955" w:author="Laurence Golding" w:date="2019-02-18T14:47:00Z">
        <w:r w:rsidDel="00E9058D">
          <w:delText>pass</w:delText>
        </w:r>
        <w:r w:rsidR="008651CE" w:rsidRPr="008651CE" w:rsidDel="00E9058D">
          <w:rPr>
            <w:rStyle w:val="CODEtemp"/>
          </w:rPr>
          <w:delText>level</w:delText>
        </w:r>
        <w:r w:rsidR="008651CE" w:rsidDel="00E9058D">
          <w:delText xml:space="preserve"> </w:delText>
        </w:r>
      </w:del>
      <w:ins w:id="956" w:author="Laurence Golding" w:date="2019-02-18T14:47:00Z">
        <w:r w:rsidR="00E9058D">
          <w:t xml:space="preserve">If </w:t>
        </w:r>
        <w:r w:rsidR="00E9058D" w:rsidRPr="008651CE">
          <w:rPr>
            <w:rStyle w:val="CODEtemp"/>
          </w:rPr>
          <w:t>level</w:t>
        </w:r>
        <w:r w:rsidR="00E9058D">
          <w:t xml:space="preserve"> </w:t>
        </w:r>
      </w:ins>
      <w:del w:id="957" w:author="Laurence Golding" w:date="2019-02-18T14:47:00Z">
        <w:r w:rsidR="008651CE" w:rsidDel="00E9058D">
          <w:delText xml:space="preserve">property </w:delText>
        </w:r>
      </w:del>
      <w:r w:rsidR="008651CE">
        <w:t xml:space="preserve">is absent, it </w:t>
      </w:r>
      <w:r w:rsidR="008651CE" w:rsidRPr="008651CE">
        <w:rPr>
          <w:b/>
        </w:rPr>
        <w:t>SHALL</w:t>
      </w:r>
      <w:r w:rsidR="008651CE">
        <w:t xml:space="preserve"> </w:t>
      </w:r>
      <w:del w:id="958" w:author="Laurence Golding" w:date="2019-02-18T14:47:00Z">
        <w:r w:rsidR="008651CE" w:rsidDel="00E9058D">
          <w:delText>be considered equivalent to the value</w:delText>
        </w:r>
      </w:del>
      <w:ins w:id="959" w:author="Laurence Golding" w:date="2019-02-18T14:47:00Z">
        <w:r w:rsidR="00E9058D">
          <w:t>default to</w:t>
        </w:r>
      </w:ins>
      <w:r w:rsidR="008651CE">
        <w:t xml:space="preserve"> </w:t>
      </w:r>
      <w:r w:rsidR="008651CE" w:rsidRPr="008651CE">
        <w:rPr>
          <w:rStyle w:val="CODEtemp"/>
        </w:rPr>
        <w:t>"warning"</w:t>
      </w:r>
      <w:r w:rsidR="008651CE">
        <w:t>.</w:t>
      </w:r>
    </w:p>
    <w:p w14:paraId="1192CA0D" w14:textId="0383D53A" w:rsidR="00B86BC7" w:rsidRDefault="00B86BC7" w:rsidP="00B86BC7">
      <w:pPr>
        <w:pStyle w:val="Heading3"/>
      </w:pPr>
      <w:bookmarkStart w:id="960" w:name="_Toc534899746"/>
      <w:proofErr w:type="spellStart"/>
      <w:r>
        <w:t>threadId</w:t>
      </w:r>
      <w:proofErr w:type="spellEnd"/>
      <w:r>
        <w:t xml:space="preserve"> property</w:t>
      </w:r>
      <w:bookmarkEnd w:id="96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961" w:name="_Toc534899747"/>
      <w:proofErr w:type="spellStart"/>
      <w:r>
        <w:t>time</w:t>
      </w:r>
      <w:r w:rsidR="00BF4F63">
        <w:t>Utc</w:t>
      </w:r>
      <w:proofErr w:type="spellEnd"/>
      <w:r>
        <w:t xml:space="preserve"> property</w:t>
      </w:r>
      <w:bookmarkEnd w:id="96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962" w:name="_Toc534899748"/>
      <w:r>
        <w:t>exception property</w:t>
      </w:r>
      <w:bookmarkEnd w:id="96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63" w:name="_Ref493570836"/>
      <w:bookmarkStart w:id="964" w:name="_Toc534899749"/>
      <w:r>
        <w:t>exception object</w:t>
      </w:r>
      <w:bookmarkEnd w:id="963"/>
      <w:bookmarkEnd w:id="964"/>
    </w:p>
    <w:p w14:paraId="1257C9E2" w14:textId="6070509F" w:rsidR="00B86BC7" w:rsidRDefault="00B86BC7" w:rsidP="00B86BC7">
      <w:pPr>
        <w:pStyle w:val="Heading3"/>
      </w:pPr>
      <w:bookmarkStart w:id="965" w:name="_Toc534899750"/>
      <w:r>
        <w:t>General</w:t>
      </w:r>
      <w:bookmarkEnd w:id="96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966" w:name="_Toc534899751"/>
      <w:r>
        <w:t>kind property</w:t>
      </w:r>
      <w:bookmarkEnd w:id="9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67" w:name="_Toc534899752"/>
      <w:r>
        <w:lastRenderedPageBreak/>
        <w:t>message property</w:t>
      </w:r>
      <w:bookmarkEnd w:id="967"/>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68" w:name="_Toc534899753"/>
      <w:r>
        <w:t>stack property</w:t>
      </w:r>
      <w:bookmarkEnd w:id="968"/>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69" w:name="_Toc534899754"/>
      <w:proofErr w:type="spellStart"/>
      <w:r>
        <w:t>innerExceptions</w:t>
      </w:r>
      <w:proofErr w:type="spellEnd"/>
      <w:r>
        <w:t xml:space="preserve"> property</w:t>
      </w:r>
      <w:bookmarkEnd w:id="969"/>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70" w:name="_Ref528151413"/>
      <w:bookmarkStart w:id="971" w:name="_Toc534899755"/>
      <w:bookmarkStart w:id="972" w:name="_Toc287332011"/>
      <w:r>
        <w:lastRenderedPageBreak/>
        <w:t>External</w:t>
      </w:r>
      <w:r w:rsidR="00F265D8">
        <w:t xml:space="preserve"> property</w:t>
      </w:r>
      <w:r>
        <w:t xml:space="preserve"> file format</w:t>
      </w:r>
      <w:bookmarkEnd w:id="970"/>
      <w:bookmarkEnd w:id="971"/>
    </w:p>
    <w:p w14:paraId="2A3E0063" w14:textId="270C9EBD" w:rsidR="00AF60C1" w:rsidRDefault="00AF60C1" w:rsidP="00AF60C1">
      <w:pPr>
        <w:pStyle w:val="Heading2"/>
      </w:pPr>
      <w:bookmarkStart w:id="973" w:name="_Toc534899756"/>
      <w:r>
        <w:t>General</w:t>
      </w:r>
      <w:bookmarkEnd w:id="973"/>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74" w:name="_Toc534899757"/>
      <w:r>
        <w:t>External property file naming convention</w:t>
      </w:r>
      <w:bookmarkEnd w:id="97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75" w:name="_Toc534899758"/>
      <w:proofErr w:type="spellStart"/>
      <w:r>
        <w:t>externalPropert</w:t>
      </w:r>
      <w:r w:rsidR="00F265D8">
        <w:t>ies</w:t>
      </w:r>
      <w:proofErr w:type="spellEnd"/>
      <w:r>
        <w:t xml:space="preserve"> object</w:t>
      </w:r>
      <w:bookmarkEnd w:id="975"/>
    </w:p>
    <w:p w14:paraId="6E569B6A" w14:textId="60E785B4" w:rsidR="0069571F" w:rsidRPr="0069571F" w:rsidRDefault="0069571F" w:rsidP="0069571F">
      <w:pPr>
        <w:pStyle w:val="Heading3"/>
      </w:pPr>
      <w:bookmarkStart w:id="976" w:name="_Ref525812129"/>
      <w:bookmarkStart w:id="977" w:name="_Toc534899759"/>
      <w:r>
        <w:t>General</w:t>
      </w:r>
      <w:bookmarkEnd w:id="976"/>
      <w:bookmarkEnd w:id="97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978"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79" w:name="_Ref525810506"/>
      <w:bookmarkStart w:id="980" w:name="_Toc534899760"/>
      <w:bookmarkEnd w:id="978"/>
      <w:r>
        <w:lastRenderedPageBreak/>
        <w:t>$schema property</w:t>
      </w:r>
      <w:bookmarkEnd w:id="979"/>
      <w:bookmarkEnd w:id="98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81" w:name="_Ref523913350"/>
      <w:bookmarkStart w:id="982" w:name="_Toc534899761"/>
      <w:r>
        <w:t>version property</w:t>
      </w:r>
      <w:bookmarkEnd w:id="981"/>
      <w:bookmarkEnd w:id="982"/>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983" w:name="_Ref525814013"/>
      <w:bookmarkStart w:id="984" w:name="_Toc534899762"/>
      <w:proofErr w:type="spellStart"/>
      <w:r>
        <w:t>instanceGuid</w:t>
      </w:r>
      <w:proofErr w:type="spellEnd"/>
      <w:r>
        <w:t xml:space="preserve"> property</w:t>
      </w:r>
      <w:bookmarkEnd w:id="983"/>
      <w:bookmarkEnd w:id="984"/>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985" w:name="_Ref525810969"/>
      <w:bookmarkStart w:id="986" w:name="_Toc534899763"/>
      <w:proofErr w:type="spellStart"/>
      <w:r>
        <w:t>runInstanceGuid</w:t>
      </w:r>
      <w:proofErr w:type="spellEnd"/>
      <w:r>
        <w:t xml:space="preserve"> property</w:t>
      </w:r>
      <w:bookmarkEnd w:id="985"/>
      <w:bookmarkEnd w:id="986"/>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987" w:name="_Ref525634162"/>
      <w:bookmarkStart w:id="988" w:name="_Ref525810993"/>
      <w:bookmarkStart w:id="989" w:name="_Toc534899764"/>
      <w:r>
        <w:t>The property value</w:t>
      </w:r>
      <w:bookmarkEnd w:id="987"/>
      <w:r>
        <w:t xml:space="preserve"> propert</w:t>
      </w:r>
      <w:bookmarkEnd w:id="988"/>
      <w:r w:rsidR="00355B20">
        <w:t>ies</w:t>
      </w:r>
      <w:bookmarkEnd w:id="989"/>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990" w:name="_Toc534899765"/>
      <w:r w:rsidRPr="00FD22AC">
        <w:lastRenderedPageBreak/>
        <w:t>Conformance</w:t>
      </w:r>
      <w:bookmarkEnd w:id="972"/>
      <w:bookmarkEnd w:id="990"/>
    </w:p>
    <w:p w14:paraId="1D48659C" w14:textId="6555FDBE" w:rsidR="00EE1E0B" w:rsidRDefault="00EE1E0B" w:rsidP="002244CB"/>
    <w:p w14:paraId="3BBDC6A3" w14:textId="77777777" w:rsidR="00376AE7" w:rsidRDefault="00376AE7" w:rsidP="00376AE7">
      <w:pPr>
        <w:pStyle w:val="Heading2"/>
        <w:numPr>
          <w:ilvl w:val="1"/>
          <w:numId w:val="2"/>
        </w:numPr>
      </w:pPr>
      <w:bookmarkStart w:id="991" w:name="_Toc534899766"/>
      <w:r>
        <w:t>Conformance targets</w:t>
      </w:r>
      <w:bookmarkEnd w:id="99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92" w:name="_Toc534899767"/>
      <w:r>
        <w:t>Conformance Clause 1: SARIF log file</w:t>
      </w:r>
      <w:bookmarkEnd w:id="992"/>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993" w:name="_Toc534899768"/>
      <w:r>
        <w:t>Conformance Clause 2: SARIF resource file</w:t>
      </w:r>
      <w:bookmarkEnd w:id="993"/>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994" w:name="_Hlk507945868"/>
      <w:r>
        <w:t>§</w:t>
      </w:r>
      <w:r>
        <w:fldChar w:fldCharType="begin"/>
      </w:r>
      <w:r>
        <w:instrText xml:space="preserve"> REF _Ref508811723 \r \h </w:instrText>
      </w:r>
      <w:r>
        <w:fldChar w:fldCharType="separate"/>
      </w:r>
      <w:r w:rsidR="00820181">
        <w:t>3.11.6.5</w:t>
      </w:r>
      <w:r>
        <w:fldChar w:fldCharType="end"/>
      </w:r>
      <w:r>
        <w:t>.</w:t>
      </w:r>
      <w:bookmarkEnd w:id="994"/>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995" w:name="_Toc534899769"/>
      <w:r>
        <w:t xml:space="preserve">Conformance Clause </w:t>
      </w:r>
      <w:r w:rsidR="00105CCB">
        <w:t>3</w:t>
      </w:r>
      <w:r>
        <w:t>: SARIF producer</w:t>
      </w:r>
      <w:bookmarkEnd w:id="995"/>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996" w:name="_Toc534899770"/>
      <w:r>
        <w:lastRenderedPageBreak/>
        <w:t xml:space="preserve">Conformance Clause </w:t>
      </w:r>
      <w:r w:rsidR="00105CCB">
        <w:t>4</w:t>
      </w:r>
      <w:r>
        <w:t>: Direct producer</w:t>
      </w:r>
      <w:bookmarkEnd w:id="99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97" w:name="_Toc534899771"/>
      <w:r>
        <w:t xml:space="preserve">Conformance Clause </w:t>
      </w:r>
      <w:r w:rsidR="00D06F1A">
        <w:t>5</w:t>
      </w:r>
      <w:r>
        <w:t>: Deterministic producer</w:t>
      </w:r>
      <w:bookmarkEnd w:id="99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998" w:name="_Toc534899772"/>
      <w:r>
        <w:t>Conformance Clause 6: Converter</w:t>
      </w:r>
      <w:bookmarkEnd w:id="99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999" w:name="_Toc534899773"/>
      <w:r>
        <w:t>Conformance Clause 7: SARIF post-processor</w:t>
      </w:r>
      <w:bookmarkEnd w:id="99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000" w:name="_Toc534899774"/>
      <w:r>
        <w:t xml:space="preserve">Conformance Clause </w:t>
      </w:r>
      <w:r w:rsidR="00D06F1A">
        <w:t>8</w:t>
      </w:r>
      <w:r>
        <w:t xml:space="preserve">: </w:t>
      </w:r>
      <w:r w:rsidR="0018481C">
        <w:t>SARIF c</w:t>
      </w:r>
      <w:r>
        <w:t>onsumer</w:t>
      </w:r>
      <w:bookmarkEnd w:id="100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001" w:name="_Toc534899775"/>
      <w:r>
        <w:t xml:space="preserve">Conformance Clause </w:t>
      </w:r>
      <w:r w:rsidR="00D06F1A">
        <w:t>9</w:t>
      </w:r>
      <w:r>
        <w:t>: Viewer</w:t>
      </w:r>
      <w:bookmarkEnd w:id="100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002" w:name="_Toc534899776"/>
      <w:bookmarkStart w:id="1003" w:name="_Hlk512505065"/>
      <w:r>
        <w:t>Conformance Clause 10: Result management system</w:t>
      </w:r>
      <w:bookmarkEnd w:id="100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03"/>
    </w:p>
    <w:p w14:paraId="79E66955" w14:textId="44610F19" w:rsidR="00435405" w:rsidRDefault="00435405" w:rsidP="00435405">
      <w:pPr>
        <w:pStyle w:val="Heading2"/>
      </w:pPr>
      <w:bookmarkStart w:id="1004" w:name="_Toc534899777"/>
      <w:r>
        <w:lastRenderedPageBreak/>
        <w:t>Conformance Clause 11: Engineering system</w:t>
      </w:r>
      <w:bookmarkEnd w:id="1004"/>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1005" w:name="AppendixAcknowledgments"/>
      <w:bookmarkStart w:id="1006" w:name="_Toc85472897"/>
      <w:bookmarkStart w:id="1007" w:name="_Toc287332012"/>
      <w:bookmarkStart w:id="1008" w:name="_Toc534899778"/>
      <w:bookmarkStart w:id="1009" w:name="_Hlk513041526"/>
      <w:bookmarkEnd w:id="1005"/>
      <w:r>
        <w:lastRenderedPageBreak/>
        <w:t xml:space="preserve">(Informative) </w:t>
      </w:r>
      <w:r w:rsidR="00B80CDB">
        <w:t>Acknowl</w:t>
      </w:r>
      <w:r w:rsidR="004D0E5E">
        <w:t>e</w:t>
      </w:r>
      <w:r w:rsidR="008F61FB">
        <w:t>dg</w:t>
      </w:r>
      <w:r w:rsidR="0052099F">
        <w:t>ments</w:t>
      </w:r>
      <w:bookmarkEnd w:id="1006"/>
      <w:bookmarkEnd w:id="1007"/>
      <w:bookmarkEnd w:id="100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09"/>
    <w:p w14:paraId="645628E0" w14:textId="77777777" w:rsidR="00C76CAA" w:rsidRPr="00C76CAA" w:rsidRDefault="00C76CAA" w:rsidP="00C76CAA"/>
    <w:p w14:paraId="586B0BCA" w14:textId="2CB47B5E" w:rsidR="0052099F" w:rsidRDefault="002244CB" w:rsidP="008C100C">
      <w:pPr>
        <w:pStyle w:val="AppendixHeading1"/>
      </w:pPr>
      <w:bookmarkStart w:id="1010" w:name="AppendixFingerprints"/>
      <w:bookmarkStart w:id="1011" w:name="_Ref513039337"/>
      <w:bookmarkStart w:id="1012" w:name="_Toc534899779"/>
      <w:bookmarkEnd w:id="1010"/>
      <w:r>
        <w:lastRenderedPageBreak/>
        <w:t>(</w:t>
      </w:r>
      <w:r w:rsidR="00E8605A">
        <w:t>Normative</w:t>
      </w:r>
      <w:r>
        <w:t xml:space="preserve">) </w:t>
      </w:r>
      <w:r w:rsidR="00710FE0">
        <w:t>Use of fingerprints by result management systems</w:t>
      </w:r>
      <w:bookmarkEnd w:id="1011"/>
      <w:bookmarkEnd w:id="101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13" w:name="AppendixViewers"/>
      <w:bookmarkStart w:id="1014" w:name="_Toc534899780"/>
      <w:bookmarkEnd w:id="1013"/>
      <w:r>
        <w:lastRenderedPageBreak/>
        <w:t xml:space="preserve">(Informative) </w:t>
      </w:r>
      <w:r w:rsidR="00710FE0">
        <w:t xml:space="preserve">Use of SARIF by log </w:t>
      </w:r>
      <w:r w:rsidR="00AF0D84">
        <w:t xml:space="preserve">file </w:t>
      </w:r>
      <w:r w:rsidR="00710FE0">
        <w:t>viewers</w:t>
      </w:r>
      <w:bookmarkEnd w:id="101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015" w:name="AppendixConverters"/>
      <w:bookmarkStart w:id="1016" w:name="_Toc534899781"/>
      <w:bookmarkEnd w:id="1015"/>
      <w:r>
        <w:lastRenderedPageBreak/>
        <w:t xml:space="preserve">(Informative) </w:t>
      </w:r>
      <w:r w:rsidR="00710FE0">
        <w:t>Production of SARIF by converters</w:t>
      </w:r>
      <w:bookmarkEnd w:id="101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1017" w:name="AppendixRuleMetadata"/>
      <w:bookmarkStart w:id="1018" w:name="_Toc534899782"/>
      <w:bookmarkEnd w:id="1017"/>
      <w:r>
        <w:lastRenderedPageBreak/>
        <w:t xml:space="preserve">(Informative) </w:t>
      </w:r>
      <w:r w:rsidR="00710FE0">
        <w:t>Locating rule metadata</w:t>
      </w:r>
      <w:bookmarkEnd w:id="1018"/>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19" w:name="AppendixDeterminism"/>
      <w:bookmarkStart w:id="1020" w:name="_Toc534899783"/>
      <w:bookmarkEnd w:id="1019"/>
      <w:r>
        <w:lastRenderedPageBreak/>
        <w:t xml:space="preserve">(Normative) </w:t>
      </w:r>
      <w:r w:rsidR="00710FE0">
        <w:t>Producing deterministic SARIF log files</w:t>
      </w:r>
      <w:bookmarkEnd w:id="1020"/>
    </w:p>
    <w:p w14:paraId="269DCAE0" w14:textId="72CA49C1" w:rsidR="00B62028" w:rsidRDefault="00B62028" w:rsidP="00B62028">
      <w:pPr>
        <w:pStyle w:val="AppendixHeading2"/>
      </w:pPr>
      <w:bookmarkStart w:id="1021" w:name="_Toc534899784"/>
      <w:r>
        <w:t>General</w:t>
      </w:r>
      <w:bookmarkEnd w:id="102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022" w:name="_Ref513042258"/>
      <w:bookmarkStart w:id="1023" w:name="_Toc534899785"/>
      <w:r>
        <w:t>Non-deterministic file format elements</w:t>
      </w:r>
      <w:bookmarkEnd w:id="1022"/>
      <w:bookmarkEnd w:id="102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024" w:name="_Toc534899786"/>
      <w:r>
        <w:t>Array and dictionary element ordering</w:t>
      </w:r>
      <w:bookmarkEnd w:id="102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25" w:name="_Ref513042289"/>
      <w:bookmarkStart w:id="1026" w:name="_Toc534899787"/>
      <w:r>
        <w:t>Absolute paths</w:t>
      </w:r>
      <w:bookmarkEnd w:id="1025"/>
      <w:bookmarkEnd w:id="102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027" w:name="_Toc534899788"/>
      <w:r>
        <w:t>Compensating for non-deterministic output</w:t>
      </w:r>
      <w:bookmarkEnd w:id="102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28" w:name="_Toc534899789"/>
      <w:r>
        <w:lastRenderedPageBreak/>
        <w:t>Interaction between determinism and baselining</w:t>
      </w:r>
      <w:bookmarkEnd w:id="102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29" w:name="AppendixFixes"/>
      <w:bookmarkStart w:id="1030" w:name="_Toc534899790"/>
      <w:bookmarkEnd w:id="1029"/>
      <w:r>
        <w:lastRenderedPageBreak/>
        <w:t xml:space="preserve">(Informative) </w:t>
      </w:r>
      <w:r w:rsidR="00710FE0">
        <w:t>Guidance on fixes</w:t>
      </w:r>
      <w:bookmarkEnd w:id="103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31" w:name="_Toc534899791"/>
      <w:r>
        <w:lastRenderedPageBreak/>
        <w:t>(Informative) Diagnosing results in generated files</w:t>
      </w:r>
      <w:bookmarkEnd w:id="103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32" w:name="AppendixSourceLanguage"/>
      <w:bookmarkStart w:id="1033" w:name="_Toc534899792"/>
      <w:bookmarkEnd w:id="1032"/>
      <w:r>
        <w:lastRenderedPageBreak/>
        <w:t xml:space="preserve">(Informative) Sample </w:t>
      </w:r>
      <w:proofErr w:type="spellStart"/>
      <w:r>
        <w:t>sourceLanguage</w:t>
      </w:r>
      <w:proofErr w:type="spellEnd"/>
      <w:r>
        <w:t xml:space="preserve"> values</w:t>
      </w:r>
      <w:bookmarkEnd w:id="1033"/>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034" w:name="AppendixExamples"/>
      <w:bookmarkStart w:id="1035" w:name="_Toc534899793"/>
      <w:bookmarkEnd w:id="1034"/>
      <w:r>
        <w:lastRenderedPageBreak/>
        <w:t xml:space="preserve">(Informative) </w:t>
      </w:r>
      <w:r w:rsidR="00710FE0">
        <w:t>Examples</w:t>
      </w:r>
      <w:bookmarkEnd w:id="103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36" w:name="_Toc534899794"/>
      <w:r>
        <w:t xml:space="preserve">Minimal valid SARIF </w:t>
      </w:r>
      <w:r w:rsidR="00EA1C84">
        <w:t>log file</w:t>
      </w:r>
      <w:bookmarkEnd w:id="103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37" w:name="_Toc534899795"/>
      <w:r w:rsidRPr="00745595">
        <w:t xml:space="preserve">Minimal recommended SARIF </w:t>
      </w:r>
      <w:r w:rsidR="00EA1C84">
        <w:t xml:space="preserve">log </w:t>
      </w:r>
      <w:r w:rsidRPr="00745595">
        <w:t>file with source information</w:t>
      </w:r>
      <w:bookmarkEnd w:id="103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3612D4E2"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20181">
        <w:t>3.13.15</w:t>
      </w:r>
      <w:r>
        <w:fldChar w:fldCharType="end"/>
      </w:r>
      <w:r w:rsidR="004F51DA">
        <w:t>, §</w:t>
      </w:r>
      <w:r w:rsidR="004F51DA">
        <w:fldChar w:fldCharType="begin"/>
      </w:r>
      <w:r w:rsidR="004F51DA">
        <w:instrText xml:space="preserve"> REF _Ref508870783 \r \h </w:instrText>
      </w:r>
      <w:r w:rsidR="004F51DA">
        <w:fldChar w:fldCharType="separate"/>
      </w:r>
      <w:r w:rsidR="00820181">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38" w:name="_Toc534899796"/>
      <w:r w:rsidRPr="001D7651">
        <w:t xml:space="preserve">Minimal recommended SARIF </w:t>
      </w:r>
      <w:r w:rsidR="00EA1C84">
        <w:t xml:space="preserve">log </w:t>
      </w:r>
      <w:r w:rsidRPr="001D7651">
        <w:t>file without source information</w:t>
      </w:r>
      <w:bookmarkEnd w:id="1038"/>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lastRenderedPageBreak/>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039" w:name="_Toc534899797"/>
      <w:r w:rsidRPr="001D7651">
        <w:t xml:space="preserve">SARIF </w:t>
      </w:r>
      <w:r w:rsidR="00D71A1D">
        <w:t xml:space="preserve">resource </w:t>
      </w:r>
      <w:r w:rsidRPr="001D7651">
        <w:t xml:space="preserve">file </w:t>
      </w:r>
      <w:r w:rsidR="00D71A1D">
        <w:t>with</w:t>
      </w:r>
      <w:r w:rsidRPr="001D7651">
        <w:t xml:space="preserve"> rule metadata</w:t>
      </w:r>
      <w:bookmarkEnd w:id="1039"/>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040" w:name="_Toc534899798"/>
      <w:r>
        <w:t>Comprehensive SARIF file</w:t>
      </w:r>
      <w:bookmarkEnd w:id="104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651A85B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r w:rsidR="00264941">
        <w:t xml:space="preserve">Microsoft Windows </w:t>
      </w:r>
      <w:r w:rsidR="001213A7">
        <w:t>(R)</w:t>
      </w:r>
      <w:r>
        <w:t xml:space="preserve"> (</w:t>
      </w:r>
      <w:proofErr w:type="spellStart"/>
      <w:r>
        <w:t>en</w:t>
      </w:r>
      <w:proofErr w:type="spellEnd"/>
      <w:r>
        <w:t>-US)",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5882D72" w:rsidR="006043FF" w:rsidRDefault="006043FF" w:rsidP="00EA1C84">
      <w:pPr>
        <w:pStyle w:val="Codesmall"/>
      </w:pPr>
      <w:r>
        <w:t xml:space="preserve">        "</w:t>
      </w:r>
      <w:proofErr w:type="spellStart"/>
      <w:r w:rsidR="00E365D0">
        <w:t>dottedQuadFileVersion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lastRenderedPageBreak/>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lastRenderedPageBreak/>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lastRenderedPageBreak/>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lastRenderedPageBreak/>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66D08DF1" w:rsidR="00A043A4" w:rsidRDefault="00A043A4" w:rsidP="00EA1C84">
      <w:pPr>
        <w:pStyle w:val="Codesmall"/>
        <w:rPr>
          <w:ins w:id="1041" w:author="Laurence Golding" w:date="2019-02-18T14:48:00Z"/>
        </w:rPr>
      </w:pPr>
      <w:r>
        <w:t xml:space="preserve">          "</w:t>
      </w:r>
      <w:proofErr w:type="spellStart"/>
      <w:r>
        <w:t>ruleIndex</w:t>
      </w:r>
      <w:proofErr w:type="spellEnd"/>
      <w:r>
        <w:t>": 0,</w:t>
      </w:r>
    </w:p>
    <w:p w14:paraId="69E256D3" w14:textId="4003A81B" w:rsidR="00E9058D" w:rsidRDefault="00E9058D" w:rsidP="00EA1C84">
      <w:pPr>
        <w:pStyle w:val="Codesmall"/>
      </w:pPr>
      <w:ins w:id="1042" w:author="Laurence Golding" w:date="2019-02-18T14:49:00Z">
        <w:r>
          <w:t xml:space="preserve">          "kind": "fail",</w:t>
        </w:r>
      </w:ins>
      <w:bookmarkStart w:id="1043" w:name="_GoBack"/>
      <w:bookmarkEnd w:id="1043"/>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lastRenderedPageBreak/>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lastRenderedPageBreak/>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lastRenderedPageBreak/>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lastRenderedPageBreak/>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044" w:name="AppendixRevisionHistory"/>
      <w:bookmarkStart w:id="1045" w:name="_Toc85472898"/>
      <w:bookmarkStart w:id="1046" w:name="_Toc287332014"/>
      <w:bookmarkStart w:id="1047" w:name="_Toc534899799"/>
      <w:bookmarkEnd w:id="1044"/>
      <w:r>
        <w:lastRenderedPageBreak/>
        <w:t xml:space="preserve">(Informative) </w:t>
      </w:r>
      <w:r w:rsidR="00A05FDF">
        <w:t>Revision History</w:t>
      </w:r>
      <w:bookmarkEnd w:id="1045"/>
      <w:bookmarkEnd w:id="1046"/>
      <w:bookmarkEnd w:id="10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5A4C2" w14:textId="77777777" w:rsidR="009D6E5B" w:rsidRDefault="009D6E5B" w:rsidP="008C100C">
      <w:r>
        <w:separator/>
      </w:r>
    </w:p>
    <w:p w14:paraId="2AEE7EBE" w14:textId="77777777" w:rsidR="009D6E5B" w:rsidRDefault="009D6E5B" w:rsidP="008C100C"/>
    <w:p w14:paraId="1A8117D1" w14:textId="77777777" w:rsidR="009D6E5B" w:rsidRDefault="009D6E5B" w:rsidP="008C100C"/>
    <w:p w14:paraId="657B69C4" w14:textId="77777777" w:rsidR="009D6E5B" w:rsidRDefault="009D6E5B" w:rsidP="008C100C"/>
    <w:p w14:paraId="4A9570EC" w14:textId="77777777" w:rsidR="009D6E5B" w:rsidRDefault="009D6E5B" w:rsidP="008C100C"/>
    <w:p w14:paraId="6219FD13" w14:textId="77777777" w:rsidR="009D6E5B" w:rsidRDefault="009D6E5B" w:rsidP="008C100C"/>
    <w:p w14:paraId="1A0EBEF6" w14:textId="77777777" w:rsidR="009D6E5B" w:rsidRDefault="009D6E5B" w:rsidP="008C100C"/>
  </w:endnote>
  <w:endnote w:type="continuationSeparator" w:id="0">
    <w:p w14:paraId="725083AA" w14:textId="77777777" w:rsidR="009D6E5B" w:rsidRDefault="009D6E5B" w:rsidP="008C100C">
      <w:r>
        <w:continuationSeparator/>
      </w:r>
    </w:p>
    <w:p w14:paraId="15D7F59D" w14:textId="77777777" w:rsidR="009D6E5B" w:rsidRDefault="009D6E5B" w:rsidP="008C100C"/>
    <w:p w14:paraId="18F64E65" w14:textId="77777777" w:rsidR="009D6E5B" w:rsidRDefault="009D6E5B" w:rsidP="008C100C"/>
    <w:p w14:paraId="3C2A41AC" w14:textId="77777777" w:rsidR="009D6E5B" w:rsidRDefault="009D6E5B" w:rsidP="008C100C"/>
    <w:p w14:paraId="3C263A2D" w14:textId="77777777" w:rsidR="009D6E5B" w:rsidRDefault="009D6E5B" w:rsidP="008C100C"/>
    <w:p w14:paraId="2192B042" w14:textId="77777777" w:rsidR="009D6E5B" w:rsidRDefault="009D6E5B" w:rsidP="008C100C"/>
    <w:p w14:paraId="13809AA3" w14:textId="77777777" w:rsidR="009D6E5B" w:rsidRDefault="009D6E5B"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595BB" w14:textId="77777777" w:rsidR="009D6E5B" w:rsidRDefault="009D6E5B" w:rsidP="008C100C">
      <w:r>
        <w:separator/>
      </w:r>
    </w:p>
    <w:p w14:paraId="492E1FF1" w14:textId="77777777" w:rsidR="009D6E5B" w:rsidRDefault="009D6E5B" w:rsidP="008C100C"/>
  </w:footnote>
  <w:footnote w:type="continuationSeparator" w:id="0">
    <w:p w14:paraId="65AE48B8" w14:textId="77777777" w:rsidR="009D6E5B" w:rsidRDefault="009D6E5B" w:rsidP="008C100C">
      <w:r>
        <w:continuationSeparator/>
      </w:r>
    </w:p>
    <w:p w14:paraId="6A28ADB5" w14:textId="77777777" w:rsidR="009D6E5B" w:rsidRDefault="009D6E5B" w:rsidP="008C100C"/>
  </w:footnote>
  <w:footnote w:id="1">
    <w:p w14:paraId="097233B1" w14:textId="39BD8E76" w:rsidR="00B72299" w:rsidRDefault="00B7229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4"/>
  </w:num>
  <w:num w:numId="8">
    <w:abstractNumId w:val="4"/>
  </w:num>
  <w:num w:numId="9">
    <w:abstractNumId w:val="65"/>
  </w:num>
  <w:num w:numId="10">
    <w:abstractNumId w:val="51"/>
  </w:num>
  <w:num w:numId="11">
    <w:abstractNumId w:val="24"/>
  </w:num>
  <w:num w:numId="12">
    <w:abstractNumId w:val="18"/>
  </w:num>
  <w:num w:numId="13">
    <w:abstractNumId w:val="77"/>
  </w:num>
  <w:num w:numId="14">
    <w:abstractNumId w:val="56"/>
  </w:num>
  <w:num w:numId="15">
    <w:abstractNumId w:val="8"/>
  </w:num>
  <w:num w:numId="16">
    <w:abstractNumId w:val="42"/>
  </w:num>
  <w:num w:numId="17">
    <w:abstractNumId w:val="70"/>
  </w:num>
  <w:num w:numId="18">
    <w:abstractNumId w:val="34"/>
  </w:num>
  <w:num w:numId="19">
    <w:abstractNumId w:val="12"/>
  </w:num>
  <w:num w:numId="20">
    <w:abstractNumId w:val="46"/>
  </w:num>
  <w:num w:numId="21">
    <w:abstractNumId w:val="27"/>
  </w:num>
  <w:num w:numId="22">
    <w:abstractNumId w:val="17"/>
  </w:num>
  <w:num w:numId="23">
    <w:abstractNumId w:val="10"/>
  </w:num>
  <w:num w:numId="24">
    <w:abstractNumId w:val="35"/>
  </w:num>
  <w:num w:numId="25">
    <w:abstractNumId w:val="31"/>
  </w:num>
  <w:num w:numId="26">
    <w:abstractNumId w:val="76"/>
  </w:num>
  <w:num w:numId="27">
    <w:abstractNumId w:val="11"/>
  </w:num>
  <w:num w:numId="28">
    <w:abstractNumId w:val="61"/>
  </w:num>
  <w:num w:numId="29">
    <w:abstractNumId w:val="33"/>
  </w:num>
  <w:num w:numId="30">
    <w:abstractNumId w:val="29"/>
  </w:num>
  <w:num w:numId="31">
    <w:abstractNumId w:val="16"/>
  </w:num>
  <w:num w:numId="32">
    <w:abstractNumId w:val="81"/>
  </w:num>
  <w:num w:numId="33">
    <w:abstractNumId w:val="43"/>
  </w:num>
  <w:num w:numId="34">
    <w:abstractNumId w:val="9"/>
  </w:num>
  <w:num w:numId="35">
    <w:abstractNumId w:val="75"/>
  </w:num>
  <w:num w:numId="36">
    <w:abstractNumId w:val="38"/>
  </w:num>
  <w:num w:numId="37">
    <w:abstractNumId w:val="39"/>
  </w:num>
  <w:num w:numId="38">
    <w:abstractNumId w:val="57"/>
  </w:num>
  <w:num w:numId="39">
    <w:abstractNumId w:val="63"/>
  </w:num>
  <w:num w:numId="40">
    <w:abstractNumId w:val="40"/>
  </w:num>
  <w:num w:numId="41">
    <w:abstractNumId w:val="14"/>
  </w:num>
  <w:num w:numId="42">
    <w:abstractNumId w:val="2"/>
  </w:num>
  <w:num w:numId="43">
    <w:abstractNumId w:val="47"/>
  </w:num>
  <w:num w:numId="44">
    <w:abstractNumId w:val="44"/>
  </w:num>
  <w:num w:numId="45">
    <w:abstractNumId w:val="48"/>
  </w:num>
  <w:num w:numId="46">
    <w:abstractNumId w:val="19"/>
  </w:num>
  <w:num w:numId="47">
    <w:abstractNumId w:val="22"/>
  </w:num>
  <w:num w:numId="48">
    <w:abstractNumId w:val="5"/>
  </w:num>
  <w:num w:numId="49">
    <w:abstractNumId w:val="7"/>
  </w:num>
  <w:num w:numId="50">
    <w:abstractNumId w:val="80"/>
  </w:num>
  <w:num w:numId="51">
    <w:abstractNumId w:val="15"/>
  </w:num>
  <w:num w:numId="52">
    <w:abstractNumId w:val="26"/>
  </w:num>
  <w:num w:numId="53">
    <w:abstractNumId w:val="78"/>
  </w:num>
  <w:num w:numId="54">
    <w:abstractNumId w:val="37"/>
  </w:num>
  <w:num w:numId="55">
    <w:abstractNumId w:val="73"/>
  </w:num>
  <w:num w:numId="56">
    <w:abstractNumId w:val="68"/>
  </w:num>
  <w:num w:numId="57">
    <w:abstractNumId w:val="28"/>
  </w:num>
  <w:num w:numId="58">
    <w:abstractNumId w:val="36"/>
  </w:num>
  <w:num w:numId="59">
    <w:abstractNumId w:val="50"/>
  </w:num>
  <w:num w:numId="60">
    <w:abstractNumId w:val="3"/>
  </w:num>
  <w:num w:numId="61">
    <w:abstractNumId w:val="66"/>
  </w:num>
  <w:num w:numId="62">
    <w:abstractNumId w:val="49"/>
  </w:num>
  <w:num w:numId="63">
    <w:abstractNumId w:val="55"/>
  </w:num>
  <w:num w:numId="64">
    <w:abstractNumId w:val="69"/>
  </w:num>
  <w:num w:numId="65">
    <w:abstractNumId w:val="72"/>
  </w:num>
  <w:num w:numId="66">
    <w:abstractNumId w:val="52"/>
  </w:num>
  <w:num w:numId="67">
    <w:abstractNumId w:val="74"/>
  </w:num>
  <w:num w:numId="68">
    <w:abstractNumId w:val="45"/>
  </w:num>
  <w:num w:numId="69">
    <w:abstractNumId w:val="30"/>
  </w:num>
  <w:num w:numId="70">
    <w:abstractNumId w:val="21"/>
  </w:num>
  <w:num w:numId="71">
    <w:abstractNumId w:val="67"/>
  </w:num>
  <w:num w:numId="72">
    <w:abstractNumId w:val="62"/>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4"/>
  </w:num>
  <w:num w:numId="76">
    <w:abstractNumId w:val="23"/>
  </w:num>
  <w:num w:numId="77">
    <w:abstractNumId w:val="13"/>
  </w:num>
  <w:num w:numId="78">
    <w:abstractNumId w:val="41"/>
  </w:num>
  <w:num w:numId="79">
    <w:abstractNumId w:val="53"/>
  </w:num>
  <w:num w:numId="80">
    <w:abstractNumId w:val="25"/>
  </w:num>
  <w:num w:numId="81">
    <w:abstractNumId w:val="59"/>
  </w:num>
  <w:num w:numId="82">
    <w:abstractNumId w:val="79"/>
  </w:num>
  <w:num w:numId="83">
    <w:abstractNumId w:val="60"/>
  </w:num>
  <w:num w:numId="84">
    <w:abstractNumId w:val="20"/>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707F"/>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278C"/>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4C04"/>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049DC"/>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5AC"/>
    <w:rsid w:val="005538BC"/>
    <w:rsid w:val="005543B3"/>
    <w:rsid w:val="00555A4C"/>
    <w:rsid w:val="00555F45"/>
    <w:rsid w:val="00557F5C"/>
    <w:rsid w:val="005608C4"/>
    <w:rsid w:val="00563BBB"/>
    <w:rsid w:val="005652D9"/>
    <w:rsid w:val="00565A0A"/>
    <w:rsid w:val="0056708D"/>
    <w:rsid w:val="005672EA"/>
    <w:rsid w:val="00567DE6"/>
    <w:rsid w:val="00571430"/>
    <w:rsid w:val="005721AA"/>
    <w:rsid w:val="005728A1"/>
    <w:rsid w:val="00572E88"/>
    <w:rsid w:val="0057450C"/>
    <w:rsid w:val="00576770"/>
    <w:rsid w:val="00576C4A"/>
    <w:rsid w:val="00576E24"/>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6E5B"/>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58D"/>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72" TargetMode="External"/><Relationship Id="rId159" Type="http://schemas.openxmlformats.org/officeDocument/2006/relationships/hyperlink" Target="https://github.com/oasis-tcs/sarif-spec/issues/279" TargetMode="External"/><Relationship Id="rId175" Type="http://schemas.microsoft.com/office/2011/relationships/people" Target="people.xml"/><Relationship Id="rId170" Type="http://schemas.openxmlformats.org/officeDocument/2006/relationships/hyperlink" Target="https://github.com/oasis-tcs/sarif-spec/issues/28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65" Type="http://schemas.openxmlformats.org/officeDocument/2006/relationships/hyperlink" Target="https://github.com/oasis-tcs/sarif-spec/issues/27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55" Type="http://schemas.openxmlformats.org/officeDocument/2006/relationships/hyperlink" Target="https://github.com/oasis-tcs/sarif-spec/issues/275" TargetMode="External"/><Relationship Id="rId171" Type="http://schemas.openxmlformats.org/officeDocument/2006/relationships/hyperlink" Target="https://github.com/oasis-tcs/sarif-spec/issues/291" TargetMode="External"/><Relationship Id="rId176"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emver.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776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hyperlink" Target="https://github.com/oasis-tcs/sarif-spec/issues/303"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https://www.iso.org/standard/42926.html"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91564-3E9F-4E1E-A285-B53E7CD1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23383</TotalTime>
  <Pages>166</Pages>
  <Words>67966</Words>
  <Characters>387410</Characters>
  <Application>Microsoft Office Word</Application>
  <DocSecurity>0</DocSecurity>
  <Lines>3228</Lines>
  <Paragraphs>908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454468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1089</cp:revision>
  <cp:lastPrinted>2011-08-05T16:21:00Z</cp:lastPrinted>
  <dcterms:created xsi:type="dcterms:W3CDTF">2017-08-01T19:18:00Z</dcterms:created>
  <dcterms:modified xsi:type="dcterms:W3CDTF">2019-02-18T22:49:00Z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