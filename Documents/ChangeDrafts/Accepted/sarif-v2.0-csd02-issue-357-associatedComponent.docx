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583C878" w:rsidR="00D17F06" w:rsidRDefault="00AC2AA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AE49F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4AD12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FE68D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7C2CDF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E67BDB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F49BF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B51B89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923E4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FD67C74" w14:textId="52787FF2" w:rsidR="00ED0D6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53371" w:history="1">
        <w:r w:rsidR="00ED0D6F" w:rsidRPr="00502530">
          <w:rPr>
            <w:rStyle w:val="Hyperlink"/>
            <w:noProof/>
          </w:rPr>
          <w:t>1</w:t>
        </w:r>
        <w:r w:rsidR="00ED0D6F">
          <w:rPr>
            <w:rFonts w:asciiTheme="minorHAnsi" w:eastAsiaTheme="minorEastAsia" w:hAnsiTheme="minorHAnsi" w:cstheme="minorBidi"/>
            <w:noProof/>
            <w:sz w:val="22"/>
            <w:szCs w:val="22"/>
          </w:rPr>
          <w:tab/>
        </w:r>
        <w:r w:rsidR="00ED0D6F" w:rsidRPr="00502530">
          <w:rPr>
            <w:rStyle w:val="Hyperlink"/>
            <w:noProof/>
          </w:rPr>
          <w:t>Introduction</w:t>
        </w:r>
        <w:r w:rsidR="00ED0D6F">
          <w:rPr>
            <w:noProof/>
            <w:webHidden/>
          </w:rPr>
          <w:tab/>
        </w:r>
        <w:r w:rsidR="00ED0D6F">
          <w:rPr>
            <w:noProof/>
            <w:webHidden/>
          </w:rPr>
          <w:fldChar w:fldCharType="begin"/>
        </w:r>
        <w:r w:rsidR="00ED0D6F">
          <w:rPr>
            <w:noProof/>
            <w:webHidden/>
          </w:rPr>
          <w:instrText xml:space="preserve"> PAGEREF _Toc5353371 \h </w:instrText>
        </w:r>
        <w:r w:rsidR="00ED0D6F">
          <w:rPr>
            <w:noProof/>
            <w:webHidden/>
          </w:rPr>
        </w:r>
        <w:r w:rsidR="00ED0D6F">
          <w:rPr>
            <w:noProof/>
            <w:webHidden/>
          </w:rPr>
          <w:fldChar w:fldCharType="separate"/>
        </w:r>
        <w:r w:rsidR="00ED0D6F">
          <w:rPr>
            <w:noProof/>
            <w:webHidden/>
          </w:rPr>
          <w:t>15</w:t>
        </w:r>
        <w:r w:rsidR="00ED0D6F">
          <w:rPr>
            <w:noProof/>
            <w:webHidden/>
          </w:rPr>
          <w:fldChar w:fldCharType="end"/>
        </w:r>
      </w:hyperlink>
    </w:p>
    <w:p w14:paraId="2271455C" w14:textId="5AF8B7F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2" w:history="1">
        <w:r w:rsidR="00ED0D6F" w:rsidRPr="00502530">
          <w:rPr>
            <w:rStyle w:val="Hyperlink"/>
            <w:noProof/>
          </w:rPr>
          <w:t>1.1 IPR Policy</w:t>
        </w:r>
        <w:r w:rsidR="00ED0D6F">
          <w:rPr>
            <w:noProof/>
            <w:webHidden/>
          </w:rPr>
          <w:tab/>
        </w:r>
        <w:r w:rsidR="00ED0D6F">
          <w:rPr>
            <w:noProof/>
            <w:webHidden/>
          </w:rPr>
          <w:fldChar w:fldCharType="begin"/>
        </w:r>
        <w:r w:rsidR="00ED0D6F">
          <w:rPr>
            <w:noProof/>
            <w:webHidden/>
          </w:rPr>
          <w:instrText xml:space="preserve"> PAGEREF _Toc5353372 \h </w:instrText>
        </w:r>
        <w:r w:rsidR="00ED0D6F">
          <w:rPr>
            <w:noProof/>
            <w:webHidden/>
          </w:rPr>
        </w:r>
        <w:r w:rsidR="00ED0D6F">
          <w:rPr>
            <w:noProof/>
            <w:webHidden/>
          </w:rPr>
          <w:fldChar w:fldCharType="separate"/>
        </w:r>
        <w:r w:rsidR="00ED0D6F">
          <w:rPr>
            <w:noProof/>
            <w:webHidden/>
          </w:rPr>
          <w:t>15</w:t>
        </w:r>
        <w:r w:rsidR="00ED0D6F">
          <w:rPr>
            <w:noProof/>
            <w:webHidden/>
          </w:rPr>
          <w:fldChar w:fldCharType="end"/>
        </w:r>
      </w:hyperlink>
    </w:p>
    <w:p w14:paraId="6E7E9E61" w14:textId="0904787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3" w:history="1">
        <w:r w:rsidR="00ED0D6F" w:rsidRPr="00502530">
          <w:rPr>
            <w:rStyle w:val="Hyperlink"/>
            <w:noProof/>
          </w:rPr>
          <w:t>1.2 Terminology</w:t>
        </w:r>
        <w:r w:rsidR="00ED0D6F">
          <w:rPr>
            <w:noProof/>
            <w:webHidden/>
          </w:rPr>
          <w:tab/>
        </w:r>
        <w:r w:rsidR="00ED0D6F">
          <w:rPr>
            <w:noProof/>
            <w:webHidden/>
          </w:rPr>
          <w:fldChar w:fldCharType="begin"/>
        </w:r>
        <w:r w:rsidR="00ED0D6F">
          <w:rPr>
            <w:noProof/>
            <w:webHidden/>
          </w:rPr>
          <w:instrText xml:space="preserve"> PAGEREF _Toc5353373 \h </w:instrText>
        </w:r>
        <w:r w:rsidR="00ED0D6F">
          <w:rPr>
            <w:noProof/>
            <w:webHidden/>
          </w:rPr>
        </w:r>
        <w:r w:rsidR="00ED0D6F">
          <w:rPr>
            <w:noProof/>
            <w:webHidden/>
          </w:rPr>
          <w:fldChar w:fldCharType="separate"/>
        </w:r>
        <w:r w:rsidR="00ED0D6F">
          <w:rPr>
            <w:noProof/>
            <w:webHidden/>
          </w:rPr>
          <w:t>15</w:t>
        </w:r>
        <w:r w:rsidR="00ED0D6F">
          <w:rPr>
            <w:noProof/>
            <w:webHidden/>
          </w:rPr>
          <w:fldChar w:fldCharType="end"/>
        </w:r>
      </w:hyperlink>
    </w:p>
    <w:p w14:paraId="0A8EE5C7" w14:textId="3BE8E354"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4" w:history="1">
        <w:r w:rsidR="00ED0D6F" w:rsidRPr="00502530">
          <w:rPr>
            <w:rStyle w:val="Hyperlink"/>
            <w:noProof/>
          </w:rPr>
          <w:t>1.3 Normative References</w:t>
        </w:r>
        <w:r w:rsidR="00ED0D6F">
          <w:rPr>
            <w:noProof/>
            <w:webHidden/>
          </w:rPr>
          <w:tab/>
        </w:r>
        <w:r w:rsidR="00ED0D6F">
          <w:rPr>
            <w:noProof/>
            <w:webHidden/>
          </w:rPr>
          <w:fldChar w:fldCharType="begin"/>
        </w:r>
        <w:r w:rsidR="00ED0D6F">
          <w:rPr>
            <w:noProof/>
            <w:webHidden/>
          </w:rPr>
          <w:instrText xml:space="preserve"> PAGEREF _Toc5353374 \h </w:instrText>
        </w:r>
        <w:r w:rsidR="00ED0D6F">
          <w:rPr>
            <w:noProof/>
            <w:webHidden/>
          </w:rPr>
        </w:r>
        <w:r w:rsidR="00ED0D6F">
          <w:rPr>
            <w:noProof/>
            <w:webHidden/>
          </w:rPr>
          <w:fldChar w:fldCharType="separate"/>
        </w:r>
        <w:r w:rsidR="00ED0D6F">
          <w:rPr>
            <w:noProof/>
            <w:webHidden/>
          </w:rPr>
          <w:t>21</w:t>
        </w:r>
        <w:r w:rsidR="00ED0D6F">
          <w:rPr>
            <w:noProof/>
            <w:webHidden/>
          </w:rPr>
          <w:fldChar w:fldCharType="end"/>
        </w:r>
      </w:hyperlink>
    </w:p>
    <w:p w14:paraId="2711C48F" w14:textId="3F5AB484"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5" w:history="1">
        <w:r w:rsidR="00ED0D6F" w:rsidRPr="00502530">
          <w:rPr>
            <w:rStyle w:val="Hyperlink"/>
            <w:noProof/>
          </w:rPr>
          <w:t>1.4 Non-Normative References</w:t>
        </w:r>
        <w:r w:rsidR="00ED0D6F">
          <w:rPr>
            <w:noProof/>
            <w:webHidden/>
          </w:rPr>
          <w:tab/>
        </w:r>
        <w:r w:rsidR="00ED0D6F">
          <w:rPr>
            <w:noProof/>
            <w:webHidden/>
          </w:rPr>
          <w:fldChar w:fldCharType="begin"/>
        </w:r>
        <w:r w:rsidR="00ED0D6F">
          <w:rPr>
            <w:noProof/>
            <w:webHidden/>
          </w:rPr>
          <w:instrText xml:space="preserve"> PAGEREF _Toc5353375 \h </w:instrText>
        </w:r>
        <w:r w:rsidR="00ED0D6F">
          <w:rPr>
            <w:noProof/>
            <w:webHidden/>
          </w:rPr>
        </w:r>
        <w:r w:rsidR="00ED0D6F">
          <w:rPr>
            <w:noProof/>
            <w:webHidden/>
          </w:rPr>
          <w:fldChar w:fldCharType="separate"/>
        </w:r>
        <w:r w:rsidR="00ED0D6F">
          <w:rPr>
            <w:noProof/>
            <w:webHidden/>
          </w:rPr>
          <w:t>22</w:t>
        </w:r>
        <w:r w:rsidR="00ED0D6F">
          <w:rPr>
            <w:noProof/>
            <w:webHidden/>
          </w:rPr>
          <w:fldChar w:fldCharType="end"/>
        </w:r>
      </w:hyperlink>
    </w:p>
    <w:p w14:paraId="6FAE5D71" w14:textId="25180BA6" w:rsidR="00ED0D6F" w:rsidRDefault="00AC2AAA">
      <w:pPr>
        <w:pStyle w:val="TOC1"/>
        <w:rPr>
          <w:rFonts w:asciiTheme="minorHAnsi" w:eastAsiaTheme="minorEastAsia" w:hAnsiTheme="minorHAnsi" w:cstheme="minorBidi"/>
          <w:noProof/>
          <w:sz w:val="22"/>
          <w:szCs w:val="22"/>
        </w:rPr>
      </w:pPr>
      <w:hyperlink w:anchor="_Toc5353376" w:history="1">
        <w:r w:rsidR="00ED0D6F" w:rsidRPr="00502530">
          <w:rPr>
            <w:rStyle w:val="Hyperlink"/>
            <w:noProof/>
          </w:rPr>
          <w:t>2</w:t>
        </w:r>
        <w:r w:rsidR="00ED0D6F">
          <w:rPr>
            <w:rFonts w:asciiTheme="minorHAnsi" w:eastAsiaTheme="minorEastAsia" w:hAnsiTheme="minorHAnsi" w:cstheme="minorBidi"/>
            <w:noProof/>
            <w:sz w:val="22"/>
            <w:szCs w:val="22"/>
          </w:rPr>
          <w:tab/>
        </w:r>
        <w:r w:rsidR="00ED0D6F" w:rsidRPr="00502530">
          <w:rPr>
            <w:rStyle w:val="Hyperlink"/>
            <w:noProof/>
          </w:rPr>
          <w:t>Conventions</w:t>
        </w:r>
        <w:r w:rsidR="00ED0D6F">
          <w:rPr>
            <w:noProof/>
            <w:webHidden/>
          </w:rPr>
          <w:tab/>
        </w:r>
        <w:r w:rsidR="00ED0D6F">
          <w:rPr>
            <w:noProof/>
            <w:webHidden/>
          </w:rPr>
          <w:fldChar w:fldCharType="begin"/>
        </w:r>
        <w:r w:rsidR="00ED0D6F">
          <w:rPr>
            <w:noProof/>
            <w:webHidden/>
          </w:rPr>
          <w:instrText xml:space="preserve"> PAGEREF _Toc5353376 \h </w:instrText>
        </w:r>
        <w:r w:rsidR="00ED0D6F">
          <w:rPr>
            <w:noProof/>
            <w:webHidden/>
          </w:rPr>
        </w:r>
        <w:r w:rsidR="00ED0D6F">
          <w:rPr>
            <w:noProof/>
            <w:webHidden/>
          </w:rPr>
          <w:fldChar w:fldCharType="separate"/>
        </w:r>
        <w:r w:rsidR="00ED0D6F">
          <w:rPr>
            <w:noProof/>
            <w:webHidden/>
          </w:rPr>
          <w:t>24</w:t>
        </w:r>
        <w:r w:rsidR="00ED0D6F">
          <w:rPr>
            <w:noProof/>
            <w:webHidden/>
          </w:rPr>
          <w:fldChar w:fldCharType="end"/>
        </w:r>
      </w:hyperlink>
    </w:p>
    <w:p w14:paraId="0F439A6F" w14:textId="06C0D58F"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7" w:history="1">
        <w:r w:rsidR="00ED0D6F" w:rsidRPr="00502530">
          <w:rPr>
            <w:rStyle w:val="Hyperlink"/>
            <w:noProof/>
          </w:rPr>
          <w:t>2.1 General</w:t>
        </w:r>
        <w:r w:rsidR="00ED0D6F">
          <w:rPr>
            <w:noProof/>
            <w:webHidden/>
          </w:rPr>
          <w:tab/>
        </w:r>
        <w:r w:rsidR="00ED0D6F">
          <w:rPr>
            <w:noProof/>
            <w:webHidden/>
          </w:rPr>
          <w:fldChar w:fldCharType="begin"/>
        </w:r>
        <w:r w:rsidR="00ED0D6F">
          <w:rPr>
            <w:noProof/>
            <w:webHidden/>
          </w:rPr>
          <w:instrText xml:space="preserve"> PAGEREF _Toc5353377 \h </w:instrText>
        </w:r>
        <w:r w:rsidR="00ED0D6F">
          <w:rPr>
            <w:noProof/>
            <w:webHidden/>
          </w:rPr>
        </w:r>
        <w:r w:rsidR="00ED0D6F">
          <w:rPr>
            <w:noProof/>
            <w:webHidden/>
          </w:rPr>
          <w:fldChar w:fldCharType="separate"/>
        </w:r>
        <w:r w:rsidR="00ED0D6F">
          <w:rPr>
            <w:noProof/>
            <w:webHidden/>
          </w:rPr>
          <w:t>24</w:t>
        </w:r>
        <w:r w:rsidR="00ED0D6F">
          <w:rPr>
            <w:noProof/>
            <w:webHidden/>
          </w:rPr>
          <w:fldChar w:fldCharType="end"/>
        </w:r>
      </w:hyperlink>
    </w:p>
    <w:p w14:paraId="2F885AD5" w14:textId="189E3645"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8" w:history="1">
        <w:r w:rsidR="00ED0D6F" w:rsidRPr="00502530">
          <w:rPr>
            <w:rStyle w:val="Hyperlink"/>
            <w:noProof/>
          </w:rPr>
          <w:t>2.2 Format examples</w:t>
        </w:r>
        <w:r w:rsidR="00ED0D6F">
          <w:rPr>
            <w:noProof/>
            <w:webHidden/>
          </w:rPr>
          <w:tab/>
        </w:r>
        <w:r w:rsidR="00ED0D6F">
          <w:rPr>
            <w:noProof/>
            <w:webHidden/>
          </w:rPr>
          <w:fldChar w:fldCharType="begin"/>
        </w:r>
        <w:r w:rsidR="00ED0D6F">
          <w:rPr>
            <w:noProof/>
            <w:webHidden/>
          </w:rPr>
          <w:instrText xml:space="preserve"> PAGEREF _Toc5353378 \h </w:instrText>
        </w:r>
        <w:r w:rsidR="00ED0D6F">
          <w:rPr>
            <w:noProof/>
            <w:webHidden/>
          </w:rPr>
        </w:r>
        <w:r w:rsidR="00ED0D6F">
          <w:rPr>
            <w:noProof/>
            <w:webHidden/>
          </w:rPr>
          <w:fldChar w:fldCharType="separate"/>
        </w:r>
        <w:r w:rsidR="00ED0D6F">
          <w:rPr>
            <w:noProof/>
            <w:webHidden/>
          </w:rPr>
          <w:t>24</w:t>
        </w:r>
        <w:r w:rsidR="00ED0D6F">
          <w:rPr>
            <w:noProof/>
            <w:webHidden/>
          </w:rPr>
          <w:fldChar w:fldCharType="end"/>
        </w:r>
      </w:hyperlink>
    </w:p>
    <w:p w14:paraId="1D11744C" w14:textId="08CAF654"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79" w:history="1">
        <w:r w:rsidR="00ED0D6F" w:rsidRPr="00502530">
          <w:rPr>
            <w:rStyle w:val="Hyperlink"/>
            <w:noProof/>
          </w:rPr>
          <w:t>2.3 Property notation</w:t>
        </w:r>
        <w:r w:rsidR="00ED0D6F">
          <w:rPr>
            <w:noProof/>
            <w:webHidden/>
          </w:rPr>
          <w:tab/>
        </w:r>
        <w:r w:rsidR="00ED0D6F">
          <w:rPr>
            <w:noProof/>
            <w:webHidden/>
          </w:rPr>
          <w:fldChar w:fldCharType="begin"/>
        </w:r>
        <w:r w:rsidR="00ED0D6F">
          <w:rPr>
            <w:noProof/>
            <w:webHidden/>
          </w:rPr>
          <w:instrText xml:space="preserve"> PAGEREF _Toc5353379 \h </w:instrText>
        </w:r>
        <w:r w:rsidR="00ED0D6F">
          <w:rPr>
            <w:noProof/>
            <w:webHidden/>
          </w:rPr>
        </w:r>
        <w:r w:rsidR="00ED0D6F">
          <w:rPr>
            <w:noProof/>
            <w:webHidden/>
          </w:rPr>
          <w:fldChar w:fldCharType="separate"/>
        </w:r>
        <w:r w:rsidR="00ED0D6F">
          <w:rPr>
            <w:noProof/>
            <w:webHidden/>
          </w:rPr>
          <w:t>24</w:t>
        </w:r>
        <w:r w:rsidR="00ED0D6F">
          <w:rPr>
            <w:noProof/>
            <w:webHidden/>
          </w:rPr>
          <w:fldChar w:fldCharType="end"/>
        </w:r>
      </w:hyperlink>
    </w:p>
    <w:p w14:paraId="41A7560F" w14:textId="418A91FF"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80" w:history="1">
        <w:r w:rsidR="00ED0D6F" w:rsidRPr="00502530">
          <w:rPr>
            <w:rStyle w:val="Hyperlink"/>
            <w:noProof/>
          </w:rPr>
          <w:t>2.4 Syntax notation</w:t>
        </w:r>
        <w:r w:rsidR="00ED0D6F">
          <w:rPr>
            <w:noProof/>
            <w:webHidden/>
          </w:rPr>
          <w:tab/>
        </w:r>
        <w:r w:rsidR="00ED0D6F">
          <w:rPr>
            <w:noProof/>
            <w:webHidden/>
          </w:rPr>
          <w:fldChar w:fldCharType="begin"/>
        </w:r>
        <w:r w:rsidR="00ED0D6F">
          <w:rPr>
            <w:noProof/>
            <w:webHidden/>
          </w:rPr>
          <w:instrText xml:space="preserve"> PAGEREF _Toc5353380 \h </w:instrText>
        </w:r>
        <w:r w:rsidR="00ED0D6F">
          <w:rPr>
            <w:noProof/>
            <w:webHidden/>
          </w:rPr>
        </w:r>
        <w:r w:rsidR="00ED0D6F">
          <w:rPr>
            <w:noProof/>
            <w:webHidden/>
          </w:rPr>
          <w:fldChar w:fldCharType="separate"/>
        </w:r>
        <w:r w:rsidR="00ED0D6F">
          <w:rPr>
            <w:noProof/>
            <w:webHidden/>
          </w:rPr>
          <w:t>24</w:t>
        </w:r>
        <w:r w:rsidR="00ED0D6F">
          <w:rPr>
            <w:noProof/>
            <w:webHidden/>
          </w:rPr>
          <w:fldChar w:fldCharType="end"/>
        </w:r>
      </w:hyperlink>
    </w:p>
    <w:p w14:paraId="4B9D5E1B" w14:textId="698485F1"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81" w:history="1">
        <w:r w:rsidR="00ED0D6F" w:rsidRPr="00502530">
          <w:rPr>
            <w:rStyle w:val="Hyperlink"/>
            <w:noProof/>
          </w:rPr>
          <w:t>2.5 Commonly used objects</w:t>
        </w:r>
        <w:r w:rsidR="00ED0D6F">
          <w:rPr>
            <w:noProof/>
            <w:webHidden/>
          </w:rPr>
          <w:tab/>
        </w:r>
        <w:r w:rsidR="00ED0D6F">
          <w:rPr>
            <w:noProof/>
            <w:webHidden/>
          </w:rPr>
          <w:fldChar w:fldCharType="begin"/>
        </w:r>
        <w:r w:rsidR="00ED0D6F">
          <w:rPr>
            <w:noProof/>
            <w:webHidden/>
          </w:rPr>
          <w:instrText xml:space="preserve"> PAGEREF _Toc5353381 \h </w:instrText>
        </w:r>
        <w:r w:rsidR="00ED0D6F">
          <w:rPr>
            <w:noProof/>
            <w:webHidden/>
          </w:rPr>
        </w:r>
        <w:r w:rsidR="00ED0D6F">
          <w:rPr>
            <w:noProof/>
            <w:webHidden/>
          </w:rPr>
          <w:fldChar w:fldCharType="separate"/>
        </w:r>
        <w:r w:rsidR="00ED0D6F">
          <w:rPr>
            <w:noProof/>
            <w:webHidden/>
          </w:rPr>
          <w:t>24</w:t>
        </w:r>
        <w:r w:rsidR="00ED0D6F">
          <w:rPr>
            <w:noProof/>
            <w:webHidden/>
          </w:rPr>
          <w:fldChar w:fldCharType="end"/>
        </w:r>
      </w:hyperlink>
    </w:p>
    <w:p w14:paraId="6F3017C9" w14:textId="0549F2D9" w:rsidR="00ED0D6F" w:rsidRDefault="00AC2AAA">
      <w:pPr>
        <w:pStyle w:val="TOC1"/>
        <w:rPr>
          <w:rFonts w:asciiTheme="minorHAnsi" w:eastAsiaTheme="minorEastAsia" w:hAnsiTheme="minorHAnsi" w:cstheme="minorBidi"/>
          <w:noProof/>
          <w:sz w:val="22"/>
          <w:szCs w:val="22"/>
        </w:rPr>
      </w:pPr>
      <w:hyperlink w:anchor="_Toc5353382" w:history="1">
        <w:r w:rsidR="00ED0D6F" w:rsidRPr="00502530">
          <w:rPr>
            <w:rStyle w:val="Hyperlink"/>
            <w:noProof/>
          </w:rPr>
          <w:t>3</w:t>
        </w:r>
        <w:r w:rsidR="00ED0D6F">
          <w:rPr>
            <w:rFonts w:asciiTheme="minorHAnsi" w:eastAsiaTheme="minorEastAsia" w:hAnsiTheme="minorHAnsi" w:cstheme="minorBidi"/>
            <w:noProof/>
            <w:sz w:val="22"/>
            <w:szCs w:val="22"/>
          </w:rPr>
          <w:tab/>
        </w:r>
        <w:r w:rsidR="00ED0D6F" w:rsidRPr="00502530">
          <w:rPr>
            <w:rStyle w:val="Hyperlink"/>
            <w:noProof/>
          </w:rPr>
          <w:t>File format</w:t>
        </w:r>
        <w:r w:rsidR="00ED0D6F">
          <w:rPr>
            <w:noProof/>
            <w:webHidden/>
          </w:rPr>
          <w:tab/>
        </w:r>
        <w:r w:rsidR="00ED0D6F">
          <w:rPr>
            <w:noProof/>
            <w:webHidden/>
          </w:rPr>
          <w:fldChar w:fldCharType="begin"/>
        </w:r>
        <w:r w:rsidR="00ED0D6F">
          <w:rPr>
            <w:noProof/>
            <w:webHidden/>
          </w:rPr>
          <w:instrText xml:space="preserve"> PAGEREF _Toc5353382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230D5C07" w14:textId="0497E76E"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83" w:history="1">
        <w:r w:rsidR="00ED0D6F" w:rsidRPr="00502530">
          <w:rPr>
            <w:rStyle w:val="Hyperlink"/>
            <w:noProof/>
          </w:rPr>
          <w:t>3.1 General</w:t>
        </w:r>
        <w:r w:rsidR="00ED0D6F">
          <w:rPr>
            <w:noProof/>
            <w:webHidden/>
          </w:rPr>
          <w:tab/>
        </w:r>
        <w:r w:rsidR="00ED0D6F">
          <w:rPr>
            <w:noProof/>
            <w:webHidden/>
          </w:rPr>
          <w:fldChar w:fldCharType="begin"/>
        </w:r>
        <w:r w:rsidR="00ED0D6F">
          <w:rPr>
            <w:noProof/>
            <w:webHidden/>
          </w:rPr>
          <w:instrText xml:space="preserve"> PAGEREF _Toc5353383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5290427F" w14:textId="75BFC68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84" w:history="1">
        <w:r w:rsidR="00ED0D6F" w:rsidRPr="00502530">
          <w:rPr>
            <w:rStyle w:val="Hyperlink"/>
            <w:noProof/>
          </w:rPr>
          <w:t>3.2 SARIF file naming convention</w:t>
        </w:r>
        <w:r w:rsidR="00ED0D6F">
          <w:rPr>
            <w:noProof/>
            <w:webHidden/>
          </w:rPr>
          <w:tab/>
        </w:r>
        <w:r w:rsidR="00ED0D6F">
          <w:rPr>
            <w:noProof/>
            <w:webHidden/>
          </w:rPr>
          <w:fldChar w:fldCharType="begin"/>
        </w:r>
        <w:r w:rsidR="00ED0D6F">
          <w:rPr>
            <w:noProof/>
            <w:webHidden/>
          </w:rPr>
          <w:instrText xml:space="preserve"> PAGEREF _Toc5353384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0353E6B2" w14:textId="0F530F7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85" w:history="1">
        <w:r w:rsidR="00ED0D6F" w:rsidRPr="00502530">
          <w:rPr>
            <w:rStyle w:val="Hyperlink"/>
            <w:noProof/>
          </w:rPr>
          <w:t>3.3 artifactContent object</w:t>
        </w:r>
        <w:r w:rsidR="00ED0D6F">
          <w:rPr>
            <w:noProof/>
            <w:webHidden/>
          </w:rPr>
          <w:tab/>
        </w:r>
        <w:r w:rsidR="00ED0D6F">
          <w:rPr>
            <w:noProof/>
            <w:webHidden/>
          </w:rPr>
          <w:fldChar w:fldCharType="begin"/>
        </w:r>
        <w:r w:rsidR="00ED0D6F">
          <w:rPr>
            <w:noProof/>
            <w:webHidden/>
          </w:rPr>
          <w:instrText xml:space="preserve"> PAGEREF _Toc5353385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44C5E500" w14:textId="53F9651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86" w:history="1">
        <w:r w:rsidR="00ED0D6F" w:rsidRPr="00502530">
          <w:rPr>
            <w:rStyle w:val="Hyperlink"/>
            <w:noProof/>
          </w:rPr>
          <w:t>3.3.1 General</w:t>
        </w:r>
        <w:r w:rsidR="00ED0D6F">
          <w:rPr>
            <w:noProof/>
            <w:webHidden/>
          </w:rPr>
          <w:tab/>
        </w:r>
        <w:r w:rsidR="00ED0D6F">
          <w:rPr>
            <w:noProof/>
            <w:webHidden/>
          </w:rPr>
          <w:fldChar w:fldCharType="begin"/>
        </w:r>
        <w:r w:rsidR="00ED0D6F">
          <w:rPr>
            <w:noProof/>
            <w:webHidden/>
          </w:rPr>
          <w:instrText xml:space="preserve"> PAGEREF _Toc5353386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76EEFC87" w14:textId="7807AF7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87" w:history="1">
        <w:r w:rsidR="00ED0D6F" w:rsidRPr="00502530">
          <w:rPr>
            <w:rStyle w:val="Hyperlink"/>
            <w:noProof/>
          </w:rPr>
          <w:t>3.3.2 text property</w:t>
        </w:r>
        <w:r w:rsidR="00ED0D6F">
          <w:rPr>
            <w:noProof/>
            <w:webHidden/>
          </w:rPr>
          <w:tab/>
        </w:r>
        <w:r w:rsidR="00ED0D6F">
          <w:rPr>
            <w:noProof/>
            <w:webHidden/>
          </w:rPr>
          <w:fldChar w:fldCharType="begin"/>
        </w:r>
        <w:r w:rsidR="00ED0D6F">
          <w:rPr>
            <w:noProof/>
            <w:webHidden/>
          </w:rPr>
          <w:instrText xml:space="preserve"> PAGEREF _Toc5353387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495ABB7B" w14:textId="21064E6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88" w:history="1">
        <w:r w:rsidR="00ED0D6F" w:rsidRPr="00502530">
          <w:rPr>
            <w:rStyle w:val="Hyperlink"/>
            <w:noProof/>
          </w:rPr>
          <w:t>3.3.3 binary property</w:t>
        </w:r>
        <w:r w:rsidR="00ED0D6F">
          <w:rPr>
            <w:noProof/>
            <w:webHidden/>
          </w:rPr>
          <w:tab/>
        </w:r>
        <w:r w:rsidR="00ED0D6F">
          <w:rPr>
            <w:noProof/>
            <w:webHidden/>
          </w:rPr>
          <w:fldChar w:fldCharType="begin"/>
        </w:r>
        <w:r w:rsidR="00ED0D6F">
          <w:rPr>
            <w:noProof/>
            <w:webHidden/>
          </w:rPr>
          <w:instrText xml:space="preserve"> PAGEREF _Toc5353388 \h </w:instrText>
        </w:r>
        <w:r w:rsidR="00ED0D6F">
          <w:rPr>
            <w:noProof/>
            <w:webHidden/>
          </w:rPr>
        </w:r>
        <w:r w:rsidR="00ED0D6F">
          <w:rPr>
            <w:noProof/>
            <w:webHidden/>
          </w:rPr>
          <w:fldChar w:fldCharType="separate"/>
        </w:r>
        <w:r w:rsidR="00ED0D6F">
          <w:rPr>
            <w:noProof/>
            <w:webHidden/>
          </w:rPr>
          <w:t>26</w:t>
        </w:r>
        <w:r w:rsidR="00ED0D6F">
          <w:rPr>
            <w:noProof/>
            <w:webHidden/>
          </w:rPr>
          <w:fldChar w:fldCharType="end"/>
        </w:r>
      </w:hyperlink>
    </w:p>
    <w:p w14:paraId="38D74203" w14:textId="3405906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89" w:history="1">
        <w:r w:rsidR="00ED0D6F" w:rsidRPr="00502530">
          <w:rPr>
            <w:rStyle w:val="Hyperlink"/>
            <w:noProof/>
          </w:rPr>
          <w:t>3.3.4 rendered property</w:t>
        </w:r>
        <w:r w:rsidR="00ED0D6F">
          <w:rPr>
            <w:noProof/>
            <w:webHidden/>
          </w:rPr>
          <w:tab/>
        </w:r>
        <w:r w:rsidR="00ED0D6F">
          <w:rPr>
            <w:noProof/>
            <w:webHidden/>
          </w:rPr>
          <w:fldChar w:fldCharType="begin"/>
        </w:r>
        <w:r w:rsidR="00ED0D6F">
          <w:rPr>
            <w:noProof/>
            <w:webHidden/>
          </w:rPr>
          <w:instrText xml:space="preserve"> PAGEREF _Toc5353389 \h </w:instrText>
        </w:r>
        <w:r w:rsidR="00ED0D6F">
          <w:rPr>
            <w:noProof/>
            <w:webHidden/>
          </w:rPr>
        </w:r>
        <w:r w:rsidR="00ED0D6F">
          <w:rPr>
            <w:noProof/>
            <w:webHidden/>
          </w:rPr>
          <w:fldChar w:fldCharType="separate"/>
        </w:r>
        <w:r w:rsidR="00ED0D6F">
          <w:rPr>
            <w:noProof/>
            <w:webHidden/>
          </w:rPr>
          <w:t>27</w:t>
        </w:r>
        <w:r w:rsidR="00ED0D6F">
          <w:rPr>
            <w:noProof/>
            <w:webHidden/>
          </w:rPr>
          <w:fldChar w:fldCharType="end"/>
        </w:r>
      </w:hyperlink>
    </w:p>
    <w:p w14:paraId="350C4F3F" w14:textId="6990485C"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90" w:history="1">
        <w:r w:rsidR="00ED0D6F" w:rsidRPr="00502530">
          <w:rPr>
            <w:rStyle w:val="Hyperlink"/>
            <w:noProof/>
          </w:rPr>
          <w:t>3.4 artifactLocation object</w:t>
        </w:r>
        <w:r w:rsidR="00ED0D6F">
          <w:rPr>
            <w:noProof/>
            <w:webHidden/>
          </w:rPr>
          <w:tab/>
        </w:r>
        <w:r w:rsidR="00ED0D6F">
          <w:rPr>
            <w:noProof/>
            <w:webHidden/>
          </w:rPr>
          <w:fldChar w:fldCharType="begin"/>
        </w:r>
        <w:r w:rsidR="00ED0D6F">
          <w:rPr>
            <w:noProof/>
            <w:webHidden/>
          </w:rPr>
          <w:instrText xml:space="preserve"> PAGEREF _Toc5353390 \h </w:instrText>
        </w:r>
        <w:r w:rsidR="00ED0D6F">
          <w:rPr>
            <w:noProof/>
            <w:webHidden/>
          </w:rPr>
        </w:r>
        <w:r w:rsidR="00ED0D6F">
          <w:rPr>
            <w:noProof/>
            <w:webHidden/>
          </w:rPr>
          <w:fldChar w:fldCharType="separate"/>
        </w:r>
        <w:r w:rsidR="00ED0D6F">
          <w:rPr>
            <w:noProof/>
            <w:webHidden/>
          </w:rPr>
          <w:t>27</w:t>
        </w:r>
        <w:r w:rsidR="00ED0D6F">
          <w:rPr>
            <w:noProof/>
            <w:webHidden/>
          </w:rPr>
          <w:fldChar w:fldCharType="end"/>
        </w:r>
      </w:hyperlink>
    </w:p>
    <w:p w14:paraId="3448FBC7" w14:textId="59254A1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1" w:history="1">
        <w:r w:rsidR="00ED0D6F" w:rsidRPr="00502530">
          <w:rPr>
            <w:rStyle w:val="Hyperlink"/>
            <w:noProof/>
          </w:rPr>
          <w:t>3.4.1 General</w:t>
        </w:r>
        <w:r w:rsidR="00ED0D6F">
          <w:rPr>
            <w:noProof/>
            <w:webHidden/>
          </w:rPr>
          <w:tab/>
        </w:r>
        <w:r w:rsidR="00ED0D6F">
          <w:rPr>
            <w:noProof/>
            <w:webHidden/>
          </w:rPr>
          <w:fldChar w:fldCharType="begin"/>
        </w:r>
        <w:r w:rsidR="00ED0D6F">
          <w:rPr>
            <w:noProof/>
            <w:webHidden/>
          </w:rPr>
          <w:instrText xml:space="preserve"> PAGEREF _Toc5353391 \h </w:instrText>
        </w:r>
        <w:r w:rsidR="00ED0D6F">
          <w:rPr>
            <w:noProof/>
            <w:webHidden/>
          </w:rPr>
        </w:r>
        <w:r w:rsidR="00ED0D6F">
          <w:rPr>
            <w:noProof/>
            <w:webHidden/>
          </w:rPr>
          <w:fldChar w:fldCharType="separate"/>
        </w:r>
        <w:r w:rsidR="00ED0D6F">
          <w:rPr>
            <w:noProof/>
            <w:webHidden/>
          </w:rPr>
          <w:t>27</w:t>
        </w:r>
        <w:r w:rsidR="00ED0D6F">
          <w:rPr>
            <w:noProof/>
            <w:webHidden/>
          </w:rPr>
          <w:fldChar w:fldCharType="end"/>
        </w:r>
      </w:hyperlink>
    </w:p>
    <w:p w14:paraId="6EEFDD9A" w14:textId="476B711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2" w:history="1">
        <w:r w:rsidR="00ED0D6F" w:rsidRPr="00502530">
          <w:rPr>
            <w:rStyle w:val="Hyperlink"/>
            <w:noProof/>
          </w:rPr>
          <w:t>3.4.2 Constraints</w:t>
        </w:r>
        <w:r w:rsidR="00ED0D6F">
          <w:rPr>
            <w:noProof/>
            <w:webHidden/>
          </w:rPr>
          <w:tab/>
        </w:r>
        <w:r w:rsidR="00ED0D6F">
          <w:rPr>
            <w:noProof/>
            <w:webHidden/>
          </w:rPr>
          <w:fldChar w:fldCharType="begin"/>
        </w:r>
        <w:r w:rsidR="00ED0D6F">
          <w:rPr>
            <w:noProof/>
            <w:webHidden/>
          </w:rPr>
          <w:instrText xml:space="preserve"> PAGEREF _Toc5353392 \h </w:instrText>
        </w:r>
        <w:r w:rsidR="00ED0D6F">
          <w:rPr>
            <w:noProof/>
            <w:webHidden/>
          </w:rPr>
        </w:r>
        <w:r w:rsidR="00ED0D6F">
          <w:rPr>
            <w:noProof/>
            <w:webHidden/>
          </w:rPr>
          <w:fldChar w:fldCharType="separate"/>
        </w:r>
        <w:r w:rsidR="00ED0D6F">
          <w:rPr>
            <w:noProof/>
            <w:webHidden/>
          </w:rPr>
          <w:t>27</w:t>
        </w:r>
        <w:r w:rsidR="00ED0D6F">
          <w:rPr>
            <w:noProof/>
            <w:webHidden/>
          </w:rPr>
          <w:fldChar w:fldCharType="end"/>
        </w:r>
      </w:hyperlink>
    </w:p>
    <w:p w14:paraId="031554C2" w14:textId="3BF80C1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3" w:history="1">
        <w:r w:rsidR="00ED0D6F" w:rsidRPr="00502530">
          <w:rPr>
            <w:rStyle w:val="Hyperlink"/>
            <w:noProof/>
          </w:rPr>
          <w:t>3.4.3 uri property</w:t>
        </w:r>
        <w:r w:rsidR="00ED0D6F">
          <w:rPr>
            <w:noProof/>
            <w:webHidden/>
          </w:rPr>
          <w:tab/>
        </w:r>
        <w:r w:rsidR="00ED0D6F">
          <w:rPr>
            <w:noProof/>
            <w:webHidden/>
          </w:rPr>
          <w:fldChar w:fldCharType="begin"/>
        </w:r>
        <w:r w:rsidR="00ED0D6F">
          <w:rPr>
            <w:noProof/>
            <w:webHidden/>
          </w:rPr>
          <w:instrText xml:space="preserve"> PAGEREF _Toc5353393 \h </w:instrText>
        </w:r>
        <w:r w:rsidR="00ED0D6F">
          <w:rPr>
            <w:noProof/>
            <w:webHidden/>
          </w:rPr>
        </w:r>
        <w:r w:rsidR="00ED0D6F">
          <w:rPr>
            <w:noProof/>
            <w:webHidden/>
          </w:rPr>
          <w:fldChar w:fldCharType="separate"/>
        </w:r>
        <w:r w:rsidR="00ED0D6F">
          <w:rPr>
            <w:noProof/>
            <w:webHidden/>
          </w:rPr>
          <w:t>28</w:t>
        </w:r>
        <w:r w:rsidR="00ED0D6F">
          <w:rPr>
            <w:noProof/>
            <w:webHidden/>
          </w:rPr>
          <w:fldChar w:fldCharType="end"/>
        </w:r>
      </w:hyperlink>
    </w:p>
    <w:p w14:paraId="64615B09" w14:textId="6CA2C19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4" w:history="1">
        <w:r w:rsidR="00ED0D6F" w:rsidRPr="00502530">
          <w:rPr>
            <w:rStyle w:val="Hyperlink"/>
            <w:noProof/>
          </w:rPr>
          <w:t>3.4.4 uriBaseId property</w:t>
        </w:r>
        <w:r w:rsidR="00ED0D6F">
          <w:rPr>
            <w:noProof/>
            <w:webHidden/>
          </w:rPr>
          <w:tab/>
        </w:r>
        <w:r w:rsidR="00ED0D6F">
          <w:rPr>
            <w:noProof/>
            <w:webHidden/>
          </w:rPr>
          <w:fldChar w:fldCharType="begin"/>
        </w:r>
        <w:r w:rsidR="00ED0D6F">
          <w:rPr>
            <w:noProof/>
            <w:webHidden/>
          </w:rPr>
          <w:instrText xml:space="preserve"> PAGEREF _Toc5353394 \h </w:instrText>
        </w:r>
        <w:r w:rsidR="00ED0D6F">
          <w:rPr>
            <w:noProof/>
            <w:webHidden/>
          </w:rPr>
        </w:r>
        <w:r w:rsidR="00ED0D6F">
          <w:rPr>
            <w:noProof/>
            <w:webHidden/>
          </w:rPr>
          <w:fldChar w:fldCharType="separate"/>
        </w:r>
        <w:r w:rsidR="00ED0D6F">
          <w:rPr>
            <w:noProof/>
            <w:webHidden/>
          </w:rPr>
          <w:t>28</w:t>
        </w:r>
        <w:r w:rsidR="00ED0D6F">
          <w:rPr>
            <w:noProof/>
            <w:webHidden/>
          </w:rPr>
          <w:fldChar w:fldCharType="end"/>
        </w:r>
      </w:hyperlink>
    </w:p>
    <w:p w14:paraId="05EE49D5" w14:textId="6AE1A29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5" w:history="1">
        <w:r w:rsidR="00ED0D6F" w:rsidRPr="00502530">
          <w:rPr>
            <w:rStyle w:val="Hyperlink"/>
            <w:noProof/>
          </w:rPr>
          <w:t>3.4.5 artifactIndex property</w:t>
        </w:r>
        <w:r w:rsidR="00ED0D6F">
          <w:rPr>
            <w:noProof/>
            <w:webHidden/>
          </w:rPr>
          <w:tab/>
        </w:r>
        <w:r w:rsidR="00ED0D6F">
          <w:rPr>
            <w:noProof/>
            <w:webHidden/>
          </w:rPr>
          <w:fldChar w:fldCharType="begin"/>
        </w:r>
        <w:r w:rsidR="00ED0D6F">
          <w:rPr>
            <w:noProof/>
            <w:webHidden/>
          </w:rPr>
          <w:instrText xml:space="preserve"> PAGEREF _Toc5353395 \h </w:instrText>
        </w:r>
        <w:r w:rsidR="00ED0D6F">
          <w:rPr>
            <w:noProof/>
            <w:webHidden/>
          </w:rPr>
        </w:r>
        <w:r w:rsidR="00ED0D6F">
          <w:rPr>
            <w:noProof/>
            <w:webHidden/>
          </w:rPr>
          <w:fldChar w:fldCharType="separate"/>
        </w:r>
        <w:r w:rsidR="00ED0D6F">
          <w:rPr>
            <w:noProof/>
            <w:webHidden/>
          </w:rPr>
          <w:t>29</w:t>
        </w:r>
        <w:r w:rsidR="00ED0D6F">
          <w:rPr>
            <w:noProof/>
            <w:webHidden/>
          </w:rPr>
          <w:fldChar w:fldCharType="end"/>
        </w:r>
      </w:hyperlink>
    </w:p>
    <w:p w14:paraId="21932787" w14:textId="3A04ABE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6" w:history="1">
        <w:r w:rsidR="00ED0D6F" w:rsidRPr="00502530">
          <w:rPr>
            <w:rStyle w:val="Hyperlink"/>
            <w:noProof/>
          </w:rPr>
          <w:t>3.4.6 Guidance on the use of artifactLocation objects</w:t>
        </w:r>
        <w:r w:rsidR="00ED0D6F">
          <w:rPr>
            <w:noProof/>
            <w:webHidden/>
          </w:rPr>
          <w:tab/>
        </w:r>
        <w:r w:rsidR="00ED0D6F">
          <w:rPr>
            <w:noProof/>
            <w:webHidden/>
          </w:rPr>
          <w:fldChar w:fldCharType="begin"/>
        </w:r>
        <w:r w:rsidR="00ED0D6F">
          <w:rPr>
            <w:noProof/>
            <w:webHidden/>
          </w:rPr>
          <w:instrText xml:space="preserve"> PAGEREF _Toc5353396 \h </w:instrText>
        </w:r>
        <w:r w:rsidR="00ED0D6F">
          <w:rPr>
            <w:noProof/>
            <w:webHidden/>
          </w:rPr>
        </w:r>
        <w:r w:rsidR="00ED0D6F">
          <w:rPr>
            <w:noProof/>
            <w:webHidden/>
          </w:rPr>
          <w:fldChar w:fldCharType="separate"/>
        </w:r>
        <w:r w:rsidR="00ED0D6F">
          <w:rPr>
            <w:noProof/>
            <w:webHidden/>
          </w:rPr>
          <w:t>30</w:t>
        </w:r>
        <w:r w:rsidR="00ED0D6F">
          <w:rPr>
            <w:noProof/>
            <w:webHidden/>
          </w:rPr>
          <w:fldChar w:fldCharType="end"/>
        </w:r>
      </w:hyperlink>
    </w:p>
    <w:p w14:paraId="256033E5" w14:textId="6342BEAE" w:rsidR="00ED0D6F" w:rsidRDefault="00AC2AAA">
      <w:pPr>
        <w:pStyle w:val="TOC2"/>
        <w:tabs>
          <w:tab w:val="right" w:leader="dot" w:pos="9350"/>
        </w:tabs>
        <w:rPr>
          <w:rFonts w:asciiTheme="minorHAnsi" w:eastAsiaTheme="minorEastAsia" w:hAnsiTheme="minorHAnsi" w:cstheme="minorBidi"/>
          <w:noProof/>
          <w:sz w:val="22"/>
          <w:szCs w:val="22"/>
        </w:rPr>
      </w:pPr>
      <w:hyperlink w:anchor="_Toc5353397" w:history="1">
        <w:r w:rsidR="00ED0D6F" w:rsidRPr="00502530">
          <w:rPr>
            <w:rStyle w:val="Hyperlink"/>
            <w:noProof/>
          </w:rPr>
          <w:t>3.5 String properties</w:t>
        </w:r>
        <w:r w:rsidR="00ED0D6F">
          <w:rPr>
            <w:noProof/>
            <w:webHidden/>
          </w:rPr>
          <w:tab/>
        </w:r>
        <w:r w:rsidR="00ED0D6F">
          <w:rPr>
            <w:noProof/>
            <w:webHidden/>
          </w:rPr>
          <w:fldChar w:fldCharType="begin"/>
        </w:r>
        <w:r w:rsidR="00ED0D6F">
          <w:rPr>
            <w:noProof/>
            <w:webHidden/>
          </w:rPr>
          <w:instrText xml:space="preserve"> PAGEREF _Toc5353397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76B3A776" w14:textId="01548A8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8" w:history="1">
        <w:r w:rsidR="00ED0D6F" w:rsidRPr="00502530">
          <w:rPr>
            <w:rStyle w:val="Hyperlink"/>
            <w:noProof/>
          </w:rPr>
          <w:t>3.5.1 General</w:t>
        </w:r>
        <w:r w:rsidR="00ED0D6F">
          <w:rPr>
            <w:noProof/>
            <w:webHidden/>
          </w:rPr>
          <w:tab/>
        </w:r>
        <w:r w:rsidR="00ED0D6F">
          <w:rPr>
            <w:noProof/>
            <w:webHidden/>
          </w:rPr>
          <w:fldChar w:fldCharType="begin"/>
        </w:r>
        <w:r w:rsidR="00ED0D6F">
          <w:rPr>
            <w:noProof/>
            <w:webHidden/>
          </w:rPr>
          <w:instrText xml:space="preserve"> PAGEREF _Toc5353398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652C60D0" w14:textId="3E902B7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399" w:history="1">
        <w:r w:rsidR="00ED0D6F" w:rsidRPr="00502530">
          <w:rPr>
            <w:rStyle w:val="Hyperlink"/>
            <w:noProof/>
          </w:rPr>
          <w:t>3.5.2 Localizable strings</w:t>
        </w:r>
        <w:r w:rsidR="00ED0D6F">
          <w:rPr>
            <w:noProof/>
            <w:webHidden/>
          </w:rPr>
          <w:tab/>
        </w:r>
        <w:r w:rsidR="00ED0D6F">
          <w:rPr>
            <w:noProof/>
            <w:webHidden/>
          </w:rPr>
          <w:fldChar w:fldCharType="begin"/>
        </w:r>
        <w:r w:rsidR="00ED0D6F">
          <w:rPr>
            <w:noProof/>
            <w:webHidden/>
          </w:rPr>
          <w:instrText xml:space="preserve"> PAGEREF _Toc5353399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728AEAA5" w14:textId="14DA76B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00" w:history="1">
        <w:r w:rsidR="00ED0D6F" w:rsidRPr="00502530">
          <w:rPr>
            <w:rStyle w:val="Hyperlink"/>
            <w:noProof/>
          </w:rPr>
          <w:t>3.5.3 Redactable strings</w:t>
        </w:r>
        <w:r w:rsidR="00ED0D6F">
          <w:rPr>
            <w:noProof/>
            <w:webHidden/>
          </w:rPr>
          <w:tab/>
        </w:r>
        <w:r w:rsidR="00ED0D6F">
          <w:rPr>
            <w:noProof/>
            <w:webHidden/>
          </w:rPr>
          <w:fldChar w:fldCharType="begin"/>
        </w:r>
        <w:r w:rsidR="00ED0D6F">
          <w:rPr>
            <w:noProof/>
            <w:webHidden/>
          </w:rPr>
          <w:instrText xml:space="preserve"> PAGEREF _Toc5353400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5658A909" w14:textId="3035C94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01" w:history="1">
        <w:r w:rsidR="00ED0D6F" w:rsidRPr="00502530">
          <w:rPr>
            <w:rStyle w:val="Hyperlink"/>
            <w:noProof/>
          </w:rPr>
          <w:t>3.5.4 GUID-valued strings</w:t>
        </w:r>
        <w:r w:rsidR="00ED0D6F">
          <w:rPr>
            <w:noProof/>
            <w:webHidden/>
          </w:rPr>
          <w:tab/>
        </w:r>
        <w:r w:rsidR="00ED0D6F">
          <w:rPr>
            <w:noProof/>
            <w:webHidden/>
          </w:rPr>
          <w:fldChar w:fldCharType="begin"/>
        </w:r>
        <w:r w:rsidR="00ED0D6F">
          <w:rPr>
            <w:noProof/>
            <w:webHidden/>
          </w:rPr>
          <w:instrText xml:space="preserve"> PAGEREF _Toc5353401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2259AA18" w14:textId="39645B0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02" w:history="1">
        <w:r w:rsidR="00ED0D6F" w:rsidRPr="00502530">
          <w:rPr>
            <w:rStyle w:val="Hyperlink"/>
            <w:noProof/>
          </w:rPr>
          <w:t>3.5.5 Hierarchical strings</w:t>
        </w:r>
        <w:r w:rsidR="00ED0D6F">
          <w:rPr>
            <w:noProof/>
            <w:webHidden/>
          </w:rPr>
          <w:tab/>
        </w:r>
        <w:r w:rsidR="00ED0D6F">
          <w:rPr>
            <w:noProof/>
            <w:webHidden/>
          </w:rPr>
          <w:fldChar w:fldCharType="begin"/>
        </w:r>
        <w:r w:rsidR="00ED0D6F">
          <w:rPr>
            <w:noProof/>
            <w:webHidden/>
          </w:rPr>
          <w:instrText xml:space="preserve"> PAGEREF _Toc5353402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64DF1CCE" w14:textId="11D77493"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03" w:history="1">
        <w:r w:rsidR="00ED0D6F" w:rsidRPr="00502530">
          <w:rPr>
            <w:rStyle w:val="Hyperlink"/>
            <w:noProof/>
          </w:rPr>
          <w:t>3.5.5.1 General</w:t>
        </w:r>
        <w:r w:rsidR="00ED0D6F">
          <w:rPr>
            <w:noProof/>
            <w:webHidden/>
          </w:rPr>
          <w:tab/>
        </w:r>
        <w:r w:rsidR="00ED0D6F">
          <w:rPr>
            <w:noProof/>
            <w:webHidden/>
          </w:rPr>
          <w:fldChar w:fldCharType="begin"/>
        </w:r>
        <w:r w:rsidR="00ED0D6F">
          <w:rPr>
            <w:noProof/>
            <w:webHidden/>
          </w:rPr>
          <w:instrText xml:space="preserve"> PAGEREF _Toc5353403 \h </w:instrText>
        </w:r>
        <w:r w:rsidR="00ED0D6F">
          <w:rPr>
            <w:noProof/>
            <w:webHidden/>
          </w:rPr>
        </w:r>
        <w:r w:rsidR="00ED0D6F">
          <w:rPr>
            <w:noProof/>
            <w:webHidden/>
          </w:rPr>
          <w:fldChar w:fldCharType="separate"/>
        </w:r>
        <w:r w:rsidR="00ED0D6F">
          <w:rPr>
            <w:noProof/>
            <w:webHidden/>
          </w:rPr>
          <w:t>31</w:t>
        </w:r>
        <w:r w:rsidR="00ED0D6F">
          <w:rPr>
            <w:noProof/>
            <w:webHidden/>
          </w:rPr>
          <w:fldChar w:fldCharType="end"/>
        </w:r>
      </w:hyperlink>
    </w:p>
    <w:p w14:paraId="5E60EC9E" w14:textId="1570C32B"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04" w:history="1">
        <w:r w:rsidR="00ED0D6F" w:rsidRPr="00502530">
          <w:rPr>
            <w:rStyle w:val="Hyperlink"/>
            <w:noProof/>
          </w:rPr>
          <w:t>3.5.5.2 Versioned hierarchical strings</w:t>
        </w:r>
        <w:r w:rsidR="00ED0D6F">
          <w:rPr>
            <w:noProof/>
            <w:webHidden/>
          </w:rPr>
          <w:tab/>
        </w:r>
        <w:r w:rsidR="00ED0D6F">
          <w:rPr>
            <w:noProof/>
            <w:webHidden/>
          </w:rPr>
          <w:fldChar w:fldCharType="begin"/>
        </w:r>
        <w:r w:rsidR="00ED0D6F">
          <w:rPr>
            <w:noProof/>
            <w:webHidden/>
          </w:rPr>
          <w:instrText xml:space="preserve"> PAGEREF _Toc5353404 \h </w:instrText>
        </w:r>
        <w:r w:rsidR="00ED0D6F">
          <w:rPr>
            <w:noProof/>
            <w:webHidden/>
          </w:rPr>
        </w:r>
        <w:r w:rsidR="00ED0D6F">
          <w:rPr>
            <w:noProof/>
            <w:webHidden/>
          </w:rPr>
          <w:fldChar w:fldCharType="separate"/>
        </w:r>
        <w:r w:rsidR="00ED0D6F">
          <w:rPr>
            <w:noProof/>
            <w:webHidden/>
          </w:rPr>
          <w:t>32</w:t>
        </w:r>
        <w:r w:rsidR="00ED0D6F">
          <w:rPr>
            <w:noProof/>
            <w:webHidden/>
          </w:rPr>
          <w:fldChar w:fldCharType="end"/>
        </w:r>
      </w:hyperlink>
    </w:p>
    <w:p w14:paraId="476244D0" w14:textId="44BB4FB7"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05" w:history="1">
        <w:r w:rsidR="00ED0D6F" w:rsidRPr="00502530">
          <w:rPr>
            <w:rStyle w:val="Hyperlink"/>
            <w:noProof/>
          </w:rPr>
          <w:t>3.6 Object properties</w:t>
        </w:r>
        <w:r w:rsidR="00ED0D6F">
          <w:rPr>
            <w:noProof/>
            <w:webHidden/>
          </w:rPr>
          <w:tab/>
        </w:r>
        <w:r w:rsidR="00ED0D6F">
          <w:rPr>
            <w:noProof/>
            <w:webHidden/>
          </w:rPr>
          <w:fldChar w:fldCharType="begin"/>
        </w:r>
        <w:r w:rsidR="00ED0D6F">
          <w:rPr>
            <w:noProof/>
            <w:webHidden/>
          </w:rPr>
          <w:instrText xml:space="preserve"> PAGEREF _Toc5353405 \h </w:instrText>
        </w:r>
        <w:r w:rsidR="00ED0D6F">
          <w:rPr>
            <w:noProof/>
            <w:webHidden/>
          </w:rPr>
        </w:r>
        <w:r w:rsidR="00ED0D6F">
          <w:rPr>
            <w:noProof/>
            <w:webHidden/>
          </w:rPr>
          <w:fldChar w:fldCharType="separate"/>
        </w:r>
        <w:r w:rsidR="00ED0D6F">
          <w:rPr>
            <w:noProof/>
            <w:webHidden/>
          </w:rPr>
          <w:t>32</w:t>
        </w:r>
        <w:r w:rsidR="00ED0D6F">
          <w:rPr>
            <w:noProof/>
            <w:webHidden/>
          </w:rPr>
          <w:fldChar w:fldCharType="end"/>
        </w:r>
      </w:hyperlink>
    </w:p>
    <w:p w14:paraId="1FF6AA1E" w14:textId="7919971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06" w:history="1">
        <w:r w:rsidR="00ED0D6F" w:rsidRPr="00502530">
          <w:rPr>
            <w:rStyle w:val="Hyperlink"/>
            <w:noProof/>
          </w:rPr>
          <w:t>3.7 Array properties</w:t>
        </w:r>
        <w:r w:rsidR="00ED0D6F">
          <w:rPr>
            <w:noProof/>
            <w:webHidden/>
          </w:rPr>
          <w:tab/>
        </w:r>
        <w:r w:rsidR="00ED0D6F">
          <w:rPr>
            <w:noProof/>
            <w:webHidden/>
          </w:rPr>
          <w:fldChar w:fldCharType="begin"/>
        </w:r>
        <w:r w:rsidR="00ED0D6F">
          <w:rPr>
            <w:noProof/>
            <w:webHidden/>
          </w:rPr>
          <w:instrText xml:space="preserve"> PAGEREF _Toc5353406 \h </w:instrText>
        </w:r>
        <w:r w:rsidR="00ED0D6F">
          <w:rPr>
            <w:noProof/>
            <w:webHidden/>
          </w:rPr>
        </w:r>
        <w:r w:rsidR="00ED0D6F">
          <w:rPr>
            <w:noProof/>
            <w:webHidden/>
          </w:rPr>
          <w:fldChar w:fldCharType="separate"/>
        </w:r>
        <w:r w:rsidR="00ED0D6F">
          <w:rPr>
            <w:noProof/>
            <w:webHidden/>
          </w:rPr>
          <w:t>32</w:t>
        </w:r>
        <w:r w:rsidR="00ED0D6F">
          <w:rPr>
            <w:noProof/>
            <w:webHidden/>
          </w:rPr>
          <w:fldChar w:fldCharType="end"/>
        </w:r>
      </w:hyperlink>
    </w:p>
    <w:p w14:paraId="54E91079" w14:textId="170BA4C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07" w:history="1">
        <w:r w:rsidR="00ED0D6F" w:rsidRPr="00502530">
          <w:rPr>
            <w:rStyle w:val="Hyperlink"/>
            <w:noProof/>
          </w:rPr>
          <w:t>3.7.1 General</w:t>
        </w:r>
        <w:r w:rsidR="00ED0D6F">
          <w:rPr>
            <w:noProof/>
            <w:webHidden/>
          </w:rPr>
          <w:tab/>
        </w:r>
        <w:r w:rsidR="00ED0D6F">
          <w:rPr>
            <w:noProof/>
            <w:webHidden/>
          </w:rPr>
          <w:fldChar w:fldCharType="begin"/>
        </w:r>
        <w:r w:rsidR="00ED0D6F">
          <w:rPr>
            <w:noProof/>
            <w:webHidden/>
          </w:rPr>
          <w:instrText xml:space="preserve"> PAGEREF _Toc5353407 \h </w:instrText>
        </w:r>
        <w:r w:rsidR="00ED0D6F">
          <w:rPr>
            <w:noProof/>
            <w:webHidden/>
          </w:rPr>
        </w:r>
        <w:r w:rsidR="00ED0D6F">
          <w:rPr>
            <w:noProof/>
            <w:webHidden/>
          </w:rPr>
          <w:fldChar w:fldCharType="separate"/>
        </w:r>
        <w:r w:rsidR="00ED0D6F">
          <w:rPr>
            <w:noProof/>
            <w:webHidden/>
          </w:rPr>
          <w:t>32</w:t>
        </w:r>
        <w:r w:rsidR="00ED0D6F">
          <w:rPr>
            <w:noProof/>
            <w:webHidden/>
          </w:rPr>
          <w:fldChar w:fldCharType="end"/>
        </w:r>
      </w:hyperlink>
    </w:p>
    <w:p w14:paraId="0C29C80E" w14:textId="4E091C1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08" w:history="1">
        <w:r w:rsidR="00ED0D6F" w:rsidRPr="00502530">
          <w:rPr>
            <w:rStyle w:val="Hyperlink"/>
            <w:noProof/>
          </w:rPr>
          <w:t>3.7.2 Default value</w:t>
        </w:r>
        <w:r w:rsidR="00ED0D6F">
          <w:rPr>
            <w:noProof/>
            <w:webHidden/>
          </w:rPr>
          <w:tab/>
        </w:r>
        <w:r w:rsidR="00ED0D6F">
          <w:rPr>
            <w:noProof/>
            <w:webHidden/>
          </w:rPr>
          <w:fldChar w:fldCharType="begin"/>
        </w:r>
        <w:r w:rsidR="00ED0D6F">
          <w:rPr>
            <w:noProof/>
            <w:webHidden/>
          </w:rPr>
          <w:instrText xml:space="preserve"> PAGEREF _Toc5353408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39EC6940" w14:textId="607AF87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09" w:history="1">
        <w:r w:rsidR="00ED0D6F" w:rsidRPr="00502530">
          <w:rPr>
            <w:rStyle w:val="Hyperlink"/>
            <w:noProof/>
          </w:rPr>
          <w:t>3.7.3 Array properties with unique values</w:t>
        </w:r>
        <w:r w:rsidR="00ED0D6F">
          <w:rPr>
            <w:noProof/>
            <w:webHidden/>
          </w:rPr>
          <w:tab/>
        </w:r>
        <w:r w:rsidR="00ED0D6F">
          <w:rPr>
            <w:noProof/>
            <w:webHidden/>
          </w:rPr>
          <w:fldChar w:fldCharType="begin"/>
        </w:r>
        <w:r w:rsidR="00ED0D6F">
          <w:rPr>
            <w:noProof/>
            <w:webHidden/>
          </w:rPr>
          <w:instrText xml:space="preserve"> PAGEREF _Toc5353409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3D8E7D83" w14:textId="128CFF5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10" w:history="1">
        <w:r w:rsidR="00ED0D6F" w:rsidRPr="00502530">
          <w:rPr>
            <w:rStyle w:val="Hyperlink"/>
            <w:noProof/>
          </w:rPr>
          <w:t>3.7.4 Array indices</w:t>
        </w:r>
        <w:r w:rsidR="00ED0D6F">
          <w:rPr>
            <w:noProof/>
            <w:webHidden/>
          </w:rPr>
          <w:tab/>
        </w:r>
        <w:r w:rsidR="00ED0D6F">
          <w:rPr>
            <w:noProof/>
            <w:webHidden/>
          </w:rPr>
          <w:fldChar w:fldCharType="begin"/>
        </w:r>
        <w:r w:rsidR="00ED0D6F">
          <w:rPr>
            <w:noProof/>
            <w:webHidden/>
          </w:rPr>
          <w:instrText xml:space="preserve"> PAGEREF _Toc5353410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1E71EC73" w14:textId="55A2F9E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11" w:history="1">
        <w:r w:rsidR="00ED0D6F" w:rsidRPr="00502530">
          <w:rPr>
            <w:rStyle w:val="Hyperlink"/>
            <w:noProof/>
          </w:rPr>
          <w:t>3.8 Property bags</w:t>
        </w:r>
        <w:r w:rsidR="00ED0D6F">
          <w:rPr>
            <w:noProof/>
            <w:webHidden/>
          </w:rPr>
          <w:tab/>
        </w:r>
        <w:r w:rsidR="00ED0D6F">
          <w:rPr>
            <w:noProof/>
            <w:webHidden/>
          </w:rPr>
          <w:fldChar w:fldCharType="begin"/>
        </w:r>
        <w:r w:rsidR="00ED0D6F">
          <w:rPr>
            <w:noProof/>
            <w:webHidden/>
          </w:rPr>
          <w:instrText xml:space="preserve"> PAGEREF _Toc5353411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1388B3CC" w14:textId="540C7E1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12" w:history="1">
        <w:r w:rsidR="00ED0D6F" w:rsidRPr="00502530">
          <w:rPr>
            <w:rStyle w:val="Hyperlink"/>
            <w:noProof/>
          </w:rPr>
          <w:t>3.8.1 General</w:t>
        </w:r>
        <w:r w:rsidR="00ED0D6F">
          <w:rPr>
            <w:noProof/>
            <w:webHidden/>
          </w:rPr>
          <w:tab/>
        </w:r>
        <w:r w:rsidR="00ED0D6F">
          <w:rPr>
            <w:noProof/>
            <w:webHidden/>
          </w:rPr>
          <w:fldChar w:fldCharType="begin"/>
        </w:r>
        <w:r w:rsidR="00ED0D6F">
          <w:rPr>
            <w:noProof/>
            <w:webHidden/>
          </w:rPr>
          <w:instrText xml:space="preserve"> PAGEREF _Toc5353412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7E665F8A" w14:textId="57847EA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13" w:history="1">
        <w:r w:rsidR="00ED0D6F" w:rsidRPr="00502530">
          <w:rPr>
            <w:rStyle w:val="Hyperlink"/>
            <w:noProof/>
          </w:rPr>
          <w:t>3.8.2 Tags</w:t>
        </w:r>
        <w:r w:rsidR="00ED0D6F">
          <w:rPr>
            <w:noProof/>
            <w:webHidden/>
          </w:rPr>
          <w:tab/>
        </w:r>
        <w:r w:rsidR="00ED0D6F">
          <w:rPr>
            <w:noProof/>
            <w:webHidden/>
          </w:rPr>
          <w:fldChar w:fldCharType="begin"/>
        </w:r>
        <w:r w:rsidR="00ED0D6F">
          <w:rPr>
            <w:noProof/>
            <w:webHidden/>
          </w:rPr>
          <w:instrText xml:space="preserve"> PAGEREF _Toc5353413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386C2772" w14:textId="2E432E88"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14" w:history="1">
        <w:r w:rsidR="00ED0D6F" w:rsidRPr="00502530">
          <w:rPr>
            <w:rStyle w:val="Hyperlink"/>
            <w:noProof/>
          </w:rPr>
          <w:t>3.8.2.1 General</w:t>
        </w:r>
        <w:r w:rsidR="00ED0D6F">
          <w:rPr>
            <w:noProof/>
            <w:webHidden/>
          </w:rPr>
          <w:tab/>
        </w:r>
        <w:r w:rsidR="00ED0D6F">
          <w:rPr>
            <w:noProof/>
            <w:webHidden/>
          </w:rPr>
          <w:fldChar w:fldCharType="begin"/>
        </w:r>
        <w:r w:rsidR="00ED0D6F">
          <w:rPr>
            <w:noProof/>
            <w:webHidden/>
          </w:rPr>
          <w:instrText xml:space="preserve"> PAGEREF _Toc5353414 \h </w:instrText>
        </w:r>
        <w:r w:rsidR="00ED0D6F">
          <w:rPr>
            <w:noProof/>
            <w:webHidden/>
          </w:rPr>
        </w:r>
        <w:r w:rsidR="00ED0D6F">
          <w:rPr>
            <w:noProof/>
            <w:webHidden/>
          </w:rPr>
          <w:fldChar w:fldCharType="separate"/>
        </w:r>
        <w:r w:rsidR="00ED0D6F">
          <w:rPr>
            <w:noProof/>
            <w:webHidden/>
          </w:rPr>
          <w:t>33</w:t>
        </w:r>
        <w:r w:rsidR="00ED0D6F">
          <w:rPr>
            <w:noProof/>
            <w:webHidden/>
          </w:rPr>
          <w:fldChar w:fldCharType="end"/>
        </w:r>
      </w:hyperlink>
    </w:p>
    <w:p w14:paraId="28321310" w14:textId="0BC742E5"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15" w:history="1">
        <w:r w:rsidR="00ED0D6F" w:rsidRPr="00502530">
          <w:rPr>
            <w:rStyle w:val="Hyperlink"/>
            <w:noProof/>
          </w:rPr>
          <w:t>3.8.2.2 Tag metadata</w:t>
        </w:r>
        <w:r w:rsidR="00ED0D6F">
          <w:rPr>
            <w:noProof/>
            <w:webHidden/>
          </w:rPr>
          <w:tab/>
        </w:r>
        <w:r w:rsidR="00ED0D6F">
          <w:rPr>
            <w:noProof/>
            <w:webHidden/>
          </w:rPr>
          <w:fldChar w:fldCharType="begin"/>
        </w:r>
        <w:r w:rsidR="00ED0D6F">
          <w:rPr>
            <w:noProof/>
            <w:webHidden/>
          </w:rPr>
          <w:instrText xml:space="preserve"> PAGEREF _Toc5353415 \h </w:instrText>
        </w:r>
        <w:r w:rsidR="00ED0D6F">
          <w:rPr>
            <w:noProof/>
            <w:webHidden/>
          </w:rPr>
        </w:r>
        <w:r w:rsidR="00ED0D6F">
          <w:rPr>
            <w:noProof/>
            <w:webHidden/>
          </w:rPr>
          <w:fldChar w:fldCharType="separate"/>
        </w:r>
        <w:r w:rsidR="00ED0D6F">
          <w:rPr>
            <w:noProof/>
            <w:webHidden/>
          </w:rPr>
          <w:t>34</w:t>
        </w:r>
        <w:r w:rsidR="00ED0D6F">
          <w:rPr>
            <w:noProof/>
            <w:webHidden/>
          </w:rPr>
          <w:fldChar w:fldCharType="end"/>
        </w:r>
      </w:hyperlink>
    </w:p>
    <w:p w14:paraId="24120DB4" w14:textId="4150E558"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16" w:history="1">
        <w:r w:rsidR="00ED0D6F" w:rsidRPr="00502530">
          <w:rPr>
            <w:rStyle w:val="Hyperlink"/>
            <w:noProof/>
          </w:rPr>
          <w:t>3.9 Date/time properties</w:t>
        </w:r>
        <w:r w:rsidR="00ED0D6F">
          <w:rPr>
            <w:noProof/>
            <w:webHidden/>
          </w:rPr>
          <w:tab/>
        </w:r>
        <w:r w:rsidR="00ED0D6F">
          <w:rPr>
            <w:noProof/>
            <w:webHidden/>
          </w:rPr>
          <w:fldChar w:fldCharType="begin"/>
        </w:r>
        <w:r w:rsidR="00ED0D6F">
          <w:rPr>
            <w:noProof/>
            <w:webHidden/>
          </w:rPr>
          <w:instrText xml:space="preserve"> PAGEREF _Toc5353416 \h </w:instrText>
        </w:r>
        <w:r w:rsidR="00ED0D6F">
          <w:rPr>
            <w:noProof/>
            <w:webHidden/>
          </w:rPr>
        </w:r>
        <w:r w:rsidR="00ED0D6F">
          <w:rPr>
            <w:noProof/>
            <w:webHidden/>
          </w:rPr>
          <w:fldChar w:fldCharType="separate"/>
        </w:r>
        <w:r w:rsidR="00ED0D6F">
          <w:rPr>
            <w:noProof/>
            <w:webHidden/>
          </w:rPr>
          <w:t>34</w:t>
        </w:r>
        <w:r w:rsidR="00ED0D6F">
          <w:rPr>
            <w:noProof/>
            <w:webHidden/>
          </w:rPr>
          <w:fldChar w:fldCharType="end"/>
        </w:r>
      </w:hyperlink>
    </w:p>
    <w:p w14:paraId="63A47167" w14:textId="29B5FCA7"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17" w:history="1">
        <w:r w:rsidR="00ED0D6F" w:rsidRPr="00502530">
          <w:rPr>
            <w:rStyle w:val="Hyperlink"/>
            <w:noProof/>
          </w:rPr>
          <w:t>3.10 URI-valued properties</w:t>
        </w:r>
        <w:r w:rsidR="00ED0D6F">
          <w:rPr>
            <w:noProof/>
            <w:webHidden/>
          </w:rPr>
          <w:tab/>
        </w:r>
        <w:r w:rsidR="00ED0D6F">
          <w:rPr>
            <w:noProof/>
            <w:webHidden/>
          </w:rPr>
          <w:fldChar w:fldCharType="begin"/>
        </w:r>
        <w:r w:rsidR="00ED0D6F">
          <w:rPr>
            <w:noProof/>
            <w:webHidden/>
          </w:rPr>
          <w:instrText xml:space="preserve"> PAGEREF _Toc5353417 \h </w:instrText>
        </w:r>
        <w:r w:rsidR="00ED0D6F">
          <w:rPr>
            <w:noProof/>
            <w:webHidden/>
          </w:rPr>
        </w:r>
        <w:r w:rsidR="00ED0D6F">
          <w:rPr>
            <w:noProof/>
            <w:webHidden/>
          </w:rPr>
          <w:fldChar w:fldCharType="separate"/>
        </w:r>
        <w:r w:rsidR="00ED0D6F">
          <w:rPr>
            <w:noProof/>
            <w:webHidden/>
          </w:rPr>
          <w:t>35</w:t>
        </w:r>
        <w:r w:rsidR="00ED0D6F">
          <w:rPr>
            <w:noProof/>
            <w:webHidden/>
          </w:rPr>
          <w:fldChar w:fldCharType="end"/>
        </w:r>
      </w:hyperlink>
    </w:p>
    <w:p w14:paraId="369F7368" w14:textId="62E94B4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18" w:history="1">
        <w:r w:rsidR="00ED0D6F" w:rsidRPr="00502530">
          <w:rPr>
            <w:rStyle w:val="Hyperlink"/>
            <w:noProof/>
          </w:rPr>
          <w:t>3.10.1 General</w:t>
        </w:r>
        <w:r w:rsidR="00ED0D6F">
          <w:rPr>
            <w:noProof/>
            <w:webHidden/>
          </w:rPr>
          <w:tab/>
        </w:r>
        <w:r w:rsidR="00ED0D6F">
          <w:rPr>
            <w:noProof/>
            <w:webHidden/>
          </w:rPr>
          <w:fldChar w:fldCharType="begin"/>
        </w:r>
        <w:r w:rsidR="00ED0D6F">
          <w:rPr>
            <w:noProof/>
            <w:webHidden/>
          </w:rPr>
          <w:instrText xml:space="preserve"> PAGEREF _Toc5353418 \h </w:instrText>
        </w:r>
        <w:r w:rsidR="00ED0D6F">
          <w:rPr>
            <w:noProof/>
            <w:webHidden/>
          </w:rPr>
        </w:r>
        <w:r w:rsidR="00ED0D6F">
          <w:rPr>
            <w:noProof/>
            <w:webHidden/>
          </w:rPr>
          <w:fldChar w:fldCharType="separate"/>
        </w:r>
        <w:r w:rsidR="00ED0D6F">
          <w:rPr>
            <w:noProof/>
            <w:webHidden/>
          </w:rPr>
          <w:t>35</w:t>
        </w:r>
        <w:r w:rsidR="00ED0D6F">
          <w:rPr>
            <w:noProof/>
            <w:webHidden/>
          </w:rPr>
          <w:fldChar w:fldCharType="end"/>
        </w:r>
      </w:hyperlink>
    </w:p>
    <w:p w14:paraId="1E1B2158" w14:textId="0E2615D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19" w:history="1">
        <w:r w:rsidR="00ED0D6F" w:rsidRPr="00502530">
          <w:rPr>
            <w:rStyle w:val="Hyperlink"/>
            <w:noProof/>
          </w:rPr>
          <w:t>3.10.2 URIs that use the file scheme</w:t>
        </w:r>
        <w:r w:rsidR="00ED0D6F">
          <w:rPr>
            <w:noProof/>
            <w:webHidden/>
          </w:rPr>
          <w:tab/>
        </w:r>
        <w:r w:rsidR="00ED0D6F">
          <w:rPr>
            <w:noProof/>
            <w:webHidden/>
          </w:rPr>
          <w:fldChar w:fldCharType="begin"/>
        </w:r>
        <w:r w:rsidR="00ED0D6F">
          <w:rPr>
            <w:noProof/>
            <w:webHidden/>
          </w:rPr>
          <w:instrText xml:space="preserve"> PAGEREF _Toc5353419 \h </w:instrText>
        </w:r>
        <w:r w:rsidR="00ED0D6F">
          <w:rPr>
            <w:noProof/>
            <w:webHidden/>
          </w:rPr>
        </w:r>
        <w:r w:rsidR="00ED0D6F">
          <w:rPr>
            <w:noProof/>
            <w:webHidden/>
          </w:rPr>
          <w:fldChar w:fldCharType="separate"/>
        </w:r>
        <w:r w:rsidR="00ED0D6F">
          <w:rPr>
            <w:noProof/>
            <w:webHidden/>
          </w:rPr>
          <w:t>36</w:t>
        </w:r>
        <w:r w:rsidR="00ED0D6F">
          <w:rPr>
            <w:noProof/>
            <w:webHidden/>
          </w:rPr>
          <w:fldChar w:fldCharType="end"/>
        </w:r>
      </w:hyperlink>
    </w:p>
    <w:p w14:paraId="11DAE82A" w14:textId="6088F1C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0" w:history="1">
        <w:r w:rsidR="00ED0D6F" w:rsidRPr="00502530">
          <w:rPr>
            <w:rStyle w:val="Hyperlink"/>
            <w:noProof/>
          </w:rPr>
          <w:t>3.10.3 URIs that use the sarif scheme</w:t>
        </w:r>
        <w:r w:rsidR="00ED0D6F">
          <w:rPr>
            <w:noProof/>
            <w:webHidden/>
          </w:rPr>
          <w:tab/>
        </w:r>
        <w:r w:rsidR="00ED0D6F">
          <w:rPr>
            <w:noProof/>
            <w:webHidden/>
          </w:rPr>
          <w:fldChar w:fldCharType="begin"/>
        </w:r>
        <w:r w:rsidR="00ED0D6F">
          <w:rPr>
            <w:noProof/>
            <w:webHidden/>
          </w:rPr>
          <w:instrText xml:space="preserve"> PAGEREF _Toc5353420 \h </w:instrText>
        </w:r>
        <w:r w:rsidR="00ED0D6F">
          <w:rPr>
            <w:noProof/>
            <w:webHidden/>
          </w:rPr>
        </w:r>
        <w:r w:rsidR="00ED0D6F">
          <w:rPr>
            <w:noProof/>
            <w:webHidden/>
          </w:rPr>
          <w:fldChar w:fldCharType="separate"/>
        </w:r>
        <w:r w:rsidR="00ED0D6F">
          <w:rPr>
            <w:noProof/>
            <w:webHidden/>
          </w:rPr>
          <w:t>37</w:t>
        </w:r>
        <w:r w:rsidR="00ED0D6F">
          <w:rPr>
            <w:noProof/>
            <w:webHidden/>
          </w:rPr>
          <w:fldChar w:fldCharType="end"/>
        </w:r>
      </w:hyperlink>
    </w:p>
    <w:p w14:paraId="160959C5" w14:textId="74B087D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1" w:history="1">
        <w:r w:rsidR="00ED0D6F" w:rsidRPr="00502530">
          <w:rPr>
            <w:rStyle w:val="Hyperlink"/>
            <w:noProof/>
          </w:rPr>
          <w:t>3.10.4 Internationalized Resource Identifiers (IRIs)</w:t>
        </w:r>
        <w:r w:rsidR="00ED0D6F">
          <w:rPr>
            <w:noProof/>
            <w:webHidden/>
          </w:rPr>
          <w:tab/>
        </w:r>
        <w:r w:rsidR="00ED0D6F">
          <w:rPr>
            <w:noProof/>
            <w:webHidden/>
          </w:rPr>
          <w:fldChar w:fldCharType="begin"/>
        </w:r>
        <w:r w:rsidR="00ED0D6F">
          <w:rPr>
            <w:noProof/>
            <w:webHidden/>
          </w:rPr>
          <w:instrText xml:space="preserve"> PAGEREF _Toc5353421 \h </w:instrText>
        </w:r>
        <w:r w:rsidR="00ED0D6F">
          <w:rPr>
            <w:noProof/>
            <w:webHidden/>
          </w:rPr>
        </w:r>
        <w:r w:rsidR="00ED0D6F">
          <w:rPr>
            <w:noProof/>
            <w:webHidden/>
          </w:rPr>
          <w:fldChar w:fldCharType="separate"/>
        </w:r>
        <w:r w:rsidR="00ED0D6F">
          <w:rPr>
            <w:noProof/>
            <w:webHidden/>
          </w:rPr>
          <w:t>37</w:t>
        </w:r>
        <w:r w:rsidR="00ED0D6F">
          <w:rPr>
            <w:noProof/>
            <w:webHidden/>
          </w:rPr>
          <w:fldChar w:fldCharType="end"/>
        </w:r>
      </w:hyperlink>
    </w:p>
    <w:p w14:paraId="7FC58B1E" w14:textId="7AE0CE4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22" w:history="1">
        <w:r w:rsidR="00ED0D6F" w:rsidRPr="00502530">
          <w:rPr>
            <w:rStyle w:val="Hyperlink"/>
            <w:noProof/>
          </w:rPr>
          <w:t>3.11 message object</w:t>
        </w:r>
        <w:r w:rsidR="00ED0D6F">
          <w:rPr>
            <w:noProof/>
            <w:webHidden/>
          </w:rPr>
          <w:tab/>
        </w:r>
        <w:r w:rsidR="00ED0D6F">
          <w:rPr>
            <w:noProof/>
            <w:webHidden/>
          </w:rPr>
          <w:fldChar w:fldCharType="begin"/>
        </w:r>
        <w:r w:rsidR="00ED0D6F">
          <w:rPr>
            <w:noProof/>
            <w:webHidden/>
          </w:rPr>
          <w:instrText xml:space="preserve"> PAGEREF _Toc5353422 \h </w:instrText>
        </w:r>
        <w:r w:rsidR="00ED0D6F">
          <w:rPr>
            <w:noProof/>
            <w:webHidden/>
          </w:rPr>
        </w:r>
        <w:r w:rsidR="00ED0D6F">
          <w:rPr>
            <w:noProof/>
            <w:webHidden/>
          </w:rPr>
          <w:fldChar w:fldCharType="separate"/>
        </w:r>
        <w:r w:rsidR="00ED0D6F">
          <w:rPr>
            <w:noProof/>
            <w:webHidden/>
          </w:rPr>
          <w:t>37</w:t>
        </w:r>
        <w:r w:rsidR="00ED0D6F">
          <w:rPr>
            <w:noProof/>
            <w:webHidden/>
          </w:rPr>
          <w:fldChar w:fldCharType="end"/>
        </w:r>
      </w:hyperlink>
    </w:p>
    <w:p w14:paraId="5876F2B6" w14:textId="74D3FC7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3" w:history="1">
        <w:r w:rsidR="00ED0D6F" w:rsidRPr="00502530">
          <w:rPr>
            <w:rStyle w:val="Hyperlink"/>
            <w:noProof/>
          </w:rPr>
          <w:t>3.11.1 General</w:t>
        </w:r>
        <w:r w:rsidR="00ED0D6F">
          <w:rPr>
            <w:noProof/>
            <w:webHidden/>
          </w:rPr>
          <w:tab/>
        </w:r>
        <w:r w:rsidR="00ED0D6F">
          <w:rPr>
            <w:noProof/>
            <w:webHidden/>
          </w:rPr>
          <w:fldChar w:fldCharType="begin"/>
        </w:r>
        <w:r w:rsidR="00ED0D6F">
          <w:rPr>
            <w:noProof/>
            <w:webHidden/>
          </w:rPr>
          <w:instrText xml:space="preserve"> PAGEREF _Toc5353423 \h </w:instrText>
        </w:r>
        <w:r w:rsidR="00ED0D6F">
          <w:rPr>
            <w:noProof/>
            <w:webHidden/>
          </w:rPr>
        </w:r>
        <w:r w:rsidR="00ED0D6F">
          <w:rPr>
            <w:noProof/>
            <w:webHidden/>
          </w:rPr>
          <w:fldChar w:fldCharType="separate"/>
        </w:r>
        <w:r w:rsidR="00ED0D6F">
          <w:rPr>
            <w:noProof/>
            <w:webHidden/>
          </w:rPr>
          <w:t>37</w:t>
        </w:r>
        <w:r w:rsidR="00ED0D6F">
          <w:rPr>
            <w:noProof/>
            <w:webHidden/>
          </w:rPr>
          <w:fldChar w:fldCharType="end"/>
        </w:r>
      </w:hyperlink>
    </w:p>
    <w:p w14:paraId="664A10D9" w14:textId="161DC2D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4" w:history="1">
        <w:r w:rsidR="00ED0D6F" w:rsidRPr="00502530">
          <w:rPr>
            <w:rStyle w:val="Hyperlink"/>
            <w:noProof/>
          </w:rPr>
          <w:t>3.11.2 Constraints</w:t>
        </w:r>
        <w:r w:rsidR="00ED0D6F">
          <w:rPr>
            <w:noProof/>
            <w:webHidden/>
          </w:rPr>
          <w:tab/>
        </w:r>
        <w:r w:rsidR="00ED0D6F">
          <w:rPr>
            <w:noProof/>
            <w:webHidden/>
          </w:rPr>
          <w:fldChar w:fldCharType="begin"/>
        </w:r>
        <w:r w:rsidR="00ED0D6F">
          <w:rPr>
            <w:noProof/>
            <w:webHidden/>
          </w:rPr>
          <w:instrText xml:space="preserve"> PAGEREF _Toc5353424 \h </w:instrText>
        </w:r>
        <w:r w:rsidR="00ED0D6F">
          <w:rPr>
            <w:noProof/>
            <w:webHidden/>
          </w:rPr>
        </w:r>
        <w:r w:rsidR="00ED0D6F">
          <w:rPr>
            <w:noProof/>
            <w:webHidden/>
          </w:rPr>
          <w:fldChar w:fldCharType="separate"/>
        </w:r>
        <w:r w:rsidR="00ED0D6F">
          <w:rPr>
            <w:noProof/>
            <w:webHidden/>
          </w:rPr>
          <w:t>38</w:t>
        </w:r>
        <w:r w:rsidR="00ED0D6F">
          <w:rPr>
            <w:noProof/>
            <w:webHidden/>
          </w:rPr>
          <w:fldChar w:fldCharType="end"/>
        </w:r>
      </w:hyperlink>
    </w:p>
    <w:p w14:paraId="427541C7" w14:textId="5DA427B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5" w:history="1">
        <w:r w:rsidR="00ED0D6F" w:rsidRPr="00502530">
          <w:rPr>
            <w:rStyle w:val="Hyperlink"/>
            <w:noProof/>
          </w:rPr>
          <w:t>3.11.3 Plain text messages</w:t>
        </w:r>
        <w:r w:rsidR="00ED0D6F">
          <w:rPr>
            <w:noProof/>
            <w:webHidden/>
          </w:rPr>
          <w:tab/>
        </w:r>
        <w:r w:rsidR="00ED0D6F">
          <w:rPr>
            <w:noProof/>
            <w:webHidden/>
          </w:rPr>
          <w:fldChar w:fldCharType="begin"/>
        </w:r>
        <w:r w:rsidR="00ED0D6F">
          <w:rPr>
            <w:noProof/>
            <w:webHidden/>
          </w:rPr>
          <w:instrText xml:space="preserve"> PAGEREF _Toc5353425 \h </w:instrText>
        </w:r>
        <w:r w:rsidR="00ED0D6F">
          <w:rPr>
            <w:noProof/>
            <w:webHidden/>
          </w:rPr>
        </w:r>
        <w:r w:rsidR="00ED0D6F">
          <w:rPr>
            <w:noProof/>
            <w:webHidden/>
          </w:rPr>
          <w:fldChar w:fldCharType="separate"/>
        </w:r>
        <w:r w:rsidR="00ED0D6F">
          <w:rPr>
            <w:noProof/>
            <w:webHidden/>
          </w:rPr>
          <w:t>38</w:t>
        </w:r>
        <w:r w:rsidR="00ED0D6F">
          <w:rPr>
            <w:noProof/>
            <w:webHidden/>
          </w:rPr>
          <w:fldChar w:fldCharType="end"/>
        </w:r>
      </w:hyperlink>
    </w:p>
    <w:p w14:paraId="27694D2E" w14:textId="223CB77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6" w:history="1">
        <w:r w:rsidR="00ED0D6F" w:rsidRPr="00502530">
          <w:rPr>
            <w:rStyle w:val="Hyperlink"/>
            <w:noProof/>
          </w:rPr>
          <w:t>3.11.4 Formatted messages</w:t>
        </w:r>
        <w:r w:rsidR="00ED0D6F">
          <w:rPr>
            <w:noProof/>
            <w:webHidden/>
          </w:rPr>
          <w:tab/>
        </w:r>
        <w:r w:rsidR="00ED0D6F">
          <w:rPr>
            <w:noProof/>
            <w:webHidden/>
          </w:rPr>
          <w:fldChar w:fldCharType="begin"/>
        </w:r>
        <w:r w:rsidR="00ED0D6F">
          <w:rPr>
            <w:noProof/>
            <w:webHidden/>
          </w:rPr>
          <w:instrText xml:space="preserve"> PAGEREF _Toc5353426 \h </w:instrText>
        </w:r>
        <w:r w:rsidR="00ED0D6F">
          <w:rPr>
            <w:noProof/>
            <w:webHidden/>
          </w:rPr>
        </w:r>
        <w:r w:rsidR="00ED0D6F">
          <w:rPr>
            <w:noProof/>
            <w:webHidden/>
          </w:rPr>
          <w:fldChar w:fldCharType="separate"/>
        </w:r>
        <w:r w:rsidR="00ED0D6F">
          <w:rPr>
            <w:noProof/>
            <w:webHidden/>
          </w:rPr>
          <w:t>38</w:t>
        </w:r>
        <w:r w:rsidR="00ED0D6F">
          <w:rPr>
            <w:noProof/>
            <w:webHidden/>
          </w:rPr>
          <w:fldChar w:fldCharType="end"/>
        </w:r>
      </w:hyperlink>
    </w:p>
    <w:p w14:paraId="0DC2A80B" w14:textId="4FF1E021"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27" w:history="1">
        <w:r w:rsidR="00ED0D6F" w:rsidRPr="00502530">
          <w:rPr>
            <w:rStyle w:val="Hyperlink"/>
            <w:noProof/>
          </w:rPr>
          <w:t>3.11.4.1 General</w:t>
        </w:r>
        <w:r w:rsidR="00ED0D6F">
          <w:rPr>
            <w:noProof/>
            <w:webHidden/>
          </w:rPr>
          <w:tab/>
        </w:r>
        <w:r w:rsidR="00ED0D6F">
          <w:rPr>
            <w:noProof/>
            <w:webHidden/>
          </w:rPr>
          <w:fldChar w:fldCharType="begin"/>
        </w:r>
        <w:r w:rsidR="00ED0D6F">
          <w:rPr>
            <w:noProof/>
            <w:webHidden/>
          </w:rPr>
          <w:instrText xml:space="preserve"> PAGEREF _Toc5353427 \h </w:instrText>
        </w:r>
        <w:r w:rsidR="00ED0D6F">
          <w:rPr>
            <w:noProof/>
            <w:webHidden/>
          </w:rPr>
        </w:r>
        <w:r w:rsidR="00ED0D6F">
          <w:rPr>
            <w:noProof/>
            <w:webHidden/>
          </w:rPr>
          <w:fldChar w:fldCharType="separate"/>
        </w:r>
        <w:r w:rsidR="00ED0D6F">
          <w:rPr>
            <w:noProof/>
            <w:webHidden/>
          </w:rPr>
          <w:t>38</w:t>
        </w:r>
        <w:r w:rsidR="00ED0D6F">
          <w:rPr>
            <w:noProof/>
            <w:webHidden/>
          </w:rPr>
          <w:fldChar w:fldCharType="end"/>
        </w:r>
      </w:hyperlink>
    </w:p>
    <w:p w14:paraId="7FB568A9" w14:textId="328F6EFE"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28" w:history="1">
        <w:r w:rsidR="00ED0D6F" w:rsidRPr="00502530">
          <w:rPr>
            <w:rStyle w:val="Hyperlink"/>
            <w:noProof/>
          </w:rPr>
          <w:t>3.11.4.2 Security implications</w:t>
        </w:r>
        <w:r w:rsidR="00ED0D6F">
          <w:rPr>
            <w:noProof/>
            <w:webHidden/>
          </w:rPr>
          <w:tab/>
        </w:r>
        <w:r w:rsidR="00ED0D6F">
          <w:rPr>
            <w:noProof/>
            <w:webHidden/>
          </w:rPr>
          <w:fldChar w:fldCharType="begin"/>
        </w:r>
        <w:r w:rsidR="00ED0D6F">
          <w:rPr>
            <w:noProof/>
            <w:webHidden/>
          </w:rPr>
          <w:instrText xml:space="preserve"> PAGEREF _Toc5353428 \h </w:instrText>
        </w:r>
        <w:r w:rsidR="00ED0D6F">
          <w:rPr>
            <w:noProof/>
            <w:webHidden/>
          </w:rPr>
        </w:r>
        <w:r w:rsidR="00ED0D6F">
          <w:rPr>
            <w:noProof/>
            <w:webHidden/>
          </w:rPr>
          <w:fldChar w:fldCharType="separate"/>
        </w:r>
        <w:r w:rsidR="00ED0D6F">
          <w:rPr>
            <w:noProof/>
            <w:webHidden/>
          </w:rPr>
          <w:t>38</w:t>
        </w:r>
        <w:r w:rsidR="00ED0D6F">
          <w:rPr>
            <w:noProof/>
            <w:webHidden/>
          </w:rPr>
          <w:fldChar w:fldCharType="end"/>
        </w:r>
      </w:hyperlink>
    </w:p>
    <w:p w14:paraId="6D7D2436" w14:textId="04EC661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29" w:history="1">
        <w:r w:rsidR="00ED0D6F" w:rsidRPr="00502530">
          <w:rPr>
            <w:rStyle w:val="Hyperlink"/>
            <w:noProof/>
          </w:rPr>
          <w:t>3.11.5 Messages with placeholders</w:t>
        </w:r>
        <w:r w:rsidR="00ED0D6F">
          <w:rPr>
            <w:noProof/>
            <w:webHidden/>
          </w:rPr>
          <w:tab/>
        </w:r>
        <w:r w:rsidR="00ED0D6F">
          <w:rPr>
            <w:noProof/>
            <w:webHidden/>
          </w:rPr>
          <w:fldChar w:fldCharType="begin"/>
        </w:r>
        <w:r w:rsidR="00ED0D6F">
          <w:rPr>
            <w:noProof/>
            <w:webHidden/>
          </w:rPr>
          <w:instrText xml:space="preserve"> PAGEREF _Toc5353429 \h </w:instrText>
        </w:r>
        <w:r w:rsidR="00ED0D6F">
          <w:rPr>
            <w:noProof/>
            <w:webHidden/>
          </w:rPr>
        </w:r>
        <w:r w:rsidR="00ED0D6F">
          <w:rPr>
            <w:noProof/>
            <w:webHidden/>
          </w:rPr>
          <w:fldChar w:fldCharType="separate"/>
        </w:r>
        <w:r w:rsidR="00ED0D6F">
          <w:rPr>
            <w:noProof/>
            <w:webHidden/>
          </w:rPr>
          <w:t>39</w:t>
        </w:r>
        <w:r w:rsidR="00ED0D6F">
          <w:rPr>
            <w:noProof/>
            <w:webHidden/>
          </w:rPr>
          <w:fldChar w:fldCharType="end"/>
        </w:r>
      </w:hyperlink>
    </w:p>
    <w:p w14:paraId="74E31F87" w14:textId="522DD57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0" w:history="1">
        <w:r w:rsidR="00ED0D6F" w:rsidRPr="00502530">
          <w:rPr>
            <w:rStyle w:val="Hyperlink"/>
            <w:noProof/>
          </w:rPr>
          <w:t>3.11.6 Messages with embedded links</w:t>
        </w:r>
        <w:r w:rsidR="00ED0D6F">
          <w:rPr>
            <w:noProof/>
            <w:webHidden/>
          </w:rPr>
          <w:tab/>
        </w:r>
        <w:r w:rsidR="00ED0D6F">
          <w:rPr>
            <w:noProof/>
            <w:webHidden/>
          </w:rPr>
          <w:fldChar w:fldCharType="begin"/>
        </w:r>
        <w:r w:rsidR="00ED0D6F">
          <w:rPr>
            <w:noProof/>
            <w:webHidden/>
          </w:rPr>
          <w:instrText xml:space="preserve"> PAGEREF _Toc5353430 \h </w:instrText>
        </w:r>
        <w:r w:rsidR="00ED0D6F">
          <w:rPr>
            <w:noProof/>
            <w:webHidden/>
          </w:rPr>
        </w:r>
        <w:r w:rsidR="00ED0D6F">
          <w:rPr>
            <w:noProof/>
            <w:webHidden/>
          </w:rPr>
          <w:fldChar w:fldCharType="separate"/>
        </w:r>
        <w:r w:rsidR="00ED0D6F">
          <w:rPr>
            <w:noProof/>
            <w:webHidden/>
          </w:rPr>
          <w:t>39</w:t>
        </w:r>
        <w:r w:rsidR="00ED0D6F">
          <w:rPr>
            <w:noProof/>
            <w:webHidden/>
          </w:rPr>
          <w:fldChar w:fldCharType="end"/>
        </w:r>
      </w:hyperlink>
    </w:p>
    <w:p w14:paraId="483D7E3F" w14:textId="3FDE852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1" w:history="1">
        <w:r w:rsidR="00ED0D6F" w:rsidRPr="00502530">
          <w:rPr>
            <w:rStyle w:val="Hyperlink"/>
            <w:noProof/>
          </w:rPr>
          <w:t>3.11.7 Message string lookup</w:t>
        </w:r>
        <w:r w:rsidR="00ED0D6F">
          <w:rPr>
            <w:noProof/>
            <w:webHidden/>
          </w:rPr>
          <w:tab/>
        </w:r>
        <w:r w:rsidR="00ED0D6F">
          <w:rPr>
            <w:noProof/>
            <w:webHidden/>
          </w:rPr>
          <w:fldChar w:fldCharType="begin"/>
        </w:r>
        <w:r w:rsidR="00ED0D6F">
          <w:rPr>
            <w:noProof/>
            <w:webHidden/>
          </w:rPr>
          <w:instrText xml:space="preserve"> PAGEREF _Toc5353431 \h </w:instrText>
        </w:r>
        <w:r w:rsidR="00ED0D6F">
          <w:rPr>
            <w:noProof/>
            <w:webHidden/>
          </w:rPr>
        </w:r>
        <w:r w:rsidR="00ED0D6F">
          <w:rPr>
            <w:noProof/>
            <w:webHidden/>
          </w:rPr>
          <w:fldChar w:fldCharType="separate"/>
        </w:r>
        <w:r w:rsidR="00ED0D6F">
          <w:rPr>
            <w:noProof/>
            <w:webHidden/>
          </w:rPr>
          <w:t>41</w:t>
        </w:r>
        <w:r w:rsidR="00ED0D6F">
          <w:rPr>
            <w:noProof/>
            <w:webHidden/>
          </w:rPr>
          <w:fldChar w:fldCharType="end"/>
        </w:r>
      </w:hyperlink>
    </w:p>
    <w:p w14:paraId="7A2108A1" w14:textId="3F9D75F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2" w:history="1">
        <w:r w:rsidR="00ED0D6F" w:rsidRPr="00502530">
          <w:rPr>
            <w:rStyle w:val="Hyperlink"/>
            <w:noProof/>
          </w:rPr>
          <w:t>3.11.8 text property</w:t>
        </w:r>
        <w:r w:rsidR="00ED0D6F">
          <w:rPr>
            <w:noProof/>
            <w:webHidden/>
          </w:rPr>
          <w:tab/>
        </w:r>
        <w:r w:rsidR="00ED0D6F">
          <w:rPr>
            <w:noProof/>
            <w:webHidden/>
          </w:rPr>
          <w:fldChar w:fldCharType="begin"/>
        </w:r>
        <w:r w:rsidR="00ED0D6F">
          <w:rPr>
            <w:noProof/>
            <w:webHidden/>
          </w:rPr>
          <w:instrText xml:space="preserve"> PAGEREF _Toc5353432 \h </w:instrText>
        </w:r>
        <w:r w:rsidR="00ED0D6F">
          <w:rPr>
            <w:noProof/>
            <w:webHidden/>
          </w:rPr>
        </w:r>
        <w:r w:rsidR="00ED0D6F">
          <w:rPr>
            <w:noProof/>
            <w:webHidden/>
          </w:rPr>
          <w:fldChar w:fldCharType="separate"/>
        </w:r>
        <w:r w:rsidR="00ED0D6F">
          <w:rPr>
            <w:noProof/>
            <w:webHidden/>
          </w:rPr>
          <w:t>42</w:t>
        </w:r>
        <w:r w:rsidR="00ED0D6F">
          <w:rPr>
            <w:noProof/>
            <w:webHidden/>
          </w:rPr>
          <w:fldChar w:fldCharType="end"/>
        </w:r>
      </w:hyperlink>
    </w:p>
    <w:p w14:paraId="60550F35" w14:textId="68A48F8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3" w:history="1">
        <w:r w:rsidR="00ED0D6F" w:rsidRPr="00502530">
          <w:rPr>
            <w:rStyle w:val="Hyperlink"/>
            <w:noProof/>
          </w:rPr>
          <w:t>3.11.9 markdown property</w:t>
        </w:r>
        <w:r w:rsidR="00ED0D6F">
          <w:rPr>
            <w:noProof/>
            <w:webHidden/>
          </w:rPr>
          <w:tab/>
        </w:r>
        <w:r w:rsidR="00ED0D6F">
          <w:rPr>
            <w:noProof/>
            <w:webHidden/>
          </w:rPr>
          <w:fldChar w:fldCharType="begin"/>
        </w:r>
        <w:r w:rsidR="00ED0D6F">
          <w:rPr>
            <w:noProof/>
            <w:webHidden/>
          </w:rPr>
          <w:instrText xml:space="preserve"> PAGEREF _Toc5353433 \h </w:instrText>
        </w:r>
        <w:r w:rsidR="00ED0D6F">
          <w:rPr>
            <w:noProof/>
            <w:webHidden/>
          </w:rPr>
        </w:r>
        <w:r w:rsidR="00ED0D6F">
          <w:rPr>
            <w:noProof/>
            <w:webHidden/>
          </w:rPr>
          <w:fldChar w:fldCharType="separate"/>
        </w:r>
        <w:r w:rsidR="00ED0D6F">
          <w:rPr>
            <w:noProof/>
            <w:webHidden/>
          </w:rPr>
          <w:t>42</w:t>
        </w:r>
        <w:r w:rsidR="00ED0D6F">
          <w:rPr>
            <w:noProof/>
            <w:webHidden/>
          </w:rPr>
          <w:fldChar w:fldCharType="end"/>
        </w:r>
      </w:hyperlink>
    </w:p>
    <w:p w14:paraId="3A3554DF" w14:textId="6FD0334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4" w:history="1">
        <w:r w:rsidR="00ED0D6F" w:rsidRPr="00502530">
          <w:rPr>
            <w:rStyle w:val="Hyperlink"/>
            <w:noProof/>
          </w:rPr>
          <w:t>3.11.10 id property</w:t>
        </w:r>
        <w:r w:rsidR="00ED0D6F">
          <w:rPr>
            <w:noProof/>
            <w:webHidden/>
          </w:rPr>
          <w:tab/>
        </w:r>
        <w:r w:rsidR="00ED0D6F">
          <w:rPr>
            <w:noProof/>
            <w:webHidden/>
          </w:rPr>
          <w:fldChar w:fldCharType="begin"/>
        </w:r>
        <w:r w:rsidR="00ED0D6F">
          <w:rPr>
            <w:noProof/>
            <w:webHidden/>
          </w:rPr>
          <w:instrText xml:space="preserve"> PAGEREF _Toc5353434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2B05C914" w14:textId="0CD3578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5" w:history="1">
        <w:r w:rsidR="00ED0D6F" w:rsidRPr="00502530">
          <w:rPr>
            <w:rStyle w:val="Hyperlink"/>
            <w:noProof/>
          </w:rPr>
          <w:t>3.11.11 arguments property</w:t>
        </w:r>
        <w:r w:rsidR="00ED0D6F">
          <w:rPr>
            <w:noProof/>
            <w:webHidden/>
          </w:rPr>
          <w:tab/>
        </w:r>
        <w:r w:rsidR="00ED0D6F">
          <w:rPr>
            <w:noProof/>
            <w:webHidden/>
          </w:rPr>
          <w:fldChar w:fldCharType="begin"/>
        </w:r>
        <w:r w:rsidR="00ED0D6F">
          <w:rPr>
            <w:noProof/>
            <w:webHidden/>
          </w:rPr>
          <w:instrText xml:space="preserve"> PAGEREF _Toc5353435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17FFC47B" w14:textId="5ACB626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36" w:history="1">
        <w:r w:rsidR="00ED0D6F" w:rsidRPr="00502530">
          <w:rPr>
            <w:rStyle w:val="Hyperlink"/>
            <w:noProof/>
          </w:rPr>
          <w:t>3.12 multiformatMessageString object</w:t>
        </w:r>
        <w:r w:rsidR="00ED0D6F">
          <w:rPr>
            <w:noProof/>
            <w:webHidden/>
          </w:rPr>
          <w:tab/>
        </w:r>
        <w:r w:rsidR="00ED0D6F">
          <w:rPr>
            <w:noProof/>
            <w:webHidden/>
          </w:rPr>
          <w:fldChar w:fldCharType="begin"/>
        </w:r>
        <w:r w:rsidR="00ED0D6F">
          <w:rPr>
            <w:noProof/>
            <w:webHidden/>
          </w:rPr>
          <w:instrText xml:space="preserve"> PAGEREF _Toc5353436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4A216FB6" w14:textId="01C88CA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7" w:history="1">
        <w:r w:rsidR="00ED0D6F" w:rsidRPr="00502530">
          <w:rPr>
            <w:rStyle w:val="Hyperlink"/>
            <w:noProof/>
          </w:rPr>
          <w:t>3.12.1 General</w:t>
        </w:r>
        <w:r w:rsidR="00ED0D6F">
          <w:rPr>
            <w:noProof/>
            <w:webHidden/>
          </w:rPr>
          <w:tab/>
        </w:r>
        <w:r w:rsidR="00ED0D6F">
          <w:rPr>
            <w:noProof/>
            <w:webHidden/>
          </w:rPr>
          <w:fldChar w:fldCharType="begin"/>
        </w:r>
        <w:r w:rsidR="00ED0D6F">
          <w:rPr>
            <w:noProof/>
            <w:webHidden/>
          </w:rPr>
          <w:instrText xml:space="preserve"> PAGEREF _Toc5353437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7FC76876" w14:textId="4B04373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8" w:history="1">
        <w:r w:rsidR="00ED0D6F" w:rsidRPr="00502530">
          <w:rPr>
            <w:rStyle w:val="Hyperlink"/>
            <w:noProof/>
          </w:rPr>
          <w:t>3.12.2 Localizable multiformatMessageStrings</w:t>
        </w:r>
        <w:r w:rsidR="00ED0D6F">
          <w:rPr>
            <w:noProof/>
            <w:webHidden/>
          </w:rPr>
          <w:tab/>
        </w:r>
        <w:r w:rsidR="00ED0D6F">
          <w:rPr>
            <w:noProof/>
            <w:webHidden/>
          </w:rPr>
          <w:fldChar w:fldCharType="begin"/>
        </w:r>
        <w:r w:rsidR="00ED0D6F">
          <w:rPr>
            <w:noProof/>
            <w:webHidden/>
          </w:rPr>
          <w:instrText xml:space="preserve"> PAGEREF _Toc5353438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1FFF84C9" w14:textId="1262C20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39" w:history="1">
        <w:r w:rsidR="00ED0D6F" w:rsidRPr="00502530">
          <w:rPr>
            <w:rStyle w:val="Hyperlink"/>
            <w:noProof/>
          </w:rPr>
          <w:t>3.12.3 text property</w:t>
        </w:r>
        <w:r w:rsidR="00ED0D6F">
          <w:rPr>
            <w:noProof/>
            <w:webHidden/>
          </w:rPr>
          <w:tab/>
        </w:r>
        <w:r w:rsidR="00ED0D6F">
          <w:rPr>
            <w:noProof/>
            <w:webHidden/>
          </w:rPr>
          <w:fldChar w:fldCharType="begin"/>
        </w:r>
        <w:r w:rsidR="00ED0D6F">
          <w:rPr>
            <w:noProof/>
            <w:webHidden/>
          </w:rPr>
          <w:instrText xml:space="preserve"> PAGEREF _Toc5353439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2895C7B2" w14:textId="44B6F59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0" w:history="1">
        <w:r w:rsidR="00ED0D6F" w:rsidRPr="00502530">
          <w:rPr>
            <w:rStyle w:val="Hyperlink"/>
            <w:noProof/>
          </w:rPr>
          <w:t>3.12.4 markdown property</w:t>
        </w:r>
        <w:r w:rsidR="00ED0D6F">
          <w:rPr>
            <w:noProof/>
            <w:webHidden/>
          </w:rPr>
          <w:tab/>
        </w:r>
        <w:r w:rsidR="00ED0D6F">
          <w:rPr>
            <w:noProof/>
            <w:webHidden/>
          </w:rPr>
          <w:fldChar w:fldCharType="begin"/>
        </w:r>
        <w:r w:rsidR="00ED0D6F">
          <w:rPr>
            <w:noProof/>
            <w:webHidden/>
          </w:rPr>
          <w:instrText xml:space="preserve"> PAGEREF _Toc5353440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151AC5BE" w14:textId="787B452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41" w:history="1">
        <w:r w:rsidR="00ED0D6F" w:rsidRPr="00502530">
          <w:rPr>
            <w:rStyle w:val="Hyperlink"/>
            <w:noProof/>
          </w:rPr>
          <w:t>3.13 sarifLog object</w:t>
        </w:r>
        <w:r w:rsidR="00ED0D6F">
          <w:rPr>
            <w:noProof/>
            <w:webHidden/>
          </w:rPr>
          <w:tab/>
        </w:r>
        <w:r w:rsidR="00ED0D6F">
          <w:rPr>
            <w:noProof/>
            <w:webHidden/>
          </w:rPr>
          <w:fldChar w:fldCharType="begin"/>
        </w:r>
        <w:r w:rsidR="00ED0D6F">
          <w:rPr>
            <w:noProof/>
            <w:webHidden/>
          </w:rPr>
          <w:instrText xml:space="preserve"> PAGEREF _Toc5353441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3F20C7D7" w14:textId="4DEA1C4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2" w:history="1">
        <w:r w:rsidR="00ED0D6F" w:rsidRPr="00502530">
          <w:rPr>
            <w:rStyle w:val="Hyperlink"/>
            <w:noProof/>
          </w:rPr>
          <w:t>3.13.1 General</w:t>
        </w:r>
        <w:r w:rsidR="00ED0D6F">
          <w:rPr>
            <w:noProof/>
            <w:webHidden/>
          </w:rPr>
          <w:tab/>
        </w:r>
        <w:r w:rsidR="00ED0D6F">
          <w:rPr>
            <w:noProof/>
            <w:webHidden/>
          </w:rPr>
          <w:fldChar w:fldCharType="begin"/>
        </w:r>
        <w:r w:rsidR="00ED0D6F">
          <w:rPr>
            <w:noProof/>
            <w:webHidden/>
          </w:rPr>
          <w:instrText xml:space="preserve"> PAGEREF _Toc5353442 \h </w:instrText>
        </w:r>
        <w:r w:rsidR="00ED0D6F">
          <w:rPr>
            <w:noProof/>
            <w:webHidden/>
          </w:rPr>
        </w:r>
        <w:r w:rsidR="00ED0D6F">
          <w:rPr>
            <w:noProof/>
            <w:webHidden/>
          </w:rPr>
          <w:fldChar w:fldCharType="separate"/>
        </w:r>
        <w:r w:rsidR="00ED0D6F">
          <w:rPr>
            <w:noProof/>
            <w:webHidden/>
          </w:rPr>
          <w:t>43</w:t>
        </w:r>
        <w:r w:rsidR="00ED0D6F">
          <w:rPr>
            <w:noProof/>
            <w:webHidden/>
          </w:rPr>
          <w:fldChar w:fldCharType="end"/>
        </w:r>
      </w:hyperlink>
    </w:p>
    <w:p w14:paraId="679F5753" w14:textId="6F199A6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3" w:history="1">
        <w:r w:rsidR="00ED0D6F" w:rsidRPr="00502530">
          <w:rPr>
            <w:rStyle w:val="Hyperlink"/>
            <w:noProof/>
          </w:rPr>
          <w:t>3.13.2 version property</w:t>
        </w:r>
        <w:r w:rsidR="00ED0D6F">
          <w:rPr>
            <w:noProof/>
            <w:webHidden/>
          </w:rPr>
          <w:tab/>
        </w:r>
        <w:r w:rsidR="00ED0D6F">
          <w:rPr>
            <w:noProof/>
            <w:webHidden/>
          </w:rPr>
          <w:fldChar w:fldCharType="begin"/>
        </w:r>
        <w:r w:rsidR="00ED0D6F">
          <w:rPr>
            <w:noProof/>
            <w:webHidden/>
          </w:rPr>
          <w:instrText xml:space="preserve"> PAGEREF _Toc5353443 \h </w:instrText>
        </w:r>
        <w:r w:rsidR="00ED0D6F">
          <w:rPr>
            <w:noProof/>
            <w:webHidden/>
          </w:rPr>
        </w:r>
        <w:r w:rsidR="00ED0D6F">
          <w:rPr>
            <w:noProof/>
            <w:webHidden/>
          </w:rPr>
          <w:fldChar w:fldCharType="separate"/>
        </w:r>
        <w:r w:rsidR="00ED0D6F">
          <w:rPr>
            <w:noProof/>
            <w:webHidden/>
          </w:rPr>
          <w:t>44</w:t>
        </w:r>
        <w:r w:rsidR="00ED0D6F">
          <w:rPr>
            <w:noProof/>
            <w:webHidden/>
          </w:rPr>
          <w:fldChar w:fldCharType="end"/>
        </w:r>
      </w:hyperlink>
    </w:p>
    <w:p w14:paraId="66E5EB49" w14:textId="554600F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4" w:history="1">
        <w:r w:rsidR="00ED0D6F" w:rsidRPr="00502530">
          <w:rPr>
            <w:rStyle w:val="Hyperlink"/>
            <w:noProof/>
          </w:rPr>
          <w:t>3.13.3 $schema property</w:t>
        </w:r>
        <w:r w:rsidR="00ED0D6F">
          <w:rPr>
            <w:noProof/>
            <w:webHidden/>
          </w:rPr>
          <w:tab/>
        </w:r>
        <w:r w:rsidR="00ED0D6F">
          <w:rPr>
            <w:noProof/>
            <w:webHidden/>
          </w:rPr>
          <w:fldChar w:fldCharType="begin"/>
        </w:r>
        <w:r w:rsidR="00ED0D6F">
          <w:rPr>
            <w:noProof/>
            <w:webHidden/>
          </w:rPr>
          <w:instrText xml:space="preserve"> PAGEREF _Toc5353444 \h </w:instrText>
        </w:r>
        <w:r w:rsidR="00ED0D6F">
          <w:rPr>
            <w:noProof/>
            <w:webHidden/>
          </w:rPr>
        </w:r>
        <w:r w:rsidR="00ED0D6F">
          <w:rPr>
            <w:noProof/>
            <w:webHidden/>
          </w:rPr>
          <w:fldChar w:fldCharType="separate"/>
        </w:r>
        <w:r w:rsidR="00ED0D6F">
          <w:rPr>
            <w:noProof/>
            <w:webHidden/>
          </w:rPr>
          <w:t>44</w:t>
        </w:r>
        <w:r w:rsidR="00ED0D6F">
          <w:rPr>
            <w:noProof/>
            <w:webHidden/>
          </w:rPr>
          <w:fldChar w:fldCharType="end"/>
        </w:r>
      </w:hyperlink>
    </w:p>
    <w:p w14:paraId="1D802B16" w14:textId="65FE9DB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5" w:history="1">
        <w:r w:rsidR="00ED0D6F" w:rsidRPr="00502530">
          <w:rPr>
            <w:rStyle w:val="Hyperlink"/>
            <w:noProof/>
          </w:rPr>
          <w:t>3.13.4 runs property</w:t>
        </w:r>
        <w:r w:rsidR="00ED0D6F">
          <w:rPr>
            <w:noProof/>
            <w:webHidden/>
          </w:rPr>
          <w:tab/>
        </w:r>
        <w:r w:rsidR="00ED0D6F">
          <w:rPr>
            <w:noProof/>
            <w:webHidden/>
          </w:rPr>
          <w:fldChar w:fldCharType="begin"/>
        </w:r>
        <w:r w:rsidR="00ED0D6F">
          <w:rPr>
            <w:noProof/>
            <w:webHidden/>
          </w:rPr>
          <w:instrText xml:space="preserve"> PAGEREF _Toc5353445 \h </w:instrText>
        </w:r>
        <w:r w:rsidR="00ED0D6F">
          <w:rPr>
            <w:noProof/>
            <w:webHidden/>
          </w:rPr>
        </w:r>
        <w:r w:rsidR="00ED0D6F">
          <w:rPr>
            <w:noProof/>
            <w:webHidden/>
          </w:rPr>
          <w:fldChar w:fldCharType="separate"/>
        </w:r>
        <w:r w:rsidR="00ED0D6F">
          <w:rPr>
            <w:noProof/>
            <w:webHidden/>
          </w:rPr>
          <w:t>44</w:t>
        </w:r>
        <w:r w:rsidR="00ED0D6F">
          <w:rPr>
            <w:noProof/>
            <w:webHidden/>
          </w:rPr>
          <w:fldChar w:fldCharType="end"/>
        </w:r>
      </w:hyperlink>
    </w:p>
    <w:p w14:paraId="59019D1E" w14:textId="54F47B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6" w:history="1">
        <w:r w:rsidR="00ED0D6F" w:rsidRPr="00502530">
          <w:rPr>
            <w:rStyle w:val="Hyperlink"/>
            <w:noProof/>
          </w:rPr>
          <w:t>3.13.5 inlineExternalProperties property</w:t>
        </w:r>
        <w:r w:rsidR="00ED0D6F">
          <w:rPr>
            <w:noProof/>
            <w:webHidden/>
          </w:rPr>
          <w:tab/>
        </w:r>
        <w:r w:rsidR="00ED0D6F">
          <w:rPr>
            <w:noProof/>
            <w:webHidden/>
          </w:rPr>
          <w:fldChar w:fldCharType="begin"/>
        </w:r>
        <w:r w:rsidR="00ED0D6F">
          <w:rPr>
            <w:noProof/>
            <w:webHidden/>
          </w:rPr>
          <w:instrText xml:space="preserve"> PAGEREF _Toc5353446 \h </w:instrText>
        </w:r>
        <w:r w:rsidR="00ED0D6F">
          <w:rPr>
            <w:noProof/>
            <w:webHidden/>
          </w:rPr>
        </w:r>
        <w:r w:rsidR="00ED0D6F">
          <w:rPr>
            <w:noProof/>
            <w:webHidden/>
          </w:rPr>
          <w:fldChar w:fldCharType="separate"/>
        </w:r>
        <w:r w:rsidR="00ED0D6F">
          <w:rPr>
            <w:noProof/>
            <w:webHidden/>
          </w:rPr>
          <w:t>45</w:t>
        </w:r>
        <w:r w:rsidR="00ED0D6F">
          <w:rPr>
            <w:noProof/>
            <w:webHidden/>
          </w:rPr>
          <w:fldChar w:fldCharType="end"/>
        </w:r>
      </w:hyperlink>
    </w:p>
    <w:p w14:paraId="2DF57598" w14:textId="3E95F8E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47" w:history="1">
        <w:r w:rsidR="00ED0D6F" w:rsidRPr="00502530">
          <w:rPr>
            <w:rStyle w:val="Hyperlink"/>
            <w:noProof/>
          </w:rPr>
          <w:t>3.14 run object</w:t>
        </w:r>
        <w:r w:rsidR="00ED0D6F">
          <w:rPr>
            <w:noProof/>
            <w:webHidden/>
          </w:rPr>
          <w:tab/>
        </w:r>
        <w:r w:rsidR="00ED0D6F">
          <w:rPr>
            <w:noProof/>
            <w:webHidden/>
          </w:rPr>
          <w:fldChar w:fldCharType="begin"/>
        </w:r>
        <w:r w:rsidR="00ED0D6F">
          <w:rPr>
            <w:noProof/>
            <w:webHidden/>
          </w:rPr>
          <w:instrText xml:space="preserve"> PAGEREF _Toc5353447 \h </w:instrText>
        </w:r>
        <w:r w:rsidR="00ED0D6F">
          <w:rPr>
            <w:noProof/>
            <w:webHidden/>
          </w:rPr>
        </w:r>
        <w:r w:rsidR="00ED0D6F">
          <w:rPr>
            <w:noProof/>
            <w:webHidden/>
          </w:rPr>
          <w:fldChar w:fldCharType="separate"/>
        </w:r>
        <w:r w:rsidR="00ED0D6F">
          <w:rPr>
            <w:noProof/>
            <w:webHidden/>
          </w:rPr>
          <w:t>46</w:t>
        </w:r>
        <w:r w:rsidR="00ED0D6F">
          <w:rPr>
            <w:noProof/>
            <w:webHidden/>
          </w:rPr>
          <w:fldChar w:fldCharType="end"/>
        </w:r>
      </w:hyperlink>
    </w:p>
    <w:p w14:paraId="3CAD1F10" w14:textId="5382D42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8" w:history="1">
        <w:r w:rsidR="00ED0D6F" w:rsidRPr="00502530">
          <w:rPr>
            <w:rStyle w:val="Hyperlink"/>
            <w:noProof/>
          </w:rPr>
          <w:t>3.14.1 General</w:t>
        </w:r>
        <w:r w:rsidR="00ED0D6F">
          <w:rPr>
            <w:noProof/>
            <w:webHidden/>
          </w:rPr>
          <w:tab/>
        </w:r>
        <w:r w:rsidR="00ED0D6F">
          <w:rPr>
            <w:noProof/>
            <w:webHidden/>
          </w:rPr>
          <w:fldChar w:fldCharType="begin"/>
        </w:r>
        <w:r w:rsidR="00ED0D6F">
          <w:rPr>
            <w:noProof/>
            <w:webHidden/>
          </w:rPr>
          <w:instrText xml:space="preserve"> PAGEREF _Toc5353448 \h </w:instrText>
        </w:r>
        <w:r w:rsidR="00ED0D6F">
          <w:rPr>
            <w:noProof/>
            <w:webHidden/>
          </w:rPr>
        </w:r>
        <w:r w:rsidR="00ED0D6F">
          <w:rPr>
            <w:noProof/>
            <w:webHidden/>
          </w:rPr>
          <w:fldChar w:fldCharType="separate"/>
        </w:r>
        <w:r w:rsidR="00ED0D6F">
          <w:rPr>
            <w:noProof/>
            <w:webHidden/>
          </w:rPr>
          <w:t>46</w:t>
        </w:r>
        <w:r w:rsidR="00ED0D6F">
          <w:rPr>
            <w:noProof/>
            <w:webHidden/>
          </w:rPr>
          <w:fldChar w:fldCharType="end"/>
        </w:r>
      </w:hyperlink>
    </w:p>
    <w:p w14:paraId="588D704B" w14:textId="47EC06D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49" w:history="1">
        <w:r w:rsidR="00ED0D6F" w:rsidRPr="00502530">
          <w:rPr>
            <w:rStyle w:val="Hyperlink"/>
            <w:noProof/>
          </w:rPr>
          <w:t>3.14.2 externalPropertyFileReferences property</w:t>
        </w:r>
        <w:r w:rsidR="00ED0D6F">
          <w:rPr>
            <w:noProof/>
            <w:webHidden/>
          </w:rPr>
          <w:tab/>
        </w:r>
        <w:r w:rsidR="00ED0D6F">
          <w:rPr>
            <w:noProof/>
            <w:webHidden/>
          </w:rPr>
          <w:fldChar w:fldCharType="begin"/>
        </w:r>
        <w:r w:rsidR="00ED0D6F">
          <w:rPr>
            <w:noProof/>
            <w:webHidden/>
          </w:rPr>
          <w:instrText xml:space="preserve"> PAGEREF _Toc5353449 \h </w:instrText>
        </w:r>
        <w:r w:rsidR="00ED0D6F">
          <w:rPr>
            <w:noProof/>
            <w:webHidden/>
          </w:rPr>
        </w:r>
        <w:r w:rsidR="00ED0D6F">
          <w:rPr>
            <w:noProof/>
            <w:webHidden/>
          </w:rPr>
          <w:fldChar w:fldCharType="separate"/>
        </w:r>
        <w:r w:rsidR="00ED0D6F">
          <w:rPr>
            <w:noProof/>
            <w:webHidden/>
          </w:rPr>
          <w:t>46</w:t>
        </w:r>
        <w:r w:rsidR="00ED0D6F">
          <w:rPr>
            <w:noProof/>
            <w:webHidden/>
          </w:rPr>
          <w:fldChar w:fldCharType="end"/>
        </w:r>
      </w:hyperlink>
    </w:p>
    <w:p w14:paraId="4519D206" w14:textId="41286475"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50" w:history="1">
        <w:r w:rsidR="00ED0D6F" w:rsidRPr="00502530">
          <w:rPr>
            <w:rStyle w:val="Hyperlink"/>
            <w:noProof/>
          </w:rPr>
          <w:t>3.14.2.1 Rationale</w:t>
        </w:r>
        <w:r w:rsidR="00ED0D6F">
          <w:rPr>
            <w:noProof/>
            <w:webHidden/>
          </w:rPr>
          <w:tab/>
        </w:r>
        <w:r w:rsidR="00ED0D6F">
          <w:rPr>
            <w:noProof/>
            <w:webHidden/>
          </w:rPr>
          <w:fldChar w:fldCharType="begin"/>
        </w:r>
        <w:r w:rsidR="00ED0D6F">
          <w:rPr>
            <w:noProof/>
            <w:webHidden/>
          </w:rPr>
          <w:instrText xml:space="preserve"> PAGEREF _Toc5353450 \h </w:instrText>
        </w:r>
        <w:r w:rsidR="00ED0D6F">
          <w:rPr>
            <w:noProof/>
            <w:webHidden/>
          </w:rPr>
        </w:r>
        <w:r w:rsidR="00ED0D6F">
          <w:rPr>
            <w:noProof/>
            <w:webHidden/>
          </w:rPr>
          <w:fldChar w:fldCharType="separate"/>
        </w:r>
        <w:r w:rsidR="00ED0D6F">
          <w:rPr>
            <w:noProof/>
            <w:webHidden/>
          </w:rPr>
          <w:t>46</w:t>
        </w:r>
        <w:r w:rsidR="00ED0D6F">
          <w:rPr>
            <w:noProof/>
            <w:webHidden/>
          </w:rPr>
          <w:fldChar w:fldCharType="end"/>
        </w:r>
      </w:hyperlink>
    </w:p>
    <w:p w14:paraId="0A9B15C9" w14:textId="17E47F9D" w:rsidR="00ED0D6F" w:rsidRDefault="00AC2AAA">
      <w:pPr>
        <w:pStyle w:val="TOC4"/>
        <w:tabs>
          <w:tab w:val="right" w:leader="dot" w:pos="9350"/>
        </w:tabs>
        <w:rPr>
          <w:rFonts w:asciiTheme="minorHAnsi" w:eastAsiaTheme="minorEastAsia" w:hAnsiTheme="minorHAnsi" w:cstheme="minorBidi"/>
          <w:noProof/>
          <w:sz w:val="22"/>
          <w:szCs w:val="22"/>
        </w:rPr>
      </w:pPr>
      <w:hyperlink w:anchor="_Toc5353451" w:history="1">
        <w:r w:rsidR="00ED0D6F" w:rsidRPr="00502530">
          <w:rPr>
            <w:rStyle w:val="Hyperlink"/>
            <w:noProof/>
          </w:rPr>
          <w:t>3.14.2.2 Property definition</w:t>
        </w:r>
        <w:r w:rsidR="00ED0D6F">
          <w:rPr>
            <w:noProof/>
            <w:webHidden/>
          </w:rPr>
          <w:tab/>
        </w:r>
        <w:r w:rsidR="00ED0D6F">
          <w:rPr>
            <w:noProof/>
            <w:webHidden/>
          </w:rPr>
          <w:fldChar w:fldCharType="begin"/>
        </w:r>
        <w:r w:rsidR="00ED0D6F">
          <w:rPr>
            <w:noProof/>
            <w:webHidden/>
          </w:rPr>
          <w:instrText xml:space="preserve"> PAGEREF _Toc5353451 \h </w:instrText>
        </w:r>
        <w:r w:rsidR="00ED0D6F">
          <w:rPr>
            <w:noProof/>
            <w:webHidden/>
          </w:rPr>
        </w:r>
        <w:r w:rsidR="00ED0D6F">
          <w:rPr>
            <w:noProof/>
            <w:webHidden/>
          </w:rPr>
          <w:fldChar w:fldCharType="separate"/>
        </w:r>
        <w:r w:rsidR="00ED0D6F">
          <w:rPr>
            <w:noProof/>
            <w:webHidden/>
          </w:rPr>
          <w:t>47</w:t>
        </w:r>
        <w:r w:rsidR="00ED0D6F">
          <w:rPr>
            <w:noProof/>
            <w:webHidden/>
          </w:rPr>
          <w:fldChar w:fldCharType="end"/>
        </w:r>
      </w:hyperlink>
    </w:p>
    <w:p w14:paraId="7A9F7F2E" w14:textId="7CD1370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2" w:history="1">
        <w:r w:rsidR="00ED0D6F" w:rsidRPr="00502530">
          <w:rPr>
            <w:rStyle w:val="Hyperlink"/>
            <w:noProof/>
          </w:rPr>
          <w:t>3.14.3 automationDetails property</w:t>
        </w:r>
        <w:r w:rsidR="00ED0D6F">
          <w:rPr>
            <w:noProof/>
            <w:webHidden/>
          </w:rPr>
          <w:tab/>
        </w:r>
        <w:r w:rsidR="00ED0D6F">
          <w:rPr>
            <w:noProof/>
            <w:webHidden/>
          </w:rPr>
          <w:fldChar w:fldCharType="begin"/>
        </w:r>
        <w:r w:rsidR="00ED0D6F">
          <w:rPr>
            <w:noProof/>
            <w:webHidden/>
          </w:rPr>
          <w:instrText xml:space="preserve"> PAGEREF _Toc5353452 \h </w:instrText>
        </w:r>
        <w:r w:rsidR="00ED0D6F">
          <w:rPr>
            <w:noProof/>
            <w:webHidden/>
          </w:rPr>
        </w:r>
        <w:r w:rsidR="00ED0D6F">
          <w:rPr>
            <w:noProof/>
            <w:webHidden/>
          </w:rPr>
          <w:fldChar w:fldCharType="separate"/>
        </w:r>
        <w:r w:rsidR="00ED0D6F">
          <w:rPr>
            <w:noProof/>
            <w:webHidden/>
          </w:rPr>
          <w:t>49</w:t>
        </w:r>
        <w:r w:rsidR="00ED0D6F">
          <w:rPr>
            <w:noProof/>
            <w:webHidden/>
          </w:rPr>
          <w:fldChar w:fldCharType="end"/>
        </w:r>
      </w:hyperlink>
    </w:p>
    <w:p w14:paraId="53DF0CA2" w14:textId="0E24C7E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3" w:history="1">
        <w:r w:rsidR="00ED0D6F" w:rsidRPr="00502530">
          <w:rPr>
            <w:rStyle w:val="Hyperlink"/>
            <w:noProof/>
          </w:rPr>
          <w:t>3.14.4 runAggregates property</w:t>
        </w:r>
        <w:r w:rsidR="00ED0D6F">
          <w:rPr>
            <w:noProof/>
            <w:webHidden/>
          </w:rPr>
          <w:tab/>
        </w:r>
        <w:r w:rsidR="00ED0D6F">
          <w:rPr>
            <w:noProof/>
            <w:webHidden/>
          </w:rPr>
          <w:fldChar w:fldCharType="begin"/>
        </w:r>
        <w:r w:rsidR="00ED0D6F">
          <w:rPr>
            <w:noProof/>
            <w:webHidden/>
          </w:rPr>
          <w:instrText xml:space="preserve"> PAGEREF _Toc5353453 \h </w:instrText>
        </w:r>
        <w:r w:rsidR="00ED0D6F">
          <w:rPr>
            <w:noProof/>
            <w:webHidden/>
          </w:rPr>
        </w:r>
        <w:r w:rsidR="00ED0D6F">
          <w:rPr>
            <w:noProof/>
            <w:webHidden/>
          </w:rPr>
          <w:fldChar w:fldCharType="separate"/>
        </w:r>
        <w:r w:rsidR="00ED0D6F">
          <w:rPr>
            <w:noProof/>
            <w:webHidden/>
          </w:rPr>
          <w:t>49</w:t>
        </w:r>
        <w:r w:rsidR="00ED0D6F">
          <w:rPr>
            <w:noProof/>
            <w:webHidden/>
          </w:rPr>
          <w:fldChar w:fldCharType="end"/>
        </w:r>
      </w:hyperlink>
    </w:p>
    <w:p w14:paraId="2EF485AF" w14:textId="076D742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4" w:history="1">
        <w:r w:rsidR="00ED0D6F" w:rsidRPr="00502530">
          <w:rPr>
            <w:rStyle w:val="Hyperlink"/>
            <w:noProof/>
          </w:rPr>
          <w:t>3.14.5 baselineGuid property</w:t>
        </w:r>
        <w:r w:rsidR="00ED0D6F">
          <w:rPr>
            <w:noProof/>
            <w:webHidden/>
          </w:rPr>
          <w:tab/>
        </w:r>
        <w:r w:rsidR="00ED0D6F">
          <w:rPr>
            <w:noProof/>
            <w:webHidden/>
          </w:rPr>
          <w:fldChar w:fldCharType="begin"/>
        </w:r>
        <w:r w:rsidR="00ED0D6F">
          <w:rPr>
            <w:noProof/>
            <w:webHidden/>
          </w:rPr>
          <w:instrText xml:space="preserve"> PAGEREF _Toc5353454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75B95473" w14:textId="27D0742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5" w:history="1">
        <w:r w:rsidR="00ED0D6F" w:rsidRPr="00502530">
          <w:rPr>
            <w:rStyle w:val="Hyperlink"/>
            <w:noProof/>
          </w:rPr>
          <w:t>3.14.6 tool property</w:t>
        </w:r>
        <w:r w:rsidR="00ED0D6F">
          <w:rPr>
            <w:noProof/>
            <w:webHidden/>
          </w:rPr>
          <w:tab/>
        </w:r>
        <w:r w:rsidR="00ED0D6F">
          <w:rPr>
            <w:noProof/>
            <w:webHidden/>
          </w:rPr>
          <w:fldChar w:fldCharType="begin"/>
        </w:r>
        <w:r w:rsidR="00ED0D6F">
          <w:rPr>
            <w:noProof/>
            <w:webHidden/>
          </w:rPr>
          <w:instrText xml:space="preserve"> PAGEREF _Toc5353455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61E9C3B9" w14:textId="71C4785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6" w:history="1">
        <w:r w:rsidR="00ED0D6F" w:rsidRPr="00502530">
          <w:rPr>
            <w:rStyle w:val="Hyperlink"/>
            <w:noProof/>
          </w:rPr>
          <w:t>3.14.7 language</w:t>
        </w:r>
        <w:r w:rsidR="00ED0D6F">
          <w:rPr>
            <w:noProof/>
            <w:webHidden/>
          </w:rPr>
          <w:tab/>
        </w:r>
        <w:r w:rsidR="00ED0D6F">
          <w:rPr>
            <w:noProof/>
            <w:webHidden/>
          </w:rPr>
          <w:fldChar w:fldCharType="begin"/>
        </w:r>
        <w:r w:rsidR="00ED0D6F">
          <w:rPr>
            <w:noProof/>
            <w:webHidden/>
          </w:rPr>
          <w:instrText xml:space="preserve"> PAGEREF _Toc5353456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60068B76" w14:textId="6AA7B4B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7" w:history="1">
        <w:r w:rsidR="00ED0D6F" w:rsidRPr="00502530">
          <w:rPr>
            <w:rStyle w:val="Hyperlink"/>
            <w:noProof/>
          </w:rPr>
          <w:t>3.14.8 taxonomies property</w:t>
        </w:r>
        <w:r w:rsidR="00ED0D6F">
          <w:rPr>
            <w:noProof/>
            <w:webHidden/>
          </w:rPr>
          <w:tab/>
        </w:r>
        <w:r w:rsidR="00ED0D6F">
          <w:rPr>
            <w:noProof/>
            <w:webHidden/>
          </w:rPr>
          <w:fldChar w:fldCharType="begin"/>
        </w:r>
        <w:r w:rsidR="00ED0D6F">
          <w:rPr>
            <w:noProof/>
            <w:webHidden/>
          </w:rPr>
          <w:instrText xml:space="preserve"> PAGEREF _Toc5353457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76212659" w14:textId="2F9CC9E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8" w:history="1">
        <w:r w:rsidR="00ED0D6F" w:rsidRPr="00502530">
          <w:rPr>
            <w:rStyle w:val="Hyperlink"/>
            <w:noProof/>
          </w:rPr>
          <w:t>3.14.9 translations property</w:t>
        </w:r>
        <w:r w:rsidR="00ED0D6F">
          <w:rPr>
            <w:noProof/>
            <w:webHidden/>
          </w:rPr>
          <w:tab/>
        </w:r>
        <w:r w:rsidR="00ED0D6F">
          <w:rPr>
            <w:noProof/>
            <w:webHidden/>
          </w:rPr>
          <w:fldChar w:fldCharType="begin"/>
        </w:r>
        <w:r w:rsidR="00ED0D6F">
          <w:rPr>
            <w:noProof/>
            <w:webHidden/>
          </w:rPr>
          <w:instrText xml:space="preserve"> PAGEREF _Toc5353458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70C92787" w14:textId="20B4249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59" w:history="1">
        <w:r w:rsidR="00ED0D6F" w:rsidRPr="00502530">
          <w:rPr>
            <w:rStyle w:val="Hyperlink"/>
            <w:noProof/>
          </w:rPr>
          <w:t>3.14.10 policies property</w:t>
        </w:r>
        <w:r w:rsidR="00ED0D6F">
          <w:rPr>
            <w:noProof/>
            <w:webHidden/>
          </w:rPr>
          <w:tab/>
        </w:r>
        <w:r w:rsidR="00ED0D6F">
          <w:rPr>
            <w:noProof/>
            <w:webHidden/>
          </w:rPr>
          <w:fldChar w:fldCharType="begin"/>
        </w:r>
        <w:r w:rsidR="00ED0D6F">
          <w:rPr>
            <w:noProof/>
            <w:webHidden/>
          </w:rPr>
          <w:instrText xml:space="preserve"> PAGEREF _Toc5353459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6FFE6857" w14:textId="1A38888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0" w:history="1">
        <w:r w:rsidR="00ED0D6F" w:rsidRPr="00502530">
          <w:rPr>
            <w:rStyle w:val="Hyperlink"/>
            <w:noProof/>
          </w:rPr>
          <w:t>3.14.11 invocations property</w:t>
        </w:r>
        <w:r w:rsidR="00ED0D6F">
          <w:rPr>
            <w:noProof/>
            <w:webHidden/>
          </w:rPr>
          <w:tab/>
        </w:r>
        <w:r w:rsidR="00ED0D6F">
          <w:rPr>
            <w:noProof/>
            <w:webHidden/>
          </w:rPr>
          <w:fldChar w:fldCharType="begin"/>
        </w:r>
        <w:r w:rsidR="00ED0D6F">
          <w:rPr>
            <w:noProof/>
            <w:webHidden/>
          </w:rPr>
          <w:instrText xml:space="preserve"> PAGEREF _Toc5353460 \h </w:instrText>
        </w:r>
        <w:r w:rsidR="00ED0D6F">
          <w:rPr>
            <w:noProof/>
            <w:webHidden/>
          </w:rPr>
        </w:r>
        <w:r w:rsidR="00ED0D6F">
          <w:rPr>
            <w:noProof/>
            <w:webHidden/>
          </w:rPr>
          <w:fldChar w:fldCharType="separate"/>
        </w:r>
        <w:r w:rsidR="00ED0D6F">
          <w:rPr>
            <w:noProof/>
            <w:webHidden/>
          </w:rPr>
          <w:t>50</w:t>
        </w:r>
        <w:r w:rsidR="00ED0D6F">
          <w:rPr>
            <w:noProof/>
            <w:webHidden/>
          </w:rPr>
          <w:fldChar w:fldCharType="end"/>
        </w:r>
      </w:hyperlink>
    </w:p>
    <w:p w14:paraId="0DF5CD04" w14:textId="03F281C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1" w:history="1">
        <w:r w:rsidR="00ED0D6F" w:rsidRPr="00502530">
          <w:rPr>
            <w:rStyle w:val="Hyperlink"/>
            <w:noProof/>
          </w:rPr>
          <w:t>3.14.12 conversion property</w:t>
        </w:r>
        <w:r w:rsidR="00ED0D6F">
          <w:rPr>
            <w:noProof/>
            <w:webHidden/>
          </w:rPr>
          <w:tab/>
        </w:r>
        <w:r w:rsidR="00ED0D6F">
          <w:rPr>
            <w:noProof/>
            <w:webHidden/>
          </w:rPr>
          <w:fldChar w:fldCharType="begin"/>
        </w:r>
        <w:r w:rsidR="00ED0D6F">
          <w:rPr>
            <w:noProof/>
            <w:webHidden/>
          </w:rPr>
          <w:instrText xml:space="preserve"> PAGEREF _Toc5353461 \h </w:instrText>
        </w:r>
        <w:r w:rsidR="00ED0D6F">
          <w:rPr>
            <w:noProof/>
            <w:webHidden/>
          </w:rPr>
        </w:r>
        <w:r w:rsidR="00ED0D6F">
          <w:rPr>
            <w:noProof/>
            <w:webHidden/>
          </w:rPr>
          <w:fldChar w:fldCharType="separate"/>
        </w:r>
        <w:r w:rsidR="00ED0D6F">
          <w:rPr>
            <w:noProof/>
            <w:webHidden/>
          </w:rPr>
          <w:t>51</w:t>
        </w:r>
        <w:r w:rsidR="00ED0D6F">
          <w:rPr>
            <w:noProof/>
            <w:webHidden/>
          </w:rPr>
          <w:fldChar w:fldCharType="end"/>
        </w:r>
      </w:hyperlink>
    </w:p>
    <w:p w14:paraId="29C6CC39" w14:textId="08077B5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2" w:history="1">
        <w:r w:rsidR="00ED0D6F" w:rsidRPr="00502530">
          <w:rPr>
            <w:rStyle w:val="Hyperlink"/>
            <w:noProof/>
          </w:rPr>
          <w:t>3.14.13 versionControlProvenance property</w:t>
        </w:r>
        <w:r w:rsidR="00ED0D6F">
          <w:rPr>
            <w:noProof/>
            <w:webHidden/>
          </w:rPr>
          <w:tab/>
        </w:r>
        <w:r w:rsidR="00ED0D6F">
          <w:rPr>
            <w:noProof/>
            <w:webHidden/>
          </w:rPr>
          <w:fldChar w:fldCharType="begin"/>
        </w:r>
        <w:r w:rsidR="00ED0D6F">
          <w:rPr>
            <w:noProof/>
            <w:webHidden/>
          </w:rPr>
          <w:instrText xml:space="preserve"> PAGEREF _Toc5353462 \h </w:instrText>
        </w:r>
        <w:r w:rsidR="00ED0D6F">
          <w:rPr>
            <w:noProof/>
            <w:webHidden/>
          </w:rPr>
        </w:r>
        <w:r w:rsidR="00ED0D6F">
          <w:rPr>
            <w:noProof/>
            <w:webHidden/>
          </w:rPr>
          <w:fldChar w:fldCharType="separate"/>
        </w:r>
        <w:r w:rsidR="00ED0D6F">
          <w:rPr>
            <w:noProof/>
            <w:webHidden/>
          </w:rPr>
          <w:t>51</w:t>
        </w:r>
        <w:r w:rsidR="00ED0D6F">
          <w:rPr>
            <w:noProof/>
            <w:webHidden/>
          </w:rPr>
          <w:fldChar w:fldCharType="end"/>
        </w:r>
      </w:hyperlink>
    </w:p>
    <w:p w14:paraId="4A958245" w14:textId="5474D43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3" w:history="1">
        <w:r w:rsidR="00ED0D6F" w:rsidRPr="00502530">
          <w:rPr>
            <w:rStyle w:val="Hyperlink"/>
            <w:noProof/>
          </w:rPr>
          <w:t>3.14.14 originalUriBaseIds property</w:t>
        </w:r>
        <w:r w:rsidR="00ED0D6F">
          <w:rPr>
            <w:noProof/>
            <w:webHidden/>
          </w:rPr>
          <w:tab/>
        </w:r>
        <w:r w:rsidR="00ED0D6F">
          <w:rPr>
            <w:noProof/>
            <w:webHidden/>
          </w:rPr>
          <w:fldChar w:fldCharType="begin"/>
        </w:r>
        <w:r w:rsidR="00ED0D6F">
          <w:rPr>
            <w:noProof/>
            <w:webHidden/>
          </w:rPr>
          <w:instrText xml:space="preserve"> PAGEREF _Toc5353463 \h </w:instrText>
        </w:r>
        <w:r w:rsidR="00ED0D6F">
          <w:rPr>
            <w:noProof/>
            <w:webHidden/>
          </w:rPr>
        </w:r>
        <w:r w:rsidR="00ED0D6F">
          <w:rPr>
            <w:noProof/>
            <w:webHidden/>
          </w:rPr>
          <w:fldChar w:fldCharType="separate"/>
        </w:r>
        <w:r w:rsidR="00ED0D6F">
          <w:rPr>
            <w:noProof/>
            <w:webHidden/>
          </w:rPr>
          <w:t>51</w:t>
        </w:r>
        <w:r w:rsidR="00ED0D6F">
          <w:rPr>
            <w:noProof/>
            <w:webHidden/>
          </w:rPr>
          <w:fldChar w:fldCharType="end"/>
        </w:r>
      </w:hyperlink>
    </w:p>
    <w:p w14:paraId="64B3698E" w14:textId="10B06AB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4" w:history="1">
        <w:r w:rsidR="00ED0D6F" w:rsidRPr="00502530">
          <w:rPr>
            <w:rStyle w:val="Hyperlink"/>
            <w:noProof/>
          </w:rPr>
          <w:t>3.14.15 artifacts property</w:t>
        </w:r>
        <w:r w:rsidR="00ED0D6F">
          <w:rPr>
            <w:noProof/>
            <w:webHidden/>
          </w:rPr>
          <w:tab/>
        </w:r>
        <w:r w:rsidR="00ED0D6F">
          <w:rPr>
            <w:noProof/>
            <w:webHidden/>
          </w:rPr>
          <w:fldChar w:fldCharType="begin"/>
        </w:r>
        <w:r w:rsidR="00ED0D6F">
          <w:rPr>
            <w:noProof/>
            <w:webHidden/>
          </w:rPr>
          <w:instrText xml:space="preserve"> PAGEREF _Toc5353464 \h </w:instrText>
        </w:r>
        <w:r w:rsidR="00ED0D6F">
          <w:rPr>
            <w:noProof/>
            <w:webHidden/>
          </w:rPr>
        </w:r>
        <w:r w:rsidR="00ED0D6F">
          <w:rPr>
            <w:noProof/>
            <w:webHidden/>
          </w:rPr>
          <w:fldChar w:fldCharType="separate"/>
        </w:r>
        <w:r w:rsidR="00ED0D6F">
          <w:rPr>
            <w:noProof/>
            <w:webHidden/>
          </w:rPr>
          <w:t>53</w:t>
        </w:r>
        <w:r w:rsidR="00ED0D6F">
          <w:rPr>
            <w:noProof/>
            <w:webHidden/>
          </w:rPr>
          <w:fldChar w:fldCharType="end"/>
        </w:r>
      </w:hyperlink>
    </w:p>
    <w:p w14:paraId="51E55A48" w14:textId="4DEF049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5" w:history="1">
        <w:r w:rsidR="00ED0D6F" w:rsidRPr="00502530">
          <w:rPr>
            <w:rStyle w:val="Hyperlink"/>
            <w:noProof/>
          </w:rPr>
          <w:t>3.14.16 logicalLocations property</w:t>
        </w:r>
        <w:r w:rsidR="00ED0D6F">
          <w:rPr>
            <w:noProof/>
            <w:webHidden/>
          </w:rPr>
          <w:tab/>
        </w:r>
        <w:r w:rsidR="00ED0D6F">
          <w:rPr>
            <w:noProof/>
            <w:webHidden/>
          </w:rPr>
          <w:fldChar w:fldCharType="begin"/>
        </w:r>
        <w:r w:rsidR="00ED0D6F">
          <w:rPr>
            <w:noProof/>
            <w:webHidden/>
          </w:rPr>
          <w:instrText xml:space="preserve"> PAGEREF _Toc5353465 \h </w:instrText>
        </w:r>
        <w:r w:rsidR="00ED0D6F">
          <w:rPr>
            <w:noProof/>
            <w:webHidden/>
          </w:rPr>
        </w:r>
        <w:r w:rsidR="00ED0D6F">
          <w:rPr>
            <w:noProof/>
            <w:webHidden/>
          </w:rPr>
          <w:fldChar w:fldCharType="separate"/>
        </w:r>
        <w:r w:rsidR="00ED0D6F">
          <w:rPr>
            <w:noProof/>
            <w:webHidden/>
          </w:rPr>
          <w:t>53</w:t>
        </w:r>
        <w:r w:rsidR="00ED0D6F">
          <w:rPr>
            <w:noProof/>
            <w:webHidden/>
          </w:rPr>
          <w:fldChar w:fldCharType="end"/>
        </w:r>
      </w:hyperlink>
    </w:p>
    <w:p w14:paraId="66C552FF" w14:textId="6ADA701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6" w:history="1">
        <w:r w:rsidR="00ED0D6F" w:rsidRPr="00502530">
          <w:rPr>
            <w:rStyle w:val="Hyperlink"/>
            <w:noProof/>
          </w:rPr>
          <w:t>3.14.17 addresses property</w:t>
        </w:r>
        <w:r w:rsidR="00ED0D6F">
          <w:rPr>
            <w:noProof/>
            <w:webHidden/>
          </w:rPr>
          <w:tab/>
        </w:r>
        <w:r w:rsidR="00ED0D6F">
          <w:rPr>
            <w:noProof/>
            <w:webHidden/>
          </w:rPr>
          <w:fldChar w:fldCharType="begin"/>
        </w:r>
        <w:r w:rsidR="00ED0D6F">
          <w:rPr>
            <w:noProof/>
            <w:webHidden/>
          </w:rPr>
          <w:instrText xml:space="preserve"> PAGEREF _Toc5353466 \h </w:instrText>
        </w:r>
        <w:r w:rsidR="00ED0D6F">
          <w:rPr>
            <w:noProof/>
            <w:webHidden/>
          </w:rPr>
        </w:r>
        <w:r w:rsidR="00ED0D6F">
          <w:rPr>
            <w:noProof/>
            <w:webHidden/>
          </w:rPr>
          <w:fldChar w:fldCharType="separate"/>
        </w:r>
        <w:r w:rsidR="00ED0D6F">
          <w:rPr>
            <w:noProof/>
            <w:webHidden/>
          </w:rPr>
          <w:t>54</w:t>
        </w:r>
        <w:r w:rsidR="00ED0D6F">
          <w:rPr>
            <w:noProof/>
            <w:webHidden/>
          </w:rPr>
          <w:fldChar w:fldCharType="end"/>
        </w:r>
      </w:hyperlink>
    </w:p>
    <w:p w14:paraId="3B0DEE7B" w14:textId="3D30BDD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7" w:history="1">
        <w:r w:rsidR="00ED0D6F" w:rsidRPr="00502530">
          <w:rPr>
            <w:rStyle w:val="Hyperlink"/>
            <w:noProof/>
          </w:rPr>
          <w:t>3.14.18 threadFlowLocations property</w:t>
        </w:r>
        <w:r w:rsidR="00ED0D6F">
          <w:rPr>
            <w:noProof/>
            <w:webHidden/>
          </w:rPr>
          <w:tab/>
        </w:r>
        <w:r w:rsidR="00ED0D6F">
          <w:rPr>
            <w:noProof/>
            <w:webHidden/>
          </w:rPr>
          <w:fldChar w:fldCharType="begin"/>
        </w:r>
        <w:r w:rsidR="00ED0D6F">
          <w:rPr>
            <w:noProof/>
            <w:webHidden/>
          </w:rPr>
          <w:instrText xml:space="preserve"> PAGEREF _Toc5353467 \h </w:instrText>
        </w:r>
        <w:r w:rsidR="00ED0D6F">
          <w:rPr>
            <w:noProof/>
            <w:webHidden/>
          </w:rPr>
        </w:r>
        <w:r w:rsidR="00ED0D6F">
          <w:rPr>
            <w:noProof/>
            <w:webHidden/>
          </w:rPr>
          <w:fldChar w:fldCharType="separate"/>
        </w:r>
        <w:r w:rsidR="00ED0D6F">
          <w:rPr>
            <w:noProof/>
            <w:webHidden/>
          </w:rPr>
          <w:t>54</w:t>
        </w:r>
        <w:r w:rsidR="00ED0D6F">
          <w:rPr>
            <w:noProof/>
            <w:webHidden/>
          </w:rPr>
          <w:fldChar w:fldCharType="end"/>
        </w:r>
      </w:hyperlink>
    </w:p>
    <w:p w14:paraId="2082C977" w14:textId="3A10429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8" w:history="1">
        <w:r w:rsidR="00ED0D6F" w:rsidRPr="00502530">
          <w:rPr>
            <w:rStyle w:val="Hyperlink"/>
            <w:noProof/>
          </w:rPr>
          <w:t>3.14.19 graphs property</w:t>
        </w:r>
        <w:r w:rsidR="00ED0D6F">
          <w:rPr>
            <w:noProof/>
            <w:webHidden/>
          </w:rPr>
          <w:tab/>
        </w:r>
        <w:r w:rsidR="00ED0D6F">
          <w:rPr>
            <w:noProof/>
            <w:webHidden/>
          </w:rPr>
          <w:fldChar w:fldCharType="begin"/>
        </w:r>
        <w:r w:rsidR="00ED0D6F">
          <w:rPr>
            <w:noProof/>
            <w:webHidden/>
          </w:rPr>
          <w:instrText xml:space="preserve"> PAGEREF _Toc5353468 \h </w:instrText>
        </w:r>
        <w:r w:rsidR="00ED0D6F">
          <w:rPr>
            <w:noProof/>
            <w:webHidden/>
          </w:rPr>
        </w:r>
        <w:r w:rsidR="00ED0D6F">
          <w:rPr>
            <w:noProof/>
            <w:webHidden/>
          </w:rPr>
          <w:fldChar w:fldCharType="separate"/>
        </w:r>
        <w:r w:rsidR="00ED0D6F">
          <w:rPr>
            <w:noProof/>
            <w:webHidden/>
          </w:rPr>
          <w:t>55</w:t>
        </w:r>
        <w:r w:rsidR="00ED0D6F">
          <w:rPr>
            <w:noProof/>
            <w:webHidden/>
          </w:rPr>
          <w:fldChar w:fldCharType="end"/>
        </w:r>
      </w:hyperlink>
    </w:p>
    <w:p w14:paraId="54779978" w14:textId="1FEAF46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69" w:history="1">
        <w:r w:rsidR="00ED0D6F" w:rsidRPr="00502530">
          <w:rPr>
            <w:rStyle w:val="Hyperlink"/>
            <w:noProof/>
          </w:rPr>
          <w:t>3.14.20 results property</w:t>
        </w:r>
        <w:r w:rsidR="00ED0D6F">
          <w:rPr>
            <w:noProof/>
            <w:webHidden/>
          </w:rPr>
          <w:tab/>
        </w:r>
        <w:r w:rsidR="00ED0D6F">
          <w:rPr>
            <w:noProof/>
            <w:webHidden/>
          </w:rPr>
          <w:fldChar w:fldCharType="begin"/>
        </w:r>
        <w:r w:rsidR="00ED0D6F">
          <w:rPr>
            <w:noProof/>
            <w:webHidden/>
          </w:rPr>
          <w:instrText xml:space="preserve"> PAGEREF _Toc5353469 \h </w:instrText>
        </w:r>
        <w:r w:rsidR="00ED0D6F">
          <w:rPr>
            <w:noProof/>
            <w:webHidden/>
          </w:rPr>
        </w:r>
        <w:r w:rsidR="00ED0D6F">
          <w:rPr>
            <w:noProof/>
            <w:webHidden/>
          </w:rPr>
          <w:fldChar w:fldCharType="separate"/>
        </w:r>
        <w:r w:rsidR="00ED0D6F">
          <w:rPr>
            <w:noProof/>
            <w:webHidden/>
          </w:rPr>
          <w:t>55</w:t>
        </w:r>
        <w:r w:rsidR="00ED0D6F">
          <w:rPr>
            <w:noProof/>
            <w:webHidden/>
          </w:rPr>
          <w:fldChar w:fldCharType="end"/>
        </w:r>
      </w:hyperlink>
    </w:p>
    <w:p w14:paraId="0B477620" w14:textId="375BFDE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0" w:history="1">
        <w:r w:rsidR="00ED0D6F" w:rsidRPr="00502530">
          <w:rPr>
            <w:rStyle w:val="Hyperlink"/>
            <w:noProof/>
          </w:rPr>
          <w:t>3.14.21 defaultEncoding property</w:t>
        </w:r>
        <w:r w:rsidR="00ED0D6F">
          <w:rPr>
            <w:noProof/>
            <w:webHidden/>
          </w:rPr>
          <w:tab/>
        </w:r>
        <w:r w:rsidR="00ED0D6F">
          <w:rPr>
            <w:noProof/>
            <w:webHidden/>
          </w:rPr>
          <w:fldChar w:fldCharType="begin"/>
        </w:r>
        <w:r w:rsidR="00ED0D6F">
          <w:rPr>
            <w:noProof/>
            <w:webHidden/>
          </w:rPr>
          <w:instrText xml:space="preserve"> PAGEREF _Toc5353470 \h </w:instrText>
        </w:r>
        <w:r w:rsidR="00ED0D6F">
          <w:rPr>
            <w:noProof/>
            <w:webHidden/>
          </w:rPr>
        </w:r>
        <w:r w:rsidR="00ED0D6F">
          <w:rPr>
            <w:noProof/>
            <w:webHidden/>
          </w:rPr>
          <w:fldChar w:fldCharType="separate"/>
        </w:r>
        <w:r w:rsidR="00ED0D6F">
          <w:rPr>
            <w:noProof/>
            <w:webHidden/>
          </w:rPr>
          <w:t>55</w:t>
        </w:r>
        <w:r w:rsidR="00ED0D6F">
          <w:rPr>
            <w:noProof/>
            <w:webHidden/>
          </w:rPr>
          <w:fldChar w:fldCharType="end"/>
        </w:r>
      </w:hyperlink>
    </w:p>
    <w:p w14:paraId="4F8B61D2" w14:textId="751CA08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1" w:history="1">
        <w:r w:rsidR="00ED0D6F" w:rsidRPr="00502530">
          <w:rPr>
            <w:rStyle w:val="Hyperlink"/>
            <w:noProof/>
          </w:rPr>
          <w:t>3.14.22 defaultSourceLanguage property</w:t>
        </w:r>
        <w:r w:rsidR="00ED0D6F">
          <w:rPr>
            <w:noProof/>
            <w:webHidden/>
          </w:rPr>
          <w:tab/>
        </w:r>
        <w:r w:rsidR="00ED0D6F">
          <w:rPr>
            <w:noProof/>
            <w:webHidden/>
          </w:rPr>
          <w:fldChar w:fldCharType="begin"/>
        </w:r>
        <w:r w:rsidR="00ED0D6F">
          <w:rPr>
            <w:noProof/>
            <w:webHidden/>
          </w:rPr>
          <w:instrText xml:space="preserve"> PAGEREF _Toc5353471 \h </w:instrText>
        </w:r>
        <w:r w:rsidR="00ED0D6F">
          <w:rPr>
            <w:noProof/>
            <w:webHidden/>
          </w:rPr>
        </w:r>
        <w:r w:rsidR="00ED0D6F">
          <w:rPr>
            <w:noProof/>
            <w:webHidden/>
          </w:rPr>
          <w:fldChar w:fldCharType="separate"/>
        </w:r>
        <w:r w:rsidR="00ED0D6F">
          <w:rPr>
            <w:noProof/>
            <w:webHidden/>
          </w:rPr>
          <w:t>55</w:t>
        </w:r>
        <w:r w:rsidR="00ED0D6F">
          <w:rPr>
            <w:noProof/>
            <w:webHidden/>
          </w:rPr>
          <w:fldChar w:fldCharType="end"/>
        </w:r>
      </w:hyperlink>
    </w:p>
    <w:p w14:paraId="313497F9" w14:textId="4D923C6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2" w:history="1">
        <w:r w:rsidR="00ED0D6F" w:rsidRPr="00502530">
          <w:rPr>
            <w:rStyle w:val="Hyperlink"/>
            <w:noProof/>
          </w:rPr>
          <w:t>3.14.23 newlineSequences property</w:t>
        </w:r>
        <w:r w:rsidR="00ED0D6F">
          <w:rPr>
            <w:noProof/>
            <w:webHidden/>
          </w:rPr>
          <w:tab/>
        </w:r>
        <w:r w:rsidR="00ED0D6F">
          <w:rPr>
            <w:noProof/>
            <w:webHidden/>
          </w:rPr>
          <w:fldChar w:fldCharType="begin"/>
        </w:r>
        <w:r w:rsidR="00ED0D6F">
          <w:rPr>
            <w:noProof/>
            <w:webHidden/>
          </w:rPr>
          <w:instrText xml:space="preserve"> PAGEREF _Toc5353472 \h </w:instrText>
        </w:r>
        <w:r w:rsidR="00ED0D6F">
          <w:rPr>
            <w:noProof/>
            <w:webHidden/>
          </w:rPr>
        </w:r>
        <w:r w:rsidR="00ED0D6F">
          <w:rPr>
            <w:noProof/>
            <w:webHidden/>
          </w:rPr>
          <w:fldChar w:fldCharType="separate"/>
        </w:r>
        <w:r w:rsidR="00ED0D6F">
          <w:rPr>
            <w:noProof/>
            <w:webHidden/>
          </w:rPr>
          <w:t>56</w:t>
        </w:r>
        <w:r w:rsidR="00ED0D6F">
          <w:rPr>
            <w:noProof/>
            <w:webHidden/>
          </w:rPr>
          <w:fldChar w:fldCharType="end"/>
        </w:r>
      </w:hyperlink>
    </w:p>
    <w:p w14:paraId="49B6E766" w14:textId="04E0FDA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3" w:history="1">
        <w:r w:rsidR="00ED0D6F" w:rsidRPr="00502530">
          <w:rPr>
            <w:rStyle w:val="Hyperlink"/>
            <w:noProof/>
          </w:rPr>
          <w:t>3.14.24 columnKind property</w:t>
        </w:r>
        <w:r w:rsidR="00ED0D6F">
          <w:rPr>
            <w:noProof/>
            <w:webHidden/>
          </w:rPr>
          <w:tab/>
        </w:r>
        <w:r w:rsidR="00ED0D6F">
          <w:rPr>
            <w:noProof/>
            <w:webHidden/>
          </w:rPr>
          <w:fldChar w:fldCharType="begin"/>
        </w:r>
        <w:r w:rsidR="00ED0D6F">
          <w:rPr>
            <w:noProof/>
            <w:webHidden/>
          </w:rPr>
          <w:instrText xml:space="preserve"> PAGEREF _Toc5353473 \h </w:instrText>
        </w:r>
        <w:r w:rsidR="00ED0D6F">
          <w:rPr>
            <w:noProof/>
            <w:webHidden/>
          </w:rPr>
        </w:r>
        <w:r w:rsidR="00ED0D6F">
          <w:rPr>
            <w:noProof/>
            <w:webHidden/>
          </w:rPr>
          <w:fldChar w:fldCharType="separate"/>
        </w:r>
        <w:r w:rsidR="00ED0D6F">
          <w:rPr>
            <w:noProof/>
            <w:webHidden/>
          </w:rPr>
          <w:t>56</w:t>
        </w:r>
        <w:r w:rsidR="00ED0D6F">
          <w:rPr>
            <w:noProof/>
            <w:webHidden/>
          </w:rPr>
          <w:fldChar w:fldCharType="end"/>
        </w:r>
      </w:hyperlink>
    </w:p>
    <w:p w14:paraId="08D819E3" w14:textId="0C1E89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4" w:history="1">
        <w:r w:rsidR="00ED0D6F" w:rsidRPr="00502530">
          <w:rPr>
            <w:rStyle w:val="Hyperlink"/>
            <w:noProof/>
          </w:rPr>
          <w:t>3.14.25 redactionToken property</w:t>
        </w:r>
        <w:r w:rsidR="00ED0D6F">
          <w:rPr>
            <w:noProof/>
            <w:webHidden/>
          </w:rPr>
          <w:tab/>
        </w:r>
        <w:r w:rsidR="00ED0D6F">
          <w:rPr>
            <w:noProof/>
            <w:webHidden/>
          </w:rPr>
          <w:fldChar w:fldCharType="begin"/>
        </w:r>
        <w:r w:rsidR="00ED0D6F">
          <w:rPr>
            <w:noProof/>
            <w:webHidden/>
          </w:rPr>
          <w:instrText xml:space="preserve"> PAGEREF _Toc5353474 \h </w:instrText>
        </w:r>
        <w:r w:rsidR="00ED0D6F">
          <w:rPr>
            <w:noProof/>
            <w:webHidden/>
          </w:rPr>
        </w:r>
        <w:r w:rsidR="00ED0D6F">
          <w:rPr>
            <w:noProof/>
            <w:webHidden/>
          </w:rPr>
          <w:fldChar w:fldCharType="separate"/>
        </w:r>
        <w:r w:rsidR="00ED0D6F">
          <w:rPr>
            <w:noProof/>
            <w:webHidden/>
          </w:rPr>
          <w:t>57</w:t>
        </w:r>
        <w:r w:rsidR="00ED0D6F">
          <w:rPr>
            <w:noProof/>
            <w:webHidden/>
          </w:rPr>
          <w:fldChar w:fldCharType="end"/>
        </w:r>
      </w:hyperlink>
    </w:p>
    <w:p w14:paraId="6565C72B" w14:textId="67E3CB2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75" w:history="1">
        <w:r w:rsidR="00ED0D6F" w:rsidRPr="00502530">
          <w:rPr>
            <w:rStyle w:val="Hyperlink"/>
            <w:noProof/>
          </w:rPr>
          <w:t>3.15 externalPropertyFileReference object</w:t>
        </w:r>
        <w:r w:rsidR="00ED0D6F">
          <w:rPr>
            <w:noProof/>
            <w:webHidden/>
          </w:rPr>
          <w:tab/>
        </w:r>
        <w:r w:rsidR="00ED0D6F">
          <w:rPr>
            <w:noProof/>
            <w:webHidden/>
          </w:rPr>
          <w:fldChar w:fldCharType="begin"/>
        </w:r>
        <w:r w:rsidR="00ED0D6F">
          <w:rPr>
            <w:noProof/>
            <w:webHidden/>
          </w:rPr>
          <w:instrText xml:space="preserve"> PAGEREF _Toc5353475 \h </w:instrText>
        </w:r>
        <w:r w:rsidR="00ED0D6F">
          <w:rPr>
            <w:noProof/>
            <w:webHidden/>
          </w:rPr>
        </w:r>
        <w:r w:rsidR="00ED0D6F">
          <w:rPr>
            <w:noProof/>
            <w:webHidden/>
          </w:rPr>
          <w:fldChar w:fldCharType="separate"/>
        </w:r>
        <w:r w:rsidR="00ED0D6F">
          <w:rPr>
            <w:noProof/>
            <w:webHidden/>
          </w:rPr>
          <w:t>57</w:t>
        </w:r>
        <w:r w:rsidR="00ED0D6F">
          <w:rPr>
            <w:noProof/>
            <w:webHidden/>
          </w:rPr>
          <w:fldChar w:fldCharType="end"/>
        </w:r>
      </w:hyperlink>
    </w:p>
    <w:p w14:paraId="0C96B52F" w14:textId="057CE3D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6" w:history="1">
        <w:r w:rsidR="00ED0D6F" w:rsidRPr="00502530">
          <w:rPr>
            <w:rStyle w:val="Hyperlink"/>
            <w:noProof/>
          </w:rPr>
          <w:t>3.15.1 General</w:t>
        </w:r>
        <w:r w:rsidR="00ED0D6F">
          <w:rPr>
            <w:noProof/>
            <w:webHidden/>
          </w:rPr>
          <w:tab/>
        </w:r>
        <w:r w:rsidR="00ED0D6F">
          <w:rPr>
            <w:noProof/>
            <w:webHidden/>
          </w:rPr>
          <w:fldChar w:fldCharType="begin"/>
        </w:r>
        <w:r w:rsidR="00ED0D6F">
          <w:rPr>
            <w:noProof/>
            <w:webHidden/>
          </w:rPr>
          <w:instrText xml:space="preserve"> PAGEREF _Toc5353476 \h </w:instrText>
        </w:r>
        <w:r w:rsidR="00ED0D6F">
          <w:rPr>
            <w:noProof/>
            <w:webHidden/>
          </w:rPr>
        </w:r>
        <w:r w:rsidR="00ED0D6F">
          <w:rPr>
            <w:noProof/>
            <w:webHidden/>
          </w:rPr>
          <w:fldChar w:fldCharType="separate"/>
        </w:r>
        <w:r w:rsidR="00ED0D6F">
          <w:rPr>
            <w:noProof/>
            <w:webHidden/>
          </w:rPr>
          <w:t>57</w:t>
        </w:r>
        <w:r w:rsidR="00ED0D6F">
          <w:rPr>
            <w:noProof/>
            <w:webHidden/>
          </w:rPr>
          <w:fldChar w:fldCharType="end"/>
        </w:r>
      </w:hyperlink>
    </w:p>
    <w:p w14:paraId="0CB18985" w14:textId="0D45F5B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7" w:history="1">
        <w:r w:rsidR="00ED0D6F" w:rsidRPr="00502530">
          <w:rPr>
            <w:rStyle w:val="Hyperlink"/>
            <w:noProof/>
          </w:rPr>
          <w:t>3.15.2 location property</w:t>
        </w:r>
        <w:r w:rsidR="00ED0D6F">
          <w:rPr>
            <w:noProof/>
            <w:webHidden/>
          </w:rPr>
          <w:tab/>
        </w:r>
        <w:r w:rsidR="00ED0D6F">
          <w:rPr>
            <w:noProof/>
            <w:webHidden/>
          </w:rPr>
          <w:fldChar w:fldCharType="begin"/>
        </w:r>
        <w:r w:rsidR="00ED0D6F">
          <w:rPr>
            <w:noProof/>
            <w:webHidden/>
          </w:rPr>
          <w:instrText xml:space="preserve"> PAGEREF _Toc5353477 \h </w:instrText>
        </w:r>
        <w:r w:rsidR="00ED0D6F">
          <w:rPr>
            <w:noProof/>
            <w:webHidden/>
          </w:rPr>
        </w:r>
        <w:r w:rsidR="00ED0D6F">
          <w:rPr>
            <w:noProof/>
            <w:webHidden/>
          </w:rPr>
          <w:fldChar w:fldCharType="separate"/>
        </w:r>
        <w:r w:rsidR="00ED0D6F">
          <w:rPr>
            <w:noProof/>
            <w:webHidden/>
          </w:rPr>
          <w:t>57</w:t>
        </w:r>
        <w:r w:rsidR="00ED0D6F">
          <w:rPr>
            <w:noProof/>
            <w:webHidden/>
          </w:rPr>
          <w:fldChar w:fldCharType="end"/>
        </w:r>
      </w:hyperlink>
    </w:p>
    <w:p w14:paraId="11F564B3" w14:textId="12931CE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8" w:history="1">
        <w:r w:rsidR="00ED0D6F" w:rsidRPr="00502530">
          <w:rPr>
            <w:rStyle w:val="Hyperlink"/>
            <w:noProof/>
          </w:rPr>
          <w:t>3.15.3 guid property</w:t>
        </w:r>
        <w:r w:rsidR="00ED0D6F">
          <w:rPr>
            <w:noProof/>
            <w:webHidden/>
          </w:rPr>
          <w:tab/>
        </w:r>
        <w:r w:rsidR="00ED0D6F">
          <w:rPr>
            <w:noProof/>
            <w:webHidden/>
          </w:rPr>
          <w:fldChar w:fldCharType="begin"/>
        </w:r>
        <w:r w:rsidR="00ED0D6F">
          <w:rPr>
            <w:noProof/>
            <w:webHidden/>
          </w:rPr>
          <w:instrText xml:space="preserve"> PAGEREF _Toc5353478 \h </w:instrText>
        </w:r>
        <w:r w:rsidR="00ED0D6F">
          <w:rPr>
            <w:noProof/>
            <w:webHidden/>
          </w:rPr>
        </w:r>
        <w:r w:rsidR="00ED0D6F">
          <w:rPr>
            <w:noProof/>
            <w:webHidden/>
          </w:rPr>
          <w:fldChar w:fldCharType="separate"/>
        </w:r>
        <w:r w:rsidR="00ED0D6F">
          <w:rPr>
            <w:noProof/>
            <w:webHidden/>
          </w:rPr>
          <w:t>57</w:t>
        </w:r>
        <w:r w:rsidR="00ED0D6F">
          <w:rPr>
            <w:noProof/>
            <w:webHidden/>
          </w:rPr>
          <w:fldChar w:fldCharType="end"/>
        </w:r>
      </w:hyperlink>
    </w:p>
    <w:p w14:paraId="0E24CF0B" w14:textId="0C1037F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79" w:history="1">
        <w:r w:rsidR="00ED0D6F" w:rsidRPr="00502530">
          <w:rPr>
            <w:rStyle w:val="Hyperlink"/>
            <w:noProof/>
          </w:rPr>
          <w:t>3.15.4 itemCount property</w:t>
        </w:r>
        <w:r w:rsidR="00ED0D6F">
          <w:rPr>
            <w:noProof/>
            <w:webHidden/>
          </w:rPr>
          <w:tab/>
        </w:r>
        <w:r w:rsidR="00ED0D6F">
          <w:rPr>
            <w:noProof/>
            <w:webHidden/>
          </w:rPr>
          <w:fldChar w:fldCharType="begin"/>
        </w:r>
        <w:r w:rsidR="00ED0D6F">
          <w:rPr>
            <w:noProof/>
            <w:webHidden/>
          </w:rPr>
          <w:instrText xml:space="preserve"> PAGEREF _Toc5353479 \h </w:instrText>
        </w:r>
        <w:r w:rsidR="00ED0D6F">
          <w:rPr>
            <w:noProof/>
            <w:webHidden/>
          </w:rPr>
        </w:r>
        <w:r w:rsidR="00ED0D6F">
          <w:rPr>
            <w:noProof/>
            <w:webHidden/>
          </w:rPr>
          <w:fldChar w:fldCharType="separate"/>
        </w:r>
        <w:r w:rsidR="00ED0D6F">
          <w:rPr>
            <w:noProof/>
            <w:webHidden/>
          </w:rPr>
          <w:t>57</w:t>
        </w:r>
        <w:r w:rsidR="00ED0D6F">
          <w:rPr>
            <w:noProof/>
            <w:webHidden/>
          </w:rPr>
          <w:fldChar w:fldCharType="end"/>
        </w:r>
      </w:hyperlink>
    </w:p>
    <w:p w14:paraId="35278C53" w14:textId="37A4B17F"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80" w:history="1">
        <w:r w:rsidR="00ED0D6F" w:rsidRPr="00502530">
          <w:rPr>
            <w:rStyle w:val="Hyperlink"/>
            <w:noProof/>
          </w:rPr>
          <w:t>3.16 runAutomationDetails object</w:t>
        </w:r>
        <w:r w:rsidR="00ED0D6F">
          <w:rPr>
            <w:noProof/>
            <w:webHidden/>
          </w:rPr>
          <w:tab/>
        </w:r>
        <w:r w:rsidR="00ED0D6F">
          <w:rPr>
            <w:noProof/>
            <w:webHidden/>
          </w:rPr>
          <w:fldChar w:fldCharType="begin"/>
        </w:r>
        <w:r w:rsidR="00ED0D6F">
          <w:rPr>
            <w:noProof/>
            <w:webHidden/>
          </w:rPr>
          <w:instrText xml:space="preserve"> PAGEREF _Toc5353480 \h </w:instrText>
        </w:r>
        <w:r w:rsidR="00ED0D6F">
          <w:rPr>
            <w:noProof/>
            <w:webHidden/>
          </w:rPr>
        </w:r>
        <w:r w:rsidR="00ED0D6F">
          <w:rPr>
            <w:noProof/>
            <w:webHidden/>
          </w:rPr>
          <w:fldChar w:fldCharType="separate"/>
        </w:r>
        <w:r w:rsidR="00ED0D6F">
          <w:rPr>
            <w:noProof/>
            <w:webHidden/>
          </w:rPr>
          <w:t>58</w:t>
        </w:r>
        <w:r w:rsidR="00ED0D6F">
          <w:rPr>
            <w:noProof/>
            <w:webHidden/>
          </w:rPr>
          <w:fldChar w:fldCharType="end"/>
        </w:r>
      </w:hyperlink>
    </w:p>
    <w:p w14:paraId="493F0FE3" w14:textId="7DA59F0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1" w:history="1">
        <w:r w:rsidR="00ED0D6F" w:rsidRPr="00502530">
          <w:rPr>
            <w:rStyle w:val="Hyperlink"/>
            <w:noProof/>
          </w:rPr>
          <w:t>3.16.1 General</w:t>
        </w:r>
        <w:r w:rsidR="00ED0D6F">
          <w:rPr>
            <w:noProof/>
            <w:webHidden/>
          </w:rPr>
          <w:tab/>
        </w:r>
        <w:r w:rsidR="00ED0D6F">
          <w:rPr>
            <w:noProof/>
            <w:webHidden/>
          </w:rPr>
          <w:fldChar w:fldCharType="begin"/>
        </w:r>
        <w:r w:rsidR="00ED0D6F">
          <w:rPr>
            <w:noProof/>
            <w:webHidden/>
          </w:rPr>
          <w:instrText xml:space="preserve"> PAGEREF _Toc5353481 \h </w:instrText>
        </w:r>
        <w:r w:rsidR="00ED0D6F">
          <w:rPr>
            <w:noProof/>
            <w:webHidden/>
          </w:rPr>
        </w:r>
        <w:r w:rsidR="00ED0D6F">
          <w:rPr>
            <w:noProof/>
            <w:webHidden/>
          </w:rPr>
          <w:fldChar w:fldCharType="separate"/>
        </w:r>
        <w:r w:rsidR="00ED0D6F">
          <w:rPr>
            <w:noProof/>
            <w:webHidden/>
          </w:rPr>
          <w:t>58</w:t>
        </w:r>
        <w:r w:rsidR="00ED0D6F">
          <w:rPr>
            <w:noProof/>
            <w:webHidden/>
          </w:rPr>
          <w:fldChar w:fldCharType="end"/>
        </w:r>
      </w:hyperlink>
    </w:p>
    <w:p w14:paraId="13515919" w14:textId="3B541FD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2" w:history="1">
        <w:r w:rsidR="00ED0D6F" w:rsidRPr="00502530">
          <w:rPr>
            <w:rStyle w:val="Hyperlink"/>
            <w:noProof/>
          </w:rPr>
          <w:t>3.16.2 Constraints</w:t>
        </w:r>
        <w:r w:rsidR="00ED0D6F">
          <w:rPr>
            <w:noProof/>
            <w:webHidden/>
          </w:rPr>
          <w:tab/>
        </w:r>
        <w:r w:rsidR="00ED0D6F">
          <w:rPr>
            <w:noProof/>
            <w:webHidden/>
          </w:rPr>
          <w:fldChar w:fldCharType="begin"/>
        </w:r>
        <w:r w:rsidR="00ED0D6F">
          <w:rPr>
            <w:noProof/>
            <w:webHidden/>
          </w:rPr>
          <w:instrText xml:space="preserve"> PAGEREF _Toc5353482 \h </w:instrText>
        </w:r>
        <w:r w:rsidR="00ED0D6F">
          <w:rPr>
            <w:noProof/>
            <w:webHidden/>
          </w:rPr>
        </w:r>
        <w:r w:rsidR="00ED0D6F">
          <w:rPr>
            <w:noProof/>
            <w:webHidden/>
          </w:rPr>
          <w:fldChar w:fldCharType="separate"/>
        </w:r>
        <w:r w:rsidR="00ED0D6F">
          <w:rPr>
            <w:noProof/>
            <w:webHidden/>
          </w:rPr>
          <w:t>59</w:t>
        </w:r>
        <w:r w:rsidR="00ED0D6F">
          <w:rPr>
            <w:noProof/>
            <w:webHidden/>
          </w:rPr>
          <w:fldChar w:fldCharType="end"/>
        </w:r>
      </w:hyperlink>
    </w:p>
    <w:p w14:paraId="32D3E18F" w14:textId="41340CE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3" w:history="1">
        <w:r w:rsidR="00ED0D6F" w:rsidRPr="00502530">
          <w:rPr>
            <w:rStyle w:val="Hyperlink"/>
            <w:noProof/>
          </w:rPr>
          <w:t>3.16.3 description property</w:t>
        </w:r>
        <w:r w:rsidR="00ED0D6F">
          <w:rPr>
            <w:noProof/>
            <w:webHidden/>
          </w:rPr>
          <w:tab/>
        </w:r>
        <w:r w:rsidR="00ED0D6F">
          <w:rPr>
            <w:noProof/>
            <w:webHidden/>
          </w:rPr>
          <w:fldChar w:fldCharType="begin"/>
        </w:r>
        <w:r w:rsidR="00ED0D6F">
          <w:rPr>
            <w:noProof/>
            <w:webHidden/>
          </w:rPr>
          <w:instrText xml:space="preserve"> PAGEREF _Toc5353483 \h </w:instrText>
        </w:r>
        <w:r w:rsidR="00ED0D6F">
          <w:rPr>
            <w:noProof/>
            <w:webHidden/>
          </w:rPr>
        </w:r>
        <w:r w:rsidR="00ED0D6F">
          <w:rPr>
            <w:noProof/>
            <w:webHidden/>
          </w:rPr>
          <w:fldChar w:fldCharType="separate"/>
        </w:r>
        <w:r w:rsidR="00ED0D6F">
          <w:rPr>
            <w:noProof/>
            <w:webHidden/>
          </w:rPr>
          <w:t>59</w:t>
        </w:r>
        <w:r w:rsidR="00ED0D6F">
          <w:rPr>
            <w:noProof/>
            <w:webHidden/>
          </w:rPr>
          <w:fldChar w:fldCharType="end"/>
        </w:r>
      </w:hyperlink>
    </w:p>
    <w:p w14:paraId="0580FDC0" w14:textId="07D66FC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4" w:history="1">
        <w:r w:rsidR="00ED0D6F" w:rsidRPr="00502530">
          <w:rPr>
            <w:rStyle w:val="Hyperlink"/>
            <w:noProof/>
          </w:rPr>
          <w:t>3.16.4 id property</w:t>
        </w:r>
        <w:r w:rsidR="00ED0D6F">
          <w:rPr>
            <w:noProof/>
            <w:webHidden/>
          </w:rPr>
          <w:tab/>
        </w:r>
        <w:r w:rsidR="00ED0D6F">
          <w:rPr>
            <w:noProof/>
            <w:webHidden/>
          </w:rPr>
          <w:fldChar w:fldCharType="begin"/>
        </w:r>
        <w:r w:rsidR="00ED0D6F">
          <w:rPr>
            <w:noProof/>
            <w:webHidden/>
          </w:rPr>
          <w:instrText xml:space="preserve"> PAGEREF _Toc5353484 \h </w:instrText>
        </w:r>
        <w:r w:rsidR="00ED0D6F">
          <w:rPr>
            <w:noProof/>
            <w:webHidden/>
          </w:rPr>
        </w:r>
        <w:r w:rsidR="00ED0D6F">
          <w:rPr>
            <w:noProof/>
            <w:webHidden/>
          </w:rPr>
          <w:fldChar w:fldCharType="separate"/>
        </w:r>
        <w:r w:rsidR="00ED0D6F">
          <w:rPr>
            <w:noProof/>
            <w:webHidden/>
          </w:rPr>
          <w:t>59</w:t>
        </w:r>
        <w:r w:rsidR="00ED0D6F">
          <w:rPr>
            <w:noProof/>
            <w:webHidden/>
          </w:rPr>
          <w:fldChar w:fldCharType="end"/>
        </w:r>
      </w:hyperlink>
    </w:p>
    <w:p w14:paraId="40935736" w14:textId="3253531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5" w:history="1">
        <w:r w:rsidR="00ED0D6F" w:rsidRPr="00502530">
          <w:rPr>
            <w:rStyle w:val="Hyperlink"/>
            <w:noProof/>
          </w:rPr>
          <w:t>3.16.5 guid property</w:t>
        </w:r>
        <w:r w:rsidR="00ED0D6F">
          <w:rPr>
            <w:noProof/>
            <w:webHidden/>
          </w:rPr>
          <w:tab/>
        </w:r>
        <w:r w:rsidR="00ED0D6F">
          <w:rPr>
            <w:noProof/>
            <w:webHidden/>
          </w:rPr>
          <w:fldChar w:fldCharType="begin"/>
        </w:r>
        <w:r w:rsidR="00ED0D6F">
          <w:rPr>
            <w:noProof/>
            <w:webHidden/>
          </w:rPr>
          <w:instrText xml:space="preserve"> PAGEREF _Toc5353485 \h </w:instrText>
        </w:r>
        <w:r w:rsidR="00ED0D6F">
          <w:rPr>
            <w:noProof/>
            <w:webHidden/>
          </w:rPr>
        </w:r>
        <w:r w:rsidR="00ED0D6F">
          <w:rPr>
            <w:noProof/>
            <w:webHidden/>
          </w:rPr>
          <w:fldChar w:fldCharType="separate"/>
        </w:r>
        <w:r w:rsidR="00ED0D6F">
          <w:rPr>
            <w:noProof/>
            <w:webHidden/>
          </w:rPr>
          <w:t>59</w:t>
        </w:r>
        <w:r w:rsidR="00ED0D6F">
          <w:rPr>
            <w:noProof/>
            <w:webHidden/>
          </w:rPr>
          <w:fldChar w:fldCharType="end"/>
        </w:r>
      </w:hyperlink>
    </w:p>
    <w:p w14:paraId="6F858FC0" w14:textId="77D6418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6" w:history="1">
        <w:r w:rsidR="00ED0D6F" w:rsidRPr="00502530">
          <w:rPr>
            <w:rStyle w:val="Hyperlink"/>
            <w:noProof/>
          </w:rPr>
          <w:t>3.16.6 correlationGuid property</w:t>
        </w:r>
        <w:r w:rsidR="00ED0D6F">
          <w:rPr>
            <w:noProof/>
            <w:webHidden/>
          </w:rPr>
          <w:tab/>
        </w:r>
        <w:r w:rsidR="00ED0D6F">
          <w:rPr>
            <w:noProof/>
            <w:webHidden/>
          </w:rPr>
          <w:fldChar w:fldCharType="begin"/>
        </w:r>
        <w:r w:rsidR="00ED0D6F">
          <w:rPr>
            <w:noProof/>
            <w:webHidden/>
          </w:rPr>
          <w:instrText xml:space="preserve"> PAGEREF _Toc5353486 \h </w:instrText>
        </w:r>
        <w:r w:rsidR="00ED0D6F">
          <w:rPr>
            <w:noProof/>
            <w:webHidden/>
          </w:rPr>
        </w:r>
        <w:r w:rsidR="00ED0D6F">
          <w:rPr>
            <w:noProof/>
            <w:webHidden/>
          </w:rPr>
          <w:fldChar w:fldCharType="separate"/>
        </w:r>
        <w:r w:rsidR="00ED0D6F">
          <w:rPr>
            <w:noProof/>
            <w:webHidden/>
          </w:rPr>
          <w:t>60</w:t>
        </w:r>
        <w:r w:rsidR="00ED0D6F">
          <w:rPr>
            <w:noProof/>
            <w:webHidden/>
          </w:rPr>
          <w:fldChar w:fldCharType="end"/>
        </w:r>
      </w:hyperlink>
    </w:p>
    <w:p w14:paraId="71E8B07C" w14:textId="348FA13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87" w:history="1">
        <w:r w:rsidR="00ED0D6F" w:rsidRPr="00502530">
          <w:rPr>
            <w:rStyle w:val="Hyperlink"/>
            <w:noProof/>
          </w:rPr>
          <w:t>3.17 tool object</w:t>
        </w:r>
        <w:r w:rsidR="00ED0D6F">
          <w:rPr>
            <w:noProof/>
            <w:webHidden/>
          </w:rPr>
          <w:tab/>
        </w:r>
        <w:r w:rsidR="00ED0D6F">
          <w:rPr>
            <w:noProof/>
            <w:webHidden/>
          </w:rPr>
          <w:fldChar w:fldCharType="begin"/>
        </w:r>
        <w:r w:rsidR="00ED0D6F">
          <w:rPr>
            <w:noProof/>
            <w:webHidden/>
          </w:rPr>
          <w:instrText xml:space="preserve"> PAGEREF _Toc5353487 \h </w:instrText>
        </w:r>
        <w:r w:rsidR="00ED0D6F">
          <w:rPr>
            <w:noProof/>
            <w:webHidden/>
          </w:rPr>
        </w:r>
        <w:r w:rsidR="00ED0D6F">
          <w:rPr>
            <w:noProof/>
            <w:webHidden/>
          </w:rPr>
          <w:fldChar w:fldCharType="separate"/>
        </w:r>
        <w:r w:rsidR="00ED0D6F">
          <w:rPr>
            <w:noProof/>
            <w:webHidden/>
          </w:rPr>
          <w:t>60</w:t>
        </w:r>
        <w:r w:rsidR="00ED0D6F">
          <w:rPr>
            <w:noProof/>
            <w:webHidden/>
          </w:rPr>
          <w:fldChar w:fldCharType="end"/>
        </w:r>
      </w:hyperlink>
    </w:p>
    <w:p w14:paraId="06C76914" w14:textId="6A56EBE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8" w:history="1">
        <w:r w:rsidR="00ED0D6F" w:rsidRPr="00502530">
          <w:rPr>
            <w:rStyle w:val="Hyperlink"/>
            <w:noProof/>
          </w:rPr>
          <w:t>3.17.1 General</w:t>
        </w:r>
        <w:r w:rsidR="00ED0D6F">
          <w:rPr>
            <w:noProof/>
            <w:webHidden/>
          </w:rPr>
          <w:tab/>
        </w:r>
        <w:r w:rsidR="00ED0D6F">
          <w:rPr>
            <w:noProof/>
            <w:webHidden/>
          </w:rPr>
          <w:fldChar w:fldCharType="begin"/>
        </w:r>
        <w:r w:rsidR="00ED0D6F">
          <w:rPr>
            <w:noProof/>
            <w:webHidden/>
          </w:rPr>
          <w:instrText xml:space="preserve"> PAGEREF _Toc5353488 \h </w:instrText>
        </w:r>
        <w:r w:rsidR="00ED0D6F">
          <w:rPr>
            <w:noProof/>
            <w:webHidden/>
          </w:rPr>
        </w:r>
        <w:r w:rsidR="00ED0D6F">
          <w:rPr>
            <w:noProof/>
            <w:webHidden/>
          </w:rPr>
          <w:fldChar w:fldCharType="separate"/>
        </w:r>
        <w:r w:rsidR="00ED0D6F">
          <w:rPr>
            <w:noProof/>
            <w:webHidden/>
          </w:rPr>
          <w:t>60</w:t>
        </w:r>
        <w:r w:rsidR="00ED0D6F">
          <w:rPr>
            <w:noProof/>
            <w:webHidden/>
          </w:rPr>
          <w:fldChar w:fldCharType="end"/>
        </w:r>
      </w:hyperlink>
    </w:p>
    <w:p w14:paraId="2B16EAA0" w14:textId="5361041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89" w:history="1">
        <w:r w:rsidR="00ED0D6F" w:rsidRPr="00502530">
          <w:rPr>
            <w:rStyle w:val="Hyperlink"/>
            <w:noProof/>
          </w:rPr>
          <w:t>3.17.2 driver property</w:t>
        </w:r>
        <w:r w:rsidR="00ED0D6F">
          <w:rPr>
            <w:noProof/>
            <w:webHidden/>
          </w:rPr>
          <w:tab/>
        </w:r>
        <w:r w:rsidR="00ED0D6F">
          <w:rPr>
            <w:noProof/>
            <w:webHidden/>
          </w:rPr>
          <w:fldChar w:fldCharType="begin"/>
        </w:r>
        <w:r w:rsidR="00ED0D6F">
          <w:rPr>
            <w:noProof/>
            <w:webHidden/>
          </w:rPr>
          <w:instrText xml:space="preserve"> PAGEREF _Toc5353489 \h </w:instrText>
        </w:r>
        <w:r w:rsidR="00ED0D6F">
          <w:rPr>
            <w:noProof/>
            <w:webHidden/>
          </w:rPr>
        </w:r>
        <w:r w:rsidR="00ED0D6F">
          <w:rPr>
            <w:noProof/>
            <w:webHidden/>
          </w:rPr>
          <w:fldChar w:fldCharType="separate"/>
        </w:r>
        <w:r w:rsidR="00ED0D6F">
          <w:rPr>
            <w:noProof/>
            <w:webHidden/>
          </w:rPr>
          <w:t>60</w:t>
        </w:r>
        <w:r w:rsidR="00ED0D6F">
          <w:rPr>
            <w:noProof/>
            <w:webHidden/>
          </w:rPr>
          <w:fldChar w:fldCharType="end"/>
        </w:r>
      </w:hyperlink>
    </w:p>
    <w:p w14:paraId="2933C51B" w14:textId="70E0061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0" w:history="1">
        <w:r w:rsidR="00ED0D6F" w:rsidRPr="00502530">
          <w:rPr>
            <w:rStyle w:val="Hyperlink"/>
            <w:noProof/>
          </w:rPr>
          <w:t>3.17.3 extensions property</w:t>
        </w:r>
        <w:r w:rsidR="00ED0D6F">
          <w:rPr>
            <w:noProof/>
            <w:webHidden/>
          </w:rPr>
          <w:tab/>
        </w:r>
        <w:r w:rsidR="00ED0D6F">
          <w:rPr>
            <w:noProof/>
            <w:webHidden/>
          </w:rPr>
          <w:fldChar w:fldCharType="begin"/>
        </w:r>
        <w:r w:rsidR="00ED0D6F">
          <w:rPr>
            <w:noProof/>
            <w:webHidden/>
          </w:rPr>
          <w:instrText xml:space="preserve"> PAGEREF _Toc5353490 \h </w:instrText>
        </w:r>
        <w:r w:rsidR="00ED0D6F">
          <w:rPr>
            <w:noProof/>
            <w:webHidden/>
          </w:rPr>
        </w:r>
        <w:r w:rsidR="00ED0D6F">
          <w:rPr>
            <w:noProof/>
            <w:webHidden/>
          </w:rPr>
          <w:fldChar w:fldCharType="separate"/>
        </w:r>
        <w:r w:rsidR="00ED0D6F">
          <w:rPr>
            <w:noProof/>
            <w:webHidden/>
          </w:rPr>
          <w:t>61</w:t>
        </w:r>
        <w:r w:rsidR="00ED0D6F">
          <w:rPr>
            <w:noProof/>
            <w:webHidden/>
          </w:rPr>
          <w:fldChar w:fldCharType="end"/>
        </w:r>
      </w:hyperlink>
    </w:p>
    <w:p w14:paraId="421D7380" w14:textId="469E8EB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491" w:history="1">
        <w:r w:rsidR="00ED0D6F" w:rsidRPr="00502530">
          <w:rPr>
            <w:rStyle w:val="Hyperlink"/>
            <w:noProof/>
          </w:rPr>
          <w:t>3.18 toolComponent object</w:t>
        </w:r>
        <w:r w:rsidR="00ED0D6F">
          <w:rPr>
            <w:noProof/>
            <w:webHidden/>
          </w:rPr>
          <w:tab/>
        </w:r>
        <w:r w:rsidR="00ED0D6F">
          <w:rPr>
            <w:noProof/>
            <w:webHidden/>
          </w:rPr>
          <w:fldChar w:fldCharType="begin"/>
        </w:r>
        <w:r w:rsidR="00ED0D6F">
          <w:rPr>
            <w:noProof/>
            <w:webHidden/>
          </w:rPr>
          <w:instrText xml:space="preserve"> PAGEREF _Toc5353491 \h </w:instrText>
        </w:r>
        <w:r w:rsidR="00ED0D6F">
          <w:rPr>
            <w:noProof/>
            <w:webHidden/>
          </w:rPr>
        </w:r>
        <w:r w:rsidR="00ED0D6F">
          <w:rPr>
            <w:noProof/>
            <w:webHidden/>
          </w:rPr>
          <w:fldChar w:fldCharType="separate"/>
        </w:r>
        <w:r w:rsidR="00ED0D6F">
          <w:rPr>
            <w:noProof/>
            <w:webHidden/>
          </w:rPr>
          <w:t>61</w:t>
        </w:r>
        <w:r w:rsidR="00ED0D6F">
          <w:rPr>
            <w:noProof/>
            <w:webHidden/>
          </w:rPr>
          <w:fldChar w:fldCharType="end"/>
        </w:r>
      </w:hyperlink>
    </w:p>
    <w:p w14:paraId="7EE4D568" w14:textId="337E0AD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2" w:history="1">
        <w:r w:rsidR="00ED0D6F" w:rsidRPr="00502530">
          <w:rPr>
            <w:rStyle w:val="Hyperlink"/>
            <w:noProof/>
          </w:rPr>
          <w:t>3.18.1 General</w:t>
        </w:r>
        <w:r w:rsidR="00ED0D6F">
          <w:rPr>
            <w:noProof/>
            <w:webHidden/>
          </w:rPr>
          <w:tab/>
        </w:r>
        <w:r w:rsidR="00ED0D6F">
          <w:rPr>
            <w:noProof/>
            <w:webHidden/>
          </w:rPr>
          <w:fldChar w:fldCharType="begin"/>
        </w:r>
        <w:r w:rsidR="00ED0D6F">
          <w:rPr>
            <w:noProof/>
            <w:webHidden/>
          </w:rPr>
          <w:instrText xml:space="preserve"> PAGEREF _Toc5353492 \h </w:instrText>
        </w:r>
        <w:r w:rsidR="00ED0D6F">
          <w:rPr>
            <w:noProof/>
            <w:webHidden/>
          </w:rPr>
        </w:r>
        <w:r w:rsidR="00ED0D6F">
          <w:rPr>
            <w:noProof/>
            <w:webHidden/>
          </w:rPr>
          <w:fldChar w:fldCharType="separate"/>
        </w:r>
        <w:r w:rsidR="00ED0D6F">
          <w:rPr>
            <w:noProof/>
            <w:webHidden/>
          </w:rPr>
          <w:t>61</w:t>
        </w:r>
        <w:r w:rsidR="00ED0D6F">
          <w:rPr>
            <w:noProof/>
            <w:webHidden/>
          </w:rPr>
          <w:fldChar w:fldCharType="end"/>
        </w:r>
      </w:hyperlink>
    </w:p>
    <w:p w14:paraId="2BDBE3CE" w14:textId="6FFB20A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3" w:history="1">
        <w:r w:rsidR="00ED0D6F" w:rsidRPr="00502530">
          <w:rPr>
            <w:rStyle w:val="Hyperlink"/>
            <w:noProof/>
          </w:rPr>
          <w:t>3.18.2 Taxonomies</w:t>
        </w:r>
        <w:r w:rsidR="00ED0D6F">
          <w:rPr>
            <w:noProof/>
            <w:webHidden/>
          </w:rPr>
          <w:tab/>
        </w:r>
        <w:r w:rsidR="00ED0D6F">
          <w:rPr>
            <w:noProof/>
            <w:webHidden/>
          </w:rPr>
          <w:fldChar w:fldCharType="begin"/>
        </w:r>
        <w:r w:rsidR="00ED0D6F">
          <w:rPr>
            <w:noProof/>
            <w:webHidden/>
          </w:rPr>
          <w:instrText xml:space="preserve"> PAGEREF _Toc5353493 \h </w:instrText>
        </w:r>
        <w:r w:rsidR="00ED0D6F">
          <w:rPr>
            <w:noProof/>
            <w:webHidden/>
          </w:rPr>
        </w:r>
        <w:r w:rsidR="00ED0D6F">
          <w:rPr>
            <w:noProof/>
            <w:webHidden/>
          </w:rPr>
          <w:fldChar w:fldCharType="separate"/>
        </w:r>
        <w:r w:rsidR="00ED0D6F">
          <w:rPr>
            <w:noProof/>
            <w:webHidden/>
          </w:rPr>
          <w:t>61</w:t>
        </w:r>
        <w:r w:rsidR="00ED0D6F">
          <w:rPr>
            <w:noProof/>
            <w:webHidden/>
          </w:rPr>
          <w:fldChar w:fldCharType="end"/>
        </w:r>
      </w:hyperlink>
    </w:p>
    <w:p w14:paraId="2DBF1467" w14:textId="345D2B7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4" w:history="1">
        <w:r w:rsidR="00ED0D6F" w:rsidRPr="00502530">
          <w:rPr>
            <w:rStyle w:val="Hyperlink"/>
            <w:noProof/>
          </w:rPr>
          <w:t>3.18.3 Translations</w:t>
        </w:r>
        <w:r w:rsidR="00ED0D6F">
          <w:rPr>
            <w:noProof/>
            <w:webHidden/>
          </w:rPr>
          <w:tab/>
        </w:r>
        <w:r w:rsidR="00ED0D6F">
          <w:rPr>
            <w:noProof/>
            <w:webHidden/>
          </w:rPr>
          <w:fldChar w:fldCharType="begin"/>
        </w:r>
        <w:r w:rsidR="00ED0D6F">
          <w:rPr>
            <w:noProof/>
            <w:webHidden/>
          </w:rPr>
          <w:instrText xml:space="preserve"> PAGEREF _Toc5353494 \h </w:instrText>
        </w:r>
        <w:r w:rsidR="00ED0D6F">
          <w:rPr>
            <w:noProof/>
            <w:webHidden/>
          </w:rPr>
        </w:r>
        <w:r w:rsidR="00ED0D6F">
          <w:rPr>
            <w:noProof/>
            <w:webHidden/>
          </w:rPr>
          <w:fldChar w:fldCharType="separate"/>
        </w:r>
        <w:r w:rsidR="00ED0D6F">
          <w:rPr>
            <w:noProof/>
            <w:webHidden/>
          </w:rPr>
          <w:t>63</w:t>
        </w:r>
        <w:r w:rsidR="00ED0D6F">
          <w:rPr>
            <w:noProof/>
            <w:webHidden/>
          </w:rPr>
          <w:fldChar w:fldCharType="end"/>
        </w:r>
      </w:hyperlink>
    </w:p>
    <w:p w14:paraId="167E8099" w14:textId="53D9F2C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5" w:history="1">
        <w:r w:rsidR="00ED0D6F" w:rsidRPr="00502530">
          <w:rPr>
            <w:rStyle w:val="Hyperlink"/>
            <w:noProof/>
          </w:rPr>
          <w:t>3.18.4 Policies</w:t>
        </w:r>
        <w:r w:rsidR="00ED0D6F">
          <w:rPr>
            <w:noProof/>
            <w:webHidden/>
          </w:rPr>
          <w:tab/>
        </w:r>
        <w:r w:rsidR="00ED0D6F">
          <w:rPr>
            <w:noProof/>
            <w:webHidden/>
          </w:rPr>
          <w:fldChar w:fldCharType="begin"/>
        </w:r>
        <w:r w:rsidR="00ED0D6F">
          <w:rPr>
            <w:noProof/>
            <w:webHidden/>
          </w:rPr>
          <w:instrText xml:space="preserve"> PAGEREF _Toc5353495 \h </w:instrText>
        </w:r>
        <w:r w:rsidR="00ED0D6F">
          <w:rPr>
            <w:noProof/>
            <w:webHidden/>
          </w:rPr>
        </w:r>
        <w:r w:rsidR="00ED0D6F">
          <w:rPr>
            <w:noProof/>
            <w:webHidden/>
          </w:rPr>
          <w:fldChar w:fldCharType="separate"/>
        </w:r>
        <w:r w:rsidR="00ED0D6F">
          <w:rPr>
            <w:noProof/>
            <w:webHidden/>
          </w:rPr>
          <w:t>65</w:t>
        </w:r>
        <w:r w:rsidR="00ED0D6F">
          <w:rPr>
            <w:noProof/>
            <w:webHidden/>
          </w:rPr>
          <w:fldChar w:fldCharType="end"/>
        </w:r>
      </w:hyperlink>
    </w:p>
    <w:p w14:paraId="0E182482" w14:textId="47CC82E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6" w:history="1">
        <w:r w:rsidR="00ED0D6F" w:rsidRPr="00502530">
          <w:rPr>
            <w:rStyle w:val="Hyperlink"/>
            <w:noProof/>
          </w:rPr>
          <w:t>3.18.5 guid property</w:t>
        </w:r>
        <w:r w:rsidR="00ED0D6F">
          <w:rPr>
            <w:noProof/>
            <w:webHidden/>
          </w:rPr>
          <w:tab/>
        </w:r>
        <w:r w:rsidR="00ED0D6F">
          <w:rPr>
            <w:noProof/>
            <w:webHidden/>
          </w:rPr>
          <w:fldChar w:fldCharType="begin"/>
        </w:r>
        <w:r w:rsidR="00ED0D6F">
          <w:rPr>
            <w:noProof/>
            <w:webHidden/>
          </w:rPr>
          <w:instrText xml:space="preserve"> PAGEREF _Toc5353496 \h </w:instrText>
        </w:r>
        <w:r w:rsidR="00ED0D6F">
          <w:rPr>
            <w:noProof/>
            <w:webHidden/>
          </w:rPr>
        </w:r>
        <w:r w:rsidR="00ED0D6F">
          <w:rPr>
            <w:noProof/>
            <w:webHidden/>
          </w:rPr>
          <w:fldChar w:fldCharType="separate"/>
        </w:r>
        <w:r w:rsidR="00ED0D6F">
          <w:rPr>
            <w:noProof/>
            <w:webHidden/>
          </w:rPr>
          <w:t>66</w:t>
        </w:r>
        <w:r w:rsidR="00ED0D6F">
          <w:rPr>
            <w:noProof/>
            <w:webHidden/>
          </w:rPr>
          <w:fldChar w:fldCharType="end"/>
        </w:r>
      </w:hyperlink>
    </w:p>
    <w:p w14:paraId="4F3D482C" w14:textId="5C7FA8B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7" w:history="1">
        <w:r w:rsidR="00ED0D6F" w:rsidRPr="00502530">
          <w:rPr>
            <w:rStyle w:val="Hyperlink"/>
            <w:noProof/>
          </w:rPr>
          <w:t>3.18.6 name property</w:t>
        </w:r>
        <w:r w:rsidR="00ED0D6F">
          <w:rPr>
            <w:noProof/>
            <w:webHidden/>
          </w:rPr>
          <w:tab/>
        </w:r>
        <w:r w:rsidR="00ED0D6F">
          <w:rPr>
            <w:noProof/>
            <w:webHidden/>
          </w:rPr>
          <w:fldChar w:fldCharType="begin"/>
        </w:r>
        <w:r w:rsidR="00ED0D6F">
          <w:rPr>
            <w:noProof/>
            <w:webHidden/>
          </w:rPr>
          <w:instrText xml:space="preserve"> PAGEREF _Toc5353497 \h </w:instrText>
        </w:r>
        <w:r w:rsidR="00ED0D6F">
          <w:rPr>
            <w:noProof/>
            <w:webHidden/>
          </w:rPr>
        </w:r>
        <w:r w:rsidR="00ED0D6F">
          <w:rPr>
            <w:noProof/>
            <w:webHidden/>
          </w:rPr>
          <w:fldChar w:fldCharType="separate"/>
        </w:r>
        <w:r w:rsidR="00ED0D6F">
          <w:rPr>
            <w:noProof/>
            <w:webHidden/>
          </w:rPr>
          <w:t>66</w:t>
        </w:r>
        <w:r w:rsidR="00ED0D6F">
          <w:rPr>
            <w:noProof/>
            <w:webHidden/>
          </w:rPr>
          <w:fldChar w:fldCharType="end"/>
        </w:r>
      </w:hyperlink>
    </w:p>
    <w:p w14:paraId="7D069B9E" w14:textId="66930AA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8" w:history="1">
        <w:r w:rsidR="00ED0D6F" w:rsidRPr="00502530">
          <w:rPr>
            <w:rStyle w:val="Hyperlink"/>
            <w:noProof/>
          </w:rPr>
          <w:t>3.18.7 fullName property</w:t>
        </w:r>
        <w:r w:rsidR="00ED0D6F">
          <w:rPr>
            <w:noProof/>
            <w:webHidden/>
          </w:rPr>
          <w:tab/>
        </w:r>
        <w:r w:rsidR="00ED0D6F">
          <w:rPr>
            <w:noProof/>
            <w:webHidden/>
          </w:rPr>
          <w:fldChar w:fldCharType="begin"/>
        </w:r>
        <w:r w:rsidR="00ED0D6F">
          <w:rPr>
            <w:noProof/>
            <w:webHidden/>
          </w:rPr>
          <w:instrText xml:space="preserve"> PAGEREF _Toc5353498 \h </w:instrText>
        </w:r>
        <w:r w:rsidR="00ED0D6F">
          <w:rPr>
            <w:noProof/>
            <w:webHidden/>
          </w:rPr>
        </w:r>
        <w:r w:rsidR="00ED0D6F">
          <w:rPr>
            <w:noProof/>
            <w:webHidden/>
          </w:rPr>
          <w:fldChar w:fldCharType="separate"/>
        </w:r>
        <w:r w:rsidR="00ED0D6F">
          <w:rPr>
            <w:noProof/>
            <w:webHidden/>
          </w:rPr>
          <w:t>66</w:t>
        </w:r>
        <w:r w:rsidR="00ED0D6F">
          <w:rPr>
            <w:noProof/>
            <w:webHidden/>
          </w:rPr>
          <w:fldChar w:fldCharType="end"/>
        </w:r>
      </w:hyperlink>
    </w:p>
    <w:p w14:paraId="018D0239" w14:textId="3222B8A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499" w:history="1">
        <w:r w:rsidR="00ED0D6F" w:rsidRPr="00502530">
          <w:rPr>
            <w:rStyle w:val="Hyperlink"/>
            <w:noProof/>
          </w:rPr>
          <w:t>3.18.8 semanticVersion property</w:t>
        </w:r>
        <w:r w:rsidR="00ED0D6F">
          <w:rPr>
            <w:noProof/>
            <w:webHidden/>
          </w:rPr>
          <w:tab/>
        </w:r>
        <w:r w:rsidR="00ED0D6F">
          <w:rPr>
            <w:noProof/>
            <w:webHidden/>
          </w:rPr>
          <w:fldChar w:fldCharType="begin"/>
        </w:r>
        <w:r w:rsidR="00ED0D6F">
          <w:rPr>
            <w:noProof/>
            <w:webHidden/>
          </w:rPr>
          <w:instrText xml:space="preserve"> PAGEREF _Toc5353499 \h </w:instrText>
        </w:r>
        <w:r w:rsidR="00ED0D6F">
          <w:rPr>
            <w:noProof/>
            <w:webHidden/>
          </w:rPr>
        </w:r>
        <w:r w:rsidR="00ED0D6F">
          <w:rPr>
            <w:noProof/>
            <w:webHidden/>
          </w:rPr>
          <w:fldChar w:fldCharType="separate"/>
        </w:r>
        <w:r w:rsidR="00ED0D6F">
          <w:rPr>
            <w:noProof/>
            <w:webHidden/>
          </w:rPr>
          <w:t>66</w:t>
        </w:r>
        <w:r w:rsidR="00ED0D6F">
          <w:rPr>
            <w:noProof/>
            <w:webHidden/>
          </w:rPr>
          <w:fldChar w:fldCharType="end"/>
        </w:r>
      </w:hyperlink>
    </w:p>
    <w:p w14:paraId="199B0812" w14:textId="7E9E3AE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0" w:history="1">
        <w:r w:rsidR="00ED0D6F" w:rsidRPr="00502530">
          <w:rPr>
            <w:rStyle w:val="Hyperlink"/>
            <w:noProof/>
          </w:rPr>
          <w:t>3.18.9 version property</w:t>
        </w:r>
        <w:r w:rsidR="00ED0D6F">
          <w:rPr>
            <w:noProof/>
            <w:webHidden/>
          </w:rPr>
          <w:tab/>
        </w:r>
        <w:r w:rsidR="00ED0D6F">
          <w:rPr>
            <w:noProof/>
            <w:webHidden/>
          </w:rPr>
          <w:fldChar w:fldCharType="begin"/>
        </w:r>
        <w:r w:rsidR="00ED0D6F">
          <w:rPr>
            <w:noProof/>
            <w:webHidden/>
          </w:rPr>
          <w:instrText xml:space="preserve"> PAGEREF _Toc5353500 \h </w:instrText>
        </w:r>
        <w:r w:rsidR="00ED0D6F">
          <w:rPr>
            <w:noProof/>
            <w:webHidden/>
          </w:rPr>
        </w:r>
        <w:r w:rsidR="00ED0D6F">
          <w:rPr>
            <w:noProof/>
            <w:webHidden/>
          </w:rPr>
          <w:fldChar w:fldCharType="separate"/>
        </w:r>
        <w:r w:rsidR="00ED0D6F">
          <w:rPr>
            <w:noProof/>
            <w:webHidden/>
          </w:rPr>
          <w:t>66</w:t>
        </w:r>
        <w:r w:rsidR="00ED0D6F">
          <w:rPr>
            <w:noProof/>
            <w:webHidden/>
          </w:rPr>
          <w:fldChar w:fldCharType="end"/>
        </w:r>
      </w:hyperlink>
    </w:p>
    <w:p w14:paraId="6B915954" w14:textId="1C4F73B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1" w:history="1">
        <w:r w:rsidR="00ED0D6F" w:rsidRPr="00502530">
          <w:rPr>
            <w:rStyle w:val="Hyperlink"/>
            <w:noProof/>
          </w:rPr>
          <w:t>3.18.10 dottedQuadFileVersion property</w:t>
        </w:r>
        <w:r w:rsidR="00ED0D6F">
          <w:rPr>
            <w:noProof/>
            <w:webHidden/>
          </w:rPr>
          <w:tab/>
        </w:r>
        <w:r w:rsidR="00ED0D6F">
          <w:rPr>
            <w:noProof/>
            <w:webHidden/>
          </w:rPr>
          <w:fldChar w:fldCharType="begin"/>
        </w:r>
        <w:r w:rsidR="00ED0D6F">
          <w:rPr>
            <w:noProof/>
            <w:webHidden/>
          </w:rPr>
          <w:instrText xml:space="preserve"> PAGEREF _Toc5353501 \h </w:instrText>
        </w:r>
        <w:r w:rsidR="00ED0D6F">
          <w:rPr>
            <w:noProof/>
            <w:webHidden/>
          </w:rPr>
        </w:r>
        <w:r w:rsidR="00ED0D6F">
          <w:rPr>
            <w:noProof/>
            <w:webHidden/>
          </w:rPr>
          <w:fldChar w:fldCharType="separate"/>
        </w:r>
        <w:r w:rsidR="00ED0D6F">
          <w:rPr>
            <w:noProof/>
            <w:webHidden/>
          </w:rPr>
          <w:t>66</w:t>
        </w:r>
        <w:r w:rsidR="00ED0D6F">
          <w:rPr>
            <w:noProof/>
            <w:webHidden/>
          </w:rPr>
          <w:fldChar w:fldCharType="end"/>
        </w:r>
      </w:hyperlink>
    </w:p>
    <w:p w14:paraId="421CD919" w14:textId="04C46B1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2" w:history="1">
        <w:r w:rsidR="00ED0D6F" w:rsidRPr="00502530">
          <w:rPr>
            <w:rStyle w:val="Hyperlink"/>
            <w:noProof/>
          </w:rPr>
          <w:t>3.18.11 releaseDateUtc</w:t>
        </w:r>
        <w:r w:rsidR="00ED0D6F">
          <w:rPr>
            <w:noProof/>
            <w:webHidden/>
          </w:rPr>
          <w:tab/>
        </w:r>
        <w:r w:rsidR="00ED0D6F">
          <w:rPr>
            <w:noProof/>
            <w:webHidden/>
          </w:rPr>
          <w:fldChar w:fldCharType="begin"/>
        </w:r>
        <w:r w:rsidR="00ED0D6F">
          <w:rPr>
            <w:noProof/>
            <w:webHidden/>
          </w:rPr>
          <w:instrText xml:space="preserve"> PAGEREF _Toc5353502 \h </w:instrText>
        </w:r>
        <w:r w:rsidR="00ED0D6F">
          <w:rPr>
            <w:noProof/>
            <w:webHidden/>
          </w:rPr>
        </w:r>
        <w:r w:rsidR="00ED0D6F">
          <w:rPr>
            <w:noProof/>
            <w:webHidden/>
          </w:rPr>
          <w:fldChar w:fldCharType="separate"/>
        </w:r>
        <w:r w:rsidR="00ED0D6F">
          <w:rPr>
            <w:noProof/>
            <w:webHidden/>
          </w:rPr>
          <w:t>67</w:t>
        </w:r>
        <w:r w:rsidR="00ED0D6F">
          <w:rPr>
            <w:noProof/>
            <w:webHidden/>
          </w:rPr>
          <w:fldChar w:fldCharType="end"/>
        </w:r>
      </w:hyperlink>
    </w:p>
    <w:p w14:paraId="67C173C3" w14:textId="5F7B9AE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3" w:history="1">
        <w:r w:rsidR="00ED0D6F" w:rsidRPr="00502530">
          <w:rPr>
            <w:rStyle w:val="Hyperlink"/>
            <w:noProof/>
          </w:rPr>
          <w:t>3.18.12 downloadUri property</w:t>
        </w:r>
        <w:r w:rsidR="00ED0D6F">
          <w:rPr>
            <w:noProof/>
            <w:webHidden/>
          </w:rPr>
          <w:tab/>
        </w:r>
        <w:r w:rsidR="00ED0D6F">
          <w:rPr>
            <w:noProof/>
            <w:webHidden/>
          </w:rPr>
          <w:fldChar w:fldCharType="begin"/>
        </w:r>
        <w:r w:rsidR="00ED0D6F">
          <w:rPr>
            <w:noProof/>
            <w:webHidden/>
          </w:rPr>
          <w:instrText xml:space="preserve"> PAGEREF _Toc5353503 \h </w:instrText>
        </w:r>
        <w:r w:rsidR="00ED0D6F">
          <w:rPr>
            <w:noProof/>
            <w:webHidden/>
          </w:rPr>
        </w:r>
        <w:r w:rsidR="00ED0D6F">
          <w:rPr>
            <w:noProof/>
            <w:webHidden/>
          </w:rPr>
          <w:fldChar w:fldCharType="separate"/>
        </w:r>
        <w:r w:rsidR="00ED0D6F">
          <w:rPr>
            <w:noProof/>
            <w:webHidden/>
          </w:rPr>
          <w:t>67</w:t>
        </w:r>
        <w:r w:rsidR="00ED0D6F">
          <w:rPr>
            <w:noProof/>
            <w:webHidden/>
          </w:rPr>
          <w:fldChar w:fldCharType="end"/>
        </w:r>
      </w:hyperlink>
    </w:p>
    <w:p w14:paraId="0382FE53" w14:textId="72DD855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4" w:history="1">
        <w:r w:rsidR="00ED0D6F" w:rsidRPr="00502530">
          <w:rPr>
            <w:rStyle w:val="Hyperlink"/>
            <w:noProof/>
          </w:rPr>
          <w:t>3.18.13 informationUri property</w:t>
        </w:r>
        <w:r w:rsidR="00ED0D6F">
          <w:rPr>
            <w:noProof/>
            <w:webHidden/>
          </w:rPr>
          <w:tab/>
        </w:r>
        <w:r w:rsidR="00ED0D6F">
          <w:rPr>
            <w:noProof/>
            <w:webHidden/>
          </w:rPr>
          <w:fldChar w:fldCharType="begin"/>
        </w:r>
        <w:r w:rsidR="00ED0D6F">
          <w:rPr>
            <w:noProof/>
            <w:webHidden/>
          </w:rPr>
          <w:instrText xml:space="preserve"> PAGEREF _Toc5353504 \h </w:instrText>
        </w:r>
        <w:r w:rsidR="00ED0D6F">
          <w:rPr>
            <w:noProof/>
            <w:webHidden/>
          </w:rPr>
        </w:r>
        <w:r w:rsidR="00ED0D6F">
          <w:rPr>
            <w:noProof/>
            <w:webHidden/>
          </w:rPr>
          <w:fldChar w:fldCharType="separate"/>
        </w:r>
        <w:r w:rsidR="00ED0D6F">
          <w:rPr>
            <w:noProof/>
            <w:webHidden/>
          </w:rPr>
          <w:t>67</w:t>
        </w:r>
        <w:r w:rsidR="00ED0D6F">
          <w:rPr>
            <w:noProof/>
            <w:webHidden/>
          </w:rPr>
          <w:fldChar w:fldCharType="end"/>
        </w:r>
      </w:hyperlink>
    </w:p>
    <w:p w14:paraId="53635AA4" w14:textId="6838F82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5" w:history="1">
        <w:r w:rsidR="00ED0D6F" w:rsidRPr="00502530">
          <w:rPr>
            <w:rStyle w:val="Hyperlink"/>
            <w:noProof/>
          </w:rPr>
          <w:t>3.18.14 organization property</w:t>
        </w:r>
        <w:r w:rsidR="00ED0D6F">
          <w:rPr>
            <w:noProof/>
            <w:webHidden/>
          </w:rPr>
          <w:tab/>
        </w:r>
        <w:r w:rsidR="00ED0D6F">
          <w:rPr>
            <w:noProof/>
            <w:webHidden/>
          </w:rPr>
          <w:fldChar w:fldCharType="begin"/>
        </w:r>
        <w:r w:rsidR="00ED0D6F">
          <w:rPr>
            <w:noProof/>
            <w:webHidden/>
          </w:rPr>
          <w:instrText xml:space="preserve"> PAGEREF _Toc5353505 \h </w:instrText>
        </w:r>
        <w:r w:rsidR="00ED0D6F">
          <w:rPr>
            <w:noProof/>
            <w:webHidden/>
          </w:rPr>
        </w:r>
        <w:r w:rsidR="00ED0D6F">
          <w:rPr>
            <w:noProof/>
            <w:webHidden/>
          </w:rPr>
          <w:fldChar w:fldCharType="separate"/>
        </w:r>
        <w:r w:rsidR="00ED0D6F">
          <w:rPr>
            <w:noProof/>
            <w:webHidden/>
          </w:rPr>
          <w:t>67</w:t>
        </w:r>
        <w:r w:rsidR="00ED0D6F">
          <w:rPr>
            <w:noProof/>
            <w:webHidden/>
          </w:rPr>
          <w:fldChar w:fldCharType="end"/>
        </w:r>
      </w:hyperlink>
    </w:p>
    <w:p w14:paraId="25993107" w14:textId="718F6A9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6" w:history="1">
        <w:r w:rsidR="00ED0D6F" w:rsidRPr="00502530">
          <w:rPr>
            <w:rStyle w:val="Hyperlink"/>
            <w:noProof/>
          </w:rPr>
          <w:t>3.18.15 product property</w:t>
        </w:r>
        <w:r w:rsidR="00ED0D6F">
          <w:rPr>
            <w:noProof/>
            <w:webHidden/>
          </w:rPr>
          <w:tab/>
        </w:r>
        <w:r w:rsidR="00ED0D6F">
          <w:rPr>
            <w:noProof/>
            <w:webHidden/>
          </w:rPr>
          <w:fldChar w:fldCharType="begin"/>
        </w:r>
        <w:r w:rsidR="00ED0D6F">
          <w:rPr>
            <w:noProof/>
            <w:webHidden/>
          </w:rPr>
          <w:instrText xml:space="preserve"> PAGEREF _Toc5353506 \h </w:instrText>
        </w:r>
        <w:r w:rsidR="00ED0D6F">
          <w:rPr>
            <w:noProof/>
            <w:webHidden/>
          </w:rPr>
        </w:r>
        <w:r w:rsidR="00ED0D6F">
          <w:rPr>
            <w:noProof/>
            <w:webHidden/>
          </w:rPr>
          <w:fldChar w:fldCharType="separate"/>
        </w:r>
        <w:r w:rsidR="00ED0D6F">
          <w:rPr>
            <w:noProof/>
            <w:webHidden/>
          </w:rPr>
          <w:t>67</w:t>
        </w:r>
        <w:r w:rsidR="00ED0D6F">
          <w:rPr>
            <w:noProof/>
            <w:webHidden/>
          </w:rPr>
          <w:fldChar w:fldCharType="end"/>
        </w:r>
      </w:hyperlink>
    </w:p>
    <w:p w14:paraId="00FA9F28" w14:textId="6E21888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7" w:history="1">
        <w:r w:rsidR="00ED0D6F" w:rsidRPr="00502530">
          <w:rPr>
            <w:rStyle w:val="Hyperlink"/>
            <w:noProof/>
          </w:rPr>
          <w:t>3.18.16 productSuite property</w:t>
        </w:r>
        <w:r w:rsidR="00ED0D6F">
          <w:rPr>
            <w:noProof/>
            <w:webHidden/>
          </w:rPr>
          <w:tab/>
        </w:r>
        <w:r w:rsidR="00ED0D6F">
          <w:rPr>
            <w:noProof/>
            <w:webHidden/>
          </w:rPr>
          <w:fldChar w:fldCharType="begin"/>
        </w:r>
        <w:r w:rsidR="00ED0D6F">
          <w:rPr>
            <w:noProof/>
            <w:webHidden/>
          </w:rPr>
          <w:instrText xml:space="preserve"> PAGEREF _Toc5353507 \h </w:instrText>
        </w:r>
        <w:r w:rsidR="00ED0D6F">
          <w:rPr>
            <w:noProof/>
            <w:webHidden/>
          </w:rPr>
        </w:r>
        <w:r w:rsidR="00ED0D6F">
          <w:rPr>
            <w:noProof/>
            <w:webHidden/>
          </w:rPr>
          <w:fldChar w:fldCharType="separate"/>
        </w:r>
        <w:r w:rsidR="00ED0D6F">
          <w:rPr>
            <w:noProof/>
            <w:webHidden/>
          </w:rPr>
          <w:t>67</w:t>
        </w:r>
        <w:r w:rsidR="00ED0D6F">
          <w:rPr>
            <w:noProof/>
            <w:webHidden/>
          </w:rPr>
          <w:fldChar w:fldCharType="end"/>
        </w:r>
      </w:hyperlink>
    </w:p>
    <w:p w14:paraId="29B86B31" w14:textId="5ED44DB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8" w:history="1">
        <w:r w:rsidR="00ED0D6F" w:rsidRPr="00502530">
          <w:rPr>
            <w:rStyle w:val="Hyperlink"/>
            <w:noProof/>
          </w:rPr>
          <w:t>3.18.17 shortDescription property</w:t>
        </w:r>
        <w:r w:rsidR="00ED0D6F">
          <w:rPr>
            <w:noProof/>
            <w:webHidden/>
          </w:rPr>
          <w:tab/>
        </w:r>
        <w:r w:rsidR="00ED0D6F">
          <w:rPr>
            <w:noProof/>
            <w:webHidden/>
          </w:rPr>
          <w:fldChar w:fldCharType="begin"/>
        </w:r>
        <w:r w:rsidR="00ED0D6F">
          <w:rPr>
            <w:noProof/>
            <w:webHidden/>
          </w:rPr>
          <w:instrText xml:space="preserve"> PAGEREF _Toc5353508 \h </w:instrText>
        </w:r>
        <w:r w:rsidR="00ED0D6F">
          <w:rPr>
            <w:noProof/>
            <w:webHidden/>
          </w:rPr>
        </w:r>
        <w:r w:rsidR="00ED0D6F">
          <w:rPr>
            <w:noProof/>
            <w:webHidden/>
          </w:rPr>
          <w:fldChar w:fldCharType="separate"/>
        </w:r>
        <w:r w:rsidR="00ED0D6F">
          <w:rPr>
            <w:noProof/>
            <w:webHidden/>
          </w:rPr>
          <w:t>68</w:t>
        </w:r>
        <w:r w:rsidR="00ED0D6F">
          <w:rPr>
            <w:noProof/>
            <w:webHidden/>
          </w:rPr>
          <w:fldChar w:fldCharType="end"/>
        </w:r>
      </w:hyperlink>
    </w:p>
    <w:p w14:paraId="22F51058" w14:textId="5B2F1D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09" w:history="1">
        <w:r w:rsidR="00ED0D6F" w:rsidRPr="00502530">
          <w:rPr>
            <w:rStyle w:val="Hyperlink"/>
            <w:noProof/>
          </w:rPr>
          <w:t>3.18.18 fullDescription property</w:t>
        </w:r>
        <w:r w:rsidR="00ED0D6F">
          <w:rPr>
            <w:noProof/>
            <w:webHidden/>
          </w:rPr>
          <w:tab/>
        </w:r>
        <w:r w:rsidR="00ED0D6F">
          <w:rPr>
            <w:noProof/>
            <w:webHidden/>
          </w:rPr>
          <w:fldChar w:fldCharType="begin"/>
        </w:r>
        <w:r w:rsidR="00ED0D6F">
          <w:rPr>
            <w:noProof/>
            <w:webHidden/>
          </w:rPr>
          <w:instrText xml:space="preserve"> PAGEREF _Toc5353509 \h </w:instrText>
        </w:r>
        <w:r w:rsidR="00ED0D6F">
          <w:rPr>
            <w:noProof/>
            <w:webHidden/>
          </w:rPr>
        </w:r>
        <w:r w:rsidR="00ED0D6F">
          <w:rPr>
            <w:noProof/>
            <w:webHidden/>
          </w:rPr>
          <w:fldChar w:fldCharType="separate"/>
        </w:r>
        <w:r w:rsidR="00ED0D6F">
          <w:rPr>
            <w:noProof/>
            <w:webHidden/>
          </w:rPr>
          <w:t>68</w:t>
        </w:r>
        <w:r w:rsidR="00ED0D6F">
          <w:rPr>
            <w:noProof/>
            <w:webHidden/>
          </w:rPr>
          <w:fldChar w:fldCharType="end"/>
        </w:r>
      </w:hyperlink>
    </w:p>
    <w:p w14:paraId="2E80C145" w14:textId="2819922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0" w:history="1">
        <w:r w:rsidR="00ED0D6F" w:rsidRPr="00502530">
          <w:rPr>
            <w:rStyle w:val="Hyperlink"/>
            <w:noProof/>
          </w:rPr>
          <w:t>3.18.19 language property</w:t>
        </w:r>
        <w:r w:rsidR="00ED0D6F">
          <w:rPr>
            <w:noProof/>
            <w:webHidden/>
          </w:rPr>
          <w:tab/>
        </w:r>
        <w:r w:rsidR="00ED0D6F">
          <w:rPr>
            <w:noProof/>
            <w:webHidden/>
          </w:rPr>
          <w:fldChar w:fldCharType="begin"/>
        </w:r>
        <w:r w:rsidR="00ED0D6F">
          <w:rPr>
            <w:noProof/>
            <w:webHidden/>
          </w:rPr>
          <w:instrText xml:space="preserve"> PAGEREF _Toc5353510 \h </w:instrText>
        </w:r>
        <w:r w:rsidR="00ED0D6F">
          <w:rPr>
            <w:noProof/>
            <w:webHidden/>
          </w:rPr>
        </w:r>
        <w:r w:rsidR="00ED0D6F">
          <w:rPr>
            <w:noProof/>
            <w:webHidden/>
          </w:rPr>
          <w:fldChar w:fldCharType="separate"/>
        </w:r>
        <w:r w:rsidR="00ED0D6F">
          <w:rPr>
            <w:noProof/>
            <w:webHidden/>
          </w:rPr>
          <w:t>68</w:t>
        </w:r>
        <w:r w:rsidR="00ED0D6F">
          <w:rPr>
            <w:noProof/>
            <w:webHidden/>
          </w:rPr>
          <w:fldChar w:fldCharType="end"/>
        </w:r>
      </w:hyperlink>
    </w:p>
    <w:p w14:paraId="1C83463A" w14:textId="5026E0F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1" w:history="1">
        <w:r w:rsidR="00ED0D6F" w:rsidRPr="00502530">
          <w:rPr>
            <w:rStyle w:val="Hyperlink"/>
            <w:noProof/>
          </w:rPr>
          <w:t>3.18.20 globalMessageStrings property</w:t>
        </w:r>
        <w:r w:rsidR="00ED0D6F">
          <w:rPr>
            <w:noProof/>
            <w:webHidden/>
          </w:rPr>
          <w:tab/>
        </w:r>
        <w:r w:rsidR="00ED0D6F">
          <w:rPr>
            <w:noProof/>
            <w:webHidden/>
          </w:rPr>
          <w:fldChar w:fldCharType="begin"/>
        </w:r>
        <w:r w:rsidR="00ED0D6F">
          <w:rPr>
            <w:noProof/>
            <w:webHidden/>
          </w:rPr>
          <w:instrText xml:space="preserve"> PAGEREF _Toc5353511 \h </w:instrText>
        </w:r>
        <w:r w:rsidR="00ED0D6F">
          <w:rPr>
            <w:noProof/>
            <w:webHidden/>
          </w:rPr>
        </w:r>
        <w:r w:rsidR="00ED0D6F">
          <w:rPr>
            <w:noProof/>
            <w:webHidden/>
          </w:rPr>
          <w:fldChar w:fldCharType="separate"/>
        </w:r>
        <w:r w:rsidR="00ED0D6F">
          <w:rPr>
            <w:noProof/>
            <w:webHidden/>
          </w:rPr>
          <w:t>68</w:t>
        </w:r>
        <w:r w:rsidR="00ED0D6F">
          <w:rPr>
            <w:noProof/>
            <w:webHidden/>
          </w:rPr>
          <w:fldChar w:fldCharType="end"/>
        </w:r>
      </w:hyperlink>
    </w:p>
    <w:p w14:paraId="7329EC35" w14:textId="26F47A2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2" w:history="1">
        <w:r w:rsidR="00ED0D6F" w:rsidRPr="00502530">
          <w:rPr>
            <w:rStyle w:val="Hyperlink"/>
            <w:noProof/>
          </w:rPr>
          <w:t>3.18.21 rules property</w:t>
        </w:r>
        <w:r w:rsidR="00ED0D6F">
          <w:rPr>
            <w:noProof/>
            <w:webHidden/>
          </w:rPr>
          <w:tab/>
        </w:r>
        <w:r w:rsidR="00ED0D6F">
          <w:rPr>
            <w:noProof/>
            <w:webHidden/>
          </w:rPr>
          <w:fldChar w:fldCharType="begin"/>
        </w:r>
        <w:r w:rsidR="00ED0D6F">
          <w:rPr>
            <w:noProof/>
            <w:webHidden/>
          </w:rPr>
          <w:instrText xml:space="preserve"> PAGEREF _Toc5353512 \h </w:instrText>
        </w:r>
        <w:r w:rsidR="00ED0D6F">
          <w:rPr>
            <w:noProof/>
            <w:webHidden/>
          </w:rPr>
        </w:r>
        <w:r w:rsidR="00ED0D6F">
          <w:rPr>
            <w:noProof/>
            <w:webHidden/>
          </w:rPr>
          <w:fldChar w:fldCharType="separate"/>
        </w:r>
        <w:r w:rsidR="00ED0D6F">
          <w:rPr>
            <w:noProof/>
            <w:webHidden/>
          </w:rPr>
          <w:t>69</w:t>
        </w:r>
        <w:r w:rsidR="00ED0D6F">
          <w:rPr>
            <w:noProof/>
            <w:webHidden/>
          </w:rPr>
          <w:fldChar w:fldCharType="end"/>
        </w:r>
      </w:hyperlink>
    </w:p>
    <w:p w14:paraId="2A579A3D" w14:textId="28B5352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3" w:history="1">
        <w:r w:rsidR="00ED0D6F" w:rsidRPr="00502530">
          <w:rPr>
            <w:rStyle w:val="Hyperlink"/>
            <w:noProof/>
          </w:rPr>
          <w:t>3.18.22 notifications property</w:t>
        </w:r>
        <w:r w:rsidR="00ED0D6F">
          <w:rPr>
            <w:noProof/>
            <w:webHidden/>
          </w:rPr>
          <w:tab/>
        </w:r>
        <w:r w:rsidR="00ED0D6F">
          <w:rPr>
            <w:noProof/>
            <w:webHidden/>
          </w:rPr>
          <w:fldChar w:fldCharType="begin"/>
        </w:r>
        <w:r w:rsidR="00ED0D6F">
          <w:rPr>
            <w:noProof/>
            <w:webHidden/>
          </w:rPr>
          <w:instrText xml:space="preserve"> PAGEREF _Toc5353513 \h </w:instrText>
        </w:r>
        <w:r w:rsidR="00ED0D6F">
          <w:rPr>
            <w:noProof/>
            <w:webHidden/>
          </w:rPr>
        </w:r>
        <w:r w:rsidR="00ED0D6F">
          <w:rPr>
            <w:noProof/>
            <w:webHidden/>
          </w:rPr>
          <w:fldChar w:fldCharType="separate"/>
        </w:r>
        <w:r w:rsidR="00ED0D6F">
          <w:rPr>
            <w:noProof/>
            <w:webHidden/>
          </w:rPr>
          <w:t>69</w:t>
        </w:r>
        <w:r w:rsidR="00ED0D6F">
          <w:rPr>
            <w:noProof/>
            <w:webHidden/>
          </w:rPr>
          <w:fldChar w:fldCharType="end"/>
        </w:r>
      </w:hyperlink>
    </w:p>
    <w:p w14:paraId="7DC4E475" w14:textId="7A5C27B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4" w:history="1">
        <w:r w:rsidR="00ED0D6F" w:rsidRPr="00502530">
          <w:rPr>
            <w:rStyle w:val="Hyperlink"/>
            <w:noProof/>
          </w:rPr>
          <w:t>3.18.23 taxa</w:t>
        </w:r>
        <w:r w:rsidR="00ED0D6F">
          <w:rPr>
            <w:noProof/>
            <w:webHidden/>
          </w:rPr>
          <w:tab/>
        </w:r>
        <w:r w:rsidR="00ED0D6F">
          <w:rPr>
            <w:noProof/>
            <w:webHidden/>
          </w:rPr>
          <w:fldChar w:fldCharType="begin"/>
        </w:r>
        <w:r w:rsidR="00ED0D6F">
          <w:rPr>
            <w:noProof/>
            <w:webHidden/>
          </w:rPr>
          <w:instrText xml:space="preserve"> PAGEREF _Toc5353514 \h </w:instrText>
        </w:r>
        <w:r w:rsidR="00ED0D6F">
          <w:rPr>
            <w:noProof/>
            <w:webHidden/>
          </w:rPr>
        </w:r>
        <w:r w:rsidR="00ED0D6F">
          <w:rPr>
            <w:noProof/>
            <w:webHidden/>
          </w:rPr>
          <w:fldChar w:fldCharType="separate"/>
        </w:r>
        <w:r w:rsidR="00ED0D6F">
          <w:rPr>
            <w:noProof/>
            <w:webHidden/>
          </w:rPr>
          <w:t>70</w:t>
        </w:r>
        <w:r w:rsidR="00ED0D6F">
          <w:rPr>
            <w:noProof/>
            <w:webHidden/>
          </w:rPr>
          <w:fldChar w:fldCharType="end"/>
        </w:r>
      </w:hyperlink>
    </w:p>
    <w:p w14:paraId="057D5598" w14:textId="2C4DE74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5" w:history="1">
        <w:r w:rsidR="00ED0D6F" w:rsidRPr="00502530">
          <w:rPr>
            <w:rStyle w:val="Hyperlink"/>
            <w:noProof/>
          </w:rPr>
          <w:t>3.18.24 supportedTaxonomies</w:t>
        </w:r>
        <w:r w:rsidR="00ED0D6F">
          <w:rPr>
            <w:noProof/>
            <w:webHidden/>
          </w:rPr>
          <w:tab/>
        </w:r>
        <w:r w:rsidR="00ED0D6F">
          <w:rPr>
            <w:noProof/>
            <w:webHidden/>
          </w:rPr>
          <w:fldChar w:fldCharType="begin"/>
        </w:r>
        <w:r w:rsidR="00ED0D6F">
          <w:rPr>
            <w:noProof/>
            <w:webHidden/>
          </w:rPr>
          <w:instrText xml:space="preserve"> PAGEREF _Toc5353515 \h </w:instrText>
        </w:r>
        <w:r w:rsidR="00ED0D6F">
          <w:rPr>
            <w:noProof/>
            <w:webHidden/>
          </w:rPr>
        </w:r>
        <w:r w:rsidR="00ED0D6F">
          <w:rPr>
            <w:noProof/>
            <w:webHidden/>
          </w:rPr>
          <w:fldChar w:fldCharType="separate"/>
        </w:r>
        <w:r w:rsidR="00ED0D6F">
          <w:rPr>
            <w:noProof/>
            <w:webHidden/>
          </w:rPr>
          <w:t>71</w:t>
        </w:r>
        <w:r w:rsidR="00ED0D6F">
          <w:rPr>
            <w:noProof/>
            <w:webHidden/>
          </w:rPr>
          <w:fldChar w:fldCharType="end"/>
        </w:r>
      </w:hyperlink>
    </w:p>
    <w:p w14:paraId="344949B6" w14:textId="68A8077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6" w:history="1">
        <w:r w:rsidR="00ED0D6F" w:rsidRPr="00502530">
          <w:rPr>
            <w:rStyle w:val="Hyperlink"/>
            <w:noProof/>
          </w:rPr>
          <w:t>3.18.25 translationMetadata property</w:t>
        </w:r>
        <w:r w:rsidR="00ED0D6F">
          <w:rPr>
            <w:noProof/>
            <w:webHidden/>
          </w:rPr>
          <w:tab/>
        </w:r>
        <w:r w:rsidR="00ED0D6F">
          <w:rPr>
            <w:noProof/>
            <w:webHidden/>
          </w:rPr>
          <w:fldChar w:fldCharType="begin"/>
        </w:r>
        <w:r w:rsidR="00ED0D6F">
          <w:rPr>
            <w:noProof/>
            <w:webHidden/>
          </w:rPr>
          <w:instrText xml:space="preserve"> PAGEREF _Toc5353516 \h </w:instrText>
        </w:r>
        <w:r w:rsidR="00ED0D6F">
          <w:rPr>
            <w:noProof/>
            <w:webHidden/>
          </w:rPr>
        </w:r>
        <w:r w:rsidR="00ED0D6F">
          <w:rPr>
            <w:noProof/>
            <w:webHidden/>
          </w:rPr>
          <w:fldChar w:fldCharType="separate"/>
        </w:r>
        <w:r w:rsidR="00ED0D6F">
          <w:rPr>
            <w:noProof/>
            <w:webHidden/>
          </w:rPr>
          <w:t>72</w:t>
        </w:r>
        <w:r w:rsidR="00ED0D6F">
          <w:rPr>
            <w:noProof/>
            <w:webHidden/>
          </w:rPr>
          <w:fldChar w:fldCharType="end"/>
        </w:r>
      </w:hyperlink>
    </w:p>
    <w:p w14:paraId="7A9DAC5F" w14:textId="53FFAA9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7" w:history="1">
        <w:r w:rsidR="00ED0D6F" w:rsidRPr="00502530">
          <w:rPr>
            <w:rStyle w:val="Hyperlink"/>
            <w:noProof/>
          </w:rPr>
          <w:t>3.18.26 artifactIndices property</w:t>
        </w:r>
        <w:r w:rsidR="00ED0D6F">
          <w:rPr>
            <w:noProof/>
            <w:webHidden/>
          </w:rPr>
          <w:tab/>
        </w:r>
        <w:r w:rsidR="00ED0D6F">
          <w:rPr>
            <w:noProof/>
            <w:webHidden/>
          </w:rPr>
          <w:fldChar w:fldCharType="begin"/>
        </w:r>
        <w:r w:rsidR="00ED0D6F">
          <w:rPr>
            <w:noProof/>
            <w:webHidden/>
          </w:rPr>
          <w:instrText xml:space="preserve"> PAGEREF _Toc5353517 \h </w:instrText>
        </w:r>
        <w:r w:rsidR="00ED0D6F">
          <w:rPr>
            <w:noProof/>
            <w:webHidden/>
          </w:rPr>
        </w:r>
        <w:r w:rsidR="00ED0D6F">
          <w:rPr>
            <w:noProof/>
            <w:webHidden/>
          </w:rPr>
          <w:fldChar w:fldCharType="separate"/>
        </w:r>
        <w:r w:rsidR="00ED0D6F">
          <w:rPr>
            <w:noProof/>
            <w:webHidden/>
          </w:rPr>
          <w:t>72</w:t>
        </w:r>
        <w:r w:rsidR="00ED0D6F">
          <w:rPr>
            <w:noProof/>
            <w:webHidden/>
          </w:rPr>
          <w:fldChar w:fldCharType="end"/>
        </w:r>
      </w:hyperlink>
    </w:p>
    <w:p w14:paraId="0DEAAFE0" w14:textId="6DE0889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8" w:history="1">
        <w:r w:rsidR="00ED0D6F" w:rsidRPr="00502530">
          <w:rPr>
            <w:rStyle w:val="Hyperlink"/>
            <w:noProof/>
          </w:rPr>
          <w:t>3.18.27 contents property</w:t>
        </w:r>
        <w:r w:rsidR="00ED0D6F">
          <w:rPr>
            <w:noProof/>
            <w:webHidden/>
          </w:rPr>
          <w:tab/>
        </w:r>
        <w:r w:rsidR="00ED0D6F">
          <w:rPr>
            <w:noProof/>
            <w:webHidden/>
          </w:rPr>
          <w:fldChar w:fldCharType="begin"/>
        </w:r>
        <w:r w:rsidR="00ED0D6F">
          <w:rPr>
            <w:noProof/>
            <w:webHidden/>
          </w:rPr>
          <w:instrText xml:space="preserve"> PAGEREF _Toc5353518 \h </w:instrText>
        </w:r>
        <w:r w:rsidR="00ED0D6F">
          <w:rPr>
            <w:noProof/>
            <w:webHidden/>
          </w:rPr>
        </w:r>
        <w:r w:rsidR="00ED0D6F">
          <w:rPr>
            <w:noProof/>
            <w:webHidden/>
          </w:rPr>
          <w:fldChar w:fldCharType="separate"/>
        </w:r>
        <w:r w:rsidR="00ED0D6F">
          <w:rPr>
            <w:noProof/>
            <w:webHidden/>
          </w:rPr>
          <w:t>72</w:t>
        </w:r>
        <w:r w:rsidR="00ED0D6F">
          <w:rPr>
            <w:noProof/>
            <w:webHidden/>
          </w:rPr>
          <w:fldChar w:fldCharType="end"/>
        </w:r>
      </w:hyperlink>
    </w:p>
    <w:p w14:paraId="7F69E57C" w14:textId="2C0284B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19" w:history="1">
        <w:r w:rsidR="00ED0D6F" w:rsidRPr="00502530">
          <w:rPr>
            <w:rStyle w:val="Hyperlink"/>
            <w:noProof/>
          </w:rPr>
          <w:t>3.18.28 isComprehensive property</w:t>
        </w:r>
        <w:r w:rsidR="00ED0D6F">
          <w:rPr>
            <w:noProof/>
            <w:webHidden/>
          </w:rPr>
          <w:tab/>
        </w:r>
        <w:r w:rsidR="00ED0D6F">
          <w:rPr>
            <w:noProof/>
            <w:webHidden/>
          </w:rPr>
          <w:fldChar w:fldCharType="begin"/>
        </w:r>
        <w:r w:rsidR="00ED0D6F">
          <w:rPr>
            <w:noProof/>
            <w:webHidden/>
          </w:rPr>
          <w:instrText xml:space="preserve"> PAGEREF _Toc5353519 \h </w:instrText>
        </w:r>
        <w:r w:rsidR="00ED0D6F">
          <w:rPr>
            <w:noProof/>
            <w:webHidden/>
          </w:rPr>
        </w:r>
        <w:r w:rsidR="00ED0D6F">
          <w:rPr>
            <w:noProof/>
            <w:webHidden/>
          </w:rPr>
          <w:fldChar w:fldCharType="separate"/>
        </w:r>
        <w:r w:rsidR="00ED0D6F">
          <w:rPr>
            <w:noProof/>
            <w:webHidden/>
          </w:rPr>
          <w:t>72</w:t>
        </w:r>
        <w:r w:rsidR="00ED0D6F">
          <w:rPr>
            <w:noProof/>
            <w:webHidden/>
          </w:rPr>
          <w:fldChar w:fldCharType="end"/>
        </w:r>
      </w:hyperlink>
    </w:p>
    <w:p w14:paraId="1C95C055" w14:textId="694B940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0" w:history="1">
        <w:r w:rsidR="00ED0D6F" w:rsidRPr="00502530">
          <w:rPr>
            <w:rStyle w:val="Hyperlink"/>
            <w:noProof/>
          </w:rPr>
          <w:t>3.18.29 localizedDataSemanticVersion property</w:t>
        </w:r>
        <w:r w:rsidR="00ED0D6F">
          <w:rPr>
            <w:noProof/>
            <w:webHidden/>
          </w:rPr>
          <w:tab/>
        </w:r>
        <w:r w:rsidR="00ED0D6F">
          <w:rPr>
            <w:noProof/>
            <w:webHidden/>
          </w:rPr>
          <w:fldChar w:fldCharType="begin"/>
        </w:r>
        <w:r w:rsidR="00ED0D6F">
          <w:rPr>
            <w:noProof/>
            <w:webHidden/>
          </w:rPr>
          <w:instrText xml:space="preserve"> PAGEREF _Toc5353520 \h </w:instrText>
        </w:r>
        <w:r w:rsidR="00ED0D6F">
          <w:rPr>
            <w:noProof/>
            <w:webHidden/>
          </w:rPr>
        </w:r>
        <w:r w:rsidR="00ED0D6F">
          <w:rPr>
            <w:noProof/>
            <w:webHidden/>
          </w:rPr>
          <w:fldChar w:fldCharType="separate"/>
        </w:r>
        <w:r w:rsidR="00ED0D6F">
          <w:rPr>
            <w:noProof/>
            <w:webHidden/>
          </w:rPr>
          <w:t>73</w:t>
        </w:r>
        <w:r w:rsidR="00ED0D6F">
          <w:rPr>
            <w:noProof/>
            <w:webHidden/>
          </w:rPr>
          <w:fldChar w:fldCharType="end"/>
        </w:r>
      </w:hyperlink>
    </w:p>
    <w:p w14:paraId="38004124" w14:textId="4CF980A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1" w:history="1">
        <w:r w:rsidR="00ED0D6F" w:rsidRPr="00502530">
          <w:rPr>
            <w:rStyle w:val="Hyperlink"/>
            <w:noProof/>
          </w:rPr>
          <w:t>3.18.30 minimumRequiredLocalizedDataSemanticVersion property</w:t>
        </w:r>
        <w:r w:rsidR="00ED0D6F">
          <w:rPr>
            <w:noProof/>
            <w:webHidden/>
          </w:rPr>
          <w:tab/>
        </w:r>
        <w:r w:rsidR="00ED0D6F">
          <w:rPr>
            <w:noProof/>
            <w:webHidden/>
          </w:rPr>
          <w:fldChar w:fldCharType="begin"/>
        </w:r>
        <w:r w:rsidR="00ED0D6F">
          <w:rPr>
            <w:noProof/>
            <w:webHidden/>
          </w:rPr>
          <w:instrText xml:space="preserve"> PAGEREF _Toc5353521 \h </w:instrText>
        </w:r>
        <w:r w:rsidR="00ED0D6F">
          <w:rPr>
            <w:noProof/>
            <w:webHidden/>
          </w:rPr>
        </w:r>
        <w:r w:rsidR="00ED0D6F">
          <w:rPr>
            <w:noProof/>
            <w:webHidden/>
          </w:rPr>
          <w:fldChar w:fldCharType="separate"/>
        </w:r>
        <w:r w:rsidR="00ED0D6F">
          <w:rPr>
            <w:noProof/>
            <w:webHidden/>
          </w:rPr>
          <w:t>73</w:t>
        </w:r>
        <w:r w:rsidR="00ED0D6F">
          <w:rPr>
            <w:noProof/>
            <w:webHidden/>
          </w:rPr>
          <w:fldChar w:fldCharType="end"/>
        </w:r>
      </w:hyperlink>
    </w:p>
    <w:p w14:paraId="7CCFC7C2" w14:textId="466AD2E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2" w:history="1">
        <w:r w:rsidR="00ED0D6F" w:rsidRPr="00502530">
          <w:rPr>
            <w:rStyle w:val="Hyperlink"/>
            <w:noProof/>
          </w:rPr>
          <w:t>3.18.31 associatedComponent property</w:t>
        </w:r>
        <w:r w:rsidR="00ED0D6F">
          <w:rPr>
            <w:noProof/>
            <w:webHidden/>
          </w:rPr>
          <w:tab/>
        </w:r>
        <w:r w:rsidR="00ED0D6F">
          <w:rPr>
            <w:noProof/>
            <w:webHidden/>
          </w:rPr>
          <w:fldChar w:fldCharType="begin"/>
        </w:r>
        <w:r w:rsidR="00ED0D6F">
          <w:rPr>
            <w:noProof/>
            <w:webHidden/>
          </w:rPr>
          <w:instrText xml:space="preserve"> PAGEREF _Toc5353522 \h </w:instrText>
        </w:r>
        <w:r w:rsidR="00ED0D6F">
          <w:rPr>
            <w:noProof/>
            <w:webHidden/>
          </w:rPr>
        </w:r>
        <w:r w:rsidR="00ED0D6F">
          <w:rPr>
            <w:noProof/>
            <w:webHidden/>
          </w:rPr>
          <w:fldChar w:fldCharType="separate"/>
        </w:r>
        <w:r w:rsidR="00ED0D6F">
          <w:rPr>
            <w:noProof/>
            <w:webHidden/>
          </w:rPr>
          <w:t>74</w:t>
        </w:r>
        <w:r w:rsidR="00ED0D6F">
          <w:rPr>
            <w:noProof/>
            <w:webHidden/>
          </w:rPr>
          <w:fldChar w:fldCharType="end"/>
        </w:r>
      </w:hyperlink>
    </w:p>
    <w:p w14:paraId="4A2F5AD5" w14:textId="27DF6CE9"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23" w:history="1">
        <w:r w:rsidR="00ED0D6F" w:rsidRPr="00502530">
          <w:rPr>
            <w:rStyle w:val="Hyperlink"/>
            <w:noProof/>
          </w:rPr>
          <w:t>3.19 invocation object</w:t>
        </w:r>
        <w:r w:rsidR="00ED0D6F">
          <w:rPr>
            <w:noProof/>
            <w:webHidden/>
          </w:rPr>
          <w:tab/>
        </w:r>
        <w:r w:rsidR="00ED0D6F">
          <w:rPr>
            <w:noProof/>
            <w:webHidden/>
          </w:rPr>
          <w:fldChar w:fldCharType="begin"/>
        </w:r>
        <w:r w:rsidR="00ED0D6F">
          <w:rPr>
            <w:noProof/>
            <w:webHidden/>
          </w:rPr>
          <w:instrText xml:space="preserve"> PAGEREF _Toc5353523 \h </w:instrText>
        </w:r>
        <w:r w:rsidR="00ED0D6F">
          <w:rPr>
            <w:noProof/>
            <w:webHidden/>
          </w:rPr>
        </w:r>
        <w:r w:rsidR="00ED0D6F">
          <w:rPr>
            <w:noProof/>
            <w:webHidden/>
          </w:rPr>
          <w:fldChar w:fldCharType="separate"/>
        </w:r>
        <w:r w:rsidR="00ED0D6F">
          <w:rPr>
            <w:noProof/>
            <w:webHidden/>
          </w:rPr>
          <w:t>74</w:t>
        </w:r>
        <w:r w:rsidR="00ED0D6F">
          <w:rPr>
            <w:noProof/>
            <w:webHidden/>
          </w:rPr>
          <w:fldChar w:fldCharType="end"/>
        </w:r>
      </w:hyperlink>
    </w:p>
    <w:p w14:paraId="15BC72E0" w14:textId="072A7E8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4" w:history="1">
        <w:r w:rsidR="00ED0D6F" w:rsidRPr="00502530">
          <w:rPr>
            <w:rStyle w:val="Hyperlink"/>
            <w:noProof/>
          </w:rPr>
          <w:t>3.19.1 General</w:t>
        </w:r>
        <w:r w:rsidR="00ED0D6F">
          <w:rPr>
            <w:noProof/>
            <w:webHidden/>
          </w:rPr>
          <w:tab/>
        </w:r>
        <w:r w:rsidR="00ED0D6F">
          <w:rPr>
            <w:noProof/>
            <w:webHidden/>
          </w:rPr>
          <w:fldChar w:fldCharType="begin"/>
        </w:r>
        <w:r w:rsidR="00ED0D6F">
          <w:rPr>
            <w:noProof/>
            <w:webHidden/>
          </w:rPr>
          <w:instrText xml:space="preserve"> PAGEREF _Toc5353524 \h </w:instrText>
        </w:r>
        <w:r w:rsidR="00ED0D6F">
          <w:rPr>
            <w:noProof/>
            <w:webHidden/>
          </w:rPr>
        </w:r>
        <w:r w:rsidR="00ED0D6F">
          <w:rPr>
            <w:noProof/>
            <w:webHidden/>
          </w:rPr>
          <w:fldChar w:fldCharType="separate"/>
        </w:r>
        <w:r w:rsidR="00ED0D6F">
          <w:rPr>
            <w:noProof/>
            <w:webHidden/>
          </w:rPr>
          <w:t>74</w:t>
        </w:r>
        <w:r w:rsidR="00ED0D6F">
          <w:rPr>
            <w:noProof/>
            <w:webHidden/>
          </w:rPr>
          <w:fldChar w:fldCharType="end"/>
        </w:r>
      </w:hyperlink>
    </w:p>
    <w:p w14:paraId="798FB883" w14:textId="558C2B1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5" w:history="1">
        <w:r w:rsidR="00ED0D6F" w:rsidRPr="00502530">
          <w:rPr>
            <w:rStyle w:val="Hyperlink"/>
            <w:noProof/>
          </w:rPr>
          <w:t>3.19.2 commandLine property</w:t>
        </w:r>
        <w:r w:rsidR="00ED0D6F">
          <w:rPr>
            <w:noProof/>
            <w:webHidden/>
          </w:rPr>
          <w:tab/>
        </w:r>
        <w:r w:rsidR="00ED0D6F">
          <w:rPr>
            <w:noProof/>
            <w:webHidden/>
          </w:rPr>
          <w:fldChar w:fldCharType="begin"/>
        </w:r>
        <w:r w:rsidR="00ED0D6F">
          <w:rPr>
            <w:noProof/>
            <w:webHidden/>
          </w:rPr>
          <w:instrText xml:space="preserve"> PAGEREF _Toc5353525 \h </w:instrText>
        </w:r>
        <w:r w:rsidR="00ED0D6F">
          <w:rPr>
            <w:noProof/>
            <w:webHidden/>
          </w:rPr>
        </w:r>
        <w:r w:rsidR="00ED0D6F">
          <w:rPr>
            <w:noProof/>
            <w:webHidden/>
          </w:rPr>
          <w:fldChar w:fldCharType="separate"/>
        </w:r>
        <w:r w:rsidR="00ED0D6F">
          <w:rPr>
            <w:noProof/>
            <w:webHidden/>
          </w:rPr>
          <w:t>74</w:t>
        </w:r>
        <w:r w:rsidR="00ED0D6F">
          <w:rPr>
            <w:noProof/>
            <w:webHidden/>
          </w:rPr>
          <w:fldChar w:fldCharType="end"/>
        </w:r>
      </w:hyperlink>
    </w:p>
    <w:p w14:paraId="19A68230" w14:textId="30B7DF2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6" w:history="1">
        <w:r w:rsidR="00ED0D6F" w:rsidRPr="00502530">
          <w:rPr>
            <w:rStyle w:val="Hyperlink"/>
            <w:noProof/>
          </w:rPr>
          <w:t>3.19.3 arguments property</w:t>
        </w:r>
        <w:r w:rsidR="00ED0D6F">
          <w:rPr>
            <w:noProof/>
            <w:webHidden/>
          </w:rPr>
          <w:tab/>
        </w:r>
        <w:r w:rsidR="00ED0D6F">
          <w:rPr>
            <w:noProof/>
            <w:webHidden/>
          </w:rPr>
          <w:fldChar w:fldCharType="begin"/>
        </w:r>
        <w:r w:rsidR="00ED0D6F">
          <w:rPr>
            <w:noProof/>
            <w:webHidden/>
          </w:rPr>
          <w:instrText xml:space="preserve"> PAGEREF _Toc5353526 \h </w:instrText>
        </w:r>
        <w:r w:rsidR="00ED0D6F">
          <w:rPr>
            <w:noProof/>
            <w:webHidden/>
          </w:rPr>
        </w:r>
        <w:r w:rsidR="00ED0D6F">
          <w:rPr>
            <w:noProof/>
            <w:webHidden/>
          </w:rPr>
          <w:fldChar w:fldCharType="separate"/>
        </w:r>
        <w:r w:rsidR="00ED0D6F">
          <w:rPr>
            <w:noProof/>
            <w:webHidden/>
          </w:rPr>
          <w:t>75</w:t>
        </w:r>
        <w:r w:rsidR="00ED0D6F">
          <w:rPr>
            <w:noProof/>
            <w:webHidden/>
          </w:rPr>
          <w:fldChar w:fldCharType="end"/>
        </w:r>
      </w:hyperlink>
    </w:p>
    <w:p w14:paraId="23DD2403" w14:textId="0B86059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7" w:history="1">
        <w:r w:rsidR="00ED0D6F" w:rsidRPr="00502530">
          <w:rPr>
            <w:rStyle w:val="Hyperlink"/>
            <w:noProof/>
          </w:rPr>
          <w:t>3.19.4 responseFiles property</w:t>
        </w:r>
        <w:r w:rsidR="00ED0D6F">
          <w:rPr>
            <w:noProof/>
            <w:webHidden/>
          </w:rPr>
          <w:tab/>
        </w:r>
        <w:r w:rsidR="00ED0D6F">
          <w:rPr>
            <w:noProof/>
            <w:webHidden/>
          </w:rPr>
          <w:fldChar w:fldCharType="begin"/>
        </w:r>
        <w:r w:rsidR="00ED0D6F">
          <w:rPr>
            <w:noProof/>
            <w:webHidden/>
          </w:rPr>
          <w:instrText xml:space="preserve"> PAGEREF _Toc5353527 \h </w:instrText>
        </w:r>
        <w:r w:rsidR="00ED0D6F">
          <w:rPr>
            <w:noProof/>
            <w:webHidden/>
          </w:rPr>
        </w:r>
        <w:r w:rsidR="00ED0D6F">
          <w:rPr>
            <w:noProof/>
            <w:webHidden/>
          </w:rPr>
          <w:fldChar w:fldCharType="separate"/>
        </w:r>
        <w:r w:rsidR="00ED0D6F">
          <w:rPr>
            <w:noProof/>
            <w:webHidden/>
          </w:rPr>
          <w:t>75</w:t>
        </w:r>
        <w:r w:rsidR="00ED0D6F">
          <w:rPr>
            <w:noProof/>
            <w:webHidden/>
          </w:rPr>
          <w:fldChar w:fldCharType="end"/>
        </w:r>
      </w:hyperlink>
    </w:p>
    <w:p w14:paraId="75BB3FE2" w14:textId="0A58768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8" w:history="1">
        <w:r w:rsidR="00ED0D6F" w:rsidRPr="00502530">
          <w:rPr>
            <w:rStyle w:val="Hyperlink"/>
            <w:noProof/>
          </w:rPr>
          <w:t>3.19.5 ruleConfigurationOverrides property</w:t>
        </w:r>
        <w:r w:rsidR="00ED0D6F">
          <w:rPr>
            <w:noProof/>
            <w:webHidden/>
          </w:rPr>
          <w:tab/>
        </w:r>
        <w:r w:rsidR="00ED0D6F">
          <w:rPr>
            <w:noProof/>
            <w:webHidden/>
          </w:rPr>
          <w:fldChar w:fldCharType="begin"/>
        </w:r>
        <w:r w:rsidR="00ED0D6F">
          <w:rPr>
            <w:noProof/>
            <w:webHidden/>
          </w:rPr>
          <w:instrText xml:space="preserve"> PAGEREF _Toc5353528 \h </w:instrText>
        </w:r>
        <w:r w:rsidR="00ED0D6F">
          <w:rPr>
            <w:noProof/>
            <w:webHidden/>
          </w:rPr>
        </w:r>
        <w:r w:rsidR="00ED0D6F">
          <w:rPr>
            <w:noProof/>
            <w:webHidden/>
          </w:rPr>
          <w:fldChar w:fldCharType="separate"/>
        </w:r>
        <w:r w:rsidR="00ED0D6F">
          <w:rPr>
            <w:noProof/>
            <w:webHidden/>
          </w:rPr>
          <w:t>76</w:t>
        </w:r>
        <w:r w:rsidR="00ED0D6F">
          <w:rPr>
            <w:noProof/>
            <w:webHidden/>
          </w:rPr>
          <w:fldChar w:fldCharType="end"/>
        </w:r>
      </w:hyperlink>
    </w:p>
    <w:p w14:paraId="2B8EB52B" w14:textId="5476765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29" w:history="1">
        <w:r w:rsidR="00ED0D6F" w:rsidRPr="00502530">
          <w:rPr>
            <w:rStyle w:val="Hyperlink"/>
            <w:noProof/>
          </w:rPr>
          <w:t>3.19.6 notificationConfigurationOverrides property</w:t>
        </w:r>
        <w:r w:rsidR="00ED0D6F">
          <w:rPr>
            <w:noProof/>
            <w:webHidden/>
          </w:rPr>
          <w:tab/>
        </w:r>
        <w:r w:rsidR="00ED0D6F">
          <w:rPr>
            <w:noProof/>
            <w:webHidden/>
          </w:rPr>
          <w:fldChar w:fldCharType="begin"/>
        </w:r>
        <w:r w:rsidR="00ED0D6F">
          <w:rPr>
            <w:noProof/>
            <w:webHidden/>
          </w:rPr>
          <w:instrText xml:space="preserve"> PAGEREF _Toc5353529 \h </w:instrText>
        </w:r>
        <w:r w:rsidR="00ED0D6F">
          <w:rPr>
            <w:noProof/>
            <w:webHidden/>
          </w:rPr>
        </w:r>
        <w:r w:rsidR="00ED0D6F">
          <w:rPr>
            <w:noProof/>
            <w:webHidden/>
          </w:rPr>
          <w:fldChar w:fldCharType="separate"/>
        </w:r>
        <w:r w:rsidR="00ED0D6F">
          <w:rPr>
            <w:noProof/>
            <w:webHidden/>
          </w:rPr>
          <w:t>76</w:t>
        </w:r>
        <w:r w:rsidR="00ED0D6F">
          <w:rPr>
            <w:noProof/>
            <w:webHidden/>
          </w:rPr>
          <w:fldChar w:fldCharType="end"/>
        </w:r>
      </w:hyperlink>
    </w:p>
    <w:p w14:paraId="1CC8F409" w14:textId="5C84F0D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0" w:history="1">
        <w:r w:rsidR="00ED0D6F" w:rsidRPr="00502530">
          <w:rPr>
            <w:rStyle w:val="Hyperlink"/>
            <w:noProof/>
          </w:rPr>
          <w:t>3.19.7 startTimeUtc property</w:t>
        </w:r>
        <w:r w:rsidR="00ED0D6F">
          <w:rPr>
            <w:noProof/>
            <w:webHidden/>
          </w:rPr>
          <w:tab/>
        </w:r>
        <w:r w:rsidR="00ED0D6F">
          <w:rPr>
            <w:noProof/>
            <w:webHidden/>
          </w:rPr>
          <w:fldChar w:fldCharType="begin"/>
        </w:r>
        <w:r w:rsidR="00ED0D6F">
          <w:rPr>
            <w:noProof/>
            <w:webHidden/>
          </w:rPr>
          <w:instrText xml:space="preserve"> PAGEREF _Toc5353530 \h </w:instrText>
        </w:r>
        <w:r w:rsidR="00ED0D6F">
          <w:rPr>
            <w:noProof/>
            <w:webHidden/>
          </w:rPr>
        </w:r>
        <w:r w:rsidR="00ED0D6F">
          <w:rPr>
            <w:noProof/>
            <w:webHidden/>
          </w:rPr>
          <w:fldChar w:fldCharType="separate"/>
        </w:r>
        <w:r w:rsidR="00ED0D6F">
          <w:rPr>
            <w:noProof/>
            <w:webHidden/>
          </w:rPr>
          <w:t>76</w:t>
        </w:r>
        <w:r w:rsidR="00ED0D6F">
          <w:rPr>
            <w:noProof/>
            <w:webHidden/>
          </w:rPr>
          <w:fldChar w:fldCharType="end"/>
        </w:r>
      </w:hyperlink>
    </w:p>
    <w:p w14:paraId="6446C6B3" w14:textId="6885CC1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1" w:history="1">
        <w:r w:rsidR="00ED0D6F" w:rsidRPr="00502530">
          <w:rPr>
            <w:rStyle w:val="Hyperlink"/>
            <w:noProof/>
          </w:rPr>
          <w:t>3.19.8 endTimeUtc property</w:t>
        </w:r>
        <w:r w:rsidR="00ED0D6F">
          <w:rPr>
            <w:noProof/>
            <w:webHidden/>
          </w:rPr>
          <w:tab/>
        </w:r>
        <w:r w:rsidR="00ED0D6F">
          <w:rPr>
            <w:noProof/>
            <w:webHidden/>
          </w:rPr>
          <w:fldChar w:fldCharType="begin"/>
        </w:r>
        <w:r w:rsidR="00ED0D6F">
          <w:rPr>
            <w:noProof/>
            <w:webHidden/>
          </w:rPr>
          <w:instrText xml:space="preserve"> PAGEREF _Toc5353531 \h </w:instrText>
        </w:r>
        <w:r w:rsidR="00ED0D6F">
          <w:rPr>
            <w:noProof/>
            <w:webHidden/>
          </w:rPr>
        </w:r>
        <w:r w:rsidR="00ED0D6F">
          <w:rPr>
            <w:noProof/>
            <w:webHidden/>
          </w:rPr>
          <w:fldChar w:fldCharType="separate"/>
        </w:r>
        <w:r w:rsidR="00ED0D6F">
          <w:rPr>
            <w:noProof/>
            <w:webHidden/>
          </w:rPr>
          <w:t>76</w:t>
        </w:r>
        <w:r w:rsidR="00ED0D6F">
          <w:rPr>
            <w:noProof/>
            <w:webHidden/>
          </w:rPr>
          <w:fldChar w:fldCharType="end"/>
        </w:r>
      </w:hyperlink>
    </w:p>
    <w:p w14:paraId="0A419B2B" w14:textId="4E30B21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2" w:history="1">
        <w:r w:rsidR="00ED0D6F" w:rsidRPr="00502530">
          <w:rPr>
            <w:rStyle w:val="Hyperlink"/>
            <w:noProof/>
          </w:rPr>
          <w:t>3.19.9 exitCode property</w:t>
        </w:r>
        <w:r w:rsidR="00ED0D6F">
          <w:rPr>
            <w:noProof/>
            <w:webHidden/>
          </w:rPr>
          <w:tab/>
        </w:r>
        <w:r w:rsidR="00ED0D6F">
          <w:rPr>
            <w:noProof/>
            <w:webHidden/>
          </w:rPr>
          <w:fldChar w:fldCharType="begin"/>
        </w:r>
        <w:r w:rsidR="00ED0D6F">
          <w:rPr>
            <w:noProof/>
            <w:webHidden/>
          </w:rPr>
          <w:instrText xml:space="preserve"> PAGEREF _Toc5353532 \h </w:instrText>
        </w:r>
        <w:r w:rsidR="00ED0D6F">
          <w:rPr>
            <w:noProof/>
            <w:webHidden/>
          </w:rPr>
        </w:r>
        <w:r w:rsidR="00ED0D6F">
          <w:rPr>
            <w:noProof/>
            <w:webHidden/>
          </w:rPr>
          <w:fldChar w:fldCharType="separate"/>
        </w:r>
        <w:r w:rsidR="00ED0D6F">
          <w:rPr>
            <w:noProof/>
            <w:webHidden/>
          </w:rPr>
          <w:t>76</w:t>
        </w:r>
        <w:r w:rsidR="00ED0D6F">
          <w:rPr>
            <w:noProof/>
            <w:webHidden/>
          </w:rPr>
          <w:fldChar w:fldCharType="end"/>
        </w:r>
      </w:hyperlink>
    </w:p>
    <w:p w14:paraId="11EA87CE" w14:textId="1111EFB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3" w:history="1">
        <w:r w:rsidR="00ED0D6F" w:rsidRPr="00502530">
          <w:rPr>
            <w:rStyle w:val="Hyperlink"/>
            <w:noProof/>
          </w:rPr>
          <w:t>3.19.10 exitCodeDescription property</w:t>
        </w:r>
        <w:r w:rsidR="00ED0D6F">
          <w:rPr>
            <w:noProof/>
            <w:webHidden/>
          </w:rPr>
          <w:tab/>
        </w:r>
        <w:r w:rsidR="00ED0D6F">
          <w:rPr>
            <w:noProof/>
            <w:webHidden/>
          </w:rPr>
          <w:fldChar w:fldCharType="begin"/>
        </w:r>
        <w:r w:rsidR="00ED0D6F">
          <w:rPr>
            <w:noProof/>
            <w:webHidden/>
          </w:rPr>
          <w:instrText xml:space="preserve"> PAGEREF _Toc5353533 \h </w:instrText>
        </w:r>
        <w:r w:rsidR="00ED0D6F">
          <w:rPr>
            <w:noProof/>
            <w:webHidden/>
          </w:rPr>
        </w:r>
        <w:r w:rsidR="00ED0D6F">
          <w:rPr>
            <w:noProof/>
            <w:webHidden/>
          </w:rPr>
          <w:fldChar w:fldCharType="separate"/>
        </w:r>
        <w:r w:rsidR="00ED0D6F">
          <w:rPr>
            <w:noProof/>
            <w:webHidden/>
          </w:rPr>
          <w:t>76</w:t>
        </w:r>
        <w:r w:rsidR="00ED0D6F">
          <w:rPr>
            <w:noProof/>
            <w:webHidden/>
          </w:rPr>
          <w:fldChar w:fldCharType="end"/>
        </w:r>
      </w:hyperlink>
    </w:p>
    <w:p w14:paraId="6D68B2BD" w14:textId="2999C47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4" w:history="1">
        <w:r w:rsidR="00ED0D6F" w:rsidRPr="00502530">
          <w:rPr>
            <w:rStyle w:val="Hyperlink"/>
            <w:noProof/>
          </w:rPr>
          <w:t>3.19.11 exitSignalName property</w:t>
        </w:r>
        <w:r w:rsidR="00ED0D6F">
          <w:rPr>
            <w:noProof/>
            <w:webHidden/>
          </w:rPr>
          <w:tab/>
        </w:r>
        <w:r w:rsidR="00ED0D6F">
          <w:rPr>
            <w:noProof/>
            <w:webHidden/>
          </w:rPr>
          <w:fldChar w:fldCharType="begin"/>
        </w:r>
        <w:r w:rsidR="00ED0D6F">
          <w:rPr>
            <w:noProof/>
            <w:webHidden/>
          </w:rPr>
          <w:instrText xml:space="preserve"> PAGEREF _Toc5353534 \h </w:instrText>
        </w:r>
        <w:r w:rsidR="00ED0D6F">
          <w:rPr>
            <w:noProof/>
            <w:webHidden/>
          </w:rPr>
        </w:r>
        <w:r w:rsidR="00ED0D6F">
          <w:rPr>
            <w:noProof/>
            <w:webHidden/>
          </w:rPr>
          <w:fldChar w:fldCharType="separate"/>
        </w:r>
        <w:r w:rsidR="00ED0D6F">
          <w:rPr>
            <w:noProof/>
            <w:webHidden/>
          </w:rPr>
          <w:t>77</w:t>
        </w:r>
        <w:r w:rsidR="00ED0D6F">
          <w:rPr>
            <w:noProof/>
            <w:webHidden/>
          </w:rPr>
          <w:fldChar w:fldCharType="end"/>
        </w:r>
      </w:hyperlink>
    </w:p>
    <w:p w14:paraId="649DF2BF" w14:textId="0F056F2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5" w:history="1">
        <w:r w:rsidR="00ED0D6F" w:rsidRPr="00502530">
          <w:rPr>
            <w:rStyle w:val="Hyperlink"/>
            <w:noProof/>
          </w:rPr>
          <w:t>3.19.12 exitSignalNumber property</w:t>
        </w:r>
        <w:r w:rsidR="00ED0D6F">
          <w:rPr>
            <w:noProof/>
            <w:webHidden/>
          </w:rPr>
          <w:tab/>
        </w:r>
        <w:r w:rsidR="00ED0D6F">
          <w:rPr>
            <w:noProof/>
            <w:webHidden/>
          </w:rPr>
          <w:fldChar w:fldCharType="begin"/>
        </w:r>
        <w:r w:rsidR="00ED0D6F">
          <w:rPr>
            <w:noProof/>
            <w:webHidden/>
          </w:rPr>
          <w:instrText xml:space="preserve"> PAGEREF _Toc5353535 \h </w:instrText>
        </w:r>
        <w:r w:rsidR="00ED0D6F">
          <w:rPr>
            <w:noProof/>
            <w:webHidden/>
          </w:rPr>
        </w:r>
        <w:r w:rsidR="00ED0D6F">
          <w:rPr>
            <w:noProof/>
            <w:webHidden/>
          </w:rPr>
          <w:fldChar w:fldCharType="separate"/>
        </w:r>
        <w:r w:rsidR="00ED0D6F">
          <w:rPr>
            <w:noProof/>
            <w:webHidden/>
          </w:rPr>
          <w:t>77</w:t>
        </w:r>
        <w:r w:rsidR="00ED0D6F">
          <w:rPr>
            <w:noProof/>
            <w:webHidden/>
          </w:rPr>
          <w:fldChar w:fldCharType="end"/>
        </w:r>
      </w:hyperlink>
    </w:p>
    <w:p w14:paraId="1A766D6B" w14:textId="642EC1F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6" w:history="1">
        <w:r w:rsidR="00ED0D6F" w:rsidRPr="00502530">
          <w:rPr>
            <w:rStyle w:val="Hyperlink"/>
            <w:noProof/>
          </w:rPr>
          <w:t>3.19.13 processStartFailureMessage property</w:t>
        </w:r>
        <w:r w:rsidR="00ED0D6F">
          <w:rPr>
            <w:noProof/>
            <w:webHidden/>
          </w:rPr>
          <w:tab/>
        </w:r>
        <w:r w:rsidR="00ED0D6F">
          <w:rPr>
            <w:noProof/>
            <w:webHidden/>
          </w:rPr>
          <w:fldChar w:fldCharType="begin"/>
        </w:r>
        <w:r w:rsidR="00ED0D6F">
          <w:rPr>
            <w:noProof/>
            <w:webHidden/>
          </w:rPr>
          <w:instrText xml:space="preserve"> PAGEREF _Toc5353536 \h </w:instrText>
        </w:r>
        <w:r w:rsidR="00ED0D6F">
          <w:rPr>
            <w:noProof/>
            <w:webHidden/>
          </w:rPr>
        </w:r>
        <w:r w:rsidR="00ED0D6F">
          <w:rPr>
            <w:noProof/>
            <w:webHidden/>
          </w:rPr>
          <w:fldChar w:fldCharType="separate"/>
        </w:r>
        <w:r w:rsidR="00ED0D6F">
          <w:rPr>
            <w:noProof/>
            <w:webHidden/>
          </w:rPr>
          <w:t>77</w:t>
        </w:r>
        <w:r w:rsidR="00ED0D6F">
          <w:rPr>
            <w:noProof/>
            <w:webHidden/>
          </w:rPr>
          <w:fldChar w:fldCharType="end"/>
        </w:r>
      </w:hyperlink>
    </w:p>
    <w:p w14:paraId="4C506827" w14:textId="48EC52B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7" w:history="1">
        <w:r w:rsidR="00ED0D6F" w:rsidRPr="00502530">
          <w:rPr>
            <w:rStyle w:val="Hyperlink"/>
            <w:noProof/>
          </w:rPr>
          <w:t>3.19.14 toolExecutionSuccessful property</w:t>
        </w:r>
        <w:r w:rsidR="00ED0D6F">
          <w:rPr>
            <w:noProof/>
            <w:webHidden/>
          </w:rPr>
          <w:tab/>
        </w:r>
        <w:r w:rsidR="00ED0D6F">
          <w:rPr>
            <w:noProof/>
            <w:webHidden/>
          </w:rPr>
          <w:fldChar w:fldCharType="begin"/>
        </w:r>
        <w:r w:rsidR="00ED0D6F">
          <w:rPr>
            <w:noProof/>
            <w:webHidden/>
          </w:rPr>
          <w:instrText xml:space="preserve"> PAGEREF _Toc5353537 \h </w:instrText>
        </w:r>
        <w:r w:rsidR="00ED0D6F">
          <w:rPr>
            <w:noProof/>
            <w:webHidden/>
          </w:rPr>
        </w:r>
        <w:r w:rsidR="00ED0D6F">
          <w:rPr>
            <w:noProof/>
            <w:webHidden/>
          </w:rPr>
          <w:fldChar w:fldCharType="separate"/>
        </w:r>
        <w:r w:rsidR="00ED0D6F">
          <w:rPr>
            <w:noProof/>
            <w:webHidden/>
          </w:rPr>
          <w:t>77</w:t>
        </w:r>
        <w:r w:rsidR="00ED0D6F">
          <w:rPr>
            <w:noProof/>
            <w:webHidden/>
          </w:rPr>
          <w:fldChar w:fldCharType="end"/>
        </w:r>
      </w:hyperlink>
    </w:p>
    <w:p w14:paraId="43B8888B" w14:textId="2752A22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8" w:history="1">
        <w:r w:rsidR="00ED0D6F" w:rsidRPr="00502530">
          <w:rPr>
            <w:rStyle w:val="Hyperlink"/>
            <w:noProof/>
          </w:rPr>
          <w:t>3.19.15 machine property</w:t>
        </w:r>
        <w:r w:rsidR="00ED0D6F">
          <w:rPr>
            <w:noProof/>
            <w:webHidden/>
          </w:rPr>
          <w:tab/>
        </w:r>
        <w:r w:rsidR="00ED0D6F">
          <w:rPr>
            <w:noProof/>
            <w:webHidden/>
          </w:rPr>
          <w:fldChar w:fldCharType="begin"/>
        </w:r>
        <w:r w:rsidR="00ED0D6F">
          <w:rPr>
            <w:noProof/>
            <w:webHidden/>
          </w:rPr>
          <w:instrText xml:space="preserve"> PAGEREF _Toc5353538 \h </w:instrText>
        </w:r>
        <w:r w:rsidR="00ED0D6F">
          <w:rPr>
            <w:noProof/>
            <w:webHidden/>
          </w:rPr>
        </w:r>
        <w:r w:rsidR="00ED0D6F">
          <w:rPr>
            <w:noProof/>
            <w:webHidden/>
          </w:rPr>
          <w:fldChar w:fldCharType="separate"/>
        </w:r>
        <w:r w:rsidR="00ED0D6F">
          <w:rPr>
            <w:noProof/>
            <w:webHidden/>
          </w:rPr>
          <w:t>78</w:t>
        </w:r>
        <w:r w:rsidR="00ED0D6F">
          <w:rPr>
            <w:noProof/>
            <w:webHidden/>
          </w:rPr>
          <w:fldChar w:fldCharType="end"/>
        </w:r>
      </w:hyperlink>
    </w:p>
    <w:p w14:paraId="195B1750" w14:textId="2E79C3D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39" w:history="1">
        <w:r w:rsidR="00ED0D6F" w:rsidRPr="00502530">
          <w:rPr>
            <w:rStyle w:val="Hyperlink"/>
            <w:noProof/>
          </w:rPr>
          <w:t>3.19.16 account property</w:t>
        </w:r>
        <w:r w:rsidR="00ED0D6F">
          <w:rPr>
            <w:noProof/>
            <w:webHidden/>
          </w:rPr>
          <w:tab/>
        </w:r>
        <w:r w:rsidR="00ED0D6F">
          <w:rPr>
            <w:noProof/>
            <w:webHidden/>
          </w:rPr>
          <w:fldChar w:fldCharType="begin"/>
        </w:r>
        <w:r w:rsidR="00ED0D6F">
          <w:rPr>
            <w:noProof/>
            <w:webHidden/>
          </w:rPr>
          <w:instrText xml:space="preserve"> PAGEREF _Toc5353539 \h </w:instrText>
        </w:r>
        <w:r w:rsidR="00ED0D6F">
          <w:rPr>
            <w:noProof/>
            <w:webHidden/>
          </w:rPr>
        </w:r>
        <w:r w:rsidR="00ED0D6F">
          <w:rPr>
            <w:noProof/>
            <w:webHidden/>
          </w:rPr>
          <w:fldChar w:fldCharType="separate"/>
        </w:r>
        <w:r w:rsidR="00ED0D6F">
          <w:rPr>
            <w:noProof/>
            <w:webHidden/>
          </w:rPr>
          <w:t>78</w:t>
        </w:r>
        <w:r w:rsidR="00ED0D6F">
          <w:rPr>
            <w:noProof/>
            <w:webHidden/>
          </w:rPr>
          <w:fldChar w:fldCharType="end"/>
        </w:r>
      </w:hyperlink>
    </w:p>
    <w:p w14:paraId="569A113B" w14:textId="169AEA6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0" w:history="1">
        <w:r w:rsidR="00ED0D6F" w:rsidRPr="00502530">
          <w:rPr>
            <w:rStyle w:val="Hyperlink"/>
            <w:noProof/>
          </w:rPr>
          <w:t>3.19.17 processId property</w:t>
        </w:r>
        <w:r w:rsidR="00ED0D6F">
          <w:rPr>
            <w:noProof/>
            <w:webHidden/>
          </w:rPr>
          <w:tab/>
        </w:r>
        <w:r w:rsidR="00ED0D6F">
          <w:rPr>
            <w:noProof/>
            <w:webHidden/>
          </w:rPr>
          <w:fldChar w:fldCharType="begin"/>
        </w:r>
        <w:r w:rsidR="00ED0D6F">
          <w:rPr>
            <w:noProof/>
            <w:webHidden/>
          </w:rPr>
          <w:instrText xml:space="preserve"> PAGEREF _Toc5353540 \h </w:instrText>
        </w:r>
        <w:r w:rsidR="00ED0D6F">
          <w:rPr>
            <w:noProof/>
            <w:webHidden/>
          </w:rPr>
        </w:r>
        <w:r w:rsidR="00ED0D6F">
          <w:rPr>
            <w:noProof/>
            <w:webHidden/>
          </w:rPr>
          <w:fldChar w:fldCharType="separate"/>
        </w:r>
        <w:r w:rsidR="00ED0D6F">
          <w:rPr>
            <w:noProof/>
            <w:webHidden/>
          </w:rPr>
          <w:t>78</w:t>
        </w:r>
        <w:r w:rsidR="00ED0D6F">
          <w:rPr>
            <w:noProof/>
            <w:webHidden/>
          </w:rPr>
          <w:fldChar w:fldCharType="end"/>
        </w:r>
      </w:hyperlink>
    </w:p>
    <w:p w14:paraId="6F93F4F9" w14:textId="4753ACE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1" w:history="1">
        <w:r w:rsidR="00ED0D6F" w:rsidRPr="00502530">
          <w:rPr>
            <w:rStyle w:val="Hyperlink"/>
            <w:noProof/>
          </w:rPr>
          <w:t>3.19.18 executableLocation property</w:t>
        </w:r>
        <w:r w:rsidR="00ED0D6F">
          <w:rPr>
            <w:noProof/>
            <w:webHidden/>
          </w:rPr>
          <w:tab/>
        </w:r>
        <w:r w:rsidR="00ED0D6F">
          <w:rPr>
            <w:noProof/>
            <w:webHidden/>
          </w:rPr>
          <w:fldChar w:fldCharType="begin"/>
        </w:r>
        <w:r w:rsidR="00ED0D6F">
          <w:rPr>
            <w:noProof/>
            <w:webHidden/>
          </w:rPr>
          <w:instrText xml:space="preserve"> PAGEREF _Toc5353541 \h </w:instrText>
        </w:r>
        <w:r w:rsidR="00ED0D6F">
          <w:rPr>
            <w:noProof/>
            <w:webHidden/>
          </w:rPr>
        </w:r>
        <w:r w:rsidR="00ED0D6F">
          <w:rPr>
            <w:noProof/>
            <w:webHidden/>
          </w:rPr>
          <w:fldChar w:fldCharType="separate"/>
        </w:r>
        <w:r w:rsidR="00ED0D6F">
          <w:rPr>
            <w:noProof/>
            <w:webHidden/>
          </w:rPr>
          <w:t>78</w:t>
        </w:r>
        <w:r w:rsidR="00ED0D6F">
          <w:rPr>
            <w:noProof/>
            <w:webHidden/>
          </w:rPr>
          <w:fldChar w:fldCharType="end"/>
        </w:r>
      </w:hyperlink>
    </w:p>
    <w:p w14:paraId="1A29EDEB" w14:textId="5671BDE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2" w:history="1">
        <w:r w:rsidR="00ED0D6F" w:rsidRPr="00502530">
          <w:rPr>
            <w:rStyle w:val="Hyperlink"/>
            <w:noProof/>
          </w:rPr>
          <w:t>3.19.19 workingDirectory property</w:t>
        </w:r>
        <w:r w:rsidR="00ED0D6F">
          <w:rPr>
            <w:noProof/>
            <w:webHidden/>
          </w:rPr>
          <w:tab/>
        </w:r>
        <w:r w:rsidR="00ED0D6F">
          <w:rPr>
            <w:noProof/>
            <w:webHidden/>
          </w:rPr>
          <w:fldChar w:fldCharType="begin"/>
        </w:r>
        <w:r w:rsidR="00ED0D6F">
          <w:rPr>
            <w:noProof/>
            <w:webHidden/>
          </w:rPr>
          <w:instrText xml:space="preserve"> PAGEREF _Toc5353542 \h </w:instrText>
        </w:r>
        <w:r w:rsidR="00ED0D6F">
          <w:rPr>
            <w:noProof/>
            <w:webHidden/>
          </w:rPr>
        </w:r>
        <w:r w:rsidR="00ED0D6F">
          <w:rPr>
            <w:noProof/>
            <w:webHidden/>
          </w:rPr>
          <w:fldChar w:fldCharType="separate"/>
        </w:r>
        <w:r w:rsidR="00ED0D6F">
          <w:rPr>
            <w:noProof/>
            <w:webHidden/>
          </w:rPr>
          <w:t>78</w:t>
        </w:r>
        <w:r w:rsidR="00ED0D6F">
          <w:rPr>
            <w:noProof/>
            <w:webHidden/>
          </w:rPr>
          <w:fldChar w:fldCharType="end"/>
        </w:r>
      </w:hyperlink>
    </w:p>
    <w:p w14:paraId="559914C8" w14:textId="1190839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3" w:history="1">
        <w:r w:rsidR="00ED0D6F" w:rsidRPr="00502530">
          <w:rPr>
            <w:rStyle w:val="Hyperlink"/>
            <w:noProof/>
          </w:rPr>
          <w:t>3.19.20 environmentVariables property</w:t>
        </w:r>
        <w:r w:rsidR="00ED0D6F">
          <w:rPr>
            <w:noProof/>
            <w:webHidden/>
          </w:rPr>
          <w:tab/>
        </w:r>
        <w:r w:rsidR="00ED0D6F">
          <w:rPr>
            <w:noProof/>
            <w:webHidden/>
          </w:rPr>
          <w:fldChar w:fldCharType="begin"/>
        </w:r>
        <w:r w:rsidR="00ED0D6F">
          <w:rPr>
            <w:noProof/>
            <w:webHidden/>
          </w:rPr>
          <w:instrText xml:space="preserve"> PAGEREF _Toc5353543 \h </w:instrText>
        </w:r>
        <w:r w:rsidR="00ED0D6F">
          <w:rPr>
            <w:noProof/>
            <w:webHidden/>
          </w:rPr>
        </w:r>
        <w:r w:rsidR="00ED0D6F">
          <w:rPr>
            <w:noProof/>
            <w:webHidden/>
          </w:rPr>
          <w:fldChar w:fldCharType="separate"/>
        </w:r>
        <w:r w:rsidR="00ED0D6F">
          <w:rPr>
            <w:noProof/>
            <w:webHidden/>
          </w:rPr>
          <w:t>78</w:t>
        </w:r>
        <w:r w:rsidR="00ED0D6F">
          <w:rPr>
            <w:noProof/>
            <w:webHidden/>
          </w:rPr>
          <w:fldChar w:fldCharType="end"/>
        </w:r>
      </w:hyperlink>
    </w:p>
    <w:p w14:paraId="6CBF1046" w14:textId="62DED33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4" w:history="1">
        <w:r w:rsidR="00ED0D6F" w:rsidRPr="00502530">
          <w:rPr>
            <w:rStyle w:val="Hyperlink"/>
            <w:noProof/>
          </w:rPr>
          <w:t>3.19.21 toolExecutionNotifications property</w:t>
        </w:r>
        <w:r w:rsidR="00ED0D6F">
          <w:rPr>
            <w:noProof/>
            <w:webHidden/>
          </w:rPr>
          <w:tab/>
        </w:r>
        <w:r w:rsidR="00ED0D6F">
          <w:rPr>
            <w:noProof/>
            <w:webHidden/>
          </w:rPr>
          <w:fldChar w:fldCharType="begin"/>
        </w:r>
        <w:r w:rsidR="00ED0D6F">
          <w:rPr>
            <w:noProof/>
            <w:webHidden/>
          </w:rPr>
          <w:instrText xml:space="preserve"> PAGEREF _Toc5353544 \h </w:instrText>
        </w:r>
        <w:r w:rsidR="00ED0D6F">
          <w:rPr>
            <w:noProof/>
            <w:webHidden/>
          </w:rPr>
        </w:r>
        <w:r w:rsidR="00ED0D6F">
          <w:rPr>
            <w:noProof/>
            <w:webHidden/>
          </w:rPr>
          <w:fldChar w:fldCharType="separate"/>
        </w:r>
        <w:r w:rsidR="00ED0D6F">
          <w:rPr>
            <w:noProof/>
            <w:webHidden/>
          </w:rPr>
          <w:t>79</w:t>
        </w:r>
        <w:r w:rsidR="00ED0D6F">
          <w:rPr>
            <w:noProof/>
            <w:webHidden/>
          </w:rPr>
          <w:fldChar w:fldCharType="end"/>
        </w:r>
      </w:hyperlink>
    </w:p>
    <w:p w14:paraId="78E0428A" w14:textId="5CB813B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5" w:history="1">
        <w:r w:rsidR="00ED0D6F" w:rsidRPr="00502530">
          <w:rPr>
            <w:rStyle w:val="Hyperlink"/>
            <w:noProof/>
          </w:rPr>
          <w:t>3.19.22 toolConfigurationNotifications property</w:t>
        </w:r>
        <w:r w:rsidR="00ED0D6F">
          <w:rPr>
            <w:noProof/>
            <w:webHidden/>
          </w:rPr>
          <w:tab/>
        </w:r>
        <w:r w:rsidR="00ED0D6F">
          <w:rPr>
            <w:noProof/>
            <w:webHidden/>
          </w:rPr>
          <w:fldChar w:fldCharType="begin"/>
        </w:r>
        <w:r w:rsidR="00ED0D6F">
          <w:rPr>
            <w:noProof/>
            <w:webHidden/>
          </w:rPr>
          <w:instrText xml:space="preserve"> PAGEREF _Toc5353545 \h </w:instrText>
        </w:r>
        <w:r w:rsidR="00ED0D6F">
          <w:rPr>
            <w:noProof/>
            <w:webHidden/>
          </w:rPr>
        </w:r>
        <w:r w:rsidR="00ED0D6F">
          <w:rPr>
            <w:noProof/>
            <w:webHidden/>
          </w:rPr>
          <w:fldChar w:fldCharType="separate"/>
        </w:r>
        <w:r w:rsidR="00ED0D6F">
          <w:rPr>
            <w:noProof/>
            <w:webHidden/>
          </w:rPr>
          <w:t>79</w:t>
        </w:r>
        <w:r w:rsidR="00ED0D6F">
          <w:rPr>
            <w:noProof/>
            <w:webHidden/>
          </w:rPr>
          <w:fldChar w:fldCharType="end"/>
        </w:r>
      </w:hyperlink>
    </w:p>
    <w:p w14:paraId="4E65A4BD" w14:textId="3852E54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6" w:history="1">
        <w:r w:rsidR="00ED0D6F" w:rsidRPr="00502530">
          <w:rPr>
            <w:rStyle w:val="Hyperlink"/>
            <w:noProof/>
          </w:rPr>
          <w:t>3.19.23 stdin, stdout, stderr, and stdoutStderr properties</w:t>
        </w:r>
        <w:r w:rsidR="00ED0D6F">
          <w:rPr>
            <w:noProof/>
            <w:webHidden/>
          </w:rPr>
          <w:tab/>
        </w:r>
        <w:r w:rsidR="00ED0D6F">
          <w:rPr>
            <w:noProof/>
            <w:webHidden/>
          </w:rPr>
          <w:fldChar w:fldCharType="begin"/>
        </w:r>
        <w:r w:rsidR="00ED0D6F">
          <w:rPr>
            <w:noProof/>
            <w:webHidden/>
          </w:rPr>
          <w:instrText xml:space="preserve"> PAGEREF _Toc5353546 \h </w:instrText>
        </w:r>
        <w:r w:rsidR="00ED0D6F">
          <w:rPr>
            <w:noProof/>
            <w:webHidden/>
          </w:rPr>
        </w:r>
        <w:r w:rsidR="00ED0D6F">
          <w:rPr>
            <w:noProof/>
            <w:webHidden/>
          </w:rPr>
          <w:fldChar w:fldCharType="separate"/>
        </w:r>
        <w:r w:rsidR="00ED0D6F">
          <w:rPr>
            <w:noProof/>
            <w:webHidden/>
          </w:rPr>
          <w:t>80</w:t>
        </w:r>
        <w:r w:rsidR="00ED0D6F">
          <w:rPr>
            <w:noProof/>
            <w:webHidden/>
          </w:rPr>
          <w:fldChar w:fldCharType="end"/>
        </w:r>
      </w:hyperlink>
    </w:p>
    <w:p w14:paraId="2C6DC333" w14:textId="5E0425D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47" w:history="1">
        <w:r w:rsidR="00ED0D6F" w:rsidRPr="00502530">
          <w:rPr>
            <w:rStyle w:val="Hyperlink"/>
            <w:noProof/>
          </w:rPr>
          <w:t>3.20 attachment object</w:t>
        </w:r>
        <w:r w:rsidR="00ED0D6F">
          <w:rPr>
            <w:noProof/>
            <w:webHidden/>
          </w:rPr>
          <w:tab/>
        </w:r>
        <w:r w:rsidR="00ED0D6F">
          <w:rPr>
            <w:noProof/>
            <w:webHidden/>
          </w:rPr>
          <w:fldChar w:fldCharType="begin"/>
        </w:r>
        <w:r w:rsidR="00ED0D6F">
          <w:rPr>
            <w:noProof/>
            <w:webHidden/>
          </w:rPr>
          <w:instrText xml:space="preserve"> PAGEREF _Toc5353547 \h </w:instrText>
        </w:r>
        <w:r w:rsidR="00ED0D6F">
          <w:rPr>
            <w:noProof/>
            <w:webHidden/>
          </w:rPr>
        </w:r>
        <w:r w:rsidR="00ED0D6F">
          <w:rPr>
            <w:noProof/>
            <w:webHidden/>
          </w:rPr>
          <w:fldChar w:fldCharType="separate"/>
        </w:r>
        <w:r w:rsidR="00ED0D6F">
          <w:rPr>
            <w:noProof/>
            <w:webHidden/>
          </w:rPr>
          <w:t>80</w:t>
        </w:r>
        <w:r w:rsidR="00ED0D6F">
          <w:rPr>
            <w:noProof/>
            <w:webHidden/>
          </w:rPr>
          <w:fldChar w:fldCharType="end"/>
        </w:r>
      </w:hyperlink>
    </w:p>
    <w:p w14:paraId="09E63B85" w14:textId="627B9B6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8" w:history="1">
        <w:r w:rsidR="00ED0D6F" w:rsidRPr="00502530">
          <w:rPr>
            <w:rStyle w:val="Hyperlink"/>
            <w:noProof/>
          </w:rPr>
          <w:t>3.20.1 General</w:t>
        </w:r>
        <w:r w:rsidR="00ED0D6F">
          <w:rPr>
            <w:noProof/>
            <w:webHidden/>
          </w:rPr>
          <w:tab/>
        </w:r>
        <w:r w:rsidR="00ED0D6F">
          <w:rPr>
            <w:noProof/>
            <w:webHidden/>
          </w:rPr>
          <w:fldChar w:fldCharType="begin"/>
        </w:r>
        <w:r w:rsidR="00ED0D6F">
          <w:rPr>
            <w:noProof/>
            <w:webHidden/>
          </w:rPr>
          <w:instrText xml:space="preserve"> PAGEREF _Toc5353548 \h </w:instrText>
        </w:r>
        <w:r w:rsidR="00ED0D6F">
          <w:rPr>
            <w:noProof/>
            <w:webHidden/>
          </w:rPr>
        </w:r>
        <w:r w:rsidR="00ED0D6F">
          <w:rPr>
            <w:noProof/>
            <w:webHidden/>
          </w:rPr>
          <w:fldChar w:fldCharType="separate"/>
        </w:r>
        <w:r w:rsidR="00ED0D6F">
          <w:rPr>
            <w:noProof/>
            <w:webHidden/>
          </w:rPr>
          <w:t>80</w:t>
        </w:r>
        <w:r w:rsidR="00ED0D6F">
          <w:rPr>
            <w:noProof/>
            <w:webHidden/>
          </w:rPr>
          <w:fldChar w:fldCharType="end"/>
        </w:r>
      </w:hyperlink>
    </w:p>
    <w:p w14:paraId="60861570" w14:textId="33271D4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49" w:history="1">
        <w:r w:rsidR="00ED0D6F" w:rsidRPr="00502530">
          <w:rPr>
            <w:rStyle w:val="Hyperlink"/>
            <w:noProof/>
          </w:rPr>
          <w:t>3.20.2 description property</w:t>
        </w:r>
        <w:r w:rsidR="00ED0D6F">
          <w:rPr>
            <w:noProof/>
            <w:webHidden/>
          </w:rPr>
          <w:tab/>
        </w:r>
        <w:r w:rsidR="00ED0D6F">
          <w:rPr>
            <w:noProof/>
            <w:webHidden/>
          </w:rPr>
          <w:fldChar w:fldCharType="begin"/>
        </w:r>
        <w:r w:rsidR="00ED0D6F">
          <w:rPr>
            <w:noProof/>
            <w:webHidden/>
          </w:rPr>
          <w:instrText xml:space="preserve"> PAGEREF _Toc5353549 \h </w:instrText>
        </w:r>
        <w:r w:rsidR="00ED0D6F">
          <w:rPr>
            <w:noProof/>
            <w:webHidden/>
          </w:rPr>
        </w:r>
        <w:r w:rsidR="00ED0D6F">
          <w:rPr>
            <w:noProof/>
            <w:webHidden/>
          </w:rPr>
          <w:fldChar w:fldCharType="separate"/>
        </w:r>
        <w:r w:rsidR="00ED0D6F">
          <w:rPr>
            <w:noProof/>
            <w:webHidden/>
          </w:rPr>
          <w:t>81</w:t>
        </w:r>
        <w:r w:rsidR="00ED0D6F">
          <w:rPr>
            <w:noProof/>
            <w:webHidden/>
          </w:rPr>
          <w:fldChar w:fldCharType="end"/>
        </w:r>
      </w:hyperlink>
    </w:p>
    <w:p w14:paraId="12F14567" w14:textId="310D58D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0" w:history="1">
        <w:r w:rsidR="00ED0D6F" w:rsidRPr="00502530">
          <w:rPr>
            <w:rStyle w:val="Hyperlink"/>
            <w:noProof/>
          </w:rPr>
          <w:t>3.20.3 artifactLocation property</w:t>
        </w:r>
        <w:r w:rsidR="00ED0D6F">
          <w:rPr>
            <w:noProof/>
            <w:webHidden/>
          </w:rPr>
          <w:tab/>
        </w:r>
        <w:r w:rsidR="00ED0D6F">
          <w:rPr>
            <w:noProof/>
            <w:webHidden/>
          </w:rPr>
          <w:fldChar w:fldCharType="begin"/>
        </w:r>
        <w:r w:rsidR="00ED0D6F">
          <w:rPr>
            <w:noProof/>
            <w:webHidden/>
          </w:rPr>
          <w:instrText xml:space="preserve"> PAGEREF _Toc5353550 \h </w:instrText>
        </w:r>
        <w:r w:rsidR="00ED0D6F">
          <w:rPr>
            <w:noProof/>
            <w:webHidden/>
          </w:rPr>
        </w:r>
        <w:r w:rsidR="00ED0D6F">
          <w:rPr>
            <w:noProof/>
            <w:webHidden/>
          </w:rPr>
          <w:fldChar w:fldCharType="separate"/>
        </w:r>
        <w:r w:rsidR="00ED0D6F">
          <w:rPr>
            <w:noProof/>
            <w:webHidden/>
          </w:rPr>
          <w:t>81</w:t>
        </w:r>
        <w:r w:rsidR="00ED0D6F">
          <w:rPr>
            <w:noProof/>
            <w:webHidden/>
          </w:rPr>
          <w:fldChar w:fldCharType="end"/>
        </w:r>
      </w:hyperlink>
    </w:p>
    <w:p w14:paraId="4D00407B" w14:textId="220902A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1" w:history="1">
        <w:r w:rsidR="00ED0D6F" w:rsidRPr="00502530">
          <w:rPr>
            <w:rStyle w:val="Hyperlink"/>
            <w:noProof/>
          </w:rPr>
          <w:t>3.20.4 regions property</w:t>
        </w:r>
        <w:r w:rsidR="00ED0D6F">
          <w:rPr>
            <w:noProof/>
            <w:webHidden/>
          </w:rPr>
          <w:tab/>
        </w:r>
        <w:r w:rsidR="00ED0D6F">
          <w:rPr>
            <w:noProof/>
            <w:webHidden/>
          </w:rPr>
          <w:fldChar w:fldCharType="begin"/>
        </w:r>
        <w:r w:rsidR="00ED0D6F">
          <w:rPr>
            <w:noProof/>
            <w:webHidden/>
          </w:rPr>
          <w:instrText xml:space="preserve"> PAGEREF _Toc5353551 \h </w:instrText>
        </w:r>
        <w:r w:rsidR="00ED0D6F">
          <w:rPr>
            <w:noProof/>
            <w:webHidden/>
          </w:rPr>
        </w:r>
        <w:r w:rsidR="00ED0D6F">
          <w:rPr>
            <w:noProof/>
            <w:webHidden/>
          </w:rPr>
          <w:fldChar w:fldCharType="separate"/>
        </w:r>
        <w:r w:rsidR="00ED0D6F">
          <w:rPr>
            <w:noProof/>
            <w:webHidden/>
          </w:rPr>
          <w:t>81</w:t>
        </w:r>
        <w:r w:rsidR="00ED0D6F">
          <w:rPr>
            <w:noProof/>
            <w:webHidden/>
          </w:rPr>
          <w:fldChar w:fldCharType="end"/>
        </w:r>
      </w:hyperlink>
    </w:p>
    <w:p w14:paraId="1DB69424" w14:textId="1858793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2" w:history="1">
        <w:r w:rsidR="00ED0D6F" w:rsidRPr="00502530">
          <w:rPr>
            <w:rStyle w:val="Hyperlink"/>
            <w:noProof/>
          </w:rPr>
          <w:t>3.20.5 rectangles property</w:t>
        </w:r>
        <w:r w:rsidR="00ED0D6F">
          <w:rPr>
            <w:noProof/>
            <w:webHidden/>
          </w:rPr>
          <w:tab/>
        </w:r>
        <w:r w:rsidR="00ED0D6F">
          <w:rPr>
            <w:noProof/>
            <w:webHidden/>
          </w:rPr>
          <w:fldChar w:fldCharType="begin"/>
        </w:r>
        <w:r w:rsidR="00ED0D6F">
          <w:rPr>
            <w:noProof/>
            <w:webHidden/>
          </w:rPr>
          <w:instrText xml:space="preserve"> PAGEREF _Toc5353552 \h </w:instrText>
        </w:r>
        <w:r w:rsidR="00ED0D6F">
          <w:rPr>
            <w:noProof/>
            <w:webHidden/>
          </w:rPr>
        </w:r>
        <w:r w:rsidR="00ED0D6F">
          <w:rPr>
            <w:noProof/>
            <w:webHidden/>
          </w:rPr>
          <w:fldChar w:fldCharType="separate"/>
        </w:r>
        <w:r w:rsidR="00ED0D6F">
          <w:rPr>
            <w:noProof/>
            <w:webHidden/>
          </w:rPr>
          <w:t>81</w:t>
        </w:r>
        <w:r w:rsidR="00ED0D6F">
          <w:rPr>
            <w:noProof/>
            <w:webHidden/>
          </w:rPr>
          <w:fldChar w:fldCharType="end"/>
        </w:r>
      </w:hyperlink>
    </w:p>
    <w:p w14:paraId="005DDA4F" w14:textId="2E17BEF1"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53" w:history="1">
        <w:r w:rsidR="00ED0D6F" w:rsidRPr="00502530">
          <w:rPr>
            <w:rStyle w:val="Hyperlink"/>
            <w:noProof/>
          </w:rPr>
          <w:t>3.21 conversion object</w:t>
        </w:r>
        <w:r w:rsidR="00ED0D6F">
          <w:rPr>
            <w:noProof/>
            <w:webHidden/>
          </w:rPr>
          <w:tab/>
        </w:r>
        <w:r w:rsidR="00ED0D6F">
          <w:rPr>
            <w:noProof/>
            <w:webHidden/>
          </w:rPr>
          <w:fldChar w:fldCharType="begin"/>
        </w:r>
        <w:r w:rsidR="00ED0D6F">
          <w:rPr>
            <w:noProof/>
            <w:webHidden/>
          </w:rPr>
          <w:instrText xml:space="preserve"> PAGEREF _Toc5353553 \h </w:instrText>
        </w:r>
        <w:r w:rsidR="00ED0D6F">
          <w:rPr>
            <w:noProof/>
            <w:webHidden/>
          </w:rPr>
        </w:r>
        <w:r w:rsidR="00ED0D6F">
          <w:rPr>
            <w:noProof/>
            <w:webHidden/>
          </w:rPr>
          <w:fldChar w:fldCharType="separate"/>
        </w:r>
        <w:r w:rsidR="00ED0D6F">
          <w:rPr>
            <w:noProof/>
            <w:webHidden/>
          </w:rPr>
          <w:t>81</w:t>
        </w:r>
        <w:r w:rsidR="00ED0D6F">
          <w:rPr>
            <w:noProof/>
            <w:webHidden/>
          </w:rPr>
          <w:fldChar w:fldCharType="end"/>
        </w:r>
      </w:hyperlink>
    </w:p>
    <w:p w14:paraId="2B8CC924" w14:textId="788EC21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4" w:history="1">
        <w:r w:rsidR="00ED0D6F" w:rsidRPr="00502530">
          <w:rPr>
            <w:rStyle w:val="Hyperlink"/>
            <w:noProof/>
          </w:rPr>
          <w:t>3.21.1 General</w:t>
        </w:r>
        <w:r w:rsidR="00ED0D6F">
          <w:rPr>
            <w:noProof/>
            <w:webHidden/>
          </w:rPr>
          <w:tab/>
        </w:r>
        <w:r w:rsidR="00ED0D6F">
          <w:rPr>
            <w:noProof/>
            <w:webHidden/>
          </w:rPr>
          <w:fldChar w:fldCharType="begin"/>
        </w:r>
        <w:r w:rsidR="00ED0D6F">
          <w:rPr>
            <w:noProof/>
            <w:webHidden/>
          </w:rPr>
          <w:instrText xml:space="preserve"> PAGEREF _Toc5353554 \h </w:instrText>
        </w:r>
        <w:r w:rsidR="00ED0D6F">
          <w:rPr>
            <w:noProof/>
            <w:webHidden/>
          </w:rPr>
        </w:r>
        <w:r w:rsidR="00ED0D6F">
          <w:rPr>
            <w:noProof/>
            <w:webHidden/>
          </w:rPr>
          <w:fldChar w:fldCharType="separate"/>
        </w:r>
        <w:r w:rsidR="00ED0D6F">
          <w:rPr>
            <w:noProof/>
            <w:webHidden/>
          </w:rPr>
          <w:t>81</w:t>
        </w:r>
        <w:r w:rsidR="00ED0D6F">
          <w:rPr>
            <w:noProof/>
            <w:webHidden/>
          </w:rPr>
          <w:fldChar w:fldCharType="end"/>
        </w:r>
      </w:hyperlink>
    </w:p>
    <w:p w14:paraId="530D25A6" w14:textId="7097560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5" w:history="1">
        <w:r w:rsidR="00ED0D6F" w:rsidRPr="00502530">
          <w:rPr>
            <w:rStyle w:val="Hyperlink"/>
            <w:noProof/>
          </w:rPr>
          <w:t>3.21.2 tool property</w:t>
        </w:r>
        <w:r w:rsidR="00ED0D6F">
          <w:rPr>
            <w:noProof/>
            <w:webHidden/>
          </w:rPr>
          <w:tab/>
        </w:r>
        <w:r w:rsidR="00ED0D6F">
          <w:rPr>
            <w:noProof/>
            <w:webHidden/>
          </w:rPr>
          <w:fldChar w:fldCharType="begin"/>
        </w:r>
        <w:r w:rsidR="00ED0D6F">
          <w:rPr>
            <w:noProof/>
            <w:webHidden/>
          </w:rPr>
          <w:instrText xml:space="preserve"> PAGEREF _Toc5353555 \h </w:instrText>
        </w:r>
        <w:r w:rsidR="00ED0D6F">
          <w:rPr>
            <w:noProof/>
            <w:webHidden/>
          </w:rPr>
        </w:r>
        <w:r w:rsidR="00ED0D6F">
          <w:rPr>
            <w:noProof/>
            <w:webHidden/>
          </w:rPr>
          <w:fldChar w:fldCharType="separate"/>
        </w:r>
        <w:r w:rsidR="00ED0D6F">
          <w:rPr>
            <w:noProof/>
            <w:webHidden/>
          </w:rPr>
          <w:t>82</w:t>
        </w:r>
        <w:r w:rsidR="00ED0D6F">
          <w:rPr>
            <w:noProof/>
            <w:webHidden/>
          </w:rPr>
          <w:fldChar w:fldCharType="end"/>
        </w:r>
      </w:hyperlink>
    </w:p>
    <w:p w14:paraId="3A6A22AD" w14:textId="60F9C68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6" w:history="1">
        <w:r w:rsidR="00ED0D6F" w:rsidRPr="00502530">
          <w:rPr>
            <w:rStyle w:val="Hyperlink"/>
            <w:noProof/>
          </w:rPr>
          <w:t>3.21.3 invocation property</w:t>
        </w:r>
        <w:r w:rsidR="00ED0D6F">
          <w:rPr>
            <w:noProof/>
            <w:webHidden/>
          </w:rPr>
          <w:tab/>
        </w:r>
        <w:r w:rsidR="00ED0D6F">
          <w:rPr>
            <w:noProof/>
            <w:webHidden/>
          </w:rPr>
          <w:fldChar w:fldCharType="begin"/>
        </w:r>
        <w:r w:rsidR="00ED0D6F">
          <w:rPr>
            <w:noProof/>
            <w:webHidden/>
          </w:rPr>
          <w:instrText xml:space="preserve"> PAGEREF _Toc5353556 \h </w:instrText>
        </w:r>
        <w:r w:rsidR="00ED0D6F">
          <w:rPr>
            <w:noProof/>
            <w:webHidden/>
          </w:rPr>
        </w:r>
        <w:r w:rsidR="00ED0D6F">
          <w:rPr>
            <w:noProof/>
            <w:webHidden/>
          </w:rPr>
          <w:fldChar w:fldCharType="separate"/>
        </w:r>
        <w:r w:rsidR="00ED0D6F">
          <w:rPr>
            <w:noProof/>
            <w:webHidden/>
          </w:rPr>
          <w:t>82</w:t>
        </w:r>
        <w:r w:rsidR="00ED0D6F">
          <w:rPr>
            <w:noProof/>
            <w:webHidden/>
          </w:rPr>
          <w:fldChar w:fldCharType="end"/>
        </w:r>
      </w:hyperlink>
    </w:p>
    <w:p w14:paraId="14C12ABB" w14:textId="3294C0C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7" w:history="1">
        <w:r w:rsidR="00ED0D6F" w:rsidRPr="00502530">
          <w:rPr>
            <w:rStyle w:val="Hyperlink"/>
            <w:noProof/>
          </w:rPr>
          <w:t>3.21.4 analysisToolLogFiles property</w:t>
        </w:r>
        <w:r w:rsidR="00ED0D6F">
          <w:rPr>
            <w:noProof/>
            <w:webHidden/>
          </w:rPr>
          <w:tab/>
        </w:r>
        <w:r w:rsidR="00ED0D6F">
          <w:rPr>
            <w:noProof/>
            <w:webHidden/>
          </w:rPr>
          <w:fldChar w:fldCharType="begin"/>
        </w:r>
        <w:r w:rsidR="00ED0D6F">
          <w:rPr>
            <w:noProof/>
            <w:webHidden/>
          </w:rPr>
          <w:instrText xml:space="preserve"> PAGEREF _Toc5353557 \h </w:instrText>
        </w:r>
        <w:r w:rsidR="00ED0D6F">
          <w:rPr>
            <w:noProof/>
            <w:webHidden/>
          </w:rPr>
        </w:r>
        <w:r w:rsidR="00ED0D6F">
          <w:rPr>
            <w:noProof/>
            <w:webHidden/>
          </w:rPr>
          <w:fldChar w:fldCharType="separate"/>
        </w:r>
        <w:r w:rsidR="00ED0D6F">
          <w:rPr>
            <w:noProof/>
            <w:webHidden/>
          </w:rPr>
          <w:t>82</w:t>
        </w:r>
        <w:r w:rsidR="00ED0D6F">
          <w:rPr>
            <w:noProof/>
            <w:webHidden/>
          </w:rPr>
          <w:fldChar w:fldCharType="end"/>
        </w:r>
      </w:hyperlink>
    </w:p>
    <w:p w14:paraId="51910047" w14:textId="638CB49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58" w:history="1">
        <w:r w:rsidR="00ED0D6F" w:rsidRPr="00502530">
          <w:rPr>
            <w:rStyle w:val="Hyperlink"/>
            <w:noProof/>
          </w:rPr>
          <w:t>3.22 versionControlDetails object</w:t>
        </w:r>
        <w:r w:rsidR="00ED0D6F">
          <w:rPr>
            <w:noProof/>
            <w:webHidden/>
          </w:rPr>
          <w:tab/>
        </w:r>
        <w:r w:rsidR="00ED0D6F">
          <w:rPr>
            <w:noProof/>
            <w:webHidden/>
          </w:rPr>
          <w:fldChar w:fldCharType="begin"/>
        </w:r>
        <w:r w:rsidR="00ED0D6F">
          <w:rPr>
            <w:noProof/>
            <w:webHidden/>
          </w:rPr>
          <w:instrText xml:space="preserve"> PAGEREF _Toc5353558 \h </w:instrText>
        </w:r>
        <w:r w:rsidR="00ED0D6F">
          <w:rPr>
            <w:noProof/>
            <w:webHidden/>
          </w:rPr>
        </w:r>
        <w:r w:rsidR="00ED0D6F">
          <w:rPr>
            <w:noProof/>
            <w:webHidden/>
          </w:rPr>
          <w:fldChar w:fldCharType="separate"/>
        </w:r>
        <w:r w:rsidR="00ED0D6F">
          <w:rPr>
            <w:noProof/>
            <w:webHidden/>
          </w:rPr>
          <w:t>82</w:t>
        </w:r>
        <w:r w:rsidR="00ED0D6F">
          <w:rPr>
            <w:noProof/>
            <w:webHidden/>
          </w:rPr>
          <w:fldChar w:fldCharType="end"/>
        </w:r>
      </w:hyperlink>
    </w:p>
    <w:p w14:paraId="42C49469" w14:textId="4690548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59" w:history="1">
        <w:r w:rsidR="00ED0D6F" w:rsidRPr="00502530">
          <w:rPr>
            <w:rStyle w:val="Hyperlink"/>
            <w:noProof/>
          </w:rPr>
          <w:t>3.22.1 General</w:t>
        </w:r>
        <w:r w:rsidR="00ED0D6F">
          <w:rPr>
            <w:noProof/>
            <w:webHidden/>
          </w:rPr>
          <w:tab/>
        </w:r>
        <w:r w:rsidR="00ED0D6F">
          <w:rPr>
            <w:noProof/>
            <w:webHidden/>
          </w:rPr>
          <w:fldChar w:fldCharType="begin"/>
        </w:r>
        <w:r w:rsidR="00ED0D6F">
          <w:rPr>
            <w:noProof/>
            <w:webHidden/>
          </w:rPr>
          <w:instrText xml:space="preserve"> PAGEREF _Toc5353559 \h </w:instrText>
        </w:r>
        <w:r w:rsidR="00ED0D6F">
          <w:rPr>
            <w:noProof/>
            <w:webHidden/>
          </w:rPr>
        </w:r>
        <w:r w:rsidR="00ED0D6F">
          <w:rPr>
            <w:noProof/>
            <w:webHidden/>
          </w:rPr>
          <w:fldChar w:fldCharType="separate"/>
        </w:r>
        <w:r w:rsidR="00ED0D6F">
          <w:rPr>
            <w:noProof/>
            <w:webHidden/>
          </w:rPr>
          <w:t>82</w:t>
        </w:r>
        <w:r w:rsidR="00ED0D6F">
          <w:rPr>
            <w:noProof/>
            <w:webHidden/>
          </w:rPr>
          <w:fldChar w:fldCharType="end"/>
        </w:r>
      </w:hyperlink>
    </w:p>
    <w:p w14:paraId="0A7E5A36" w14:textId="1003F2A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0" w:history="1">
        <w:r w:rsidR="00ED0D6F" w:rsidRPr="00502530">
          <w:rPr>
            <w:rStyle w:val="Hyperlink"/>
            <w:noProof/>
          </w:rPr>
          <w:t>3.22.2 Constraints</w:t>
        </w:r>
        <w:r w:rsidR="00ED0D6F">
          <w:rPr>
            <w:noProof/>
            <w:webHidden/>
          </w:rPr>
          <w:tab/>
        </w:r>
        <w:r w:rsidR="00ED0D6F">
          <w:rPr>
            <w:noProof/>
            <w:webHidden/>
          </w:rPr>
          <w:fldChar w:fldCharType="begin"/>
        </w:r>
        <w:r w:rsidR="00ED0D6F">
          <w:rPr>
            <w:noProof/>
            <w:webHidden/>
          </w:rPr>
          <w:instrText xml:space="preserve"> PAGEREF _Toc5353560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2C5789D5" w14:textId="7798939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1" w:history="1">
        <w:r w:rsidR="00ED0D6F" w:rsidRPr="00502530">
          <w:rPr>
            <w:rStyle w:val="Hyperlink"/>
            <w:noProof/>
          </w:rPr>
          <w:t>3.22.3 repositoryUri property</w:t>
        </w:r>
        <w:r w:rsidR="00ED0D6F">
          <w:rPr>
            <w:noProof/>
            <w:webHidden/>
          </w:rPr>
          <w:tab/>
        </w:r>
        <w:r w:rsidR="00ED0D6F">
          <w:rPr>
            <w:noProof/>
            <w:webHidden/>
          </w:rPr>
          <w:fldChar w:fldCharType="begin"/>
        </w:r>
        <w:r w:rsidR="00ED0D6F">
          <w:rPr>
            <w:noProof/>
            <w:webHidden/>
          </w:rPr>
          <w:instrText xml:space="preserve"> PAGEREF _Toc5353561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354F7D68" w14:textId="6FBFFE7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2" w:history="1">
        <w:r w:rsidR="00ED0D6F" w:rsidRPr="00502530">
          <w:rPr>
            <w:rStyle w:val="Hyperlink"/>
            <w:noProof/>
          </w:rPr>
          <w:t>3.22.4 revisionId property</w:t>
        </w:r>
        <w:r w:rsidR="00ED0D6F">
          <w:rPr>
            <w:noProof/>
            <w:webHidden/>
          </w:rPr>
          <w:tab/>
        </w:r>
        <w:r w:rsidR="00ED0D6F">
          <w:rPr>
            <w:noProof/>
            <w:webHidden/>
          </w:rPr>
          <w:fldChar w:fldCharType="begin"/>
        </w:r>
        <w:r w:rsidR="00ED0D6F">
          <w:rPr>
            <w:noProof/>
            <w:webHidden/>
          </w:rPr>
          <w:instrText xml:space="preserve"> PAGEREF _Toc5353562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458ACE21" w14:textId="2B7E50F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3" w:history="1">
        <w:r w:rsidR="00ED0D6F" w:rsidRPr="00502530">
          <w:rPr>
            <w:rStyle w:val="Hyperlink"/>
            <w:noProof/>
          </w:rPr>
          <w:t>3.22.5 branch property</w:t>
        </w:r>
        <w:r w:rsidR="00ED0D6F">
          <w:rPr>
            <w:noProof/>
            <w:webHidden/>
          </w:rPr>
          <w:tab/>
        </w:r>
        <w:r w:rsidR="00ED0D6F">
          <w:rPr>
            <w:noProof/>
            <w:webHidden/>
          </w:rPr>
          <w:fldChar w:fldCharType="begin"/>
        </w:r>
        <w:r w:rsidR="00ED0D6F">
          <w:rPr>
            <w:noProof/>
            <w:webHidden/>
          </w:rPr>
          <w:instrText xml:space="preserve"> PAGEREF _Toc5353563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7912AF89" w14:textId="0BEE95F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4" w:history="1">
        <w:r w:rsidR="00ED0D6F" w:rsidRPr="00502530">
          <w:rPr>
            <w:rStyle w:val="Hyperlink"/>
            <w:noProof/>
          </w:rPr>
          <w:t>3.22.6 revisionTag property</w:t>
        </w:r>
        <w:r w:rsidR="00ED0D6F">
          <w:rPr>
            <w:noProof/>
            <w:webHidden/>
          </w:rPr>
          <w:tab/>
        </w:r>
        <w:r w:rsidR="00ED0D6F">
          <w:rPr>
            <w:noProof/>
            <w:webHidden/>
          </w:rPr>
          <w:fldChar w:fldCharType="begin"/>
        </w:r>
        <w:r w:rsidR="00ED0D6F">
          <w:rPr>
            <w:noProof/>
            <w:webHidden/>
          </w:rPr>
          <w:instrText xml:space="preserve"> PAGEREF _Toc5353564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5CE51C05" w14:textId="09C21D3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5" w:history="1">
        <w:r w:rsidR="00ED0D6F" w:rsidRPr="00502530">
          <w:rPr>
            <w:rStyle w:val="Hyperlink"/>
            <w:noProof/>
          </w:rPr>
          <w:t>3.22.7 asOfTimeUtc property</w:t>
        </w:r>
        <w:r w:rsidR="00ED0D6F">
          <w:rPr>
            <w:noProof/>
            <w:webHidden/>
          </w:rPr>
          <w:tab/>
        </w:r>
        <w:r w:rsidR="00ED0D6F">
          <w:rPr>
            <w:noProof/>
            <w:webHidden/>
          </w:rPr>
          <w:fldChar w:fldCharType="begin"/>
        </w:r>
        <w:r w:rsidR="00ED0D6F">
          <w:rPr>
            <w:noProof/>
            <w:webHidden/>
          </w:rPr>
          <w:instrText xml:space="preserve"> PAGEREF _Toc5353565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5C70D264" w14:textId="5140C0B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6" w:history="1">
        <w:r w:rsidR="00ED0D6F" w:rsidRPr="00502530">
          <w:rPr>
            <w:rStyle w:val="Hyperlink"/>
            <w:noProof/>
          </w:rPr>
          <w:t>3.22.8 mappedTo property</w:t>
        </w:r>
        <w:r w:rsidR="00ED0D6F">
          <w:rPr>
            <w:noProof/>
            <w:webHidden/>
          </w:rPr>
          <w:tab/>
        </w:r>
        <w:r w:rsidR="00ED0D6F">
          <w:rPr>
            <w:noProof/>
            <w:webHidden/>
          </w:rPr>
          <w:fldChar w:fldCharType="begin"/>
        </w:r>
        <w:r w:rsidR="00ED0D6F">
          <w:rPr>
            <w:noProof/>
            <w:webHidden/>
          </w:rPr>
          <w:instrText xml:space="preserve"> PAGEREF _Toc5353566 \h </w:instrText>
        </w:r>
        <w:r w:rsidR="00ED0D6F">
          <w:rPr>
            <w:noProof/>
            <w:webHidden/>
          </w:rPr>
        </w:r>
        <w:r w:rsidR="00ED0D6F">
          <w:rPr>
            <w:noProof/>
            <w:webHidden/>
          </w:rPr>
          <w:fldChar w:fldCharType="separate"/>
        </w:r>
        <w:r w:rsidR="00ED0D6F">
          <w:rPr>
            <w:noProof/>
            <w:webHidden/>
          </w:rPr>
          <w:t>83</w:t>
        </w:r>
        <w:r w:rsidR="00ED0D6F">
          <w:rPr>
            <w:noProof/>
            <w:webHidden/>
          </w:rPr>
          <w:fldChar w:fldCharType="end"/>
        </w:r>
      </w:hyperlink>
    </w:p>
    <w:p w14:paraId="6F4439B7" w14:textId="6E48355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67" w:history="1">
        <w:r w:rsidR="00ED0D6F" w:rsidRPr="00502530">
          <w:rPr>
            <w:rStyle w:val="Hyperlink"/>
            <w:noProof/>
          </w:rPr>
          <w:t>3.23 artifact object</w:t>
        </w:r>
        <w:r w:rsidR="00ED0D6F">
          <w:rPr>
            <w:noProof/>
            <w:webHidden/>
          </w:rPr>
          <w:tab/>
        </w:r>
        <w:r w:rsidR="00ED0D6F">
          <w:rPr>
            <w:noProof/>
            <w:webHidden/>
          </w:rPr>
          <w:fldChar w:fldCharType="begin"/>
        </w:r>
        <w:r w:rsidR="00ED0D6F">
          <w:rPr>
            <w:noProof/>
            <w:webHidden/>
          </w:rPr>
          <w:instrText xml:space="preserve"> PAGEREF _Toc5353567 \h </w:instrText>
        </w:r>
        <w:r w:rsidR="00ED0D6F">
          <w:rPr>
            <w:noProof/>
            <w:webHidden/>
          </w:rPr>
        </w:r>
        <w:r w:rsidR="00ED0D6F">
          <w:rPr>
            <w:noProof/>
            <w:webHidden/>
          </w:rPr>
          <w:fldChar w:fldCharType="separate"/>
        </w:r>
        <w:r w:rsidR="00ED0D6F">
          <w:rPr>
            <w:noProof/>
            <w:webHidden/>
          </w:rPr>
          <w:t>85</w:t>
        </w:r>
        <w:r w:rsidR="00ED0D6F">
          <w:rPr>
            <w:noProof/>
            <w:webHidden/>
          </w:rPr>
          <w:fldChar w:fldCharType="end"/>
        </w:r>
      </w:hyperlink>
    </w:p>
    <w:p w14:paraId="27671732" w14:textId="40B94B4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8" w:history="1">
        <w:r w:rsidR="00ED0D6F" w:rsidRPr="00502530">
          <w:rPr>
            <w:rStyle w:val="Hyperlink"/>
            <w:noProof/>
          </w:rPr>
          <w:t>3.23.1 General</w:t>
        </w:r>
        <w:r w:rsidR="00ED0D6F">
          <w:rPr>
            <w:noProof/>
            <w:webHidden/>
          </w:rPr>
          <w:tab/>
        </w:r>
        <w:r w:rsidR="00ED0D6F">
          <w:rPr>
            <w:noProof/>
            <w:webHidden/>
          </w:rPr>
          <w:fldChar w:fldCharType="begin"/>
        </w:r>
        <w:r w:rsidR="00ED0D6F">
          <w:rPr>
            <w:noProof/>
            <w:webHidden/>
          </w:rPr>
          <w:instrText xml:space="preserve"> PAGEREF _Toc5353568 \h </w:instrText>
        </w:r>
        <w:r w:rsidR="00ED0D6F">
          <w:rPr>
            <w:noProof/>
            <w:webHidden/>
          </w:rPr>
        </w:r>
        <w:r w:rsidR="00ED0D6F">
          <w:rPr>
            <w:noProof/>
            <w:webHidden/>
          </w:rPr>
          <w:fldChar w:fldCharType="separate"/>
        </w:r>
        <w:r w:rsidR="00ED0D6F">
          <w:rPr>
            <w:noProof/>
            <w:webHidden/>
          </w:rPr>
          <w:t>85</w:t>
        </w:r>
        <w:r w:rsidR="00ED0D6F">
          <w:rPr>
            <w:noProof/>
            <w:webHidden/>
          </w:rPr>
          <w:fldChar w:fldCharType="end"/>
        </w:r>
      </w:hyperlink>
    </w:p>
    <w:p w14:paraId="38F19A6D" w14:textId="6368FF7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69" w:history="1">
        <w:r w:rsidR="00ED0D6F" w:rsidRPr="00502530">
          <w:rPr>
            <w:rStyle w:val="Hyperlink"/>
            <w:noProof/>
          </w:rPr>
          <w:t>3.23.2 artifactLocation property</w:t>
        </w:r>
        <w:r w:rsidR="00ED0D6F">
          <w:rPr>
            <w:noProof/>
            <w:webHidden/>
          </w:rPr>
          <w:tab/>
        </w:r>
        <w:r w:rsidR="00ED0D6F">
          <w:rPr>
            <w:noProof/>
            <w:webHidden/>
          </w:rPr>
          <w:fldChar w:fldCharType="begin"/>
        </w:r>
        <w:r w:rsidR="00ED0D6F">
          <w:rPr>
            <w:noProof/>
            <w:webHidden/>
          </w:rPr>
          <w:instrText xml:space="preserve"> PAGEREF _Toc5353569 \h </w:instrText>
        </w:r>
        <w:r w:rsidR="00ED0D6F">
          <w:rPr>
            <w:noProof/>
            <w:webHidden/>
          </w:rPr>
        </w:r>
        <w:r w:rsidR="00ED0D6F">
          <w:rPr>
            <w:noProof/>
            <w:webHidden/>
          </w:rPr>
          <w:fldChar w:fldCharType="separate"/>
        </w:r>
        <w:r w:rsidR="00ED0D6F">
          <w:rPr>
            <w:noProof/>
            <w:webHidden/>
          </w:rPr>
          <w:t>86</w:t>
        </w:r>
        <w:r w:rsidR="00ED0D6F">
          <w:rPr>
            <w:noProof/>
            <w:webHidden/>
          </w:rPr>
          <w:fldChar w:fldCharType="end"/>
        </w:r>
      </w:hyperlink>
    </w:p>
    <w:p w14:paraId="27BE2975" w14:textId="7A1625D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0" w:history="1">
        <w:r w:rsidR="00ED0D6F" w:rsidRPr="00502530">
          <w:rPr>
            <w:rStyle w:val="Hyperlink"/>
            <w:noProof/>
          </w:rPr>
          <w:t>3.23.3 parentIndex property</w:t>
        </w:r>
        <w:r w:rsidR="00ED0D6F">
          <w:rPr>
            <w:noProof/>
            <w:webHidden/>
          </w:rPr>
          <w:tab/>
        </w:r>
        <w:r w:rsidR="00ED0D6F">
          <w:rPr>
            <w:noProof/>
            <w:webHidden/>
          </w:rPr>
          <w:fldChar w:fldCharType="begin"/>
        </w:r>
        <w:r w:rsidR="00ED0D6F">
          <w:rPr>
            <w:noProof/>
            <w:webHidden/>
          </w:rPr>
          <w:instrText xml:space="preserve"> PAGEREF _Toc5353570 \h </w:instrText>
        </w:r>
        <w:r w:rsidR="00ED0D6F">
          <w:rPr>
            <w:noProof/>
            <w:webHidden/>
          </w:rPr>
        </w:r>
        <w:r w:rsidR="00ED0D6F">
          <w:rPr>
            <w:noProof/>
            <w:webHidden/>
          </w:rPr>
          <w:fldChar w:fldCharType="separate"/>
        </w:r>
        <w:r w:rsidR="00ED0D6F">
          <w:rPr>
            <w:noProof/>
            <w:webHidden/>
          </w:rPr>
          <w:t>86</w:t>
        </w:r>
        <w:r w:rsidR="00ED0D6F">
          <w:rPr>
            <w:noProof/>
            <w:webHidden/>
          </w:rPr>
          <w:fldChar w:fldCharType="end"/>
        </w:r>
      </w:hyperlink>
    </w:p>
    <w:p w14:paraId="45492985" w14:textId="132D8EC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1" w:history="1">
        <w:r w:rsidR="00ED0D6F" w:rsidRPr="00502530">
          <w:rPr>
            <w:rStyle w:val="Hyperlink"/>
            <w:noProof/>
          </w:rPr>
          <w:t>3.23.4 offset property</w:t>
        </w:r>
        <w:r w:rsidR="00ED0D6F">
          <w:rPr>
            <w:noProof/>
            <w:webHidden/>
          </w:rPr>
          <w:tab/>
        </w:r>
        <w:r w:rsidR="00ED0D6F">
          <w:rPr>
            <w:noProof/>
            <w:webHidden/>
          </w:rPr>
          <w:fldChar w:fldCharType="begin"/>
        </w:r>
        <w:r w:rsidR="00ED0D6F">
          <w:rPr>
            <w:noProof/>
            <w:webHidden/>
          </w:rPr>
          <w:instrText xml:space="preserve"> PAGEREF _Toc5353571 \h </w:instrText>
        </w:r>
        <w:r w:rsidR="00ED0D6F">
          <w:rPr>
            <w:noProof/>
            <w:webHidden/>
          </w:rPr>
        </w:r>
        <w:r w:rsidR="00ED0D6F">
          <w:rPr>
            <w:noProof/>
            <w:webHidden/>
          </w:rPr>
          <w:fldChar w:fldCharType="separate"/>
        </w:r>
        <w:r w:rsidR="00ED0D6F">
          <w:rPr>
            <w:noProof/>
            <w:webHidden/>
          </w:rPr>
          <w:t>87</w:t>
        </w:r>
        <w:r w:rsidR="00ED0D6F">
          <w:rPr>
            <w:noProof/>
            <w:webHidden/>
          </w:rPr>
          <w:fldChar w:fldCharType="end"/>
        </w:r>
      </w:hyperlink>
    </w:p>
    <w:p w14:paraId="22CAC01D" w14:textId="04447FA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2" w:history="1">
        <w:r w:rsidR="00ED0D6F" w:rsidRPr="00502530">
          <w:rPr>
            <w:rStyle w:val="Hyperlink"/>
            <w:noProof/>
          </w:rPr>
          <w:t>3.23.5 length property</w:t>
        </w:r>
        <w:r w:rsidR="00ED0D6F">
          <w:rPr>
            <w:noProof/>
            <w:webHidden/>
          </w:rPr>
          <w:tab/>
        </w:r>
        <w:r w:rsidR="00ED0D6F">
          <w:rPr>
            <w:noProof/>
            <w:webHidden/>
          </w:rPr>
          <w:fldChar w:fldCharType="begin"/>
        </w:r>
        <w:r w:rsidR="00ED0D6F">
          <w:rPr>
            <w:noProof/>
            <w:webHidden/>
          </w:rPr>
          <w:instrText xml:space="preserve"> PAGEREF _Toc5353572 \h </w:instrText>
        </w:r>
        <w:r w:rsidR="00ED0D6F">
          <w:rPr>
            <w:noProof/>
            <w:webHidden/>
          </w:rPr>
        </w:r>
        <w:r w:rsidR="00ED0D6F">
          <w:rPr>
            <w:noProof/>
            <w:webHidden/>
          </w:rPr>
          <w:fldChar w:fldCharType="separate"/>
        </w:r>
        <w:r w:rsidR="00ED0D6F">
          <w:rPr>
            <w:noProof/>
            <w:webHidden/>
          </w:rPr>
          <w:t>87</w:t>
        </w:r>
        <w:r w:rsidR="00ED0D6F">
          <w:rPr>
            <w:noProof/>
            <w:webHidden/>
          </w:rPr>
          <w:fldChar w:fldCharType="end"/>
        </w:r>
      </w:hyperlink>
    </w:p>
    <w:p w14:paraId="5738E87C" w14:textId="289B473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3" w:history="1">
        <w:r w:rsidR="00ED0D6F" w:rsidRPr="00502530">
          <w:rPr>
            <w:rStyle w:val="Hyperlink"/>
            <w:noProof/>
          </w:rPr>
          <w:t>3.23.6 roles property</w:t>
        </w:r>
        <w:r w:rsidR="00ED0D6F">
          <w:rPr>
            <w:noProof/>
            <w:webHidden/>
          </w:rPr>
          <w:tab/>
        </w:r>
        <w:r w:rsidR="00ED0D6F">
          <w:rPr>
            <w:noProof/>
            <w:webHidden/>
          </w:rPr>
          <w:fldChar w:fldCharType="begin"/>
        </w:r>
        <w:r w:rsidR="00ED0D6F">
          <w:rPr>
            <w:noProof/>
            <w:webHidden/>
          </w:rPr>
          <w:instrText xml:space="preserve"> PAGEREF _Toc5353573 \h </w:instrText>
        </w:r>
        <w:r w:rsidR="00ED0D6F">
          <w:rPr>
            <w:noProof/>
            <w:webHidden/>
          </w:rPr>
        </w:r>
        <w:r w:rsidR="00ED0D6F">
          <w:rPr>
            <w:noProof/>
            <w:webHidden/>
          </w:rPr>
          <w:fldChar w:fldCharType="separate"/>
        </w:r>
        <w:r w:rsidR="00ED0D6F">
          <w:rPr>
            <w:noProof/>
            <w:webHidden/>
          </w:rPr>
          <w:t>87</w:t>
        </w:r>
        <w:r w:rsidR="00ED0D6F">
          <w:rPr>
            <w:noProof/>
            <w:webHidden/>
          </w:rPr>
          <w:fldChar w:fldCharType="end"/>
        </w:r>
      </w:hyperlink>
    </w:p>
    <w:p w14:paraId="3D3BAF9E" w14:textId="4B2C1E5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4" w:history="1">
        <w:r w:rsidR="00ED0D6F" w:rsidRPr="00502530">
          <w:rPr>
            <w:rStyle w:val="Hyperlink"/>
            <w:noProof/>
          </w:rPr>
          <w:t>3.23.7 mimeType property</w:t>
        </w:r>
        <w:r w:rsidR="00ED0D6F">
          <w:rPr>
            <w:noProof/>
            <w:webHidden/>
          </w:rPr>
          <w:tab/>
        </w:r>
        <w:r w:rsidR="00ED0D6F">
          <w:rPr>
            <w:noProof/>
            <w:webHidden/>
          </w:rPr>
          <w:fldChar w:fldCharType="begin"/>
        </w:r>
        <w:r w:rsidR="00ED0D6F">
          <w:rPr>
            <w:noProof/>
            <w:webHidden/>
          </w:rPr>
          <w:instrText xml:space="preserve"> PAGEREF _Toc5353574 \h </w:instrText>
        </w:r>
        <w:r w:rsidR="00ED0D6F">
          <w:rPr>
            <w:noProof/>
            <w:webHidden/>
          </w:rPr>
        </w:r>
        <w:r w:rsidR="00ED0D6F">
          <w:rPr>
            <w:noProof/>
            <w:webHidden/>
          </w:rPr>
          <w:fldChar w:fldCharType="separate"/>
        </w:r>
        <w:r w:rsidR="00ED0D6F">
          <w:rPr>
            <w:noProof/>
            <w:webHidden/>
          </w:rPr>
          <w:t>88</w:t>
        </w:r>
        <w:r w:rsidR="00ED0D6F">
          <w:rPr>
            <w:noProof/>
            <w:webHidden/>
          </w:rPr>
          <w:fldChar w:fldCharType="end"/>
        </w:r>
      </w:hyperlink>
    </w:p>
    <w:p w14:paraId="35CD20AF" w14:textId="2838096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5" w:history="1">
        <w:r w:rsidR="00ED0D6F" w:rsidRPr="00502530">
          <w:rPr>
            <w:rStyle w:val="Hyperlink"/>
            <w:noProof/>
          </w:rPr>
          <w:t>3.23.8 contents property</w:t>
        </w:r>
        <w:r w:rsidR="00ED0D6F">
          <w:rPr>
            <w:noProof/>
            <w:webHidden/>
          </w:rPr>
          <w:tab/>
        </w:r>
        <w:r w:rsidR="00ED0D6F">
          <w:rPr>
            <w:noProof/>
            <w:webHidden/>
          </w:rPr>
          <w:fldChar w:fldCharType="begin"/>
        </w:r>
        <w:r w:rsidR="00ED0D6F">
          <w:rPr>
            <w:noProof/>
            <w:webHidden/>
          </w:rPr>
          <w:instrText xml:space="preserve"> PAGEREF _Toc5353575 \h </w:instrText>
        </w:r>
        <w:r w:rsidR="00ED0D6F">
          <w:rPr>
            <w:noProof/>
            <w:webHidden/>
          </w:rPr>
        </w:r>
        <w:r w:rsidR="00ED0D6F">
          <w:rPr>
            <w:noProof/>
            <w:webHidden/>
          </w:rPr>
          <w:fldChar w:fldCharType="separate"/>
        </w:r>
        <w:r w:rsidR="00ED0D6F">
          <w:rPr>
            <w:noProof/>
            <w:webHidden/>
          </w:rPr>
          <w:t>88</w:t>
        </w:r>
        <w:r w:rsidR="00ED0D6F">
          <w:rPr>
            <w:noProof/>
            <w:webHidden/>
          </w:rPr>
          <w:fldChar w:fldCharType="end"/>
        </w:r>
      </w:hyperlink>
    </w:p>
    <w:p w14:paraId="196B9CB6" w14:textId="300943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6" w:history="1">
        <w:r w:rsidR="00ED0D6F" w:rsidRPr="00502530">
          <w:rPr>
            <w:rStyle w:val="Hyperlink"/>
            <w:noProof/>
          </w:rPr>
          <w:t>3.23.9 encoding property</w:t>
        </w:r>
        <w:r w:rsidR="00ED0D6F">
          <w:rPr>
            <w:noProof/>
            <w:webHidden/>
          </w:rPr>
          <w:tab/>
        </w:r>
        <w:r w:rsidR="00ED0D6F">
          <w:rPr>
            <w:noProof/>
            <w:webHidden/>
          </w:rPr>
          <w:fldChar w:fldCharType="begin"/>
        </w:r>
        <w:r w:rsidR="00ED0D6F">
          <w:rPr>
            <w:noProof/>
            <w:webHidden/>
          </w:rPr>
          <w:instrText xml:space="preserve"> PAGEREF _Toc5353576 \h </w:instrText>
        </w:r>
        <w:r w:rsidR="00ED0D6F">
          <w:rPr>
            <w:noProof/>
            <w:webHidden/>
          </w:rPr>
        </w:r>
        <w:r w:rsidR="00ED0D6F">
          <w:rPr>
            <w:noProof/>
            <w:webHidden/>
          </w:rPr>
          <w:fldChar w:fldCharType="separate"/>
        </w:r>
        <w:r w:rsidR="00ED0D6F">
          <w:rPr>
            <w:noProof/>
            <w:webHidden/>
          </w:rPr>
          <w:t>88</w:t>
        </w:r>
        <w:r w:rsidR="00ED0D6F">
          <w:rPr>
            <w:noProof/>
            <w:webHidden/>
          </w:rPr>
          <w:fldChar w:fldCharType="end"/>
        </w:r>
      </w:hyperlink>
    </w:p>
    <w:p w14:paraId="5067C25D" w14:textId="534ED59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77" w:history="1">
        <w:r w:rsidR="00ED0D6F" w:rsidRPr="00502530">
          <w:rPr>
            <w:rStyle w:val="Hyperlink"/>
            <w:noProof/>
          </w:rPr>
          <w:t>3.23.10 sourceLanguage property</w:t>
        </w:r>
        <w:r w:rsidR="00ED0D6F">
          <w:rPr>
            <w:noProof/>
            <w:webHidden/>
          </w:rPr>
          <w:tab/>
        </w:r>
        <w:r w:rsidR="00ED0D6F">
          <w:rPr>
            <w:noProof/>
            <w:webHidden/>
          </w:rPr>
          <w:fldChar w:fldCharType="begin"/>
        </w:r>
        <w:r w:rsidR="00ED0D6F">
          <w:rPr>
            <w:noProof/>
            <w:webHidden/>
          </w:rPr>
          <w:instrText xml:space="preserve"> PAGEREF _Toc5353577 \h </w:instrText>
        </w:r>
        <w:r w:rsidR="00ED0D6F">
          <w:rPr>
            <w:noProof/>
            <w:webHidden/>
          </w:rPr>
        </w:r>
        <w:r w:rsidR="00ED0D6F">
          <w:rPr>
            <w:noProof/>
            <w:webHidden/>
          </w:rPr>
          <w:fldChar w:fldCharType="separate"/>
        </w:r>
        <w:r w:rsidR="00ED0D6F">
          <w:rPr>
            <w:noProof/>
            <w:webHidden/>
          </w:rPr>
          <w:t>89</w:t>
        </w:r>
        <w:r w:rsidR="00ED0D6F">
          <w:rPr>
            <w:noProof/>
            <w:webHidden/>
          </w:rPr>
          <w:fldChar w:fldCharType="end"/>
        </w:r>
      </w:hyperlink>
    </w:p>
    <w:p w14:paraId="3798583B" w14:textId="1053966B" w:rsidR="00ED0D6F" w:rsidRDefault="00AC2AAA">
      <w:pPr>
        <w:pStyle w:val="TOC4"/>
        <w:tabs>
          <w:tab w:val="right" w:leader="dot" w:pos="9350"/>
        </w:tabs>
        <w:rPr>
          <w:rFonts w:asciiTheme="minorHAnsi" w:eastAsiaTheme="minorEastAsia" w:hAnsiTheme="minorHAnsi" w:cstheme="minorBidi"/>
          <w:noProof/>
          <w:sz w:val="22"/>
          <w:szCs w:val="22"/>
        </w:rPr>
      </w:pPr>
      <w:hyperlink w:anchor="_Toc5353578" w:history="1">
        <w:r w:rsidR="00ED0D6F" w:rsidRPr="00502530">
          <w:rPr>
            <w:rStyle w:val="Hyperlink"/>
            <w:noProof/>
          </w:rPr>
          <w:t>3.23.10.1 General</w:t>
        </w:r>
        <w:r w:rsidR="00ED0D6F">
          <w:rPr>
            <w:noProof/>
            <w:webHidden/>
          </w:rPr>
          <w:tab/>
        </w:r>
        <w:r w:rsidR="00ED0D6F">
          <w:rPr>
            <w:noProof/>
            <w:webHidden/>
          </w:rPr>
          <w:fldChar w:fldCharType="begin"/>
        </w:r>
        <w:r w:rsidR="00ED0D6F">
          <w:rPr>
            <w:noProof/>
            <w:webHidden/>
          </w:rPr>
          <w:instrText xml:space="preserve"> PAGEREF _Toc5353578 \h </w:instrText>
        </w:r>
        <w:r w:rsidR="00ED0D6F">
          <w:rPr>
            <w:noProof/>
            <w:webHidden/>
          </w:rPr>
        </w:r>
        <w:r w:rsidR="00ED0D6F">
          <w:rPr>
            <w:noProof/>
            <w:webHidden/>
          </w:rPr>
          <w:fldChar w:fldCharType="separate"/>
        </w:r>
        <w:r w:rsidR="00ED0D6F">
          <w:rPr>
            <w:noProof/>
            <w:webHidden/>
          </w:rPr>
          <w:t>89</w:t>
        </w:r>
        <w:r w:rsidR="00ED0D6F">
          <w:rPr>
            <w:noProof/>
            <w:webHidden/>
          </w:rPr>
          <w:fldChar w:fldCharType="end"/>
        </w:r>
      </w:hyperlink>
    </w:p>
    <w:p w14:paraId="6A7D9F3B" w14:textId="0581E926" w:rsidR="00ED0D6F" w:rsidRDefault="00AC2AAA">
      <w:pPr>
        <w:pStyle w:val="TOC4"/>
        <w:tabs>
          <w:tab w:val="right" w:leader="dot" w:pos="9350"/>
        </w:tabs>
        <w:rPr>
          <w:rFonts w:asciiTheme="minorHAnsi" w:eastAsiaTheme="minorEastAsia" w:hAnsiTheme="minorHAnsi" w:cstheme="minorBidi"/>
          <w:noProof/>
          <w:sz w:val="22"/>
          <w:szCs w:val="22"/>
        </w:rPr>
      </w:pPr>
      <w:hyperlink w:anchor="_Toc5353579" w:history="1">
        <w:r w:rsidR="00ED0D6F" w:rsidRPr="00502530">
          <w:rPr>
            <w:rStyle w:val="Hyperlink"/>
            <w:noProof/>
          </w:rPr>
          <w:t>3.23.10.2 Source language identifier conventions and practices</w:t>
        </w:r>
        <w:r w:rsidR="00ED0D6F">
          <w:rPr>
            <w:noProof/>
            <w:webHidden/>
          </w:rPr>
          <w:tab/>
        </w:r>
        <w:r w:rsidR="00ED0D6F">
          <w:rPr>
            <w:noProof/>
            <w:webHidden/>
          </w:rPr>
          <w:fldChar w:fldCharType="begin"/>
        </w:r>
        <w:r w:rsidR="00ED0D6F">
          <w:rPr>
            <w:noProof/>
            <w:webHidden/>
          </w:rPr>
          <w:instrText xml:space="preserve"> PAGEREF _Toc5353579 \h </w:instrText>
        </w:r>
        <w:r w:rsidR="00ED0D6F">
          <w:rPr>
            <w:noProof/>
            <w:webHidden/>
          </w:rPr>
        </w:r>
        <w:r w:rsidR="00ED0D6F">
          <w:rPr>
            <w:noProof/>
            <w:webHidden/>
          </w:rPr>
          <w:fldChar w:fldCharType="separate"/>
        </w:r>
        <w:r w:rsidR="00ED0D6F">
          <w:rPr>
            <w:noProof/>
            <w:webHidden/>
          </w:rPr>
          <w:t>89</w:t>
        </w:r>
        <w:r w:rsidR="00ED0D6F">
          <w:rPr>
            <w:noProof/>
            <w:webHidden/>
          </w:rPr>
          <w:fldChar w:fldCharType="end"/>
        </w:r>
      </w:hyperlink>
    </w:p>
    <w:p w14:paraId="7052856E" w14:textId="1238EC0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0" w:history="1">
        <w:r w:rsidR="00ED0D6F" w:rsidRPr="00502530">
          <w:rPr>
            <w:rStyle w:val="Hyperlink"/>
            <w:noProof/>
          </w:rPr>
          <w:t>3.23.11 hashes property</w:t>
        </w:r>
        <w:r w:rsidR="00ED0D6F">
          <w:rPr>
            <w:noProof/>
            <w:webHidden/>
          </w:rPr>
          <w:tab/>
        </w:r>
        <w:r w:rsidR="00ED0D6F">
          <w:rPr>
            <w:noProof/>
            <w:webHidden/>
          </w:rPr>
          <w:fldChar w:fldCharType="begin"/>
        </w:r>
        <w:r w:rsidR="00ED0D6F">
          <w:rPr>
            <w:noProof/>
            <w:webHidden/>
          </w:rPr>
          <w:instrText xml:space="preserve"> PAGEREF _Toc5353580 \h </w:instrText>
        </w:r>
        <w:r w:rsidR="00ED0D6F">
          <w:rPr>
            <w:noProof/>
            <w:webHidden/>
          </w:rPr>
        </w:r>
        <w:r w:rsidR="00ED0D6F">
          <w:rPr>
            <w:noProof/>
            <w:webHidden/>
          </w:rPr>
          <w:fldChar w:fldCharType="separate"/>
        </w:r>
        <w:r w:rsidR="00ED0D6F">
          <w:rPr>
            <w:noProof/>
            <w:webHidden/>
          </w:rPr>
          <w:t>90</w:t>
        </w:r>
        <w:r w:rsidR="00ED0D6F">
          <w:rPr>
            <w:noProof/>
            <w:webHidden/>
          </w:rPr>
          <w:fldChar w:fldCharType="end"/>
        </w:r>
      </w:hyperlink>
    </w:p>
    <w:p w14:paraId="28D5B57D" w14:textId="790B4A9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1" w:history="1">
        <w:r w:rsidR="00ED0D6F" w:rsidRPr="00502530">
          <w:rPr>
            <w:rStyle w:val="Hyperlink"/>
            <w:noProof/>
          </w:rPr>
          <w:t>3.23.12 lastModifiedTimeUtc property</w:t>
        </w:r>
        <w:r w:rsidR="00ED0D6F">
          <w:rPr>
            <w:noProof/>
            <w:webHidden/>
          </w:rPr>
          <w:tab/>
        </w:r>
        <w:r w:rsidR="00ED0D6F">
          <w:rPr>
            <w:noProof/>
            <w:webHidden/>
          </w:rPr>
          <w:fldChar w:fldCharType="begin"/>
        </w:r>
        <w:r w:rsidR="00ED0D6F">
          <w:rPr>
            <w:noProof/>
            <w:webHidden/>
          </w:rPr>
          <w:instrText xml:space="preserve"> PAGEREF _Toc5353581 \h </w:instrText>
        </w:r>
        <w:r w:rsidR="00ED0D6F">
          <w:rPr>
            <w:noProof/>
            <w:webHidden/>
          </w:rPr>
        </w:r>
        <w:r w:rsidR="00ED0D6F">
          <w:rPr>
            <w:noProof/>
            <w:webHidden/>
          </w:rPr>
          <w:fldChar w:fldCharType="separate"/>
        </w:r>
        <w:r w:rsidR="00ED0D6F">
          <w:rPr>
            <w:noProof/>
            <w:webHidden/>
          </w:rPr>
          <w:t>91</w:t>
        </w:r>
        <w:r w:rsidR="00ED0D6F">
          <w:rPr>
            <w:noProof/>
            <w:webHidden/>
          </w:rPr>
          <w:fldChar w:fldCharType="end"/>
        </w:r>
      </w:hyperlink>
    </w:p>
    <w:p w14:paraId="29A03EE0" w14:textId="112922F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82" w:history="1">
        <w:r w:rsidR="00ED0D6F" w:rsidRPr="00502530">
          <w:rPr>
            <w:rStyle w:val="Hyperlink"/>
            <w:noProof/>
          </w:rPr>
          <w:t>3.24 translationMetadata object</w:t>
        </w:r>
        <w:r w:rsidR="00ED0D6F">
          <w:rPr>
            <w:noProof/>
            <w:webHidden/>
          </w:rPr>
          <w:tab/>
        </w:r>
        <w:r w:rsidR="00ED0D6F">
          <w:rPr>
            <w:noProof/>
            <w:webHidden/>
          </w:rPr>
          <w:fldChar w:fldCharType="begin"/>
        </w:r>
        <w:r w:rsidR="00ED0D6F">
          <w:rPr>
            <w:noProof/>
            <w:webHidden/>
          </w:rPr>
          <w:instrText xml:space="preserve"> PAGEREF _Toc5353582 \h </w:instrText>
        </w:r>
        <w:r w:rsidR="00ED0D6F">
          <w:rPr>
            <w:noProof/>
            <w:webHidden/>
          </w:rPr>
        </w:r>
        <w:r w:rsidR="00ED0D6F">
          <w:rPr>
            <w:noProof/>
            <w:webHidden/>
          </w:rPr>
          <w:fldChar w:fldCharType="separate"/>
        </w:r>
        <w:r w:rsidR="00ED0D6F">
          <w:rPr>
            <w:noProof/>
            <w:webHidden/>
          </w:rPr>
          <w:t>91</w:t>
        </w:r>
        <w:r w:rsidR="00ED0D6F">
          <w:rPr>
            <w:noProof/>
            <w:webHidden/>
          </w:rPr>
          <w:fldChar w:fldCharType="end"/>
        </w:r>
      </w:hyperlink>
    </w:p>
    <w:p w14:paraId="0398CF47" w14:textId="4BE70BC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3" w:history="1">
        <w:r w:rsidR="00ED0D6F" w:rsidRPr="00502530">
          <w:rPr>
            <w:rStyle w:val="Hyperlink"/>
            <w:noProof/>
          </w:rPr>
          <w:t>3.24.1 General</w:t>
        </w:r>
        <w:r w:rsidR="00ED0D6F">
          <w:rPr>
            <w:noProof/>
            <w:webHidden/>
          </w:rPr>
          <w:tab/>
        </w:r>
        <w:r w:rsidR="00ED0D6F">
          <w:rPr>
            <w:noProof/>
            <w:webHidden/>
          </w:rPr>
          <w:fldChar w:fldCharType="begin"/>
        </w:r>
        <w:r w:rsidR="00ED0D6F">
          <w:rPr>
            <w:noProof/>
            <w:webHidden/>
          </w:rPr>
          <w:instrText xml:space="preserve"> PAGEREF _Toc5353583 \h </w:instrText>
        </w:r>
        <w:r w:rsidR="00ED0D6F">
          <w:rPr>
            <w:noProof/>
            <w:webHidden/>
          </w:rPr>
        </w:r>
        <w:r w:rsidR="00ED0D6F">
          <w:rPr>
            <w:noProof/>
            <w:webHidden/>
          </w:rPr>
          <w:fldChar w:fldCharType="separate"/>
        </w:r>
        <w:r w:rsidR="00ED0D6F">
          <w:rPr>
            <w:noProof/>
            <w:webHidden/>
          </w:rPr>
          <w:t>91</w:t>
        </w:r>
        <w:r w:rsidR="00ED0D6F">
          <w:rPr>
            <w:noProof/>
            <w:webHidden/>
          </w:rPr>
          <w:fldChar w:fldCharType="end"/>
        </w:r>
      </w:hyperlink>
    </w:p>
    <w:p w14:paraId="1854773D" w14:textId="71EDFAC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4" w:history="1">
        <w:r w:rsidR="00ED0D6F" w:rsidRPr="00502530">
          <w:rPr>
            <w:rStyle w:val="Hyperlink"/>
            <w:noProof/>
          </w:rPr>
          <w:t>3.24.2 name property</w:t>
        </w:r>
        <w:r w:rsidR="00ED0D6F">
          <w:rPr>
            <w:noProof/>
            <w:webHidden/>
          </w:rPr>
          <w:tab/>
        </w:r>
        <w:r w:rsidR="00ED0D6F">
          <w:rPr>
            <w:noProof/>
            <w:webHidden/>
          </w:rPr>
          <w:fldChar w:fldCharType="begin"/>
        </w:r>
        <w:r w:rsidR="00ED0D6F">
          <w:rPr>
            <w:noProof/>
            <w:webHidden/>
          </w:rPr>
          <w:instrText xml:space="preserve"> PAGEREF _Toc5353584 \h </w:instrText>
        </w:r>
        <w:r w:rsidR="00ED0D6F">
          <w:rPr>
            <w:noProof/>
            <w:webHidden/>
          </w:rPr>
        </w:r>
        <w:r w:rsidR="00ED0D6F">
          <w:rPr>
            <w:noProof/>
            <w:webHidden/>
          </w:rPr>
          <w:fldChar w:fldCharType="separate"/>
        </w:r>
        <w:r w:rsidR="00ED0D6F">
          <w:rPr>
            <w:noProof/>
            <w:webHidden/>
          </w:rPr>
          <w:t>91</w:t>
        </w:r>
        <w:r w:rsidR="00ED0D6F">
          <w:rPr>
            <w:noProof/>
            <w:webHidden/>
          </w:rPr>
          <w:fldChar w:fldCharType="end"/>
        </w:r>
      </w:hyperlink>
    </w:p>
    <w:p w14:paraId="7B6F2B95" w14:textId="31BB69B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5" w:history="1">
        <w:r w:rsidR="00ED0D6F" w:rsidRPr="00502530">
          <w:rPr>
            <w:rStyle w:val="Hyperlink"/>
            <w:noProof/>
          </w:rPr>
          <w:t>3.24.3 fullName property</w:t>
        </w:r>
        <w:r w:rsidR="00ED0D6F">
          <w:rPr>
            <w:noProof/>
            <w:webHidden/>
          </w:rPr>
          <w:tab/>
        </w:r>
        <w:r w:rsidR="00ED0D6F">
          <w:rPr>
            <w:noProof/>
            <w:webHidden/>
          </w:rPr>
          <w:fldChar w:fldCharType="begin"/>
        </w:r>
        <w:r w:rsidR="00ED0D6F">
          <w:rPr>
            <w:noProof/>
            <w:webHidden/>
          </w:rPr>
          <w:instrText xml:space="preserve"> PAGEREF _Toc5353585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72E7FDD2" w14:textId="3402BFA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6" w:history="1">
        <w:r w:rsidR="00ED0D6F" w:rsidRPr="00502530">
          <w:rPr>
            <w:rStyle w:val="Hyperlink"/>
            <w:noProof/>
          </w:rPr>
          <w:t>3.24.4 shortDescription property</w:t>
        </w:r>
        <w:r w:rsidR="00ED0D6F">
          <w:rPr>
            <w:noProof/>
            <w:webHidden/>
          </w:rPr>
          <w:tab/>
        </w:r>
        <w:r w:rsidR="00ED0D6F">
          <w:rPr>
            <w:noProof/>
            <w:webHidden/>
          </w:rPr>
          <w:fldChar w:fldCharType="begin"/>
        </w:r>
        <w:r w:rsidR="00ED0D6F">
          <w:rPr>
            <w:noProof/>
            <w:webHidden/>
          </w:rPr>
          <w:instrText xml:space="preserve"> PAGEREF _Toc5353586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49014385" w14:textId="483DE63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7" w:history="1">
        <w:r w:rsidR="00ED0D6F" w:rsidRPr="00502530">
          <w:rPr>
            <w:rStyle w:val="Hyperlink"/>
            <w:noProof/>
          </w:rPr>
          <w:t>3.24.5 fullDescription property</w:t>
        </w:r>
        <w:r w:rsidR="00ED0D6F">
          <w:rPr>
            <w:noProof/>
            <w:webHidden/>
          </w:rPr>
          <w:tab/>
        </w:r>
        <w:r w:rsidR="00ED0D6F">
          <w:rPr>
            <w:noProof/>
            <w:webHidden/>
          </w:rPr>
          <w:fldChar w:fldCharType="begin"/>
        </w:r>
        <w:r w:rsidR="00ED0D6F">
          <w:rPr>
            <w:noProof/>
            <w:webHidden/>
          </w:rPr>
          <w:instrText xml:space="preserve"> PAGEREF _Toc5353587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50882440" w14:textId="4364E37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8" w:history="1">
        <w:r w:rsidR="00ED0D6F" w:rsidRPr="00502530">
          <w:rPr>
            <w:rStyle w:val="Hyperlink"/>
            <w:noProof/>
          </w:rPr>
          <w:t>3.24.6 downloadUri property</w:t>
        </w:r>
        <w:r w:rsidR="00ED0D6F">
          <w:rPr>
            <w:noProof/>
            <w:webHidden/>
          </w:rPr>
          <w:tab/>
        </w:r>
        <w:r w:rsidR="00ED0D6F">
          <w:rPr>
            <w:noProof/>
            <w:webHidden/>
          </w:rPr>
          <w:fldChar w:fldCharType="begin"/>
        </w:r>
        <w:r w:rsidR="00ED0D6F">
          <w:rPr>
            <w:noProof/>
            <w:webHidden/>
          </w:rPr>
          <w:instrText xml:space="preserve"> PAGEREF _Toc5353588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11E38A69" w14:textId="12E01A2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89" w:history="1">
        <w:r w:rsidR="00ED0D6F" w:rsidRPr="00502530">
          <w:rPr>
            <w:rStyle w:val="Hyperlink"/>
            <w:noProof/>
          </w:rPr>
          <w:t>3.24.7 informationUri property</w:t>
        </w:r>
        <w:r w:rsidR="00ED0D6F">
          <w:rPr>
            <w:noProof/>
            <w:webHidden/>
          </w:rPr>
          <w:tab/>
        </w:r>
        <w:r w:rsidR="00ED0D6F">
          <w:rPr>
            <w:noProof/>
            <w:webHidden/>
          </w:rPr>
          <w:fldChar w:fldCharType="begin"/>
        </w:r>
        <w:r w:rsidR="00ED0D6F">
          <w:rPr>
            <w:noProof/>
            <w:webHidden/>
          </w:rPr>
          <w:instrText xml:space="preserve"> PAGEREF _Toc5353589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6141ABD8" w14:textId="689A03C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590" w:history="1">
        <w:r w:rsidR="00ED0D6F" w:rsidRPr="00502530">
          <w:rPr>
            <w:rStyle w:val="Hyperlink"/>
            <w:noProof/>
          </w:rPr>
          <w:t>3.25 result object</w:t>
        </w:r>
        <w:r w:rsidR="00ED0D6F">
          <w:rPr>
            <w:noProof/>
            <w:webHidden/>
          </w:rPr>
          <w:tab/>
        </w:r>
        <w:r w:rsidR="00ED0D6F">
          <w:rPr>
            <w:noProof/>
            <w:webHidden/>
          </w:rPr>
          <w:fldChar w:fldCharType="begin"/>
        </w:r>
        <w:r w:rsidR="00ED0D6F">
          <w:rPr>
            <w:noProof/>
            <w:webHidden/>
          </w:rPr>
          <w:instrText xml:space="preserve"> PAGEREF _Toc5353590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2F6A652C" w14:textId="5003802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1" w:history="1">
        <w:r w:rsidR="00ED0D6F" w:rsidRPr="00502530">
          <w:rPr>
            <w:rStyle w:val="Hyperlink"/>
            <w:noProof/>
          </w:rPr>
          <w:t>3.25.1 General</w:t>
        </w:r>
        <w:r w:rsidR="00ED0D6F">
          <w:rPr>
            <w:noProof/>
            <w:webHidden/>
          </w:rPr>
          <w:tab/>
        </w:r>
        <w:r w:rsidR="00ED0D6F">
          <w:rPr>
            <w:noProof/>
            <w:webHidden/>
          </w:rPr>
          <w:fldChar w:fldCharType="begin"/>
        </w:r>
        <w:r w:rsidR="00ED0D6F">
          <w:rPr>
            <w:noProof/>
            <w:webHidden/>
          </w:rPr>
          <w:instrText xml:space="preserve"> PAGEREF _Toc5353591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1FB80B73" w14:textId="4867C99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2" w:history="1">
        <w:r w:rsidR="00ED0D6F" w:rsidRPr="00502530">
          <w:rPr>
            <w:rStyle w:val="Hyperlink"/>
            <w:noProof/>
          </w:rPr>
          <w:t>3.25.2 Distinguishing logically identical from logically distinct results</w:t>
        </w:r>
        <w:r w:rsidR="00ED0D6F">
          <w:rPr>
            <w:noProof/>
            <w:webHidden/>
          </w:rPr>
          <w:tab/>
        </w:r>
        <w:r w:rsidR="00ED0D6F">
          <w:rPr>
            <w:noProof/>
            <w:webHidden/>
          </w:rPr>
          <w:fldChar w:fldCharType="begin"/>
        </w:r>
        <w:r w:rsidR="00ED0D6F">
          <w:rPr>
            <w:noProof/>
            <w:webHidden/>
          </w:rPr>
          <w:instrText xml:space="preserve"> PAGEREF _Toc5353592 \h </w:instrText>
        </w:r>
        <w:r w:rsidR="00ED0D6F">
          <w:rPr>
            <w:noProof/>
            <w:webHidden/>
          </w:rPr>
        </w:r>
        <w:r w:rsidR="00ED0D6F">
          <w:rPr>
            <w:noProof/>
            <w:webHidden/>
          </w:rPr>
          <w:fldChar w:fldCharType="separate"/>
        </w:r>
        <w:r w:rsidR="00ED0D6F">
          <w:rPr>
            <w:noProof/>
            <w:webHidden/>
          </w:rPr>
          <w:t>92</w:t>
        </w:r>
        <w:r w:rsidR="00ED0D6F">
          <w:rPr>
            <w:noProof/>
            <w:webHidden/>
          </w:rPr>
          <w:fldChar w:fldCharType="end"/>
        </w:r>
      </w:hyperlink>
    </w:p>
    <w:p w14:paraId="729BF2AC" w14:textId="37C17F9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3" w:history="1">
        <w:r w:rsidR="00ED0D6F" w:rsidRPr="00502530">
          <w:rPr>
            <w:rStyle w:val="Hyperlink"/>
            <w:noProof/>
          </w:rPr>
          <w:t>3.25.3 guid property</w:t>
        </w:r>
        <w:r w:rsidR="00ED0D6F">
          <w:rPr>
            <w:noProof/>
            <w:webHidden/>
          </w:rPr>
          <w:tab/>
        </w:r>
        <w:r w:rsidR="00ED0D6F">
          <w:rPr>
            <w:noProof/>
            <w:webHidden/>
          </w:rPr>
          <w:fldChar w:fldCharType="begin"/>
        </w:r>
        <w:r w:rsidR="00ED0D6F">
          <w:rPr>
            <w:noProof/>
            <w:webHidden/>
          </w:rPr>
          <w:instrText xml:space="preserve"> PAGEREF _Toc5353593 \h </w:instrText>
        </w:r>
        <w:r w:rsidR="00ED0D6F">
          <w:rPr>
            <w:noProof/>
            <w:webHidden/>
          </w:rPr>
        </w:r>
        <w:r w:rsidR="00ED0D6F">
          <w:rPr>
            <w:noProof/>
            <w:webHidden/>
          </w:rPr>
          <w:fldChar w:fldCharType="separate"/>
        </w:r>
        <w:r w:rsidR="00ED0D6F">
          <w:rPr>
            <w:noProof/>
            <w:webHidden/>
          </w:rPr>
          <w:t>93</w:t>
        </w:r>
        <w:r w:rsidR="00ED0D6F">
          <w:rPr>
            <w:noProof/>
            <w:webHidden/>
          </w:rPr>
          <w:fldChar w:fldCharType="end"/>
        </w:r>
      </w:hyperlink>
    </w:p>
    <w:p w14:paraId="63B99DA7" w14:textId="1CFFC6E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4" w:history="1">
        <w:r w:rsidR="00ED0D6F" w:rsidRPr="00502530">
          <w:rPr>
            <w:rStyle w:val="Hyperlink"/>
            <w:noProof/>
          </w:rPr>
          <w:t>3.25.4 correlationGuid property</w:t>
        </w:r>
        <w:r w:rsidR="00ED0D6F">
          <w:rPr>
            <w:noProof/>
            <w:webHidden/>
          </w:rPr>
          <w:tab/>
        </w:r>
        <w:r w:rsidR="00ED0D6F">
          <w:rPr>
            <w:noProof/>
            <w:webHidden/>
          </w:rPr>
          <w:fldChar w:fldCharType="begin"/>
        </w:r>
        <w:r w:rsidR="00ED0D6F">
          <w:rPr>
            <w:noProof/>
            <w:webHidden/>
          </w:rPr>
          <w:instrText xml:space="preserve"> PAGEREF _Toc5353594 \h </w:instrText>
        </w:r>
        <w:r w:rsidR="00ED0D6F">
          <w:rPr>
            <w:noProof/>
            <w:webHidden/>
          </w:rPr>
        </w:r>
        <w:r w:rsidR="00ED0D6F">
          <w:rPr>
            <w:noProof/>
            <w:webHidden/>
          </w:rPr>
          <w:fldChar w:fldCharType="separate"/>
        </w:r>
        <w:r w:rsidR="00ED0D6F">
          <w:rPr>
            <w:noProof/>
            <w:webHidden/>
          </w:rPr>
          <w:t>93</w:t>
        </w:r>
        <w:r w:rsidR="00ED0D6F">
          <w:rPr>
            <w:noProof/>
            <w:webHidden/>
          </w:rPr>
          <w:fldChar w:fldCharType="end"/>
        </w:r>
      </w:hyperlink>
    </w:p>
    <w:p w14:paraId="62E20288" w14:textId="17EF15A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5" w:history="1">
        <w:r w:rsidR="00ED0D6F" w:rsidRPr="00502530">
          <w:rPr>
            <w:rStyle w:val="Hyperlink"/>
            <w:noProof/>
          </w:rPr>
          <w:t>3.25.5 ruleId property</w:t>
        </w:r>
        <w:r w:rsidR="00ED0D6F">
          <w:rPr>
            <w:noProof/>
            <w:webHidden/>
          </w:rPr>
          <w:tab/>
        </w:r>
        <w:r w:rsidR="00ED0D6F">
          <w:rPr>
            <w:noProof/>
            <w:webHidden/>
          </w:rPr>
          <w:fldChar w:fldCharType="begin"/>
        </w:r>
        <w:r w:rsidR="00ED0D6F">
          <w:rPr>
            <w:noProof/>
            <w:webHidden/>
          </w:rPr>
          <w:instrText xml:space="preserve"> PAGEREF _Toc5353595 \h </w:instrText>
        </w:r>
        <w:r w:rsidR="00ED0D6F">
          <w:rPr>
            <w:noProof/>
            <w:webHidden/>
          </w:rPr>
        </w:r>
        <w:r w:rsidR="00ED0D6F">
          <w:rPr>
            <w:noProof/>
            <w:webHidden/>
          </w:rPr>
          <w:fldChar w:fldCharType="separate"/>
        </w:r>
        <w:r w:rsidR="00ED0D6F">
          <w:rPr>
            <w:noProof/>
            <w:webHidden/>
          </w:rPr>
          <w:t>93</w:t>
        </w:r>
        <w:r w:rsidR="00ED0D6F">
          <w:rPr>
            <w:noProof/>
            <w:webHidden/>
          </w:rPr>
          <w:fldChar w:fldCharType="end"/>
        </w:r>
      </w:hyperlink>
    </w:p>
    <w:p w14:paraId="138806B5" w14:textId="4D60D0A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6" w:history="1">
        <w:r w:rsidR="00ED0D6F" w:rsidRPr="00502530">
          <w:rPr>
            <w:rStyle w:val="Hyperlink"/>
            <w:noProof/>
          </w:rPr>
          <w:t>3.25.6 ruleIndex property</w:t>
        </w:r>
        <w:r w:rsidR="00ED0D6F">
          <w:rPr>
            <w:noProof/>
            <w:webHidden/>
          </w:rPr>
          <w:tab/>
        </w:r>
        <w:r w:rsidR="00ED0D6F">
          <w:rPr>
            <w:noProof/>
            <w:webHidden/>
          </w:rPr>
          <w:fldChar w:fldCharType="begin"/>
        </w:r>
        <w:r w:rsidR="00ED0D6F">
          <w:rPr>
            <w:noProof/>
            <w:webHidden/>
          </w:rPr>
          <w:instrText xml:space="preserve"> PAGEREF _Toc5353596 \h </w:instrText>
        </w:r>
        <w:r w:rsidR="00ED0D6F">
          <w:rPr>
            <w:noProof/>
            <w:webHidden/>
          </w:rPr>
        </w:r>
        <w:r w:rsidR="00ED0D6F">
          <w:rPr>
            <w:noProof/>
            <w:webHidden/>
          </w:rPr>
          <w:fldChar w:fldCharType="separate"/>
        </w:r>
        <w:r w:rsidR="00ED0D6F">
          <w:rPr>
            <w:noProof/>
            <w:webHidden/>
          </w:rPr>
          <w:t>94</w:t>
        </w:r>
        <w:r w:rsidR="00ED0D6F">
          <w:rPr>
            <w:noProof/>
            <w:webHidden/>
          </w:rPr>
          <w:fldChar w:fldCharType="end"/>
        </w:r>
      </w:hyperlink>
    </w:p>
    <w:p w14:paraId="6476056C" w14:textId="1B8F478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7" w:history="1">
        <w:r w:rsidR="00ED0D6F" w:rsidRPr="00502530">
          <w:rPr>
            <w:rStyle w:val="Hyperlink"/>
            <w:noProof/>
          </w:rPr>
          <w:t>3.25.7 rule property</w:t>
        </w:r>
        <w:r w:rsidR="00ED0D6F">
          <w:rPr>
            <w:noProof/>
            <w:webHidden/>
          </w:rPr>
          <w:tab/>
        </w:r>
        <w:r w:rsidR="00ED0D6F">
          <w:rPr>
            <w:noProof/>
            <w:webHidden/>
          </w:rPr>
          <w:fldChar w:fldCharType="begin"/>
        </w:r>
        <w:r w:rsidR="00ED0D6F">
          <w:rPr>
            <w:noProof/>
            <w:webHidden/>
          </w:rPr>
          <w:instrText xml:space="preserve"> PAGEREF _Toc5353597 \h </w:instrText>
        </w:r>
        <w:r w:rsidR="00ED0D6F">
          <w:rPr>
            <w:noProof/>
            <w:webHidden/>
          </w:rPr>
        </w:r>
        <w:r w:rsidR="00ED0D6F">
          <w:rPr>
            <w:noProof/>
            <w:webHidden/>
          </w:rPr>
          <w:fldChar w:fldCharType="separate"/>
        </w:r>
        <w:r w:rsidR="00ED0D6F">
          <w:rPr>
            <w:noProof/>
            <w:webHidden/>
          </w:rPr>
          <w:t>95</w:t>
        </w:r>
        <w:r w:rsidR="00ED0D6F">
          <w:rPr>
            <w:noProof/>
            <w:webHidden/>
          </w:rPr>
          <w:fldChar w:fldCharType="end"/>
        </w:r>
      </w:hyperlink>
    </w:p>
    <w:p w14:paraId="1EBAFEDE" w14:textId="4AA91BC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8" w:history="1">
        <w:r w:rsidR="00ED0D6F" w:rsidRPr="00502530">
          <w:rPr>
            <w:rStyle w:val="Hyperlink"/>
            <w:noProof/>
          </w:rPr>
          <w:t>3.25.8 taxa</w:t>
        </w:r>
        <w:r w:rsidR="00ED0D6F">
          <w:rPr>
            <w:noProof/>
            <w:webHidden/>
          </w:rPr>
          <w:tab/>
        </w:r>
        <w:r w:rsidR="00ED0D6F">
          <w:rPr>
            <w:noProof/>
            <w:webHidden/>
          </w:rPr>
          <w:fldChar w:fldCharType="begin"/>
        </w:r>
        <w:r w:rsidR="00ED0D6F">
          <w:rPr>
            <w:noProof/>
            <w:webHidden/>
          </w:rPr>
          <w:instrText xml:space="preserve"> PAGEREF _Toc5353598 \h </w:instrText>
        </w:r>
        <w:r w:rsidR="00ED0D6F">
          <w:rPr>
            <w:noProof/>
            <w:webHidden/>
          </w:rPr>
        </w:r>
        <w:r w:rsidR="00ED0D6F">
          <w:rPr>
            <w:noProof/>
            <w:webHidden/>
          </w:rPr>
          <w:fldChar w:fldCharType="separate"/>
        </w:r>
        <w:r w:rsidR="00ED0D6F">
          <w:rPr>
            <w:noProof/>
            <w:webHidden/>
          </w:rPr>
          <w:t>95</w:t>
        </w:r>
        <w:r w:rsidR="00ED0D6F">
          <w:rPr>
            <w:noProof/>
            <w:webHidden/>
          </w:rPr>
          <w:fldChar w:fldCharType="end"/>
        </w:r>
      </w:hyperlink>
    </w:p>
    <w:p w14:paraId="06D03D14" w14:textId="0CD250B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599" w:history="1">
        <w:r w:rsidR="00ED0D6F" w:rsidRPr="00502530">
          <w:rPr>
            <w:rStyle w:val="Hyperlink"/>
            <w:noProof/>
          </w:rPr>
          <w:t>3.25.9 kind property</w:t>
        </w:r>
        <w:r w:rsidR="00ED0D6F">
          <w:rPr>
            <w:noProof/>
            <w:webHidden/>
          </w:rPr>
          <w:tab/>
        </w:r>
        <w:r w:rsidR="00ED0D6F">
          <w:rPr>
            <w:noProof/>
            <w:webHidden/>
          </w:rPr>
          <w:fldChar w:fldCharType="begin"/>
        </w:r>
        <w:r w:rsidR="00ED0D6F">
          <w:rPr>
            <w:noProof/>
            <w:webHidden/>
          </w:rPr>
          <w:instrText xml:space="preserve"> PAGEREF _Toc5353599 \h </w:instrText>
        </w:r>
        <w:r w:rsidR="00ED0D6F">
          <w:rPr>
            <w:noProof/>
            <w:webHidden/>
          </w:rPr>
        </w:r>
        <w:r w:rsidR="00ED0D6F">
          <w:rPr>
            <w:noProof/>
            <w:webHidden/>
          </w:rPr>
          <w:fldChar w:fldCharType="separate"/>
        </w:r>
        <w:r w:rsidR="00ED0D6F">
          <w:rPr>
            <w:noProof/>
            <w:webHidden/>
          </w:rPr>
          <w:t>97</w:t>
        </w:r>
        <w:r w:rsidR="00ED0D6F">
          <w:rPr>
            <w:noProof/>
            <w:webHidden/>
          </w:rPr>
          <w:fldChar w:fldCharType="end"/>
        </w:r>
      </w:hyperlink>
    </w:p>
    <w:p w14:paraId="7DC3E51B" w14:textId="48849A8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0" w:history="1">
        <w:r w:rsidR="00ED0D6F" w:rsidRPr="00502530">
          <w:rPr>
            <w:rStyle w:val="Hyperlink"/>
            <w:noProof/>
          </w:rPr>
          <w:t>3.25.10 level property</w:t>
        </w:r>
        <w:r w:rsidR="00ED0D6F">
          <w:rPr>
            <w:noProof/>
            <w:webHidden/>
          </w:rPr>
          <w:tab/>
        </w:r>
        <w:r w:rsidR="00ED0D6F">
          <w:rPr>
            <w:noProof/>
            <w:webHidden/>
          </w:rPr>
          <w:fldChar w:fldCharType="begin"/>
        </w:r>
        <w:r w:rsidR="00ED0D6F">
          <w:rPr>
            <w:noProof/>
            <w:webHidden/>
          </w:rPr>
          <w:instrText xml:space="preserve"> PAGEREF _Toc5353600 \h </w:instrText>
        </w:r>
        <w:r w:rsidR="00ED0D6F">
          <w:rPr>
            <w:noProof/>
            <w:webHidden/>
          </w:rPr>
        </w:r>
        <w:r w:rsidR="00ED0D6F">
          <w:rPr>
            <w:noProof/>
            <w:webHidden/>
          </w:rPr>
          <w:fldChar w:fldCharType="separate"/>
        </w:r>
        <w:r w:rsidR="00ED0D6F">
          <w:rPr>
            <w:noProof/>
            <w:webHidden/>
          </w:rPr>
          <w:t>98</w:t>
        </w:r>
        <w:r w:rsidR="00ED0D6F">
          <w:rPr>
            <w:noProof/>
            <w:webHidden/>
          </w:rPr>
          <w:fldChar w:fldCharType="end"/>
        </w:r>
      </w:hyperlink>
    </w:p>
    <w:p w14:paraId="5F392987" w14:textId="3DC1CBB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1" w:history="1">
        <w:r w:rsidR="00ED0D6F" w:rsidRPr="00502530">
          <w:rPr>
            <w:rStyle w:val="Hyperlink"/>
            <w:noProof/>
          </w:rPr>
          <w:t>3.25.11 message property</w:t>
        </w:r>
        <w:r w:rsidR="00ED0D6F">
          <w:rPr>
            <w:noProof/>
            <w:webHidden/>
          </w:rPr>
          <w:tab/>
        </w:r>
        <w:r w:rsidR="00ED0D6F">
          <w:rPr>
            <w:noProof/>
            <w:webHidden/>
          </w:rPr>
          <w:fldChar w:fldCharType="begin"/>
        </w:r>
        <w:r w:rsidR="00ED0D6F">
          <w:rPr>
            <w:noProof/>
            <w:webHidden/>
          </w:rPr>
          <w:instrText xml:space="preserve"> PAGEREF _Toc5353601 \h </w:instrText>
        </w:r>
        <w:r w:rsidR="00ED0D6F">
          <w:rPr>
            <w:noProof/>
            <w:webHidden/>
          </w:rPr>
        </w:r>
        <w:r w:rsidR="00ED0D6F">
          <w:rPr>
            <w:noProof/>
            <w:webHidden/>
          </w:rPr>
          <w:fldChar w:fldCharType="separate"/>
        </w:r>
        <w:r w:rsidR="00ED0D6F">
          <w:rPr>
            <w:noProof/>
            <w:webHidden/>
          </w:rPr>
          <w:t>99</w:t>
        </w:r>
        <w:r w:rsidR="00ED0D6F">
          <w:rPr>
            <w:noProof/>
            <w:webHidden/>
          </w:rPr>
          <w:fldChar w:fldCharType="end"/>
        </w:r>
      </w:hyperlink>
    </w:p>
    <w:p w14:paraId="2EFB0F76" w14:textId="3DC47F5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2" w:history="1">
        <w:r w:rsidR="00ED0D6F" w:rsidRPr="00502530">
          <w:rPr>
            <w:rStyle w:val="Hyperlink"/>
            <w:noProof/>
          </w:rPr>
          <w:t>3.25.12 locations property</w:t>
        </w:r>
        <w:r w:rsidR="00ED0D6F">
          <w:rPr>
            <w:noProof/>
            <w:webHidden/>
          </w:rPr>
          <w:tab/>
        </w:r>
        <w:r w:rsidR="00ED0D6F">
          <w:rPr>
            <w:noProof/>
            <w:webHidden/>
          </w:rPr>
          <w:fldChar w:fldCharType="begin"/>
        </w:r>
        <w:r w:rsidR="00ED0D6F">
          <w:rPr>
            <w:noProof/>
            <w:webHidden/>
          </w:rPr>
          <w:instrText xml:space="preserve"> PAGEREF _Toc5353602 \h </w:instrText>
        </w:r>
        <w:r w:rsidR="00ED0D6F">
          <w:rPr>
            <w:noProof/>
            <w:webHidden/>
          </w:rPr>
        </w:r>
        <w:r w:rsidR="00ED0D6F">
          <w:rPr>
            <w:noProof/>
            <w:webHidden/>
          </w:rPr>
          <w:fldChar w:fldCharType="separate"/>
        </w:r>
        <w:r w:rsidR="00ED0D6F">
          <w:rPr>
            <w:noProof/>
            <w:webHidden/>
          </w:rPr>
          <w:t>100</w:t>
        </w:r>
        <w:r w:rsidR="00ED0D6F">
          <w:rPr>
            <w:noProof/>
            <w:webHidden/>
          </w:rPr>
          <w:fldChar w:fldCharType="end"/>
        </w:r>
      </w:hyperlink>
    </w:p>
    <w:p w14:paraId="708CFF86" w14:textId="75CFA19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3" w:history="1">
        <w:r w:rsidR="00ED0D6F" w:rsidRPr="00502530">
          <w:rPr>
            <w:rStyle w:val="Hyperlink"/>
            <w:noProof/>
          </w:rPr>
          <w:t>3.25.13 analysisTarget property</w:t>
        </w:r>
        <w:r w:rsidR="00ED0D6F">
          <w:rPr>
            <w:noProof/>
            <w:webHidden/>
          </w:rPr>
          <w:tab/>
        </w:r>
        <w:r w:rsidR="00ED0D6F">
          <w:rPr>
            <w:noProof/>
            <w:webHidden/>
          </w:rPr>
          <w:fldChar w:fldCharType="begin"/>
        </w:r>
        <w:r w:rsidR="00ED0D6F">
          <w:rPr>
            <w:noProof/>
            <w:webHidden/>
          </w:rPr>
          <w:instrText xml:space="preserve"> PAGEREF _Toc5353603 \h </w:instrText>
        </w:r>
        <w:r w:rsidR="00ED0D6F">
          <w:rPr>
            <w:noProof/>
            <w:webHidden/>
          </w:rPr>
        </w:r>
        <w:r w:rsidR="00ED0D6F">
          <w:rPr>
            <w:noProof/>
            <w:webHidden/>
          </w:rPr>
          <w:fldChar w:fldCharType="separate"/>
        </w:r>
        <w:r w:rsidR="00ED0D6F">
          <w:rPr>
            <w:noProof/>
            <w:webHidden/>
          </w:rPr>
          <w:t>101</w:t>
        </w:r>
        <w:r w:rsidR="00ED0D6F">
          <w:rPr>
            <w:noProof/>
            <w:webHidden/>
          </w:rPr>
          <w:fldChar w:fldCharType="end"/>
        </w:r>
      </w:hyperlink>
    </w:p>
    <w:p w14:paraId="6C33B9D4" w14:textId="77EA3DF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4" w:history="1">
        <w:r w:rsidR="00ED0D6F" w:rsidRPr="00502530">
          <w:rPr>
            <w:rStyle w:val="Hyperlink"/>
            <w:noProof/>
          </w:rPr>
          <w:t>3.25.14 fingerprints property</w:t>
        </w:r>
        <w:r w:rsidR="00ED0D6F">
          <w:rPr>
            <w:noProof/>
            <w:webHidden/>
          </w:rPr>
          <w:tab/>
        </w:r>
        <w:r w:rsidR="00ED0D6F">
          <w:rPr>
            <w:noProof/>
            <w:webHidden/>
          </w:rPr>
          <w:fldChar w:fldCharType="begin"/>
        </w:r>
        <w:r w:rsidR="00ED0D6F">
          <w:rPr>
            <w:noProof/>
            <w:webHidden/>
          </w:rPr>
          <w:instrText xml:space="preserve"> PAGEREF _Toc5353604 \h </w:instrText>
        </w:r>
        <w:r w:rsidR="00ED0D6F">
          <w:rPr>
            <w:noProof/>
            <w:webHidden/>
          </w:rPr>
        </w:r>
        <w:r w:rsidR="00ED0D6F">
          <w:rPr>
            <w:noProof/>
            <w:webHidden/>
          </w:rPr>
          <w:fldChar w:fldCharType="separate"/>
        </w:r>
        <w:r w:rsidR="00ED0D6F">
          <w:rPr>
            <w:noProof/>
            <w:webHidden/>
          </w:rPr>
          <w:t>102</w:t>
        </w:r>
        <w:r w:rsidR="00ED0D6F">
          <w:rPr>
            <w:noProof/>
            <w:webHidden/>
          </w:rPr>
          <w:fldChar w:fldCharType="end"/>
        </w:r>
      </w:hyperlink>
    </w:p>
    <w:p w14:paraId="176CE77D" w14:textId="140441B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5" w:history="1">
        <w:r w:rsidR="00ED0D6F" w:rsidRPr="00502530">
          <w:rPr>
            <w:rStyle w:val="Hyperlink"/>
            <w:noProof/>
          </w:rPr>
          <w:t>3.25.15 partialFingerprints property</w:t>
        </w:r>
        <w:r w:rsidR="00ED0D6F">
          <w:rPr>
            <w:noProof/>
            <w:webHidden/>
          </w:rPr>
          <w:tab/>
        </w:r>
        <w:r w:rsidR="00ED0D6F">
          <w:rPr>
            <w:noProof/>
            <w:webHidden/>
          </w:rPr>
          <w:fldChar w:fldCharType="begin"/>
        </w:r>
        <w:r w:rsidR="00ED0D6F">
          <w:rPr>
            <w:noProof/>
            <w:webHidden/>
          </w:rPr>
          <w:instrText xml:space="preserve"> PAGEREF _Toc5353605 \h </w:instrText>
        </w:r>
        <w:r w:rsidR="00ED0D6F">
          <w:rPr>
            <w:noProof/>
            <w:webHidden/>
          </w:rPr>
        </w:r>
        <w:r w:rsidR="00ED0D6F">
          <w:rPr>
            <w:noProof/>
            <w:webHidden/>
          </w:rPr>
          <w:fldChar w:fldCharType="separate"/>
        </w:r>
        <w:r w:rsidR="00ED0D6F">
          <w:rPr>
            <w:noProof/>
            <w:webHidden/>
          </w:rPr>
          <w:t>103</w:t>
        </w:r>
        <w:r w:rsidR="00ED0D6F">
          <w:rPr>
            <w:noProof/>
            <w:webHidden/>
          </w:rPr>
          <w:fldChar w:fldCharType="end"/>
        </w:r>
      </w:hyperlink>
    </w:p>
    <w:p w14:paraId="47F9686C" w14:textId="38FCA50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6" w:history="1">
        <w:r w:rsidR="00ED0D6F" w:rsidRPr="00502530">
          <w:rPr>
            <w:rStyle w:val="Hyperlink"/>
            <w:noProof/>
          </w:rPr>
          <w:t>3.25.16 codeFlows property</w:t>
        </w:r>
        <w:r w:rsidR="00ED0D6F">
          <w:rPr>
            <w:noProof/>
            <w:webHidden/>
          </w:rPr>
          <w:tab/>
        </w:r>
        <w:r w:rsidR="00ED0D6F">
          <w:rPr>
            <w:noProof/>
            <w:webHidden/>
          </w:rPr>
          <w:fldChar w:fldCharType="begin"/>
        </w:r>
        <w:r w:rsidR="00ED0D6F">
          <w:rPr>
            <w:noProof/>
            <w:webHidden/>
          </w:rPr>
          <w:instrText xml:space="preserve"> PAGEREF _Toc5353606 \h </w:instrText>
        </w:r>
        <w:r w:rsidR="00ED0D6F">
          <w:rPr>
            <w:noProof/>
            <w:webHidden/>
          </w:rPr>
        </w:r>
        <w:r w:rsidR="00ED0D6F">
          <w:rPr>
            <w:noProof/>
            <w:webHidden/>
          </w:rPr>
          <w:fldChar w:fldCharType="separate"/>
        </w:r>
        <w:r w:rsidR="00ED0D6F">
          <w:rPr>
            <w:noProof/>
            <w:webHidden/>
          </w:rPr>
          <w:t>104</w:t>
        </w:r>
        <w:r w:rsidR="00ED0D6F">
          <w:rPr>
            <w:noProof/>
            <w:webHidden/>
          </w:rPr>
          <w:fldChar w:fldCharType="end"/>
        </w:r>
      </w:hyperlink>
    </w:p>
    <w:p w14:paraId="4627D20C" w14:textId="7A4CDDD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7" w:history="1">
        <w:r w:rsidR="00ED0D6F" w:rsidRPr="00502530">
          <w:rPr>
            <w:rStyle w:val="Hyperlink"/>
            <w:noProof/>
          </w:rPr>
          <w:t>3.25.17 graphs property</w:t>
        </w:r>
        <w:r w:rsidR="00ED0D6F">
          <w:rPr>
            <w:noProof/>
            <w:webHidden/>
          </w:rPr>
          <w:tab/>
        </w:r>
        <w:r w:rsidR="00ED0D6F">
          <w:rPr>
            <w:noProof/>
            <w:webHidden/>
          </w:rPr>
          <w:fldChar w:fldCharType="begin"/>
        </w:r>
        <w:r w:rsidR="00ED0D6F">
          <w:rPr>
            <w:noProof/>
            <w:webHidden/>
          </w:rPr>
          <w:instrText xml:space="preserve"> PAGEREF _Toc5353607 \h </w:instrText>
        </w:r>
        <w:r w:rsidR="00ED0D6F">
          <w:rPr>
            <w:noProof/>
            <w:webHidden/>
          </w:rPr>
        </w:r>
        <w:r w:rsidR="00ED0D6F">
          <w:rPr>
            <w:noProof/>
            <w:webHidden/>
          </w:rPr>
          <w:fldChar w:fldCharType="separate"/>
        </w:r>
        <w:r w:rsidR="00ED0D6F">
          <w:rPr>
            <w:noProof/>
            <w:webHidden/>
          </w:rPr>
          <w:t>104</w:t>
        </w:r>
        <w:r w:rsidR="00ED0D6F">
          <w:rPr>
            <w:noProof/>
            <w:webHidden/>
          </w:rPr>
          <w:fldChar w:fldCharType="end"/>
        </w:r>
      </w:hyperlink>
    </w:p>
    <w:p w14:paraId="00B1F5E6" w14:textId="37648C0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8" w:history="1">
        <w:r w:rsidR="00ED0D6F" w:rsidRPr="00502530">
          <w:rPr>
            <w:rStyle w:val="Hyperlink"/>
            <w:noProof/>
          </w:rPr>
          <w:t>3.25.18 graphTraversals property</w:t>
        </w:r>
        <w:r w:rsidR="00ED0D6F">
          <w:rPr>
            <w:noProof/>
            <w:webHidden/>
          </w:rPr>
          <w:tab/>
        </w:r>
        <w:r w:rsidR="00ED0D6F">
          <w:rPr>
            <w:noProof/>
            <w:webHidden/>
          </w:rPr>
          <w:fldChar w:fldCharType="begin"/>
        </w:r>
        <w:r w:rsidR="00ED0D6F">
          <w:rPr>
            <w:noProof/>
            <w:webHidden/>
          </w:rPr>
          <w:instrText xml:space="preserve"> PAGEREF _Toc5353608 \h </w:instrText>
        </w:r>
        <w:r w:rsidR="00ED0D6F">
          <w:rPr>
            <w:noProof/>
            <w:webHidden/>
          </w:rPr>
        </w:r>
        <w:r w:rsidR="00ED0D6F">
          <w:rPr>
            <w:noProof/>
            <w:webHidden/>
          </w:rPr>
          <w:fldChar w:fldCharType="separate"/>
        </w:r>
        <w:r w:rsidR="00ED0D6F">
          <w:rPr>
            <w:noProof/>
            <w:webHidden/>
          </w:rPr>
          <w:t>104</w:t>
        </w:r>
        <w:r w:rsidR="00ED0D6F">
          <w:rPr>
            <w:noProof/>
            <w:webHidden/>
          </w:rPr>
          <w:fldChar w:fldCharType="end"/>
        </w:r>
      </w:hyperlink>
    </w:p>
    <w:p w14:paraId="46331C5F" w14:textId="7B738B5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09" w:history="1">
        <w:r w:rsidR="00ED0D6F" w:rsidRPr="00502530">
          <w:rPr>
            <w:rStyle w:val="Hyperlink"/>
            <w:noProof/>
          </w:rPr>
          <w:t>3.25.19 stacks property</w:t>
        </w:r>
        <w:r w:rsidR="00ED0D6F">
          <w:rPr>
            <w:noProof/>
            <w:webHidden/>
          </w:rPr>
          <w:tab/>
        </w:r>
        <w:r w:rsidR="00ED0D6F">
          <w:rPr>
            <w:noProof/>
            <w:webHidden/>
          </w:rPr>
          <w:fldChar w:fldCharType="begin"/>
        </w:r>
        <w:r w:rsidR="00ED0D6F">
          <w:rPr>
            <w:noProof/>
            <w:webHidden/>
          </w:rPr>
          <w:instrText xml:space="preserve"> PAGEREF _Toc5353609 \h </w:instrText>
        </w:r>
        <w:r w:rsidR="00ED0D6F">
          <w:rPr>
            <w:noProof/>
            <w:webHidden/>
          </w:rPr>
        </w:r>
        <w:r w:rsidR="00ED0D6F">
          <w:rPr>
            <w:noProof/>
            <w:webHidden/>
          </w:rPr>
          <w:fldChar w:fldCharType="separate"/>
        </w:r>
        <w:r w:rsidR="00ED0D6F">
          <w:rPr>
            <w:noProof/>
            <w:webHidden/>
          </w:rPr>
          <w:t>104</w:t>
        </w:r>
        <w:r w:rsidR="00ED0D6F">
          <w:rPr>
            <w:noProof/>
            <w:webHidden/>
          </w:rPr>
          <w:fldChar w:fldCharType="end"/>
        </w:r>
      </w:hyperlink>
    </w:p>
    <w:p w14:paraId="31D43B9C" w14:textId="205450C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0" w:history="1">
        <w:r w:rsidR="00ED0D6F" w:rsidRPr="00502530">
          <w:rPr>
            <w:rStyle w:val="Hyperlink"/>
            <w:noProof/>
          </w:rPr>
          <w:t>3.25.20 relatedLocations property</w:t>
        </w:r>
        <w:r w:rsidR="00ED0D6F">
          <w:rPr>
            <w:noProof/>
            <w:webHidden/>
          </w:rPr>
          <w:tab/>
        </w:r>
        <w:r w:rsidR="00ED0D6F">
          <w:rPr>
            <w:noProof/>
            <w:webHidden/>
          </w:rPr>
          <w:fldChar w:fldCharType="begin"/>
        </w:r>
        <w:r w:rsidR="00ED0D6F">
          <w:rPr>
            <w:noProof/>
            <w:webHidden/>
          </w:rPr>
          <w:instrText xml:space="preserve"> PAGEREF _Toc5353610 \h </w:instrText>
        </w:r>
        <w:r w:rsidR="00ED0D6F">
          <w:rPr>
            <w:noProof/>
            <w:webHidden/>
          </w:rPr>
        </w:r>
        <w:r w:rsidR="00ED0D6F">
          <w:rPr>
            <w:noProof/>
            <w:webHidden/>
          </w:rPr>
          <w:fldChar w:fldCharType="separate"/>
        </w:r>
        <w:r w:rsidR="00ED0D6F">
          <w:rPr>
            <w:noProof/>
            <w:webHidden/>
          </w:rPr>
          <w:t>105</w:t>
        </w:r>
        <w:r w:rsidR="00ED0D6F">
          <w:rPr>
            <w:noProof/>
            <w:webHidden/>
          </w:rPr>
          <w:fldChar w:fldCharType="end"/>
        </w:r>
      </w:hyperlink>
    </w:p>
    <w:p w14:paraId="35FF9F79" w14:textId="3231CAF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1" w:history="1">
        <w:r w:rsidR="00ED0D6F" w:rsidRPr="00502530">
          <w:rPr>
            <w:rStyle w:val="Hyperlink"/>
            <w:noProof/>
          </w:rPr>
          <w:t>3.25.21 suppressions property</w:t>
        </w:r>
        <w:r w:rsidR="00ED0D6F">
          <w:rPr>
            <w:noProof/>
            <w:webHidden/>
          </w:rPr>
          <w:tab/>
        </w:r>
        <w:r w:rsidR="00ED0D6F">
          <w:rPr>
            <w:noProof/>
            <w:webHidden/>
          </w:rPr>
          <w:fldChar w:fldCharType="begin"/>
        </w:r>
        <w:r w:rsidR="00ED0D6F">
          <w:rPr>
            <w:noProof/>
            <w:webHidden/>
          </w:rPr>
          <w:instrText xml:space="preserve"> PAGEREF _Toc5353611 \h </w:instrText>
        </w:r>
        <w:r w:rsidR="00ED0D6F">
          <w:rPr>
            <w:noProof/>
            <w:webHidden/>
          </w:rPr>
        </w:r>
        <w:r w:rsidR="00ED0D6F">
          <w:rPr>
            <w:noProof/>
            <w:webHidden/>
          </w:rPr>
          <w:fldChar w:fldCharType="separate"/>
        </w:r>
        <w:r w:rsidR="00ED0D6F">
          <w:rPr>
            <w:noProof/>
            <w:webHidden/>
          </w:rPr>
          <w:t>106</w:t>
        </w:r>
        <w:r w:rsidR="00ED0D6F">
          <w:rPr>
            <w:noProof/>
            <w:webHidden/>
          </w:rPr>
          <w:fldChar w:fldCharType="end"/>
        </w:r>
      </w:hyperlink>
    </w:p>
    <w:p w14:paraId="2A95A998" w14:textId="521C35C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2" w:history="1">
        <w:r w:rsidR="00ED0D6F" w:rsidRPr="00502530">
          <w:rPr>
            <w:rStyle w:val="Hyperlink"/>
            <w:noProof/>
          </w:rPr>
          <w:t>3.25.22 baselineState property</w:t>
        </w:r>
        <w:r w:rsidR="00ED0D6F">
          <w:rPr>
            <w:noProof/>
            <w:webHidden/>
          </w:rPr>
          <w:tab/>
        </w:r>
        <w:r w:rsidR="00ED0D6F">
          <w:rPr>
            <w:noProof/>
            <w:webHidden/>
          </w:rPr>
          <w:fldChar w:fldCharType="begin"/>
        </w:r>
        <w:r w:rsidR="00ED0D6F">
          <w:rPr>
            <w:noProof/>
            <w:webHidden/>
          </w:rPr>
          <w:instrText xml:space="preserve"> PAGEREF _Toc5353612 \h </w:instrText>
        </w:r>
        <w:r w:rsidR="00ED0D6F">
          <w:rPr>
            <w:noProof/>
            <w:webHidden/>
          </w:rPr>
        </w:r>
        <w:r w:rsidR="00ED0D6F">
          <w:rPr>
            <w:noProof/>
            <w:webHidden/>
          </w:rPr>
          <w:fldChar w:fldCharType="separate"/>
        </w:r>
        <w:r w:rsidR="00ED0D6F">
          <w:rPr>
            <w:noProof/>
            <w:webHidden/>
          </w:rPr>
          <w:t>106</w:t>
        </w:r>
        <w:r w:rsidR="00ED0D6F">
          <w:rPr>
            <w:noProof/>
            <w:webHidden/>
          </w:rPr>
          <w:fldChar w:fldCharType="end"/>
        </w:r>
      </w:hyperlink>
    </w:p>
    <w:p w14:paraId="4A97EE61" w14:textId="4EBB311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3" w:history="1">
        <w:r w:rsidR="00ED0D6F" w:rsidRPr="00502530">
          <w:rPr>
            <w:rStyle w:val="Hyperlink"/>
            <w:noProof/>
          </w:rPr>
          <w:t>3.25.23 rank property</w:t>
        </w:r>
        <w:r w:rsidR="00ED0D6F">
          <w:rPr>
            <w:noProof/>
            <w:webHidden/>
          </w:rPr>
          <w:tab/>
        </w:r>
        <w:r w:rsidR="00ED0D6F">
          <w:rPr>
            <w:noProof/>
            <w:webHidden/>
          </w:rPr>
          <w:fldChar w:fldCharType="begin"/>
        </w:r>
        <w:r w:rsidR="00ED0D6F">
          <w:rPr>
            <w:noProof/>
            <w:webHidden/>
          </w:rPr>
          <w:instrText xml:space="preserve"> PAGEREF _Toc5353613 \h </w:instrText>
        </w:r>
        <w:r w:rsidR="00ED0D6F">
          <w:rPr>
            <w:noProof/>
            <w:webHidden/>
          </w:rPr>
        </w:r>
        <w:r w:rsidR="00ED0D6F">
          <w:rPr>
            <w:noProof/>
            <w:webHidden/>
          </w:rPr>
          <w:fldChar w:fldCharType="separate"/>
        </w:r>
        <w:r w:rsidR="00ED0D6F">
          <w:rPr>
            <w:noProof/>
            <w:webHidden/>
          </w:rPr>
          <w:t>107</w:t>
        </w:r>
        <w:r w:rsidR="00ED0D6F">
          <w:rPr>
            <w:noProof/>
            <w:webHidden/>
          </w:rPr>
          <w:fldChar w:fldCharType="end"/>
        </w:r>
      </w:hyperlink>
    </w:p>
    <w:p w14:paraId="41A0E7FD" w14:textId="263B5ED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4" w:history="1">
        <w:r w:rsidR="00ED0D6F" w:rsidRPr="00502530">
          <w:rPr>
            <w:rStyle w:val="Hyperlink"/>
            <w:noProof/>
          </w:rPr>
          <w:t>3.25.24 attachments property</w:t>
        </w:r>
        <w:r w:rsidR="00ED0D6F">
          <w:rPr>
            <w:noProof/>
            <w:webHidden/>
          </w:rPr>
          <w:tab/>
        </w:r>
        <w:r w:rsidR="00ED0D6F">
          <w:rPr>
            <w:noProof/>
            <w:webHidden/>
          </w:rPr>
          <w:fldChar w:fldCharType="begin"/>
        </w:r>
        <w:r w:rsidR="00ED0D6F">
          <w:rPr>
            <w:noProof/>
            <w:webHidden/>
          </w:rPr>
          <w:instrText xml:space="preserve"> PAGEREF _Toc5353614 \h </w:instrText>
        </w:r>
        <w:r w:rsidR="00ED0D6F">
          <w:rPr>
            <w:noProof/>
            <w:webHidden/>
          </w:rPr>
        </w:r>
        <w:r w:rsidR="00ED0D6F">
          <w:rPr>
            <w:noProof/>
            <w:webHidden/>
          </w:rPr>
          <w:fldChar w:fldCharType="separate"/>
        </w:r>
        <w:r w:rsidR="00ED0D6F">
          <w:rPr>
            <w:noProof/>
            <w:webHidden/>
          </w:rPr>
          <w:t>107</w:t>
        </w:r>
        <w:r w:rsidR="00ED0D6F">
          <w:rPr>
            <w:noProof/>
            <w:webHidden/>
          </w:rPr>
          <w:fldChar w:fldCharType="end"/>
        </w:r>
      </w:hyperlink>
    </w:p>
    <w:p w14:paraId="54F0AC33" w14:textId="6DB5521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5" w:history="1">
        <w:r w:rsidR="00ED0D6F" w:rsidRPr="00502530">
          <w:rPr>
            <w:rStyle w:val="Hyperlink"/>
            <w:noProof/>
          </w:rPr>
          <w:t>3.25.25 workItemUris property</w:t>
        </w:r>
        <w:r w:rsidR="00ED0D6F">
          <w:rPr>
            <w:noProof/>
            <w:webHidden/>
          </w:rPr>
          <w:tab/>
        </w:r>
        <w:r w:rsidR="00ED0D6F">
          <w:rPr>
            <w:noProof/>
            <w:webHidden/>
          </w:rPr>
          <w:fldChar w:fldCharType="begin"/>
        </w:r>
        <w:r w:rsidR="00ED0D6F">
          <w:rPr>
            <w:noProof/>
            <w:webHidden/>
          </w:rPr>
          <w:instrText xml:space="preserve"> PAGEREF _Toc5353615 \h </w:instrText>
        </w:r>
        <w:r w:rsidR="00ED0D6F">
          <w:rPr>
            <w:noProof/>
            <w:webHidden/>
          </w:rPr>
        </w:r>
        <w:r w:rsidR="00ED0D6F">
          <w:rPr>
            <w:noProof/>
            <w:webHidden/>
          </w:rPr>
          <w:fldChar w:fldCharType="separate"/>
        </w:r>
        <w:r w:rsidR="00ED0D6F">
          <w:rPr>
            <w:noProof/>
            <w:webHidden/>
          </w:rPr>
          <w:t>107</w:t>
        </w:r>
        <w:r w:rsidR="00ED0D6F">
          <w:rPr>
            <w:noProof/>
            <w:webHidden/>
          </w:rPr>
          <w:fldChar w:fldCharType="end"/>
        </w:r>
      </w:hyperlink>
    </w:p>
    <w:p w14:paraId="300B11D2" w14:textId="44E95D7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6" w:history="1">
        <w:r w:rsidR="00ED0D6F" w:rsidRPr="00502530">
          <w:rPr>
            <w:rStyle w:val="Hyperlink"/>
            <w:noProof/>
          </w:rPr>
          <w:t>3.25.26 hostedViewerUri property</w:t>
        </w:r>
        <w:r w:rsidR="00ED0D6F">
          <w:rPr>
            <w:noProof/>
            <w:webHidden/>
          </w:rPr>
          <w:tab/>
        </w:r>
        <w:r w:rsidR="00ED0D6F">
          <w:rPr>
            <w:noProof/>
            <w:webHidden/>
          </w:rPr>
          <w:fldChar w:fldCharType="begin"/>
        </w:r>
        <w:r w:rsidR="00ED0D6F">
          <w:rPr>
            <w:noProof/>
            <w:webHidden/>
          </w:rPr>
          <w:instrText xml:space="preserve"> PAGEREF _Toc5353616 \h </w:instrText>
        </w:r>
        <w:r w:rsidR="00ED0D6F">
          <w:rPr>
            <w:noProof/>
            <w:webHidden/>
          </w:rPr>
        </w:r>
        <w:r w:rsidR="00ED0D6F">
          <w:rPr>
            <w:noProof/>
            <w:webHidden/>
          </w:rPr>
          <w:fldChar w:fldCharType="separate"/>
        </w:r>
        <w:r w:rsidR="00ED0D6F">
          <w:rPr>
            <w:noProof/>
            <w:webHidden/>
          </w:rPr>
          <w:t>107</w:t>
        </w:r>
        <w:r w:rsidR="00ED0D6F">
          <w:rPr>
            <w:noProof/>
            <w:webHidden/>
          </w:rPr>
          <w:fldChar w:fldCharType="end"/>
        </w:r>
      </w:hyperlink>
    </w:p>
    <w:p w14:paraId="33B77158" w14:textId="56A4E62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7" w:history="1">
        <w:r w:rsidR="00ED0D6F" w:rsidRPr="00502530">
          <w:rPr>
            <w:rStyle w:val="Hyperlink"/>
            <w:noProof/>
          </w:rPr>
          <w:t>3.25.27 provenance property</w:t>
        </w:r>
        <w:r w:rsidR="00ED0D6F">
          <w:rPr>
            <w:noProof/>
            <w:webHidden/>
          </w:rPr>
          <w:tab/>
        </w:r>
        <w:r w:rsidR="00ED0D6F">
          <w:rPr>
            <w:noProof/>
            <w:webHidden/>
          </w:rPr>
          <w:fldChar w:fldCharType="begin"/>
        </w:r>
        <w:r w:rsidR="00ED0D6F">
          <w:rPr>
            <w:noProof/>
            <w:webHidden/>
          </w:rPr>
          <w:instrText xml:space="preserve"> PAGEREF _Toc5353617 \h </w:instrText>
        </w:r>
        <w:r w:rsidR="00ED0D6F">
          <w:rPr>
            <w:noProof/>
            <w:webHidden/>
          </w:rPr>
        </w:r>
        <w:r w:rsidR="00ED0D6F">
          <w:rPr>
            <w:noProof/>
            <w:webHidden/>
          </w:rPr>
          <w:fldChar w:fldCharType="separate"/>
        </w:r>
        <w:r w:rsidR="00ED0D6F">
          <w:rPr>
            <w:noProof/>
            <w:webHidden/>
          </w:rPr>
          <w:t>108</w:t>
        </w:r>
        <w:r w:rsidR="00ED0D6F">
          <w:rPr>
            <w:noProof/>
            <w:webHidden/>
          </w:rPr>
          <w:fldChar w:fldCharType="end"/>
        </w:r>
      </w:hyperlink>
    </w:p>
    <w:p w14:paraId="1F83FE75" w14:textId="2324F83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8" w:history="1">
        <w:r w:rsidR="00ED0D6F" w:rsidRPr="00502530">
          <w:rPr>
            <w:rStyle w:val="Hyperlink"/>
            <w:noProof/>
          </w:rPr>
          <w:t>3.25.28 fixes property</w:t>
        </w:r>
        <w:r w:rsidR="00ED0D6F">
          <w:rPr>
            <w:noProof/>
            <w:webHidden/>
          </w:rPr>
          <w:tab/>
        </w:r>
        <w:r w:rsidR="00ED0D6F">
          <w:rPr>
            <w:noProof/>
            <w:webHidden/>
          </w:rPr>
          <w:fldChar w:fldCharType="begin"/>
        </w:r>
        <w:r w:rsidR="00ED0D6F">
          <w:rPr>
            <w:noProof/>
            <w:webHidden/>
          </w:rPr>
          <w:instrText xml:space="preserve"> PAGEREF _Toc5353618 \h </w:instrText>
        </w:r>
        <w:r w:rsidR="00ED0D6F">
          <w:rPr>
            <w:noProof/>
            <w:webHidden/>
          </w:rPr>
        </w:r>
        <w:r w:rsidR="00ED0D6F">
          <w:rPr>
            <w:noProof/>
            <w:webHidden/>
          </w:rPr>
          <w:fldChar w:fldCharType="separate"/>
        </w:r>
        <w:r w:rsidR="00ED0D6F">
          <w:rPr>
            <w:noProof/>
            <w:webHidden/>
          </w:rPr>
          <w:t>108</w:t>
        </w:r>
        <w:r w:rsidR="00ED0D6F">
          <w:rPr>
            <w:noProof/>
            <w:webHidden/>
          </w:rPr>
          <w:fldChar w:fldCharType="end"/>
        </w:r>
      </w:hyperlink>
    </w:p>
    <w:p w14:paraId="25C59EE7" w14:textId="4DDB5F7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19" w:history="1">
        <w:r w:rsidR="00ED0D6F" w:rsidRPr="00502530">
          <w:rPr>
            <w:rStyle w:val="Hyperlink"/>
            <w:noProof/>
          </w:rPr>
          <w:t>3.25.29 occurrenceCount property</w:t>
        </w:r>
        <w:r w:rsidR="00ED0D6F">
          <w:rPr>
            <w:noProof/>
            <w:webHidden/>
          </w:rPr>
          <w:tab/>
        </w:r>
        <w:r w:rsidR="00ED0D6F">
          <w:rPr>
            <w:noProof/>
            <w:webHidden/>
          </w:rPr>
          <w:fldChar w:fldCharType="begin"/>
        </w:r>
        <w:r w:rsidR="00ED0D6F">
          <w:rPr>
            <w:noProof/>
            <w:webHidden/>
          </w:rPr>
          <w:instrText xml:space="preserve"> PAGEREF _Toc5353619 \h </w:instrText>
        </w:r>
        <w:r w:rsidR="00ED0D6F">
          <w:rPr>
            <w:noProof/>
            <w:webHidden/>
          </w:rPr>
        </w:r>
        <w:r w:rsidR="00ED0D6F">
          <w:rPr>
            <w:noProof/>
            <w:webHidden/>
          </w:rPr>
          <w:fldChar w:fldCharType="separate"/>
        </w:r>
        <w:r w:rsidR="00ED0D6F">
          <w:rPr>
            <w:noProof/>
            <w:webHidden/>
          </w:rPr>
          <w:t>108</w:t>
        </w:r>
        <w:r w:rsidR="00ED0D6F">
          <w:rPr>
            <w:noProof/>
            <w:webHidden/>
          </w:rPr>
          <w:fldChar w:fldCharType="end"/>
        </w:r>
      </w:hyperlink>
    </w:p>
    <w:p w14:paraId="296DD9F0" w14:textId="1A532618"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20" w:history="1">
        <w:r w:rsidR="00ED0D6F" w:rsidRPr="00502530">
          <w:rPr>
            <w:rStyle w:val="Hyperlink"/>
            <w:noProof/>
          </w:rPr>
          <w:t>3.26 location object</w:t>
        </w:r>
        <w:r w:rsidR="00ED0D6F">
          <w:rPr>
            <w:noProof/>
            <w:webHidden/>
          </w:rPr>
          <w:tab/>
        </w:r>
        <w:r w:rsidR="00ED0D6F">
          <w:rPr>
            <w:noProof/>
            <w:webHidden/>
          </w:rPr>
          <w:fldChar w:fldCharType="begin"/>
        </w:r>
        <w:r w:rsidR="00ED0D6F">
          <w:rPr>
            <w:noProof/>
            <w:webHidden/>
          </w:rPr>
          <w:instrText xml:space="preserve"> PAGEREF _Toc5353620 \h </w:instrText>
        </w:r>
        <w:r w:rsidR="00ED0D6F">
          <w:rPr>
            <w:noProof/>
            <w:webHidden/>
          </w:rPr>
        </w:r>
        <w:r w:rsidR="00ED0D6F">
          <w:rPr>
            <w:noProof/>
            <w:webHidden/>
          </w:rPr>
          <w:fldChar w:fldCharType="separate"/>
        </w:r>
        <w:r w:rsidR="00ED0D6F">
          <w:rPr>
            <w:noProof/>
            <w:webHidden/>
          </w:rPr>
          <w:t>108</w:t>
        </w:r>
        <w:r w:rsidR="00ED0D6F">
          <w:rPr>
            <w:noProof/>
            <w:webHidden/>
          </w:rPr>
          <w:fldChar w:fldCharType="end"/>
        </w:r>
      </w:hyperlink>
    </w:p>
    <w:p w14:paraId="764E93BE" w14:textId="4500AED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1" w:history="1">
        <w:r w:rsidR="00ED0D6F" w:rsidRPr="00502530">
          <w:rPr>
            <w:rStyle w:val="Hyperlink"/>
            <w:noProof/>
          </w:rPr>
          <w:t>3.26.1 General</w:t>
        </w:r>
        <w:r w:rsidR="00ED0D6F">
          <w:rPr>
            <w:noProof/>
            <w:webHidden/>
          </w:rPr>
          <w:tab/>
        </w:r>
        <w:r w:rsidR="00ED0D6F">
          <w:rPr>
            <w:noProof/>
            <w:webHidden/>
          </w:rPr>
          <w:fldChar w:fldCharType="begin"/>
        </w:r>
        <w:r w:rsidR="00ED0D6F">
          <w:rPr>
            <w:noProof/>
            <w:webHidden/>
          </w:rPr>
          <w:instrText xml:space="preserve"> PAGEREF _Toc5353621 \h </w:instrText>
        </w:r>
        <w:r w:rsidR="00ED0D6F">
          <w:rPr>
            <w:noProof/>
            <w:webHidden/>
          </w:rPr>
        </w:r>
        <w:r w:rsidR="00ED0D6F">
          <w:rPr>
            <w:noProof/>
            <w:webHidden/>
          </w:rPr>
          <w:fldChar w:fldCharType="separate"/>
        </w:r>
        <w:r w:rsidR="00ED0D6F">
          <w:rPr>
            <w:noProof/>
            <w:webHidden/>
          </w:rPr>
          <w:t>108</w:t>
        </w:r>
        <w:r w:rsidR="00ED0D6F">
          <w:rPr>
            <w:noProof/>
            <w:webHidden/>
          </w:rPr>
          <w:fldChar w:fldCharType="end"/>
        </w:r>
      </w:hyperlink>
    </w:p>
    <w:p w14:paraId="3F86CBC5" w14:textId="7AC7450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2" w:history="1">
        <w:r w:rsidR="00ED0D6F" w:rsidRPr="00502530">
          <w:rPr>
            <w:rStyle w:val="Hyperlink"/>
            <w:noProof/>
          </w:rPr>
          <w:t>3.26.2 physicalLocation property</w:t>
        </w:r>
        <w:r w:rsidR="00ED0D6F">
          <w:rPr>
            <w:noProof/>
            <w:webHidden/>
          </w:rPr>
          <w:tab/>
        </w:r>
        <w:r w:rsidR="00ED0D6F">
          <w:rPr>
            <w:noProof/>
            <w:webHidden/>
          </w:rPr>
          <w:fldChar w:fldCharType="begin"/>
        </w:r>
        <w:r w:rsidR="00ED0D6F">
          <w:rPr>
            <w:noProof/>
            <w:webHidden/>
          </w:rPr>
          <w:instrText xml:space="preserve"> PAGEREF _Toc5353622 \h </w:instrText>
        </w:r>
        <w:r w:rsidR="00ED0D6F">
          <w:rPr>
            <w:noProof/>
            <w:webHidden/>
          </w:rPr>
        </w:r>
        <w:r w:rsidR="00ED0D6F">
          <w:rPr>
            <w:noProof/>
            <w:webHidden/>
          </w:rPr>
          <w:fldChar w:fldCharType="separate"/>
        </w:r>
        <w:r w:rsidR="00ED0D6F">
          <w:rPr>
            <w:noProof/>
            <w:webHidden/>
          </w:rPr>
          <w:t>109</w:t>
        </w:r>
        <w:r w:rsidR="00ED0D6F">
          <w:rPr>
            <w:noProof/>
            <w:webHidden/>
          </w:rPr>
          <w:fldChar w:fldCharType="end"/>
        </w:r>
      </w:hyperlink>
    </w:p>
    <w:p w14:paraId="31442633" w14:textId="7C36620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3" w:history="1">
        <w:r w:rsidR="00ED0D6F" w:rsidRPr="00502530">
          <w:rPr>
            <w:rStyle w:val="Hyperlink"/>
            <w:noProof/>
          </w:rPr>
          <w:t>3.26.3 logicalLocation property</w:t>
        </w:r>
        <w:r w:rsidR="00ED0D6F">
          <w:rPr>
            <w:noProof/>
            <w:webHidden/>
          </w:rPr>
          <w:tab/>
        </w:r>
        <w:r w:rsidR="00ED0D6F">
          <w:rPr>
            <w:noProof/>
            <w:webHidden/>
          </w:rPr>
          <w:fldChar w:fldCharType="begin"/>
        </w:r>
        <w:r w:rsidR="00ED0D6F">
          <w:rPr>
            <w:noProof/>
            <w:webHidden/>
          </w:rPr>
          <w:instrText xml:space="preserve"> PAGEREF _Toc5353623 \h </w:instrText>
        </w:r>
        <w:r w:rsidR="00ED0D6F">
          <w:rPr>
            <w:noProof/>
            <w:webHidden/>
          </w:rPr>
        </w:r>
        <w:r w:rsidR="00ED0D6F">
          <w:rPr>
            <w:noProof/>
            <w:webHidden/>
          </w:rPr>
          <w:fldChar w:fldCharType="separate"/>
        </w:r>
        <w:r w:rsidR="00ED0D6F">
          <w:rPr>
            <w:noProof/>
            <w:webHidden/>
          </w:rPr>
          <w:t>109</w:t>
        </w:r>
        <w:r w:rsidR="00ED0D6F">
          <w:rPr>
            <w:noProof/>
            <w:webHidden/>
          </w:rPr>
          <w:fldChar w:fldCharType="end"/>
        </w:r>
      </w:hyperlink>
    </w:p>
    <w:p w14:paraId="1E7A4001" w14:textId="7178339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4" w:history="1">
        <w:r w:rsidR="00ED0D6F" w:rsidRPr="00502530">
          <w:rPr>
            <w:rStyle w:val="Hyperlink"/>
            <w:noProof/>
          </w:rPr>
          <w:t>3.26.4 message property</w:t>
        </w:r>
        <w:r w:rsidR="00ED0D6F">
          <w:rPr>
            <w:noProof/>
            <w:webHidden/>
          </w:rPr>
          <w:tab/>
        </w:r>
        <w:r w:rsidR="00ED0D6F">
          <w:rPr>
            <w:noProof/>
            <w:webHidden/>
          </w:rPr>
          <w:fldChar w:fldCharType="begin"/>
        </w:r>
        <w:r w:rsidR="00ED0D6F">
          <w:rPr>
            <w:noProof/>
            <w:webHidden/>
          </w:rPr>
          <w:instrText xml:space="preserve"> PAGEREF _Toc5353624 \h </w:instrText>
        </w:r>
        <w:r w:rsidR="00ED0D6F">
          <w:rPr>
            <w:noProof/>
            <w:webHidden/>
          </w:rPr>
        </w:r>
        <w:r w:rsidR="00ED0D6F">
          <w:rPr>
            <w:noProof/>
            <w:webHidden/>
          </w:rPr>
          <w:fldChar w:fldCharType="separate"/>
        </w:r>
        <w:r w:rsidR="00ED0D6F">
          <w:rPr>
            <w:noProof/>
            <w:webHidden/>
          </w:rPr>
          <w:t>109</w:t>
        </w:r>
        <w:r w:rsidR="00ED0D6F">
          <w:rPr>
            <w:noProof/>
            <w:webHidden/>
          </w:rPr>
          <w:fldChar w:fldCharType="end"/>
        </w:r>
      </w:hyperlink>
    </w:p>
    <w:p w14:paraId="52F63929" w14:textId="1C8EC8A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5" w:history="1">
        <w:r w:rsidR="00ED0D6F" w:rsidRPr="00502530">
          <w:rPr>
            <w:rStyle w:val="Hyperlink"/>
            <w:noProof/>
          </w:rPr>
          <w:t>3.26.5 annotations property</w:t>
        </w:r>
        <w:r w:rsidR="00ED0D6F">
          <w:rPr>
            <w:noProof/>
            <w:webHidden/>
          </w:rPr>
          <w:tab/>
        </w:r>
        <w:r w:rsidR="00ED0D6F">
          <w:rPr>
            <w:noProof/>
            <w:webHidden/>
          </w:rPr>
          <w:fldChar w:fldCharType="begin"/>
        </w:r>
        <w:r w:rsidR="00ED0D6F">
          <w:rPr>
            <w:noProof/>
            <w:webHidden/>
          </w:rPr>
          <w:instrText xml:space="preserve"> PAGEREF _Toc5353625 \h </w:instrText>
        </w:r>
        <w:r w:rsidR="00ED0D6F">
          <w:rPr>
            <w:noProof/>
            <w:webHidden/>
          </w:rPr>
        </w:r>
        <w:r w:rsidR="00ED0D6F">
          <w:rPr>
            <w:noProof/>
            <w:webHidden/>
          </w:rPr>
          <w:fldChar w:fldCharType="separate"/>
        </w:r>
        <w:r w:rsidR="00ED0D6F">
          <w:rPr>
            <w:noProof/>
            <w:webHidden/>
          </w:rPr>
          <w:t>109</w:t>
        </w:r>
        <w:r w:rsidR="00ED0D6F">
          <w:rPr>
            <w:noProof/>
            <w:webHidden/>
          </w:rPr>
          <w:fldChar w:fldCharType="end"/>
        </w:r>
      </w:hyperlink>
    </w:p>
    <w:p w14:paraId="4AFBA8B8" w14:textId="0F634F4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26" w:history="1">
        <w:r w:rsidR="00ED0D6F" w:rsidRPr="00502530">
          <w:rPr>
            <w:rStyle w:val="Hyperlink"/>
            <w:noProof/>
          </w:rPr>
          <w:t>3.27 physicalLocation object</w:t>
        </w:r>
        <w:r w:rsidR="00ED0D6F">
          <w:rPr>
            <w:noProof/>
            <w:webHidden/>
          </w:rPr>
          <w:tab/>
        </w:r>
        <w:r w:rsidR="00ED0D6F">
          <w:rPr>
            <w:noProof/>
            <w:webHidden/>
          </w:rPr>
          <w:fldChar w:fldCharType="begin"/>
        </w:r>
        <w:r w:rsidR="00ED0D6F">
          <w:rPr>
            <w:noProof/>
            <w:webHidden/>
          </w:rPr>
          <w:instrText xml:space="preserve"> PAGEREF _Toc5353626 \h </w:instrText>
        </w:r>
        <w:r w:rsidR="00ED0D6F">
          <w:rPr>
            <w:noProof/>
            <w:webHidden/>
          </w:rPr>
        </w:r>
        <w:r w:rsidR="00ED0D6F">
          <w:rPr>
            <w:noProof/>
            <w:webHidden/>
          </w:rPr>
          <w:fldChar w:fldCharType="separate"/>
        </w:r>
        <w:r w:rsidR="00ED0D6F">
          <w:rPr>
            <w:noProof/>
            <w:webHidden/>
          </w:rPr>
          <w:t>109</w:t>
        </w:r>
        <w:r w:rsidR="00ED0D6F">
          <w:rPr>
            <w:noProof/>
            <w:webHidden/>
          </w:rPr>
          <w:fldChar w:fldCharType="end"/>
        </w:r>
      </w:hyperlink>
    </w:p>
    <w:p w14:paraId="338477FB" w14:textId="4741A04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7" w:history="1">
        <w:r w:rsidR="00ED0D6F" w:rsidRPr="00502530">
          <w:rPr>
            <w:rStyle w:val="Hyperlink"/>
            <w:noProof/>
          </w:rPr>
          <w:t>3.27.1 General</w:t>
        </w:r>
        <w:r w:rsidR="00ED0D6F">
          <w:rPr>
            <w:noProof/>
            <w:webHidden/>
          </w:rPr>
          <w:tab/>
        </w:r>
        <w:r w:rsidR="00ED0D6F">
          <w:rPr>
            <w:noProof/>
            <w:webHidden/>
          </w:rPr>
          <w:fldChar w:fldCharType="begin"/>
        </w:r>
        <w:r w:rsidR="00ED0D6F">
          <w:rPr>
            <w:noProof/>
            <w:webHidden/>
          </w:rPr>
          <w:instrText xml:space="preserve"> PAGEREF _Toc5353627 \h </w:instrText>
        </w:r>
        <w:r w:rsidR="00ED0D6F">
          <w:rPr>
            <w:noProof/>
            <w:webHidden/>
          </w:rPr>
        </w:r>
        <w:r w:rsidR="00ED0D6F">
          <w:rPr>
            <w:noProof/>
            <w:webHidden/>
          </w:rPr>
          <w:fldChar w:fldCharType="separate"/>
        </w:r>
        <w:r w:rsidR="00ED0D6F">
          <w:rPr>
            <w:noProof/>
            <w:webHidden/>
          </w:rPr>
          <w:t>109</w:t>
        </w:r>
        <w:r w:rsidR="00ED0D6F">
          <w:rPr>
            <w:noProof/>
            <w:webHidden/>
          </w:rPr>
          <w:fldChar w:fldCharType="end"/>
        </w:r>
      </w:hyperlink>
    </w:p>
    <w:p w14:paraId="7BFBA98D" w14:textId="7F98970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8" w:history="1">
        <w:r w:rsidR="00ED0D6F" w:rsidRPr="00502530">
          <w:rPr>
            <w:rStyle w:val="Hyperlink"/>
            <w:noProof/>
          </w:rPr>
          <w:t>3.27.2 Constraints</w:t>
        </w:r>
        <w:r w:rsidR="00ED0D6F">
          <w:rPr>
            <w:noProof/>
            <w:webHidden/>
          </w:rPr>
          <w:tab/>
        </w:r>
        <w:r w:rsidR="00ED0D6F">
          <w:rPr>
            <w:noProof/>
            <w:webHidden/>
          </w:rPr>
          <w:fldChar w:fldCharType="begin"/>
        </w:r>
        <w:r w:rsidR="00ED0D6F">
          <w:rPr>
            <w:noProof/>
            <w:webHidden/>
          </w:rPr>
          <w:instrText xml:space="preserve"> PAGEREF _Toc5353628 \h </w:instrText>
        </w:r>
        <w:r w:rsidR="00ED0D6F">
          <w:rPr>
            <w:noProof/>
            <w:webHidden/>
          </w:rPr>
        </w:r>
        <w:r w:rsidR="00ED0D6F">
          <w:rPr>
            <w:noProof/>
            <w:webHidden/>
          </w:rPr>
          <w:fldChar w:fldCharType="separate"/>
        </w:r>
        <w:r w:rsidR="00ED0D6F">
          <w:rPr>
            <w:noProof/>
            <w:webHidden/>
          </w:rPr>
          <w:t>110</w:t>
        </w:r>
        <w:r w:rsidR="00ED0D6F">
          <w:rPr>
            <w:noProof/>
            <w:webHidden/>
          </w:rPr>
          <w:fldChar w:fldCharType="end"/>
        </w:r>
      </w:hyperlink>
    </w:p>
    <w:p w14:paraId="00A49078" w14:textId="1833CE8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29" w:history="1">
        <w:r w:rsidR="00ED0D6F" w:rsidRPr="00502530">
          <w:rPr>
            <w:rStyle w:val="Hyperlink"/>
            <w:noProof/>
          </w:rPr>
          <w:t>3.27.3 id property</w:t>
        </w:r>
        <w:r w:rsidR="00ED0D6F">
          <w:rPr>
            <w:noProof/>
            <w:webHidden/>
          </w:rPr>
          <w:tab/>
        </w:r>
        <w:r w:rsidR="00ED0D6F">
          <w:rPr>
            <w:noProof/>
            <w:webHidden/>
          </w:rPr>
          <w:fldChar w:fldCharType="begin"/>
        </w:r>
        <w:r w:rsidR="00ED0D6F">
          <w:rPr>
            <w:noProof/>
            <w:webHidden/>
          </w:rPr>
          <w:instrText xml:space="preserve"> PAGEREF _Toc5353629 \h </w:instrText>
        </w:r>
        <w:r w:rsidR="00ED0D6F">
          <w:rPr>
            <w:noProof/>
            <w:webHidden/>
          </w:rPr>
        </w:r>
        <w:r w:rsidR="00ED0D6F">
          <w:rPr>
            <w:noProof/>
            <w:webHidden/>
          </w:rPr>
          <w:fldChar w:fldCharType="separate"/>
        </w:r>
        <w:r w:rsidR="00ED0D6F">
          <w:rPr>
            <w:noProof/>
            <w:webHidden/>
          </w:rPr>
          <w:t>110</w:t>
        </w:r>
        <w:r w:rsidR="00ED0D6F">
          <w:rPr>
            <w:noProof/>
            <w:webHidden/>
          </w:rPr>
          <w:fldChar w:fldCharType="end"/>
        </w:r>
      </w:hyperlink>
    </w:p>
    <w:p w14:paraId="44470404" w14:textId="6EFE2CF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0" w:history="1">
        <w:r w:rsidR="00ED0D6F" w:rsidRPr="00502530">
          <w:rPr>
            <w:rStyle w:val="Hyperlink"/>
            <w:noProof/>
          </w:rPr>
          <w:t>3.27.4 artifactLocation property</w:t>
        </w:r>
        <w:r w:rsidR="00ED0D6F">
          <w:rPr>
            <w:noProof/>
            <w:webHidden/>
          </w:rPr>
          <w:tab/>
        </w:r>
        <w:r w:rsidR="00ED0D6F">
          <w:rPr>
            <w:noProof/>
            <w:webHidden/>
          </w:rPr>
          <w:fldChar w:fldCharType="begin"/>
        </w:r>
        <w:r w:rsidR="00ED0D6F">
          <w:rPr>
            <w:noProof/>
            <w:webHidden/>
          </w:rPr>
          <w:instrText xml:space="preserve"> PAGEREF _Toc5353630 \h </w:instrText>
        </w:r>
        <w:r w:rsidR="00ED0D6F">
          <w:rPr>
            <w:noProof/>
            <w:webHidden/>
          </w:rPr>
        </w:r>
        <w:r w:rsidR="00ED0D6F">
          <w:rPr>
            <w:noProof/>
            <w:webHidden/>
          </w:rPr>
          <w:fldChar w:fldCharType="separate"/>
        </w:r>
        <w:r w:rsidR="00ED0D6F">
          <w:rPr>
            <w:noProof/>
            <w:webHidden/>
          </w:rPr>
          <w:t>110</w:t>
        </w:r>
        <w:r w:rsidR="00ED0D6F">
          <w:rPr>
            <w:noProof/>
            <w:webHidden/>
          </w:rPr>
          <w:fldChar w:fldCharType="end"/>
        </w:r>
      </w:hyperlink>
    </w:p>
    <w:p w14:paraId="7371DEAC" w14:textId="7AB479F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1" w:history="1">
        <w:r w:rsidR="00ED0D6F" w:rsidRPr="00502530">
          <w:rPr>
            <w:rStyle w:val="Hyperlink"/>
            <w:noProof/>
          </w:rPr>
          <w:t>3.27.5 region property</w:t>
        </w:r>
        <w:r w:rsidR="00ED0D6F">
          <w:rPr>
            <w:noProof/>
            <w:webHidden/>
          </w:rPr>
          <w:tab/>
        </w:r>
        <w:r w:rsidR="00ED0D6F">
          <w:rPr>
            <w:noProof/>
            <w:webHidden/>
          </w:rPr>
          <w:fldChar w:fldCharType="begin"/>
        </w:r>
        <w:r w:rsidR="00ED0D6F">
          <w:rPr>
            <w:noProof/>
            <w:webHidden/>
          </w:rPr>
          <w:instrText xml:space="preserve"> PAGEREF _Toc5353631 \h </w:instrText>
        </w:r>
        <w:r w:rsidR="00ED0D6F">
          <w:rPr>
            <w:noProof/>
            <w:webHidden/>
          </w:rPr>
        </w:r>
        <w:r w:rsidR="00ED0D6F">
          <w:rPr>
            <w:noProof/>
            <w:webHidden/>
          </w:rPr>
          <w:fldChar w:fldCharType="separate"/>
        </w:r>
        <w:r w:rsidR="00ED0D6F">
          <w:rPr>
            <w:noProof/>
            <w:webHidden/>
          </w:rPr>
          <w:t>110</w:t>
        </w:r>
        <w:r w:rsidR="00ED0D6F">
          <w:rPr>
            <w:noProof/>
            <w:webHidden/>
          </w:rPr>
          <w:fldChar w:fldCharType="end"/>
        </w:r>
      </w:hyperlink>
    </w:p>
    <w:p w14:paraId="72787440" w14:textId="532391C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2" w:history="1">
        <w:r w:rsidR="00ED0D6F" w:rsidRPr="00502530">
          <w:rPr>
            <w:rStyle w:val="Hyperlink"/>
            <w:noProof/>
          </w:rPr>
          <w:t>3.27.6 contextRegion property</w:t>
        </w:r>
        <w:r w:rsidR="00ED0D6F">
          <w:rPr>
            <w:noProof/>
            <w:webHidden/>
          </w:rPr>
          <w:tab/>
        </w:r>
        <w:r w:rsidR="00ED0D6F">
          <w:rPr>
            <w:noProof/>
            <w:webHidden/>
          </w:rPr>
          <w:fldChar w:fldCharType="begin"/>
        </w:r>
        <w:r w:rsidR="00ED0D6F">
          <w:rPr>
            <w:noProof/>
            <w:webHidden/>
          </w:rPr>
          <w:instrText xml:space="preserve"> PAGEREF _Toc5353632 \h </w:instrText>
        </w:r>
        <w:r w:rsidR="00ED0D6F">
          <w:rPr>
            <w:noProof/>
            <w:webHidden/>
          </w:rPr>
        </w:r>
        <w:r w:rsidR="00ED0D6F">
          <w:rPr>
            <w:noProof/>
            <w:webHidden/>
          </w:rPr>
          <w:fldChar w:fldCharType="separate"/>
        </w:r>
        <w:r w:rsidR="00ED0D6F">
          <w:rPr>
            <w:noProof/>
            <w:webHidden/>
          </w:rPr>
          <w:t>111</w:t>
        </w:r>
        <w:r w:rsidR="00ED0D6F">
          <w:rPr>
            <w:noProof/>
            <w:webHidden/>
          </w:rPr>
          <w:fldChar w:fldCharType="end"/>
        </w:r>
      </w:hyperlink>
    </w:p>
    <w:p w14:paraId="1210C08D" w14:textId="3D56E08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3" w:history="1">
        <w:r w:rsidR="00ED0D6F" w:rsidRPr="00502530">
          <w:rPr>
            <w:rStyle w:val="Hyperlink"/>
            <w:noProof/>
          </w:rPr>
          <w:t>3.27.7 address property</w:t>
        </w:r>
        <w:r w:rsidR="00ED0D6F">
          <w:rPr>
            <w:noProof/>
            <w:webHidden/>
          </w:rPr>
          <w:tab/>
        </w:r>
        <w:r w:rsidR="00ED0D6F">
          <w:rPr>
            <w:noProof/>
            <w:webHidden/>
          </w:rPr>
          <w:fldChar w:fldCharType="begin"/>
        </w:r>
        <w:r w:rsidR="00ED0D6F">
          <w:rPr>
            <w:noProof/>
            <w:webHidden/>
          </w:rPr>
          <w:instrText xml:space="preserve"> PAGEREF _Toc5353633 \h </w:instrText>
        </w:r>
        <w:r w:rsidR="00ED0D6F">
          <w:rPr>
            <w:noProof/>
            <w:webHidden/>
          </w:rPr>
        </w:r>
        <w:r w:rsidR="00ED0D6F">
          <w:rPr>
            <w:noProof/>
            <w:webHidden/>
          </w:rPr>
          <w:fldChar w:fldCharType="separate"/>
        </w:r>
        <w:r w:rsidR="00ED0D6F">
          <w:rPr>
            <w:noProof/>
            <w:webHidden/>
          </w:rPr>
          <w:t>111</w:t>
        </w:r>
        <w:r w:rsidR="00ED0D6F">
          <w:rPr>
            <w:noProof/>
            <w:webHidden/>
          </w:rPr>
          <w:fldChar w:fldCharType="end"/>
        </w:r>
      </w:hyperlink>
    </w:p>
    <w:p w14:paraId="27B79A18" w14:textId="3F1B44A8"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34" w:history="1">
        <w:r w:rsidR="00ED0D6F" w:rsidRPr="00502530">
          <w:rPr>
            <w:rStyle w:val="Hyperlink"/>
            <w:noProof/>
          </w:rPr>
          <w:t>3.28 region object</w:t>
        </w:r>
        <w:r w:rsidR="00ED0D6F">
          <w:rPr>
            <w:noProof/>
            <w:webHidden/>
          </w:rPr>
          <w:tab/>
        </w:r>
        <w:r w:rsidR="00ED0D6F">
          <w:rPr>
            <w:noProof/>
            <w:webHidden/>
          </w:rPr>
          <w:fldChar w:fldCharType="begin"/>
        </w:r>
        <w:r w:rsidR="00ED0D6F">
          <w:rPr>
            <w:noProof/>
            <w:webHidden/>
          </w:rPr>
          <w:instrText xml:space="preserve"> PAGEREF _Toc5353634 \h </w:instrText>
        </w:r>
        <w:r w:rsidR="00ED0D6F">
          <w:rPr>
            <w:noProof/>
            <w:webHidden/>
          </w:rPr>
        </w:r>
        <w:r w:rsidR="00ED0D6F">
          <w:rPr>
            <w:noProof/>
            <w:webHidden/>
          </w:rPr>
          <w:fldChar w:fldCharType="separate"/>
        </w:r>
        <w:r w:rsidR="00ED0D6F">
          <w:rPr>
            <w:noProof/>
            <w:webHidden/>
          </w:rPr>
          <w:t>111</w:t>
        </w:r>
        <w:r w:rsidR="00ED0D6F">
          <w:rPr>
            <w:noProof/>
            <w:webHidden/>
          </w:rPr>
          <w:fldChar w:fldCharType="end"/>
        </w:r>
      </w:hyperlink>
    </w:p>
    <w:p w14:paraId="499F5F63" w14:textId="573C9F7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5" w:history="1">
        <w:r w:rsidR="00ED0D6F" w:rsidRPr="00502530">
          <w:rPr>
            <w:rStyle w:val="Hyperlink"/>
            <w:noProof/>
          </w:rPr>
          <w:t>3.28.1 General</w:t>
        </w:r>
        <w:r w:rsidR="00ED0D6F">
          <w:rPr>
            <w:noProof/>
            <w:webHidden/>
          </w:rPr>
          <w:tab/>
        </w:r>
        <w:r w:rsidR="00ED0D6F">
          <w:rPr>
            <w:noProof/>
            <w:webHidden/>
          </w:rPr>
          <w:fldChar w:fldCharType="begin"/>
        </w:r>
        <w:r w:rsidR="00ED0D6F">
          <w:rPr>
            <w:noProof/>
            <w:webHidden/>
          </w:rPr>
          <w:instrText xml:space="preserve"> PAGEREF _Toc5353635 \h </w:instrText>
        </w:r>
        <w:r w:rsidR="00ED0D6F">
          <w:rPr>
            <w:noProof/>
            <w:webHidden/>
          </w:rPr>
        </w:r>
        <w:r w:rsidR="00ED0D6F">
          <w:rPr>
            <w:noProof/>
            <w:webHidden/>
          </w:rPr>
          <w:fldChar w:fldCharType="separate"/>
        </w:r>
        <w:r w:rsidR="00ED0D6F">
          <w:rPr>
            <w:noProof/>
            <w:webHidden/>
          </w:rPr>
          <w:t>111</w:t>
        </w:r>
        <w:r w:rsidR="00ED0D6F">
          <w:rPr>
            <w:noProof/>
            <w:webHidden/>
          </w:rPr>
          <w:fldChar w:fldCharType="end"/>
        </w:r>
      </w:hyperlink>
    </w:p>
    <w:p w14:paraId="021B3C8C" w14:textId="1B9C4F8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6" w:history="1">
        <w:r w:rsidR="00ED0D6F" w:rsidRPr="00502530">
          <w:rPr>
            <w:rStyle w:val="Hyperlink"/>
            <w:noProof/>
          </w:rPr>
          <w:t>3.28.2 Text regions</w:t>
        </w:r>
        <w:r w:rsidR="00ED0D6F">
          <w:rPr>
            <w:noProof/>
            <w:webHidden/>
          </w:rPr>
          <w:tab/>
        </w:r>
        <w:r w:rsidR="00ED0D6F">
          <w:rPr>
            <w:noProof/>
            <w:webHidden/>
          </w:rPr>
          <w:fldChar w:fldCharType="begin"/>
        </w:r>
        <w:r w:rsidR="00ED0D6F">
          <w:rPr>
            <w:noProof/>
            <w:webHidden/>
          </w:rPr>
          <w:instrText xml:space="preserve"> PAGEREF _Toc5353636 \h </w:instrText>
        </w:r>
        <w:r w:rsidR="00ED0D6F">
          <w:rPr>
            <w:noProof/>
            <w:webHidden/>
          </w:rPr>
        </w:r>
        <w:r w:rsidR="00ED0D6F">
          <w:rPr>
            <w:noProof/>
            <w:webHidden/>
          </w:rPr>
          <w:fldChar w:fldCharType="separate"/>
        </w:r>
        <w:r w:rsidR="00ED0D6F">
          <w:rPr>
            <w:noProof/>
            <w:webHidden/>
          </w:rPr>
          <w:t>112</w:t>
        </w:r>
        <w:r w:rsidR="00ED0D6F">
          <w:rPr>
            <w:noProof/>
            <w:webHidden/>
          </w:rPr>
          <w:fldChar w:fldCharType="end"/>
        </w:r>
      </w:hyperlink>
    </w:p>
    <w:p w14:paraId="69EE89B1" w14:textId="61EBD82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7" w:history="1">
        <w:r w:rsidR="00ED0D6F" w:rsidRPr="00502530">
          <w:rPr>
            <w:rStyle w:val="Hyperlink"/>
            <w:noProof/>
          </w:rPr>
          <w:t>3.28.3 Binary regions</w:t>
        </w:r>
        <w:r w:rsidR="00ED0D6F">
          <w:rPr>
            <w:noProof/>
            <w:webHidden/>
          </w:rPr>
          <w:tab/>
        </w:r>
        <w:r w:rsidR="00ED0D6F">
          <w:rPr>
            <w:noProof/>
            <w:webHidden/>
          </w:rPr>
          <w:fldChar w:fldCharType="begin"/>
        </w:r>
        <w:r w:rsidR="00ED0D6F">
          <w:rPr>
            <w:noProof/>
            <w:webHidden/>
          </w:rPr>
          <w:instrText xml:space="preserve"> PAGEREF _Toc5353637 \h </w:instrText>
        </w:r>
        <w:r w:rsidR="00ED0D6F">
          <w:rPr>
            <w:noProof/>
            <w:webHidden/>
          </w:rPr>
        </w:r>
        <w:r w:rsidR="00ED0D6F">
          <w:rPr>
            <w:noProof/>
            <w:webHidden/>
          </w:rPr>
          <w:fldChar w:fldCharType="separate"/>
        </w:r>
        <w:r w:rsidR="00ED0D6F">
          <w:rPr>
            <w:noProof/>
            <w:webHidden/>
          </w:rPr>
          <w:t>114</w:t>
        </w:r>
        <w:r w:rsidR="00ED0D6F">
          <w:rPr>
            <w:noProof/>
            <w:webHidden/>
          </w:rPr>
          <w:fldChar w:fldCharType="end"/>
        </w:r>
      </w:hyperlink>
    </w:p>
    <w:p w14:paraId="7F254C67" w14:textId="6B4CE2A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8" w:history="1">
        <w:r w:rsidR="00ED0D6F" w:rsidRPr="00502530">
          <w:rPr>
            <w:rStyle w:val="Hyperlink"/>
            <w:noProof/>
          </w:rPr>
          <w:t>3.28.4 Independence of text and binary regions</w:t>
        </w:r>
        <w:r w:rsidR="00ED0D6F">
          <w:rPr>
            <w:noProof/>
            <w:webHidden/>
          </w:rPr>
          <w:tab/>
        </w:r>
        <w:r w:rsidR="00ED0D6F">
          <w:rPr>
            <w:noProof/>
            <w:webHidden/>
          </w:rPr>
          <w:fldChar w:fldCharType="begin"/>
        </w:r>
        <w:r w:rsidR="00ED0D6F">
          <w:rPr>
            <w:noProof/>
            <w:webHidden/>
          </w:rPr>
          <w:instrText xml:space="preserve"> PAGEREF _Toc5353638 \h </w:instrText>
        </w:r>
        <w:r w:rsidR="00ED0D6F">
          <w:rPr>
            <w:noProof/>
            <w:webHidden/>
          </w:rPr>
        </w:r>
        <w:r w:rsidR="00ED0D6F">
          <w:rPr>
            <w:noProof/>
            <w:webHidden/>
          </w:rPr>
          <w:fldChar w:fldCharType="separate"/>
        </w:r>
        <w:r w:rsidR="00ED0D6F">
          <w:rPr>
            <w:noProof/>
            <w:webHidden/>
          </w:rPr>
          <w:t>114</w:t>
        </w:r>
        <w:r w:rsidR="00ED0D6F">
          <w:rPr>
            <w:noProof/>
            <w:webHidden/>
          </w:rPr>
          <w:fldChar w:fldCharType="end"/>
        </w:r>
      </w:hyperlink>
    </w:p>
    <w:p w14:paraId="54F0FAFC" w14:textId="46AD428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39" w:history="1">
        <w:r w:rsidR="00ED0D6F" w:rsidRPr="00502530">
          <w:rPr>
            <w:rStyle w:val="Hyperlink"/>
            <w:noProof/>
          </w:rPr>
          <w:t>3.28.5 startLine property</w:t>
        </w:r>
        <w:r w:rsidR="00ED0D6F">
          <w:rPr>
            <w:noProof/>
            <w:webHidden/>
          </w:rPr>
          <w:tab/>
        </w:r>
        <w:r w:rsidR="00ED0D6F">
          <w:rPr>
            <w:noProof/>
            <w:webHidden/>
          </w:rPr>
          <w:fldChar w:fldCharType="begin"/>
        </w:r>
        <w:r w:rsidR="00ED0D6F">
          <w:rPr>
            <w:noProof/>
            <w:webHidden/>
          </w:rPr>
          <w:instrText xml:space="preserve"> PAGEREF _Toc5353639 \h </w:instrText>
        </w:r>
        <w:r w:rsidR="00ED0D6F">
          <w:rPr>
            <w:noProof/>
            <w:webHidden/>
          </w:rPr>
        </w:r>
        <w:r w:rsidR="00ED0D6F">
          <w:rPr>
            <w:noProof/>
            <w:webHidden/>
          </w:rPr>
          <w:fldChar w:fldCharType="separate"/>
        </w:r>
        <w:r w:rsidR="00ED0D6F">
          <w:rPr>
            <w:noProof/>
            <w:webHidden/>
          </w:rPr>
          <w:t>115</w:t>
        </w:r>
        <w:r w:rsidR="00ED0D6F">
          <w:rPr>
            <w:noProof/>
            <w:webHidden/>
          </w:rPr>
          <w:fldChar w:fldCharType="end"/>
        </w:r>
      </w:hyperlink>
    </w:p>
    <w:p w14:paraId="3BD98138" w14:textId="6827D88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0" w:history="1">
        <w:r w:rsidR="00ED0D6F" w:rsidRPr="00502530">
          <w:rPr>
            <w:rStyle w:val="Hyperlink"/>
            <w:noProof/>
          </w:rPr>
          <w:t>3.28.6 startColumn property</w:t>
        </w:r>
        <w:r w:rsidR="00ED0D6F">
          <w:rPr>
            <w:noProof/>
            <w:webHidden/>
          </w:rPr>
          <w:tab/>
        </w:r>
        <w:r w:rsidR="00ED0D6F">
          <w:rPr>
            <w:noProof/>
            <w:webHidden/>
          </w:rPr>
          <w:fldChar w:fldCharType="begin"/>
        </w:r>
        <w:r w:rsidR="00ED0D6F">
          <w:rPr>
            <w:noProof/>
            <w:webHidden/>
          </w:rPr>
          <w:instrText xml:space="preserve"> PAGEREF _Toc5353640 \h </w:instrText>
        </w:r>
        <w:r w:rsidR="00ED0D6F">
          <w:rPr>
            <w:noProof/>
            <w:webHidden/>
          </w:rPr>
        </w:r>
        <w:r w:rsidR="00ED0D6F">
          <w:rPr>
            <w:noProof/>
            <w:webHidden/>
          </w:rPr>
          <w:fldChar w:fldCharType="separate"/>
        </w:r>
        <w:r w:rsidR="00ED0D6F">
          <w:rPr>
            <w:noProof/>
            <w:webHidden/>
          </w:rPr>
          <w:t>115</w:t>
        </w:r>
        <w:r w:rsidR="00ED0D6F">
          <w:rPr>
            <w:noProof/>
            <w:webHidden/>
          </w:rPr>
          <w:fldChar w:fldCharType="end"/>
        </w:r>
      </w:hyperlink>
    </w:p>
    <w:p w14:paraId="223F1BDC" w14:textId="3A6A01C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1" w:history="1">
        <w:r w:rsidR="00ED0D6F" w:rsidRPr="00502530">
          <w:rPr>
            <w:rStyle w:val="Hyperlink"/>
            <w:noProof/>
          </w:rPr>
          <w:t>3.28.7 endLine property</w:t>
        </w:r>
        <w:r w:rsidR="00ED0D6F">
          <w:rPr>
            <w:noProof/>
            <w:webHidden/>
          </w:rPr>
          <w:tab/>
        </w:r>
        <w:r w:rsidR="00ED0D6F">
          <w:rPr>
            <w:noProof/>
            <w:webHidden/>
          </w:rPr>
          <w:fldChar w:fldCharType="begin"/>
        </w:r>
        <w:r w:rsidR="00ED0D6F">
          <w:rPr>
            <w:noProof/>
            <w:webHidden/>
          </w:rPr>
          <w:instrText xml:space="preserve"> PAGEREF _Toc5353641 \h </w:instrText>
        </w:r>
        <w:r w:rsidR="00ED0D6F">
          <w:rPr>
            <w:noProof/>
            <w:webHidden/>
          </w:rPr>
        </w:r>
        <w:r w:rsidR="00ED0D6F">
          <w:rPr>
            <w:noProof/>
            <w:webHidden/>
          </w:rPr>
          <w:fldChar w:fldCharType="separate"/>
        </w:r>
        <w:r w:rsidR="00ED0D6F">
          <w:rPr>
            <w:noProof/>
            <w:webHidden/>
          </w:rPr>
          <w:t>115</w:t>
        </w:r>
        <w:r w:rsidR="00ED0D6F">
          <w:rPr>
            <w:noProof/>
            <w:webHidden/>
          </w:rPr>
          <w:fldChar w:fldCharType="end"/>
        </w:r>
      </w:hyperlink>
    </w:p>
    <w:p w14:paraId="6A1C8A94" w14:textId="08C2A8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2" w:history="1">
        <w:r w:rsidR="00ED0D6F" w:rsidRPr="00502530">
          <w:rPr>
            <w:rStyle w:val="Hyperlink"/>
            <w:noProof/>
          </w:rPr>
          <w:t>3.28.8 endColumn property</w:t>
        </w:r>
        <w:r w:rsidR="00ED0D6F">
          <w:rPr>
            <w:noProof/>
            <w:webHidden/>
          </w:rPr>
          <w:tab/>
        </w:r>
        <w:r w:rsidR="00ED0D6F">
          <w:rPr>
            <w:noProof/>
            <w:webHidden/>
          </w:rPr>
          <w:fldChar w:fldCharType="begin"/>
        </w:r>
        <w:r w:rsidR="00ED0D6F">
          <w:rPr>
            <w:noProof/>
            <w:webHidden/>
          </w:rPr>
          <w:instrText xml:space="preserve"> PAGEREF _Toc5353642 \h </w:instrText>
        </w:r>
        <w:r w:rsidR="00ED0D6F">
          <w:rPr>
            <w:noProof/>
            <w:webHidden/>
          </w:rPr>
        </w:r>
        <w:r w:rsidR="00ED0D6F">
          <w:rPr>
            <w:noProof/>
            <w:webHidden/>
          </w:rPr>
          <w:fldChar w:fldCharType="separate"/>
        </w:r>
        <w:r w:rsidR="00ED0D6F">
          <w:rPr>
            <w:noProof/>
            <w:webHidden/>
          </w:rPr>
          <w:t>115</w:t>
        </w:r>
        <w:r w:rsidR="00ED0D6F">
          <w:rPr>
            <w:noProof/>
            <w:webHidden/>
          </w:rPr>
          <w:fldChar w:fldCharType="end"/>
        </w:r>
      </w:hyperlink>
    </w:p>
    <w:p w14:paraId="63FD50CA" w14:textId="1A05DCD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3" w:history="1">
        <w:r w:rsidR="00ED0D6F" w:rsidRPr="00502530">
          <w:rPr>
            <w:rStyle w:val="Hyperlink"/>
            <w:noProof/>
          </w:rPr>
          <w:t>3.28.9 charOffset property</w:t>
        </w:r>
        <w:r w:rsidR="00ED0D6F">
          <w:rPr>
            <w:noProof/>
            <w:webHidden/>
          </w:rPr>
          <w:tab/>
        </w:r>
        <w:r w:rsidR="00ED0D6F">
          <w:rPr>
            <w:noProof/>
            <w:webHidden/>
          </w:rPr>
          <w:fldChar w:fldCharType="begin"/>
        </w:r>
        <w:r w:rsidR="00ED0D6F">
          <w:rPr>
            <w:noProof/>
            <w:webHidden/>
          </w:rPr>
          <w:instrText xml:space="preserve"> PAGEREF _Toc5353643 \h </w:instrText>
        </w:r>
        <w:r w:rsidR="00ED0D6F">
          <w:rPr>
            <w:noProof/>
            <w:webHidden/>
          </w:rPr>
        </w:r>
        <w:r w:rsidR="00ED0D6F">
          <w:rPr>
            <w:noProof/>
            <w:webHidden/>
          </w:rPr>
          <w:fldChar w:fldCharType="separate"/>
        </w:r>
        <w:r w:rsidR="00ED0D6F">
          <w:rPr>
            <w:noProof/>
            <w:webHidden/>
          </w:rPr>
          <w:t>115</w:t>
        </w:r>
        <w:r w:rsidR="00ED0D6F">
          <w:rPr>
            <w:noProof/>
            <w:webHidden/>
          </w:rPr>
          <w:fldChar w:fldCharType="end"/>
        </w:r>
      </w:hyperlink>
    </w:p>
    <w:p w14:paraId="08114D59" w14:textId="4322A3B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4" w:history="1">
        <w:r w:rsidR="00ED0D6F" w:rsidRPr="00502530">
          <w:rPr>
            <w:rStyle w:val="Hyperlink"/>
            <w:noProof/>
          </w:rPr>
          <w:t>3.28.10 charLength property</w:t>
        </w:r>
        <w:r w:rsidR="00ED0D6F">
          <w:rPr>
            <w:noProof/>
            <w:webHidden/>
          </w:rPr>
          <w:tab/>
        </w:r>
        <w:r w:rsidR="00ED0D6F">
          <w:rPr>
            <w:noProof/>
            <w:webHidden/>
          </w:rPr>
          <w:fldChar w:fldCharType="begin"/>
        </w:r>
        <w:r w:rsidR="00ED0D6F">
          <w:rPr>
            <w:noProof/>
            <w:webHidden/>
          </w:rPr>
          <w:instrText xml:space="preserve"> PAGEREF _Toc5353644 \h </w:instrText>
        </w:r>
        <w:r w:rsidR="00ED0D6F">
          <w:rPr>
            <w:noProof/>
            <w:webHidden/>
          </w:rPr>
        </w:r>
        <w:r w:rsidR="00ED0D6F">
          <w:rPr>
            <w:noProof/>
            <w:webHidden/>
          </w:rPr>
          <w:fldChar w:fldCharType="separate"/>
        </w:r>
        <w:r w:rsidR="00ED0D6F">
          <w:rPr>
            <w:noProof/>
            <w:webHidden/>
          </w:rPr>
          <w:t>115</w:t>
        </w:r>
        <w:r w:rsidR="00ED0D6F">
          <w:rPr>
            <w:noProof/>
            <w:webHidden/>
          </w:rPr>
          <w:fldChar w:fldCharType="end"/>
        </w:r>
      </w:hyperlink>
    </w:p>
    <w:p w14:paraId="1AD0FB64" w14:textId="4996BFD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5" w:history="1">
        <w:r w:rsidR="00ED0D6F" w:rsidRPr="00502530">
          <w:rPr>
            <w:rStyle w:val="Hyperlink"/>
            <w:noProof/>
          </w:rPr>
          <w:t>3.28.11 byteOffset property</w:t>
        </w:r>
        <w:r w:rsidR="00ED0D6F">
          <w:rPr>
            <w:noProof/>
            <w:webHidden/>
          </w:rPr>
          <w:tab/>
        </w:r>
        <w:r w:rsidR="00ED0D6F">
          <w:rPr>
            <w:noProof/>
            <w:webHidden/>
          </w:rPr>
          <w:fldChar w:fldCharType="begin"/>
        </w:r>
        <w:r w:rsidR="00ED0D6F">
          <w:rPr>
            <w:noProof/>
            <w:webHidden/>
          </w:rPr>
          <w:instrText xml:space="preserve"> PAGEREF _Toc5353645 \h </w:instrText>
        </w:r>
        <w:r w:rsidR="00ED0D6F">
          <w:rPr>
            <w:noProof/>
            <w:webHidden/>
          </w:rPr>
        </w:r>
        <w:r w:rsidR="00ED0D6F">
          <w:rPr>
            <w:noProof/>
            <w:webHidden/>
          </w:rPr>
          <w:fldChar w:fldCharType="separate"/>
        </w:r>
        <w:r w:rsidR="00ED0D6F">
          <w:rPr>
            <w:noProof/>
            <w:webHidden/>
          </w:rPr>
          <w:t>116</w:t>
        </w:r>
        <w:r w:rsidR="00ED0D6F">
          <w:rPr>
            <w:noProof/>
            <w:webHidden/>
          </w:rPr>
          <w:fldChar w:fldCharType="end"/>
        </w:r>
      </w:hyperlink>
    </w:p>
    <w:p w14:paraId="5E48FDAC" w14:textId="479139C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6" w:history="1">
        <w:r w:rsidR="00ED0D6F" w:rsidRPr="00502530">
          <w:rPr>
            <w:rStyle w:val="Hyperlink"/>
            <w:noProof/>
          </w:rPr>
          <w:t>3.28.12 byteLength property</w:t>
        </w:r>
        <w:r w:rsidR="00ED0D6F">
          <w:rPr>
            <w:noProof/>
            <w:webHidden/>
          </w:rPr>
          <w:tab/>
        </w:r>
        <w:r w:rsidR="00ED0D6F">
          <w:rPr>
            <w:noProof/>
            <w:webHidden/>
          </w:rPr>
          <w:fldChar w:fldCharType="begin"/>
        </w:r>
        <w:r w:rsidR="00ED0D6F">
          <w:rPr>
            <w:noProof/>
            <w:webHidden/>
          </w:rPr>
          <w:instrText xml:space="preserve"> PAGEREF _Toc5353646 \h </w:instrText>
        </w:r>
        <w:r w:rsidR="00ED0D6F">
          <w:rPr>
            <w:noProof/>
            <w:webHidden/>
          </w:rPr>
        </w:r>
        <w:r w:rsidR="00ED0D6F">
          <w:rPr>
            <w:noProof/>
            <w:webHidden/>
          </w:rPr>
          <w:fldChar w:fldCharType="separate"/>
        </w:r>
        <w:r w:rsidR="00ED0D6F">
          <w:rPr>
            <w:noProof/>
            <w:webHidden/>
          </w:rPr>
          <w:t>116</w:t>
        </w:r>
        <w:r w:rsidR="00ED0D6F">
          <w:rPr>
            <w:noProof/>
            <w:webHidden/>
          </w:rPr>
          <w:fldChar w:fldCharType="end"/>
        </w:r>
      </w:hyperlink>
    </w:p>
    <w:p w14:paraId="3138A13A" w14:textId="5B16B40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7" w:history="1">
        <w:r w:rsidR="00ED0D6F" w:rsidRPr="00502530">
          <w:rPr>
            <w:rStyle w:val="Hyperlink"/>
            <w:noProof/>
          </w:rPr>
          <w:t>3.28.13 snippet property</w:t>
        </w:r>
        <w:r w:rsidR="00ED0D6F">
          <w:rPr>
            <w:noProof/>
            <w:webHidden/>
          </w:rPr>
          <w:tab/>
        </w:r>
        <w:r w:rsidR="00ED0D6F">
          <w:rPr>
            <w:noProof/>
            <w:webHidden/>
          </w:rPr>
          <w:fldChar w:fldCharType="begin"/>
        </w:r>
        <w:r w:rsidR="00ED0D6F">
          <w:rPr>
            <w:noProof/>
            <w:webHidden/>
          </w:rPr>
          <w:instrText xml:space="preserve"> PAGEREF _Toc5353647 \h </w:instrText>
        </w:r>
        <w:r w:rsidR="00ED0D6F">
          <w:rPr>
            <w:noProof/>
            <w:webHidden/>
          </w:rPr>
        </w:r>
        <w:r w:rsidR="00ED0D6F">
          <w:rPr>
            <w:noProof/>
            <w:webHidden/>
          </w:rPr>
          <w:fldChar w:fldCharType="separate"/>
        </w:r>
        <w:r w:rsidR="00ED0D6F">
          <w:rPr>
            <w:noProof/>
            <w:webHidden/>
          </w:rPr>
          <w:t>116</w:t>
        </w:r>
        <w:r w:rsidR="00ED0D6F">
          <w:rPr>
            <w:noProof/>
            <w:webHidden/>
          </w:rPr>
          <w:fldChar w:fldCharType="end"/>
        </w:r>
      </w:hyperlink>
    </w:p>
    <w:p w14:paraId="648DFD91" w14:textId="53E8A6B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8" w:history="1">
        <w:r w:rsidR="00ED0D6F" w:rsidRPr="00502530">
          <w:rPr>
            <w:rStyle w:val="Hyperlink"/>
            <w:noProof/>
          </w:rPr>
          <w:t>3.28.14 message property</w:t>
        </w:r>
        <w:r w:rsidR="00ED0D6F">
          <w:rPr>
            <w:noProof/>
            <w:webHidden/>
          </w:rPr>
          <w:tab/>
        </w:r>
        <w:r w:rsidR="00ED0D6F">
          <w:rPr>
            <w:noProof/>
            <w:webHidden/>
          </w:rPr>
          <w:fldChar w:fldCharType="begin"/>
        </w:r>
        <w:r w:rsidR="00ED0D6F">
          <w:rPr>
            <w:noProof/>
            <w:webHidden/>
          </w:rPr>
          <w:instrText xml:space="preserve"> PAGEREF _Toc5353648 \h </w:instrText>
        </w:r>
        <w:r w:rsidR="00ED0D6F">
          <w:rPr>
            <w:noProof/>
            <w:webHidden/>
          </w:rPr>
        </w:r>
        <w:r w:rsidR="00ED0D6F">
          <w:rPr>
            <w:noProof/>
            <w:webHidden/>
          </w:rPr>
          <w:fldChar w:fldCharType="separate"/>
        </w:r>
        <w:r w:rsidR="00ED0D6F">
          <w:rPr>
            <w:noProof/>
            <w:webHidden/>
          </w:rPr>
          <w:t>116</w:t>
        </w:r>
        <w:r w:rsidR="00ED0D6F">
          <w:rPr>
            <w:noProof/>
            <w:webHidden/>
          </w:rPr>
          <w:fldChar w:fldCharType="end"/>
        </w:r>
      </w:hyperlink>
    </w:p>
    <w:p w14:paraId="3645992A" w14:textId="6338F0D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49" w:history="1">
        <w:r w:rsidR="00ED0D6F" w:rsidRPr="00502530">
          <w:rPr>
            <w:rStyle w:val="Hyperlink"/>
            <w:noProof/>
          </w:rPr>
          <w:t>3.28.15 sourceLanguage property</w:t>
        </w:r>
        <w:r w:rsidR="00ED0D6F">
          <w:rPr>
            <w:noProof/>
            <w:webHidden/>
          </w:rPr>
          <w:tab/>
        </w:r>
        <w:r w:rsidR="00ED0D6F">
          <w:rPr>
            <w:noProof/>
            <w:webHidden/>
          </w:rPr>
          <w:fldChar w:fldCharType="begin"/>
        </w:r>
        <w:r w:rsidR="00ED0D6F">
          <w:rPr>
            <w:noProof/>
            <w:webHidden/>
          </w:rPr>
          <w:instrText xml:space="preserve"> PAGEREF _Toc5353649 \h </w:instrText>
        </w:r>
        <w:r w:rsidR="00ED0D6F">
          <w:rPr>
            <w:noProof/>
            <w:webHidden/>
          </w:rPr>
        </w:r>
        <w:r w:rsidR="00ED0D6F">
          <w:rPr>
            <w:noProof/>
            <w:webHidden/>
          </w:rPr>
          <w:fldChar w:fldCharType="separate"/>
        </w:r>
        <w:r w:rsidR="00ED0D6F">
          <w:rPr>
            <w:noProof/>
            <w:webHidden/>
          </w:rPr>
          <w:t>116</w:t>
        </w:r>
        <w:r w:rsidR="00ED0D6F">
          <w:rPr>
            <w:noProof/>
            <w:webHidden/>
          </w:rPr>
          <w:fldChar w:fldCharType="end"/>
        </w:r>
      </w:hyperlink>
    </w:p>
    <w:p w14:paraId="2711B2E8" w14:textId="46989BC7"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50" w:history="1">
        <w:r w:rsidR="00ED0D6F" w:rsidRPr="00502530">
          <w:rPr>
            <w:rStyle w:val="Hyperlink"/>
            <w:noProof/>
          </w:rPr>
          <w:t>3.29 rectangle object</w:t>
        </w:r>
        <w:r w:rsidR="00ED0D6F">
          <w:rPr>
            <w:noProof/>
            <w:webHidden/>
          </w:rPr>
          <w:tab/>
        </w:r>
        <w:r w:rsidR="00ED0D6F">
          <w:rPr>
            <w:noProof/>
            <w:webHidden/>
          </w:rPr>
          <w:fldChar w:fldCharType="begin"/>
        </w:r>
        <w:r w:rsidR="00ED0D6F">
          <w:rPr>
            <w:noProof/>
            <w:webHidden/>
          </w:rPr>
          <w:instrText xml:space="preserve"> PAGEREF _Toc5353650 \h </w:instrText>
        </w:r>
        <w:r w:rsidR="00ED0D6F">
          <w:rPr>
            <w:noProof/>
            <w:webHidden/>
          </w:rPr>
        </w:r>
        <w:r w:rsidR="00ED0D6F">
          <w:rPr>
            <w:noProof/>
            <w:webHidden/>
          </w:rPr>
          <w:fldChar w:fldCharType="separate"/>
        </w:r>
        <w:r w:rsidR="00ED0D6F">
          <w:rPr>
            <w:noProof/>
            <w:webHidden/>
          </w:rPr>
          <w:t>117</w:t>
        </w:r>
        <w:r w:rsidR="00ED0D6F">
          <w:rPr>
            <w:noProof/>
            <w:webHidden/>
          </w:rPr>
          <w:fldChar w:fldCharType="end"/>
        </w:r>
      </w:hyperlink>
    </w:p>
    <w:p w14:paraId="6D092F2B" w14:textId="099B350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1" w:history="1">
        <w:r w:rsidR="00ED0D6F" w:rsidRPr="00502530">
          <w:rPr>
            <w:rStyle w:val="Hyperlink"/>
            <w:noProof/>
          </w:rPr>
          <w:t>3.29.1 General</w:t>
        </w:r>
        <w:r w:rsidR="00ED0D6F">
          <w:rPr>
            <w:noProof/>
            <w:webHidden/>
          </w:rPr>
          <w:tab/>
        </w:r>
        <w:r w:rsidR="00ED0D6F">
          <w:rPr>
            <w:noProof/>
            <w:webHidden/>
          </w:rPr>
          <w:fldChar w:fldCharType="begin"/>
        </w:r>
        <w:r w:rsidR="00ED0D6F">
          <w:rPr>
            <w:noProof/>
            <w:webHidden/>
          </w:rPr>
          <w:instrText xml:space="preserve"> PAGEREF _Toc5353651 \h </w:instrText>
        </w:r>
        <w:r w:rsidR="00ED0D6F">
          <w:rPr>
            <w:noProof/>
            <w:webHidden/>
          </w:rPr>
        </w:r>
        <w:r w:rsidR="00ED0D6F">
          <w:rPr>
            <w:noProof/>
            <w:webHidden/>
          </w:rPr>
          <w:fldChar w:fldCharType="separate"/>
        </w:r>
        <w:r w:rsidR="00ED0D6F">
          <w:rPr>
            <w:noProof/>
            <w:webHidden/>
          </w:rPr>
          <w:t>117</w:t>
        </w:r>
        <w:r w:rsidR="00ED0D6F">
          <w:rPr>
            <w:noProof/>
            <w:webHidden/>
          </w:rPr>
          <w:fldChar w:fldCharType="end"/>
        </w:r>
      </w:hyperlink>
    </w:p>
    <w:p w14:paraId="14636A01" w14:textId="06B8458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2" w:history="1">
        <w:r w:rsidR="00ED0D6F" w:rsidRPr="00502530">
          <w:rPr>
            <w:rStyle w:val="Hyperlink"/>
            <w:noProof/>
          </w:rPr>
          <w:t>3.29.2 top, left, bottom, and right properties</w:t>
        </w:r>
        <w:r w:rsidR="00ED0D6F">
          <w:rPr>
            <w:noProof/>
            <w:webHidden/>
          </w:rPr>
          <w:tab/>
        </w:r>
        <w:r w:rsidR="00ED0D6F">
          <w:rPr>
            <w:noProof/>
            <w:webHidden/>
          </w:rPr>
          <w:fldChar w:fldCharType="begin"/>
        </w:r>
        <w:r w:rsidR="00ED0D6F">
          <w:rPr>
            <w:noProof/>
            <w:webHidden/>
          </w:rPr>
          <w:instrText xml:space="preserve"> PAGEREF _Toc5353652 \h </w:instrText>
        </w:r>
        <w:r w:rsidR="00ED0D6F">
          <w:rPr>
            <w:noProof/>
            <w:webHidden/>
          </w:rPr>
        </w:r>
        <w:r w:rsidR="00ED0D6F">
          <w:rPr>
            <w:noProof/>
            <w:webHidden/>
          </w:rPr>
          <w:fldChar w:fldCharType="separate"/>
        </w:r>
        <w:r w:rsidR="00ED0D6F">
          <w:rPr>
            <w:noProof/>
            <w:webHidden/>
          </w:rPr>
          <w:t>117</w:t>
        </w:r>
        <w:r w:rsidR="00ED0D6F">
          <w:rPr>
            <w:noProof/>
            <w:webHidden/>
          </w:rPr>
          <w:fldChar w:fldCharType="end"/>
        </w:r>
      </w:hyperlink>
    </w:p>
    <w:p w14:paraId="44E652B3" w14:textId="7EFD4D0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3" w:history="1">
        <w:r w:rsidR="00ED0D6F" w:rsidRPr="00502530">
          <w:rPr>
            <w:rStyle w:val="Hyperlink"/>
            <w:noProof/>
          </w:rPr>
          <w:t>3.29.3 message property</w:t>
        </w:r>
        <w:r w:rsidR="00ED0D6F">
          <w:rPr>
            <w:noProof/>
            <w:webHidden/>
          </w:rPr>
          <w:tab/>
        </w:r>
        <w:r w:rsidR="00ED0D6F">
          <w:rPr>
            <w:noProof/>
            <w:webHidden/>
          </w:rPr>
          <w:fldChar w:fldCharType="begin"/>
        </w:r>
        <w:r w:rsidR="00ED0D6F">
          <w:rPr>
            <w:noProof/>
            <w:webHidden/>
          </w:rPr>
          <w:instrText xml:space="preserve"> PAGEREF _Toc5353653 \h </w:instrText>
        </w:r>
        <w:r w:rsidR="00ED0D6F">
          <w:rPr>
            <w:noProof/>
            <w:webHidden/>
          </w:rPr>
        </w:r>
        <w:r w:rsidR="00ED0D6F">
          <w:rPr>
            <w:noProof/>
            <w:webHidden/>
          </w:rPr>
          <w:fldChar w:fldCharType="separate"/>
        </w:r>
        <w:r w:rsidR="00ED0D6F">
          <w:rPr>
            <w:noProof/>
            <w:webHidden/>
          </w:rPr>
          <w:t>117</w:t>
        </w:r>
        <w:r w:rsidR="00ED0D6F">
          <w:rPr>
            <w:noProof/>
            <w:webHidden/>
          </w:rPr>
          <w:fldChar w:fldCharType="end"/>
        </w:r>
      </w:hyperlink>
    </w:p>
    <w:p w14:paraId="52FF688E" w14:textId="0E9D0FA1"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54" w:history="1">
        <w:r w:rsidR="00ED0D6F" w:rsidRPr="00502530">
          <w:rPr>
            <w:rStyle w:val="Hyperlink"/>
            <w:noProof/>
          </w:rPr>
          <w:t>3.30 address object</w:t>
        </w:r>
        <w:r w:rsidR="00ED0D6F">
          <w:rPr>
            <w:noProof/>
            <w:webHidden/>
          </w:rPr>
          <w:tab/>
        </w:r>
        <w:r w:rsidR="00ED0D6F">
          <w:rPr>
            <w:noProof/>
            <w:webHidden/>
          </w:rPr>
          <w:fldChar w:fldCharType="begin"/>
        </w:r>
        <w:r w:rsidR="00ED0D6F">
          <w:rPr>
            <w:noProof/>
            <w:webHidden/>
          </w:rPr>
          <w:instrText xml:space="preserve"> PAGEREF _Toc5353654 \h </w:instrText>
        </w:r>
        <w:r w:rsidR="00ED0D6F">
          <w:rPr>
            <w:noProof/>
            <w:webHidden/>
          </w:rPr>
        </w:r>
        <w:r w:rsidR="00ED0D6F">
          <w:rPr>
            <w:noProof/>
            <w:webHidden/>
          </w:rPr>
          <w:fldChar w:fldCharType="separate"/>
        </w:r>
        <w:r w:rsidR="00ED0D6F">
          <w:rPr>
            <w:noProof/>
            <w:webHidden/>
          </w:rPr>
          <w:t>117</w:t>
        </w:r>
        <w:r w:rsidR="00ED0D6F">
          <w:rPr>
            <w:noProof/>
            <w:webHidden/>
          </w:rPr>
          <w:fldChar w:fldCharType="end"/>
        </w:r>
      </w:hyperlink>
    </w:p>
    <w:p w14:paraId="2B5AED06" w14:textId="678B316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5" w:history="1">
        <w:r w:rsidR="00ED0D6F" w:rsidRPr="00502530">
          <w:rPr>
            <w:rStyle w:val="Hyperlink"/>
            <w:noProof/>
          </w:rPr>
          <w:t>3.30.1 baseAddress property</w:t>
        </w:r>
        <w:r w:rsidR="00ED0D6F">
          <w:rPr>
            <w:noProof/>
            <w:webHidden/>
          </w:rPr>
          <w:tab/>
        </w:r>
        <w:r w:rsidR="00ED0D6F">
          <w:rPr>
            <w:noProof/>
            <w:webHidden/>
          </w:rPr>
          <w:fldChar w:fldCharType="begin"/>
        </w:r>
        <w:r w:rsidR="00ED0D6F">
          <w:rPr>
            <w:noProof/>
            <w:webHidden/>
          </w:rPr>
          <w:instrText xml:space="preserve"> PAGEREF _Toc5353655 \h </w:instrText>
        </w:r>
        <w:r w:rsidR="00ED0D6F">
          <w:rPr>
            <w:noProof/>
            <w:webHidden/>
          </w:rPr>
        </w:r>
        <w:r w:rsidR="00ED0D6F">
          <w:rPr>
            <w:noProof/>
            <w:webHidden/>
          </w:rPr>
          <w:fldChar w:fldCharType="separate"/>
        </w:r>
        <w:r w:rsidR="00ED0D6F">
          <w:rPr>
            <w:noProof/>
            <w:webHidden/>
          </w:rPr>
          <w:t>117</w:t>
        </w:r>
        <w:r w:rsidR="00ED0D6F">
          <w:rPr>
            <w:noProof/>
            <w:webHidden/>
          </w:rPr>
          <w:fldChar w:fldCharType="end"/>
        </w:r>
      </w:hyperlink>
    </w:p>
    <w:p w14:paraId="5A43C610" w14:textId="4C1C819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6" w:history="1">
        <w:r w:rsidR="00ED0D6F" w:rsidRPr="00502530">
          <w:rPr>
            <w:rStyle w:val="Hyperlink"/>
            <w:noProof/>
          </w:rPr>
          <w:t>3.30.2 offset property</w:t>
        </w:r>
        <w:r w:rsidR="00ED0D6F">
          <w:rPr>
            <w:noProof/>
            <w:webHidden/>
          </w:rPr>
          <w:tab/>
        </w:r>
        <w:r w:rsidR="00ED0D6F">
          <w:rPr>
            <w:noProof/>
            <w:webHidden/>
          </w:rPr>
          <w:fldChar w:fldCharType="begin"/>
        </w:r>
        <w:r w:rsidR="00ED0D6F">
          <w:rPr>
            <w:noProof/>
            <w:webHidden/>
          </w:rPr>
          <w:instrText xml:space="preserve"> PAGEREF _Toc5353656 \h </w:instrText>
        </w:r>
        <w:r w:rsidR="00ED0D6F">
          <w:rPr>
            <w:noProof/>
            <w:webHidden/>
          </w:rPr>
        </w:r>
        <w:r w:rsidR="00ED0D6F">
          <w:rPr>
            <w:noProof/>
            <w:webHidden/>
          </w:rPr>
          <w:fldChar w:fldCharType="separate"/>
        </w:r>
        <w:r w:rsidR="00ED0D6F">
          <w:rPr>
            <w:noProof/>
            <w:webHidden/>
          </w:rPr>
          <w:t>118</w:t>
        </w:r>
        <w:r w:rsidR="00ED0D6F">
          <w:rPr>
            <w:noProof/>
            <w:webHidden/>
          </w:rPr>
          <w:fldChar w:fldCharType="end"/>
        </w:r>
      </w:hyperlink>
    </w:p>
    <w:p w14:paraId="75122734" w14:textId="3760C02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7" w:history="1">
        <w:r w:rsidR="00ED0D6F" w:rsidRPr="00502530">
          <w:rPr>
            <w:rStyle w:val="Hyperlink"/>
            <w:noProof/>
          </w:rPr>
          <w:t>3.30.3 fullyQualifiedName property</w:t>
        </w:r>
        <w:r w:rsidR="00ED0D6F">
          <w:rPr>
            <w:noProof/>
            <w:webHidden/>
          </w:rPr>
          <w:tab/>
        </w:r>
        <w:r w:rsidR="00ED0D6F">
          <w:rPr>
            <w:noProof/>
            <w:webHidden/>
          </w:rPr>
          <w:fldChar w:fldCharType="begin"/>
        </w:r>
        <w:r w:rsidR="00ED0D6F">
          <w:rPr>
            <w:noProof/>
            <w:webHidden/>
          </w:rPr>
          <w:instrText xml:space="preserve"> PAGEREF _Toc5353657 \h </w:instrText>
        </w:r>
        <w:r w:rsidR="00ED0D6F">
          <w:rPr>
            <w:noProof/>
            <w:webHidden/>
          </w:rPr>
        </w:r>
        <w:r w:rsidR="00ED0D6F">
          <w:rPr>
            <w:noProof/>
            <w:webHidden/>
          </w:rPr>
          <w:fldChar w:fldCharType="separate"/>
        </w:r>
        <w:r w:rsidR="00ED0D6F">
          <w:rPr>
            <w:noProof/>
            <w:webHidden/>
          </w:rPr>
          <w:t>118</w:t>
        </w:r>
        <w:r w:rsidR="00ED0D6F">
          <w:rPr>
            <w:noProof/>
            <w:webHidden/>
          </w:rPr>
          <w:fldChar w:fldCharType="end"/>
        </w:r>
      </w:hyperlink>
    </w:p>
    <w:p w14:paraId="5476FC76" w14:textId="6BC8305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8" w:history="1">
        <w:r w:rsidR="00ED0D6F" w:rsidRPr="00502530">
          <w:rPr>
            <w:rStyle w:val="Hyperlink"/>
            <w:noProof/>
          </w:rPr>
          <w:t>3.30.4 name property</w:t>
        </w:r>
        <w:r w:rsidR="00ED0D6F">
          <w:rPr>
            <w:noProof/>
            <w:webHidden/>
          </w:rPr>
          <w:tab/>
        </w:r>
        <w:r w:rsidR="00ED0D6F">
          <w:rPr>
            <w:noProof/>
            <w:webHidden/>
          </w:rPr>
          <w:fldChar w:fldCharType="begin"/>
        </w:r>
        <w:r w:rsidR="00ED0D6F">
          <w:rPr>
            <w:noProof/>
            <w:webHidden/>
          </w:rPr>
          <w:instrText xml:space="preserve"> PAGEREF _Toc5353658 \h </w:instrText>
        </w:r>
        <w:r w:rsidR="00ED0D6F">
          <w:rPr>
            <w:noProof/>
            <w:webHidden/>
          </w:rPr>
        </w:r>
        <w:r w:rsidR="00ED0D6F">
          <w:rPr>
            <w:noProof/>
            <w:webHidden/>
          </w:rPr>
          <w:fldChar w:fldCharType="separate"/>
        </w:r>
        <w:r w:rsidR="00ED0D6F">
          <w:rPr>
            <w:noProof/>
            <w:webHidden/>
          </w:rPr>
          <w:t>118</w:t>
        </w:r>
        <w:r w:rsidR="00ED0D6F">
          <w:rPr>
            <w:noProof/>
            <w:webHidden/>
          </w:rPr>
          <w:fldChar w:fldCharType="end"/>
        </w:r>
      </w:hyperlink>
    </w:p>
    <w:p w14:paraId="73C01D65" w14:textId="3D429D8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59" w:history="1">
        <w:r w:rsidR="00ED0D6F" w:rsidRPr="00502530">
          <w:rPr>
            <w:rStyle w:val="Hyperlink"/>
            <w:noProof/>
          </w:rPr>
          <w:t>3.30.5 kind property</w:t>
        </w:r>
        <w:r w:rsidR="00ED0D6F">
          <w:rPr>
            <w:noProof/>
            <w:webHidden/>
          </w:rPr>
          <w:tab/>
        </w:r>
        <w:r w:rsidR="00ED0D6F">
          <w:rPr>
            <w:noProof/>
            <w:webHidden/>
          </w:rPr>
          <w:fldChar w:fldCharType="begin"/>
        </w:r>
        <w:r w:rsidR="00ED0D6F">
          <w:rPr>
            <w:noProof/>
            <w:webHidden/>
          </w:rPr>
          <w:instrText xml:space="preserve"> PAGEREF _Toc5353659 \h </w:instrText>
        </w:r>
        <w:r w:rsidR="00ED0D6F">
          <w:rPr>
            <w:noProof/>
            <w:webHidden/>
          </w:rPr>
        </w:r>
        <w:r w:rsidR="00ED0D6F">
          <w:rPr>
            <w:noProof/>
            <w:webHidden/>
          </w:rPr>
          <w:fldChar w:fldCharType="separate"/>
        </w:r>
        <w:r w:rsidR="00ED0D6F">
          <w:rPr>
            <w:noProof/>
            <w:webHidden/>
          </w:rPr>
          <w:t>118</w:t>
        </w:r>
        <w:r w:rsidR="00ED0D6F">
          <w:rPr>
            <w:noProof/>
            <w:webHidden/>
          </w:rPr>
          <w:fldChar w:fldCharType="end"/>
        </w:r>
      </w:hyperlink>
    </w:p>
    <w:p w14:paraId="2C34A66D" w14:textId="4EFA2E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0" w:history="1">
        <w:r w:rsidR="00ED0D6F" w:rsidRPr="00502530">
          <w:rPr>
            <w:rStyle w:val="Hyperlink"/>
            <w:noProof/>
          </w:rPr>
          <w:t>3.30.6 index property</w:t>
        </w:r>
        <w:r w:rsidR="00ED0D6F">
          <w:rPr>
            <w:noProof/>
            <w:webHidden/>
          </w:rPr>
          <w:tab/>
        </w:r>
        <w:r w:rsidR="00ED0D6F">
          <w:rPr>
            <w:noProof/>
            <w:webHidden/>
          </w:rPr>
          <w:fldChar w:fldCharType="begin"/>
        </w:r>
        <w:r w:rsidR="00ED0D6F">
          <w:rPr>
            <w:noProof/>
            <w:webHidden/>
          </w:rPr>
          <w:instrText xml:space="preserve"> PAGEREF _Toc5353660 \h </w:instrText>
        </w:r>
        <w:r w:rsidR="00ED0D6F">
          <w:rPr>
            <w:noProof/>
            <w:webHidden/>
          </w:rPr>
        </w:r>
        <w:r w:rsidR="00ED0D6F">
          <w:rPr>
            <w:noProof/>
            <w:webHidden/>
          </w:rPr>
          <w:fldChar w:fldCharType="separate"/>
        </w:r>
        <w:r w:rsidR="00ED0D6F">
          <w:rPr>
            <w:noProof/>
            <w:webHidden/>
          </w:rPr>
          <w:t>118</w:t>
        </w:r>
        <w:r w:rsidR="00ED0D6F">
          <w:rPr>
            <w:noProof/>
            <w:webHidden/>
          </w:rPr>
          <w:fldChar w:fldCharType="end"/>
        </w:r>
      </w:hyperlink>
    </w:p>
    <w:p w14:paraId="7AE16B73" w14:textId="05D9D91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1" w:history="1">
        <w:r w:rsidR="00ED0D6F" w:rsidRPr="00502530">
          <w:rPr>
            <w:rStyle w:val="Hyperlink"/>
            <w:noProof/>
          </w:rPr>
          <w:t>3.30.7 parentIndex property</w:t>
        </w:r>
        <w:r w:rsidR="00ED0D6F">
          <w:rPr>
            <w:noProof/>
            <w:webHidden/>
          </w:rPr>
          <w:tab/>
        </w:r>
        <w:r w:rsidR="00ED0D6F">
          <w:rPr>
            <w:noProof/>
            <w:webHidden/>
          </w:rPr>
          <w:fldChar w:fldCharType="begin"/>
        </w:r>
        <w:r w:rsidR="00ED0D6F">
          <w:rPr>
            <w:noProof/>
            <w:webHidden/>
          </w:rPr>
          <w:instrText xml:space="preserve"> PAGEREF _Toc5353661 \h </w:instrText>
        </w:r>
        <w:r w:rsidR="00ED0D6F">
          <w:rPr>
            <w:noProof/>
            <w:webHidden/>
          </w:rPr>
        </w:r>
        <w:r w:rsidR="00ED0D6F">
          <w:rPr>
            <w:noProof/>
            <w:webHidden/>
          </w:rPr>
          <w:fldChar w:fldCharType="separate"/>
        </w:r>
        <w:r w:rsidR="00ED0D6F">
          <w:rPr>
            <w:noProof/>
            <w:webHidden/>
          </w:rPr>
          <w:t>119</w:t>
        </w:r>
        <w:r w:rsidR="00ED0D6F">
          <w:rPr>
            <w:noProof/>
            <w:webHidden/>
          </w:rPr>
          <w:fldChar w:fldCharType="end"/>
        </w:r>
      </w:hyperlink>
    </w:p>
    <w:p w14:paraId="34E42266" w14:textId="367F1689"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62" w:history="1">
        <w:r w:rsidR="00ED0D6F" w:rsidRPr="00502530">
          <w:rPr>
            <w:rStyle w:val="Hyperlink"/>
            <w:noProof/>
          </w:rPr>
          <w:t>3.31 logicalLocation object</w:t>
        </w:r>
        <w:r w:rsidR="00ED0D6F">
          <w:rPr>
            <w:noProof/>
            <w:webHidden/>
          </w:rPr>
          <w:tab/>
        </w:r>
        <w:r w:rsidR="00ED0D6F">
          <w:rPr>
            <w:noProof/>
            <w:webHidden/>
          </w:rPr>
          <w:fldChar w:fldCharType="begin"/>
        </w:r>
        <w:r w:rsidR="00ED0D6F">
          <w:rPr>
            <w:noProof/>
            <w:webHidden/>
          </w:rPr>
          <w:instrText xml:space="preserve"> PAGEREF _Toc5353662 \h </w:instrText>
        </w:r>
        <w:r w:rsidR="00ED0D6F">
          <w:rPr>
            <w:noProof/>
            <w:webHidden/>
          </w:rPr>
        </w:r>
        <w:r w:rsidR="00ED0D6F">
          <w:rPr>
            <w:noProof/>
            <w:webHidden/>
          </w:rPr>
          <w:fldChar w:fldCharType="separate"/>
        </w:r>
        <w:r w:rsidR="00ED0D6F">
          <w:rPr>
            <w:noProof/>
            <w:webHidden/>
          </w:rPr>
          <w:t>119</w:t>
        </w:r>
        <w:r w:rsidR="00ED0D6F">
          <w:rPr>
            <w:noProof/>
            <w:webHidden/>
          </w:rPr>
          <w:fldChar w:fldCharType="end"/>
        </w:r>
      </w:hyperlink>
    </w:p>
    <w:p w14:paraId="2F087434" w14:textId="33BF214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3" w:history="1">
        <w:r w:rsidR="00ED0D6F" w:rsidRPr="00502530">
          <w:rPr>
            <w:rStyle w:val="Hyperlink"/>
            <w:noProof/>
          </w:rPr>
          <w:t>3.31.1 General</w:t>
        </w:r>
        <w:r w:rsidR="00ED0D6F">
          <w:rPr>
            <w:noProof/>
            <w:webHidden/>
          </w:rPr>
          <w:tab/>
        </w:r>
        <w:r w:rsidR="00ED0D6F">
          <w:rPr>
            <w:noProof/>
            <w:webHidden/>
          </w:rPr>
          <w:fldChar w:fldCharType="begin"/>
        </w:r>
        <w:r w:rsidR="00ED0D6F">
          <w:rPr>
            <w:noProof/>
            <w:webHidden/>
          </w:rPr>
          <w:instrText xml:space="preserve"> PAGEREF _Toc5353663 \h </w:instrText>
        </w:r>
        <w:r w:rsidR="00ED0D6F">
          <w:rPr>
            <w:noProof/>
            <w:webHidden/>
          </w:rPr>
        </w:r>
        <w:r w:rsidR="00ED0D6F">
          <w:rPr>
            <w:noProof/>
            <w:webHidden/>
          </w:rPr>
          <w:fldChar w:fldCharType="separate"/>
        </w:r>
        <w:r w:rsidR="00ED0D6F">
          <w:rPr>
            <w:noProof/>
            <w:webHidden/>
          </w:rPr>
          <w:t>119</w:t>
        </w:r>
        <w:r w:rsidR="00ED0D6F">
          <w:rPr>
            <w:noProof/>
            <w:webHidden/>
          </w:rPr>
          <w:fldChar w:fldCharType="end"/>
        </w:r>
      </w:hyperlink>
    </w:p>
    <w:p w14:paraId="725EBDDD" w14:textId="412FD5A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4" w:history="1">
        <w:r w:rsidR="00ED0D6F" w:rsidRPr="00502530">
          <w:rPr>
            <w:rStyle w:val="Hyperlink"/>
            <w:noProof/>
          </w:rPr>
          <w:t>3.31.2 Constraints</w:t>
        </w:r>
        <w:r w:rsidR="00ED0D6F">
          <w:rPr>
            <w:noProof/>
            <w:webHidden/>
          </w:rPr>
          <w:tab/>
        </w:r>
        <w:r w:rsidR="00ED0D6F">
          <w:rPr>
            <w:noProof/>
            <w:webHidden/>
          </w:rPr>
          <w:fldChar w:fldCharType="begin"/>
        </w:r>
        <w:r w:rsidR="00ED0D6F">
          <w:rPr>
            <w:noProof/>
            <w:webHidden/>
          </w:rPr>
          <w:instrText xml:space="preserve"> PAGEREF _Toc5353664 \h </w:instrText>
        </w:r>
        <w:r w:rsidR="00ED0D6F">
          <w:rPr>
            <w:noProof/>
            <w:webHidden/>
          </w:rPr>
        </w:r>
        <w:r w:rsidR="00ED0D6F">
          <w:rPr>
            <w:noProof/>
            <w:webHidden/>
          </w:rPr>
          <w:fldChar w:fldCharType="separate"/>
        </w:r>
        <w:r w:rsidR="00ED0D6F">
          <w:rPr>
            <w:noProof/>
            <w:webHidden/>
          </w:rPr>
          <w:t>119</w:t>
        </w:r>
        <w:r w:rsidR="00ED0D6F">
          <w:rPr>
            <w:noProof/>
            <w:webHidden/>
          </w:rPr>
          <w:fldChar w:fldCharType="end"/>
        </w:r>
      </w:hyperlink>
    </w:p>
    <w:p w14:paraId="37A6B25C" w14:textId="0E4E040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5" w:history="1">
        <w:r w:rsidR="00ED0D6F" w:rsidRPr="00502530">
          <w:rPr>
            <w:rStyle w:val="Hyperlink"/>
            <w:noProof/>
          </w:rPr>
          <w:t>3.31.3 Logical location naming rules</w:t>
        </w:r>
        <w:r w:rsidR="00ED0D6F">
          <w:rPr>
            <w:noProof/>
            <w:webHidden/>
          </w:rPr>
          <w:tab/>
        </w:r>
        <w:r w:rsidR="00ED0D6F">
          <w:rPr>
            <w:noProof/>
            <w:webHidden/>
          </w:rPr>
          <w:fldChar w:fldCharType="begin"/>
        </w:r>
        <w:r w:rsidR="00ED0D6F">
          <w:rPr>
            <w:noProof/>
            <w:webHidden/>
          </w:rPr>
          <w:instrText xml:space="preserve"> PAGEREF _Toc5353665 \h </w:instrText>
        </w:r>
        <w:r w:rsidR="00ED0D6F">
          <w:rPr>
            <w:noProof/>
            <w:webHidden/>
          </w:rPr>
        </w:r>
        <w:r w:rsidR="00ED0D6F">
          <w:rPr>
            <w:noProof/>
            <w:webHidden/>
          </w:rPr>
          <w:fldChar w:fldCharType="separate"/>
        </w:r>
        <w:r w:rsidR="00ED0D6F">
          <w:rPr>
            <w:noProof/>
            <w:webHidden/>
          </w:rPr>
          <w:t>119</w:t>
        </w:r>
        <w:r w:rsidR="00ED0D6F">
          <w:rPr>
            <w:noProof/>
            <w:webHidden/>
          </w:rPr>
          <w:fldChar w:fldCharType="end"/>
        </w:r>
      </w:hyperlink>
    </w:p>
    <w:p w14:paraId="11153CA1" w14:textId="59004CC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6" w:history="1">
        <w:r w:rsidR="00ED0D6F" w:rsidRPr="00502530">
          <w:rPr>
            <w:rStyle w:val="Hyperlink"/>
            <w:noProof/>
          </w:rPr>
          <w:t>3.31.4 name property</w:t>
        </w:r>
        <w:r w:rsidR="00ED0D6F">
          <w:rPr>
            <w:noProof/>
            <w:webHidden/>
          </w:rPr>
          <w:tab/>
        </w:r>
        <w:r w:rsidR="00ED0D6F">
          <w:rPr>
            <w:noProof/>
            <w:webHidden/>
          </w:rPr>
          <w:fldChar w:fldCharType="begin"/>
        </w:r>
        <w:r w:rsidR="00ED0D6F">
          <w:rPr>
            <w:noProof/>
            <w:webHidden/>
          </w:rPr>
          <w:instrText xml:space="preserve"> PAGEREF _Toc5353666 \h </w:instrText>
        </w:r>
        <w:r w:rsidR="00ED0D6F">
          <w:rPr>
            <w:noProof/>
            <w:webHidden/>
          </w:rPr>
        </w:r>
        <w:r w:rsidR="00ED0D6F">
          <w:rPr>
            <w:noProof/>
            <w:webHidden/>
          </w:rPr>
          <w:fldChar w:fldCharType="separate"/>
        </w:r>
        <w:r w:rsidR="00ED0D6F">
          <w:rPr>
            <w:noProof/>
            <w:webHidden/>
          </w:rPr>
          <w:t>120</w:t>
        </w:r>
        <w:r w:rsidR="00ED0D6F">
          <w:rPr>
            <w:noProof/>
            <w:webHidden/>
          </w:rPr>
          <w:fldChar w:fldCharType="end"/>
        </w:r>
      </w:hyperlink>
    </w:p>
    <w:p w14:paraId="76C3B1B8" w14:textId="2C2B721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7" w:history="1">
        <w:r w:rsidR="00ED0D6F" w:rsidRPr="00502530">
          <w:rPr>
            <w:rStyle w:val="Hyperlink"/>
            <w:noProof/>
          </w:rPr>
          <w:t>3.31.5 index property</w:t>
        </w:r>
        <w:r w:rsidR="00ED0D6F">
          <w:rPr>
            <w:noProof/>
            <w:webHidden/>
          </w:rPr>
          <w:tab/>
        </w:r>
        <w:r w:rsidR="00ED0D6F">
          <w:rPr>
            <w:noProof/>
            <w:webHidden/>
          </w:rPr>
          <w:fldChar w:fldCharType="begin"/>
        </w:r>
        <w:r w:rsidR="00ED0D6F">
          <w:rPr>
            <w:noProof/>
            <w:webHidden/>
          </w:rPr>
          <w:instrText xml:space="preserve"> PAGEREF _Toc5353667 \h </w:instrText>
        </w:r>
        <w:r w:rsidR="00ED0D6F">
          <w:rPr>
            <w:noProof/>
            <w:webHidden/>
          </w:rPr>
        </w:r>
        <w:r w:rsidR="00ED0D6F">
          <w:rPr>
            <w:noProof/>
            <w:webHidden/>
          </w:rPr>
          <w:fldChar w:fldCharType="separate"/>
        </w:r>
        <w:r w:rsidR="00ED0D6F">
          <w:rPr>
            <w:noProof/>
            <w:webHidden/>
          </w:rPr>
          <w:t>120</w:t>
        </w:r>
        <w:r w:rsidR="00ED0D6F">
          <w:rPr>
            <w:noProof/>
            <w:webHidden/>
          </w:rPr>
          <w:fldChar w:fldCharType="end"/>
        </w:r>
      </w:hyperlink>
    </w:p>
    <w:p w14:paraId="4C85D9C0" w14:textId="564B5F3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8" w:history="1">
        <w:r w:rsidR="00ED0D6F" w:rsidRPr="00502530">
          <w:rPr>
            <w:rStyle w:val="Hyperlink"/>
            <w:noProof/>
          </w:rPr>
          <w:t>3.31.6 fullyQualifiedName property</w:t>
        </w:r>
        <w:r w:rsidR="00ED0D6F">
          <w:rPr>
            <w:noProof/>
            <w:webHidden/>
          </w:rPr>
          <w:tab/>
        </w:r>
        <w:r w:rsidR="00ED0D6F">
          <w:rPr>
            <w:noProof/>
            <w:webHidden/>
          </w:rPr>
          <w:fldChar w:fldCharType="begin"/>
        </w:r>
        <w:r w:rsidR="00ED0D6F">
          <w:rPr>
            <w:noProof/>
            <w:webHidden/>
          </w:rPr>
          <w:instrText xml:space="preserve"> PAGEREF _Toc5353668 \h </w:instrText>
        </w:r>
        <w:r w:rsidR="00ED0D6F">
          <w:rPr>
            <w:noProof/>
            <w:webHidden/>
          </w:rPr>
        </w:r>
        <w:r w:rsidR="00ED0D6F">
          <w:rPr>
            <w:noProof/>
            <w:webHidden/>
          </w:rPr>
          <w:fldChar w:fldCharType="separate"/>
        </w:r>
        <w:r w:rsidR="00ED0D6F">
          <w:rPr>
            <w:noProof/>
            <w:webHidden/>
          </w:rPr>
          <w:t>121</w:t>
        </w:r>
        <w:r w:rsidR="00ED0D6F">
          <w:rPr>
            <w:noProof/>
            <w:webHidden/>
          </w:rPr>
          <w:fldChar w:fldCharType="end"/>
        </w:r>
      </w:hyperlink>
    </w:p>
    <w:p w14:paraId="45FF88F8" w14:textId="7D01E2A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69" w:history="1">
        <w:r w:rsidR="00ED0D6F" w:rsidRPr="00502530">
          <w:rPr>
            <w:rStyle w:val="Hyperlink"/>
            <w:noProof/>
          </w:rPr>
          <w:t>3.31.7 decoratedName property</w:t>
        </w:r>
        <w:r w:rsidR="00ED0D6F">
          <w:rPr>
            <w:noProof/>
            <w:webHidden/>
          </w:rPr>
          <w:tab/>
        </w:r>
        <w:r w:rsidR="00ED0D6F">
          <w:rPr>
            <w:noProof/>
            <w:webHidden/>
          </w:rPr>
          <w:fldChar w:fldCharType="begin"/>
        </w:r>
        <w:r w:rsidR="00ED0D6F">
          <w:rPr>
            <w:noProof/>
            <w:webHidden/>
          </w:rPr>
          <w:instrText xml:space="preserve"> PAGEREF _Toc5353669 \h </w:instrText>
        </w:r>
        <w:r w:rsidR="00ED0D6F">
          <w:rPr>
            <w:noProof/>
            <w:webHidden/>
          </w:rPr>
        </w:r>
        <w:r w:rsidR="00ED0D6F">
          <w:rPr>
            <w:noProof/>
            <w:webHidden/>
          </w:rPr>
          <w:fldChar w:fldCharType="separate"/>
        </w:r>
        <w:r w:rsidR="00ED0D6F">
          <w:rPr>
            <w:noProof/>
            <w:webHidden/>
          </w:rPr>
          <w:t>122</w:t>
        </w:r>
        <w:r w:rsidR="00ED0D6F">
          <w:rPr>
            <w:noProof/>
            <w:webHidden/>
          </w:rPr>
          <w:fldChar w:fldCharType="end"/>
        </w:r>
      </w:hyperlink>
    </w:p>
    <w:p w14:paraId="77367359" w14:textId="27AF4F2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70" w:history="1">
        <w:r w:rsidR="00ED0D6F" w:rsidRPr="00502530">
          <w:rPr>
            <w:rStyle w:val="Hyperlink"/>
            <w:noProof/>
          </w:rPr>
          <w:t>3.31.8 kind property</w:t>
        </w:r>
        <w:r w:rsidR="00ED0D6F">
          <w:rPr>
            <w:noProof/>
            <w:webHidden/>
          </w:rPr>
          <w:tab/>
        </w:r>
        <w:r w:rsidR="00ED0D6F">
          <w:rPr>
            <w:noProof/>
            <w:webHidden/>
          </w:rPr>
          <w:fldChar w:fldCharType="begin"/>
        </w:r>
        <w:r w:rsidR="00ED0D6F">
          <w:rPr>
            <w:noProof/>
            <w:webHidden/>
          </w:rPr>
          <w:instrText xml:space="preserve"> PAGEREF _Toc5353670 \h </w:instrText>
        </w:r>
        <w:r w:rsidR="00ED0D6F">
          <w:rPr>
            <w:noProof/>
            <w:webHidden/>
          </w:rPr>
        </w:r>
        <w:r w:rsidR="00ED0D6F">
          <w:rPr>
            <w:noProof/>
            <w:webHidden/>
          </w:rPr>
          <w:fldChar w:fldCharType="separate"/>
        </w:r>
        <w:r w:rsidR="00ED0D6F">
          <w:rPr>
            <w:noProof/>
            <w:webHidden/>
          </w:rPr>
          <w:t>122</w:t>
        </w:r>
        <w:r w:rsidR="00ED0D6F">
          <w:rPr>
            <w:noProof/>
            <w:webHidden/>
          </w:rPr>
          <w:fldChar w:fldCharType="end"/>
        </w:r>
      </w:hyperlink>
    </w:p>
    <w:p w14:paraId="7EF414B0" w14:textId="6F6F949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71" w:history="1">
        <w:r w:rsidR="00ED0D6F" w:rsidRPr="00502530">
          <w:rPr>
            <w:rStyle w:val="Hyperlink"/>
            <w:noProof/>
          </w:rPr>
          <w:t>3.31.9 parentIndex property</w:t>
        </w:r>
        <w:r w:rsidR="00ED0D6F">
          <w:rPr>
            <w:noProof/>
            <w:webHidden/>
          </w:rPr>
          <w:tab/>
        </w:r>
        <w:r w:rsidR="00ED0D6F">
          <w:rPr>
            <w:noProof/>
            <w:webHidden/>
          </w:rPr>
          <w:fldChar w:fldCharType="begin"/>
        </w:r>
        <w:r w:rsidR="00ED0D6F">
          <w:rPr>
            <w:noProof/>
            <w:webHidden/>
          </w:rPr>
          <w:instrText xml:space="preserve"> PAGEREF _Toc5353671 \h </w:instrText>
        </w:r>
        <w:r w:rsidR="00ED0D6F">
          <w:rPr>
            <w:noProof/>
            <w:webHidden/>
          </w:rPr>
        </w:r>
        <w:r w:rsidR="00ED0D6F">
          <w:rPr>
            <w:noProof/>
            <w:webHidden/>
          </w:rPr>
          <w:fldChar w:fldCharType="separate"/>
        </w:r>
        <w:r w:rsidR="00ED0D6F">
          <w:rPr>
            <w:noProof/>
            <w:webHidden/>
          </w:rPr>
          <w:t>125</w:t>
        </w:r>
        <w:r w:rsidR="00ED0D6F">
          <w:rPr>
            <w:noProof/>
            <w:webHidden/>
          </w:rPr>
          <w:fldChar w:fldCharType="end"/>
        </w:r>
      </w:hyperlink>
    </w:p>
    <w:p w14:paraId="74CAB1C6" w14:textId="7F074BB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72" w:history="1">
        <w:r w:rsidR="00ED0D6F" w:rsidRPr="00502530">
          <w:rPr>
            <w:rStyle w:val="Hyperlink"/>
            <w:noProof/>
          </w:rPr>
          <w:t>3.32 suppression object</w:t>
        </w:r>
        <w:r w:rsidR="00ED0D6F">
          <w:rPr>
            <w:noProof/>
            <w:webHidden/>
          </w:rPr>
          <w:tab/>
        </w:r>
        <w:r w:rsidR="00ED0D6F">
          <w:rPr>
            <w:noProof/>
            <w:webHidden/>
          </w:rPr>
          <w:fldChar w:fldCharType="begin"/>
        </w:r>
        <w:r w:rsidR="00ED0D6F">
          <w:rPr>
            <w:noProof/>
            <w:webHidden/>
          </w:rPr>
          <w:instrText xml:space="preserve"> PAGEREF _Toc5353672 \h </w:instrText>
        </w:r>
        <w:r w:rsidR="00ED0D6F">
          <w:rPr>
            <w:noProof/>
            <w:webHidden/>
          </w:rPr>
        </w:r>
        <w:r w:rsidR="00ED0D6F">
          <w:rPr>
            <w:noProof/>
            <w:webHidden/>
          </w:rPr>
          <w:fldChar w:fldCharType="separate"/>
        </w:r>
        <w:r w:rsidR="00ED0D6F">
          <w:rPr>
            <w:noProof/>
            <w:webHidden/>
          </w:rPr>
          <w:t>125</w:t>
        </w:r>
        <w:r w:rsidR="00ED0D6F">
          <w:rPr>
            <w:noProof/>
            <w:webHidden/>
          </w:rPr>
          <w:fldChar w:fldCharType="end"/>
        </w:r>
      </w:hyperlink>
    </w:p>
    <w:p w14:paraId="1F12F34A" w14:textId="6037347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73" w:history="1">
        <w:r w:rsidR="00ED0D6F" w:rsidRPr="00502530">
          <w:rPr>
            <w:rStyle w:val="Hyperlink"/>
            <w:noProof/>
          </w:rPr>
          <w:t>3.32.1 General</w:t>
        </w:r>
        <w:r w:rsidR="00ED0D6F">
          <w:rPr>
            <w:noProof/>
            <w:webHidden/>
          </w:rPr>
          <w:tab/>
        </w:r>
        <w:r w:rsidR="00ED0D6F">
          <w:rPr>
            <w:noProof/>
            <w:webHidden/>
          </w:rPr>
          <w:fldChar w:fldCharType="begin"/>
        </w:r>
        <w:r w:rsidR="00ED0D6F">
          <w:rPr>
            <w:noProof/>
            <w:webHidden/>
          </w:rPr>
          <w:instrText xml:space="preserve"> PAGEREF _Toc5353673 \h </w:instrText>
        </w:r>
        <w:r w:rsidR="00ED0D6F">
          <w:rPr>
            <w:noProof/>
            <w:webHidden/>
          </w:rPr>
        </w:r>
        <w:r w:rsidR="00ED0D6F">
          <w:rPr>
            <w:noProof/>
            <w:webHidden/>
          </w:rPr>
          <w:fldChar w:fldCharType="separate"/>
        </w:r>
        <w:r w:rsidR="00ED0D6F">
          <w:rPr>
            <w:noProof/>
            <w:webHidden/>
          </w:rPr>
          <w:t>125</w:t>
        </w:r>
        <w:r w:rsidR="00ED0D6F">
          <w:rPr>
            <w:noProof/>
            <w:webHidden/>
          </w:rPr>
          <w:fldChar w:fldCharType="end"/>
        </w:r>
      </w:hyperlink>
    </w:p>
    <w:p w14:paraId="350C2930" w14:textId="2A7CA88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74" w:history="1">
        <w:r w:rsidR="00ED0D6F" w:rsidRPr="00502530">
          <w:rPr>
            <w:rStyle w:val="Hyperlink"/>
            <w:noProof/>
          </w:rPr>
          <w:t>3.32.2 kind property</w:t>
        </w:r>
        <w:r w:rsidR="00ED0D6F">
          <w:rPr>
            <w:noProof/>
            <w:webHidden/>
          </w:rPr>
          <w:tab/>
        </w:r>
        <w:r w:rsidR="00ED0D6F">
          <w:rPr>
            <w:noProof/>
            <w:webHidden/>
          </w:rPr>
          <w:fldChar w:fldCharType="begin"/>
        </w:r>
        <w:r w:rsidR="00ED0D6F">
          <w:rPr>
            <w:noProof/>
            <w:webHidden/>
          </w:rPr>
          <w:instrText xml:space="preserve"> PAGEREF _Toc5353674 \h </w:instrText>
        </w:r>
        <w:r w:rsidR="00ED0D6F">
          <w:rPr>
            <w:noProof/>
            <w:webHidden/>
          </w:rPr>
        </w:r>
        <w:r w:rsidR="00ED0D6F">
          <w:rPr>
            <w:noProof/>
            <w:webHidden/>
          </w:rPr>
          <w:fldChar w:fldCharType="separate"/>
        </w:r>
        <w:r w:rsidR="00ED0D6F">
          <w:rPr>
            <w:noProof/>
            <w:webHidden/>
          </w:rPr>
          <w:t>126</w:t>
        </w:r>
        <w:r w:rsidR="00ED0D6F">
          <w:rPr>
            <w:noProof/>
            <w:webHidden/>
          </w:rPr>
          <w:fldChar w:fldCharType="end"/>
        </w:r>
      </w:hyperlink>
    </w:p>
    <w:p w14:paraId="2E94DEF8" w14:textId="6FCAAEFA" w:rsidR="00ED0D6F" w:rsidRDefault="00AC2AAA">
      <w:pPr>
        <w:pStyle w:val="TOC4"/>
        <w:tabs>
          <w:tab w:val="right" w:leader="dot" w:pos="9350"/>
        </w:tabs>
        <w:rPr>
          <w:rFonts w:asciiTheme="minorHAnsi" w:eastAsiaTheme="minorEastAsia" w:hAnsiTheme="minorHAnsi" w:cstheme="minorBidi"/>
          <w:noProof/>
          <w:sz w:val="22"/>
          <w:szCs w:val="22"/>
        </w:rPr>
      </w:pPr>
      <w:hyperlink w:anchor="_Toc5353675" w:history="1">
        <w:r w:rsidR="00ED0D6F" w:rsidRPr="00502530">
          <w:rPr>
            <w:rStyle w:val="Hyperlink"/>
            <w:noProof/>
          </w:rPr>
          <w:t>3.32.2.1 suppressedInSource value</w:t>
        </w:r>
        <w:r w:rsidR="00ED0D6F">
          <w:rPr>
            <w:noProof/>
            <w:webHidden/>
          </w:rPr>
          <w:tab/>
        </w:r>
        <w:r w:rsidR="00ED0D6F">
          <w:rPr>
            <w:noProof/>
            <w:webHidden/>
          </w:rPr>
          <w:fldChar w:fldCharType="begin"/>
        </w:r>
        <w:r w:rsidR="00ED0D6F">
          <w:rPr>
            <w:noProof/>
            <w:webHidden/>
          </w:rPr>
          <w:instrText xml:space="preserve"> PAGEREF _Toc5353675 \h </w:instrText>
        </w:r>
        <w:r w:rsidR="00ED0D6F">
          <w:rPr>
            <w:noProof/>
            <w:webHidden/>
          </w:rPr>
        </w:r>
        <w:r w:rsidR="00ED0D6F">
          <w:rPr>
            <w:noProof/>
            <w:webHidden/>
          </w:rPr>
          <w:fldChar w:fldCharType="separate"/>
        </w:r>
        <w:r w:rsidR="00ED0D6F">
          <w:rPr>
            <w:noProof/>
            <w:webHidden/>
          </w:rPr>
          <w:t>126</w:t>
        </w:r>
        <w:r w:rsidR="00ED0D6F">
          <w:rPr>
            <w:noProof/>
            <w:webHidden/>
          </w:rPr>
          <w:fldChar w:fldCharType="end"/>
        </w:r>
      </w:hyperlink>
    </w:p>
    <w:p w14:paraId="203AA357" w14:textId="75B9E916" w:rsidR="00ED0D6F" w:rsidRDefault="00AC2AAA">
      <w:pPr>
        <w:pStyle w:val="TOC4"/>
        <w:tabs>
          <w:tab w:val="right" w:leader="dot" w:pos="9350"/>
        </w:tabs>
        <w:rPr>
          <w:rFonts w:asciiTheme="minorHAnsi" w:eastAsiaTheme="minorEastAsia" w:hAnsiTheme="minorHAnsi" w:cstheme="minorBidi"/>
          <w:noProof/>
          <w:sz w:val="22"/>
          <w:szCs w:val="22"/>
        </w:rPr>
      </w:pPr>
      <w:hyperlink w:anchor="_Toc5353676" w:history="1">
        <w:r w:rsidR="00ED0D6F" w:rsidRPr="00502530">
          <w:rPr>
            <w:rStyle w:val="Hyperlink"/>
            <w:noProof/>
          </w:rPr>
          <w:t>3.32.2.2 suppressedExternally value</w:t>
        </w:r>
        <w:r w:rsidR="00ED0D6F">
          <w:rPr>
            <w:noProof/>
            <w:webHidden/>
          </w:rPr>
          <w:tab/>
        </w:r>
        <w:r w:rsidR="00ED0D6F">
          <w:rPr>
            <w:noProof/>
            <w:webHidden/>
          </w:rPr>
          <w:fldChar w:fldCharType="begin"/>
        </w:r>
        <w:r w:rsidR="00ED0D6F">
          <w:rPr>
            <w:noProof/>
            <w:webHidden/>
          </w:rPr>
          <w:instrText xml:space="preserve"> PAGEREF _Toc5353676 \h </w:instrText>
        </w:r>
        <w:r w:rsidR="00ED0D6F">
          <w:rPr>
            <w:noProof/>
            <w:webHidden/>
          </w:rPr>
        </w:r>
        <w:r w:rsidR="00ED0D6F">
          <w:rPr>
            <w:noProof/>
            <w:webHidden/>
          </w:rPr>
          <w:fldChar w:fldCharType="separate"/>
        </w:r>
        <w:r w:rsidR="00ED0D6F">
          <w:rPr>
            <w:noProof/>
            <w:webHidden/>
          </w:rPr>
          <w:t>126</w:t>
        </w:r>
        <w:r w:rsidR="00ED0D6F">
          <w:rPr>
            <w:noProof/>
            <w:webHidden/>
          </w:rPr>
          <w:fldChar w:fldCharType="end"/>
        </w:r>
      </w:hyperlink>
    </w:p>
    <w:p w14:paraId="049912E1" w14:textId="0234A9AE" w:rsidR="00ED0D6F" w:rsidRDefault="00AC2AAA">
      <w:pPr>
        <w:pStyle w:val="TOC4"/>
        <w:tabs>
          <w:tab w:val="right" w:leader="dot" w:pos="9350"/>
        </w:tabs>
        <w:rPr>
          <w:rFonts w:asciiTheme="minorHAnsi" w:eastAsiaTheme="minorEastAsia" w:hAnsiTheme="minorHAnsi" w:cstheme="minorBidi"/>
          <w:noProof/>
          <w:sz w:val="22"/>
          <w:szCs w:val="22"/>
        </w:rPr>
      </w:pPr>
      <w:hyperlink w:anchor="_Toc5353677" w:history="1">
        <w:r w:rsidR="00ED0D6F" w:rsidRPr="00502530">
          <w:rPr>
            <w:rStyle w:val="Hyperlink"/>
            <w:noProof/>
          </w:rPr>
          <w:t>3.32.2.3 underReview</w:t>
        </w:r>
        <w:r w:rsidR="00ED0D6F">
          <w:rPr>
            <w:noProof/>
            <w:webHidden/>
          </w:rPr>
          <w:tab/>
        </w:r>
        <w:r w:rsidR="00ED0D6F">
          <w:rPr>
            <w:noProof/>
            <w:webHidden/>
          </w:rPr>
          <w:fldChar w:fldCharType="begin"/>
        </w:r>
        <w:r w:rsidR="00ED0D6F">
          <w:rPr>
            <w:noProof/>
            <w:webHidden/>
          </w:rPr>
          <w:instrText xml:space="preserve"> PAGEREF _Toc5353677 \h </w:instrText>
        </w:r>
        <w:r w:rsidR="00ED0D6F">
          <w:rPr>
            <w:noProof/>
            <w:webHidden/>
          </w:rPr>
        </w:r>
        <w:r w:rsidR="00ED0D6F">
          <w:rPr>
            <w:noProof/>
            <w:webHidden/>
          </w:rPr>
          <w:fldChar w:fldCharType="separate"/>
        </w:r>
        <w:r w:rsidR="00ED0D6F">
          <w:rPr>
            <w:noProof/>
            <w:webHidden/>
          </w:rPr>
          <w:t>126</w:t>
        </w:r>
        <w:r w:rsidR="00ED0D6F">
          <w:rPr>
            <w:noProof/>
            <w:webHidden/>
          </w:rPr>
          <w:fldChar w:fldCharType="end"/>
        </w:r>
      </w:hyperlink>
    </w:p>
    <w:p w14:paraId="7F760625" w14:textId="2BE87594" w:rsidR="00ED0D6F" w:rsidRDefault="00AC2AAA">
      <w:pPr>
        <w:pStyle w:val="TOC4"/>
        <w:tabs>
          <w:tab w:val="right" w:leader="dot" w:pos="9350"/>
        </w:tabs>
        <w:rPr>
          <w:rFonts w:asciiTheme="minorHAnsi" w:eastAsiaTheme="minorEastAsia" w:hAnsiTheme="minorHAnsi" w:cstheme="minorBidi"/>
          <w:noProof/>
          <w:sz w:val="22"/>
          <w:szCs w:val="22"/>
        </w:rPr>
      </w:pPr>
      <w:hyperlink w:anchor="_Toc5353678" w:history="1">
        <w:r w:rsidR="00ED0D6F" w:rsidRPr="00502530">
          <w:rPr>
            <w:rStyle w:val="Hyperlink"/>
            <w:noProof/>
          </w:rPr>
          <w:t>3.32.2.4 suppressionRejected</w:t>
        </w:r>
        <w:r w:rsidR="00ED0D6F">
          <w:rPr>
            <w:noProof/>
            <w:webHidden/>
          </w:rPr>
          <w:tab/>
        </w:r>
        <w:r w:rsidR="00ED0D6F">
          <w:rPr>
            <w:noProof/>
            <w:webHidden/>
          </w:rPr>
          <w:fldChar w:fldCharType="begin"/>
        </w:r>
        <w:r w:rsidR="00ED0D6F">
          <w:rPr>
            <w:noProof/>
            <w:webHidden/>
          </w:rPr>
          <w:instrText xml:space="preserve"> PAGEREF _Toc5353678 \h </w:instrText>
        </w:r>
        <w:r w:rsidR="00ED0D6F">
          <w:rPr>
            <w:noProof/>
            <w:webHidden/>
          </w:rPr>
        </w:r>
        <w:r w:rsidR="00ED0D6F">
          <w:rPr>
            <w:noProof/>
            <w:webHidden/>
          </w:rPr>
          <w:fldChar w:fldCharType="separate"/>
        </w:r>
        <w:r w:rsidR="00ED0D6F">
          <w:rPr>
            <w:noProof/>
            <w:webHidden/>
          </w:rPr>
          <w:t>126</w:t>
        </w:r>
        <w:r w:rsidR="00ED0D6F">
          <w:rPr>
            <w:noProof/>
            <w:webHidden/>
          </w:rPr>
          <w:fldChar w:fldCharType="end"/>
        </w:r>
      </w:hyperlink>
    </w:p>
    <w:p w14:paraId="6DD6B36C" w14:textId="04A9314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79" w:history="1">
        <w:r w:rsidR="00ED0D6F" w:rsidRPr="00502530">
          <w:rPr>
            <w:rStyle w:val="Hyperlink"/>
            <w:noProof/>
          </w:rPr>
          <w:t>3.32.3 location property</w:t>
        </w:r>
        <w:r w:rsidR="00ED0D6F">
          <w:rPr>
            <w:noProof/>
            <w:webHidden/>
          </w:rPr>
          <w:tab/>
        </w:r>
        <w:r w:rsidR="00ED0D6F">
          <w:rPr>
            <w:noProof/>
            <w:webHidden/>
          </w:rPr>
          <w:fldChar w:fldCharType="begin"/>
        </w:r>
        <w:r w:rsidR="00ED0D6F">
          <w:rPr>
            <w:noProof/>
            <w:webHidden/>
          </w:rPr>
          <w:instrText xml:space="preserve"> PAGEREF _Toc5353679 \h </w:instrText>
        </w:r>
        <w:r w:rsidR="00ED0D6F">
          <w:rPr>
            <w:noProof/>
            <w:webHidden/>
          </w:rPr>
        </w:r>
        <w:r w:rsidR="00ED0D6F">
          <w:rPr>
            <w:noProof/>
            <w:webHidden/>
          </w:rPr>
          <w:fldChar w:fldCharType="separate"/>
        </w:r>
        <w:r w:rsidR="00ED0D6F">
          <w:rPr>
            <w:noProof/>
            <w:webHidden/>
          </w:rPr>
          <w:t>126</w:t>
        </w:r>
        <w:r w:rsidR="00ED0D6F">
          <w:rPr>
            <w:noProof/>
            <w:webHidden/>
          </w:rPr>
          <w:fldChar w:fldCharType="end"/>
        </w:r>
      </w:hyperlink>
    </w:p>
    <w:p w14:paraId="60AE2B58" w14:textId="1AAFC88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0" w:history="1">
        <w:r w:rsidR="00ED0D6F" w:rsidRPr="00502530">
          <w:rPr>
            <w:rStyle w:val="Hyperlink"/>
            <w:noProof/>
          </w:rPr>
          <w:t>3.32.4 guid property</w:t>
        </w:r>
        <w:r w:rsidR="00ED0D6F">
          <w:rPr>
            <w:noProof/>
            <w:webHidden/>
          </w:rPr>
          <w:tab/>
        </w:r>
        <w:r w:rsidR="00ED0D6F">
          <w:rPr>
            <w:noProof/>
            <w:webHidden/>
          </w:rPr>
          <w:fldChar w:fldCharType="begin"/>
        </w:r>
        <w:r w:rsidR="00ED0D6F">
          <w:rPr>
            <w:noProof/>
            <w:webHidden/>
          </w:rPr>
          <w:instrText xml:space="preserve"> PAGEREF _Toc5353680 \h </w:instrText>
        </w:r>
        <w:r w:rsidR="00ED0D6F">
          <w:rPr>
            <w:noProof/>
            <w:webHidden/>
          </w:rPr>
        </w:r>
        <w:r w:rsidR="00ED0D6F">
          <w:rPr>
            <w:noProof/>
            <w:webHidden/>
          </w:rPr>
          <w:fldChar w:fldCharType="separate"/>
        </w:r>
        <w:r w:rsidR="00ED0D6F">
          <w:rPr>
            <w:noProof/>
            <w:webHidden/>
          </w:rPr>
          <w:t>127</w:t>
        </w:r>
        <w:r w:rsidR="00ED0D6F">
          <w:rPr>
            <w:noProof/>
            <w:webHidden/>
          </w:rPr>
          <w:fldChar w:fldCharType="end"/>
        </w:r>
      </w:hyperlink>
    </w:p>
    <w:p w14:paraId="14C1CB94" w14:textId="26AF22D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81" w:history="1">
        <w:r w:rsidR="00ED0D6F" w:rsidRPr="00502530">
          <w:rPr>
            <w:rStyle w:val="Hyperlink"/>
            <w:noProof/>
          </w:rPr>
          <w:t>3.33 codeFlow object</w:t>
        </w:r>
        <w:r w:rsidR="00ED0D6F">
          <w:rPr>
            <w:noProof/>
            <w:webHidden/>
          </w:rPr>
          <w:tab/>
        </w:r>
        <w:r w:rsidR="00ED0D6F">
          <w:rPr>
            <w:noProof/>
            <w:webHidden/>
          </w:rPr>
          <w:fldChar w:fldCharType="begin"/>
        </w:r>
        <w:r w:rsidR="00ED0D6F">
          <w:rPr>
            <w:noProof/>
            <w:webHidden/>
          </w:rPr>
          <w:instrText xml:space="preserve"> PAGEREF _Toc5353681 \h </w:instrText>
        </w:r>
        <w:r w:rsidR="00ED0D6F">
          <w:rPr>
            <w:noProof/>
            <w:webHidden/>
          </w:rPr>
        </w:r>
        <w:r w:rsidR="00ED0D6F">
          <w:rPr>
            <w:noProof/>
            <w:webHidden/>
          </w:rPr>
          <w:fldChar w:fldCharType="separate"/>
        </w:r>
        <w:r w:rsidR="00ED0D6F">
          <w:rPr>
            <w:noProof/>
            <w:webHidden/>
          </w:rPr>
          <w:t>127</w:t>
        </w:r>
        <w:r w:rsidR="00ED0D6F">
          <w:rPr>
            <w:noProof/>
            <w:webHidden/>
          </w:rPr>
          <w:fldChar w:fldCharType="end"/>
        </w:r>
      </w:hyperlink>
    </w:p>
    <w:p w14:paraId="69ABA2DD" w14:textId="409CBDF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2" w:history="1">
        <w:r w:rsidR="00ED0D6F" w:rsidRPr="00502530">
          <w:rPr>
            <w:rStyle w:val="Hyperlink"/>
            <w:noProof/>
          </w:rPr>
          <w:t>3.33.1 General</w:t>
        </w:r>
        <w:r w:rsidR="00ED0D6F">
          <w:rPr>
            <w:noProof/>
            <w:webHidden/>
          </w:rPr>
          <w:tab/>
        </w:r>
        <w:r w:rsidR="00ED0D6F">
          <w:rPr>
            <w:noProof/>
            <w:webHidden/>
          </w:rPr>
          <w:fldChar w:fldCharType="begin"/>
        </w:r>
        <w:r w:rsidR="00ED0D6F">
          <w:rPr>
            <w:noProof/>
            <w:webHidden/>
          </w:rPr>
          <w:instrText xml:space="preserve"> PAGEREF _Toc5353682 \h </w:instrText>
        </w:r>
        <w:r w:rsidR="00ED0D6F">
          <w:rPr>
            <w:noProof/>
            <w:webHidden/>
          </w:rPr>
        </w:r>
        <w:r w:rsidR="00ED0D6F">
          <w:rPr>
            <w:noProof/>
            <w:webHidden/>
          </w:rPr>
          <w:fldChar w:fldCharType="separate"/>
        </w:r>
        <w:r w:rsidR="00ED0D6F">
          <w:rPr>
            <w:noProof/>
            <w:webHidden/>
          </w:rPr>
          <w:t>127</w:t>
        </w:r>
        <w:r w:rsidR="00ED0D6F">
          <w:rPr>
            <w:noProof/>
            <w:webHidden/>
          </w:rPr>
          <w:fldChar w:fldCharType="end"/>
        </w:r>
      </w:hyperlink>
    </w:p>
    <w:p w14:paraId="7893D7AA" w14:textId="7E22E0E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3" w:history="1">
        <w:r w:rsidR="00ED0D6F" w:rsidRPr="00502530">
          <w:rPr>
            <w:rStyle w:val="Hyperlink"/>
            <w:noProof/>
          </w:rPr>
          <w:t>3.33.2 message property</w:t>
        </w:r>
        <w:r w:rsidR="00ED0D6F">
          <w:rPr>
            <w:noProof/>
            <w:webHidden/>
          </w:rPr>
          <w:tab/>
        </w:r>
        <w:r w:rsidR="00ED0D6F">
          <w:rPr>
            <w:noProof/>
            <w:webHidden/>
          </w:rPr>
          <w:fldChar w:fldCharType="begin"/>
        </w:r>
        <w:r w:rsidR="00ED0D6F">
          <w:rPr>
            <w:noProof/>
            <w:webHidden/>
          </w:rPr>
          <w:instrText xml:space="preserve"> PAGEREF _Toc5353683 \h </w:instrText>
        </w:r>
        <w:r w:rsidR="00ED0D6F">
          <w:rPr>
            <w:noProof/>
            <w:webHidden/>
          </w:rPr>
        </w:r>
        <w:r w:rsidR="00ED0D6F">
          <w:rPr>
            <w:noProof/>
            <w:webHidden/>
          </w:rPr>
          <w:fldChar w:fldCharType="separate"/>
        </w:r>
        <w:r w:rsidR="00ED0D6F">
          <w:rPr>
            <w:noProof/>
            <w:webHidden/>
          </w:rPr>
          <w:t>128</w:t>
        </w:r>
        <w:r w:rsidR="00ED0D6F">
          <w:rPr>
            <w:noProof/>
            <w:webHidden/>
          </w:rPr>
          <w:fldChar w:fldCharType="end"/>
        </w:r>
      </w:hyperlink>
    </w:p>
    <w:p w14:paraId="5AC59DBA" w14:textId="29D168A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4" w:history="1">
        <w:r w:rsidR="00ED0D6F" w:rsidRPr="00502530">
          <w:rPr>
            <w:rStyle w:val="Hyperlink"/>
            <w:noProof/>
          </w:rPr>
          <w:t>3.33.3 threadFlows property</w:t>
        </w:r>
        <w:r w:rsidR="00ED0D6F">
          <w:rPr>
            <w:noProof/>
            <w:webHidden/>
          </w:rPr>
          <w:tab/>
        </w:r>
        <w:r w:rsidR="00ED0D6F">
          <w:rPr>
            <w:noProof/>
            <w:webHidden/>
          </w:rPr>
          <w:fldChar w:fldCharType="begin"/>
        </w:r>
        <w:r w:rsidR="00ED0D6F">
          <w:rPr>
            <w:noProof/>
            <w:webHidden/>
          </w:rPr>
          <w:instrText xml:space="preserve"> PAGEREF _Toc5353684 \h </w:instrText>
        </w:r>
        <w:r w:rsidR="00ED0D6F">
          <w:rPr>
            <w:noProof/>
            <w:webHidden/>
          </w:rPr>
        </w:r>
        <w:r w:rsidR="00ED0D6F">
          <w:rPr>
            <w:noProof/>
            <w:webHidden/>
          </w:rPr>
          <w:fldChar w:fldCharType="separate"/>
        </w:r>
        <w:r w:rsidR="00ED0D6F">
          <w:rPr>
            <w:noProof/>
            <w:webHidden/>
          </w:rPr>
          <w:t>128</w:t>
        </w:r>
        <w:r w:rsidR="00ED0D6F">
          <w:rPr>
            <w:noProof/>
            <w:webHidden/>
          </w:rPr>
          <w:fldChar w:fldCharType="end"/>
        </w:r>
      </w:hyperlink>
    </w:p>
    <w:p w14:paraId="6A40C3E8" w14:textId="1F672EF5"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85" w:history="1">
        <w:r w:rsidR="00ED0D6F" w:rsidRPr="00502530">
          <w:rPr>
            <w:rStyle w:val="Hyperlink"/>
            <w:noProof/>
          </w:rPr>
          <w:t>3.34 threadFlow object</w:t>
        </w:r>
        <w:r w:rsidR="00ED0D6F">
          <w:rPr>
            <w:noProof/>
            <w:webHidden/>
          </w:rPr>
          <w:tab/>
        </w:r>
        <w:r w:rsidR="00ED0D6F">
          <w:rPr>
            <w:noProof/>
            <w:webHidden/>
          </w:rPr>
          <w:fldChar w:fldCharType="begin"/>
        </w:r>
        <w:r w:rsidR="00ED0D6F">
          <w:rPr>
            <w:noProof/>
            <w:webHidden/>
          </w:rPr>
          <w:instrText xml:space="preserve"> PAGEREF _Toc5353685 \h </w:instrText>
        </w:r>
        <w:r w:rsidR="00ED0D6F">
          <w:rPr>
            <w:noProof/>
            <w:webHidden/>
          </w:rPr>
        </w:r>
        <w:r w:rsidR="00ED0D6F">
          <w:rPr>
            <w:noProof/>
            <w:webHidden/>
          </w:rPr>
          <w:fldChar w:fldCharType="separate"/>
        </w:r>
        <w:r w:rsidR="00ED0D6F">
          <w:rPr>
            <w:noProof/>
            <w:webHidden/>
          </w:rPr>
          <w:t>128</w:t>
        </w:r>
        <w:r w:rsidR="00ED0D6F">
          <w:rPr>
            <w:noProof/>
            <w:webHidden/>
          </w:rPr>
          <w:fldChar w:fldCharType="end"/>
        </w:r>
      </w:hyperlink>
    </w:p>
    <w:p w14:paraId="51A8853B" w14:textId="7CA6BA1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6" w:history="1">
        <w:r w:rsidR="00ED0D6F" w:rsidRPr="00502530">
          <w:rPr>
            <w:rStyle w:val="Hyperlink"/>
            <w:noProof/>
          </w:rPr>
          <w:t>3.34.1 General</w:t>
        </w:r>
        <w:r w:rsidR="00ED0D6F">
          <w:rPr>
            <w:noProof/>
            <w:webHidden/>
          </w:rPr>
          <w:tab/>
        </w:r>
        <w:r w:rsidR="00ED0D6F">
          <w:rPr>
            <w:noProof/>
            <w:webHidden/>
          </w:rPr>
          <w:fldChar w:fldCharType="begin"/>
        </w:r>
        <w:r w:rsidR="00ED0D6F">
          <w:rPr>
            <w:noProof/>
            <w:webHidden/>
          </w:rPr>
          <w:instrText xml:space="preserve"> PAGEREF _Toc5353686 \h </w:instrText>
        </w:r>
        <w:r w:rsidR="00ED0D6F">
          <w:rPr>
            <w:noProof/>
            <w:webHidden/>
          </w:rPr>
        </w:r>
        <w:r w:rsidR="00ED0D6F">
          <w:rPr>
            <w:noProof/>
            <w:webHidden/>
          </w:rPr>
          <w:fldChar w:fldCharType="separate"/>
        </w:r>
        <w:r w:rsidR="00ED0D6F">
          <w:rPr>
            <w:noProof/>
            <w:webHidden/>
          </w:rPr>
          <w:t>128</w:t>
        </w:r>
        <w:r w:rsidR="00ED0D6F">
          <w:rPr>
            <w:noProof/>
            <w:webHidden/>
          </w:rPr>
          <w:fldChar w:fldCharType="end"/>
        </w:r>
      </w:hyperlink>
    </w:p>
    <w:p w14:paraId="490BFC21" w14:textId="01A1817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7" w:history="1">
        <w:r w:rsidR="00ED0D6F" w:rsidRPr="00502530">
          <w:rPr>
            <w:rStyle w:val="Hyperlink"/>
            <w:noProof/>
          </w:rPr>
          <w:t>3.34.2 id property</w:t>
        </w:r>
        <w:r w:rsidR="00ED0D6F">
          <w:rPr>
            <w:noProof/>
            <w:webHidden/>
          </w:rPr>
          <w:tab/>
        </w:r>
        <w:r w:rsidR="00ED0D6F">
          <w:rPr>
            <w:noProof/>
            <w:webHidden/>
          </w:rPr>
          <w:fldChar w:fldCharType="begin"/>
        </w:r>
        <w:r w:rsidR="00ED0D6F">
          <w:rPr>
            <w:noProof/>
            <w:webHidden/>
          </w:rPr>
          <w:instrText xml:space="preserve"> PAGEREF _Toc5353687 \h </w:instrText>
        </w:r>
        <w:r w:rsidR="00ED0D6F">
          <w:rPr>
            <w:noProof/>
            <w:webHidden/>
          </w:rPr>
        </w:r>
        <w:r w:rsidR="00ED0D6F">
          <w:rPr>
            <w:noProof/>
            <w:webHidden/>
          </w:rPr>
          <w:fldChar w:fldCharType="separate"/>
        </w:r>
        <w:r w:rsidR="00ED0D6F">
          <w:rPr>
            <w:noProof/>
            <w:webHidden/>
          </w:rPr>
          <w:t>128</w:t>
        </w:r>
        <w:r w:rsidR="00ED0D6F">
          <w:rPr>
            <w:noProof/>
            <w:webHidden/>
          </w:rPr>
          <w:fldChar w:fldCharType="end"/>
        </w:r>
      </w:hyperlink>
    </w:p>
    <w:p w14:paraId="6BD453B4" w14:textId="323F8EA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8" w:history="1">
        <w:r w:rsidR="00ED0D6F" w:rsidRPr="00502530">
          <w:rPr>
            <w:rStyle w:val="Hyperlink"/>
            <w:noProof/>
          </w:rPr>
          <w:t>3.34.3 message property</w:t>
        </w:r>
        <w:r w:rsidR="00ED0D6F">
          <w:rPr>
            <w:noProof/>
            <w:webHidden/>
          </w:rPr>
          <w:tab/>
        </w:r>
        <w:r w:rsidR="00ED0D6F">
          <w:rPr>
            <w:noProof/>
            <w:webHidden/>
          </w:rPr>
          <w:fldChar w:fldCharType="begin"/>
        </w:r>
        <w:r w:rsidR="00ED0D6F">
          <w:rPr>
            <w:noProof/>
            <w:webHidden/>
          </w:rPr>
          <w:instrText xml:space="preserve"> PAGEREF _Toc5353688 \h </w:instrText>
        </w:r>
        <w:r w:rsidR="00ED0D6F">
          <w:rPr>
            <w:noProof/>
            <w:webHidden/>
          </w:rPr>
        </w:r>
        <w:r w:rsidR="00ED0D6F">
          <w:rPr>
            <w:noProof/>
            <w:webHidden/>
          </w:rPr>
          <w:fldChar w:fldCharType="separate"/>
        </w:r>
        <w:r w:rsidR="00ED0D6F">
          <w:rPr>
            <w:noProof/>
            <w:webHidden/>
          </w:rPr>
          <w:t>129</w:t>
        </w:r>
        <w:r w:rsidR="00ED0D6F">
          <w:rPr>
            <w:noProof/>
            <w:webHidden/>
          </w:rPr>
          <w:fldChar w:fldCharType="end"/>
        </w:r>
      </w:hyperlink>
    </w:p>
    <w:p w14:paraId="4B9C18CD" w14:textId="72FF043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89" w:history="1">
        <w:r w:rsidR="00ED0D6F" w:rsidRPr="00502530">
          <w:rPr>
            <w:rStyle w:val="Hyperlink"/>
            <w:noProof/>
          </w:rPr>
          <w:t>3.34.4 initialState property</w:t>
        </w:r>
        <w:r w:rsidR="00ED0D6F">
          <w:rPr>
            <w:noProof/>
            <w:webHidden/>
          </w:rPr>
          <w:tab/>
        </w:r>
        <w:r w:rsidR="00ED0D6F">
          <w:rPr>
            <w:noProof/>
            <w:webHidden/>
          </w:rPr>
          <w:fldChar w:fldCharType="begin"/>
        </w:r>
        <w:r w:rsidR="00ED0D6F">
          <w:rPr>
            <w:noProof/>
            <w:webHidden/>
          </w:rPr>
          <w:instrText xml:space="preserve"> PAGEREF _Toc5353689 \h </w:instrText>
        </w:r>
        <w:r w:rsidR="00ED0D6F">
          <w:rPr>
            <w:noProof/>
            <w:webHidden/>
          </w:rPr>
        </w:r>
        <w:r w:rsidR="00ED0D6F">
          <w:rPr>
            <w:noProof/>
            <w:webHidden/>
          </w:rPr>
          <w:fldChar w:fldCharType="separate"/>
        </w:r>
        <w:r w:rsidR="00ED0D6F">
          <w:rPr>
            <w:noProof/>
            <w:webHidden/>
          </w:rPr>
          <w:t>129</w:t>
        </w:r>
        <w:r w:rsidR="00ED0D6F">
          <w:rPr>
            <w:noProof/>
            <w:webHidden/>
          </w:rPr>
          <w:fldChar w:fldCharType="end"/>
        </w:r>
      </w:hyperlink>
    </w:p>
    <w:p w14:paraId="3E70466A" w14:textId="5A9B903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0" w:history="1">
        <w:r w:rsidR="00ED0D6F" w:rsidRPr="00502530">
          <w:rPr>
            <w:rStyle w:val="Hyperlink"/>
            <w:noProof/>
          </w:rPr>
          <w:t>3.34.5 immutableState property</w:t>
        </w:r>
        <w:r w:rsidR="00ED0D6F">
          <w:rPr>
            <w:noProof/>
            <w:webHidden/>
          </w:rPr>
          <w:tab/>
        </w:r>
        <w:r w:rsidR="00ED0D6F">
          <w:rPr>
            <w:noProof/>
            <w:webHidden/>
          </w:rPr>
          <w:fldChar w:fldCharType="begin"/>
        </w:r>
        <w:r w:rsidR="00ED0D6F">
          <w:rPr>
            <w:noProof/>
            <w:webHidden/>
          </w:rPr>
          <w:instrText xml:space="preserve"> PAGEREF _Toc5353690 \h </w:instrText>
        </w:r>
        <w:r w:rsidR="00ED0D6F">
          <w:rPr>
            <w:noProof/>
            <w:webHidden/>
          </w:rPr>
        </w:r>
        <w:r w:rsidR="00ED0D6F">
          <w:rPr>
            <w:noProof/>
            <w:webHidden/>
          </w:rPr>
          <w:fldChar w:fldCharType="separate"/>
        </w:r>
        <w:r w:rsidR="00ED0D6F">
          <w:rPr>
            <w:noProof/>
            <w:webHidden/>
          </w:rPr>
          <w:t>129</w:t>
        </w:r>
        <w:r w:rsidR="00ED0D6F">
          <w:rPr>
            <w:noProof/>
            <w:webHidden/>
          </w:rPr>
          <w:fldChar w:fldCharType="end"/>
        </w:r>
      </w:hyperlink>
    </w:p>
    <w:p w14:paraId="744A3775" w14:textId="419450E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1" w:history="1">
        <w:r w:rsidR="00ED0D6F" w:rsidRPr="00502530">
          <w:rPr>
            <w:rStyle w:val="Hyperlink"/>
            <w:noProof/>
          </w:rPr>
          <w:t>3.34.6 locations property</w:t>
        </w:r>
        <w:r w:rsidR="00ED0D6F">
          <w:rPr>
            <w:noProof/>
            <w:webHidden/>
          </w:rPr>
          <w:tab/>
        </w:r>
        <w:r w:rsidR="00ED0D6F">
          <w:rPr>
            <w:noProof/>
            <w:webHidden/>
          </w:rPr>
          <w:fldChar w:fldCharType="begin"/>
        </w:r>
        <w:r w:rsidR="00ED0D6F">
          <w:rPr>
            <w:noProof/>
            <w:webHidden/>
          </w:rPr>
          <w:instrText xml:space="preserve"> PAGEREF _Toc5353691 \h </w:instrText>
        </w:r>
        <w:r w:rsidR="00ED0D6F">
          <w:rPr>
            <w:noProof/>
            <w:webHidden/>
          </w:rPr>
        </w:r>
        <w:r w:rsidR="00ED0D6F">
          <w:rPr>
            <w:noProof/>
            <w:webHidden/>
          </w:rPr>
          <w:fldChar w:fldCharType="separate"/>
        </w:r>
        <w:r w:rsidR="00ED0D6F">
          <w:rPr>
            <w:noProof/>
            <w:webHidden/>
          </w:rPr>
          <w:t>129</w:t>
        </w:r>
        <w:r w:rsidR="00ED0D6F">
          <w:rPr>
            <w:noProof/>
            <w:webHidden/>
          </w:rPr>
          <w:fldChar w:fldCharType="end"/>
        </w:r>
      </w:hyperlink>
    </w:p>
    <w:p w14:paraId="5E3E735F" w14:textId="1AB279E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92" w:history="1">
        <w:r w:rsidR="00ED0D6F" w:rsidRPr="00502530">
          <w:rPr>
            <w:rStyle w:val="Hyperlink"/>
            <w:noProof/>
          </w:rPr>
          <w:t>3.35 graph object</w:t>
        </w:r>
        <w:r w:rsidR="00ED0D6F">
          <w:rPr>
            <w:noProof/>
            <w:webHidden/>
          </w:rPr>
          <w:tab/>
        </w:r>
        <w:r w:rsidR="00ED0D6F">
          <w:rPr>
            <w:noProof/>
            <w:webHidden/>
          </w:rPr>
          <w:fldChar w:fldCharType="begin"/>
        </w:r>
        <w:r w:rsidR="00ED0D6F">
          <w:rPr>
            <w:noProof/>
            <w:webHidden/>
          </w:rPr>
          <w:instrText xml:space="preserve"> PAGEREF _Toc5353692 \h </w:instrText>
        </w:r>
        <w:r w:rsidR="00ED0D6F">
          <w:rPr>
            <w:noProof/>
            <w:webHidden/>
          </w:rPr>
        </w:r>
        <w:r w:rsidR="00ED0D6F">
          <w:rPr>
            <w:noProof/>
            <w:webHidden/>
          </w:rPr>
          <w:fldChar w:fldCharType="separate"/>
        </w:r>
        <w:r w:rsidR="00ED0D6F">
          <w:rPr>
            <w:noProof/>
            <w:webHidden/>
          </w:rPr>
          <w:t>129</w:t>
        </w:r>
        <w:r w:rsidR="00ED0D6F">
          <w:rPr>
            <w:noProof/>
            <w:webHidden/>
          </w:rPr>
          <w:fldChar w:fldCharType="end"/>
        </w:r>
      </w:hyperlink>
    </w:p>
    <w:p w14:paraId="1CDCE4B2" w14:textId="1264638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3" w:history="1">
        <w:r w:rsidR="00ED0D6F" w:rsidRPr="00502530">
          <w:rPr>
            <w:rStyle w:val="Hyperlink"/>
            <w:noProof/>
          </w:rPr>
          <w:t>3.35.1 General</w:t>
        </w:r>
        <w:r w:rsidR="00ED0D6F">
          <w:rPr>
            <w:noProof/>
            <w:webHidden/>
          </w:rPr>
          <w:tab/>
        </w:r>
        <w:r w:rsidR="00ED0D6F">
          <w:rPr>
            <w:noProof/>
            <w:webHidden/>
          </w:rPr>
          <w:fldChar w:fldCharType="begin"/>
        </w:r>
        <w:r w:rsidR="00ED0D6F">
          <w:rPr>
            <w:noProof/>
            <w:webHidden/>
          </w:rPr>
          <w:instrText xml:space="preserve"> PAGEREF _Toc5353693 \h </w:instrText>
        </w:r>
        <w:r w:rsidR="00ED0D6F">
          <w:rPr>
            <w:noProof/>
            <w:webHidden/>
          </w:rPr>
        </w:r>
        <w:r w:rsidR="00ED0D6F">
          <w:rPr>
            <w:noProof/>
            <w:webHidden/>
          </w:rPr>
          <w:fldChar w:fldCharType="separate"/>
        </w:r>
        <w:r w:rsidR="00ED0D6F">
          <w:rPr>
            <w:noProof/>
            <w:webHidden/>
          </w:rPr>
          <w:t>129</w:t>
        </w:r>
        <w:r w:rsidR="00ED0D6F">
          <w:rPr>
            <w:noProof/>
            <w:webHidden/>
          </w:rPr>
          <w:fldChar w:fldCharType="end"/>
        </w:r>
      </w:hyperlink>
    </w:p>
    <w:p w14:paraId="613E4AB1" w14:textId="0C953AE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4" w:history="1">
        <w:r w:rsidR="00ED0D6F" w:rsidRPr="00502530">
          <w:rPr>
            <w:rStyle w:val="Hyperlink"/>
            <w:noProof/>
          </w:rPr>
          <w:t>3.35.2 description property</w:t>
        </w:r>
        <w:r w:rsidR="00ED0D6F">
          <w:rPr>
            <w:noProof/>
            <w:webHidden/>
          </w:rPr>
          <w:tab/>
        </w:r>
        <w:r w:rsidR="00ED0D6F">
          <w:rPr>
            <w:noProof/>
            <w:webHidden/>
          </w:rPr>
          <w:fldChar w:fldCharType="begin"/>
        </w:r>
        <w:r w:rsidR="00ED0D6F">
          <w:rPr>
            <w:noProof/>
            <w:webHidden/>
          </w:rPr>
          <w:instrText xml:space="preserve"> PAGEREF _Toc5353694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2DC453D3" w14:textId="21768D6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5" w:history="1">
        <w:r w:rsidR="00ED0D6F" w:rsidRPr="00502530">
          <w:rPr>
            <w:rStyle w:val="Hyperlink"/>
            <w:noProof/>
          </w:rPr>
          <w:t>3.35.3 nodes property</w:t>
        </w:r>
        <w:r w:rsidR="00ED0D6F">
          <w:rPr>
            <w:noProof/>
            <w:webHidden/>
          </w:rPr>
          <w:tab/>
        </w:r>
        <w:r w:rsidR="00ED0D6F">
          <w:rPr>
            <w:noProof/>
            <w:webHidden/>
          </w:rPr>
          <w:fldChar w:fldCharType="begin"/>
        </w:r>
        <w:r w:rsidR="00ED0D6F">
          <w:rPr>
            <w:noProof/>
            <w:webHidden/>
          </w:rPr>
          <w:instrText xml:space="preserve"> PAGEREF _Toc5353695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5FD0923A" w14:textId="546B09C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6" w:history="1">
        <w:r w:rsidR="00ED0D6F" w:rsidRPr="00502530">
          <w:rPr>
            <w:rStyle w:val="Hyperlink"/>
            <w:noProof/>
          </w:rPr>
          <w:t>3.35.4 edges property</w:t>
        </w:r>
        <w:r w:rsidR="00ED0D6F">
          <w:rPr>
            <w:noProof/>
            <w:webHidden/>
          </w:rPr>
          <w:tab/>
        </w:r>
        <w:r w:rsidR="00ED0D6F">
          <w:rPr>
            <w:noProof/>
            <w:webHidden/>
          </w:rPr>
          <w:fldChar w:fldCharType="begin"/>
        </w:r>
        <w:r w:rsidR="00ED0D6F">
          <w:rPr>
            <w:noProof/>
            <w:webHidden/>
          </w:rPr>
          <w:instrText xml:space="preserve"> PAGEREF _Toc5353696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5F86AD56" w14:textId="6F708CC1" w:rsidR="00ED0D6F" w:rsidRDefault="00AC2AAA">
      <w:pPr>
        <w:pStyle w:val="TOC2"/>
        <w:tabs>
          <w:tab w:val="right" w:leader="dot" w:pos="9350"/>
        </w:tabs>
        <w:rPr>
          <w:rFonts w:asciiTheme="minorHAnsi" w:eastAsiaTheme="minorEastAsia" w:hAnsiTheme="minorHAnsi" w:cstheme="minorBidi"/>
          <w:noProof/>
          <w:sz w:val="22"/>
          <w:szCs w:val="22"/>
        </w:rPr>
      </w:pPr>
      <w:hyperlink w:anchor="_Toc5353697" w:history="1">
        <w:r w:rsidR="00ED0D6F" w:rsidRPr="00502530">
          <w:rPr>
            <w:rStyle w:val="Hyperlink"/>
            <w:noProof/>
          </w:rPr>
          <w:t>3.36 node object</w:t>
        </w:r>
        <w:r w:rsidR="00ED0D6F">
          <w:rPr>
            <w:noProof/>
            <w:webHidden/>
          </w:rPr>
          <w:tab/>
        </w:r>
        <w:r w:rsidR="00ED0D6F">
          <w:rPr>
            <w:noProof/>
            <w:webHidden/>
          </w:rPr>
          <w:fldChar w:fldCharType="begin"/>
        </w:r>
        <w:r w:rsidR="00ED0D6F">
          <w:rPr>
            <w:noProof/>
            <w:webHidden/>
          </w:rPr>
          <w:instrText xml:space="preserve"> PAGEREF _Toc5353697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4CB49628" w14:textId="773FFC9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8" w:history="1">
        <w:r w:rsidR="00ED0D6F" w:rsidRPr="00502530">
          <w:rPr>
            <w:rStyle w:val="Hyperlink"/>
            <w:noProof/>
          </w:rPr>
          <w:t>3.36.1 General</w:t>
        </w:r>
        <w:r w:rsidR="00ED0D6F">
          <w:rPr>
            <w:noProof/>
            <w:webHidden/>
          </w:rPr>
          <w:tab/>
        </w:r>
        <w:r w:rsidR="00ED0D6F">
          <w:rPr>
            <w:noProof/>
            <w:webHidden/>
          </w:rPr>
          <w:fldChar w:fldCharType="begin"/>
        </w:r>
        <w:r w:rsidR="00ED0D6F">
          <w:rPr>
            <w:noProof/>
            <w:webHidden/>
          </w:rPr>
          <w:instrText xml:space="preserve"> PAGEREF _Toc5353698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46F1552C" w14:textId="04B22E7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699" w:history="1">
        <w:r w:rsidR="00ED0D6F" w:rsidRPr="00502530">
          <w:rPr>
            <w:rStyle w:val="Hyperlink"/>
            <w:noProof/>
          </w:rPr>
          <w:t>3.36.2 id property</w:t>
        </w:r>
        <w:r w:rsidR="00ED0D6F">
          <w:rPr>
            <w:noProof/>
            <w:webHidden/>
          </w:rPr>
          <w:tab/>
        </w:r>
        <w:r w:rsidR="00ED0D6F">
          <w:rPr>
            <w:noProof/>
            <w:webHidden/>
          </w:rPr>
          <w:fldChar w:fldCharType="begin"/>
        </w:r>
        <w:r w:rsidR="00ED0D6F">
          <w:rPr>
            <w:noProof/>
            <w:webHidden/>
          </w:rPr>
          <w:instrText xml:space="preserve"> PAGEREF _Toc5353699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335D4E41" w14:textId="4BC8649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0" w:history="1">
        <w:r w:rsidR="00ED0D6F" w:rsidRPr="00502530">
          <w:rPr>
            <w:rStyle w:val="Hyperlink"/>
            <w:noProof/>
          </w:rPr>
          <w:t>3.36.3 label property</w:t>
        </w:r>
        <w:r w:rsidR="00ED0D6F">
          <w:rPr>
            <w:noProof/>
            <w:webHidden/>
          </w:rPr>
          <w:tab/>
        </w:r>
        <w:r w:rsidR="00ED0D6F">
          <w:rPr>
            <w:noProof/>
            <w:webHidden/>
          </w:rPr>
          <w:fldChar w:fldCharType="begin"/>
        </w:r>
        <w:r w:rsidR="00ED0D6F">
          <w:rPr>
            <w:noProof/>
            <w:webHidden/>
          </w:rPr>
          <w:instrText xml:space="preserve"> PAGEREF _Toc5353700 \h </w:instrText>
        </w:r>
        <w:r w:rsidR="00ED0D6F">
          <w:rPr>
            <w:noProof/>
            <w:webHidden/>
          </w:rPr>
        </w:r>
        <w:r w:rsidR="00ED0D6F">
          <w:rPr>
            <w:noProof/>
            <w:webHidden/>
          </w:rPr>
          <w:fldChar w:fldCharType="separate"/>
        </w:r>
        <w:r w:rsidR="00ED0D6F">
          <w:rPr>
            <w:noProof/>
            <w:webHidden/>
          </w:rPr>
          <w:t>130</w:t>
        </w:r>
        <w:r w:rsidR="00ED0D6F">
          <w:rPr>
            <w:noProof/>
            <w:webHidden/>
          </w:rPr>
          <w:fldChar w:fldCharType="end"/>
        </w:r>
      </w:hyperlink>
    </w:p>
    <w:p w14:paraId="1D8FE237" w14:textId="5036E92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1" w:history="1">
        <w:r w:rsidR="00ED0D6F" w:rsidRPr="00502530">
          <w:rPr>
            <w:rStyle w:val="Hyperlink"/>
            <w:noProof/>
          </w:rPr>
          <w:t>3.36.4 location property</w:t>
        </w:r>
        <w:r w:rsidR="00ED0D6F">
          <w:rPr>
            <w:noProof/>
            <w:webHidden/>
          </w:rPr>
          <w:tab/>
        </w:r>
        <w:r w:rsidR="00ED0D6F">
          <w:rPr>
            <w:noProof/>
            <w:webHidden/>
          </w:rPr>
          <w:fldChar w:fldCharType="begin"/>
        </w:r>
        <w:r w:rsidR="00ED0D6F">
          <w:rPr>
            <w:noProof/>
            <w:webHidden/>
          </w:rPr>
          <w:instrText xml:space="preserve"> PAGEREF _Toc5353701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33E62036" w14:textId="1D6626B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2" w:history="1">
        <w:r w:rsidR="00ED0D6F" w:rsidRPr="00502530">
          <w:rPr>
            <w:rStyle w:val="Hyperlink"/>
            <w:noProof/>
          </w:rPr>
          <w:t>3.36.5 children property</w:t>
        </w:r>
        <w:r w:rsidR="00ED0D6F">
          <w:rPr>
            <w:noProof/>
            <w:webHidden/>
          </w:rPr>
          <w:tab/>
        </w:r>
        <w:r w:rsidR="00ED0D6F">
          <w:rPr>
            <w:noProof/>
            <w:webHidden/>
          </w:rPr>
          <w:fldChar w:fldCharType="begin"/>
        </w:r>
        <w:r w:rsidR="00ED0D6F">
          <w:rPr>
            <w:noProof/>
            <w:webHidden/>
          </w:rPr>
          <w:instrText xml:space="preserve"> PAGEREF _Toc5353702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1E6E955B" w14:textId="0D93EEBF"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03" w:history="1">
        <w:r w:rsidR="00ED0D6F" w:rsidRPr="00502530">
          <w:rPr>
            <w:rStyle w:val="Hyperlink"/>
            <w:noProof/>
          </w:rPr>
          <w:t>3.37 edge object</w:t>
        </w:r>
        <w:r w:rsidR="00ED0D6F">
          <w:rPr>
            <w:noProof/>
            <w:webHidden/>
          </w:rPr>
          <w:tab/>
        </w:r>
        <w:r w:rsidR="00ED0D6F">
          <w:rPr>
            <w:noProof/>
            <w:webHidden/>
          </w:rPr>
          <w:fldChar w:fldCharType="begin"/>
        </w:r>
        <w:r w:rsidR="00ED0D6F">
          <w:rPr>
            <w:noProof/>
            <w:webHidden/>
          </w:rPr>
          <w:instrText xml:space="preserve"> PAGEREF _Toc5353703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13648074" w14:textId="3483D45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4" w:history="1">
        <w:r w:rsidR="00ED0D6F" w:rsidRPr="00502530">
          <w:rPr>
            <w:rStyle w:val="Hyperlink"/>
            <w:noProof/>
          </w:rPr>
          <w:t>3.37.1 General</w:t>
        </w:r>
        <w:r w:rsidR="00ED0D6F">
          <w:rPr>
            <w:noProof/>
            <w:webHidden/>
          </w:rPr>
          <w:tab/>
        </w:r>
        <w:r w:rsidR="00ED0D6F">
          <w:rPr>
            <w:noProof/>
            <w:webHidden/>
          </w:rPr>
          <w:fldChar w:fldCharType="begin"/>
        </w:r>
        <w:r w:rsidR="00ED0D6F">
          <w:rPr>
            <w:noProof/>
            <w:webHidden/>
          </w:rPr>
          <w:instrText xml:space="preserve"> PAGEREF _Toc5353704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11A0A50E" w14:textId="0980A7F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5" w:history="1">
        <w:r w:rsidR="00ED0D6F" w:rsidRPr="00502530">
          <w:rPr>
            <w:rStyle w:val="Hyperlink"/>
            <w:noProof/>
          </w:rPr>
          <w:t>3.37.2 id property</w:t>
        </w:r>
        <w:r w:rsidR="00ED0D6F">
          <w:rPr>
            <w:noProof/>
            <w:webHidden/>
          </w:rPr>
          <w:tab/>
        </w:r>
        <w:r w:rsidR="00ED0D6F">
          <w:rPr>
            <w:noProof/>
            <w:webHidden/>
          </w:rPr>
          <w:fldChar w:fldCharType="begin"/>
        </w:r>
        <w:r w:rsidR="00ED0D6F">
          <w:rPr>
            <w:noProof/>
            <w:webHidden/>
          </w:rPr>
          <w:instrText xml:space="preserve"> PAGEREF _Toc5353705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5AE8C56E" w14:textId="2DD9EB4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6" w:history="1">
        <w:r w:rsidR="00ED0D6F" w:rsidRPr="00502530">
          <w:rPr>
            <w:rStyle w:val="Hyperlink"/>
            <w:noProof/>
          </w:rPr>
          <w:t>3.37.3 label property</w:t>
        </w:r>
        <w:r w:rsidR="00ED0D6F">
          <w:rPr>
            <w:noProof/>
            <w:webHidden/>
          </w:rPr>
          <w:tab/>
        </w:r>
        <w:r w:rsidR="00ED0D6F">
          <w:rPr>
            <w:noProof/>
            <w:webHidden/>
          </w:rPr>
          <w:fldChar w:fldCharType="begin"/>
        </w:r>
        <w:r w:rsidR="00ED0D6F">
          <w:rPr>
            <w:noProof/>
            <w:webHidden/>
          </w:rPr>
          <w:instrText xml:space="preserve"> PAGEREF _Toc5353706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2EEAE168" w14:textId="4FCA0E0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7" w:history="1">
        <w:r w:rsidR="00ED0D6F" w:rsidRPr="00502530">
          <w:rPr>
            <w:rStyle w:val="Hyperlink"/>
            <w:noProof/>
          </w:rPr>
          <w:t>3.37.4 sourceNodeId property</w:t>
        </w:r>
        <w:r w:rsidR="00ED0D6F">
          <w:rPr>
            <w:noProof/>
            <w:webHidden/>
          </w:rPr>
          <w:tab/>
        </w:r>
        <w:r w:rsidR="00ED0D6F">
          <w:rPr>
            <w:noProof/>
            <w:webHidden/>
          </w:rPr>
          <w:fldChar w:fldCharType="begin"/>
        </w:r>
        <w:r w:rsidR="00ED0D6F">
          <w:rPr>
            <w:noProof/>
            <w:webHidden/>
          </w:rPr>
          <w:instrText xml:space="preserve"> PAGEREF _Toc5353707 \h </w:instrText>
        </w:r>
        <w:r w:rsidR="00ED0D6F">
          <w:rPr>
            <w:noProof/>
            <w:webHidden/>
          </w:rPr>
        </w:r>
        <w:r w:rsidR="00ED0D6F">
          <w:rPr>
            <w:noProof/>
            <w:webHidden/>
          </w:rPr>
          <w:fldChar w:fldCharType="separate"/>
        </w:r>
        <w:r w:rsidR="00ED0D6F">
          <w:rPr>
            <w:noProof/>
            <w:webHidden/>
          </w:rPr>
          <w:t>131</w:t>
        </w:r>
        <w:r w:rsidR="00ED0D6F">
          <w:rPr>
            <w:noProof/>
            <w:webHidden/>
          </w:rPr>
          <w:fldChar w:fldCharType="end"/>
        </w:r>
      </w:hyperlink>
    </w:p>
    <w:p w14:paraId="03D62176" w14:textId="6AA2970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08" w:history="1">
        <w:r w:rsidR="00ED0D6F" w:rsidRPr="00502530">
          <w:rPr>
            <w:rStyle w:val="Hyperlink"/>
            <w:noProof/>
          </w:rPr>
          <w:t>3.37.5 targetNodeId property</w:t>
        </w:r>
        <w:r w:rsidR="00ED0D6F">
          <w:rPr>
            <w:noProof/>
            <w:webHidden/>
          </w:rPr>
          <w:tab/>
        </w:r>
        <w:r w:rsidR="00ED0D6F">
          <w:rPr>
            <w:noProof/>
            <w:webHidden/>
          </w:rPr>
          <w:fldChar w:fldCharType="begin"/>
        </w:r>
        <w:r w:rsidR="00ED0D6F">
          <w:rPr>
            <w:noProof/>
            <w:webHidden/>
          </w:rPr>
          <w:instrText xml:space="preserve"> PAGEREF _Toc5353708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48CE54B4" w14:textId="37C80B8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09" w:history="1">
        <w:r w:rsidR="00ED0D6F" w:rsidRPr="00502530">
          <w:rPr>
            <w:rStyle w:val="Hyperlink"/>
            <w:noProof/>
          </w:rPr>
          <w:t>3.38 graphTraversal object</w:t>
        </w:r>
        <w:r w:rsidR="00ED0D6F">
          <w:rPr>
            <w:noProof/>
            <w:webHidden/>
          </w:rPr>
          <w:tab/>
        </w:r>
        <w:r w:rsidR="00ED0D6F">
          <w:rPr>
            <w:noProof/>
            <w:webHidden/>
          </w:rPr>
          <w:fldChar w:fldCharType="begin"/>
        </w:r>
        <w:r w:rsidR="00ED0D6F">
          <w:rPr>
            <w:noProof/>
            <w:webHidden/>
          </w:rPr>
          <w:instrText xml:space="preserve"> PAGEREF _Toc5353709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2E945702" w14:textId="138ECFA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0" w:history="1">
        <w:r w:rsidR="00ED0D6F" w:rsidRPr="00502530">
          <w:rPr>
            <w:rStyle w:val="Hyperlink"/>
            <w:noProof/>
          </w:rPr>
          <w:t>3.38.1 General</w:t>
        </w:r>
        <w:r w:rsidR="00ED0D6F">
          <w:rPr>
            <w:noProof/>
            <w:webHidden/>
          </w:rPr>
          <w:tab/>
        </w:r>
        <w:r w:rsidR="00ED0D6F">
          <w:rPr>
            <w:noProof/>
            <w:webHidden/>
          </w:rPr>
          <w:fldChar w:fldCharType="begin"/>
        </w:r>
        <w:r w:rsidR="00ED0D6F">
          <w:rPr>
            <w:noProof/>
            <w:webHidden/>
          </w:rPr>
          <w:instrText xml:space="preserve"> PAGEREF _Toc5353710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0BDAA47F" w14:textId="13EEA1D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1" w:history="1">
        <w:r w:rsidR="00ED0D6F" w:rsidRPr="00502530">
          <w:rPr>
            <w:rStyle w:val="Hyperlink"/>
            <w:noProof/>
          </w:rPr>
          <w:t>3.38.2 Constraints</w:t>
        </w:r>
        <w:r w:rsidR="00ED0D6F">
          <w:rPr>
            <w:noProof/>
            <w:webHidden/>
          </w:rPr>
          <w:tab/>
        </w:r>
        <w:r w:rsidR="00ED0D6F">
          <w:rPr>
            <w:noProof/>
            <w:webHidden/>
          </w:rPr>
          <w:fldChar w:fldCharType="begin"/>
        </w:r>
        <w:r w:rsidR="00ED0D6F">
          <w:rPr>
            <w:noProof/>
            <w:webHidden/>
          </w:rPr>
          <w:instrText xml:space="preserve"> PAGEREF _Toc5353711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5DE55B86" w14:textId="3B453BD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2" w:history="1">
        <w:r w:rsidR="00ED0D6F" w:rsidRPr="00502530">
          <w:rPr>
            <w:rStyle w:val="Hyperlink"/>
            <w:noProof/>
          </w:rPr>
          <w:t>3.38.3 resultGraphIndex property</w:t>
        </w:r>
        <w:r w:rsidR="00ED0D6F">
          <w:rPr>
            <w:noProof/>
            <w:webHidden/>
          </w:rPr>
          <w:tab/>
        </w:r>
        <w:r w:rsidR="00ED0D6F">
          <w:rPr>
            <w:noProof/>
            <w:webHidden/>
          </w:rPr>
          <w:fldChar w:fldCharType="begin"/>
        </w:r>
        <w:r w:rsidR="00ED0D6F">
          <w:rPr>
            <w:noProof/>
            <w:webHidden/>
          </w:rPr>
          <w:instrText xml:space="preserve"> PAGEREF _Toc5353712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42F51725" w14:textId="4969E5D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3" w:history="1">
        <w:r w:rsidR="00ED0D6F" w:rsidRPr="00502530">
          <w:rPr>
            <w:rStyle w:val="Hyperlink"/>
            <w:noProof/>
          </w:rPr>
          <w:t>3.38.4 runGraphIndex property</w:t>
        </w:r>
        <w:r w:rsidR="00ED0D6F">
          <w:rPr>
            <w:noProof/>
            <w:webHidden/>
          </w:rPr>
          <w:tab/>
        </w:r>
        <w:r w:rsidR="00ED0D6F">
          <w:rPr>
            <w:noProof/>
            <w:webHidden/>
          </w:rPr>
          <w:fldChar w:fldCharType="begin"/>
        </w:r>
        <w:r w:rsidR="00ED0D6F">
          <w:rPr>
            <w:noProof/>
            <w:webHidden/>
          </w:rPr>
          <w:instrText xml:space="preserve"> PAGEREF _Toc5353713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4F85BCC2" w14:textId="4A56FBA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4" w:history="1">
        <w:r w:rsidR="00ED0D6F" w:rsidRPr="00502530">
          <w:rPr>
            <w:rStyle w:val="Hyperlink"/>
            <w:noProof/>
          </w:rPr>
          <w:t>3.38.5 description property</w:t>
        </w:r>
        <w:r w:rsidR="00ED0D6F">
          <w:rPr>
            <w:noProof/>
            <w:webHidden/>
          </w:rPr>
          <w:tab/>
        </w:r>
        <w:r w:rsidR="00ED0D6F">
          <w:rPr>
            <w:noProof/>
            <w:webHidden/>
          </w:rPr>
          <w:fldChar w:fldCharType="begin"/>
        </w:r>
        <w:r w:rsidR="00ED0D6F">
          <w:rPr>
            <w:noProof/>
            <w:webHidden/>
          </w:rPr>
          <w:instrText xml:space="preserve"> PAGEREF _Toc5353714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58A741E8" w14:textId="6B41483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5" w:history="1">
        <w:r w:rsidR="00ED0D6F" w:rsidRPr="00502530">
          <w:rPr>
            <w:rStyle w:val="Hyperlink"/>
            <w:noProof/>
          </w:rPr>
          <w:t>3.38.6 initialState property</w:t>
        </w:r>
        <w:r w:rsidR="00ED0D6F">
          <w:rPr>
            <w:noProof/>
            <w:webHidden/>
          </w:rPr>
          <w:tab/>
        </w:r>
        <w:r w:rsidR="00ED0D6F">
          <w:rPr>
            <w:noProof/>
            <w:webHidden/>
          </w:rPr>
          <w:fldChar w:fldCharType="begin"/>
        </w:r>
        <w:r w:rsidR="00ED0D6F">
          <w:rPr>
            <w:noProof/>
            <w:webHidden/>
          </w:rPr>
          <w:instrText xml:space="preserve"> PAGEREF _Toc5353715 \h </w:instrText>
        </w:r>
        <w:r w:rsidR="00ED0D6F">
          <w:rPr>
            <w:noProof/>
            <w:webHidden/>
          </w:rPr>
        </w:r>
        <w:r w:rsidR="00ED0D6F">
          <w:rPr>
            <w:noProof/>
            <w:webHidden/>
          </w:rPr>
          <w:fldChar w:fldCharType="separate"/>
        </w:r>
        <w:r w:rsidR="00ED0D6F">
          <w:rPr>
            <w:noProof/>
            <w:webHidden/>
          </w:rPr>
          <w:t>132</w:t>
        </w:r>
        <w:r w:rsidR="00ED0D6F">
          <w:rPr>
            <w:noProof/>
            <w:webHidden/>
          </w:rPr>
          <w:fldChar w:fldCharType="end"/>
        </w:r>
      </w:hyperlink>
    </w:p>
    <w:p w14:paraId="23983C8C" w14:textId="1D7A99E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6" w:history="1">
        <w:r w:rsidR="00ED0D6F" w:rsidRPr="00502530">
          <w:rPr>
            <w:rStyle w:val="Hyperlink"/>
            <w:noProof/>
          </w:rPr>
          <w:t>3.38.7 immutableState property</w:t>
        </w:r>
        <w:r w:rsidR="00ED0D6F">
          <w:rPr>
            <w:noProof/>
            <w:webHidden/>
          </w:rPr>
          <w:tab/>
        </w:r>
        <w:r w:rsidR="00ED0D6F">
          <w:rPr>
            <w:noProof/>
            <w:webHidden/>
          </w:rPr>
          <w:fldChar w:fldCharType="begin"/>
        </w:r>
        <w:r w:rsidR="00ED0D6F">
          <w:rPr>
            <w:noProof/>
            <w:webHidden/>
          </w:rPr>
          <w:instrText xml:space="preserve"> PAGEREF _Toc5353716 \h </w:instrText>
        </w:r>
        <w:r w:rsidR="00ED0D6F">
          <w:rPr>
            <w:noProof/>
            <w:webHidden/>
          </w:rPr>
        </w:r>
        <w:r w:rsidR="00ED0D6F">
          <w:rPr>
            <w:noProof/>
            <w:webHidden/>
          </w:rPr>
          <w:fldChar w:fldCharType="separate"/>
        </w:r>
        <w:r w:rsidR="00ED0D6F">
          <w:rPr>
            <w:noProof/>
            <w:webHidden/>
          </w:rPr>
          <w:t>133</w:t>
        </w:r>
        <w:r w:rsidR="00ED0D6F">
          <w:rPr>
            <w:noProof/>
            <w:webHidden/>
          </w:rPr>
          <w:fldChar w:fldCharType="end"/>
        </w:r>
      </w:hyperlink>
    </w:p>
    <w:p w14:paraId="2257837A" w14:textId="5139E39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7" w:history="1">
        <w:r w:rsidR="00ED0D6F" w:rsidRPr="00502530">
          <w:rPr>
            <w:rStyle w:val="Hyperlink"/>
            <w:noProof/>
          </w:rPr>
          <w:t>3.38.8 edgeTraversals property</w:t>
        </w:r>
        <w:r w:rsidR="00ED0D6F">
          <w:rPr>
            <w:noProof/>
            <w:webHidden/>
          </w:rPr>
          <w:tab/>
        </w:r>
        <w:r w:rsidR="00ED0D6F">
          <w:rPr>
            <w:noProof/>
            <w:webHidden/>
          </w:rPr>
          <w:fldChar w:fldCharType="begin"/>
        </w:r>
        <w:r w:rsidR="00ED0D6F">
          <w:rPr>
            <w:noProof/>
            <w:webHidden/>
          </w:rPr>
          <w:instrText xml:space="preserve"> PAGEREF _Toc5353717 \h </w:instrText>
        </w:r>
        <w:r w:rsidR="00ED0D6F">
          <w:rPr>
            <w:noProof/>
            <w:webHidden/>
          </w:rPr>
        </w:r>
        <w:r w:rsidR="00ED0D6F">
          <w:rPr>
            <w:noProof/>
            <w:webHidden/>
          </w:rPr>
          <w:fldChar w:fldCharType="separate"/>
        </w:r>
        <w:r w:rsidR="00ED0D6F">
          <w:rPr>
            <w:noProof/>
            <w:webHidden/>
          </w:rPr>
          <w:t>133</w:t>
        </w:r>
        <w:r w:rsidR="00ED0D6F">
          <w:rPr>
            <w:noProof/>
            <w:webHidden/>
          </w:rPr>
          <w:fldChar w:fldCharType="end"/>
        </w:r>
      </w:hyperlink>
    </w:p>
    <w:p w14:paraId="125BB724" w14:textId="160F1AB5"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18" w:history="1">
        <w:r w:rsidR="00ED0D6F" w:rsidRPr="00502530">
          <w:rPr>
            <w:rStyle w:val="Hyperlink"/>
            <w:noProof/>
          </w:rPr>
          <w:t>3.39 edgeTraversal object</w:t>
        </w:r>
        <w:r w:rsidR="00ED0D6F">
          <w:rPr>
            <w:noProof/>
            <w:webHidden/>
          </w:rPr>
          <w:tab/>
        </w:r>
        <w:r w:rsidR="00ED0D6F">
          <w:rPr>
            <w:noProof/>
            <w:webHidden/>
          </w:rPr>
          <w:fldChar w:fldCharType="begin"/>
        </w:r>
        <w:r w:rsidR="00ED0D6F">
          <w:rPr>
            <w:noProof/>
            <w:webHidden/>
          </w:rPr>
          <w:instrText xml:space="preserve"> PAGEREF _Toc5353718 \h </w:instrText>
        </w:r>
        <w:r w:rsidR="00ED0D6F">
          <w:rPr>
            <w:noProof/>
            <w:webHidden/>
          </w:rPr>
        </w:r>
        <w:r w:rsidR="00ED0D6F">
          <w:rPr>
            <w:noProof/>
            <w:webHidden/>
          </w:rPr>
          <w:fldChar w:fldCharType="separate"/>
        </w:r>
        <w:r w:rsidR="00ED0D6F">
          <w:rPr>
            <w:noProof/>
            <w:webHidden/>
          </w:rPr>
          <w:t>134</w:t>
        </w:r>
        <w:r w:rsidR="00ED0D6F">
          <w:rPr>
            <w:noProof/>
            <w:webHidden/>
          </w:rPr>
          <w:fldChar w:fldCharType="end"/>
        </w:r>
      </w:hyperlink>
    </w:p>
    <w:p w14:paraId="638D8F0E" w14:textId="03777CE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19" w:history="1">
        <w:r w:rsidR="00ED0D6F" w:rsidRPr="00502530">
          <w:rPr>
            <w:rStyle w:val="Hyperlink"/>
            <w:noProof/>
          </w:rPr>
          <w:t>3.39.1 General</w:t>
        </w:r>
        <w:r w:rsidR="00ED0D6F">
          <w:rPr>
            <w:noProof/>
            <w:webHidden/>
          </w:rPr>
          <w:tab/>
        </w:r>
        <w:r w:rsidR="00ED0D6F">
          <w:rPr>
            <w:noProof/>
            <w:webHidden/>
          </w:rPr>
          <w:fldChar w:fldCharType="begin"/>
        </w:r>
        <w:r w:rsidR="00ED0D6F">
          <w:rPr>
            <w:noProof/>
            <w:webHidden/>
          </w:rPr>
          <w:instrText xml:space="preserve"> PAGEREF _Toc5353719 \h </w:instrText>
        </w:r>
        <w:r w:rsidR="00ED0D6F">
          <w:rPr>
            <w:noProof/>
            <w:webHidden/>
          </w:rPr>
        </w:r>
        <w:r w:rsidR="00ED0D6F">
          <w:rPr>
            <w:noProof/>
            <w:webHidden/>
          </w:rPr>
          <w:fldChar w:fldCharType="separate"/>
        </w:r>
        <w:r w:rsidR="00ED0D6F">
          <w:rPr>
            <w:noProof/>
            <w:webHidden/>
          </w:rPr>
          <w:t>134</w:t>
        </w:r>
        <w:r w:rsidR="00ED0D6F">
          <w:rPr>
            <w:noProof/>
            <w:webHidden/>
          </w:rPr>
          <w:fldChar w:fldCharType="end"/>
        </w:r>
      </w:hyperlink>
    </w:p>
    <w:p w14:paraId="48B60804" w14:textId="59350BC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0" w:history="1">
        <w:r w:rsidR="00ED0D6F" w:rsidRPr="00502530">
          <w:rPr>
            <w:rStyle w:val="Hyperlink"/>
            <w:noProof/>
          </w:rPr>
          <w:t>3.39.2 edgeId property</w:t>
        </w:r>
        <w:r w:rsidR="00ED0D6F">
          <w:rPr>
            <w:noProof/>
            <w:webHidden/>
          </w:rPr>
          <w:tab/>
        </w:r>
        <w:r w:rsidR="00ED0D6F">
          <w:rPr>
            <w:noProof/>
            <w:webHidden/>
          </w:rPr>
          <w:fldChar w:fldCharType="begin"/>
        </w:r>
        <w:r w:rsidR="00ED0D6F">
          <w:rPr>
            <w:noProof/>
            <w:webHidden/>
          </w:rPr>
          <w:instrText xml:space="preserve"> PAGEREF _Toc5353720 \h </w:instrText>
        </w:r>
        <w:r w:rsidR="00ED0D6F">
          <w:rPr>
            <w:noProof/>
            <w:webHidden/>
          </w:rPr>
        </w:r>
        <w:r w:rsidR="00ED0D6F">
          <w:rPr>
            <w:noProof/>
            <w:webHidden/>
          </w:rPr>
          <w:fldChar w:fldCharType="separate"/>
        </w:r>
        <w:r w:rsidR="00ED0D6F">
          <w:rPr>
            <w:noProof/>
            <w:webHidden/>
          </w:rPr>
          <w:t>134</w:t>
        </w:r>
        <w:r w:rsidR="00ED0D6F">
          <w:rPr>
            <w:noProof/>
            <w:webHidden/>
          </w:rPr>
          <w:fldChar w:fldCharType="end"/>
        </w:r>
      </w:hyperlink>
    </w:p>
    <w:p w14:paraId="0A5E6BEE" w14:textId="2DBBFB2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1" w:history="1">
        <w:r w:rsidR="00ED0D6F" w:rsidRPr="00502530">
          <w:rPr>
            <w:rStyle w:val="Hyperlink"/>
            <w:noProof/>
          </w:rPr>
          <w:t>3.39.3 message property</w:t>
        </w:r>
        <w:r w:rsidR="00ED0D6F">
          <w:rPr>
            <w:noProof/>
            <w:webHidden/>
          </w:rPr>
          <w:tab/>
        </w:r>
        <w:r w:rsidR="00ED0D6F">
          <w:rPr>
            <w:noProof/>
            <w:webHidden/>
          </w:rPr>
          <w:fldChar w:fldCharType="begin"/>
        </w:r>
        <w:r w:rsidR="00ED0D6F">
          <w:rPr>
            <w:noProof/>
            <w:webHidden/>
          </w:rPr>
          <w:instrText xml:space="preserve"> PAGEREF _Toc5353721 \h </w:instrText>
        </w:r>
        <w:r w:rsidR="00ED0D6F">
          <w:rPr>
            <w:noProof/>
            <w:webHidden/>
          </w:rPr>
        </w:r>
        <w:r w:rsidR="00ED0D6F">
          <w:rPr>
            <w:noProof/>
            <w:webHidden/>
          </w:rPr>
          <w:fldChar w:fldCharType="separate"/>
        </w:r>
        <w:r w:rsidR="00ED0D6F">
          <w:rPr>
            <w:noProof/>
            <w:webHidden/>
          </w:rPr>
          <w:t>134</w:t>
        </w:r>
        <w:r w:rsidR="00ED0D6F">
          <w:rPr>
            <w:noProof/>
            <w:webHidden/>
          </w:rPr>
          <w:fldChar w:fldCharType="end"/>
        </w:r>
      </w:hyperlink>
    </w:p>
    <w:p w14:paraId="635F4135" w14:textId="6E81FCA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2" w:history="1">
        <w:r w:rsidR="00ED0D6F" w:rsidRPr="00502530">
          <w:rPr>
            <w:rStyle w:val="Hyperlink"/>
            <w:noProof/>
          </w:rPr>
          <w:t>3.39.4 finalState property</w:t>
        </w:r>
        <w:r w:rsidR="00ED0D6F">
          <w:rPr>
            <w:noProof/>
            <w:webHidden/>
          </w:rPr>
          <w:tab/>
        </w:r>
        <w:r w:rsidR="00ED0D6F">
          <w:rPr>
            <w:noProof/>
            <w:webHidden/>
          </w:rPr>
          <w:fldChar w:fldCharType="begin"/>
        </w:r>
        <w:r w:rsidR="00ED0D6F">
          <w:rPr>
            <w:noProof/>
            <w:webHidden/>
          </w:rPr>
          <w:instrText xml:space="preserve"> PAGEREF _Toc5353722 \h </w:instrText>
        </w:r>
        <w:r w:rsidR="00ED0D6F">
          <w:rPr>
            <w:noProof/>
            <w:webHidden/>
          </w:rPr>
        </w:r>
        <w:r w:rsidR="00ED0D6F">
          <w:rPr>
            <w:noProof/>
            <w:webHidden/>
          </w:rPr>
          <w:fldChar w:fldCharType="separate"/>
        </w:r>
        <w:r w:rsidR="00ED0D6F">
          <w:rPr>
            <w:noProof/>
            <w:webHidden/>
          </w:rPr>
          <w:t>135</w:t>
        </w:r>
        <w:r w:rsidR="00ED0D6F">
          <w:rPr>
            <w:noProof/>
            <w:webHidden/>
          </w:rPr>
          <w:fldChar w:fldCharType="end"/>
        </w:r>
      </w:hyperlink>
    </w:p>
    <w:p w14:paraId="58556D7D" w14:textId="0BB3263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3" w:history="1">
        <w:r w:rsidR="00ED0D6F" w:rsidRPr="00502530">
          <w:rPr>
            <w:rStyle w:val="Hyperlink"/>
            <w:noProof/>
          </w:rPr>
          <w:t>3.39.5 stepOverEdgeCount property</w:t>
        </w:r>
        <w:r w:rsidR="00ED0D6F">
          <w:rPr>
            <w:noProof/>
            <w:webHidden/>
          </w:rPr>
          <w:tab/>
        </w:r>
        <w:r w:rsidR="00ED0D6F">
          <w:rPr>
            <w:noProof/>
            <w:webHidden/>
          </w:rPr>
          <w:fldChar w:fldCharType="begin"/>
        </w:r>
        <w:r w:rsidR="00ED0D6F">
          <w:rPr>
            <w:noProof/>
            <w:webHidden/>
          </w:rPr>
          <w:instrText xml:space="preserve"> PAGEREF _Toc5353723 \h </w:instrText>
        </w:r>
        <w:r w:rsidR="00ED0D6F">
          <w:rPr>
            <w:noProof/>
            <w:webHidden/>
          </w:rPr>
        </w:r>
        <w:r w:rsidR="00ED0D6F">
          <w:rPr>
            <w:noProof/>
            <w:webHidden/>
          </w:rPr>
          <w:fldChar w:fldCharType="separate"/>
        </w:r>
        <w:r w:rsidR="00ED0D6F">
          <w:rPr>
            <w:noProof/>
            <w:webHidden/>
          </w:rPr>
          <w:t>135</w:t>
        </w:r>
        <w:r w:rsidR="00ED0D6F">
          <w:rPr>
            <w:noProof/>
            <w:webHidden/>
          </w:rPr>
          <w:fldChar w:fldCharType="end"/>
        </w:r>
      </w:hyperlink>
    </w:p>
    <w:p w14:paraId="60562914" w14:textId="55604232"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24" w:history="1">
        <w:r w:rsidR="00ED0D6F" w:rsidRPr="00502530">
          <w:rPr>
            <w:rStyle w:val="Hyperlink"/>
            <w:noProof/>
          </w:rPr>
          <w:t>3.40 stack object</w:t>
        </w:r>
        <w:r w:rsidR="00ED0D6F">
          <w:rPr>
            <w:noProof/>
            <w:webHidden/>
          </w:rPr>
          <w:tab/>
        </w:r>
        <w:r w:rsidR="00ED0D6F">
          <w:rPr>
            <w:noProof/>
            <w:webHidden/>
          </w:rPr>
          <w:fldChar w:fldCharType="begin"/>
        </w:r>
        <w:r w:rsidR="00ED0D6F">
          <w:rPr>
            <w:noProof/>
            <w:webHidden/>
          </w:rPr>
          <w:instrText xml:space="preserve"> PAGEREF _Toc5353724 \h </w:instrText>
        </w:r>
        <w:r w:rsidR="00ED0D6F">
          <w:rPr>
            <w:noProof/>
            <w:webHidden/>
          </w:rPr>
        </w:r>
        <w:r w:rsidR="00ED0D6F">
          <w:rPr>
            <w:noProof/>
            <w:webHidden/>
          </w:rPr>
          <w:fldChar w:fldCharType="separate"/>
        </w:r>
        <w:r w:rsidR="00ED0D6F">
          <w:rPr>
            <w:noProof/>
            <w:webHidden/>
          </w:rPr>
          <w:t>136</w:t>
        </w:r>
        <w:r w:rsidR="00ED0D6F">
          <w:rPr>
            <w:noProof/>
            <w:webHidden/>
          </w:rPr>
          <w:fldChar w:fldCharType="end"/>
        </w:r>
      </w:hyperlink>
    </w:p>
    <w:p w14:paraId="6472C7D8" w14:textId="55E8647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5" w:history="1">
        <w:r w:rsidR="00ED0D6F" w:rsidRPr="00502530">
          <w:rPr>
            <w:rStyle w:val="Hyperlink"/>
            <w:noProof/>
          </w:rPr>
          <w:t>3.40.1 General</w:t>
        </w:r>
        <w:r w:rsidR="00ED0D6F">
          <w:rPr>
            <w:noProof/>
            <w:webHidden/>
          </w:rPr>
          <w:tab/>
        </w:r>
        <w:r w:rsidR="00ED0D6F">
          <w:rPr>
            <w:noProof/>
            <w:webHidden/>
          </w:rPr>
          <w:fldChar w:fldCharType="begin"/>
        </w:r>
        <w:r w:rsidR="00ED0D6F">
          <w:rPr>
            <w:noProof/>
            <w:webHidden/>
          </w:rPr>
          <w:instrText xml:space="preserve"> PAGEREF _Toc5353725 \h </w:instrText>
        </w:r>
        <w:r w:rsidR="00ED0D6F">
          <w:rPr>
            <w:noProof/>
            <w:webHidden/>
          </w:rPr>
        </w:r>
        <w:r w:rsidR="00ED0D6F">
          <w:rPr>
            <w:noProof/>
            <w:webHidden/>
          </w:rPr>
          <w:fldChar w:fldCharType="separate"/>
        </w:r>
        <w:r w:rsidR="00ED0D6F">
          <w:rPr>
            <w:noProof/>
            <w:webHidden/>
          </w:rPr>
          <w:t>136</w:t>
        </w:r>
        <w:r w:rsidR="00ED0D6F">
          <w:rPr>
            <w:noProof/>
            <w:webHidden/>
          </w:rPr>
          <w:fldChar w:fldCharType="end"/>
        </w:r>
      </w:hyperlink>
    </w:p>
    <w:p w14:paraId="226992AC" w14:textId="7B75A2C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6" w:history="1">
        <w:r w:rsidR="00ED0D6F" w:rsidRPr="00502530">
          <w:rPr>
            <w:rStyle w:val="Hyperlink"/>
            <w:noProof/>
          </w:rPr>
          <w:t>3.40.2 message property</w:t>
        </w:r>
        <w:r w:rsidR="00ED0D6F">
          <w:rPr>
            <w:noProof/>
            <w:webHidden/>
          </w:rPr>
          <w:tab/>
        </w:r>
        <w:r w:rsidR="00ED0D6F">
          <w:rPr>
            <w:noProof/>
            <w:webHidden/>
          </w:rPr>
          <w:fldChar w:fldCharType="begin"/>
        </w:r>
        <w:r w:rsidR="00ED0D6F">
          <w:rPr>
            <w:noProof/>
            <w:webHidden/>
          </w:rPr>
          <w:instrText xml:space="preserve"> PAGEREF _Toc5353726 \h </w:instrText>
        </w:r>
        <w:r w:rsidR="00ED0D6F">
          <w:rPr>
            <w:noProof/>
            <w:webHidden/>
          </w:rPr>
        </w:r>
        <w:r w:rsidR="00ED0D6F">
          <w:rPr>
            <w:noProof/>
            <w:webHidden/>
          </w:rPr>
          <w:fldChar w:fldCharType="separate"/>
        </w:r>
        <w:r w:rsidR="00ED0D6F">
          <w:rPr>
            <w:noProof/>
            <w:webHidden/>
          </w:rPr>
          <w:t>136</w:t>
        </w:r>
        <w:r w:rsidR="00ED0D6F">
          <w:rPr>
            <w:noProof/>
            <w:webHidden/>
          </w:rPr>
          <w:fldChar w:fldCharType="end"/>
        </w:r>
      </w:hyperlink>
    </w:p>
    <w:p w14:paraId="472C84DC" w14:textId="440F45D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7" w:history="1">
        <w:r w:rsidR="00ED0D6F" w:rsidRPr="00502530">
          <w:rPr>
            <w:rStyle w:val="Hyperlink"/>
            <w:noProof/>
          </w:rPr>
          <w:t>3.40.3 frames property</w:t>
        </w:r>
        <w:r w:rsidR="00ED0D6F">
          <w:rPr>
            <w:noProof/>
            <w:webHidden/>
          </w:rPr>
          <w:tab/>
        </w:r>
        <w:r w:rsidR="00ED0D6F">
          <w:rPr>
            <w:noProof/>
            <w:webHidden/>
          </w:rPr>
          <w:fldChar w:fldCharType="begin"/>
        </w:r>
        <w:r w:rsidR="00ED0D6F">
          <w:rPr>
            <w:noProof/>
            <w:webHidden/>
          </w:rPr>
          <w:instrText xml:space="preserve"> PAGEREF _Toc5353727 \h </w:instrText>
        </w:r>
        <w:r w:rsidR="00ED0D6F">
          <w:rPr>
            <w:noProof/>
            <w:webHidden/>
          </w:rPr>
        </w:r>
        <w:r w:rsidR="00ED0D6F">
          <w:rPr>
            <w:noProof/>
            <w:webHidden/>
          </w:rPr>
          <w:fldChar w:fldCharType="separate"/>
        </w:r>
        <w:r w:rsidR="00ED0D6F">
          <w:rPr>
            <w:noProof/>
            <w:webHidden/>
          </w:rPr>
          <w:t>136</w:t>
        </w:r>
        <w:r w:rsidR="00ED0D6F">
          <w:rPr>
            <w:noProof/>
            <w:webHidden/>
          </w:rPr>
          <w:fldChar w:fldCharType="end"/>
        </w:r>
      </w:hyperlink>
    </w:p>
    <w:p w14:paraId="11F1C47E" w14:textId="01BB9514"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28" w:history="1">
        <w:r w:rsidR="00ED0D6F" w:rsidRPr="00502530">
          <w:rPr>
            <w:rStyle w:val="Hyperlink"/>
            <w:noProof/>
          </w:rPr>
          <w:t>3.41 stackFrame object</w:t>
        </w:r>
        <w:r w:rsidR="00ED0D6F">
          <w:rPr>
            <w:noProof/>
            <w:webHidden/>
          </w:rPr>
          <w:tab/>
        </w:r>
        <w:r w:rsidR="00ED0D6F">
          <w:rPr>
            <w:noProof/>
            <w:webHidden/>
          </w:rPr>
          <w:fldChar w:fldCharType="begin"/>
        </w:r>
        <w:r w:rsidR="00ED0D6F">
          <w:rPr>
            <w:noProof/>
            <w:webHidden/>
          </w:rPr>
          <w:instrText xml:space="preserve"> PAGEREF _Toc5353728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030BBDB7" w14:textId="2FD05F2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29" w:history="1">
        <w:r w:rsidR="00ED0D6F" w:rsidRPr="00502530">
          <w:rPr>
            <w:rStyle w:val="Hyperlink"/>
            <w:noProof/>
          </w:rPr>
          <w:t>3.41.1 General</w:t>
        </w:r>
        <w:r w:rsidR="00ED0D6F">
          <w:rPr>
            <w:noProof/>
            <w:webHidden/>
          </w:rPr>
          <w:tab/>
        </w:r>
        <w:r w:rsidR="00ED0D6F">
          <w:rPr>
            <w:noProof/>
            <w:webHidden/>
          </w:rPr>
          <w:fldChar w:fldCharType="begin"/>
        </w:r>
        <w:r w:rsidR="00ED0D6F">
          <w:rPr>
            <w:noProof/>
            <w:webHidden/>
          </w:rPr>
          <w:instrText xml:space="preserve"> PAGEREF _Toc5353729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7479C1D6" w14:textId="1A5A396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0" w:history="1">
        <w:r w:rsidR="00ED0D6F" w:rsidRPr="00502530">
          <w:rPr>
            <w:rStyle w:val="Hyperlink"/>
            <w:noProof/>
          </w:rPr>
          <w:t>3.41.2 location property</w:t>
        </w:r>
        <w:r w:rsidR="00ED0D6F">
          <w:rPr>
            <w:noProof/>
            <w:webHidden/>
          </w:rPr>
          <w:tab/>
        </w:r>
        <w:r w:rsidR="00ED0D6F">
          <w:rPr>
            <w:noProof/>
            <w:webHidden/>
          </w:rPr>
          <w:fldChar w:fldCharType="begin"/>
        </w:r>
        <w:r w:rsidR="00ED0D6F">
          <w:rPr>
            <w:noProof/>
            <w:webHidden/>
          </w:rPr>
          <w:instrText xml:space="preserve"> PAGEREF _Toc5353730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7E0E1CF6" w14:textId="28BD093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1" w:history="1">
        <w:r w:rsidR="00ED0D6F" w:rsidRPr="00502530">
          <w:rPr>
            <w:rStyle w:val="Hyperlink"/>
            <w:noProof/>
          </w:rPr>
          <w:t>3.41.3 module property</w:t>
        </w:r>
        <w:r w:rsidR="00ED0D6F">
          <w:rPr>
            <w:noProof/>
            <w:webHidden/>
          </w:rPr>
          <w:tab/>
        </w:r>
        <w:r w:rsidR="00ED0D6F">
          <w:rPr>
            <w:noProof/>
            <w:webHidden/>
          </w:rPr>
          <w:fldChar w:fldCharType="begin"/>
        </w:r>
        <w:r w:rsidR="00ED0D6F">
          <w:rPr>
            <w:noProof/>
            <w:webHidden/>
          </w:rPr>
          <w:instrText xml:space="preserve"> PAGEREF _Toc5353731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7E7A01A0" w14:textId="2E14F4C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2" w:history="1">
        <w:r w:rsidR="00ED0D6F" w:rsidRPr="00502530">
          <w:rPr>
            <w:rStyle w:val="Hyperlink"/>
            <w:noProof/>
          </w:rPr>
          <w:t>3.41.4 threadId property</w:t>
        </w:r>
        <w:r w:rsidR="00ED0D6F">
          <w:rPr>
            <w:noProof/>
            <w:webHidden/>
          </w:rPr>
          <w:tab/>
        </w:r>
        <w:r w:rsidR="00ED0D6F">
          <w:rPr>
            <w:noProof/>
            <w:webHidden/>
          </w:rPr>
          <w:fldChar w:fldCharType="begin"/>
        </w:r>
        <w:r w:rsidR="00ED0D6F">
          <w:rPr>
            <w:noProof/>
            <w:webHidden/>
          </w:rPr>
          <w:instrText xml:space="preserve"> PAGEREF _Toc5353732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299D457F" w14:textId="590BFFD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3" w:history="1">
        <w:r w:rsidR="00ED0D6F" w:rsidRPr="00502530">
          <w:rPr>
            <w:rStyle w:val="Hyperlink"/>
            <w:noProof/>
          </w:rPr>
          <w:t>3.41.5 parameters property</w:t>
        </w:r>
        <w:r w:rsidR="00ED0D6F">
          <w:rPr>
            <w:noProof/>
            <w:webHidden/>
          </w:rPr>
          <w:tab/>
        </w:r>
        <w:r w:rsidR="00ED0D6F">
          <w:rPr>
            <w:noProof/>
            <w:webHidden/>
          </w:rPr>
          <w:fldChar w:fldCharType="begin"/>
        </w:r>
        <w:r w:rsidR="00ED0D6F">
          <w:rPr>
            <w:noProof/>
            <w:webHidden/>
          </w:rPr>
          <w:instrText xml:space="preserve"> PAGEREF _Toc5353733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117FE20C" w14:textId="5DE3854F"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34" w:history="1">
        <w:r w:rsidR="00ED0D6F" w:rsidRPr="00502530">
          <w:rPr>
            <w:rStyle w:val="Hyperlink"/>
            <w:noProof/>
          </w:rPr>
          <w:t>3.42 threadFlowLocation object</w:t>
        </w:r>
        <w:r w:rsidR="00ED0D6F">
          <w:rPr>
            <w:noProof/>
            <w:webHidden/>
          </w:rPr>
          <w:tab/>
        </w:r>
        <w:r w:rsidR="00ED0D6F">
          <w:rPr>
            <w:noProof/>
            <w:webHidden/>
          </w:rPr>
          <w:fldChar w:fldCharType="begin"/>
        </w:r>
        <w:r w:rsidR="00ED0D6F">
          <w:rPr>
            <w:noProof/>
            <w:webHidden/>
          </w:rPr>
          <w:instrText xml:space="preserve"> PAGEREF _Toc5353734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720F8FB8" w14:textId="68AF0F7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5" w:history="1">
        <w:r w:rsidR="00ED0D6F" w:rsidRPr="00502530">
          <w:rPr>
            <w:rStyle w:val="Hyperlink"/>
            <w:noProof/>
          </w:rPr>
          <w:t>3.42.1 General</w:t>
        </w:r>
        <w:r w:rsidR="00ED0D6F">
          <w:rPr>
            <w:noProof/>
            <w:webHidden/>
          </w:rPr>
          <w:tab/>
        </w:r>
        <w:r w:rsidR="00ED0D6F">
          <w:rPr>
            <w:noProof/>
            <w:webHidden/>
          </w:rPr>
          <w:fldChar w:fldCharType="begin"/>
        </w:r>
        <w:r w:rsidR="00ED0D6F">
          <w:rPr>
            <w:noProof/>
            <w:webHidden/>
          </w:rPr>
          <w:instrText xml:space="preserve"> PAGEREF _Toc5353735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5A0969DF" w14:textId="7C298AF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6" w:history="1">
        <w:r w:rsidR="00ED0D6F" w:rsidRPr="00502530">
          <w:rPr>
            <w:rStyle w:val="Hyperlink"/>
            <w:noProof/>
          </w:rPr>
          <w:t>3.42.2 index property</w:t>
        </w:r>
        <w:r w:rsidR="00ED0D6F">
          <w:rPr>
            <w:noProof/>
            <w:webHidden/>
          </w:rPr>
          <w:tab/>
        </w:r>
        <w:r w:rsidR="00ED0D6F">
          <w:rPr>
            <w:noProof/>
            <w:webHidden/>
          </w:rPr>
          <w:fldChar w:fldCharType="begin"/>
        </w:r>
        <w:r w:rsidR="00ED0D6F">
          <w:rPr>
            <w:noProof/>
            <w:webHidden/>
          </w:rPr>
          <w:instrText xml:space="preserve"> PAGEREF _Toc5353736 \h </w:instrText>
        </w:r>
        <w:r w:rsidR="00ED0D6F">
          <w:rPr>
            <w:noProof/>
            <w:webHidden/>
          </w:rPr>
        </w:r>
        <w:r w:rsidR="00ED0D6F">
          <w:rPr>
            <w:noProof/>
            <w:webHidden/>
          </w:rPr>
          <w:fldChar w:fldCharType="separate"/>
        </w:r>
        <w:r w:rsidR="00ED0D6F">
          <w:rPr>
            <w:noProof/>
            <w:webHidden/>
          </w:rPr>
          <w:t>137</w:t>
        </w:r>
        <w:r w:rsidR="00ED0D6F">
          <w:rPr>
            <w:noProof/>
            <w:webHidden/>
          </w:rPr>
          <w:fldChar w:fldCharType="end"/>
        </w:r>
      </w:hyperlink>
    </w:p>
    <w:p w14:paraId="362F7CBC" w14:textId="66E700B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7" w:history="1">
        <w:r w:rsidR="00ED0D6F" w:rsidRPr="00502530">
          <w:rPr>
            <w:rStyle w:val="Hyperlink"/>
            <w:noProof/>
          </w:rPr>
          <w:t>3.42.3 location property</w:t>
        </w:r>
        <w:r w:rsidR="00ED0D6F">
          <w:rPr>
            <w:noProof/>
            <w:webHidden/>
          </w:rPr>
          <w:tab/>
        </w:r>
        <w:r w:rsidR="00ED0D6F">
          <w:rPr>
            <w:noProof/>
            <w:webHidden/>
          </w:rPr>
          <w:fldChar w:fldCharType="begin"/>
        </w:r>
        <w:r w:rsidR="00ED0D6F">
          <w:rPr>
            <w:noProof/>
            <w:webHidden/>
          </w:rPr>
          <w:instrText xml:space="preserve"> PAGEREF _Toc5353737 \h </w:instrText>
        </w:r>
        <w:r w:rsidR="00ED0D6F">
          <w:rPr>
            <w:noProof/>
            <w:webHidden/>
          </w:rPr>
        </w:r>
        <w:r w:rsidR="00ED0D6F">
          <w:rPr>
            <w:noProof/>
            <w:webHidden/>
          </w:rPr>
          <w:fldChar w:fldCharType="separate"/>
        </w:r>
        <w:r w:rsidR="00ED0D6F">
          <w:rPr>
            <w:noProof/>
            <w:webHidden/>
          </w:rPr>
          <w:t>138</w:t>
        </w:r>
        <w:r w:rsidR="00ED0D6F">
          <w:rPr>
            <w:noProof/>
            <w:webHidden/>
          </w:rPr>
          <w:fldChar w:fldCharType="end"/>
        </w:r>
      </w:hyperlink>
    </w:p>
    <w:p w14:paraId="56D10147" w14:textId="719CD4F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8" w:history="1">
        <w:r w:rsidR="00ED0D6F" w:rsidRPr="00502530">
          <w:rPr>
            <w:rStyle w:val="Hyperlink"/>
            <w:noProof/>
          </w:rPr>
          <w:t>3.42.4 module property</w:t>
        </w:r>
        <w:r w:rsidR="00ED0D6F">
          <w:rPr>
            <w:noProof/>
            <w:webHidden/>
          </w:rPr>
          <w:tab/>
        </w:r>
        <w:r w:rsidR="00ED0D6F">
          <w:rPr>
            <w:noProof/>
            <w:webHidden/>
          </w:rPr>
          <w:fldChar w:fldCharType="begin"/>
        </w:r>
        <w:r w:rsidR="00ED0D6F">
          <w:rPr>
            <w:noProof/>
            <w:webHidden/>
          </w:rPr>
          <w:instrText xml:space="preserve"> PAGEREF _Toc5353738 \h </w:instrText>
        </w:r>
        <w:r w:rsidR="00ED0D6F">
          <w:rPr>
            <w:noProof/>
            <w:webHidden/>
          </w:rPr>
        </w:r>
        <w:r w:rsidR="00ED0D6F">
          <w:rPr>
            <w:noProof/>
            <w:webHidden/>
          </w:rPr>
          <w:fldChar w:fldCharType="separate"/>
        </w:r>
        <w:r w:rsidR="00ED0D6F">
          <w:rPr>
            <w:noProof/>
            <w:webHidden/>
          </w:rPr>
          <w:t>139</w:t>
        </w:r>
        <w:r w:rsidR="00ED0D6F">
          <w:rPr>
            <w:noProof/>
            <w:webHidden/>
          </w:rPr>
          <w:fldChar w:fldCharType="end"/>
        </w:r>
      </w:hyperlink>
    </w:p>
    <w:p w14:paraId="2B2AD77D" w14:textId="0F243F8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39" w:history="1">
        <w:r w:rsidR="00ED0D6F" w:rsidRPr="00502530">
          <w:rPr>
            <w:rStyle w:val="Hyperlink"/>
            <w:noProof/>
          </w:rPr>
          <w:t>3.42.5 stack property</w:t>
        </w:r>
        <w:r w:rsidR="00ED0D6F">
          <w:rPr>
            <w:noProof/>
            <w:webHidden/>
          </w:rPr>
          <w:tab/>
        </w:r>
        <w:r w:rsidR="00ED0D6F">
          <w:rPr>
            <w:noProof/>
            <w:webHidden/>
          </w:rPr>
          <w:fldChar w:fldCharType="begin"/>
        </w:r>
        <w:r w:rsidR="00ED0D6F">
          <w:rPr>
            <w:noProof/>
            <w:webHidden/>
          </w:rPr>
          <w:instrText xml:space="preserve"> PAGEREF _Toc5353739 \h </w:instrText>
        </w:r>
        <w:r w:rsidR="00ED0D6F">
          <w:rPr>
            <w:noProof/>
            <w:webHidden/>
          </w:rPr>
        </w:r>
        <w:r w:rsidR="00ED0D6F">
          <w:rPr>
            <w:noProof/>
            <w:webHidden/>
          </w:rPr>
          <w:fldChar w:fldCharType="separate"/>
        </w:r>
        <w:r w:rsidR="00ED0D6F">
          <w:rPr>
            <w:noProof/>
            <w:webHidden/>
          </w:rPr>
          <w:t>139</w:t>
        </w:r>
        <w:r w:rsidR="00ED0D6F">
          <w:rPr>
            <w:noProof/>
            <w:webHidden/>
          </w:rPr>
          <w:fldChar w:fldCharType="end"/>
        </w:r>
      </w:hyperlink>
    </w:p>
    <w:p w14:paraId="25998FF5" w14:textId="00AD44C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0" w:history="1">
        <w:r w:rsidR="00ED0D6F" w:rsidRPr="00502530">
          <w:rPr>
            <w:rStyle w:val="Hyperlink"/>
            <w:noProof/>
          </w:rPr>
          <w:t>3.42.6 kinds property</w:t>
        </w:r>
        <w:r w:rsidR="00ED0D6F">
          <w:rPr>
            <w:noProof/>
            <w:webHidden/>
          </w:rPr>
          <w:tab/>
        </w:r>
        <w:r w:rsidR="00ED0D6F">
          <w:rPr>
            <w:noProof/>
            <w:webHidden/>
          </w:rPr>
          <w:fldChar w:fldCharType="begin"/>
        </w:r>
        <w:r w:rsidR="00ED0D6F">
          <w:rPr>
            <w:noProof/>
            <w:webHidden/>
          </w:rPr>
          <w:instrText xml:space="preserve"> PAGEREF _Toc5353740 \h </w:instrText>
        </w:r>
        <w:r w:rsidR="00ED0D6F">
          <w:rPr>
            <w:noProof/>
            <w:webHidden/>
          </w:rPr>
        </w:r>
        <w:r w:rsidR="00ED0D6F">
          <w:rPr>
            <w:noProof/>
            <w:webHidden/>
          </w:rPr>
          <w:fldChar w:fldCharType="separate"/>
        </w:r>
        <w:r w:rsidR="00ED0D6F">
          <w:rPr>
            <w:noProof/>
            <w:webHidden/>
          </w:rPr>
          <w:t>139</w:t>
        </w:r>
        <w:r w:rsidR="00ED0D6F">
          <w:rPr>
            <w:noProof/>
            <w:webHidden/>
          </w:rPr>
          <w:fldChar w:fldCharType="end"/>
        </w:r>
      </w:hyperlink>
    </w:p>
    <w:p w14:paraId="0F3470AA" w14:textId="78D4266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1" w:history="1">
        <w:r w:rsidR="00ED0D6F" w:rsidRPr="00502530">
          <w:rPr>
            <w:rStyle w:val="Hyperlink"/>
            <w:noProof/>
          </w:rPr>
          <w:t>3.42.7 state property</w:t>
        </w:r>
        <w:r w:rsidR="00ED0D6F">
          <w:rPr>
            <w:noProof/>
            <w:webHidden/>
          </w:rPr>
          <w:tab/>
        </w:r>
        <w:r w:rsidR="00ED0D6F">
          <w:rPr>
            <w:noProof/>
            <w:webHidden/>
          </w:rPr>
          <w:fldChar w:fldCharType="begin"/>
        </w:r>
        <w:r w:rsidR="00ED0D6F">
          <w:rPr>
            <w:noProof/>
            <w:webHidden/>
          </w:rPr>
          <w:instrText xml:space="preserve"> PAGEREF _Toc5353741 \h </w:instrText>
        </w:r>
        <w:r w:rsidR="00ED0D6F">
          <w:rPr>
            <w:noProof/>
            <w:webHidden/>
          </w:rPr>
        </w:r>
        <w:r w:rsidR="00ED0D6F">
          <w:rPr>
            <w:noProof/>
            <w:webHidden/>
          </w:rPr>
          <w:fldChar w:fldCharType="separate"/>
        </w:r>
        <w:r w:rsidR="00ED0D6F">
          <w:rPr>
            <w:noProof/>
            <w:webHidden/>
          </w:rPr>
          <w:t>140</w:t>
        </w:r>
        <w:r w:rsidR="00ED0D6F">
          <w:rPr>
            <w:noProof/>
            <w:webHidden/>
          </w:rPr>
          <w:fldChar w:fldCharType="end"/>
        </w:r>
      </w:hyperlink>
    </w:p>
    <w:p w14:paraId="69D2E83F" w14:textId="39B810A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2" w:history="1">
        <w:r w:rsidR="00ED0D6F" w:rsidRPr="00502530">
          <w:rPr>
            <w:rStyle w:val="Hyperlink"/>
            <w:noProof/>
          </w:rPr>
          <w:t>3.42.8 nestingLevel property</w:t>
        </w:r>
        <w:r w:rsidR="00ED0D6F">
          <w:rPr>
            <w:noProof/>
            <w:webHidden/>
          </w:rPr>
          <w:tab/>
        </w:r>
        <w:r w:rsidR="00ED0D6F">
          <w:rPr>
            <w:noProof/>
            <w:webHidden/>
          </w:rPr>
          <w:fldChar w:fldCharType="begin"/>
        </w:r>
        <w:r w:rsidR="00ED0D6F">
          <w:rPr>
            <w:noProof/>
            <w:webHidden/>
          </w:rPr>
          <w:instrText xml:space="preserve"> PAGEREF _Toc5353742 \h </w:instrText>
        </w:r>
        <w:r w:rsidR="00ED0D6F">
          <w:rPr>
            <w:noProof/>
            <w:webHidden/>
          </w:rPr>
        </w:r>
        <w:r w:rsidR="00ED0D6F">
          <w:rPr>
            <w:noProof/>
            <w:webHidden/>
          </w:rPr>
          <w:fldChar w:fldCharType="separate"/>
        </w:r>
        <w:r w:rsidR="00ED0D6F">
          <w:rPr>
            <w:noProof/>
            <w:webHidden/>
          </w:rPr>
          <w:t>141</w:t>
        </w:r>
        <w:r w:rsidR="00ED0D6F">
          <w:rPr>
            <w:noProof/>
            <w:webHidden/>
          </w:rPr>
          <w:fldChar w:fldCharType="end"/>
        </w:r>
      </w:hyperlink>
    </w:p>
    <w:p w14:paraId="5B24A575" w14:textId="74725DB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3" w:history="1">
        <w:r w:rsidR="00ED0D6F" w:rsidRPr="00502530">
          <w:rPr>
            <w:rStyle w:val="Hyperlink"/>
            <w:noProof/>
          </w:rPr>
          <w:t>3.42.9 executionOrder property</w:t>
        </w:r>
        <w:r w:rsidR="00ED0D6F">
          <w:rPr>
            <w:noProof/>
            <w:webHidden/>
          </w:rPr>
          <w:tab/>
        </w:r>
        <w:r w:rsidR="00ED0D6F">
          <w:rPr>
            <w:noProof/>
            <w:webHidden/>
          </w:rPr>
          <w:fldChar w:fldCharType="begin"/>
        </w:r>
        <w:r w:rsidR="00ED0D6F">
          <w:rPr>
            <w:noProof/>
            <w:webHidden/>
          </w:rPr>
          <w:instrText xml:space="preserve"> PAGEREF _Toc5353743 \h </w:instrText>
        </w:r>
        <w:r w:rsidR="00ED0D6F">
          <w:rPr>
            <w:noProof/>
            <w:webHidden/>
          </w:rPr>
        </w:r>
        <w:r w:rsidR="00ED0D6F">
          <w:rPr>
            <w:noProof/>
            <w:webHidden/>
          </w:rPr>
          <w:fldChar w:fldCharType="separate"/>
        </w:r>
        <w:r w:rsidR="00ED0D6F">
          <w:rPr>
            <w:noProof/>
            <w:webHidden/>
          </w:rPr>
          <w:t>141</w:t>
        </w:r>
        <w:r w:rsidR="00ED0D6F">
          <w:rPr>
            <w:noProof/>
            <w:webHidden/>
          </w:rPr>
          <w:fldChar w:fldCharType="end"/>
        </w:r>
      </w:hyperlink>
    </w:p>
    <w:p w14:paraId="27EC5AEA" w14:textId="4E067E4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4" w:history="1">
        <w:r w:rsidR="00ED0D6F" w:rsidRPr="00502530">
          <w:rPr>
            <w:rStyle w:val="Hyperlink"/>
            <w:noProof/>
          </w:rPr>
          <w:t>3.42.10 executionTimeUtc property</w:t>
        </w:r>
        <w:r w:rsidR="00ED0D6F">
          <w:rPr>
            <w:noProof/>
            <w:webHidden/>
          </w:rPr>
          <w:tab/>
        </w:r>
        <w:r w:rsidR="00ED0D6F">
          <w:rPr>
            <w:noProof/>
            <w:webHidden/>
          </w:rPr>
          <w:fldChar w:fldCharType="begin"/>
        </w:r>
        <w:r w:rsidR="00ED0D6F">
          <w:rPr>
            <w:noProof/>
            <w:webHidden/>
          </w:rPr>
          <w:instrText xml:space="preserve"> PAGEREF _Toc5353744 \h </w:instrText>
        </w:r>
        <w:r w:rsidR="00ED0D6F">
          <w:rPr>
            <w:noProof/>
            <w:webHidden/>
          </w:rPr>
        </w:r>
        <w:r w:rsidR="00ED0D6F">
          <w:rPr>
            <w:noProof/>
            <w:webHidden/>
          </w:rPr>
          <w:fldChar w:fldCharType="separate"/>
        </w:r>
        <w:r w:rsidR="00ED0D6F">
          <w:rPr>
            <w:noProof/>
            <w:webHidden/>
          </w:rPr>
          <w:t>142</w:t>
        </w:r>
        <w:r w:rsidR="00ED0D6F">
          <w:rPr>
            <w:noProof/>
            <w:webHidden/>
          </w:rPr>
          <w:fldChar w:fldCharType="end"/>
        </w:r>
      </w:hyperlink>
    </w:p>
    <w:p w14:paraId="31687B94" w14:textId="7AF4813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5" w:history="1">
        <w:r w:rsidR="00ED0D6F" w:rsidRPr="00502530">
          <w:rPr>
            <w:rStyle w:val="Hyperlink"/>
            <w:noProof/>
          </w:rPr>
          <w:t>3.42.11 importance property</w:t>
        </w:r>
        <w:r w:rsidR="00ED0D6F">
          <w:rPr>
            <w:noProof/>
            <w:webHidden/>
          </w:rPr>
          <w:tab/>
        </w:r>
        <w:r w:rsidR="00ED0D6F">
          <w:rPr>
            <w:noProof/>
            <w:webHidden/>
          </w:rPr>
          <w:fldChar w:fldCharType="begin"/>
        </w:r>
        <w:r w:rsidR="00ED0D6F">
          <w:rPr>
            <w:noProof/>
            <w:webHidden/>
          </w:rPr>
          <w:instrText xml:space="preserve"> PAGEREF _Toc5353745 \h </w:instrText>
        </w:r>
        <w:r w:rsidR="00ED0D6F">
          <w:rPr>
            <w:noProof/>
            <w:webHidden/>
          </w:rPr>
        </w:r>
        <w:r w:rsidR="00ED0D6F">
          <w:rPr>
            <w:noProof/>
            <w:webHidden/>
          </w:rPr>
          <w:fldChar w:fldCharType="separate"/>
        </w:r>
        <w:r w:rsidR="00ED0D6F">
          <w:rPr>
            <w:noProof/>
            <w:webHidden/>
          </w:rPr>
          <w:t>142</w:t>
        </w:r>
        <w:r w:rsidR="00ED0D6F">
          <w:rPr>
            <w:noProof/>
            <w:webHidden/>
          </w:rPr>
          <w:fldChar w:fldCharType="end"/>
        </w:r>
      </w:hyperlink>
    </w:p>
    <w:p w14:paraId="1059BBEE" w14:textId="3DC47DA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46" w:history="1">
        <w:r w:rsidR="00ED0D6F" w:rsidRPr="00502530">
          <w:rPr>
            <w:rStyle w:val="Hyperlink"/>
            <w:noProof/>
          </w:rPr>
          <w:t>3.43 resultProvenance object</w:t>
        </w:r>
        <w:r w:rsidR="00ED0D6F">
          <w:rPr>
            <w:noProof/>
            <w:webHidden/>
          </w:rPr>
          <w:tab/>
        </w:r>
        <w:r w:rsidR="00ED0D6F">
          <w:rPr>
            <w:noProof/>
            <w:webHidden/>
          </w:rPr>
          <w:fldChar w:fldCharType="begin"/>
        </w:r>
        <w:r w:rsidR="00ED0D6F">
          <w:rPr>
            <w:noProof/>
            <w:webHidden/>
          </w:rPr>
          <w:instrText xml:space="preserve"> PAGEREF _Toc5353746 \h </w:instrText>
        </w:r>
        <w:r w:rsidR="00ED0D6F">
          <w:rPr>
            <w:noProof/>
            <w:webHidden/>
          </w:rPr>
        </w:r>
        <w:r w:rsidR="00ED0D6F">
          <w:rPr>
            <w:noProof/>
            <w:webHidden/>
          </w:rPr>
          <w:fldChar w:fldCharType="separate"/>
        </w:r>
        <w:r w:rsidR="00ED0D6F">
          <w:rPr>
            <w:noProof/>
            <w:webHidden/>
          </w:rPr>
          <w:t>142</w:t>
        </w:r>
        <w:r w:rsidR="00ED0D6F">
          <w:rPr>
            <w:noProof/>
            <w:webHidden/>
          </w:rPr>
          <w:fldChar w:fldCharType="end"/>
        </w:r>
      </w:hyperlink>
    </w:p>
    <w:p w14:paraId="5D8B40CC" w14:textId="23906A1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7" w:history="1">
        <w:r w:rsidR="00ED0D6F" w:rsidRPr="00502530">
          <w:rPr>
            <w:rStyle w:val="Hyperlink"/>
            <w:noProof/>
          </w:rPr>
          <w:t>3.43.1 General</w:t>
        </w:r>
        <w:r w:rsidR="00ED0D6F">
          <w:rPr>
            <w:noProof/>
            <w:webHidden/>
          </w:rPr>
          <w:tab/>
        </w:r>
        <w:r w:rsidR="00ED0D6F">
          <w:rPr>
            <w:noProof/>
            <w:webHidden/>
          </w:rPr>
          <w:fldChar w:fldCharType="begin"/>
        </w:r>
        <w:r w:rsidR="00ED0D6F">
          <w:rPr>
            <w:noProof/>
            <w:webHidden/>
          </w:rPr>
          <w:instrText xml:space="preserve"> PAGEREF _Toc5353747 \h </w:instrText>
        </w:r>
        <w:r w:rsidR="00ED0D6F">
          <w:rPr>
            <w:noProof/>
            <w:webHidden/>
          </w:rPr>
        </w:r>
        <w:r w:rsidR="00ED0D6F">
          <w:rPr>
            <w:noProof/>
            <w:webHidden/>
          </w:rPr>
          <w:fldChar w:fldCharType="separate"/>
        </w:r>
        <w:r w:rsidR="00ED0D6F">
          <w:rPr>
            <w:noProof/>
            <w:webHidden/>
          </w:rPr>
          <w:t>142</w:t>
        </w:r>
        <w:r w:rsidR="00ED0D6F">
          <w:rPr>
            <w:noProof/>
            <w:webHidden/>
          </w:rPr>
          <w:fldChar w:fldCharType="end"/>
        </w:r>
      </w:hyperlink>
    </w:p>
    <w:p w14:paraId="4241B9CF" w14:textId="1D9B3E2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8" w:history="1">
        <w:r w:rsidR="00ED0D6F" w:rsidRPr="00502530">
          <w:rPr>
            <w:rStyle w:val="Hyperlink"/>
            <w:noProof/>
          </w:rPr>
          <w:t>3.43.2 firstDetectionTimeUtc property</w:t>
        </w:r>
        <w:r w:rsidR="00ED0D6F">
          <w:rPr>
            <w:noProof/>
            <w:webHidden/>
          </w:rPr>
          <w:tab/>
        </w:r>
        <w:r w:rsidR="00ED0D6F">
          <w:rPr>
            <w:noProof/>
            <w:webHidden/>
          </w:rPr>
          <w:fldChar w:fldCharType="begin"/>
        </w:r>
        <w:r w:rsidR="00ED0D6F">
          <w:rPr>
            <w:noProof/>
            <w:webHidden/>
          </w:rPr>
          <w:instrText xml:space="preserve"> PAGEREF _Toc5353748 \h </w:instrText>
        </w:r>
        <w:r w:rsidR="00ED0D6F">
          <w:rPr>
            <w:noProof/>
            <w:webHidden/>
          </w:rPr>
        </w:r>
        <w:r w:rsidR="00ED0D6F">
          <w:rPr>
            <w:noProof/>
            <w:webHidden/>
          </w:rPr>
          <w:fldChar w:fldCharType="separate"/>
        </w:r>
        <w:r w:rsidR="00ED0D6F">
          <w:rPr>
            <w:noProof/>
            <w:webHidden/>
          </w:rPr>
          <w:t>142</w:t>
        </w:r>
        <w:r w:rsidR="00ED0D6F">
          <w:rPr>
            <w:noProof/>
            <w:webHidden/>
          </w:rPr>
          <w:fldChar w:fldCharType="end"/>
        </w:r>
      </w:hyperlink>
    </w:p>
    <w:p w14:paraId="6E822305" w14:textId="142D5D8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49" w:history="1">
        <w:r w:rsidR="00ED0D6F" w:rsidRPr="00502530">
          <w:rPr>
            <w:rStyle w:val="Hyperlink"/>
            <w:noProof/>
          </w:rPr>
          <w:t>3.43.3 lastDetectionTimeUtc property</w:t>
        </w:r>
        <w:r w:rsidR="00ED0D6F">
          <w:rPr>
            <w:noProof/>
            <w:webHidden/>
          </w:rPr>
          <w:tab/>
        </w:r>
        <w:r w:rsidR="00ED0D6F">
          <w:rPr>
            <w:noProof/>
            <w:webHidden/>
          </w:rPr>
          <w:fldChar w:fldCharType="begin"/>
        </w:r>
        <w:r w:rsidR="00ED0D6F">
          <w:rPr>
            <w:noProof/>
            <w:webHidden/>
          </w:rPr>
          <w:instrText xml:space="preserve"> PAGEREF _Toc5353749 \h </w:instrText>
        </w:r>
        <w:r w:rsidR="00ED0D6F">
          <w:rPr>
            <w:noProof/>
            <w:webHidden/>
          </w:rPr>
        </w:r>
        <w:r w:rsidR="00ED0D6F">
          <w:rPr>
            <w:noProof/>
            <w:webHidden/>
          </w:rPr>
          <w:fldChar w:fldCharType="separate"/>
        </w:r>
        <w:r w:rsidR="00ED0D6F">
          <w:rPr>
            <w:noProof/>
            <w:webHidden/>
          </w:rPr>
          <w:t>143</w:t>
        </w:r>
        <w:r w:rsidR="00ED0D6F">
          <w:rPr>
            <w:noProof/>
            <w:webHidden/>
          </w:rPr>
          <w:fldChar w:fldCharType="end"/>
        </w:r>
      </w:hyperlink>
    </w:p>
    <w:p w14:paraId="11867B71" w14:textId="11ADA62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0" w:history="1">
        <w:r w:rsidR="00ED0D6F" w:rsidRPr="00502530">
          <w:rPr>
            <w:rStyle w:val="Hyperlink"/>
            <w:noProof/>
          </w:rPr>
          <w:t>3.43.4 firstDetectionRunGuid property</w:t>
        </w:r>
        <w:r w:rsidR="00ED0D6F">
          <w:rPr>
            <w:noProof/>
            <w:webHidden/>
          </w:rPr>
          <w:tab/>
        </w:r>
        <w:r w:rsidR="00ED0D6F">
          <w:rPr>
            <w:noProof/>
            <w:webHidden/>
          </w:rPr>
          <w:fldChar w:fldCharType="begin"/>
        </w:r>
        <w:r w:rsidR="00ED0D6F">
          <w:rPr>
            <w:noProof/>
            <w:webHidden/>
          </w:rPr>
          <w:instrText xml:space="preserve"> PAGEREF _Toc5353750 \h </w:instrText>
        </w:r>
        <w:r w:rsidR="00ED0D6F">
          <w:rPr>
            <w:noProof/>
            <w:webHidden/>
          </w:rPr>
        </w:r>
        <w:r w:rsidR="00ED0D6F">
          <w:rPr>
            <w:noProof/>
            <w:webHidden/>
          </w:rPr>
          <w:fldChar w:fldCharType="separate"/>
        </w:r>
        <w:r w:rsidR="00ED0D6F">
          <w:rPr>
            <w:noProof/>
            <w:webHidden/>
          </w:rPr>
          <w:t>143</w:t>
        </w:r>
        <w:r w:rsidR="00ED0D6F">
          <w:rPr>
            <w:noProof/>
            <w:webHidden/>
          </w:rPr>
          <w:fldChar w:fldCharType="end"/>
        </w:r>
      </w:hyperlink>
    </w:p>
    <w:p w14:paraId="6F3A6501" w14:textId="25D8152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1" w:history="1">
        <w:r w:rsidR="00ED0D6F" w:rsidRPr="00502530">
          <w:rPr>
            <w:rStyle w:val="Hyperlink"/>
            <w:noProof/>
          </w:rPr>
          <w:t>3.43.5 lastDetectionRunGuid property</w:t>
        </w:r>
        <w:r w:rsidR="00ED0D6F">
          <w:rPr>
            <w:noProof/>
            <w:webHidden/>
          </w:rPr>
          <w:tab/>
        </w:r>
        <w:r w:rsidR="00ED0D6F">
          <w:rPr>
            <w:noProof/>
            <w:webHidden/>
          </w:rPr>
          <w:fldChar w:fldCharType="begin"/>
        </w:r>
        <w:r w:rsidR="00ED0D6F">
          <w:rPr>
            <w:noProof/>
            <w:webHidden/>
          </w:rPr>
          <w:instrText xml:space="preserve"> PAGEREF _Toc5353751 \h </w:instrText>
        </w:r>
        <w:r w:rsidR="00ED0D6F">
          <w:rPr>
            <w:noProof/>
            <w:webHidden/>
          </w:rPr>
        </w:r>
        <w:r w:rsidR="00ED0D6F">
          <w:rPr>
            <w:noProof/>
            <w:webHidden/>
          </w:rPr>
          <w:fldChar w:fldCharType="separate"/>
        </w:r>
        <w:r w:rsidR="00ED0D6F">
          <w:rPr>
            <w:noProof/>
            <w:webHidden/>
          </w:rPr>
          <w:t>143</w:t>
        </w:r>
        <w:r w:rsidR="00ED0D6F">
          <w:rPr>
            <w:noProof/>
            <w:webHidden/>
          </w:rPr>
          <w:fldChar w:fldCharType="end"/>
        </w:r>
      </w:hyperlink>
    </w:p>
    <w:p w14:paraId="2E41D817" w14:textId="04FE639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2" w:history="1">
        <w:r w:rsidR="00ED0D6F" w:rsidRPr="00502530">
          <w:rPr>
            <w:rStyle w:val="Hyperlink"/>
            <w:noProof/>
          </w:rPr>
          <w:t>3.43.6 invocationIndex property</w:t>
        </w:r>
        <w:r w:rsidR="00ED0D6F">
          <w:rPr>
            <w:noProof/>
            <w:webHidden/>
          </w:rPr>
          <w:tab/>
        </w:r>
        <w:r w:rsidR="00ED0D6F">
          <w:rPr>
            <w:noProof/>
            <w:webHidden/>
          </w:rPr>
          <w:fldChar w:fldCharType="begin"/>
        </w:r>
        <w:r w:rsidR="00ED0D6F">
          <w:rPr>
            <w:noProof/>
            <w:webHidden/>
          </w:rPr>
          <w:instrText xml:space="preserve"> PAGEREF _Toc5353752 \h </w:instrText>
        </w:r>
        <w:r w:rsidR="00ED0D6F">
          <w:rPr>
            <w:noProof/>
            <w:webHidden/>
          </w:rPr>
        </w:r>
        <w:r w:rsidR="00ED0D6F">
          <w:rPr>
            <w:noProof/>
            <w:webHidden/>
          </w:rPr>
          <w:fldChar w:fldCharType="separate"/>
        </w:r>
        <w:r w:rsidR="00ED0D6F">
          <w:rPr>
            <w:noProof/>
            <w:webHidden/>
          </w:rPr>
          <w:t>143</w:t>
        </w:r>
        <w:r w:rsidR="00ED0D6F">
          <w:rPr>
            <w:noProof/>
            <w:webHidden/>
          </w:rPr>
          <w:fldChar w:fldCharType="end"/>
        </w:r>
      </w:hyperlink>
    </w:p>
    <w:p w14:paraId="2F0BC698" w14:textId="07389B8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3" w:history="1">
        <w:r w:rsidR="00ED0D6F" w:rsidRPr="00502530">
          <w:rPr>
            <w:rStyle w:val="Hyperlink"/>
            <w:noProof/>
          </w:rPr>
          <w:t>3.43.7 conversionSources property</w:t>
        </w:r>
        <w:r w:rsidR="00ED0D6F">
          <w:rPr>
            <w:noProof/>
            <w:webHidden/>
          </w:rPr>
          <w:tab/>
        </w:r>
        <w:r w:rsidR="00ED0D6F">
          <w:rPr>
            <w:noProof/>
            <w:webHidden/>
          </w:rPr>
          <w:fldChar w:fldCharType="begin"/>
        </w:r>
        <w:r w:rsidR="00ED0D6F">
          <w:rPr>
            <w:noProof/>
            <w:webHidden/>
          </w:rPr>
          <w:instrText xml:space="preserve"> PAGEREF _Toc5353753 \h </w:instrText>
        </w:r>
        <w:r w:rsidR="00ED0D6F">
          <w:rPr>
            <w:noProof/>
            <w:webHidden/>
          </w:rPr>
        </w:r>
        <w:r w:rsidR="00ED0D6F">
          <w:rPr>
            <w:noProof/>
            <w:webHidden/>
          </w:rPr>
          <w:fldChar w:fldCharType="separate"/>
        </w:r>
        <w:r w:rsidR="00ED0D6F">
          <w:rPr>
            <w:noProof/>
            <w:webHidden/>
          </w:rPr>
          <w:t>143</w:t>
        </w:r>
        <w:r w:rsidR="00ED0D6F">
          <w:rPr>
            <w:noProof/>
            <w:webHidden/>
          </w:rPr>
          <w:fldChar w:fldCharType="end"/>
        </w:r>
      </w:hyperlink>
    </w:p>
    <w:p w14:paraId="71CE7FB2" w14:textId="7B33604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54" w:history="1">
        <w:r w:rsidR="00ED0D6F" w:rsidRPr="00502530">
          <w:rPr>
            <w:rStyle w:val="Hyperlink"/>
            <w:noProof/>
          </w:rPr>
          <w:t>3.44</w:t>
        </w:r>
        <w:r w:rsidR="00ED0D6F" w:rsidRPr="00502530">
          <w:rPr>
            <w:rStyle w:val="Hyperlink"/>
            <w:bCs/>
            <w:noProof/>
          </w:rPr>
          <w:t xml:space="preserve"> reportingDescriptor</w:t>
        </w:r>
        <w:r w:rsidR="00ED0D6F" w:rsidRPr="00502530">
          <w:rPr>
            <w:rStyle w:val="Hyperlink"/>
            <w:noProof/>
          </w:rPr>
          <w:t xml:space="preserve"> object</w:t>
        </w:r>
        <w:r w:rsidR="00ED0D6F">
          <w:rPr>
            <w:noProof/>
            <w:webHidden/>
          </w:rPr>
          <w:tab/>
        </w:r>
        <w:r w:rsidR="00ED0D6F">
          <w:rPr>
            <w:noProof/>
            <w:webHidden/>
          </w:rPr>
          <w:fldChar w:fldCharType="begin"/>
        </w:r>
        <w:r w:rsidR="00ED0D6F">
          <w:rPr>
            <w:noProof/>
            <w:webHidden/>
          </w:rPr>
          <w:instrText xml:space="preserve"> PAGEREF _Toc5353754 \h </w:instrText>
        </w:r>
        <w:r w:rsidR="00ED0D6F">
          <w:rPr>
            <w:noProof/>
            <w:webHidden/>
          </w:rPr>
        </w:r>
        <w:r w:rsidR="00ED0D6F">
          <w:rPr>
            <w:noProof/>
            <w:webHidden/>
          </w:rPr>
          <w:fldChar w:fldCharType="separate"/>
        </w:r>
        <w:r w:rsidR="00ED0D6F">
          <w:rPr>
            <w:noProof/>
            <w:webHidden/>
          </w:rPr>
          <w:t>145</w:t>
        </w:r>
        <w:r w:rsidR="00ED0D6F">
          <w:rPr>
            <w:noProof/>
            <w:webHidden/>
          </w:rPr>
          <w:fldChar w:fldCharType="end"/>
        </w:r>
      </w:hyperlink>
    </w:p>
    <w:p w14:paraId="1A05BEA3" w14:textId="042F98B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5" w:history="1">
        <w:r w:rsidR="00ED0D6F" w:rsidRPr="00502530">
          <w:rPr>
            <w:rStyle w:val="Hyperlink"/>
            <w:noProof/>
          </w:rPr>
          <w:t>3.44.1 General</w:t>
        </w:r>
        <w:r w:rsidR="00ED0D6F">
          <w:rPr>
            <w:noProof/>
            <w:webHidden/>
          </w:rPr>
          <w:tab/>
        </w:r>
        <w:r w:rsidR="00ED0D6F">
          <w:rPr>
            <w:noProof/>
            <w:webHidden/>
          </w:rPr>
          <w:fldChar w:fldCharType="begin"/>
        </w:r>
        <w:r w:rsidR="00ED0D6F">
          <w:rPr>
            <w:noProof/>
            <w:webHidden/>
          </w:rPr>
          <w:instrText xml:space="preserve"> PAGEREF _Toc5353755 \h </w:instrText>
        </w:r>
        <w:r w:rsidR="00ED0D6F">
          <w:rPr>
            <w:noProof/>
            <w:webHidden/>
          </w:rPr>
        </w:r>
        <w:r w:rsidR="00ED0D6F">
          <w:rPr>
            <w:noProof/>
            <w:webHidden/>
          </w:rPr>
          <w:fldChar w:fldCharType="separate"/>
        </w:r>
        <w:r w:rsidR="00ED0D6F">
          <w:rPr>
            <w:noProof/>
            <w:webHidden/>
          </w:rPr>
          <w:t>145</w:t>
        </w:r>
        <w:r w:rsidR="00ED0D6F">
          <w:rPr>
            <w:noProof/>
            <w:webHidden/>
          </w:rPr>
          <w:fldChar w:fldCharType="end"/>
        </w:r>
      </w:hyperlink>
    </w:p>
    <w:p w14:paraId="696F2723" w14:textId="6B1A5E3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6" w:history="1">
        <w:r w:rsidR="00ED0D6F" w:rsidRPr="00502530">
          <w:rPr>
            <w:rStyle w:val="Hyperlink"/>
            <w:noProof/>
          </w:rPr>
          <w:t>3.44.2 Constraints</w:t>
        </w:r>
        <w:r w:rsidR="00ED0D6F">
          <w:rPr>
            <w:noProof/>
            <w:webHidden/>
          </w:rPr>
          <w:tab/>
        </w:r>
        <w:r w:rsidR="00ED0D6F">
          <w:rPr>
            <w:noProof/>
            <w:webHidden/>
          </w:rPr>
          <w:fldChar w:fldCharType="begin"/>
        </w:r>
        <w:r w:rsidR="00ED0D6F">
          <w:rPr>
            <w:noProof/>
            <w:webHidden/>
          </w:rPr>
          <w:instrText xml:space="preserve"> PAGEREF _Toc5353756 \h </w:instrText>
        </w:r>
        <w:r w:rsidR="00ED0D6F">
          <w:rPr>
            <w:noProof/>
            <w:webHidden/>
          </w:rPr>
        </w:r>
        <w:r w:rsidR="00ED0D6F">
          <w:rPr>
            <w:noProof/>
            <w:webHidden/>
          </w:rPr>
          <w:fldChar w:fldCharType="separate"/>
        </w:r>
        <w:r w:rsidR="00ED0D6F">
          <w:rPr>
            <w:noProof/>
            <w:webHidden/>
          </w:rPr>
          <w:t>145</w:t>
        </w:r>
        <w:r w:rsidR="00ED0D6F">
          <w:rPr>
            <w:noProof/>
            <w:webHidden/>
          </w:rPr>
          <w:fldChar w:fldCharType="end"/>
        </w:r>
      </w:hyperlink>
    </w:p>
    <w:p w14:paraId="683D6532" w14:textId="6699789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7" w:history="1">
        <w:r w:rsidR="00ED0D6F" w:rsidRPr="00502530">
          <w:rPr>
            <w:rStyle w:val="Hyperlink"/>
            <w:noProof/>
          </w:rPr>
          <w:t>3.44.3 id property</w:t>
        </w:r>
        <w:r w:rsidR="00ED0D6F">
          <w:rPr>
            <w:noProof/>
            <w:webHidden/>
          </w:rPr>
          <w:tab/>
        </w:r>
        <w:r w:rsidR="00ED0D6F">
          <w:rPr>
            <w:noProof/>
            <w:webHidden/>
          </w:rPr>
          <w:fldChar w:fldCharType="begin"/>
        </w:r>
        <w:r w:rsidR="00ED0D6F">
          <w:rPr>
            <w:noProof/>
            <w:webHidden/>
          </w:rPr>
          <w:instrText xml:space="preserve"> PAGEREF _Toc5353757 \h </w:instrText>
        </w:r>
        <w:r w:rsidR="00ED0D6F">
          <w:rPr>
            <w:noProof/>
            <w:webHidden/>
          </w:rPr>
        </w:r>
        <w:r w:rsidR="00ED0D6F">
          <w:rPr>
            <w:noProof/>
            <w:webHidden/>
          </w:rPr>
          <w:fldChar w:fldCharType="separate"/>
        </w:r>
        <w:r w:rsidR="00ED0D6F">
          <w:rPr>
            <w:noProof/>
            <w:webHidden/>
          </w:rPr>
          <w:t>145</w:t>
        </w:r>
        <w:r w:rsidR="00ED0D6F">
          <w:rPr>
            <w:noProof/>
            <w:webHidden/>
          </w:rPr>
          <w:fldChar w:fldCharType="end"/>
        </w:r>
      </w:hyperlink>
    </w:p>
    <w:p w14:paraId="16601631" w14:textId="049009E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8" w:history="1">
        <w:r w:rsidR="00ED0D6F" w:rsidRPr="00502530">
          <w:rPr>
            <w:rStyle w:val="Hyperlink"/>
            <w:noProof/>
          </w:rPr>
          <w:t>3.44.4 deprecatedIds property</w:t>
        </w:r>
        <w:r w:rsidR="00ED0D6F">
          <w:rPr>
            <w:noProof/>
            <w:webHidden/>
          </w:rPr>
          <w:tab/>
        </w:r>
        <w:r w:rsidR="00ED0D6F">
          <w:rPr>
            <w:noProof/>
            <w:webHidden/>
          </w:rPr>
          <w:fldChar w:fldCharType="begin"/>
        </w:r>
        <w:r w:rsidR="00ED0D6F">
          <w:rPr>
            <w:noProof/>
            <w:webHidden/>
          </w:rPr>
          <w:instrText xml:space="preserve"> PAGEREF _Toc5353758 \h </w:instrText>
        </w:r>
        <w:r w:rsidR="00ED0D6F">
          <w:rPr>
            <w:noProof/>
            <w:webHidden/>
          </w:rPr>
        </w:r>
        <w:r w:rsidR="00ED0D6F">
          <w:rPr>
            <w:noProof/>
            <w:webHidden/>
          </w:rPr>
          <w:fldChar w:fldCharType="separate"/>
        </w:r>
        <w:r w:rsidR="00ED0D6F">
          <w:rPr>
            <w:noProof/>
            <w:webHidden/>
          </w:rPr>
          <w:t>145</w:t>
        </w:r>
        <w:r w:rsidR="00ED0D6F">
          <w:rPr>
            <w:noProof/>
            <w:webHidden/>
          </w:rPr>
          <w:fldChar w:fldCharType="end"/>
        </w:r>
      </w:hyperlink>
    </w:p>
    <w:p w14:paraId="7F402645" w14:textId="1976687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59" w:history="1">
        <w:r w:rsidR="00ED0D6F" w:rsidRPr="00502530">
          <w:rPr>
            <w:rStyle w:val="Hyperlink"/>
            <w:noProof/>
          </w:rPr>
          <w:t>3.44.5 guid property</w:t>
        </w:r>
        <w:r w:rsidR="00ED0D6F">
          <w:rPr>
            <w:noProof/>
            <w:webHidden/>
          </w:rPr>
          <w:tab/>
        </w:r>
        <w:r w:rsidR="00ED0D6F">
          <w:rPr>
            <w:noProof/>
            <w:webHidden/>
          </w:rPr>
          <w:fldChar w:fldCharType="begin"/>
        </w:r>
        <w:r w:rsidR="00ED0D6F">
          <w:rPr>
            <w:noProof/>
            <w:webHidden/>
          </w:rPr>
          <w:instrText xml:space="preserve"> PAGEREF _Toc5353759 \h </w:instrText>
        </w:r>
        <w:r w:rsidR="00ED0D6F">
          <w:rPr>
            <w:noProof/>
            <w:webHidden/>
          </w:rPr>
        </w:r>
        <w:r w:rsidR="00ED0D6F">
          <w:rPr>
            <w:noProof/>
            <w:webHidden/>
          </w:rPr>
          <w:fldChar w:fldCharType="separate"/>
        </w:r>
        <w:r w:rsidR="00ED0D6F">
          <w:rPr>
            <w:noProof/>
            <w:webHidden/>
          </w:rPr>
          <w:t>147</w:t>
        </w:r>
        <w:r w:rsidR="00ED0D6F">
          <w:rPr>
            <w:noProof/>
            <w:webHidden/>
          </w:rPr>
          <w:fldChar w:fldCharType="end"/>
        </w:r>
      </w:hyperlink>
    </w:p>
    <w:p w14:paraId="5B09286A" w14:textId="63F833F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0" w:history="1">
        <w:r w:rsidR="00ED0D6F" w:rsidRPr="00502530">
          <w:rPr>
            <w:rStyle w:val="Hyperlink"/>
            <w:noProof/>
          </w:rPr>
          <w:t>3.44.6 deprecatedGuids property</w:t>
        </w:r>
        <w:r w:rsidR="00ED0D6F">
          <w:rPr>
            <w:noProof/>
            <w:webHidden/>
          </w:rPr>
          <w:tab/>
        </w:r>
        <w:r w:rsidR="00ED0D6F">
          <w:rPr>
            <w:noProof/>
            <w:webHidden/>
          </w:rPr>
          <w:fldChar w:fldCharType="begin"/>
        </w:r>
        <w:r w:rsidR="00ED0D6F">
          <w:rPr>
            <w:noProof/>
            <w:webHidden/>
          </w:rPr>
          <w:instrText xml:space="preserve"> PAGEREF _Toc5353760 \h </w:instrText>
        </w:r>
        <w:r w:rsidR="00ED0D6F">
          <w:rPr>
            <w:noProof/>
            <w:webHidden/>
          </w:rPr>
        </w:r>
        <w:r w:rsidR="00ED0D6F">
          <w:rPr>
            <w:noProof/>
            <w:webHidden/>
          </w:rPr>
          <w:fldChar w:fldCharType="separate"/>
        </w:r>
        <w:r w:rsidR="00ED0D6F">
          <w:rPr>
            <w:noProof/>
            <w:webHidden/>
          </w:rPr>
          <w:t>148</w:t>
        </w:r>
        <w:r w:rsidR="00ED0D6F">
          <w:rPr>
            <w:noProof/>
            <w:webHidden/>
          </w:rPr>
          <w:fldChar w:fldCharType="end"/>
        </w:r>
      </w:hyperlink>
    </w:p>
    <w:p w14:paraId="09605463" w14:textId="4D9F91E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1" w:history="1">
        <w:r w:rsidR="00ED0D6F" w:rsidRPr="00502530">
          <w:rPr>
            <w:rStyle w:val="Hyperlink"/>
            <w:noProof/>
          </w:rPr>
          <w:t>3.44.7 name property</w:t>
        </w:r>
        <w:r w:rsidR="00ED0D6F">
          <w:rPr>
            <w:noProof/>
            <w:webHidden/>
          </w:rPr>
          <w:tab/>
        </w:r>
        <w:r w:rsidR="00ED0D6F">
          <w:rPr>
            <w:noProof/>
            <w:webHidden/>
          </w:rPr>
          <w:fldChar w:fldCharType="begin"/>
        </w:r>
        <w:r w:rsidR="00ED0D6F">
          <w:rPr>
            <w:noProof/>
            <w:webHidden/>
          </w:rPr>
          <w:instrText xml:space="preserve"> PAGEREF _Toc5353761 \h </w:instrText>
        </w:r>
        <w:r w:rsidR="00ED0D6F">
          <w:rPr>
            <w:noProof/>
            <w:webHidden/>
          </w:rPr>
        </w:r>
        <w:r w:rsidR="00ED0D6F">
          <w:rPr>
            <w:noProof/>
            <w:webHidden/>
          </w:rPr>
          <w:fldChar w:fldCharType="separate"/>
        </w:r>
        <w:r w:rsidR="00ED0D6F">
          <w:rPr>
            <w:noProof/>
            <w:webHidden/>
          </w:rPr>
          <w:t>148</w:t>
        </w:r>
        <w:r w:rsidR="00ED0D6F">
          <w:rPr>
            <w:noProof/>
            <w:webHidden/>
          </w:rPr>
          <w:fldChar w:fldCharType="end"/>
        </w:r>
      </w:hyperlink>
    </w:p>
    <w:p w14:paraId="4F920054" w14:textId="168AF2B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2" w:history="1">
        <w:r w:rsidR="00ED0D6F" w:rsidRPr="00502530">
          <w:rPr>
            <w:rStyle w:val="Hyperlink"/>
            <w:noProof/>
          </w:rPr>
          <w:t>3.44.8 deprecatedNames property</w:t>
        </w:r>
        <w:r w:rsidR="00ED0D6F">
          <w:rPr>
            <w:noProof/>
            <w:webHidden/>
          </w:rPr>
          <w:tab/>
        </w:r>
        <w:r w:rsidR="00ED0D6F">
          <w:rPr>
            <w:noProof/>
            <w:webHidden/>
          </w:rPr>
          <w:fldChar w:fldCharType="begin"/>
        </w:r>
        <w:r w:rsidR="00ED0D6F">
          <w:rPr>
            <w:noProof/>
            <w:webHidden/>
          </w:rPr>
          <w:instrText xml:space="preserve"> PAGEREF _Toc5353762 \h </w:instrText>
        </w:r>
        <w:r w:rsidR="00ED0D6F">
          <w:rPr>
            <w:noProof/>
            <w:webHidden/>
          </w:rPr>
        </w:r>
        <w:r w:rsidR="00ED0D6F">
          <w:rPr>
            <w:noProof/>
            <w:webHidden/>
          </w:rPr>
          <w:fldChar w:fldCharType="separate"/>
        </w:r>
        <w:r w:rsidR="00ED0D6F">
          <w:rPr>
            <w:noProof/>
            <w:webHidden/>
          </w:rPr>
          <w:t>148</w:t>
        </w:r>
        <w:r w:rsidR="00ED0D6F">
          <w:rPr>
            <w:noProof/>
            <w:webHidden/>
          </w:rPr>
          <w:fldChar w:fldCharType="end"/>
        </w:r>
      </w:hyperlink>
    </w:p>
    <w:p w14:paraId="2F23705B" w14:textId="0475AA0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3" w:history="1">
        <w:r w:rsidR="00ED0D6F" w:rsidRPr="00502530">
          <w:rPr>
            <w:rStyle w:val="Hyperlink"/>
            <w:noProof/>
          </w:rPr>
          <w:t>3.44.9 shortDescription property</w:t>
        </w:r>
        <w:r w:rsidR="00ED0D6F">
          <w:rPr>
            <w:noProof/>
            <w:webHidden/>
          </w:rPr>
          <w:tab/>
        </w:r>
        <w:r w:rsidR="00ED0D6F">
          <w:rPr>
            <w:noProof/>
            <w:webHidden/>
          </w:rPr>
          <w:fldChar w:fldCharType="begin"/>
        </w:r>
        <w:r w:rsidR="00ED0D6F">
          <w:rPr>
            <w:noProof/>
            <w:webHidden/>
          </w:rPr>
          <w:instrText xml:space="preserve"> PAGEREF _Toc5353763 \h </w:instrText>
        </w:r>
        <w:r w:rsidR="00ED0D6F">
          <w:rPr>
            <w:noProof/>
            <w:webHidden/>
          </w:rPr>
        </w:r>
        <w:r w:rsidR="00ED0D6F">
          <w:rPr>
            <w:noProof/>
            <w:webHidden/>
          </w:rPr>
          <w:fldChar w:fldCharType="separate"/>
        </w:r>
        <w:r w:rsidR="00ED0D6F">
          <w:rPr>
            <w:noProof/>
            <w:webHidden/>
          </w:rPr>
          <w:t>148</w:t>
        </w:r>
        <w:r w:rsidR="00ED0D6F">
          <w:rPr>
            <w:noProof/>
            <w:webHidden/>
          </w:rPr>
          <w:fldChar w:fldCharType="end"/>
        </w:r>
      </w:hyperlink>
    </w:p>
    <w:p w14:paraId="7D9A24BA" w14:textId="2FF9D52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4" w:history="1">
        <w:r w:rsidR="00ED0D6F" w:rsidRPr="00502530">
          <w:rPr>
            <w:rStyle w:val="Hyperlink"/>
            <w:noProof/>
          </w:rPr>
          <w:t>3.44.10 fullDescription property</w:t>
        </w:r>
        <w:r w:rsidR="00ED0D6F">
          <w:rPr>
            <w:noProof/>
            <w:webHidden/>
          </w:rPr>
          <w:tab/>
        </w:r>
        <w:r w:rsidR="00ED0D6F">
          <w:rPr>
            <w:noProof/>
            <w:webHidden/>
          </w:rPr>
          <w:fldChar w:fldCharType="begin"/>
        </w:r>
        <w:r w:rsidR="00ED0D6F">
          <w:rPr>
            <w:noProof/>
            <w:webHidden/>
          </w:rPr>
          <w:instrText xml:space="preserve"> PAGEREF _Toc5353764 \h </w:instrText>
        </w:r>
        <w:r w:rsidR="00ED0D6F">
          <w:rPr>
            <w:noProof/>
            <w:webHidden/>
          </w:rPr>
        </w:r>
        <w:r w:rsidR="00ED0D6F">
          <w:rPr>
            <w:noProof/>
            <w:webHidden/>
          </w:rPr>
          <w:fldChar w:fldCharType="separate"/>
        </w:r>
        <w:r w:rsidR="00ED0D6F">
          <w:rPr>
            <w:noProof/>
            <w:webHidden/>
          </w:rPr>
          <w:t>148</w:t>
        </w:r>
        <w:r w:rsidR="00ED0D6F">
          <w:rPr>
            <w:noProof/>
            <w:webHidden/>
          </w:rPr>
          <w:fldChar w:fldCharType="end"/>
        </w:r>
      </w:hyperlink>
    </w:p>
    <w:p w14:paraId="1D7FF353" w14:textId="032EDFC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5" w:history="1">
        <w:r w:rsidR="00ED0D6F" w:rsidRPr="00502530">
          <w:rPr>
            <w:rStyle w:val="Hyperlink"/>
            <w:noProof/>
          </w:rPr>
          <w:t>3.44.11 messageStrings property</w:t>
        </w:r>
        <w:r w:rsidR="00ED0D6F">
          <w:rPr>
            <w:noProof/>
            <w:webHidden/>
          </w:rPr>
          <w:tab/>
        </w:r>
        <w:r w:rsidR="00ED0D6F">
          <w:rPr>
            <w:noProof/>
            <w:webHidden/>
          </w:rPr>
          <w:fldChar w:fldCharType="begin"/>
        </w:r>
        <w:r w:rsidR="00ED0D6F">
          <w:rPr>
            <w:noProof/>
            <w:webHidden/>
          </w:rPr>
          <w:instrText xml:space="preserve"> PAGEREF _Toc5353765 \h </w:instrText>
        </w:r>
        <w:r w:rsidR="00ED0D6F">
          <w:rPr>
            <w:noProof/>
            <w:webHidden/>
          </w:rPr>
        </w:r>
        <w:r w:rsidR="00ED0D6F">
          <w:rPr>
            <w:noProof/>
            <w:webHidden/>
          </w:rPr>
          <w:fldChar w:fldCharType="separate"/>
        </w:r>
        <w:r w:rsidR="00ED0D6F">
          <w:rPr>
            <w:noProof/>
            <w:webHidden/>
          </w:rPr>
          <w:t>149</w:t>
        </w:r>
        <w:r w:rsidR="00ED0D6F">
          <w:rPr>
            <w:noProof/>
            <w:webHidden/>
          </w:rPr>
          <w:fldChar w:fldCharType="end"/>
        </w:r>
      </w:hyperlink>
    </w:p>
    <w:p w14:paraId="50A68574" w14:textId="6585748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6" w:history="1">
        <w:r w:rsidR="00ED0D6F" w:rsidRPr="00502530">
          <w:rPr>
            <w:rStyle w:val="Hyperlink"/>
            <w:noProof/>
          </w:rPr>
          <w:t>3.44.12 helpUri property</w:t>
        </w:r>
        <w:r w:rsidR="00ED0D6F">
          <w:rPr>
            <w:noProof/>
            <w:webHidden/>
          </w:rPr>
          <w:tab/>
        </w:r>
        <w:r w:rsidR="00ED0D6F">
          <w:rPr>
            <w:noProof/>
            <w:webHidden/>
          </w:rPr>
          <w:fldChar w:fldCharType="begin"/>
        </w:r>
        <w:r w:rsidR="00ED0D6F">
          <w:rPr>
            <w:noProof/>
            <w:webHidden/>
          </w:rPr>
          <w:instrText xml:space="preserve"> PAGEREF _Toc5353766 \h </w:instrText>
        </w:r>
        <w:r w:rsidR="00ED0D6F">
          <w:rPr>
            <w:noProof/>
            <w:webHidden/>
          </w:rPr>
        </w:r>
        <w:r w:rsidR="00ED0D6F">
          <w:rPr>
            <w:noProof/>
            <w:webHidden/>
          </w:rPr>
          <w:fldChar w:fldCharType="separate"/>
        </w:r>
        <w:r w:rsidR="00ED0D6F">
          <w:rPr>
            <w:noProof/>
            <w:webHidden/>
          </w:rPr>
          <w:t>149</w:t>
        </w:r>
        <w:r w:rsidR="00ED0D6F">
          <w:rPr>
            <w:noProof/>
            <w:webHidden/>
          </w:rPr>
          <w:fldChar w:fldCharType="end"/>
        </w:r>
      </w:hyperlink>
    </w:p>
    <w:p w14:paraId="1F5A85DD" w14:textId="3B53A9C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7" w:history="1">
        <w:r w:rsidR="00ED0D6F" w:rsidRPr="00502530">
          <w:rPr>
            <w:rStyle w:val="Hyperlink"/>
            <w:noProof/>
          </w:rPr>
          <w:t>3.44.13 help property</w:t>
        </w:r>
        <w:r w:rsidR="00ED0D6F">
          <w:rPr>
            <w:noProof/>
            <w:webHidden/>
          </w:rPr>
          <w:tab/>
        </w:r>
        <w:r w:rsidR="00ED0D6F">
          <w:rPr>
            <w:noProof/>
            <w:webHidden/>
          </w:rPr>
          <w:fldChar w:fldCharType="begin"/>
        </w:r>
        <w:r w:rsidR="00ED0D6F">
          <w:rPr>
            <w:noProof/>
            <w:webHidden/>
          </w:rPr>
          <w:instrText xml:space="preserve"> PAGEREF _Toc5353767 \h </w:instrText>
        </w:r>
        <w:r w:rsidR="00ED0D6F">
          <w:rPr>
            <w:noProof/>
            <w:webHidden/>
          </w:rPr>
        </w:r>
        <w:r w:rsidR="00ED0D6F">
          <w:rPr>
            <w:noProof/>
            <w:webHidden/>
          </w:rPr>
          <w:fldChar w:fldCharType="separate"/>
        </w:r>
        <w:r w:rsidR="00ED0D6F">
          <w:rPr>
            <w:noProof/>
            <w:webHidden/>
          </w:rPr>
          <w:t>149</w:t>
        </w:r>
        <w:r w:rsidR="00ED0D6F">
          <w:rPr>
            <w:noProof/>
            <w:webHidden/>
          </w:rPr>
          <w:fldChar w:fldCharType="end"/>
        </w:r>
      </w:hyperlink>
    </w:p>
    <w:p w14:paraId="6ECE3724" w14:textId="4AF0323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8" w:history="1">
        <w:r w:rsidR="00ED0D6F" w:rsidRPr="00502530">
          <w:rPr>
            <w:rStyle w:val="Hyperlink"/>
            <w:noProof/>
          </w:rPr>
          <w:t>3.44.14 defaultConfiguration property</w:t>
        </w:r>
        <w:r w:rsidR="00ED0D6F">
          <w:rPr>
            <w:noProof/>
            <w:webHidden/>
          </w:rPr>
          <w:tab/>
        </w:r>
        <w:r w:rsidR="00ED0D6F">
          <w:rPr>
            <w:noProof/>
            <w:webHidden/>
          </w:rPr>
          <w:fldChar w:fldCharType="begin"/>
        </w:r>
        <w:r w:rsidR="00ED0D6F">
          <w:rPr>
            <w:noProof/>
            <w:webHidden/>
          </w:rPr>
          <w:instrText xml:space="preserve"> PAGEREF _Toc5353768 \h </w:instrText>
        </w:r>
        <w:r w:rsidR="00ED0D6F">
          <w:rPr>
            <w:noProof/>
            <w:webHidden/>
          </w:rPr>
        </w:r>
        <w:r w:rsidR="00ED0D6F">
          <w:rPr>
            <w:noProof/>
            <w:webHidden/>
          </w:rPr>
          <w:fldChar w:fldCharType="separate"/>
        </w:r>
        <w:r w:rsidR="00ED0D6F">
          <w:rPr>
            <w:noProof/>
            <w:webHidden/>
          </w:rPr>
          <w:t>150</w:t>
        </w:r>
        <w:r w:rsidR="00ED0D6F">
          <w:rPr>
            <w:noProof/>
            <w:webHidden/>
          </w:rPr>
          <w:fldChar w:fldCharType="end"/>
        </w:r>
      </w:hyperlink>
    </w:p>
    <w:p w14:paraId="78264155" w14:textId="1DA5C18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69" w:history="1">
        <w:r w:rsidR="00ED0D6F" w:rsidRPr="00502530">
          <w:rPr>
            <w:rStyle w:val="Hyperlink"/>
            <w:noProof/>
          </w:rPr>
          <w:t>3.44.15 taxa property</w:t>
        </w:r>
        <w:r w:rsidR="00ED0D6F">
          <w:rPr>
            <w:noProof/>
            <w:webHidden/>
          </w:rPr>
          <w:tab/>
        </w:r>
        <w:r w:rsidR="00ED0D6F">
          <w:rPr>
            <w:noProof/>
            <w:webHidden/>
          </w:rPr>
          <w:fldChar w:fldCharType="begin"/>
        </w:r>
        <w:r w:rsidR="00ED0D6F">
          <w:rPr>
            <w:noProof/>
            <w:webHidden/>
          </w:rPr>
          <w:instrText xml:space="preserve"> PAGEREF _Toc5353769 \h </w:instrText>
        </w:r>
        <w:r w:rsidR="00ED0D6F">
          <w:rPr>
            <w:noProof/>
            <w:webHidden/>
          </w:rPr>
        </w:r>
        <w:r w:rsidR="00ED0D6F">
          <w:rPr>
            <w:noProof/>
            <w:webHidden/>
          </w:rPr>
          <w:fldChar w:fldCharType="separate"/>
        </w:r>
        <w:r w:rsidR="00ED0D6F">
          <w:rPr>
            <w:noProof/>
            <w:webHidden/>
          </w:rPr>
          <w:t>150</w:t>
        </w:r>
        <w:r w:rsidR="00ED0D6F">
          <w:rPr>
            <w:noProof/>
            <w:webHidden/>
          </w:rPr>
          <w:fldChar w:fldCharType="end"/>
        </w:r>
      </w:hyperlink>
    </w:p>
    <w:p w14:paraId="6EA55163" w14:textId="16808659"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0" w:history="1">
        <w:r w:rsidR="00ED0D6F" w:rsidRPr="00502530">
          <w:rPr>
            <w:rStyle w:val="Hyperlink"/>
            <w:noProof/>
          </w:rPr>
          <w:t>3.44.16 optionalTaxa</w:t>
        </w:r>
        <w:r w:rsidR="00ED0D6F">
          <w:rPr>
            <w:noProof/>
            <w:webHidden/>
          </w:rPr>
          <w:tab/>
        </w:r>
        <w:r w:rsidR="00ED0D6F">
          <w:rPr>
            <w:noProof/>
            <w:webHidden/>
          </w:rPr>
          <w:fldChar w:fldCharType="begin"/>
        </w:r>
        <w:r w:rsidR="00ED0D6F">
          <w:rPr>
            <w:noProof/>
            <w:webHidden/>
          </w:rPr>
          <w:instrText xml:space="preserve"> PAGEREF _Toc5353770 \h </w:instrText>
        </w:r>
        <w:r w:rsidR="00ED0D6F">
          <w:rPr>
            <w:noProof/>
            <w:webHidden/>
          </w:rPr>
        </w:r>
        <w:r w:rsidR="00ED0D6F">
          <w:rPr>
            <w:noProof/>
            <w:webHidden/>
          </w:rPr>
          <w:fldChar w:fldCharType="separate"/>
        </w:r>
        <w:r w:rsidR="00ED0D6F">
          <w:rPr>
            <w:noProof/>
            <w:webHidden/>
          </w:rPr>
          <w:t>150</w:t>
        </w:r>
        <w:r w:rsidR="00ED0D6F">
          <w:rPr>
            <w:noProof/>
            <w:webHidden/>
          </w:rPr>
          <w:fldChar w:fldCharType="end"/>
        </w:r>
      </w:hyperlink>
    </w:p>
    <w:p w14:paraId="57303860" w14:textId="4371CBD8"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71" w:history="1">
        <w:r w:rsidR="00ED0D6F" w:rsidRPr="00502530">
          <w:rPr>
            <w:rStyle w:val="Hyperlink"/>
            <w:noProof/>
          </w:rPr>
          <w:t>3.45 reportingConfiguration object</w:t>
        </w:r>
        <w:r w:rsidR="00ED0D6F">
          <w:rPr>
            <w:noProof/>
            <w:webHidden/>
          </w:rPr>
          <w:tab/>
        </w:r>
        <w:r w:rsidR="00ED0D6F">
          <w:rPr>
            <w:noProof/>
            <w:webHidden/>
          </w:rPr>
          <w:fldChar w:fldCharType="begin"/>
        </w:r>
        <w:r w:rsidR="00ED0D6F">
          <w:rPr>
            <w:noProof/>
            <w:webHidden/>
          </w:rPr>
          <w:instrText xml:space="preserve"> PAGEREF _Toc5353771 \h </w:instrText>
        </w:r>
        <w:r w:rsidR="00ED0D6F">
          <w:rPr>
            <w:noProof/>
            <w:webHidden/>
          </w:rPr>
        </w:r>
        <w:r w:rsidR="00ED0D6F">
          <w:rPr>
            <w:noProof/>
            <w:webHidden/>
          </w:rPr>
          <w:fldChar w:fldCharType="separate"/>
        </w:r>
        <w:r w:rsidR="00ED0D6F">
          <w:rPr>
            <w:noProof/>
            <w:webHidden/>
          </w:rPr>
          <w:t>150</w:t>
        </w:r>
        <w:r w:rsidR="00ED0D6F">
          <w:rPr>
            <w:noProof/>
            <w:webHidden/>
          </w:rPr>
          <w:fldChar w:fldCharType="end"/>
        </w:r>
      </w:hyperlink>
    </w:p>
    <w:p w14:paraId="6FEFACFD" w14:textId="4A29648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2" w:history="1">
        <w:r w:rsidR="00ED0D6F" w:rsidRPr="00502530">
          <w:rPr>
            <w:rStyle w:val="Hyperlink"/>
            <w:noProof/>
          </w:rPr>
          <w:t>3.45.1 General</w:t>
        </w:r>
        <w:r w:rsidR="00ED0D6F">
          <w:rPr>
            <w:noProof/>
            <w:webHidden/>
          </w:rPr>
          <w:tab/>
        </w:r>
        <w:r w:rsidR="00ED0D6F">
          <w:rPr>
            <w:noProof/>
            <w:webHidden/>
          </w:rPr>
          <w:fldChar w:fldCharType="begin"/>
        </w:r>
        <w:r w:rsidR="00ED0D6F">
          <w:rPr>
            <w:noProof/>
            <w:webHidden/>
          </w:rPr>
          <w:instrText xml:space="preserve"> PAGEREF _Toc5353772 \h </w:instrText>
        </w:r>
        <w:r w:rsidR="00ED0D6F">
          <w:rPr>
            <w:noProof/>
            <w:webHidden/>
          </w:rPr>
        </w:r>
        <w:r w:rsidR="00ED0D6F">
          <w:rPr>
            <w:noProof/>
            <w:webHidden/>
          </w:rPr>
          <w:fldChar w:fldCharType="separate"/>
        </w:r>
        <w:r w:rsidR="00ED0D6F">
          <w:rPr>
            <w:noProof/>
            <w:webHidden/>
          </w:rPr>
          <w:t>150</w:t>
        </w:r>
        <w:r w:rsidR="00ED0D6F">
          <w:rPr>
            <w:noProof/>
            <w:webHidden/>
          </w:rPr>
          <w:fldChar w:fldCharType="end"/>
        </w:r>
      </w:hyperlink>
    </w:p>
    <w:p w14:paraId="58CC5840" w14:textId="1F3D524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3" w:history="1">
        <w:r w:rsidR="00ED0D6F" w:rsidRPr="00502530">
          <w:rPr>
            <w:rStyle w:val="Hyperlink"/>
            <w:noProof/>
          </w:rPr>
          <w:t>3.45.2 enabled property</w:t>
        </w:r>
        <w:r w:rsidR="00ED0D6F">
          <w:rPr>
            <w:noProof/>
            <w:webHidden/>
          </w:rPr>
          <w:tab/>
        </w:r>
        <w:r w:rsidR="00ED0D6F">
          <w:rPr>
            <w:noProof/>
            <w:webHidden/>
          </w:rPr>
          <w:fldChar w:fldCharType="begin"/>
        </w:r>
        <w:r w:rsidR="00ED0D6F">
          <w:rPr>
            <w:noProof/>
            <w:webHidden/>
          </w:rPr>
          <w:instrText xml:space="preserve"> PAGEREF _Toc5353773 \h </w:instrText>
        </w:r>
        <w:r w:rsidR="00ED0D6F">
          <w:rPr>
            <w:noProof/>
            <w:webHidden/>
          </w:rPr>
        </w:r>
        <w:r w:rsidR="00ED0D6F">
          <w:rPr>
            <w:noProof/>
            <w:webHidden/>
          </w:rPr>
          <w:fldChar w:fldCharType="separate"/>
        </w:r>
        <w:r w:rsidR="00ED0D6F">
          <w:rPr>
            <w:noProof/>
            <w:webHidden/>
          </w:rPr>
          <w:t>151</w:t>
        </w:r>
        <w:r w:rsidR="00ED0D6F">
          <w:rPr>
            <w:noProof/>
            <w:webHidden/>
          </w:rPr>
          <w:fldChar w:fldCharType="end"/>
        </w:r>
      </w:hyperlink>
    </w:p>
    <w:p w14:paraId="32627049" w14:textId="3EA9117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4" w:history="1">
        <w:r w:rsidR="00ED0D6F" w:rsidRPr="00502530">
          <w:rPr>
            <w:rStyle w:val="Hyperlink"/>
            <w:noProof/>
          </w:rPr>
          <w:t>3.45.3 level property</w:t>
        </w:r>
        <w:r w:rsidR="00ED0D6F">
          <w:rPr>
            <w:noProof/>
            <w:webHidden/>
          </w:rPr>
          <w:tab/>
        </w:r>
        <w:r w:rsidR="00ED0D6F">
          <w:rPr>
            <w:noProof/>
            <w:webHidden/>
          </w:rPr>
          <w:fldChar w:fldCharType="begin"/>
        </w:r>
        <w:r w:rsidR="00ED0D6F">
          <w:rPr>
            <w:noProof/>
            <w:webHidden/>
          </w:rPr>
          <w:instrText xml:space="preserve"> PAGEREF _Toc5353774 \h </w:instrText>
        </w:r>
        <w:r w:rsidR="00ED0D6F">
          <w:rPr>
            <w:noProof/>
            <w:webHidden/>
          </w:rPr>
        </w:r>
        <w:r w:rsidR="00ED0D6F">
          <w:rPr>
            <w:noProof/>
            <w:webHidden/>
          </w:rPr>
          <w:fldChar w:fldCharType="separate"/>
        </w:r>
        <w:r w:rsidR="00ED0D6F">
          <w:rPr>
            <w:noProof/>
            <w:webHidden/>
          </w:rPr>
          <w:t>151</w:t>
        </w:r>
        <w:r w:rsidR="00ED0D6F">
          <w:rPr>
            <w:noProof/>
            <w:webHidden/>
          </w:rPr>
          <w:fldChar w:fldCharType="end"/>
        </w:r>
      </w:hyperlink>
    </w:p>
    <w:p w14:paraId="057A5C9E" w14:textId="75082DA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5" w:history="1">
        <w:r w:rsidR="00ED0D6F" w:rsidRPr="00502530">
          <w:rPr>
            <w:rStyle w:val="Hyperlink"/>
            <w:noProof/>
          </w:rPr>
          <w:t>3.45.4 rank property</w:t>
        </w:r>
        <w:r w:rsidR="00ED0D6F">
          <w:rPr>
            <w:noProof/>
            <w:webHidden/>
          </w:rPr>
          <w:tab/>
        </w:r>
        <w:r w:rsidR="00ED0D6F">
          <w:rPr>
            <w:noProof/>
            <w:webHidden/>
          </w:rPr>
          <w:fldChar w:fldCharType="begin"/>
        </w:r>
        <w:r w:rsidR="00ED0D6F">
          <w:rPr>
            <w:noProof/>
            <w:webHidden/>
          </w:rPr>
          <w:instrText xml:space="preserve"> PAGEREF _Toc5353775 \h </w:instrText>
        </w:r>
        <w:r w:rsidR="00ED0D6F">
          <w:rPr>
            <w:noProof/>
            <w:webHidden/>
          </w:rPr>
        </w:r>
        <w:r w:rsidR="00ED0D6F">
          <w:rPr>
            <w:noProof/>
            <w:webHidden/>
          </w:rPr>
          <w:fldChar w:fldCharType="separate"/>
        </w:r>
        <w:r w:rsidR="00ED0D6F">
          <w:rPr>
            <w:noProof/>
            <w:webHidden/>
          </w:rPr>
          <w:t>151</w:t>
        </w:r>
        <w:r w:rsidR="00ED0D6F">
          <w:rPr>
            <w:noProof/>
            <w:webHidden/>
          </w:rPr>
          <w:fldChar w:fldCharType="end"/>
        </w:r>
      </w:hyperlink>
    </w:p>
    <w:p w14:paraId="423FC070" w14:textId="0D54CF7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6" w:history="1">
        <w:r w:rsidR="00ED0D6F" w:rsidRPr="00502530">
          <w:rPr>
            <w:rStyle w:val="Hyperlink"/>
            <w:noProof/>
          </w:rPr>
          <w:t>3.45.5 parameters property</w:t>
        </w:r>
        <w:r w:rsidR="00ED0D6F">
          <w:rPr>
            <w:noProof/>
            <w:webHidden/>
          </w:rPr>
          <w:tab/>
        </w:r>
        <w:r w:rsidR="00ED0D6F">
          <w:rPr>
            <w:noProof/>
            <w:webHidden/>
          </w:rPr>
          <w:fldChar w:fldCharType="begin"/>
        </w:r>
        <w:r w:rsidR="00ED0D6F">
          <w:rPr>
            <w:noProof/>
            <w:webHidden/>
          </w:rPr>
          <w:instrText xml:space="preserve"> PAGEREF _Toc5353776 \h </w:instrText>
        </w:r>
        <w:r w:rsidR="00ED0D6F">
          <w:rPr>
            <w:noProof/>
            <w:webHidden/>
          </w:rPr>
        </w:r>
        <w:r w:rsidR="00ED0D6F">
          <w:rPr>
            <w:noProof/>
            <w:webHidden/>
          </w:rPr>
          <w:fldChar w:fldCharType="separate"/>
        </w:r>
        <w:r w:rsidR="00ED0D6F">
          <w:rPr>
            <w:noProof/>
            <w:webHidden/>
          </w:rPr>
          <w:t>151</w:t>
        </w:r>
        <w:r w:rsidR="00ED0D6F">
          <w:rPr>
            <w:noProof/>
            <w:webHidden/>
          </w:rPr>
          <w:fldChar w:fldCharType="end"/>
        </w:r>
      </w:hyperlink>
    </w:p>
    <w:p w14:paraId="22C65484" w14:textId="2BFC031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77" w:history="1">
        <w:r w:rsidR="00ED0D6F" w:rsidRPr="00502530">
          <w:rPr>
            <w:rStyle w:val="Hyperlink"/>
            <w:noProof/>
          </w:rPr>
          <w:t>3.46 configurationOverride object</w:t>
        </w:r>
        <w:r w:rsidR="00ED0D6F">
          <w:rPr>
            <w:noProof/>
            <w:webHidden/>
          </w:rPr>
          <w:tab/>
        </w:r>
        <w:r w:rsidR="00ED0D6F">
          <w:rPr>
            <w:noProof/>
            <w:webHidden/>
          </w:rPr>
          <w:fldChar w:fldCharType="begin"/>
        </w:r>
        <w:r w:rsidR="00ED0D6F">
          <w:rPr>
            <w:noProof/>
            <w:webHidden/>
          </w:rPr>
          <w:instrText xml:space="preserve"> PAGEREF _Toc5353777 \h </w:instrText>
        </w:r>
        <w:r w:rsidR="00ED0D6F">
          <w:rPr>
            <w:noProof/>
            <w:webHidden/>
          </w:rPr>
        </w:r>
        <w:r w:rsidR="00ED0D6F">
          <w:rPr>
            <w:noProof/>
            <w:webHidden/>
          </w:rPr>
          <w:fldChar w:fldCharType="separate"/>
        </w:r>
        <w:r w:rsidR="00ED0D6F">
          <w:rPr>
            <w:noProof/>
            <w:webHidden/>
          </w:rPr>
          <w:t>152</w:t>
        </w:r>
        <w:r w:rsidR="00ED0D6F">
          <w:rPr>
            <w:noProof/>
            <w:webHidden/>
          </w:rPr>
          <w:fldChar w:fldCharType="end"/>
        </w:r>
      </w:hyperlink>
    </w:p>
    <w:p w14:paraId="2DA51EE6" w14:textId="3A8B479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8" w:history="1">
        <w:r w:rsidR="00ED0D6F" w:rsidRPr="00502530">
          <w:rPr>
            <w:rStyle w:val="Hyperlink"/>
            <w:noProof/>
          </w:rPr>
          <w:t>3.46.1 General</w:t>
        </w:r>
        <w:r w:rsidR="00ED0D6F">
          <w:rPr>
            <w:noProof/>
            <w:webHidden/>
          </w:rPr>
          <w:tab/>
        </w:r>
        <w:r w:rsidR="00ED0D6F">
          <w:rPr>
            <w:noProof/>
            <w:webHidden/>
          </w:rPr>
          <w:fldChar w:fldCharType="begin"/>
        </w:r>
        <w:r w:rsidR="00ED0D6F">
          <w:rPr>
            <w:noProof/>
            <w:webHidden/>
          </w:rPr>
          <w:instrText xml:space="preserve"> PAGEREF _Toc5353778 \h </w:instrText>
        </w:r>
        <w:r w:rsidR="00ED0D6F">
          <w:rPr>
            <w:noProof/>
            <w:webHidden/>
          </w:rPr>
        </w:r>
        <w:r w:rsidR="00ED0D6F">
          <w:rPr>
            <w:noProof/>
            <w:webHidden/>
          </w:rPr>
          <w:fldChar w:fldCharType="separate"/>
        </w:r>
        <w:r w:rsidR="00ED0D6F">
          <w:rPr>
            <w:noProof/>
            <w:webHidden/>
          </w:rPr>
          <w:t>152</w:t>
        </w:r>
        <w:r w:rsidR="00ED0D6F">
          <w:rPr>
            <w:noProof/>
            <w:webHidden/>
          </w:rPr>
          <w:fldChar w:fldCharType="end"/>
        </w:r>
      </w:hyperlink>
    </w:p>
    <w:p w14:paraId="329F3A51" w14:textId="148BB87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79" w:history="1">
        <w:r w:rsidR="00ED0D6F" w:rsidRPr="00502530">
          <w:rPr>
            <w:rStyle w:val="Hyperlink"/>
            <w:noProof/>
          </w:rPr>
          <w:t>3.46.2 descriptor property</w:t>
        </w:r>
        <w:r w:rsidR="00ED0D6F">
          <w:rPr>
            <w:noProof/>
            <w:webHidden/>
          </w:rPr>
          <w:tab/>
        </w:r>
        <w:r w:rsidR="00ED0D6F">
          <w:rPr>
            <w:noProof/>
            <w:webHidden/>
          </w:rPr>
          <w:fldChar w:fldCharType="begin"/>
        </w:r>
        <w:r w:rsidR="00ED0D6F">
          <w:rPr>
            <w:noProof/>
            <w:webHidden/>
          </w:rPr>
          <w:instrText xml:space="preserve"> PAGEREF _Toc5353779 \h </w:instrText>
        </w:r>
        <w:r w:rsidR="00ED0D6F">
          <w:rPr>
            <w:noProof/>
            <w:webHidden/>
          </w:rPr>
        </w:r>
        <w:r w:rsidR="00ED0D6F">
          <w:rPr>
            <w:noProof/>
            <w:webHidden/>
          </w:rPr>
          <w:fldChar w:fldCharType="separate"/>
        </w:r>
        <w:r w:rsidR="00ED0D6F">
          <w:rPr>
            <w:noProof/>
            <w:webHidden/>
          </w:rPr>
          <w:t>153</w:t>
        </w:r>
        <w:r w:rsidR="00ED0D6F">
          <w:rPr>
            <w:noProof/>
            <w:webHidden/>
          </w:rPr>
          <w:fldChar w:fldCharType="end"/>
        </w:r>
      </w:hyperlink>
    </w:p>
    <w:p w14:paraId="218D0A52" w14:textId="153DCC0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0" w:history="1">
        <w:r w:rsidR="00ED0D6F" w:rsidRPr="00502530">
          <w:rPr>
            <w:rStyle w:val="Hyperlink"/>
            <w:noProof/>
          </w:rPr>
          <w:t>3.46.3 configuration property</w:t>
        </w:r>
        <w:r w:rsidR="00ED0D6F">
          <w:rPr>
            <w:noProof/>
            <w:webHidden/>
          </w:rPr>
          <w:tab/>
        </w:r>
        <w:r w:rsidR="00ED0D6F">
          <w:rPr>
            <w:noProof/>
            <w:webHidden/>
          </w:rPr>
          <w:fldChar w:fldCharType="begin"/>
        </w:r>
        <w:r w:rsidR="00ED0D6F">
          <w:rPr>
            <w:noProof/>
            <w:webHidden/>
          </w:rPr>
          <w:instrText xml:space="preserve"> PAGEREF _Toc5353780 \h </w:instrText>
        </w:r>
        <w:r w:rsidR="00ED0D6F">
          <w:rPr>
            <w:noProof/>
            <w:webHidden/>
          </w:rPr>
        </w:r>
        <w:r w:rsidR="00ED0D6F">
          <w:rPr>
            <w:noProof/>
            <w:webHidden/>
          </w:rPr>
          <w:fldChar w:fldCharType="separate"/>
        </w:r>
        <w:r w:rsidR="00ED0D6F">
          <w:rPr>
            <w:noProof/>
            <w:webHidden/>
          </w:rPr>
          <w:t>153</w:t>
        </w:r>
        <w:r w:rsidR="00ED0D6F">
          <w:rPr>
            <w:noProof/>
            <w:webHidden/>
          </w:rPr>
          <w:fldChar w:fldCharType="end"/>
        </w:r>
      </w:hyperlink>
    </w:p>
    <w:p w14:paraId="3AD1BDE9" w14:textId="5D25BEB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81" w:history="1">
        <w:r w:rsidR="00ED0D6F" w:rsidRPr="00502530">
          <w:rPr>
            <w:rStyle w:val="Hyperlink"/>
            <w:noProof/>
          </w:rPr>
          <w:t>3.47 reportingDescriptorReference object</w:t>
        </w:r>
        <w:r w:rsidR="00ED0D6F">
          <w:rPr>
            <w:noProof/>
            <w:webHidden/>
          </w:rPr>
          <w:tab/>
        </w:r>
        <w:r w:rsidR="00ED0D6F">
          <w:rPr>
            <w:noProof/>
            <w:webHidden/>
          </w:rPr>
          <w:fldChar w:fldCharType="begin"/>
        </w:r>
        <w:r w:rsidR="00ED0D6F">
          <w:rPr>
            <w:noProof/>
            <w:webHidden/>
          </w:rPr>
          <w:instrText xml:space="preserve"> PAGEREF _Toc5353781 \h </w:instrText>
        </w:r>
        <w:r w:rsidR="00ED0D6F">
          <w:rPr>
            <w:noProof/>
            <w:webHidden/>
          </w:rPr>
        </w:r>
        <w:r w:rsidR="00ED0D6F">
          <w:rPr>
            <w:noProof/>
            <w:webHidden/>
          </w:rPr>
          <w:fldChar w:fldCharType="separate"/>
        </w:r>
        <w:r w:rsidR="00ED0D6F">
          <w:rPr>
            <w:noProof/>
            <w:webHidden/>
          </w:rPr>
          <w:t>153</w:t>
        </w:r>
        <w:r w:rsidR="00ED0D6F">
          <w:rPr>
            <w:noProof/>
            <w:webHidden/>
          </w:rPr>
          <w:fldChar w:fldCharType="end"/>
        </w:r>
      </w:hyperlink>
    </w:p>
    <w:p w14:paraId="1B6F707C" w14:textId="3A6BB63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2" w:history="1">
        <w:r w:rsidR="00ED0D6F" w:rsidRPr="00502530">
          <w:rPr>
            <w:rStyle w:val="Hyperlink"/>
            <w:noProof/>
          </w:rPr>
          <w:t>3.47.1 General</w:t>
        </w:r>
        <w:r w:rsidR="00ED0D6F">
          <w:rPr>
            <w:noProof/>
            <w:webHidden/>
          </w:rPr>
          <w:tab/>
        </w:r>
        <w:r w:rsidR="00ED0D6F">
          <w:rPr>
            <w:noProof/>
            <w:webHidden/>
          </w:rPr>
          <w:fldChar w:fldCharType="begin"/>
        </w:r>
        <w:r w:rsidR="00ED0D6F">
          <w:rPr>
            <w:noProof/>
            <w:webHidden/>
          </w:rPr>
          <w:instrText xml:space="preserve"> PAGEREF _Toc5353782 \h </w:instrText>
        </w:r>
        <w:r w:rsidR="00ED0D6F">
          <w:rPr>
            <w:noProof/>
            <w:webHidden/>
          </w:rPr>
        </w:r>
        <w:r w:rsidR="00ED0D6F">
          <w:rPr>
            <w:noProof/>
            <w:webHidden/>
          </w:rPr>
          <w:fldChar w:fldCharType="separate"/>
        </w:r>
        <w:r w:rsidR="00ED0D6F">
          <w:rPr>
            <w:noProof/>
            <w:webHidden/>
          </w:rPr>
          <w:t>153</w:t>
        </w:r>
        <w:r w:rsidR="00ED0D6F">
          <w:rPr>
            <w:noProof/>
            <w:webHidden/>
          </w:rPr>
          <w:fldChar w:fldCharType="end"/>
        </w:r>
      </w:hyperlink>
    </w:p>
    <w:p w14:paraId="1D3AFA8C" w14:textId="13573D0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3" w:history="1">
        <w:r w:rsidR="00ED0D6F" w:rsidRPr="00502530">
          <w:rPr>
            <w:rStyle w:val="Hyperlink"/>
            <w:noProof/>
          </w:rPr>
          <w:t>3.47.2 Constraints</w:t>
        </w:r>
        <w:r w:rsidR="00ED0D6F">
          <w:rPr>
            <w:noProof/>
            <w:webHidden/>
          </w:rPr>
          <w:tab/>
        </w:r>
        <w:r w:rsidR="00ED0D6F">
          <w:rPr>
            <w:noProof/>
            <w:webHidden/>
          </w:rPr>
          <w:fldChar w:fldCharType="begin"/>
        </w:r>
        <w:r w:rsidR="00ED0D6F">
          <w:rPr>
            <w:noProof/>
            <w:webHidden/>
          </w:rPr>
          <w:instrText xml:space="preserve"> PAGEREF _Toc5353783 \h </w:instrText>
        </w:r>
        <w:r w:rsidR="00ED0D6F">
          <w:rPr>
            <w:noProof/>
            <w:webHidden/>
          </w:rPr>
        </w:r>
        <w:r w:rsidR="00ED0D6F">
          <w:rPr>
            <w:noProof/>
            <w:webHidden/>
          </w:rPr>
          <w:fldChar w:fldCharType="separate"/>
        </w:r>
        <w:r w:rsidR="00ED0D6F">
          <w:rPr>
            <w:noProof/>
            <w:webHidden/>
          </w:rPr>
          <w:t>153</w:t>
        </w:r>
        <w:r w:rsidR="00ED0D6F">
          <w:rPr>
            <w:noProof/>
            <w:webHidden/>
          </w:rPr>
          <w:fldChar w:fldCharType="end"/>
        </w:r>
      </w:hyperlink>
    </w:p>
    <w:p w14:paraId="7AAA9ADB" w14:textId="0016FD1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4" w:history="1">
        <w:r w:rsidR="00ED0D6F" w:rsidRPr="00502530">
          <w:rPr>
            <w:rStyle w:val="Hyperlink"/>
            <w:noProof/>
          </w:rPr>
          <w:t>3.47.3 reportingDescriptor lookup</w:t>
        </w:r>
        <w:r w:rsidR="00ED0D6F">
          <w:rPr>
            <w:noProof/>
            <w:webHidden/>
          </w:rPr>
          <w:tab/>
        </w:r>
        <w:r w:rsidR="00ED0D6F">
          <w:rPr>
            <w:noProof/>
            <w:webHidden/>
          </w:rPr>
          <w:fldChar w:fldCharType="begin"/>
        </w:r>
        <w:r w:rsidR="00ED0D6F">
          <w:rPr>
            <w:noProof/>
            <w:webHidden/>
          </w:rPr>
          <w:instrText xml:space="preserve"> PAGEREF _Toc5353784 \h </w:instrText>
        </w:r>
        <w:r w:rsidR="00ED0D6F">
          <w:rPr>
            <w:noProof/>
            <w:webHidden/>
          </w:rPr>
        </w:r>
        <w:r w:rsidR="00ED0D6F">
          <w:rPr>
            <w:noProof/>
            <w:webHidden/>
          </w:rPr>
          <w:fldChar w:fldCharType="separate"/>
        </w:r>
        <w:r w:rsidR="00ED0D6F">
          <w:rPr>
            <w:noProof/>
            <w:webHidden/>
          </w:rPr>
          <w:t>154</w:t>
        </w:r>
        <w:r w:rsidR="00ED0D6F">
          <w:rPr>
            <w:noProof/>
            <w:webHidden/>
          </w:rPr>
          <w:fldChar w:fldCharType="end"/>
        </w:r>
      </w:hyperlink>
    </w:p>
    <w:p w14:paraId="7E03C721" w14:textId="52349CC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5" w:history="1">
        <w:r w:rsidR="00ED0D6F" w:rsidRPr="00502530">
          <w:rPr>
            <w:rStyle w:val="Hyperlink"/>
            <w:noProof/>
          </w:rPr>
          <w:t>3.47.4 id</w:t>
        </w:r>
        <w:r w:rsidR="00ED0D6F">
          <w:rPr>
            <w:noProof/>
            <w:webHidden/>
          </w:rPr>
          <w:tab/>
        </w:r>
        <w:r w:rsidR="00ED0D6F">
          <w:rPr>
            <w:noProof/>
            <w:webHidden/>
          </w:rPr>
          <w:fldChar w:fldCharType="begin"/>
        </w:r>
        <w:r w:rsidR="00ED0D6F">
          <w:rPr>
            <w:noProof/>
            <w:webHidden/>
          </w:rPr>
          <w:instrText xml:space="preserve"> PAGEREF _Toc5353785 \h </w:instrText>
        </w:r>
        <w:r w:rsidR="00ED0D6F">
          <w:rPr>
            <w:noProof/>
            <w:webHidden/>
          </w:rPr>
        </w:r>
        <w:r w:rsidR="00ED0D6F">
          <w:rPr>
            <w:noProof/>
            <w:webHidden/>
          </w:rPr>
          <w:fldChar w:fldCharType="separate"/>
        </w:r>
        <w:r w:rsidR="00ED0D6F">
          <w:rPr>
            <w:noProof/>
            <w:webHidden/>
          </w:rPr>
          <w:t>154</w:t>
        </w:r>
        <w:r w:rsidR="00ED0D6F">
          <w:rPr>
            <w:noProof/>
            <w:webHidden/>
          </w:rPr>
          <w:fldChar w:fldCharType="end"/>
        </w:r>
      </w:hyperlink>
    </w:p>
    <w:p w14:paraId="71FB3BB0" w14:textId="00F57D0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6" w:history="1">
        <w:r w:rsidR="00ED0D6F" w:rsidRPr="00502530">
          <w:rPr>
            <w:rStyle w:val="Hyperlink"/>
            <w:noProof/>
          </w:rPr>
          <w:t>3.47.5 index</w:t>
        </w:r>
        <w:r w:rsidR="00ED0D6F">
          <w:rPr>
            <w:noProof/>
            <w:webHidden/>
          </w:rPr>
          <w:tab/>
        </w:r>
        <w:r w:rsidR="00ED0D6F">
          <w:rPr>
            <w:noProof/>
            <w:webHidden/>
          </w:rPr>
          <w:fldChar w:fldCharType="begin"/>
        </w:r>
        <w:r w:rsidR="00ED0D6F">
          <w:rPr>
            <w:noProof/>
            <w:webHidden/>
          </w:rPr>
          <w:instrText xml:space="preserve"> PAGEREF _Toc5353786 \h </w:instrText>
        </w:r>
        <w:r w:rsidR="00ED0D6F">
          <w:rPr>
            <w:noProof/>
            <w:webHidden/>
          </w:rPr>
        </w:r>
        <w:r w:rsidR="00ED0D6F">
          <w:rPr>
            <w:noProof/>
            <w:webHidden/>
          </w:rPr>
          <w:fldChar w:fldCharType="separate"/>
        </w:r>
        <w:r w:rsidR="00ED0D6F">
          <w:rPr>
            <w:noProof/>
            <w:webHidden/>
          </w:rPr>
          <w:t>155</w:t>
        </w:r>
        <w:r w:rsidR="00ED0D6F">
          <w:rPr>
            <w:noProof/>
            <w:webHidden/>
          </w:rPr>
          <w:fldChar w:fldCharType="end"/>
        </w:r>
      </w:hyperlink>
    </w:p>
    <w:p w14:paraId="4E2DD522" w14:textId="2D33D19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7" w:history="1">
        <w:r w:rsidR="00ED0D6F" w:rsidRPr="00502530">
          <w:rPr>
            <w:rStyle w:val="Hyperlink"/>
            <w:noProof/>
          </w:rPr>
          <w:t>3.47.6 guid</w:t>
        </w:r>
        <w:r w:rsidR="00ED0D6F">
          <w:rPr>
            <w:noProof/>
            <w:webHidden/>
          </w:rPr>
          <w:tab/>
        </w:r>
        <w:r w:rsidR="00ED0D6F">
          <w:rPr>
            <w:noProof/>
            <w:webHidden/>
          </w:rPr>
          <w:fldChar w:fldCharType="begin"/>
        </w:r>
        <w:r w:rsidR="00ED0D6F">
          <w:rPr>
            <w:noProof/>
            <w:webHidden/>
          </w:rPr>
          <w:instrText xml:space="preserve"> PAGEREF _Toc5353787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4F565F7A" w14:textId="5809682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88" w:history="1">
        <w:r w:rsidR="00ED0D6F" w:rsidRPr="00502530">
          <w:rPr>
            <w:rStyle w:val="Hyperlink"/>
            <w:noProof/>
          </w:rPr>
          <w:t>3.47.7 toolComponent</w:t>
        </w:r>
        <w:r w:rsidR="00ED0D6F">
          <w:rPr>
            <w:noProof/>
            <w:webHidden/>
          </w:rPr>
          <w:tab/>
        </w:r>
        <w:r w:rsidR="00ED0D6F">
          <w:rPr>
            <w:noProof/>
            <w:webHidden/>
          </w:rPr>
          <w:fldChar w:fldCharType="begin"/>
        </w:r>
        <w:r w:rsidR="00ED0D6F">
          <w:rPr>
            <w:noProof/>
            <w:webHidden/>
          </w:rPr>
          <w:instrText xml:space="preserve"> PAGEREF _Toc5353788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3F99BB43" w14:textId="75093A5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89" w:history="1">
        <w:r w:rsidR="00ED0D6F" w:rsidRPr="00502530">
          <w:rPr>
            <w:rStyle w:val="Hyperlink"/>
            <w:noProof/>
          </w:rPr>
          <w:t>3.48 toolComponentReference object</w:t>
        </w:r>
        <w:r w:rsidR="00ED0D6F">
          <w:rPr>
            <w:noProof/>
            <w:webHidden/>
          </w:rPr>
          <w:tab/>
        </w:r>
        <w:r w:rsidR="00ED0D6F">
          <w:rPr>
            <w:noProof/>
            <w:webHidden/>
          </w:rPr>
          <w:fldChar w:fldCharType="begin"/>
        </w:r>
        <w:r w:rsidR="00ED0D6F">
          <w:rPr>
            <w:noProof/>
            <w:webHidden/>
          </w:rPr>
          <w:instrText xml:space="preserve"> PAGEREF _Toc5353789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07B1E16B" w14:textId="02DCDD5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0" w:history="1">
        <w:r w:rsidR="00ED0D6F" w:rsidRPr="00502530">
          <w:rPr>
            <w:rStyle w:val="Hyperlink"/>
            <w:noProof/>
          </w:rPr>
          <w:t>3.48.1 General</w:t>
        </w:r>
        <w:r w:rsidR="00ED0D6F">
          <w:rPr>
            <w:noProof/>
            <w:webHidden/>
          </w:rPr>
          <w:tab/>
        </w:r>
        <w:r w:rsidR="00ED0D6F">
          <w:rPr>
            <w:noProof/>
            <w:webHidden/>
          </w:rPr>
          <w:fldChar w:fldCharType="begin"/>
        </w:r>
        <w:r w:rsidR="00ED0D6F">
          <w:rPr>
            <w:noProof/>
            <w:webHidden/>
          </w:rPr>
          <w:instrText xml:space="preserve"> PAGEREF _Toc5353790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4E2184CF" w14:textId="5460CD55"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1" w:history="1">
        <w:r w:rsidR="00ED0D6F" w:rsidRPr="00502530">
          <w:rPr>
            <w:rStyle w:val="Hyperlink"/>
            <w:noProof/>
          </w:rPr>
          <w:t>3.48.2 toolComponent lookup</w:t>
        </w:r>
        <w:r w:rsidR="00ED0D6F">
          <w:rPr>
            <w:noProof/>
            <w:webHidden/>
          </w:rPr>
          <w:tab/>
        </w:r>
        <w:r w:rsidR="00ED0D6F">
          <w:rPr>
            <w:noProof/>
            <w:webHidden/>
          </w:rPr>
          <w:fldChar w:fldCharType="begin"/>
        </w:r>
        <w:r w:rsidR="00ED0D6F">
          <w:rPr>
            <w:noProof/>
            <w:webHidden/>
          </w:rPr>
          <w:instrText xml:space="preserve"> PAGEREF _Toc5353791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76F0E937" w14:textId="5B37E8A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2" w:history="1">
        <w:r w:rsidR="00ED0D6F" w:rsidRPr="00502530">
          <w:rPr>
            <w:rStyle w:val="Hyperlink"/>
            <w:noProof/>
          </w:rPr>
          <w:t>3.48.3 name property</w:t>
        </w:r>
        <w:r w:rsidR="00ED0D6F">
          <w:rPr>
            <w:noProof/>
            <w:webHidden/>
          </w:rPr>
          <w:tab/>
        </w:r>
        <w:r w:rsidR="00ED0D6F">
          <w:rPr>
            <w:noProof/>
            <w:webHidden/>
          </w:rPr>
          <w:fldChar w:fldCharType="begin"/>
        </w:r>
        <w:r w:rsidR="00ED0D6F">
          <w:rPr>
            <w:noProof/>
            <w:webHidden/>
          </w:rPr>
          <w:instrText xml:space="preserve"> PAGEREF _Toc5353792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132FD207" w14:textId="357C6CB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3" w:history="1">
        <w:r w:rsidR="00ED0D6F" w:rsidRPr="00502530">
          <w:rPr>
            <w:rStyle w:val="Hyperlink"/>
            <w:noProof/>
          </w:rPr>
          <w:t>3.48.4 index property</w:t>
        </w:r>
        <w:r w:rsidR="00ED0D6F">
          <w:rPr>
            <w:noProof/>
            <w:webHidden/>
          </w:rPr>
          <w:tab/>
        </w:r>
        <w:r w:rsidR="00ED0D6F">
          <w:rPr>
            <w:noProof/>
            <w:webHidden/>
          </w:rPr>
          <w:fldChar w:fldCharType="begin"/>
        </w:r>
        <w:r w:rsidR="00ED0D6F">
          <w:rPr>
            <w:noProof/>
            <w:webHidden/>
          </w:rPr>
          <w:instrText xml:space="preserve"> PAGEREF _Toc5353793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2C991183" w14:textId="6C527A7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4" w:history="1">
        <w:r w:rsidR="00ED0D6F" w:rsidRPr="00502530">
          <w:rPr>
            <w:rStyle w:val="Hyperlink"/>
            <w:noProof/>
          </w:rPr>
          <w:t>3.48.5 guid property</w:t>
        </w:r>
        <w:r w:rsidR="00ED0D6F">
          <w:rPr>
            <w:noProof/>
            <w:webHidden/>
          </w:rPr>
          <w:tab/>
        </w:r>
        <w:r w:rsidR="00ED0D6F">
          <w:rPr>
            <w:noProof/>
            <w:webHidden/>
          </w:rPr>
          <w:fldChar w:fldCharType="begin"/>
        </w:r>
        <w:r w:rsidR="00ED0D6F">
          <w:rPr>
            <w:noProof/>
            <w:webHidden/>
          </w:rPr>
          <w:instrText xml:space="preserve"> PAGEREF _Toc5353794 \h </w:instrText>
        </w:r>
        <w:r w:rsidR="00ED0D6F">
          <w:rPr>
            <w:noProof/>
            <w:webHidden/>
          </w:rPr>
        </w:r>
        <w:r w:rsidR="00ED0D6F">
          <w:rPr>
            <w:noProof/>
            <w:webHidden/>
          </w:rPr>
          <w:fldChar w:fldCharType="separate"/>
        </w:r>
        <w:r w:rsidR="00ED0D6F">
          <w:rPr>
            <w:noProof/>
            <w:webHidden/>
          </w:rPr>
          <w:t>156</w:t>
        </w:r>
        <w:r w:rsidR="00ED0D6F">
          <w:rPr>
            <w:noProof/>
            <w:webHidden/>
          </w:rPr>
          <w:fldChar w:fldCharType="end"/>
        </w:r>
      </w:hyperlink>
    </w:p>
    <w:p w14:paraId="0741A68F" w14:textId="001B983C"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95" w:history="1">
        <w:r w:rsidR="00ED0D6F" w:rsidRPr="00502530">
          <w:rPr>
            <w:rStyle w:val="Hyperlink"/>
            <w:noProof/>
          </w:rPr>
          <w:t>3.49 fix object</w:t>
        </w:r>
        <w:r w:rsidR="00ED0D6F">
          <w:rPr>
            <w:noProof/>
            <w:webHidden/>
          </w:rPr>
          <w:tab/>
        </w:r>
        <w:r w:rsidR="00ED0D6F">
          <w:rPr>
            <w:noProof/>
            <w:webHidden/>
          </w:rPr>
          <w:fldChar w:fldCharType="begin"/>
        </w:r>
        <w:r w:rsidR="00ED0D6F">
          <w:rPr>
            <w:noProof/>
            <w:webHidden/>
          </w:rPr>
          <w:instrText xml:space="preserve"> PAGEREF _Toc5353795 \h </w:instrText>
        </w:r>
        <w:r w:rsidR="00ED0D6F">
          <w:rPr>
            <w:noProof/>
            <w:webHidden/>
          </w:rPr>
        </w:r>
        <w:r w:rsidR="00ED0D6F">
          <w:rPr>
            <w:noProof/>
            <w:webHidden/>
          </w:rPr>
          <w:fldChar w:fldCharType="separate"/>
        </w:r>
        <w:r w:rsidR="00ED0D6F">
          <w:rPr>
            <w:noProof/>
            <w:webHidden/>
          </w:rPr>
          <w:t>157</w:t>
        </w:r>
        <w:r w:rsidR="00ED0D6F">
          <w:rPr>
            <w:noProof/>
            <w:webHidden/>
          </w:rPr>
          <w:fldChar w:fldCharType="end"/>
        </w:r>
      </w:hyperlink>
    </w:p>
    <w:p w14:paraId="7C9F78DD" w14:textId="74224E5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6" w:history="1">
        <w:r w:rsidR="00ED0D6F" w:rsidRPr="00502530">
          <w:rPr>
            <w:rStyle w:val="Hyperlink"/>
            <w:noProof/>
          </w:rPr>
          <w:t>3.49.1 General</w:t>
        </w:r>
        <w:r w:rsidR="00ED0D6F">
          <w:rPr>
            <w:noProof/>
            <w:webHidden/>
          </w:rPr>
          <w:tab/>
        </w:r>
        <w:r w:rsidR="00ED0D6F">
          <w:rPr>
            <w:noProof/>
            <w:webHidden/>
          </w:rPr>
          <w:fldChar w:fldCharType="begin"/>
        </w:r>
        <w:r w:rsidR="00ED0D6F">
          <w:rPr>
            <w:noProof/>
            <w:webHidden/>
          </w:rPr>
          <w:instrText xml:space="preserve"> PAGEREF _Toc5353796 \h </w:instrText>
        </w:r>
        <w:r w:rsidR="00ED0D6F">
          <w:rPr>
            <w:noProof/>
            <w:webHidden/>
          </w:rPr>
        </w:r>
        <w:r w:rsidR="00ED0D6F">
          <w:rPr>
            <w:noProof/>
            <w:webHidden/>
          </w:rPr>
          <w:fldChar w:fldCharType="separate"/>
        </w:r>
        <w:r w:rsidR="00ED0D6F">
          <w:rPr>
            <w:noProof/>
            <w:webHidden/>
          </w:rPr>
          <w:t>157</w:t>
        </w:r>
        <w:r w:rsidR="00ED0D6F">
          <w:rPr>
            <w:noProof/>
            <w:webHidden/>
          </w:rPr>
          <w:fldChar w:fldCharType="end"/>
        </w:r>
      </w:hyperlink>
    </w:p>
    <w:p w14:paraId="0CECA9FA" w14:textId="393C1B7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7" w:history="1">
        <w:r w:rsidR="00ED0D6F" w:rsidRPr="00502530">
          <w:rPr>
            <w:rStyle w:val="Hyperlink"/>
            <w:noProof/>
          </w:rPr>
          <w:t>3.49.2 description property</w:t>
        </w:r>
        <w:r w:rsidR="00ED0D6F">
          <w:rPr>
            <w:noProof/>
            <w:webHidden/>
          </w:rPr>
          <w:tab/>
        </w:r>
        <w:r w:rsidR="00ED0D6F">
          <w:rPr>
            <w:noProof/>
            <w:webHidden/>
          </w:rPr>
          <w:fldChar w:fldCharType="begin"/>
        </w:r>
        <w:r w:rsidR="00ED0D6F">
          <w:rPr>
            <w:noProof/>
            <w:webHidden/>
          </w:rPr>
          <w:instrText xml:space="preserve"> PAGEREF _Toc5353797 \h </w:instrText>
        </w:r>
        <w:r w:rsidR="00ED0D6F">
          <w:rPr>
            <w:noProof/>
            <w:webHidden/>
          </w:rPr>
        </w:r>
        <w:r w:rsidR="00ED0D6F">
          <w:rPr>
            <w:noProof/>
            <w:webHidden/>
          </w:rPr>
          <w:fldChar w:fldCharType="separate"/>
        </w:r>
        <w:r w:rsidR="00ED0D6F">
          <w:rPr>
            <w:noProof/>
            <w:webHidden/>
          </w:rPr>
          <w:t>157</w:t>
        </w:r>
        <w:r w:rsidR="00ED0D6F">
          <w:rPr>
            <w:noProof/>
            <w:webHidden/>
          </w:rPr>
          <w:fldChar w:fldCharType="end"/>
        </w:r>
      </w:hyperlink>
    </w:p>
    <w:p w14:paraId="6E41A0AD" w14:textId="6B4350C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798" w:history="1">
        <w:r w:rsidR="00ED0D6F" w:rsidRPr="00502530">
          <w:rPr>
            <w:rStyle w:val="Hyperlink"/>
            <w:noProof/>
          </w:rPr>
          <w:t>3.49.3 artifactChanges property</w:t>
        </w:r>
        <w:r w:rsidR="00ED0D6F">
          <w:rPr>
            <w:noProof/>
            <w:webHidden/>
          </w:rPr>
          <w:tab/>
        </w:r>
        <w:r w:rsidR="00ED0D6F">
          <w:rPr>
            <w:noProof/>
            <w:webHidden/>
          </w:rPr>
          <w:fldChar w:fldCharType="begin"/>
        </w:r>
        <w:r w:rsidR="00ED0D6F">
          <w:rPr>
            <w:noProof/>
            <w:webHidden/>
          </w:rPr>
          <w:instrText xml:space="preserve"> PAGEREF _Toc5353798 \h </w:instrText>
        </w:r>
        <w:r w:rsidR="00ED0D6F">
          <w:rPr>
            <w:noProof/>
            <w:webHidden/>
          </w:rPr>
        </w:r>
        <w:r w:rsidR="00ED0D6F">
          <w:rPr>
            <w:noProof/>
            <w:webHidden/>
          </w:rPr>
          <w:fldChar w:fldCharType="separate"/>
        </w:r>
        <w:r w:rsidR="00ED0D6F">
          <w:rPr>
            <w:noProof/>
            <w:webHidden/>
          </w:rPr>
          <w:t>157</w:t>
        </w:r>
        <w:r w:rsidR="00ED0D6F">
          <w:rPr>
            <w:noProof/>
            <w:webHidden/>
          </w:rPr>
          <w:fldChar w:fldCharType="end"/>
        </w:r>
      </w:hyperlink>
    </w:p>
    <w:p w14:paraId="66BE0A47" w14:textId="337319B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799" w:history="1">
        <w:r w:rsidR="00ED0D6F" w:rsidRPr="00502530">
          <w:rPr>
            <w:rStyle w:val="Hyperlink"/>
            <w:noProof/>
          </w:rPr>
          <w:t>3.50 artifactChange object</w:t>
        </w:r>
        <w:r w:rsidR="00ED0D6F">
          <w:rPr>
            <w:noProof/>
            <w:webHidden/>
          </w:rPr>
          <w:tab/>
        </w:r>
        <w:r w:rsidR="00ED0D6F">
          <w:rPr>
            <w:noProof/>
            <w:webHidden/>
          </w:rPr>
          <w:fldChar w:fldCharType="begin"/>
        </w:r>
        <w:r w:rsidR="00ED0D6F">
          <w:rPr>
            <w:noProof/>
            <w:webHidden/>
          </w:rPr>
          <w:instrText xml:space="preserve"> PAGEREF _Toc5353799 \h </w:instrText>
        </w:r>
        <w:r w:rsidR="00ED0D6F">
          <w:rPr>
            <w:noProof/>
            <w:webHidden/>
          </w:rPr>
        </w:r>
        <w:r w:rsidR="00ED0D6F">
          <w:rPr>
            <w:noProof/>
            <w:webHidden/>
          </w:rPr>
          <w:fldChar w:fldCharType="separate"/>
        </w:r>
        <w:r w:rsidR="00ED0D6F">
          <w:rPr>
            <w:noProof/>
            <w:webHidden/>
          </w:rPr>
          <w:t>159</w:t>
        </w:r>
        <w:r w:rsidR="00ED0D6F">
          <w:rPr>
            <w:noProof/>
            <w:webHidden/>
          </w:rPr>
          <w:fldChar w:fldCharType="end"/>
        </w:r>
      </w:hyperlink>
    </w:p>
    <w:p w14:paraId="239D2255" w14:textId="18498396"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0" w:history="1">
        <w:r w:rsidR="00ED0D6F" w:rsidRPr="00502530">
          <w:rPr>
            <w:rStyle w:val="Hyperlink"/>
            <w:noProof/>
          </w:rPr>
          <w:t>3.50.1 General</w:t>
        </w:r>
        <w:r w:rsidR="00ED0D6F">
          <w:rPr>
            <w:noProof/>
            <w:webHidden/>
          </w:rPr>
          <w:tab/>
        </w:r>
        <w:r w:rsidR="00ED0D6F">
          <w:rPr>
            <w:noProof/>
            <w:webHidden/>
          </w:rPr>
          <w:fldChar w:fldCharType="begin"/>
        </w:r>
        <w:r w:rsidR="00ED0D6F">
          <w:rPr>
            <w:noProof/>
            <w:webHidden/>
          </w:rPr>
          <w:instrText xml:space="preserve"> PAGEREF _Toc5353800 \h </w:instrText>
        </w:r>
        <w:r w:rsidR="00ED0D6F">
          <w:rPr>
            <w:noProof/>
            <w:webHidden/>
          </w:rPr>
        </w:r>
        <w:r w:rsidR="00ED0D6F">
          <w:rPr>
            <w:noProof/>
            <w:webHidden/>
          </w:rPr>
          <w:fldChar w:fldCharType="separate"/>
        </w:r>
        <w:r w:rsidR="00ED0D6F">
          <w:rPr>
            <w:noProof/>
            <w:webHidden/>
          </w:rPr>
          <w:t>159</w:t>
        </w:r>
        <w:r w:rsidR="00ED0D6F">
          <w:rPr>
            <w:noProof/>
            <w:webHidden/>
          </w:rPr>
          <w:fldChar w:fldCharType="end"/>
        </w:r>
      </w:hyperlink>
    </w:p>
    <w:p w14:paraId="5E3AD6DE" w14:textId="736EBC8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1" w:history="1">
        <w:r w:rsidR="00ED0D6F" w:rsidRPr="00502530">
          <w:rPr>
            <w:rStyle w:val="Hyperlink"/>
            <w:noProof/>
          </w:rPr>
          <w:t>3.50.2 artifactLocation property</w:t>
        </w:r>
        <w:r w:rsidR="00ED0D6F">
          <w:rPr>
            <w:noProof/>
            <w:webHidden/>
          </w:rPr>
          <w:tab/>
        </w:r>
        <w:r w:rsidR="00ED0D6F">
          <w:rPr>
            <w:noProof/>
            <w:webHidden/>
          </w:rPr>
          <w:fldChar w:fldCharType="begin"/>
        </w:r>
        <w:r w:rsidR="00ED0D6F">
          <w:rPr>
            <w:noProof/>
            <w:webHidden/>
          </w:rPr>
          <w:instrText xml:space="preserve"> PAGEREF _Toc5353801 \h </w:instrText>
        </w:r>
        <w:r w:rsidR="00ED0D6F">
          <w:rPr>
            <w:noProof/>
            <w:webHidden/>
          </w:rPr>
        </w:r>
        <w:r w:rsidR="00ED0D6F">
          <w:rPr>
            <w:noProof/>
            <w:webHidden/>
          </w:rPr>
          <w:fldChar w:fldCharType="separate"/>
        </w:r>
        <w:r w:rsidR="00ED0D6F">
          <w:rPr>
            <w:noProof/>
            <w:webHidden/>
          </w:rPr>
          <w:t>159</w:t>
        </w:r>
        <w:r w:rsidR="00ED0D6F">
          <w:rPr>
            <w:noProof/>
            <w:webHidden/>
          </w:rPr>
          <w:fldChar w:fldCharType="end"/>
        </w:r>
      </w:hyperlink>
    </w:p>
    <w:p w14:paraId="1251E123" w14:textId="182D485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2" w:history="1">
        <w:r w:rsidR="00ED0D6F" w:rsidRPr="00502530">
          <w:rPr>
            <w:rStyle w:val="Hyperlink"/>
            <w:noProof/>
          </w:rPr>
          <w:t>3.50.3 replacements property</w:t>
        </w:r>
        <w:r w:rsidR="00ED0D6F">
          <w:rPr>
            <w:noProof/>
            <w:webHidden/>
          </w:rPr>
          <w:tab/>
        </w:r>
        <w:r w:rsidR="00ED0D6F">
          <w:rPr>
            <w:noProof/>
            <w:webHidden/>
          </w:rPr>
          <w:fldChar w:fldCharType="begin"/>
        </w:r>
        <w:r w:rsidR="00ED0D6F">
          <w:rPr>
            <w:noProof/>
            <w:webHidden/>
          </w:rPr>
          <w:instrText xml:space="preserve"> PAGEREF _Toc5353802 \h </w:instrText>
        </w:r>
        <w:r w:rsidR="00ED0D6F">
          <w:rPr>
            <w:noProof/>
            <w:webHidden/>
          </w:rPr>
        </w:r>
        <w:r w:rsidR="00ED0D6F">
          <w:rPr>
            <w:noProof/>
            <w:webHidden/>
          </w:rPr>
          <w:fldChar w:fldCharType="separate"/>
        </w:r>
        <w:r w:rsidR="00ED0D6F">
          <w:rPr>
            <w:noProof/>
            <w:webHidden/>
          </w:rPr>
          <w:t>159</w:t>
        </w:r>
        <w:r w:rsidR="00ED0D6F">
          <w:rPr>
            <w:noProof/>
            <w:webHidden/>
          </w:rPr>
          <w:fldChar w:fldCharType="end"/>
        </w:r>
      </w:hyperlink>
    </w:p>
    <w:p w14:paraId="6A36B110" w14:textId="230A9509"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03" w:history="1">
        <w:r w:rsidR="00ED0D6F" w:rsidRPr="00502530">
          <w:rPr>
            <w:rStyle w:val="Hyperlink"/>
            <w:noProof/>
          </w:rPr>
          <w:t>3.51 replacement object</w:t>
        </w:r>
        <w:r w:rsidR="00ED0D6F">
          <w:rPr>
            <w:noProof/>
            <w:webHidden/>
          </w:rPr>
          <w:tab/>
        </w:r>
        <w:r w:rsidR="00ED0D6F">
          <w:rPr>
            <w:noProof/>
            <w:webHidden/>
          </w:rPr>
          <w:fldChar w:fldCharType="begin"/>
        </w:r>
        <w:r w:rsidR="00ED0D6F">
          <w:rPr>
            <w:noProof/>
            <w:webHidden/>
          </w:rPr>
          <w:instrText xml:space="preserve"> PAGEREF _Toc5353803 \h </w:instrText>
        </w:r>
        <w:r w:rsidR="00ED0D6F">
          <w:rPr>
            <w:noProof/>
            <w:webHidden/>
          </w:rPr>
        </w:r>
        <w:r w:rsidR="00ED0D6F">
          <w:rPr>
            <w:noProof/>
            <w:webHidden/>
          </w:rPr>
          <w:fldChar w:fldCharType="separate"/>
        </w:r>
        <w:r w:rsidR="00ED0D6F">
          <w:rPr>
            <w:noProof/>
            <w:webHidden/>
          </w:rPr>
          <w:t>159</w:t>
        </w:r>
        <w:r w:rsidR="00ED0D6F">
          <w:rPr>
            <w:noProof/>
            <w:webHidden/>
          </w:rPr>
          <w:fldChar w:fldCharType="end"/>
        </w:r>
      </w:hyperlink>
    </w:p>
    <w:p w14:paraId="4F33993D" w14:textId="614A8CD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4" w:history="1">
        <w:r w:rsidR="00ED0D6F" w:rsidRPr="00502530">
          <w:rPr>
            <w:rStyle w:val="Hyperlink"/>
            <w:noProof/>
          </w:rPr>
          <w:t>3.51.1 General</w:t>
        </w:r>
        <w:r w:rsidR="00ED0D6F">
          <w:rPr>
            <w:noProof/>
            <w:webHidden/>
          </w:rPr>
          <w:tab/>
        </w:r>
        <w:r w:rsidR="00ED0D6F">
          <w:rPr>
            <w:noProof/>
            <w:webHidden/>
          </w:rPr>
          <w:fldChar w:fldCharType="begin"/>
        </w:r>
        <w:r w:rsidR="00ED0D6F">
          <w:rPr>
            <w:noProof/>
            <w:webHidden/>
          </w:rPr>
          <w:instrText xml:space="preserve"> PAGEREF _Toc5353804 \h </w:instrText>
        </w:r>
        <w:r w:rsidR="00ED0D6F">
          <w:rPr>
            <w:noProof/>
            <w:webHidden/>
          </w:rPr>
        </w:r>
        <w:r w:rsidR="00ED0D6F">
          <w:rPr>
            <w:noProof/>
            <w:webHidden/>
          </w:rPr>
          <w:fldChar w:fldCharType="separate"/>
        </w:r>
        <w:r w:rsidR="00ED0D6F">
          <w:rPr>
            <w:noProof/>
            <w:webHidden/>
          </w:rPr>
          <w:t>159</w:t>
        </w:r>
        <w:r w:rsidR="00ED0D6F">
          <w:rPr>
            <w:noProof/>
            <w:webHidden/>
          </w:rPr>
          <w:fldChar w:fldCharType="end"/>
        </w:r>
      </w:hyperlink>
    </w:p>
    <w:p w14:paraId="098A9E9E" w14:textId="17EDDDC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5" w:history="1">
        <w:r w:rsidR="00ED0D6F" w:rsidRPr="00502530">
          <w:rPr>
            <w:rStyle w:val="Hyperlink"/>
            <w:noProof/>
          </w:rPr>
          <w:t>3.51.2 Constraints</w:t>
        </w:r>
        <w:r w:rsidR="00ED0D6F">
          <w:rPr>
            <w:noProof/>
            <w:webHidden/>
          </w:rPr>
          <w:tab/>
        </w:r>
        <w:r w:rsidR="00ED0D6F">
          <w:rPr>
            <w:noProof/>
            <w:webHidden/>
          </w:rPr>
          <w:fldChar w:fldCharType="begin"/>
        </w:r>
        <w:r w:rsidR="00ED0D6F">
          <w:rPr>
            <w:noProof/>
            <w:webHidden/>
          </w:rPr>
          <w:instrText xml:space="preserve"> PAGEREF _Toc5353805 \h </w:instrText>
        </w:r>
        <w:r w:rsidR="00ED0D6F">
          <w:rPr>
            <w:noProof/>
            <w:webHidden/>
          </w:rPr>
        </w:r>
        <w:r w:rsidR="00ED0D6F">
          <w:rPr>
            <w:noProof/>
            <w:webHidden/>
          </w:rPr>
          <w:fldChar w:fldCharType="separate"/>
        </w:r>
        <w:r w:rsidR="00ED0D6F">
          <w:rPr>
            <w:noProof/>
            <w:webHidden/>
          </w:rPr>
          <w:t>161</w:t>
        </w:r>
        <w:r w:rsidR="00ED0D6F">
          <w:rPr>
            <w:noProof/>
            <w:webHidden/>
          </w:rPr>
          <w:fldChar w:fldCharType="end"/>
        </w:r>
      </w:hyperlink>
    </w:p>
    <w:p w14:paraId="25F3C4A1" w14:textId="2A9F488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6" w:history="1">
        <w:r w:rsidR="00ED0D6F" w:rsidRPr="00502530">
          <w:rPr>
            <w:rStyle w:val="Hyperlink"/>
            <w:noProof/>
          </w:rPr>
          <w:t>3.51.3 deletedRegion property</w:t>
        </w:r>
        <w:r w:rsidR="00ED0D6F">
          <w:rPr>
            <w:noProof/>
            <w:webHidden/>
          </w:rPr>
          <w:tab/>
        </w:r>
        <w:r w:rsidR="00ED0D6F">
          <w:rPr>
            <w:noProof/>
            <w:webHidden/>
          </w:rPr>
          <w:fldChar w:fldCharType="begin"/>
        </w:r>
        <w:r w:rsidR="00ED0D6F">
          <w:rPr>
            <w:noProof/>
            <w:webHidden/>
          </w:rPr>
          <w:instrText xml:space="preserve"> PAGEREF _Toc5353806 \h </w:instrText>
        </w:r>
        <w:r w:rsidR="00ED0D6F">
          <w:rPr>
            <w:noProof/>
            <w:webHidden/>
          </w:rPr>
        </w:r>
        <w:r w:rsidR="00ED0D6F">
          <w:rPr>
            <w:noProof/>
            <w:webHidden/>
          </w:rPr>
          <w:fldChar w:fldCharType="separate"/>
        </w:r>
        <w:r w:rsidR="00ED0D6F">
          <w:rPr>
            <w:noProof/>
            <w:webHidden/>
          </w:rPr>
          <w:t>161</w:t>
        </w:r>
        <w:r w:rsidR="00ED0D6F">
          <w:rPr>
            <w:noProof/>
            <w:webHidden/>
          </w:rPr>
          <w:fldChar w:fldCharType="end"/>
        </w:r>
      </w:hyperlink>
    </w:p>
    <w:p w14:paraId="13CB14EE" w14:textId="2047E98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7" w:history="1">
        <w:r w:rsidR="00ED0D6F" w:rsidRPr="00502530">
          <w:rPr>
            <w:rStyle w:val="Hyperlink"/>
            <w:noProof/>
          </w:rPr>
          <w:t>3.51.4 insertedContent property</w:t>
        </w:r>
        <w:r w:rsidR="00ED0D6F">
          <w:rPr>
            <w:noProof/>
            <w:webHidden/>
          </w:rPr>
          <w:tab/>
        </w:r>
        <w:r w:rsidR="00ED0D6F">
          <w:rPr>
            <w:noProof/>
            <w:webHidden/>
          </w:rPr>
          <w:fldChar w:fldCharType="begin"/>
        </w:r>
        <w:r w:rsidR="00ED0D6F">
          <w:rPr>
            <w:noProof/>
            <w:webHidden/>
          </w:rPr>
          <w:instrText xml:space="preserve"> PAGEREF _Toc5353807 \h </w:instrText>
        </w:r>
        <w:r w:rsidR="00ED0D6F">
          <w:rPr>
            <w:noProof/>
            <w:webHidden/>
          </w:rPr>
        </w:r>
        <w:r w:rsidR="00ED0D6F">
          <w:rPr>
            <w:noProof/>
            <w:webHidden/>
          </w:rPr>
          <w:fldChar w:fldCharType="separate"/>
        </w:r>
        <w:r w:rsidR="00ED0D6F">
          <w:rPr>
            <w:noProof/>
            <w:webHidden/>
          </w:rPr>
          <w:t>161</w:t>
        </w:r>
        <w:r w:rsidR="00ED0D6F">
          <w:rPr>
            <w:noProof/>
            <w:webHidden/>
          </w:rPr>
          <w:fldChar w:fldCharType="end"/>
        </w:r>
      </w:hyperlink>
    </w:p>
    <w:p w14:paraId="70EEAA07" w14:textId="532DCAD9"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08" w:history="1">
        <w:r w:rsidR="00ED0D6F" w:rsidRPr="00502530">
          <w:rPr>
            <w:rStyle w:val="Hyperlink"/>
            <w:noProof/>
          </w:rPr>
          <w:t>3.52 notification object</w:t>
        </w:r>
        <w:r w:rsidR="00ED0D6F">
          <w:rPr>
            <w:noProof/>
            <w:webHidden/>
          </w:rPr>
          <w:tab/>
        </w:r>
        <w:r w:rsidR="00ED0D6F">
          <w:rPr>
            <w:noProof/>
            <w:webHidden/>
          </w:rPr>
          <w:fldChar w:fldCharType="begin"/>
        </w:r>
        <w:r w:rsidR="00ED0D6F">
          <w:rPr>
            <w:noProof/>
            <w:webHidden/>
          </w:rPr>
          <w:instrText xml:space="preserve"> PAGEREF _Toc5353808 \h </w:instrText>
        </w:r>
        <w:r w:rsidR="00ED0D6F">
          <w:rPr>
            <w:noProof/>
            <w:webHidden/>
          </w:rPr>
        </w:r>
        <w:r w:rsidR="00ED0D6F">
          <w:rPr>
            <w:noProof/>
            <w:webHidden/>
          </w:rPr>
          <w:fldChar w:fldCharType="separate"/>
        </w:r>
        <w:r w:rsidR="00ED0D6F">
          <w:rPr>
            <w:noProof/>
            <w:webHidden/>
          </w:rPr>
          <w:t>161</w:t>
        </w:r>
        <w:r w:rsidR="00ED0D6F">
          <w:rPr>
            <w:noProof/>
            <w:webHidden/>
          </w:rPr>
          <w:fldChar w:fldCharType="end"/>
        </w:r>
      </w:hyperlink>
    </w:p>
    <w:p w14:paraId="0EFDB7E5" w14:textId="65352C9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09" w:history="1">
        <w:r w:rsidR="00ED0D6F" w:rsidRPr="00502530">
          <w:rPr>
            <w:rStyle w:val="Hyperlink"/>
            <w:noProof/>
          </w:rPr>
          <w:t>3.52.1 General</w:t>
        </w:r>
        <w:r w:rsidR="00ED0D6F">
          <w:rPr>
            <w:noProof/>
            <w:webHidden/>
          </w:rPr>
          <w:tab/>
        </w:r>
        <w:r w:rsidR="00ED0D6F">
          <w:rPr>
            <w:noProof/>
            <w:webHidden/>
          </w:rPr>
          <w:fldChar w:fldCharType="begin"/>
        </w:r>
        <w:r w:rsidR="00ED0D6F">
          <w:rPr>
            <w:noProof/>
            <w:webHidden/>
          </w:rPr>
          <w:instrText xml:space="preserve"> PAGEREF _Toc5353809 \h </w:instrText>
        </w:r>
        <w:r w:rsidR="00ED0D6F">
          <w:rPr>
            <w:noProof/>
            <w:webHidden/>
          </w:rPr>
        </w:r>
        <w:r w:rsidR="00ED0D6F">
          <w:rPr>
            <w:noProof/>
            <w:webHidden/>
          </w:rPr>
          <w:fldChar w:fldCharType="separate"/>
        </w:r>
        <w:r w:rsidR="00ED0D6F">
          <w:rPr>
            <w:noProof/>
            <w:webHidden/>
          </w:rPr>
          <w:t>161</w:t>
        </w:r>
        <w:r w:rsidR="00ED0D6F">
          <w:rPr>
            <w:noProof/>
            <w:webHidden/>
          </w:rPr>
          <w:fldChar w:fldCharType="end"/>
        </w:r>
      </w:hyperlink>
    </w:p>
    <w:p w14:paraId="36848EA7" w14:textId="55D4BA90"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0" w:history="1">
        <w:r w:rsidR="00ED0D6F" w:rsidRPr="00502530">
          <w:rPr>
            <w:rStyle w:val="Hyperlink"/>
            <w:noProof/>
          </w:rPr>
          <w:t>3.52.2 descriptor property</w:t>
        </w:r>
        <w:r w:rsidR="00ED0D6F">
          <w:rPr>
            <w:noProof/>
            <w:webHidden/>
          </w:rPr>
          <w:tab/>
        </w:r>
        <w:r w:rsidR="00ED0D6F">
          <w:rPr>
            <w:noProof/>
            <w:webHidden/>
          </w:rPr>
          <w:fldChar w:fldCharType="begin"/>
        </w:r>
        <w:r w:rsidR="00ED0D6F">
          <w:rPr>
            <w:noProof/>
            <w:webHidden/>
          </w:rPr>
          <w:instrText xml:space="preserve"> PAGEREF _Toc5353810 \h </w:instrText>
        </w:r>
        <w:r w:rsidR="00ED0D6F">
          <w:rPr>
            <w:noProof/>
            <w:webHidden/>
          </w:rPr>
        </w:r>
        <w:r w:rsidR="00ED0D6F">
          <w:rPr>
            <w:noProof/>
            <w:webHidden/>
          </w:rPr>
          <w:fldChar w:fldCharType="separate"/>
        </w:r>
        <w:r w:rsidR="00ED0D6F">
          <w:rPr>
            <w:noProof/>
            <w:webHidden/>
          </w:rPr>
          <w:t>161</w:t>
        </w:r>
        <w:r w:rsidR="00ED0D6F">
          <w:rPr>
            <w:noProof/>
            <w:webHidden/>
          </w:rPr>
          <w:fldChar w:fldCharType="end"/>
        </w:r>
      </w:hyperlink>
    </w:p>
    <w:p w14:paraId="16617AEE" w14:textId="681E685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1" w:history="1">
        <w:r w:rsidR="00ED0D6F" w:rsidRPr="00502530">
          <w:rPr>
            <w:rStyle w:val="Hyperlink"/>
            <w:noProof/>
          </w:rPr>
          <w:t>3.52.3 associatedRule property</w:t>
        </w:r>
        <w:r w:rsidR="00ED0D6F">
          <w:rPr>
            <w:noProof/>
            <w:webHidden/>
          </w:rPr>
          <w:tab/>
        </w:r>
        <w:r w:rsidR="00ED0D6F">
          <w:rPr>
            <w:noProof/>
            <w:webHidden/>
          </w:rPr>
          <w:fldChar w:fldCharType="begin"/>
        </w:r>
        <w:r w:rsidR="00ED0D6F">
          <w:rPr>
            <w:noProof/>
            <w:webHidden/>
          </w:rPr>
          <w:instrText xml:space="preserve"> PAGEREF _Toc5353811 \h </w:instrText>
        </w:r>
        <w:r w:rsidR="00ED0D6F">
          <w:rPr>
            <w:noProof/>
            <w:webHidden/>
          </w:rPr>
        </w:r>
        <w:r w:rsidR="00ED0D6F">
          <w:rPr>
            <w:noProof/>
            <w:webHidden/>
          </w:rPr>
          <w:fldChar w:fldCharType="separate"/>
        </w:r>
        <w:r w:rsidR="00ED0D6F">
          <w:rPr>
            <w:noProof/>
            <w:webHidden/>
          </w:rPr>
          <w:t>162</w:t>
        </w:r>
        <w:r w:rsidR="00ED0D6F">
          <w:rPr>
            <w:noProof/>
            <w:webHidden/>
          </w:rPr>
          <w:fldChar w:fldCharType="end"/>
        </w:r>
      </w:hyperlink>
    </w:p>
    <w:p w14:paraId="34B5C345" w14:textId="4B1116D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2" w:history="1">
        <w:r w:rsidR="00ED0D6F" w:rsidRPr="00502530">
          <w:rPr>
            <w:rStyle w:val="Hyperlink"/>
            <w:noProof/>
          </w:rPr>
          <w:t>3.52.4 physicalLocation property</w:t>
        </w:r>
        <w:r w:rsidR="00ED0D6F">
          <w:rPr>
            <w:noProof/>
            <w:webHidden/>
          </w:rPr>
          <w:tab/>
        </w:r>
        <w:r w:rsidR="00ED0D6F">
          <w:rPr>
            <w:noProof/>
            <w:webHidden/>
          </w:rPr>
          <w:fldChar w:fldCharType="begin"/>
        </w:r>
        <w:r w:rsidR="00ED0D6F">
          <w:rPr>
            <w:noProof/>
            <w:webHidden/>
          </w:rPr>
          <w:instrText xml:space="preserve"> PAGEREF _Toc5353812 \h </w:instrText>
        </w:r>
        <w:r w:rsidR="00ED0D6F">
          <w:rPr>
            <w:noProof/>
            <w:webHidden/>
          </w:rPr>
        </w:r>
        <w:r w:rsidR="00ED0D6F">
          <w:rPr>
            <w:noProof/>
            <w:webHidden/>
          </w:rPr>
          <w:fldChar w:fldCharType="separate"/>
        </w:r>
        <w:r w:rsidR="00ED0D6F">
          <w:rPr>
            <w:noProof/>
            <w:webHidden/>
          </w:rPr>
          <w:t>162</w:t>
        </w:r>
        <w:r w:rsidR="00ED0D6F">
          <w:rPr>
            <w:noProof/>
            <w:webHidden/>
          </w:rPr>
          <w:fldChar w:fldCharType="end"/>
        </w:r>
      </w:hyperlink>
    </w:p>
    <w:p w14:paraId="3C10FA7E" w14:textId="7137C4C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3" w:history="1">
        <w:r w:rsidR="00ED0D6F" w:rsidRPr="00502530">
          <w:rPr>
            <w:rStyle w:val="Hyperlink"/>
            <w:noProof/>
          </w:rPr>
          <w:t>3.52.5 message property</w:t>
        </w:r>
        <w:r w:rsidR="00ED0D6F">
          <w:rPr>
            <w:noProof/>
            <w:webHidden/>
          </w:rPr>
          <w:tab/>
        </w:r>
        <w:r w:rsidR="00ED0D6F">
          <w:rPr>
            <w:noProof/>
            <w:webHidden/>
          </w:rPr>
          <w:fldChar w:fldCharType="begin"/>
        </w:r>
        <w:r w:rsidR="00ED0D6F">
          <w:rPr>
            <w:noProof/>
            <w:webHidden/>
          </w:rPr>
          <w:instrText xml:space="preserve"> PAGEREF _Toc5353813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7266981A" w14:textId="3D94008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4" w:history="1">
        <w:r w:rsidR="00ED0D6F" w:rsidRPr="00502530">
          <w:rPr>
            <w:rStyle w:val="Hyperlink"/>
            <w:noProof/>
          </w:rPr>
          <w:t>3.52.6 level property</w:t>
        </w:r>
        <w:r w:rsidR="00ED0D6F">
          <w:rPr>
            <w:noProof/>
            <w:webHidden/>
          </w:rPr>
          <w:tab/>
        </w:r>
        <w:r w:rsidR="00ED0D6F">
          <w:rPr>
            <w:noProof/>
            <w:webHidden/>
          </w:rPr>
          <w:fldChar w:fldCharType="begin"/>
        </w:r>
        <w:r w:rsidR="00ED0D6F">
          <w:rPr>
            <w:noProof/>
            <w:webHidden/>
          </w:rPr>
          <w:instrText xml:space="preserve"> PAGEREF _Toc5353814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64E5FF99" w14:textId="0BEF4541"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5" w:history="1">
        <w:r w:rsidR="00ED0D6F" w:rsidRPr="00502530">
          <w:rPr>
            <w:rStyle w:val="Hyperlink"/>
            <w:noProof/>
          </w:rPr>
          <w:t>3.52.7 threadId property</w:t>
        </w:r>
        <w:r w:rsidR="00ED0D6F">
          <w:rPr>
            <w:noProof/>
            <w:webHidden/>
          </w:rPr>
          <w:tab/>
        </w:r>
        <w:r w:rsidR="00ED0D6F">
          <w:rPr>
            <w:noProof/>
            <w:webHidden/>
          </w:rPr>
          <w:fldChar w:fldCharType="begin"/>
        </w:r>
        <w:r w:rsidR="00ED0D6F">
          <w:rPr>
            <w:noProof/>
            <w:webHidden/>
          </w:rPr>
          <w:instrText xml:space="preserve"> PAGEREF _Toc5353815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668B8EFC" w14:textId="17BB2F42"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6" w:history="1">
        <w:r w:rsidR="00ED0D6F" w:rsidRPr="00502530">
          <w:rPr>
            <w:rStyle w:val="Hyperlink"/>
            <w:noProof/>
          </w:rPr>
          <w:t>3.52.8 timeUtc property</w:t>
        </w:r>
        <w:r w:rsidR="00ED0D6F">
          <w:rPr>
            <w:noProof/>
            <w:webHidden/>
          </w:rPr>
          <w:tab/>
        </w:r>
        <w:r w:rsidR="00ED0D6F">
          <w:rPr>
            <w:noProof/>
            <w:webHidden/>
          </w:rPr>
          <w:fldChar w:fldCharType="begin"/>
        </w:r>
        <w:r w:rsidR="00ED0D6F">
          <w:rPr>
            <w:noProof/>
            <w:webHidden/>
          </w:rPr>
          <w:instrText xml:space="preserve"> PAGEREF _Toc5353816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12F943CC" w14:textId="5BAD22CA"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7" w:history="1">
        <w:r w:rsidR="00ED0D6F" w:rsidRPr="00502530">
          <w:rPr>
            <w:rStyle w:val="Hyperlink"/>
            <w:noProof/>
          </w:rPr>
          <w:t>3.52.9 exception property</w:t>
        </w:r>
        <w:r w:rsidR="00ED0D6F">
          <w:rPr>
            <w:noProof/>
            <w:webHidden/>
          </w:rPr>
          <w:tab/>
        </w:r>
        <w:r w:rsidR="00ED0D6F">
          <w:rPr>
            <w:noProof/>
            <w:webHidden/>
          </w:rPr>
          <w:fldChar w:fldCharType="begin"/>
        </w:r>
        <w:r w:rsidR="00ED0D6F">
          <w:rPr>
            <w:noProof/>
            <w:webHidden/>
          </w:rPr>
          <w:instrText xml:space="preserve"> PAGEREF _Toc5353817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7FAAB250" w14:textId="62458BF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18" w:history="1">
        <w:r w:rsidR="00ED0D6F" w:rsidRPr="00502530">
          <w:rPr>
            <w:rStyle w:val="Hyperlink"/>
            <w:noProof/>
          </w:rPr>
          <w:t>3.53 exception object</w:t>
        </w:r>
        <w:r w:rsidR="00ED0D6F">
          <w:rPr>
            <w:noProof/>
            <w:webHidden/>
          </w:rPr>
          <w:tab/>
        </w:r>
        <w:r w:rsidR="00ED0D6F">
          <w:rPr>
            <w:noProof/>
            <w:webHidden/>
          </w:rPr>
          <w:fldChar w:fldCharType="begin"/>
        </w:r>
        <w:r w:rsidR="00ED0D6F">
          <w:rPr>
            <w:noProof/>
            <w:webHidden/>
          </w:rPr>
          <w:instrText xml:space="preserve"> PAGEREF _Toc5353818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528792A9" w14:textId="22B6833B"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19" w:history="1">
        <w:r w:rsidR="00ED0D6F" w:rsidRPr="00502530">
          <w:rPr>
            <w:rStyle w:val="Hyperlink"/>
            <w:noProof/>
          </w:rPr>
          <w:t>3.53.1 General</w:t>
        </w:r>
        <w:r w:rsidR="00ED0D6F">
          <w:rPr>
            <w:noProof/>
            <w:webHidden/>
          </w:rPr>
          <w:tab/>
        </w:r>
        <w:r w:rsidR="00ED0D6F">
          <w:rPr>
            <w:noProof/>
            <w:webHidden/>
          </w:rPr>
          <w:fldChar w:fldCharType="begin"/>
        </w:r>
        <w:r w:rsidR="00ED0D6F">
          <w:rPr>
            <w:noProof/>
            <w:webHidden/>
          </w:rPr>
          <w:instrText xml:space="preserve"> PAGEREF _Toc5353819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361230F1" w14:textId="472E7D57"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20" w:history="1">
        <w:r w:rsidR="00ED0D6F" w:rsidRPr="00502530">
          <w:rPr>
            <w:rStyle w:val="Hyperlink"/>
            <w:noProof/>
          </w:rPr>
          <w:t>3.53.2 kind property</w:t>
        </w:r>
        <w:r w:rsidR="00ED0D6F">
          <w:rPr>
            <w:noProof/>
            <w:webHidden/>
          </w:rPr>
          <w:tab/>
        </w:r>
        <w:r w:rsidR="00ED0D6F">
          <w:rPr>
            <w:noProof/>
            <w:webHidden/>
          </w:rPr>
          <w:fldChar w:fldCharType="begin"/>
        </w:r>
        <w:r w:rsidR="00ED0D6F">
          <w:rPr>
            <w:noProof/>
            <w:webHidden/>
          </w:rPr>
          <w:instrText xml:space="preserve"> PAGEREF _Toc5353820 \h </w:instrText>
        </w:r>
        <w:r w:rsidR="00ED0D6F">
          <w:rPr>
            <w:noProof/>
            <w:webHidden/>
          </w:rPr>
        </w:r>
        <w:r w:rsidR="00ED0D6F">
          <w:rPr>
            <w:noProof/>
            <w:webHidden/>
          </w:rPr>
          <w:fldChar w:fldCharType="separate"/>
        </w:r>
        <w:r w:rsidR="00ED0D6F">
          <w:rPr>
            <w:noProof/>
            <w:webHidden/>
          </w:rPr>
          <w:t>163</w:t>
        </w:r>
        <w:r w:rsidR="00ED0D6F">
          <w:rPr>
            <w:noProof/>
            <w:webHidden/>
          </w:rPr>
          <w:fldChar w:fldCharType="end"/>
        </w:r>
      </w:hyperlink>
    </w:p>
    <w:p w14:paraId="72EC5554" w14:textId="72710CA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21" w:history="1">
        <w:r w:rsidR="00ED0D6F" w:rsidRPr="00502530">
          <w:rPr>
            <w:rStyle w:val="Hyperlink"/>
            <w:noProof/>
          </w:rPr>
          <w:t>3.53.3 message property</w:t>
        </w:r>
        <w:r w:rsidR="00ED0D6F">
          <w:rPr>
            <w:noProof/>
            <w:webHidden/>
          </w:rPr>
          <w:tab/>
        </w:r>
        <w:r w:rsidR="00ED0D6F">
          <w:rPr>
            <w:noProof/>
            <w:webHidden/>
          </w:rPr>
          <w:fldChar w:fldCharType="begin"/>
        </w:r>
        <w:r w:rsidR="00ED0D6F">
          <w:rPr>
            <w:noProof/>
            <w:webHidden/>
          </w:rPr>
          <w:instrText xml:space="preserve"> PAGEREF _Toc5353821 \h </w:instrText>
        </w:r>
        <w:r w:rsidR="00ED0D6F">
          <w:rPr>
            <w:noProof/>
            <w:webHidden/>
          </w:rPr>
        </w:r>
        <w:r w:rsidR="00ED0D6F">
          <w:rPr>
            <w:noProof/>
            <w:webHidden/>
          </w:rPr>
          <w:fldChar w:fldCharType="separate"/>
        </w:r>
        <w:r w:rsidR="00ED0D6F">
          <w:rPr>
            <w:noProof/>
            <w:webHidden/>
          </w:rPr>
          <w:t>164</w:t>
        </w:r>
        <w:r w:rsidR="00ED0D6F">
          <w:rPr>
            <w:noProof/>
            <w:webHidden/>
          </w:rPr>
          <w:fldChar w:fldCharType="end"/>
        </w:r>
      </w:hyperlink>
    </w:p>
    <w:p w14:paraId="6F92782A" w14:textId="0FE5720D"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22" w:history="1">
        <w:r w:rsidR="00ED0D6F" w:rsidRPr="00502530">
          <w:rPr>
            <w:rStyle w:val="Hyperlink"/>
            <w:noProof/>
          </w:rPr>
          <w:t>3.53.4 stack property</w:t>
        </w:r>
        <w:r w:rsidR="00ED0D6F">
          <w:rPr>
            <w:noProof/>
            <w:webHidden/>
          </w:rPr>
          <w:tab/>
        </w:r>
        <w:r w:rsidR="00ED0D6F">
          <w:rPr>
            <w:noProof/>
            <w:webHidden/>
          </w:rPr>
          <w:fldChar w:fldCharType="begin"/>
        </w:r>
        <w:r w:rsidR="00ED0D6F">
          <w:rPr>
            <w:noProof/>
            <w:webHidden/>
          </w:rPr>
          <w:instrText xml:space="preserve"> PAGEREF _Toc5353822 \h </w:instrText>
        </w:r>
        <w:r w:rsidR="00ED0D6F">
          <w:rPr>
            <w:noProof/>
            <w:webHidden/>
          </w:rPr>
        </w:r>
        <w:r w:rsidR="00ED0D6F">
          <w:rPr>
            <w:noProof/>
            <w:webHidden/>
          </w:rPr>
          <w:fldChar w:fldCharType="separate"/>
        </w:r>
        <w:r w:rsidR="00ED0D6F">
          <w:rPr>
            <w:noProof/>
            <w:webHidden/>
          </w:rPr>
          <w:t>164</w:t>
        </w:r>
        <w:r w:rsidR="00ED0D6F">
          <w:rPr>
            <w:noProof/>
            <w:webHidden/>
          </w:rPr>
          <w:fldChar w:fldCharType="end"/>
        </w:r>
      </w:hyperlink>
    </w:p>
    <w:p w14:paraId="6118DED0" w14:textId="203772B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23" w:history="1">
        <w:r w:rsidR="00ED0D6F" w:rsidRPr="00502530">
          <w:rPr>
            <w:rStyle w:val="Hyperlink"/>
            <w:noProof/>
          </w:rPr>
          <w:t>3.53.5 innerExceptions property</w:t>
        </w:r>
        <w:r w:rsidR="00ED0D6F">
          <w:rPr>
            <w:noProof/>
            <w:webHidden/>
          </w:rPr>
          <w:tab/>
        </w:r>
        <w:r w:rsidR="00ED0D6F">
          <w:rPr>
            <w:noProof/>
            <w:webHidden/>
          </w:rPr>
          <w:fldChar w:fldCharType="begin"/>
        </w:r>
        <w:r w:rsidR="00ED0D6F">
          <w:rPr>
            <w:noProof/>
            <w:webHidden/>
          </w:rPr>
          <w:instrText xml:space="preserve"> PAGEREF _Toc5353823 \h </w:instrText>
        </w:r>
        <w:r w:rsidR="00ED0D6F">
          <w:rPr>
            <w:noProof/>
            <w:webHidden/>
          </w:rPr>
        </w:r>
        <w:r w:rsidR="00ED0D6F">
          <w:rPr>
            <w:noProof/>
            <w:webHidden/>
          </w:rPr>
          <w:fldChar w:fldCharType="separate"/>
        </w:r>
        <w:r w:rsidR="00ED0D6F">
          <w:rPr>
            <w:noProof/>
            <w:webHidden/>
          </w:rPr>
          <w:t>164</w:t>
        </w:r>
        <w:r w:rsidR="00ED0D6F">
          <w:rPr>
            <w:noProof/>
            <w:webHidden/>
          </w:rPr>
          <w:fldChar w:fldCharType="end"/>
        </w:r>
      </w:hyperlink>
    </w:p>
    <w:p w14:paraId="1228BFA3" w14:textId="0AE7BBB6" w:rsidR="00ED0D6F" w:rsidRDefault="00AC2AAA">
      <w:pPr>
        <w:pStyle w:val="TOC1"/>
        <w:rPr>
          <w:rFonts w:asciiTheme="minorHAnsi" w:eastAsiaTheme="minorEastAsia" w:hAnsiTheme="minorHAnsi" w:cstheme="minorBidi"/>
          <w:noProof/>
          <w:sz w:val="22"/>
          <w:szCs w:val="22"/>
        </w:rPr>
      </w:pPr>
      <w:hyperlink w:anchor="_Toc5353824" w:history="1">
        <w:r w:rsidR="00ED0D6F" w:rsidRPr="00502530">
          <w:rPr>
            <w:rStyle w:val="Hyperlink"/>
            <w:noProof/>
          </w:rPr>
          <w:t>4</w:t>
        </w:r>
        <w:r w:rsidR="00ED0D6F">
          <w:rPr>
            <w:rFonts w:asciiTheme="minorHAnsi" w:eastAsiaTheme="minorEastAsia" w:hAnsiTheme="minorHAnsi" w:cstheme="minorBidi"/>
            <w:noProof/>
            <w:sz w:val="22"/>
            <w:szCs w:val="22"/>
          </w:rPr>
          <w:tab/>
        </w:r>
        <w:r w:rsidR="00ED0D6F" w:rsidRPr="00502530">
          <w:rPr>
            <w:rStyle w:val="Hyperlink"/>
            <w:noProof/>
          </w:rPr>
          <w:t>External property file format</w:t>
        </w:r>
        <w:r w:rsidR="00ED0D6F">
          <w:rPr>
            <w:noProof/>
            <w:webHidden/>
          </w:rPr>
          <w:tab/>
        </w:r>
        <w:r w:rsidR="00ED0D6F">
          <w:rPr>
            <w:noProof/>
            <w:webHidden/>
          </w:rPr>
          <w:fldChar w:fldCharType="begin"/>
        </w:r>
        <w:r w:rsidR="00ED0D6F">
          <w:rPr>
            <w:noProof/>
            <w:webHidden/>
          </w:rPr>
          <w:instrText xml:space="preserve"> PAGEREF _Toc5353824 \h </w:instrText>
        </w:r>
        <w:r w:rsidR="00ED0D6F">
          <w:rPr>
            <w:noProof/>
            <w:webHidden/>
          </w:rPr>
        </w:r>
        <w:r w:rsidR="00ED0D6F">
          <w:rPr>
            <w:noProof/>
            <w:webHidden/>
          </w:rPr>
          <w:fldChar w:fldCharType="separate"/>
        </w:r>
        <w:r w:rsidR="00ED0D6F">
          <w:rPr>
            <w:noProof/>
            <w:webHidden/>
          </w:rPr>
          <w:t>165</w:t>
        </w:r>
        <w:r w:rsidR="00ED0D6F">
          <w:rPr>
            <w:noProof/>
            <w:webHidden/>
          </w:rPr>
          <w:fldChar w:fldCharType="end"/>
        </w:r>
      </w:hyperlink>
    </w:p>
    <w:p w14:paraId="404C7D2C" w14:textId="471897D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25" w:history="1">
        <w:r w:rsidR="00ED0D6F" w:rsidRPr="00502530">
          <w:rPr>
            <w:rStyle w:val="Hyperlink"/>
            <w:noProof/>
          </w:rPr>
          <w:t>4.1 General</w:t>
        </w:r>
        <w:r w:rsidR="00ED0D6F">
          <w:rPr>
            <w:noProof/>
            <w:webHidden/>
          </w:rPr>
          <w:tab/>
        </w:r>
        <w:r w:rsidR="00ED0D6F">
          <w:rPr>
            <w:noProof/>
            <w:webHidden/>
          </w:rPr>
          <w:fldChar w:fldCharType="begin"/>
        </w:r>
        <w:r w:rsidR="00ED0D6F">
          <w:rPr>
            <w:noProof/>
            <w:webHidden/>
          </w:rPr>
          <w:instrText xml:space="preserve"> PAGEREF _Toc5353825 \h </w:instrText>
        </w:r>
        <w:r w:rsidR="00ED0D6F">
          <w:rPr>
            <w:noProof/>
            <w:webHidden/>
          </w:rPr>
        </w:r>
        <w:r w:rsidR="00ED0D6F">
          <w:rPr>
            <w:noProof/>
            <w:webHidden/>
          </w:rPr>
          <w:fldChar w:fldCharType="separate"/>
        </w:r>
        <w:r w:rsidR="00ED0D6F">
          <w:rPr>
            <w:noProof/>
            <w:webHidden/>
          </w:rPr>
          <w:t>165</w:t>
        </w:r>
        <w:r w:rsidR="00ED0D6F">
          <w:rPr>
            <w:noProof/>
            <w:webHidden/>
          </w:rPr>
          <w:fldChar w:fldCharType="end"/>
        </w:r>
      </w:hyperlink>
    </w:p>
    <w:p w14:paraId="516ADA39" w14:textId="1BB1DCE7"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26" w:history="1">
        <w:r w:rsidR="00ED0D6F" w:rsidRPr="00502530">
          <w:rPr>
            <w:rStyle w:val="Hyperlink"/>
            <w:noProof/>
          </w:rPr>
          <w:t>4.2 External property file naming convention</w:t>
        </w:r>
        <w:r w:rsidR="00ED0D6F">
          <w:rPr>
            <w:noProof/>
            <w:webHidden/>
          </w:rPr>
          <w:tab/>
        </w:r>
        <w:r w:rsidR="00ED0D6F">
          <w:rPr>
            <w:noProof/>
            <w:webHidden/>
          </w:rPr>
          <w:fldChar w:fldCharType="begin"/>
        </w:r>
        <w:r w:rsidR="00ED0D6F">
          <w:rPr>
            <w:noProof/>
            <w:webHidden/>
          </w:rPr>
          <w:instrText xml:space="preserve"> PAGEREF _Toc5353826 \h </w:instrText>
        </w:r>
        <w:r w:rsidR="00ED0D6F">
          <w:rPr>
            <w:noProof/>
            <w:webHidden/>
          </w:rPr>
        </w:r>
        <w:r w:rsidR="00ED0D6F">
          <w:rPr>
            <w:noProof/>
            <w:webHidden/>
          </w:rPr>
          <w:fldChar w:fldCharType="separate"/>
        </w:r>
        <w:r w:rsidR="00ED0D6F">
          <w:rPr>
            <w:noProof/>
            <w:webHidden/>
          </w:rPr>
          <w:t>165</w:t>
        </w:r>
        <w:r w:rsidR="00ED0D6F">
          <w:rPr>
            <w:noProof/>
            <w:webHidden/>
          </w:rPr>
          <w:fldChar w:fldCharType="end"/>
        </w:r>
      </w:hyperlink>
    </w:p>
    <w:p w14:paraId="0B42A35D" w14:textId="427682D3"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27" w:history="1">
        <w:r w:rsidR="00ED0D6F" w:rsidRPr="00502530">
          <w:rPr>
            <w:rStyle w:val="Hyperlink"/>
            <w:noProof/>
          </w:rPr>
          <w:t>4.3 externalProperties object</w:t>
        </w:r>
        <w:r w:rsidR="00ED0D6F">
          <w:rPr>
            <w:noProof/>
            <w:webHidden/>
          </w:rPr>
          <w:tab/>
        </w:r>
        <w:r w:rsidR="00ED0D6F">
          <w:rPr>
            <w:noProof/>
            <w:webHidden/>
          </w:rPr>
          <w:fldChar w:fldCharType="begin"/>
        </w:r>
        <w:r w:rsidR="00ED0D6F">
          <w:rPr>
            <w:noProof/>
            <w:webHidden/>
          </w:rPr>
          <w:instrText xml:space="preserve"> PAGEREF _Toc5353827 \h </w:instrText>
        </w:r>
        <w:r w:rsidR="00ED0D6F">
          <w:rPr>
            <w:noProof/>
            <w:webHidden/>
          </w:rPr>
        </w:r>
        <w:r w:rsidR="00ED0D6F">
          <w:rPr>
            <w:noProof/>
            <w:webHidden/>
          </w:rPr>
          <w:fldChar w:fldCharType="separate"/>
        </w:r>
        <w:r w:rsidR="00ED0D6F">
          <w:rPr>
            <w:noProof/>
            <w:webHidden/>
          </w:rPr>
          <w:t>165</w:t>
        </w:r>
        <w:r w:rsidR="00ED0D6F">
          <w:rPr>
            <w:noProof/>
            <w:webHidden/>
          </w:rPr>
          <w:fldChar w:fldCharType="end"/>
        </w:r>
      </w:hyperlink>
    </w:p>
    <w:p w14:paraId="1681D46B" w14:textId="7F01C10C"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28" w:history="1">
        <w:r w:rsidR="00ED0D6F" w:rsidRPr="00502530">
          <w:rPr>
            <w:rStyle w:val="Hyperlink"/>
            <w:noProof/>
          </w:rPr>
          <w:t>4.3.1 General</w:t>
        </w:r>
        <w:r w:rsidR="00ED0D6F">
          <w:rPr>
            <w:noProof/>
            <w:webHidden/>
          </w:rPr>
          <w:tab/>
        </w:r>
        <w:r w:rsidR="00ED0D6F">
          <w:rPr>
            <w:noProof/>
            <w:webHidden/>
          </w:rPr>
          <w:fldChar w:fldCharType="begin"/>
        </w:r>
        <w:r w:rsidR="00ED0D6F">
          <w:rPr>
            <w:noProof/>
            <w:webHidden/>
          </w:rPr>
          <w:instrText xml:space="preserve"> PAGEREF _Toc5353828 \h </w:instrText>
        </w:r>
        <w:r w:rsidR="00ED0D6F">
          <w:rPr>
            <w:noProof/>
            <w:webHidden/>
          </w:rPr>
        </w:r>
        <w:r w:rsidR="00ED0D6F">
          <w:rPr>
            <w:noProof/>
            <w:webHidden/>
          </w:rPr>
          <w:fldChar w:fldCharType="separate"/>
        </w:r>
        <w:r w:rsidR="00ED0D6F">
          <w:rPr>
            <w:noProof/>
            <w:webHidden/>
          </w:rPr>
          <w:t>165</w:t>
        </w:r>
        <w:r w:rsidR="00ED0D6F">
          <w:rPr>
            <w:noProof/>
            <w:webHidden/>
          </w:rPr>
          <w:fldChar w:fldCharType="end"/>
        </w:r>
      </w:hyperlink>
    </w:p>
    <w:p w14:paraId="0DBED81A" w14:textId="73CE2AC8"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29" w:history="1">
        <w:r w:rsidR="00ED0D6F" w:rsidRPr="00502530">
          <w:rPr>
            <w:rStyle w:val="Hyperlink"/>
            <w:noProof/>
          </w:rPr>
          <w:t>4.3.2 $schema property</w:t>
        </w:r>
        <w:r w:rsidR="00ED0D6F">
          <w:rPr>
            <w:noProof/>
            <w:webHidden/>
          </w:rPr>
          <w:tab/>
        </w:r>
        <w:r w:rsidR="00ED0D6F">
          <w:rPr>
            <w:noProof/>
            <w:webHidden/>
          </w:rPr>
          <w:fldChar w:fldCharType="begin"/>
        </w:r>
        <w:r w:rsidR="00ED0D6F">
          <w:rPr>
            <w:noProof/>
            <w:webHidden/>
          </w:rPr>
          <w:instrText xml:space="preserve"> PAGEREF _Toc5353829 \h </w:instrText>
        </w:r>
        <w:r w:rsidR="00ED0D6F">
          <w:rPr>
            <w:noProof/>
            <w:webHidden/>
          </w:rPr>
        </w:r>
        <w:r w:rsidR="00ED0D6F">
          <w:rPr>
            <w:noProof/>
            <w:webHidden/>
          </w:rPr>
          <w:fldChar w:fldCharType="separate"/>
        </w:r>
        <w:r w:rsidR="00ED0D6F">
          <w:rPr>
            <w:noProof/>
            <w:webHidden/>
          </w:rPr>
          <w:t>166</w:t>
        </w:r>
        <w:r w:rsidR="00ED0D6F">
          <w:rPr>
            <w:noProof/>
            <w:webHidden/>
          </w:rPr>
          <w:fldChar w:fldCharType="end"/>
        </w:r>
      </w:hyperlink>
    </w:p>
    <w:p w14:paraId="6D751F01" w14:textId="0833D894"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30" w:history="1">
        <w:r w:rsidR="00ED0D6F" w:rsidRPr="00502530">
          <w:rPr>
            <w:rStyle w:val="Hyperlink"/>
            <w:noProof/>
          </w:rPr>
          <w:t>4.3.3 version property</w:t>
        </w:r>
        <w:r w:rsidR="00ED0D6F">
          <w:rPr>
            <w:noProof/>
            <w:webHidden/>
          </w:rPr>
          <w:tab/>
        </w:r>
        <w:r w:rsidR="00ED0D6F">
          <w:rPr>
            <w:noProof/>
            <w:webHidden/>
          </w:rPr>
          <w:fldChar w:fldCharType="begin"/>
        </w:r>
        <w:r w:rsidR="00ED0D6F">
          <w:rPr>
            <w:noProof/>
            <w:webHidden/>
          </w:rPr>
          <w:instrText xml:space="preserve"> PAGEREF _Toc5353830 \h </w:instrText>
        </w:r>
        <w:r w:rsidR="00ED0D6F">
          <w:rPr>
            <w:noProof/>
            <w:webHidden/>
          </w:rPr>
        </w:r>
        <w:r w:rsidR="00ED0D6F">
          <w:rPr>
            <w:noProof/>
            <w:webHidden/>
          </w:rPr>
          <w:fldChar w:fldCharType="separate"/>
        </w:r>
        <w:r w:rsidR="00ED0D6F">
          <w:rPr>
            <w:noProof/>
            <w:webHidden/>
          </w:rPr>
          <w:t>166</w:t>
        </w:r>
        <w:r w:rsidR="00ED0D6F">
          <w:rPr>
            <w:noProof/>
            <w:webHidden/>
          </w:rPr>
          <w:fldChar w:fldCharType="end"/>
        </w:r>
      </w:hyperlink>
    </w:p>
    <w:p w14:paraId="41336718" w14:textId="0F755E1E"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31" w:history="1">
        <w:r w:rsidR="00ED0D6F" w:rsidRPr="00502530">
          <w:rPr>
            <w:rStyle w:val="Hyperlink"/>
            <w:noProof/>
          </w:rPr>
          <w:t>4.3.4 guid property</w:t>
        </w:r>
        <w:r w:rsidR="00ED0D6F">
          <w:rPr>
            <w:noProof/>
            <w:webHidden/>
          </w:rPr>
          <w:tab/>
        </w:r>
        <w:r w:rsidR="00ED0D6F">
          <w:rPr>
            <w:noProof/>
            <w:webHidden/>
          </w:rPr>
          <w:fldChar w:fldCharType="begin"/>
        </w:r>
        <w:r w:rsidR="00ED0D6F">
          <w:rPr>
            <w:noProof/>
            <w:webHidden/>
          </w:rPr>
          <w:instrText xml:space="preserve"> PAGEREF _Toc5353831 \h </w:instrText>
        </w:r>
        <w:r w:rsidR="00ED0D6F">
          <w:rPr>
            <w:noProof/>
            <w:webHidden/>
          </w:rPr>
        </w:r>
        <w:r w:rsidR="00ED0D6F">
          <w:rPr>
            <w:noProof/>
            <w:webHidden/>
          </w:rPr>
          <w:fldChar w:fldCharType="separate"/>
        </w:r>
        <w:r w:rsidR="00ED0D6F">
          <w:rPr>
            <w:noProof/>
            <w:webHidden/>
          </w:rPr>
          <w:t>166</w:t>
        </w:r>
        <w:r w:rsidR="00ED0D6F">
          <w:rPr>
            <w:noProof/>
            <w:webHidden/>
          </w:rPr>
          <w:fldChar w:fldCharType="end"/>
        </w:r>
      </w:hyperlink>
    </w:p>
    <w:p w14:paraId="6C06D5C3" w14:textId="5B340E6F"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32" w:history="1">
        <w:r w:rsidR="00ED0D6F" w:rsidRPr="00502530">
          <w:rPr>
            <w:rStyle w:val="Hyperlink"/>
            <w:noProof/>
          </w:rPr>
          <w:t>4.3.5 runGuid property</w:t>
        </w:r>
        <w:r w:rsidR="00ED0D6F">
          <w:rPr>
            <w:noProof/>
            <w:webHidden/>
          </w:rPr>
          <w:tab/>
        </w:r>
        <w:r w:rsidR="00ED0D6F">
          <w:rPr>
            <w:noProof/>
            <w:webHidden/>
          </w:rPr>
          <w:fldChar w:fldCharType="begin"/>
        </w:r>
        <w:r w:rsidR="00ED0D6F">
          <w:rPr>
            <w:noProof/>
            <w:webHidden/>
          </w:rPr>
          <w:instrText xml:space="preserve"> PAGEREF _Toc5353832 \h </w:instrText>
        </w:r>
        <w:r w:rsidR="00ED0D6F">
          <w:rPr>
            <w:noProof/>
            <w:webHidden/>
          </w:rPr>
        </w:r>
        <w:r w:rsidR="00ED0D6F">
          <w:rPr>
            <w:noProof/>
            <w:webHidden/>
          </w:rPr>
          <w:fldChar w:fldCharType="separate"/>
        </w:r>
        <w:r w:rsidR="00ED0D6F">
          <w:rPr>
            <w:noProof/>
            <w:webHidden/>
          </w:rPr>
          <w:t>166</w:t>
        </w:r>
        <w:r w:rsidR="00ED0D6F">
          <w:rPr>
            <w:noProof/>
            <w:webHidden/>
          </w:rPr>
          <w:fldChar w:fldCharType="end"/>
        </w:r>
      </w:hyperlink>
    </w:p>
    <w:p w14:paraId="5D439612" w14:textId="2956C603" w:rsidR="00ED0D6F" w:rsidRDefault="00AC2AAA">
      <w:pPr>
        <w:pStyle w:val="TOC3"/>
        <w:tabs>
          <w:tab w:val="right" w:leader="dot" w:pos="9350"/>
        </w:tabs>
        <w:rPr>
          <w:rFonts w:asciiTheme="minorHAnsi" w:eastAsiaTheme="minorEastAsia" w:hAnsiTheme="minorHAnsi" w:cstheme="minorBidi"/>
          <w:noProof/>
          <w:sz w:val="22"/>
          <w:szCs w:val="22"/>
        </w:rPr>
      </w:pPr>
      <w:hyperlink w:anchor="_Toc5353833" w:history="1">
        <w:r w:rsidR="00ED0D6F" w:rsidRPr="00502530">
          <w:rPr>
            <w:rStyle w:val="Hyperlink"/>
            <w:noProof/>
          </w:rPr>
          <w:t>4.3.6 The property value properties</w:t>
        </w:r>
        <w:r w:rsidR="00ED0D6F">
          <w:rPr>
            <w:noProof/>
            <w:webHidden/>
          </w:rPr>
          <w:tab/>
        </w:r>
        <w:r w:rsidR="00ED0D6F">
          <w:rPr>
            <w:noProof/>
            <w:webHidden/>
          </w:rPr>
          <w:fldChar w:fldCharType="begin"/>
        </w:r>
        <w:r w:rsidR="00ED0D6F">
          <w:rPr>
            <w:noProof/>
            <w:webHidden/>
          </w:rPr>
          <w:instrText xml:space="preserve"> PAGEREF _Toc5353833 \h </w:instrText>
        </w:r>
        <w:r w:rsidR="00ED0D6F">
          <w:rPr>
            <w:noProof/>
            <w:webHidden/>
          </w:rPr>
        </w:r>
        <w:r w:rsidR="00ED0D6F">
          <w:rPr>
            <w:noProof/>
            <w:webHidden/>
          </w:rPr>
          <w:fldChar w:fldCharType="separate"/>
        </w:r>
        <w:r w:rsidR="00ED0D6F">
          <w:rPr>
            <w:noProof/>
            <w:webHidden/>
          </w:rPr>
          <w:t>167</w:t>
        </w:r>
        <w:r w:rsidR="00ED0D6F">
          <w:rPr>
            <w:noProof/>
            <w:webHidden/>
          </w:rPr>
          <w:fldChar w:fldCharType="end"/>
        </w:r>
      </w:hyperlink>
    </w:p>
    <w:p w14:paraId="04E110AD" w14:textId="250C33DA" w:rsidR="00ED0D6F" w:rsidRDefault="00AC2AAA">
      <w:pPr>
        <w:pStyle w:val="TOC1"/>
        <w:rPr>
          <w:rFonts w:asciiTheme="minorHAnsi" w:eastAsiaTheme="minorEastAsia" w:hAnsiTheme="minorHAnsi" w:cstheme="minorBidi"/>
          <w:noProof/>
          <w:sz w:val="22"/>
          <w:szCs w:val="22"/>
        </w:rPr>
      </w:pPr>
      <w:hyperlink w:anchor="_Toc5353834" w:history="1">
        <w:r w:rsidR="00ED0D6F" w:rsidRPr="00502530">
          <w:rPr>
            <w:rStyle w:val="Hyperlink"/>
            <w:noProof/>
          </w:rPr>
          <w:t>5</w:t>
        </w:r>
        <w:r w:rsidR="00ED0D6F">
          <w:rPr>
            <w:rFonts w:asciiTheme="minorHAnsi" w:eastAsiaTheme="minorEastAsia" w:hAnsiTheme="minorHAnsi" w:cstheme="minorBidi"/>
            <w:noProof/>
            <w:sz w:val="22"/>
            <w:szCs w:val="22"/>
          </w:rPr>
          <w:tab/>
        </w:r>
        <w:r w:rsidR="00ED0D6F" w:rsidRPr="00502530">
          <w:rPr>
            <w:rStyle w:val="Hyperlink"/>
            <w:noProof/>
          </w:rPr>
          <w:t>Conformance</w:t>
        </w:r>
        <w:r w:rsidR="00ED0D6F">
          <w:rPr>
            <w:noProof/>
            <w:webHidden/>
          </w:rPr>
          <w:tab/>
        </w:r>
        <w:r w:rsidR="00ED0D6F">
          <w:rPr>
            <w:noProof/>
            <w:webHidden/>
          </w:rPr>
          <w:fldChar w:fldCharType="begin"/>
        </w:r>
        <w:r w:rsidR="00ED0D6F">
          <w:rPr>
            <w:noProof/>
            <w:webHidden/>
          </w:rPr>
          <w:instrText xml:space="preserve"> PAGEREF _Toc5353834 \h </w:instrText>
        </w:r>
        <w:r w:rsidR="00ED0D6F">
          <w:rPr>
            <w:noProof/>
            <w:webHidden/>
          </w:rPr>
        </w:r>
        <w:r w:rsidR="00ED0D6F">
          <w:rPr>
            <w:noProof/>
            <w:webHidden/>
          </w:rPr>
          <w:fldChar w:fldCharType="separate"/>
        </w:r>
        <w:r w:rsidR="00ED0D6F">
          <w:rPr>
            <w:noProof/>
            <w:webHidden/>
          </w:rPr>
          <w:t>168</w:t>
        </w:r>
        <w:r w:rsidR="00ED0D6F">
          <w:rPr>
            <w:noProof/>
            <w:webHidden/>
          </w:rPr>
          <w:fldChar w:fldCharType="end"/>
        </w:r>
      </w:hyperlink>
    </w:p>
    <w:p w14:paraId="4949720C" w14:textId="423821C5"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35" w:history="1">
        <w:r w:rsidR="00ED0D6F" w:rsidRPr="00502530">
          <w:rPr>
            <w:rStyle w:val="Hyperlink"/>
            <w:noProof/>
          </w:rPr>
          <w:t>5.1 Conformance targets</w:t>
        </w:r>
        <w:r w:rsidR="00ED0D6F">
          <w:rPr>
            <w:noProof/>
            <w:webHidden/>
          </w:rPr>
          <w:tab/>
        </w:r>
        <w:r w:rsidR="00ED0D6F">
          <w:rPr>
            <w:noProof/>
            <w:webHidden/>
          </w:rPr>
          <w:fldChar w:fldCharType="begin"/>
        </w:r>
        <w:r w:rsidR="00ED0D6F">
          <w:rPr>
            <w:noProof/>
            <w:webHidden/>
          </w:rPr>
          <w:instrText xml:space="preserve"> PAGEREF _Toc5353835 \h </w:instrText>
        </w:r>
        <w:r w:rsidR="00ED0D6F">
          <w:rPr>
            <w:noProof/>
            <w:webHidden/>
          </w:rPr>
        </w:r>
        <w:r w:rsidR="00ED0D6F">
          <w:rPr>
            <w:noProof/>
            <w:webHidden/>
          </w:rPr>
          <w:fldChar w:fldCharType="separate"/>
        </w:r>
        <w:r w:rsidR="00ED0D6F">
          <w:rPr>
            <w:noProof/>
            <w:webHidden/>
          </w:rPr>
          <w:t>168</w:t>
        </w:r>
        <w:r w:rsidR="00ED0D6F">
          <w:rPr>
            <w:noProof/>
            <w:webHidden/>
          </w:rPr>
          <w:fldChar w:fldCharType="end"/>
        </w:r>
      </w:hyperlink>
    </w:p>
    <w:p w14:paraId="21A90EDA" w14:textId="630205F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36" w:history="1">
        <w:r w:rsidR="00ED0D6F" w:rsidRPr="00502530">
          <w:rPr>
            <w:rStyle w:val="Hyperlink"/>
            <w:noProof/>
          </w:rPr>
          <w:t>5.2 Conformance Clause 1: SARIF log file</w:t>
        </w:r>
        <w:r w:rsidR="00ED0D6F">
          <w:rPr>
            <w:noProof/>
            <w:webHidden/>
          </w:rPr>
          <w:tab/>
        </w:r>
        <w:r w:rsidR="00ED0D6F">
          <w:rPr>
            <w:noProof/>
            <w:webHidden/>
          </w:rPr>
          <w:fldChar w:fldCharType="begin"/>
        </w:r>
        <w:r w:rsidR="00ED0D6F">
          <w:rPr>
            <w:noProof/>
            <w:webHidden/>
          </w:rPr>
          <w:instrText xml:space="preserve"> PAGEREF _Toc5353836 \h </w:instrText>
        </w:r>
        <w:r w:rsidR="00ED0D6F">
          <w:rPr>
            <w:noProof/>
            <w:webHidden/>
          </w:rPr>
        </w:r>
        <w:r w:rsidR="00ED0D6F">
          <w:rPr>
            <w:noProof/>
            <w:webHidden/>
          </w:rPr>
          <w:fldChar w:fldCharType="separate"/>
        </w:r>
        <w:r w:rsidR="00ED0D6F">
          <w:rPr>
            <w:noProof/>
            <w:webHidden/>
          </w:rPr>
          <w:t>168</w:t>
        </w:r>
        <w:r w:rsidR="00ED0D6F">
          <w:rPr>
            <w:noProof/>
            <w:webHidden/>
          </w:rPr>
          <w:fldChar w:fldCharType="end"/>
        </w:r>
      </w:hyperlink>
    </w:p>
    <w:p w14:paraId="6DAB8886" w14:textId="3A33574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37" w:history="1">
        <w:r w:rsidR="00ED0D6F" w:rsidRPr="00502530">
          <w:rPr>
            <w:rStyle w:val="Hyperlink"/>
            <w:noProof/>
          </w:rPr>
          <w:t>5.3 Conformance Clause 2: SARIF producer</w:t>
        </w:r>
        <w:r w:rsidR="00ED0D6F">
          <w:rPr>
            <w:noProof/>
            <w:webHidden/>
          </w:rPr>
          <w:tab/>
        </w:r>
        <w:r w:rsidR="00ED0D6F">
          <w:rPr>
            <w:noProof/>
            <w:webHidden/>
          </w:rPr>
          <w:fldChar w:fldCharType="begin"/>
        </w:r>
        <w:r w:rsidR="00ED0D6F">
          <w:rPr>
            <w:noProof/>
            <w:webHidden/>
          </w:rPr>
          <w:instrText xml:space="preserve"> PAGEREF _Toc5353837 \h </w:instrText>
        </w:r>
        <w:r w:rsidR="00ED0D6F">
          <w:rPr>
            <w:noProof/>
            <w:webHidden/>
          </w:rPr>
        </w:r>
        <w:r w:rsidR="00ED0D6F">
          <w:rPr>
            <w:noProof/>
            <w:webHidden/>
          </w:rPr>
          <w:fldChar w:fldCharType="separate"/>
        </w:r>
        <w:r w:rsidR="00ED0D6F">
          <w:rPr>
            <w:noProof/>
            <w:webHidden/>
          </w:rPr>
          <w:t>168</w:t>
        </w:r>
        <w:r w:rsidR="00ED0D6F">
          <w:rPr>
            <w:noProof/>
            <w:webHidden/>
          </w:rPr>
          <w:fldChar w:fldCharType="end"/>
        </w:r>
      </w:hyperlink>
    </w:p>
    <w:p w14:paraId="68A179E2" w14:textId="2A4BCB7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38" w:history="1">
        <w:r w:rsidR="00ED0D6F" w:rsidRPr="00502530">
          <w:rPr>
            <w:rStyle w:val="Hyperlink"/>
            <w:noProof/>
          </w:rPr>
          <w:t>5.4 Conformance Clause 3: Direct producer</w:t>
        </w:r>
        <w:r w:rsidR="00ED0D6F">
          <w:rPr>
            <w:noProof/>
            <w:webHidden/>
          </w:rPr>
          <w:tab/>
        </w:r>
        <w:r w:rsidR="00ED0D6F">
          <w:rPr>
            <w:noProof/>
            <w:webHidden/>
          </w:rPr>
          <w:fldChar w:fldCharType="begin"/>
        </w:r>
        <w:r w:rsidR="00ED0D6F">
          <w:rPr>
            <w:noProof/>
            <w:webHidden/>
          </w:rPr>
          <w:instrText xml:space="preserve"> PAGEREF _Toc5353838 \h </w:instrText>
        </w:r>
        <w:r w:rsidR="00ED0D6F">
          <w:rPr>
            <w:noProof/>
            <w:webHidden/>
          </w:rPr>
        </w:r>
        <w:r w:rsidR="00ED0D6F">
          <w:rPr>
            <w:noProof/>
            <w:webHidden/>
          </w:rPr>
          <w:fldChar w:fldCharType="separate"/>
        </w:r>
        <w:r w:rsidR="00ED0D6F">
          <w:rPr>
            <w:noProof/>
            <w:webHidden/>
          </w:rPr>
          <w:t>168</w:t>
        </w:r>
        <w:r w:rsidR="00ED0D6F">
          <w:rPr>
            <w:noProof/>
            <w:webHidden/>
          </w:rPr>
          <w:fldChar w:fldCharType="end"/>
        </w:r>
      </w:hyperlink>
    </w:p>
    <w:p w14:paraId="15CDC106" w14:textId="335A71E8"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39" w:history="1">
        <w:r w:rsidR="00ED0D6F" w:rsidRPr="00502530">
          <w:rPr>
            <w:rStyle w:val="Hyperlink"/>
            <w:noProof/>
          </w:rPr>
          <w:t>5.5 Conformance Clause 4: Deterministic producer</w:t>
        </w:r>
        <w:r w:rsidR="00ED0D6F">
          <w:rPr>
            <w:noProof/>
            <w:webHidden/>
          </w:rPr>
          <w:tab/>
        </w:r>
        <w:r w:rsidR="00ED0D6F">
          <w:rPr>
            <w:noProof/>
            <w:webHidden/>
          </w:rPr>
          <w:fldChar w:fldCharType="begin"/>
        </w:r>
        <w:r w:rsidR="00ED0D6F">
          <w:rPr>
            <w:noProof/>
            <w:webHidden/>
          </w:rPr>
          <w:instrText xml:space="preserve"> PAGEREF _Toc5353839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1172C891" w14:textId="44E5A0E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40" w:history="1">
        <w:r w:rsidR="00ED0D6F" w:rsidRPr="00502530">
          <w:rPr>
            <w:rStyle w:val="Hyperlink"/>
            <w:noProof/>
          </w:rPr>
          <w:t>5.6 Conformance Clause 5: Converter</w:t>
        </w:r>
        <w:r w:rsidR="00ED0D6F">
          <w:rPr>
            <w:noProof/>
            <w:webHidden/>
          </w:rPr>
          <w:tab/>
        </w:r>
        <w:r w:rsidR="00ED0D6F">
          <w:rPr>
            <w:noProof/>
            <w:webHidden/>
          </w:rPr>
          <w:fldChar w:fldCharType="begin"/>
        </w:r>
        <w:r w:rsidR="00ED0D6F">
          <w:rPr>
            <w:noProof/>
            <w:webHidden/>
          </w:rPr>
          <w:instrText xml:space="preserve"> PAGEREF _Toc5353840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7B851DCA" w14:textId="6167A729"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41" w:history="1">
        <w:r w:rsidR="00ED0D6F" w:rsidRPr="00502530">
          <w:rPr>
            <w:rStyle w:val="Hyperlink"/>
            <w:noProof/>
          </w:rPr>
          <w:t>5.7 Conformance Clause 6: SARIF post-processor</w:t>
        </w:r>
        <w:r w:rsidR="00ED0D6F">
          <w:rPr>
            <w:noProof/>
            <w:webHidden/>
          </w:rPr>
          <w:tab/>
        </w:r>
        <w:r w:rsidR="00ED0D6F">
          <w:rPr>
            <w:noProof/>
            <w:webHidden/>
          </w:rPr>
          <w:fldChar w:fldCharType="begin"/>
        </w:r>
        <w:r w:rsidR="00ED0D6F">
          <w:rPr>
            <w:noProof/>
            <w:webHidden/>
          </w:rPr>
          <w:instrText xml:space="preserve"> PAGEREF _Toc5353841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3CD4DAA6" w14:textId="7F53090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42" w:history="1">
        <w:r w:rsidR="00ED0D6F" w:rsidRPr="00502530">
          <w:rPr>
            <w:rStyle w:val="Hyperlink"/>
            <w:noProof/>
          </w:rPr>
          <w:t>5.8 Conformance Clause 7: SARIF consumer</w:t>
        </w:r>
        <w:r w:rsidR="00ED0D6F">
          <w:rPr>
            <w:noProof/>
            <w:webHidden/>
          </w:rPr>
          <w:tab/>
        </w:r>
        <w:r w:rsidR="00ED0D6F">
          <w:rPr>
            <w:noProof/>
            <w:webHidden/>
          </w:rPr>
          <w:fldChar w:fldCharType="begin"/>
        </w:r>
        <w:r w:rsidR="00ED0D6F">
          <w:rPr>
            <w:noProof/>
            <w:webHidden/>
          </w:rPr>
          <w:instrText xml:space="preserve"> PAGEREF _Toc5353842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4CD4ED58" w14:textId="6593F5D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43" w:history="1">
        <w:r w:rsidR="00ED0D6F" w:rsidRPr="00502530">
          <w:rPr>
            <w:rStyle w:val="Hyperlink"/>
            <w:noProof/>
          </w:rPr>
          <w:t>5.9 Conformance Clause 8: Viewer</w:t>
        </w:r>
        <w:r w:rsidR="00ED0D6F">
          <w:rPr>
            <w:noProof/>
            <w:webHidden/>
          </w:rPr>
          <w:tab/>
        </w:r>
        <w:r w:rsidR="00ED0D6F">
          <w:rPr>
            <w:noProof/>
            <w:webHidden/>
          </w:rPr>
          <w:fldChar w:fldCharType="begin"/>
        </w:r>
        <w:r w:rsidR="00ED0D6F">
          <w:rPr>
            <w:noProof/>
            <w:webHidden/>
          </w:rPr>
          <w:instrText xml:space="preserve"> PAGEREF _Toc5353843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1FA2170C" w14:textId="4327B3AA"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44" w:history="1">
        <w:r w:rsidR="00ED0D6F" w:rsidRPr="00502530">
          <w:rPr>
            <w:rStyle w:val="Hyperlink"/>
            <w:noProof/>
          </w:rPr>
          <w:t>5.10 Conformance Clause 9: Result management system</w:t>
        </w:r>
        <w:r w:rsidR="00ED0D6F">
          <w:rPr>
            <w:noProof/>
            <w:webHidden/>
          </w:rPr>
          <w:tab/>
        </w:r>
        <w:r w:rsidR="00ED0D6F">
          <w:rPr>
            <w:noProof/>
            <w:webHidden/>
          </w:rPr>
          <w:fldChar w:fldCharType="begin"/>
        </w:r>
        <w:r w:rsidR="00ED0D6F">
          <w:rPr>
            <w:noProof/>
            <w:webHidden/>
          </w:rPr>
          <w:instrText xml:space="preserve"> PAGEREF _Toc5353844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285AE52D" w14:textId="19BE563C"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45" w:history="1">
        <w:r w:rsidR="00ED0D6F" w:rsidRPr="00502530">
          <w:rPr>
            <w:rStyle w:val="Hyperlink"/>
            <w:noProof/>
          </w:rPr>
          <w:t>5.11 Conformance Clause 10: Engineering system</w:t>
        </w:r>
        <w:r w:rsidR="00ED0D6F">
          <w:rPr>
            <w:noProof/>
            <w:webHidden/>
          </w:rPr>
          <w:tab/>
        </w:r>
        <w:r w:rsidR="00ED0D6F">
          <w:rPr>
            <w:noProof/>
            <w:webHidden/>
          </w:rPr>
          <w:fldChar w:fldCharType="begin"/>
        </w:r>
        <w:r w:rsidR="00ED0D6F">
          <w:rPr>
            <w:noProof/>
            <w:webHidden/>
          </w:rPr>
          <w:instrText xml:space="preserve"> PAGEREF _Toc5353845 \h </w:instrText>
        </w:r>
        <w:r w:rsidR="00ED0D6F">
          <w:rPr>
            <w:noProof/>
            <w:webHidden/>
          </w:rPr>
        </w:r>
        <w:r w:rsidR="00ED0D6F">
          <w:rPr>
            <w:noProof/>
            <w:webHidden/>
          </w:rPr>
          <w:fldChar w:fldCharType="separate"/>
        </w:r>
        <w:r w:rsidR="00ED0D6F">
          <w:rPr>
            <w:noProof/>
            <w:webHidden/>
          </w:rPr>
          <w:t>169</w:t>
        </w:r>
        <w:r w:rsidR="00ED0D6F">
          <w:rPr>
            <w:noProof/>
            <w:webHidden/>
          </w:rPr>
          <w:fldChar w:fldCharType="end"/>
        </w:r>
      </w:hyperlink>
    </w:p>
    <w:p w14:paraId="4216C391" w14:textId="7DB157F0" w:rsidR="00ED0D6F" w:rsidRDefault="00AC2AAA">
      <w:pPr>
        <w:pStyle w:val="TOC1"/>
        <w:rPr>
          <w:rFonts w:asciiTheme="minorHAnsi" w:eastAsiaTheme="minorEastAsia" w:hAnsiTheme="minorHAnsi" w:cstheme="minorBidi"/>
          <w:noProof/>
          <w:sz w:val="22"/>
          <w:szCs w:val="22"/>
        </w:rPr>
      </w:pPr>
      <w:hyperlink w:anchor="_Toc5353846" w:history="1">
        <w:r w:rsidR="00ED0D6F" w:rsidRPr="00502530">
          <w:rPr>
            <w:rStyle w:val="Hyperlink"/>
            <w:noProof/>
          </w:rPr>
          <w:t>Appendix A. (Informative) Acknowledgments</w:t>
        </w:r>
        <w:r w:rsidR="00ED0D6F">
          <w:rPr>
            <w:noProof/>
            <w:webHidden/>
          </w:rPr>
          <w:tab/>
        </w:r>
        <w:r w:rsidR="00ED0D6F">
          <w:rPr>
            <w:noProof/>
            <w:webHidden/>
          </w:rPr>
          <w:fldChar w:fldCharType="begin"/>
        </w:r>
        <w:r w:rsidR="00ED0D6F">
          <w:rPr>
            <w:noProof/>
            <w:webHidden/>
          </w:rPr>
          <w:instrText xml:space="preserve"> PAGEREF _Toc5353846 \h </w:instrText>
        </w:r>
        <w:r w:rsidR="00ED0D6F">
          <w:rPr>
            <w:noProof/>
            <w:webHidden/>
          </w:rPr>
        </w:r>
        <w:r w:rsidR="00ED0D6F">
          <w:rPr>
            <w:noProof/>
            <w:webHidden/>
          </w:rPr>
          <w:fldChar w:fldCharType="separate"/>
        </w:r>
        <w:r w:rsidR="00ED0D6F">
          <w:rPr>
            <w:noProof/>
            <w:webHidden/>
          </w:rPr>
          <w:t>170</w:t>
        </w:r>
        <w:r w:rsidR="00ED0D6F">
          <w:rPr>
            <w:noProof/>
            <w:webHidden/>
          </w:rPr>
          <w:fldChar w:fldCharType="end"/>
        </w:r>
      </w:hyperlink>
    </w:p>
    <w:p w14:paraId="7E5971CE" w14:textId="7769B749" w:rsidR="00ED0D6F" w:rsidRDefault="00AC2AAA">
      <w:pPr>
        <w:pStyle w:val="TOC1"/>
        <w:rPr>
          <w:rFonts w:asciiTheme="minorHAnsi" w:eastAsiaTheme="minorEastAsia" w:hAnsiTheme="minorHAnsi" w:cstheme="minorBidi"/>
          <w:noProof/>
          <w:sz w:val="22"/>
          <w:szCs w:val="22"/>
        </w:rPr>
      </w:pPr>
      <w:hyperlink w:anchor="_Toc5353847" w:history="1">
        <w:r w:rsidR="00ED0D6F" w:rsidRPr="00502530">
          <w:rPr>
            <w:rStyle w:val="Hyperlink"/>
            <w:noProof/>
          </w:rPr>
          <w:t>Appendix B. (Normative) Use of fingerprints by result management systems</w:t>
        </w:r>
        <w:r w:rsidR="00ED0D6F">
          <w:rPr>
            <w:noProof/>
            <w:webHidden/>
          </w:rPr>
          <w:tab/>
        </w:r>
        <w:r w:rsidR="00ED0D6F">
          <w:rPr>
            <w:noProof/>
            <w:webHidden/>
          </w:rPr>
          <w:fldChar w:fldCharType="begin"/>
        </w:r>
        <w:r w:rsidR="00ED0D6F">
          <w:rPr>
            <w:noProof/>
            <w:webHidden/>
          </w:rPr>
          <w:instrText xml:space="preserve"> PAGEREF _Toc5353847 \h </w:instrText>
        </w:r>
        <w:r w:rsidR="00ED0D6F">
          <w:rPr>
            <w:noProof/>
            <w:webHidden/>
          </w:rPr>
        </w:r>
        <w:r w:rsidR="00ED0D6F">
          <w:rPr>
            <w:noProof/>
            <w:webHidden/>
          </w:rPr>
          <w:fldChar w:fldCharType="separate"/>
        </w:r>
        <w:r w:rsidR="00ED0D6F">
          <w:rPr>
            <w:noProof/>
            <w:webHidden/>
          </w:rPr>
          <w:t>171</w:t>
        </w:r>
        <w:r w:rsidR="00ED0D6F">
          <w:rPr>
            <w:noProof/>
            <w:webHidden/>
          </w:rPr>
          <w:fldChar w:fldCharType="end"/>
        </w:r>
      </w:hyperlink>
    </w:p>
    <w:p w14:paraId="486FEDC3" w14:textId="5EAACE96" w:rsidR="00ED0D6F" w:rsidRDefault="00AC2AAA">
      <w:pPr>
        <w:pStyle w:val="TOC1"/>
        <w:rPr>
          <w:rFonts w:asciiTheme="minorHAnsi" w:eastAsiaTheme="minorEastAsia" w:hAnsiTheme="minorHAnsi" w:cstheme="minorBidi"/>
          <w:noProof/>
          <w:sz w:val="22"/>
          <w:szCs w:val="22"/>
        </w:rPr>
      </w:pPr>
      <w:hyperlink w:anchor="_Toc5353848" w:history="1">
        <w:r w:rsidR="00ED0D6F" w:rsidRPr="00502530">
          <w:rPr>
            <w:rStyle w:val="Hyperlink"/>
            <w:noProof/>
          </w:rPr>
          <w:t>Appendix C. (Informative) Use of SARIF by log file viewers</w:t>
        </w:r>
        <w:r w:rsidR="00ED0D6F">
          <w:rPr>
            <w:noProof/>
            <w:webHidden/>
          </w:rPr>
          <w:tab/>
        </w:r>
        <w:r w:rsidR="00ED0D6F">
          <w:rPr>
            <w:noProof/>
            <w:webHidden/>
          </w:rPr>
          <w:fldChar w:fldCharType="begin"/>
        </w:r>
        <w:r w:rsidR="00ED0D6F">
          <w:rPr>
            <w:noProof/>
            <w:webHidden/>
          </w:rPr>
          <w:instrText xml:space="preserve"> PAGEREF _Toc5353848 \h </w:instrText>
        </w:r>
        <w:r w:rsidR="00ED0D6F">
          <w:rPr>
            <w:noProof/>
            <w:webHidden/>
          </w:rPr>
        </w:r>
        <w:r w:rsidR="00ED0D6F">
          <w:rPr>
            <w:noProof/>
            <w:webHidden/>
          </w:rPr>
          <w:fldChar w:fldCharType="separate"/>
        </w:r>
        <w:r w:rsidR="00ED0D6F">
          <w:rPr>
            <w:noProof/>
            <w:webHidden/>
          </w:rPr>
          <w:t>172</w:t>
        </w:r>
        <w:r w:rsidR="00ED0D6F">
          <w:rPr>
            <w:noProof/>
            <w:webHidden/>
          </w:rPr>
          <w:fldChar w:fldCharType="end"/>
        </w:r>
      </w:hyperlink>
    </w:p>
    <w:p w14:paraId="09012A7C" w14:textId="4413DC7F" w:rsidR="00ED0D6F" w:rsidRDefault="00AC2AAA">
      <w:pPr>
        <w:pStyle w:val="TOC1"/>
        <w:rPr>
          <w:rFonts w:asciiTheme="minorHAnsi" w:eastAsiaTheme="minorEastAsia" w:hAnsiTheme="minorHAnsi" w:cstheme="minorBidi"/>
          <w:noProof/>
          <w:sz w:val="22"/>
          <w:szCs w:val="22"/>
        </w:rPr>
      </w:pPr>
      <w:hyperlink w:anchor="_Toc5353849" w:history="1">
        <w:r w:rsidR="00ED0D6F" w:rsidRPr="00502530">
          <w:rPr>
            <w:rStyle w:val="Hyperlink"/>
            <w:noProof/>
          </w:rPr>
          <w:t>Appendix D. (Informative) Production of SARIF by converters</w:t>
        </w:r>
        <w:r w:rsidR="00ED0D6F">
          <w:rPr>
            <w:noProof/>
            <w:webHidden/>
          </w:rPr>
          <w:tab/>
        </w:r>
        <w:r w:rsidR="00ED0D6F">
          <w:rPr>
            <w:noProof/>
            <w:webHidden/>
          </w:rPr>
          <w:fldChar w:fldCharType="begin"/>
        </w:r>
        <w:r w:rsidR="00ED0D6F">
          <w:rPr>
            <w:noProof/>
            <w:webHidden/>
          </w:rPr>
          <w:instrText xml:space="preserve"> PAGEREF _Toc5353849 \h </w:instrText>
        </w:r>
        <w:r w:rsidR="00ED0D6F">
          <w:rPr>
            <w:noProof/>
            <w:webHidden/>
          </w:rPr>
        </w:r>
        <w:r w:rsidR="00ED0D6F">
          <w:rPr>
            <w:noProof/>
            <w:webHidden/>
          </w:rPr>
          <w:fldChar w:fldCharType="separate"/>
        </w:r>
        <w:r w:rsidR="00ED0D6F">
          <w:rPr>
            <w:noProof/>
            <w:webHidden/>
          </w:rPr>
          <w:t>173</w:t>
        </w:r>
        <w:r w:rsidR="00ED0D6F">
          <w:rPr>
            <w:noProof/>
            <w:webHidden/>
          </w:rPr>
          <w:fldChar w:fldCharType="end"/>
        </w:r>
      </w:hyperlink>
    </w:p>
    <w:p w14:paraId="0CC785F5" w14:textId="20E08312" w:rsidR="00ED0D6F" w:rsidRDefault="00AC2AAA">
      <w:pPr>
        <w:pStyle w:val="TOC1"/>
        <w:rPr>
          <w:rFonts w:asciiTheme="minorHAnsi" w:eastAsiaTheme="minorEastAsia" w:hAnsiTheme="minorHAnsi" w:cstheme="minorBidi"/>
          <w:noProof/>
          <w:sz w:val="22"/>
          <w:szCs w:val="22"/>
        </w:rPr>
      </w:pPr>
      <w:hyperlink w:anchor="_Toc5353850" w:history="1">
        <w:r w:rsidR="00ED0D6F" w:rsidRPr="00502530">
          <w:rPr>
            <w:rStyle w:val="Hyperlink"/>
            <w:noProof/>
          </w:rPr>
          <w:t>Appendix E. (Informative) Locating rule and notification metadata</w:t>
        </w:r>
        <w:r w:rsidR="00ED0D6F">
          <w:rPr>
            <w:noProof/>
            <w:webHidden/>
          </w:rPr>
          <w:tab/>
        </w:r>
        <w:r w:rsidR="00ED0D6F">
          <w:rPr>
            <w:noProof/>
            <w:webHidden/>
          </w:rPr>
          <w:fldChar w:fldCharType="begin"/>
        </w:r>
        <w:r w:rsidR="00ED0D6F">
          <w:rPr>
            <w:noProof/>
            <w:webHidden/>
          </w:rPr>
          <w:instrText xml:space="preserve"> PAGEREF _Toc5353850 \h </w:instrText>
        </w:r>
        <w:r w:rsidR="00ED0D6F">
          <w:rPr>
            <w:noProof/>
            <w:webHidden/>
          </w:rPr>
        </w:r>
        <w:r w:rsidR="00ED0D6F">
          <w:rPr>
            <w:noProof/>
            <w:webHidden/>
          </w:rPr>
          <w:fldChar w:fldCharType="separate"/>
        </w:r>
        <w:r w:rsidR="00ED0D6F">
          <w:rPr>
            <w:noProof/>
            <w:webHidden/>
          </w:rPr>
          <w:t>174</w:t>
        </w:r>
        <w:r w:rsidR="00ED0D6F">
          <w:rPr>
            <w:noProof/>
            <w:webHidden/>
          </w:rPr>
          <w:fldChar w:fldCharType="end"/>
        </w:r>
      </w:hyperlink>
    </w:p>
    <w:p w14:paraId="5D6AB03D" w14:textId="333BED9F" w:rsidR="00ED0D6F" w:rsidRDefault="00AC2AAA">
      <w:pPr>
        <w:pStyle w:val="TOC1"/>
        <w:rPr>
          <w:rFonts w:asciiTheme="minorHAnsi" w:eastAsiaTheme="minorEastAsia" w:hAnsiTheme="minorHAnsi" w:cstheme="minorBidi"/>
          <w:noProof/>
          <w:sz w:val="22"/>
          <w:szCs w:val="22"/>
        </w:rPr>
      </w:pPr>
      <w:hyperlink w:anchor="_Toc5353851" w:history="1">
        <w:r w:rsidR="00ED0D6F" w:rsidRPr="00502530">
          <w:rPr>
            <w:rStyle w:val="Hyperlink"/>
            <w:noProof/>
          </w:rPr>
          <w:t>Appendix F. (Normative) Producing deterministic SARIF log files</w:t>
        </w:r>
        <w:r w:rsidR="00ED0D6F">
          <w:rPr>
            <w:noProof/>
            <w:webHidden/>
          </w:rPr>
          <w:tab/>
        </w:r>
        <w:r w:rsidR="00ED0D6F">
          <w:rPr>
            <w:noProof/>
            <w:webHidden/>
          </w:rPr>
          <w:fldChar w:fldCharType="begin"/>
        </w:r>
        <w:r w:rsidR="00ED0D6F">
          <w:rPr>
            <w:noProof/>
            <w:webHidden/>
          </w:rPr>
          <w:instrText xml:space="preserve"> PAGEREF _Toc5353851 \h </w:instrText>
        </w:r>
        <w:r w:rsidR="00ED0D6F">
          <w:rPr>
            <w:noProof/>
            <w:webHidden/>
          </w:rPr>
        </w:r>
        <w:r w:rsidR="00ED0D6F">
          <w:rPr>
            <w:noProof/>
            <w:webHidden/>
          </w:rPr>
          <w:fldChar w:fldCharType="separate"/>
        </w:r>
        <w:r w:rsidR="00ED0D6F">
          <w:rPr>
            <w:noProof/>
            <w:webHidden/>
          </w:rPr>
          <w:t>175</w:t>
        </w:r>
        <w:r w:rsidR="00ED0D6F">
          <w:rPr>
            <w:noProof/>
            <w:webHidden/>
          </w:rPr>
          <w:fldChar w:fldCharType="end"/>
        </w:r>
      </w:hyperlink>
    </w:p>
    <w:p w14:paraId="60F802C1" w14:textId="13232A20"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52" w:history="1">
        <w:r w:rsidR="00ED0D6F" w:rsidRPr="00502530">
          <w:rPr>
            <w:rStyle w:val="Hyperlink"/>
            <w:noProof/>
          </w:rPr>
          <w:t>F.1 General</w:t>
        </w:r>
        <w:r w:rsidR="00ED0D6F">
          <w:rPr>
            <w:noProof/>
            <w:webHidden/>
          </w:rPr>
          <w:tab/>
        </w:r>
        <w:r w:rsidR="00ED0D6F">
          <w:rPr>
            <w:noProof/>
            <w:webHidden/>
          </w:rPr>
          <w:fldChar w:fldCharType="begin"/>
        </w:r>
        <w:r w:rsidR="00ED0D6F">
          <w:rPr>
            <w:noProof/>
            <w:webHidden/>
          </w:rPr>
          <w:instrText xml:space="preserve"> PAGEREF _Toc5353852 \h </w:instrText>
        </w:r>
        <w:r w:rsidR="00ED0D6F">
          <w:rPr>
            <w:noProof/>
            <w:webHidden/>
          </w:rPr>
        </w:r>
        <w:r w:rsidR="00ED0D6F">
          <w:rPr>
            <w:noProof/>
            <w:webHidden/>
          </w:rPr>
          <w:fldChar w:fldCharType="separate"/>
        </w:r>
        <w:r w:rsidR="00ED0D6F">
          <w:rPr>
            <w:noProof/>
            <w:webHidden/>
          </w:rPr>
          <w:t>175</w:t>
        </w:r>
        <w:r w:rsidR="00ED0D6F">
          <w:rPr>
            <w:noProof/>
            <w:webHidden/>
          </w:rPr>
          <w:fldChar w:fldCharType="end"/>
        </w:r>
      </w:hyperlink>
    </w:p>
    <w:p w14:paraId="258E83DA" w14:textId="00CEDC99"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53" w:history="1">
        <w:r w:rsidR="00ED0D6F" w:rsidRPr="00502530">
          <w:rPr>
            <w:rStyle w:val="Hyperlink"/>
            <w:noProof/>
          </w:rPr>
          <w:t>F.2 Non-deterministic file format elements</w:t>
        </w:r>
        <w:r w:rsidR="00ED0D6F">
          <w:rPr>
            <w:noProof/>
            <w:webHidden/>
          </w:rPr>
          <w:tab/>
        </w:r>
        <w:r w:rsidR="00ED0D6F">
          <w:rPr>
            <w:noProof/>
            <w:webHidden/>
          </w:rPr>
          <w:fldChar w:fldCharType="begin"/>
        </w:r>
        <w:r w:rsidR="00ED0D6F">
          <w:rPr>
            <w:noProof/>
            <w:webHidden/>
          </w:rPr>
          <w:instrText xml:space="preserve"> PAGEREF _Toc5353853 \h </w:instrText>
        </w:r>
        <w:r w:rsidR="00ED0D6F">
          <w:rPr>
            <w:noProof/>
            <w:webHidden/>
          </w:rPr>
        </w:r>
        <w:r w:rsidR="00ED0D6F">
          <w:rPr>
            <w:noProof/>
            <w:webHidden/>
          </w:rPr>
          <w:fldChar w:fldCharType="separate"/>
        </w:r>
        <w:r w:rsidR="00ED0D6F">
          <w:rPr>
            <w:noProof/>
            <w:webHidden/>
          </w:rPr>
          <w:t>175</w:t>
        </w:r>
        <w:r w:rsidR="00ED0D6F">
          <w:rPr>
            <w:noProof/>
            <w:webHidden/>
          </w:rPr>
          <w:fldChar w:fldCharType="end"/>
        </w:r>
      </w:hyperlink>
    </w:p>
    <w:p w14:paraId="6764FE96" w14:textId="3A35BF57"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54" w:history="1">
        <w:r w:rsidR="00ED0D6F" w:rsidRPr="00502530">
          <w:rPr>
            <w:rStyle w:val="Hyperlink"/>
            <w:noProof/>
          </w:rPr>
          <w:t>F.3 Array and dictionary element ordering</w:t>
        </w:r>
        <w:r w:rsidR="00ED0D6F">
          <w:rPr>
            <w:noProof/>
            <w:webHidden/>
          </w:rPr>
          <w:tab/>
        </w:r>
        <w:r w:rsidR="00ED0D6F">
          <w:rPr>
            <w:noProof/>
            <w:webHidden/>
          </w:rPr>
          <w:fldChar w:fldCharType="begin"/>
        </w:r>
        <w:r w:rsidR="00ED0D6F">
          <w:rPr>
            <w:noProof/>
            <w:webHidden/>
          </w:rPr>
          <w:instrText xml:space="preserve"> PAGEREF _Toc5353854 \h </w:instrText>
        </w:r>
        <w:r w:rsidR="00ED0D6F">
          <w:rPr>
            <w:noProof/>
            <w:webHidden/>
          </w:rPr>
        </w:r>
        <w:r w:rsidR="00ED0D6F">
          <w:rPr>
            <w:noProof/>
            <w:webHidden/>
          </w:rPr>
          <w:fldChar w:fldCharType="separate"/>
        </w:r>
        <w:r w:rsidR="00ED0D6F">
          <w:rPr>
            <w:noProof/>
            <w:webHidden/>
          </w:rPr>
          <w:t>176</w:t>
        </w:r>
        <w:r w:rsidR="00ED0D6F">
          <w:rPr>
            <w:noProof/>
            <w:webHidden/>
          </w:rPr>
          <w:fldChar w:fldCharType="end"/>
        </w:r>
      </w:hyperlink>
    </w:p>
    <w:p w14:paraId="2887A9C5" w14:textId="6207F9B2"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55" w:history="1">
        <w:r w:rsidR="00ED0D6F" w:rsidRPr="00502530">
          <w:rPr>
            <w:rStyle w:val="Hyperlink"/>
            <w:noProof/>
          </w:rPr>
          <w:t>F.4 Absolute paths</w:t>
        </w:r>
        <w:r w:rsidR="00ED0D6F">
          <w:rPr>
            <w:noProof/>
            <w:webHidden/>
          </w:rPr>
          <w:tab/>
        </w:r>
        <w:r w:rsidR="00ED0D6F">
          <w:rPr>
            <w:noProof/>
            <w:webHidden/>
          </w:rPr>
          <w:fldChar w:fldCharType="begin"/>
        </w:r>
        <w:r w:rsidR="00ED0D6F">
          <w:rPr>
            <w:noProof/>
            <w:webHidden/>
          </w:rPr>
          <w:instrText xml:space="preserve"> PAGEREF _Toc5353855 \h </w:instrText>
        </w:r>
        <w:r w:rsidR="00ED0D6F">
          <w:rPr>
            <w:noProof/>
            <w:webHidden/>
          </w:rPr>
        </w:r>
        <w:r w:rsidR="00ED0D6F">
          <w:rPr>
            <w:noProof/>
            <w:webHidden/>
          </w:rPr>
          <w:fldChar w:fldCharType="separate"/>
        </w:r>
        <w:r w:rsidR="00ED0D6F">
          <w:rPr>
            <w:noProof/>
            <w:webHidden/>
          </w:rPr>
          <w:t>176</w:t>
        </w:r>
        <w:r w:rsidR="00ED0D6F">
          <w:rPr>
            <w:noProof/>
            <w:webHidden/>
          </w:rPr>
          <w:fldChar w:fldCharType="end"/>
        </w:r>
      </w:hyperlink>
    </w:p>
    <w:p w14:paraId="7788A5E8" w14:textId="08F7635E"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56" w:history="1">
        <w:r w:rsidR="00ED0D6F" w:rsidRPr="00502530">
          <w:rPr>
            <w:rStyle w:val="Hyperlink"/>
            <w:noProof/>
          </w:rPr>
          <w:t>F.5 Compensating for non-deterministic output</w:t>
        </w:r>
        <w:r w:rsidR="00ED0D6F">
          <w:rPr>
            <w:noProof/>
            <w:webHidden/>
          </w:rPr>
          <w:tab/>
        </w:r>
        <w:r w:rsidR="00ED0D6F">
          <w:rPr>
            <w:noProof/>
            <w:webHidden/>
          </w:rPr>
          <w:fldChar w:fldCharType="begin"/>
        </w:r>
        <w:r w:rsidR="00ED0D6F">
          <w:rPr>
            <w:noProof/>
            <w:webHidden/>
          </w:rPr>
          <w:instrText xml:space="preserve"> PAGEREF _Toc5353856 \h </w:instrText>
        </w:r>
        <w:r w:rsidR="00ED0D6F">
          <w:rPr>
            <w:noProof/>
            <w:webHidden/>
          </w:rPr>
        </w:r>
        <w:r w:rsidR="00ED0D6F">
          <w:rPr>
            <w:noProof/>
            <w:webHidden/>
          </w:rPr>
          <w:fldChar w:fldCharType="separate"/>
        </w:r>
        <w:r w:rsidR="00ED0D6F">
          <w:rPr>
            <w:noProof/>
            <w:webHidden/>
          </w:rPr>
          <w:t>176</w:t>
        </w:r>
        <w:r w:rsidR="00ED0D6F">
          <w:rPr>
            <w:noProof/>
            <w:webHidden/>
          </w:rPr>
          <w:fldChar w:fldCharType="end"/>
        </w:r>
      </w:hyperlink>
    </w:p>
    <w:p w14:paraId="5051B017" w14:textId="2FCA5348"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57" w:history="1">
        <w:r w:rsidR="00ED0D6F" w:rsidRPr="00502530">
          <w:rPr>
            <w:rStyle w:val="Hyperlink"/>
            <w:noProof/>
          </w:rPr>
          <w:t>F.6 Interaction between determinism and baselining</w:t>
        </w:r>
        <w:r w:rsidR="00ED0D6F">
          <w:rPr>
            <w:noProof/>
            <w:webHidden/>
          </w:rPr>
          <w:tab/>
        </w:r>
        <w:r w:rsidR="00ED0D6F">
          <w:rPr>
            <w:noProof/>
            <w:webHidden/>
          </w:rPr>
          <w:fldChar w:fldCharType="begin"/>
        </w:r>
        <w:r w:rsidR="00ED0D6F">
          <w:rPr>
            <w:noProof/>
            <w:webHidden/>
          </w:rPr>
          <w:instrText xml:space="preserve"> PAGEREF _Toc5353857 \h </w:instrText>
        </w:r>
        <w:r w:rsidR="00ED0D6F">
          <w:rPr>
            <w:noProof/>
            <w:webHidden/>
          </w:rPr>
        </w:r>
        <w:r w:rsidR="00ED0D6F">
          <w:rPr>
            <w:noProof/>
            <w:webHidden/>
          </w:rPr>
          <w:fldChar w:fldCharType="separate"/>
        </w:r>
        <w:r w:rsidR="00ED0D6F">
          <w:rPr>
            <w:noProof/>
            <w:webHidden/>
          </w:rPr>
          <w:t>177</w:t>
        </w:r>
        <w:r w:rsidR="00ED0D6F">
          <w:rPr>
            <w:noProof/>
            <w:webHidden/>
          </w:rPr>
          <w:fldChar w:fldCharType="end"/>
        </w:r>
      </w:hyperlink>
    </w:p>
    <w:p w14:paraId="68DD311A" w14:textId="28880B93" w:rsidR="00ED0D6F" w:rsidRDefault="00AC2AAA">
      <w:pPr>
        <w:pStyle w:val="TOC1"/>
        <w:rPr>
          <w:rFonts w:asciiTheme="minorHAnsi" w:eastAsiaTheme="minorEastAsia" w:hAnsiTheme="minorHAnsi" w:cstheme="minorBidi"/>
          <w:noProof/>
          <w:sz w:val="22"/>
          <w:szCs w:val="22"/>
        </w:rPr>
      </w:pPr>
      <w:hyperlink w:anchor="_Toc5353858" w:history="1">
        <w:r w:rsidR="00ED0D6F" w:rsidRPr="00502530">
          <w:rPr>
            <w:rStyle w:val="Hyperlink"/>
            <w:noProof/>
          </w:rPr>
          <w:t>Appendix G. (Informative) Guidance on fixes</w:t>
        </w:r>
        <w:r w:rsidR="00ED0D6F">
          <w:rPr>
            <w:noProof/>
            <w:webHidden/>
          </w:rPr>
          <w:tab/>
        </w:r>
        <w:r w:rsidR="00ED0D6F">
          <w:rPr>
            <w:noProof/>
            <w:webHidden/>
          </w:rPr>
          <w:fldChar w:fldCharType="begin"/>
        </w:r>
        <w:r w:rsidR="00ED0D6F">
          <w:rPr>
            <w:noProof/>
            <w:webHidden/>
          </w:rPr>
          <w:instrText xml:space="preserve"> PAGEREF _Toc5353858 \h </w:instrText>
        </w:r>
        <w:r w:rsidR="00ED0D6F">
          <w:rPr>
            <w:noProof/>
            <w:webHidden/>
          </w:rPr>
        </w:r>
        <w:r w:rsidR="00ED0D6F">
          <w:rPr>
            <w:noProof/>
            <w:webHidden/>
          </w:rPr>
          <w:fldChar w:fldCharType="separate"/>
        </w:r>
        <w:r w:rsidR="00ED0D6F">
          <w:rPr>
            <w:noProof/>
            <w:webHidden/>
          </w:rPr>
          <w:t>178</w:t>
        </w:r>
        <w:r w:rsidR="00ED0D6F">
          <w:rPr>
            <w:noProof/>
            <w:webHidden/>
          </w:rPr>
          <w:fldChar w:fldCharType="end"/>
        </w:r>
      </w:hyperlink>
    </w:p>
    <w:p w14:paraId="08B1AEFB" w14:textId="1998D7F2" w:rsidR="00ED0D6F" w:rsidRDefault="00AC2AAA">
      <w:pPr>
        <w:pStyle w:val="TOC1"/>
        <w:rPr>
          <w:rFonts w:asciiTheme="minorHAnsi" w:eastAsiaTheme="minorEastAsia" w:hAnsiTheme="minorHAnsi" w:cstheme="minorBidi"/>
          <w:noProof/>
          <w:sz w:val="22"/>
          <w:szCs w:val="22"/>
        </w:rPr>
      </w:pPr>
      <w:hyperlink w:anchor="_Toc5353859" w:history="1">
        <w:r w:rsidR="00ED0D6F" w:rsidRPr="00502530">
          <w:rPr>
            <w:rStyle w:val="Hyperlink"/>
            <w:noProof/>
          </w:rPr>
          <w:t>Appendix H. (Informative) Diagnosing results in generated files</w:t>
        </w:r>
        <w:r w:rsidR="00ED0D6F">
          <w:rPr>
            <w:noProof/>
            <w:webHidden/>
          </w:rPr>
          <w:tab/>
        </w:r>
        <w:r w:rsidR="00ED0D6F">
          <w:rPr>
            <w:noProof/>
            <w:webHidden/>
          </w:rPr>
          <w:fldChar w:fldCharType="begin"/>
        </w:r>
        <w:r w:rsidR="00ED0D6F">
          <w:rPr>
            <w:noProof/>
            <w:webHidden/>
          </w:rPr>
          <w:instrText xml:space="preserve"> PAGEREF _Toc5353859 \h </w:instrText>
        </w:r>
        <w:r w:rsidR="00ED0D6F">
          <w:rPr>
            <w:noProof/>
            <w:webHidden/>
          </w:rPr>
        </w:r>
        <w:r w:rsidR="00ED0D6F">
          <w:rPr>
            <w:noProof/>
            <w:webHidden/>
          </w:rPr>
          <w:fldChar w:fldCharType="separate"/>
        </w:r>
        <w:r w:rsidR="00ED0D6F">
          <w:rPr>
            <w:noProof/>
            <w:webHidden/>
          </w:rPr>
          <w:t>179</w:t>
        </w:r>
        <w:r w:rsidR="00ED0D6F">
          <w:rPr>
            <w:noProof/>
            <w:webHidden/>
          </w:rPr>
          <w:fldChar w:fldCharType="end"/>
        </w:r>
      </w:hyperlink>
    </w:p>
    <w:p w14:paraId="23928251" w14:textId="51521CAB" w:rsidR="00ED0D6F" w:rsidRDefault="00AC2AAA">
      <w:pPr>
        <w:pStyle w:val="TOC1"/>
        <w:rPr>
          <w:rFonts w:asciiTheme="minorHAnsi" w:eastAsiaTheme="minorEastAsia" w:hAnsiTheme="minorHAnsi" w:cstheme="minorBidi"/>
          <w:noProof/>
          <w:sz w:val="22"/>
          <w:szCs w:val="22"/>
        </w:rPr>
      </w:pPr>
      <w:hyperlink w:anchor="_Toc5353860" w:history="1">
        <w:r w:rsidR="00ED0D6F" w:rsidRPr="00502530">
          <w:rPr>
            <w:rStyle w:val="Hyperlink"/>
            <w:noProof/>
          </w:rPr>
          <w:t>Appendix I. (Informative) Sample sourceLanguage values</w:t>
        </w:r>
        <w:r w:rsidR="00ED0D6F">
          <w:rPr>
            <w:noProof/>
            <w:webHidden/>
          </w:rPr>
          <w:tab/>
        </w:r>
        <w:r w:rsidR="00ED0D6F">
          <w:rPr>
            <w:noProof/>
            <w:webHidden/>
          </w:rPr>
          <w:fldChar w:fldCharType="begin"/>
        </w:r>
        <w:r w:rsidR="00ED0D6F">
          <w:rPr>
            <w:noProof/>
            <w:webHidden/>
          </w:rPr>
          <w:instrText xml:space="preserve"> PAGEREF _Toc5353860 \h </w:instrText>
        </w:r>
        <w:r w:rsidR="00ED0D6F">
          <w:rPr>
            <w:noProof/>
            <w:webHidden/>
          </w:rPr>
        </w:r>
        <w:r w:rsidR="00ED0D6F">
          <w:rPr>
            <w:noProof/>
            <w:webHidden/>
          </w:rPr>
          <w:fldChar w:fldCharType="separate"/>
        </w:r>
        <w:r w:rsidR="00ED0D6F">
          <w:rPr>
            <w:noProof/>
            <w:webHidden/>
          </w:rPr>
          <w:t>182</w:t>
        </w:r>
        <w:r w:rsidR="00ED0D6F">
          <w:rPr>
            <w:noProof/>
            <w:webHidden/>
          </w:rPr>
          <w:fldChar w:fldCharType="end"/>
        </w:r>
      </w:hyperlink>
    </w:p>
    <w:p w14:paraId="469E1A91" w14:textId="20060CD1" w:rsidR="00ED0D6F" w:rsidRDefault="00AC2AAA">
      <w:pPr>
        <w:pStyle w:val="TOC1"/>
        <w:rPr>
          <w:rFonts w:asciiTheme="minorHAnsi" w:eastAsiaTheme="minorEastAsia" w:hAnsiTheme="minorHAnsi" w:cstheme="minorBidi"/>
          <w:noProof/>
          <w:sz w:val="22"/>
          <w:szCs w:val="22"/>
        </w:rPr>
      </w:pPr>
      <w:hyperlink w:anchor="_Toc5353861" w:history="1">
        <w:r w:rsidR="00ED0D6F" w:rsidRPr="00502530">
          <w:rPr>
            <w:rStyle w:val="Hyperlink"/>
            <w:noProof/>
          </w:rPr>
          <w:t>Appendix J. (Informative) Examples</w:t>
        </w:r>
        <w:r w:rsidR="00ED0D6F">
          <w:rPr>
            <w:noProof/>
            <w:webHidden/>
          </w:rPr>
          <w:tab/>
        </w:r>
        <w:r w:rsidR="00ED0D6F">
          <w:rPr>
            <w:noProof/>
            <w:webHidden/>
          </w:rPr>
          <w:fldChar w:fldCharType="begin"/>
        </w:r>
        <w:r w:rsidR="00ED0D6F">
          <w:rPr>
            <w:noProof/>
            <w:webHidden/>
          </w:rPr>
          <w:instrText xml:space="preserve"> PAGEREF _Toc5353861 \h </w:instrText>
        </w:r>
        <w:r w:rsidR="00ED0D6F">
          <w:rPr>
            <w:noProof/>
            <w:webHidden/>
          </w:rPr>
        </w:r>
        <w:r w:rsidR="00ED0D6F">
          <w:rPr>
            <w:noProof/>
            <w:webHidden/>
          </w:rPr>
          <w:fldChar w:fldCharType="separate"/>
        </w:r>
        <w:r w:rsidR="00ED0D6F">
          <w:rPr>
            <w:noProof/>
            <w:webHidden/>
          </w:rPr>
          <w:t>184</w:t>
        </w:r>
        <w:r w:rsidR="00ED0D6F">
          <w:rPr>
            <w:noProof/>
            <w:webHidden/>
          </w:rPr>
          <w:fldChar w:fldCharType="end"/>
        </w:r>
      </w:hyperlink>
    </w:p>
    <w:p w14:paraId="3A6E0EE8" w14:textId="303BA3BF"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62" w:history="1">
        <w:r w:rsidR="00ED0D6F" w:rsidRPr="00502530">
          <w:rPr>
            <w:rStyle w:val="Hyperlink"/>
            <w:noProof/>
          </w:rPr>
          <w:t>J.1 Minimal valid SARIF log file</w:t>
        </w:r>
        <w:r w:rsidR="00ED0D6F">
          <w:rPr>
            <w:noProof/>
            <w:webHidden/>
          </w:rPr>
          <w:tab/>
        </w:r>
        <w:r w:rsidR="00ED0D6F">
          <w:rPr>
            <w:noProof/>
            <w:webHidden/>
          </w:rPr>
          <w:fldChar w:fldCharType="begin"/>
        </w:r>
        <w:r w:rsidR="00ED0D6F">
          <w:rPr>
            <w:noProof/>
            <w:webHidden/>
          </w:rPr>
          <w:instrText xml:space="preserve"> PAGEREF _Toc5353862 \h </w:instrText>
        </w:r>
        <w:r w:rsidR="00ED0D6F">
          <w:rPr>
            <w:noProof/>
            <w:webHidden/>
          </w:rPr>
        </w:r>
        <w:r w:rsidR="00ED0D6F">
          <w:rPr>
            <w:noProof/>
            <w:webHidden/>
          </w:rPr>
          <w:fldChar w:fldCharType="separate"/>
        </w:r>
        <w:r w:rsidR="00ED0D6F">
          <w:rPr>
            <w:noProof/>
            <w:webHidden/>
          </w:rPr>
          <w:t>184</w:t>
        </w:r>
        <w:r w:rsidR="00ED0D6F">
          <w:rPr>
            <w:noProof/>
            <w:webHidden/>
          </w:rPr>
          <w:fldChar w:fldCharType="end"/>
        </w:r>
      </w:hyperlink>
    </w:p>
    <w:p w14:paraId="2B3EB924" w14:textId="6E33EB8D"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63" w:history="1">
        <w:r w:rsidR="00ED0D6F" w:rsidRPr="00502530">
          <w:rPr>
            <w:rStyle w:val="Hyperlink"/>
            <w:noProof/>
          </w:rPr>
          <w:t>J.2 Minimal recommended SARIF log file with source information</w:t>
        </w:r>
        <w:r w:rsidR="00ED0D6F">
          <w:rPr>
            <w:noProof/>
            <w:webHidden/>
          </w:rPr>
          <w:tab/>
        </w:r>
        <w:r w:rsidR="00ED0D6F">
          <w:rPr>
            <w:noProof/>
            <w:webHidden/>
          </w:rPr>
          <w:fldChar w:fldCharType="begin"/>
        </w:r>
        <w:r w:rsidR="00ED0D6F">
          <w:rPr>
            <w:noProof/>
            <w:webHidden/>
          </w:rPr>
          <w:instrText xml:space="preserve"> PAGEREF _Toc5353863 \h </w:instrText>
        </w:r>
        <w:r w:rsidR="00ED0D6F">
          <w:rPr>
            <w:noProof/>
            <w:webHidden/>
          </w:rPr>
        </w:r>
        <w:r w:rsidR="00ED0D6F">
          <w:rPr>
            <w:noProof/>
            <w:webHidden/>
          </w:rPr>
          <w:fldChar w:fldCharType="separate"/>
        </w:r>
        <w:r w:rsidR="00ED0D6F">
          <w:rPr>
            <w:noProof/>
            <w:webHidden/>
          </w:rPr>
          <w:t>184</w:t>
        </w:r>
        <w:r w:rsidR="00ED0D6F">
          <w:rPr>
            <w:noProof/>
            <w:webHidden/>
          </w:rPr>
          <w:fldChar w:fldCharType="end"/>
        </w:r>
      </w:hyperlink>
    </w:p>
    <w:p w14:paraId="20517245" w14:textId="3AE4690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64" w:history="1">
        <w:r w:rsidR="00ED0D6F" w:rsidRPr="00502530">
          <w:rPr>
            <w:rStyle w:val="Hyperlink"/>
            <w:noProof/>
          </w:rPr>
          <w:t>J.3 Minimal recommended SARIF log file without source information</w:t>
        </w:r>
        <w:r w:rsidR="00ED0D6F">
          <w:rPr>
            <w:noProof/>
            <w:webHidden/>
          </w:rPr>
          <w:tab/>
        </w:r>
        <w:r w:rsidR="00ED0D6F">
          <w:rPr>
            <w:noProof/>
            <w:webHidden/>
          </w:rPr>
          <w:fldChar w:fldCharType="begin"/>
        </w:r>
        <w:r w:rsidR="00ED0D6F">
          <w:rPr>
            <w:noProof/>
            <w:webHidden/>
          </w:rPr>
          <w:instrText xml:space="preserve"> PAGEREF _Toc5353864 \h </w:instrText>
        </w:r>
        <w:r w:rsidR="00ED0D6F">
          <w:rPr>
            <w:noProof/>
            <w:webHidden/>
          </w:rPr>
        </w:r>
        <w:r w:rsidR="00ED0D6F">
          <w:rPr>
            <w:noProof/>
            <w:webHidden/>
          </w:rPr>
          <w:fldChar w:fldCharType="separate"/>
        </w:r>
        <w:r w:rsidR="00ED0D6F">
          <w:rPr>
            <w:noProof/>
            <w:webHidden/>
          </w:rPr>
          <w:t>185</w:t>
        </w:r>
        <w:r w:rsidR="00ED0D6F">
          <w:rPr>
            <w:noProof/>
            <w:webHidden/>
          </w:rPr>
          <w:fldChar w:fldCharType="end"/>
        </w:r>
      </w:hyperlink>
    </w:p>
    <w:p w14:paraId="6F9992E3" w14:textId="02B72266" w:rsidR="00ED0D6F" w:rsidRDefault="00AC2AAA">
      <w:pPr>
        <w:pStyle w:val="TOC2"/>
        <w:tabs>
          <w:tab w:val="right" w:leader="dot" w:pos="9350"/>
        </w:tabs>
        <w:rPr>
          <w:rFonts w:asciiTheme="minorHAnsi" w:eastAsiaTheme="minorEastAsia" w:hAnsiTheme="minorHAnsi" w:cstheme="minorBidi"/>
          <w:noProof/>
          <w:sz w:val="22"/>
          <w:szCs w:val="22"/>
        </w:rPr>
      </w:pPr>
      <w:hyperlink w:anchor="_Toc5353865" w:history="1">
        <w:r w:rsidR="00ED0D6F" w:rsidRPr="00502530">
          <w:rPr>
            <w:rStyle w:val="Hyperlink"/>
            <w:noProof/>
          </w:rPr>
          <w:t>J.4 Comprehensive SARIF file</w:t>
        </w:r>
        <w:r w:rsidR="00ED0D6F">
          <w:rPr>
            <w:noProof/>
            <w:webHidden/>
          </w:rPr>
          <w:tab/>
        </w:r>
        <w:r w:rsidR="00ED0D6F">
          <w:rPr>
            <w:noProof/>
            <w:webHidden/>
          </w:rPr>
          <w:fldChar w:fldCharType="begin"/>
        </w:r>
        <w:r w:rsidR="00ED0D6F">
          <w:rPr>
            <w:noProof/>
            <w:webHidden/>
          </w:rPr>
          <w:instrText xml:space="preserve"> PAGEREF _Toc5353865 \h </w:instrText>
        </w:r>
        <w:r w:rsidR="00ED0D6F">
          <w:rPr>
            <w:noProof/>
            <w:webHidden/>
          </w:rPr>
        </w:r>
        <w:r w:rsidR="00ED0D6F">
          <w:rPr>
            <w:noProof/>
            <w:webHidden/>
          </w:rPr>
          <w:fldChar w:fldCharType="separate"/>
        </w:r>
        <w:r w:rsidR="00ED0D6F">
          <w:rPr>
            <w:noProof/>
            <w:webHidden/>
          </w:rPr>
          <w:t>186</w:t>
        </w:r>
        <w:r w:rsidR="00ED0D6F">
          <w:rPr>
            <w:noProof/>
            <w:webHidden/>
          </w:rPr>
          <w:fldChar w:fldCharType="end"/>
        </w:r>
      </w:hyperlink>
    </w:p>
    <w:p w14:paraId="71A4F5CA" w14:textId="738D3AF9" w:rsidR="00ED0D6F" w:rsidRDefault="00AC2AAA">
      <w:pPr>
        <w:pStyle w:val="TOC1"/>
        <w:rPr>
          <w:rFonts w:asciiTheme="minorHAnsi" w:eastAsiaTheme="minorEastAsia" w:hAnsiTheme="minorHAnsi" w:cstheme="minorBidi"/>
          <w:noProof/>
          <w:sz w:val="22"/>
          <w:szCs w:val="22"/>
        </w:rPr>
      </w:pPr>
      <w:hyperlink w:anchor="_Toc5353866" w:history="1">
        <w:r w:rsidR="00ED0D6F" w:rsidRPr="00502530">
          <w:rPr>
            <w:rStyle w:val="Hyperlink"/>
            <w:noProof/>
          </w:rPr>
          <w:t>Appendix K. (Informative) Revision History</w:t>
        </w:r>
        <w:r w:rsidR="00ED0D6F">
          <w:rPr>
            <w:noProof/>
            <w:webHidden/>
          </w:rPr>
          <w:tab/>
        </w:r>
        <w:r w:rsidR="00ED0D6F">
          <w:rPr>
            <w:noProof/>
            <w:webHidden/>
          </w:rPr>
          <w:fldChar w:fldCharType="begin"/>
        </w:r>
        <w:r w:rsidR="00ED0D6F">
          <w:rPr>
            <w:noProof/>
            <w:webHidden/>
          </w:rPr>
          <w:instrText xml:space="preserve"> PAGEREF _Toc5353866 \h </w:instrText>
        </w:r>
        <w:r w:rsidR="00ED0D6F">
          <w:rPr>
            <w:noProof/>
            <w:webHidden/>
          </w:rPr>
        </w:r>
        <w:r w:rsidR="00ED0D6F">
          <w:rPr>
            <w:noProof/>
            <w:webHidden/>
          </w:rPr>
          <w:fldChar w:fldCharType="separate"/>
        </w:r>
        <w:r w:rsidR="00ED0D6F">
          <w:rPr>
            <w:noProof/>
            <w:webHidden/>
          </w:rPr>
          <w:t>197</w:t>
        </w:r>
        <w:r w:rsidR="00ED0D6F">
          <w:rPr>
            <w:noProof/>
            <w:webHidden/>
          </w:rPr>
          <w:fldChar w:fldCharType="end"/>
        </w:r>
      </w:hyperlink>
    </w:p>
    <w:p w14:paraId="300EBE96" w14:textId="4376CE5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5337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353372"/>
      <w:bookmarkStart w:id="6" w:name="_Toc85472893"/>
      <w:bookmarkStart w:id="7" w:name="_Toc287332007"/>
      <w:r>
        <w:t>IPR Policy</w:t>
      </w:r>
      <w:bookmarkEnd w:id="5"/>
    </w:p>
    <w:p w14:paraId="46AF25ED" w14:textId="38BC96A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5ECAB7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53373"/>
      <w:r>
        <w:t>Terminology</w:t>
      </w:r>
      <w:bookmarkEnd w:id="6"/>
      <w:bookmarkEnd w:id="7"/>
      <w:bookmarkEnd w:id="8"/>
    </w:p>
    <w:p w14:paraId="332C78E7" w14:textId="45EC646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F315446" w:rsidR="00B05C99" w:rsidRDefault="00AC2AA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883D64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0A6E46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2EABE52" w:rsidR="008119BF" w:rsidRPr="008119BF" w:rsidRDefault="00AC2AA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294133B" w:rsidR="0044419A" w:rsidRDefault="00AC2AA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6C682FA" w:rsidR="0044419A" w:rsidRDefault="00AC2AA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E5B1CA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8662D4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D735BA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0695F02" w:rsidR="0008529C" w:rsidRDefault="00AC2AA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3CD55EF" w:rsidR="00815B8E" w:rsidRPr="00B53EA7" w:rsidRDefault="00AC2AA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F853E6B" w:rsidR="00D06F1A" w:rsidRPr="00D06F1A" w:rsidRDefault="00AC2AA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F92D468" w:rsidR="00376AE7" w:rsidRDefault="00AC2AA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AD58D44" w:rsidR="005A4921" w:rsidRPr="00FA7D11" w:rsidRDefault="00AC2AA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0932D1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935CF6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06198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D90EF5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3758664" w:rsidR="008B0BAE" w:rsidRPr="00FA7D11" w:rsidRDefault="00AC2AA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EB1731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898D4C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A27C2B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081EE8E" w:rsidR="0044419A" w:rsidRDefault="00AC2AA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0A7C5D2" w:rsidR="0044419A" w:rsidRDefault="00AC2AA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F5CE740" w:rsidR="008563DD" w:rsidRDefault="00AC2AA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A20538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531FEC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3BA48F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C8CD68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6D10F8D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F83F96A" w:rsidR="0044419A" w:rsidRDefault="00AC2AA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504075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4A6F41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EEF89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1C3715A" w:rsidR="00646038" w:rsidRDefault="00AC2AA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1E061E3" w:rsidR="0044419A" w:rsidRDefault="00AC2AA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EA8BED9" w:rsidR="00E10ADE" w:rsidRPr="00E10ADE" w:rsidRDefault="00AC2AA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C5F2E6E" w:rsidR="00646038" w:rsidRDefault="00AC2AA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07D2C3B"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16863D" w:rsidR="0044419A" w:rsidRDefault="00AC2AA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327BC5CD" w:rsidR="008B0BAE" w:rsidRDefault="00AC2AA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FF5C3A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260F129" w:rsidR="00B05C99" w:rsidRDefault="00AC2AA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CD4164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D80C09B" w:rsidR="00D65090" w:rsidRPr="00D65090" w:rsidRDefault="00AC2AA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F69EAC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069B177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13BE92B"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26CFB6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9F55DA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516DB9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617EECE8" w:rsidR="00B05C99" w:rsidRDefault="00AC2AA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04EFDC" w:rsidR="00B05C99" w:rsidRDefault="00AC2AA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C73D6BA"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018E4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D5EFBF8" w:rsidR="00811F21" w:rsidRPr="00811F21" w:rsidRDefault="00AC2AA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FF5267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D9C53A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018456F" w:rsidR="0087229D" w:rsidRPr="0087229D" w:rsidRDefault="00AC2AA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CBBD226" w:rsidR="00B05C99" w:rsidRDefault="00AC2AA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0429449E" w:rsidR="00B05C99" w:rsidRDefault="00AC2AA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262A80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D4D6A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93AC045" w:rsidR="00366BA7" w:rsidRDefault="00AC2AA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12D9233E" w:rsidR="00753025" w:rsidRPr="00753025" w:rsidRDefault="00AC2AA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C87C463" w:rsidR="00815B8E" w:rsidRPr="00B53EA7" w:rsidRDefault="00AC2AA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2F85FED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28ED8D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D20D22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BD65BE2" w:rsidR="0044419A" w:rsidRDefault="00AC2AA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0E602A3" w:rsidR="0044419A" w:rsidRDefault="00AC2AA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235282B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F6E4BC1" w:rsidR="0003129F" w:rsidRDefault="00AC2AA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55CE7D8" w:rsidR="0044419A" w:rsidRDefault="00AC2AA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04B5E1E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7AE1EF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DE766B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5B502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35337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71F607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C52706"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B76F0F0"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D060646"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B2B7229"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CC77AB8"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BBBA6E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8FFDA3D"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A645803"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6913C9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CCF1E7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0D177E1"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EF0BDE4"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4B1B4CA"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0715EA8"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849327E"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B22CEFD"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216B70C4"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31D1D32A"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353375"/>
      <w:r>
        <w:t>Non-Normative References</w:t>
      </w:r>
      <w:bookmarkEnd w:id="96"/>
      <w:bookmarkEnd w:id="97"/>
      <w:bookmarkEnd w:id="98"/>
    </w:p>
    <w:p w14:paraId="1067680D" w14:textId="599EC26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A95DD70"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25CE59C"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60E155EE"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3FAA778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9B78D3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61B172C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353376"/>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353377"/>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353378"/>
      <w:r>
        <w:t>Format examples</w:t>
      </w:r>
      <w:bookmarkEnd w:id="105"/>
    </w:p>
    <w:p w14:paraId="2726F2C4" w14:textId="6F8C7F6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353379"/>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5353380"/>
      <w:r>
        <w:t>Syntax notation</w:t>
      </w:r>
      <w:bookmarkEnd w:id="107"/>
    </w:p>
    <w:p w14:paraId="15BCDF38" w14:textId="7BFF6C3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7EA21E"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353381"/>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D7F9D0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D0D6F">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591C81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ED0D6F">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3877D0AC"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ED0D6F">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F687422"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ED0D6F">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DBEC0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046ECE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ED0D6F">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353382"/>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353383"/>
      <w:r>
        <w:t>General</w:t>
      </w:r>
      <w:bookmarkEnd w:id="114"/>
      <w:bookmarkEnd w:id="115"/>
    </w:p>
    <w:p w14:paraId="66A97768" w14:textId="68F5D098"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ED0D6F">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9504AF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859716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A5F42D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353384"/>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353385"/>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353386"/>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353387"/>
      <w:r>
        <w:t>text property</w:t>
      </w:r>
      <w:bookmarkEnd w:id="125"/>
      <w:bookmarkEnd w:id="126"/>
    </w:p>
    <w:p w14:paraId="4A7B5CC6" w14:textId="13E78BF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D0D6F">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353388"/>
      <w:r>
        <w:t>binary property</w:t>
      </w:r>
      <w:bookmarkEnd w:id="127"/>
      <w:bookmarkEnd w:id="128"/>
    </w:p>
    <w:p w14:paraId="1BB5464B" w14:textId="34F02C7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353389"/>
      <w:r>
        <w:t>rendered property</w:t>
      </w:r>
      <w:bookmarkEnd w:id="129"/>
    </w:p>
    <w:p w14:paraId="0838F2BA" w14:textId="0D2B134F"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ED0D6F">
        <w:t>3.12</w:t>
      </w:r>
      <w:r>
        <w:fldChar w:fldCharType="end"/>
      </w:r>
      <w:r>
        <w:t>) that provides a rendered view of the contents.</w:t>
      </w:r>
    </w:p>
    <w:p w14:paraId="1DECE07C" w14:textId="0E2BF6A4"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ED0D6F">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ED0D6F">
        <w:t>3.27.5</w:t>
      </w:r>
      <w:r>
        <w:fldChar w:fldCharType="end"/>
      </w:r>
      <w:r>
        <w:t>, §</w:t>
      </w:r>
      <w:r>
        <w:fldChar w:fldCharType="begin"/>
      </w:r>
      <w:r>
        <w:instrText xml:space="preserve"> REF _Ref534896821 \r \h </w:instrText>
      </w:r>
      <w:r>
        <w:fldChar w:fldCharType="separate"/>
      </w:r>
      <w:r w:rsidR="00ED0D6F">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D0D6F">
        <w:t>3.12.4</w:t>
      </w:r>
      <w:r>
        <w:fldChar w:fldCharType="end"/>
      </w:r>
      <w:r>
        <w:t>) emphasizes a byte of particular interest.</w:t>
      </w:r>
    </w:p>
    <w:p w14:paraId="60F251DB" w14:textId="1F00DEDD"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ED0D6F">
        <w:t>3.27</w:t>
      </w:r>
      <w:r>
        <w:fldChar w:fldCharType="end"/>
      </w:r>
      <w:r>
        <w:t>).</w:t>
      </w:r>
    </w:p>
    <w:p w14:paraId="530A6C93" w14:textId="68AAE001" w:rsidR="00C40C88" w:rsidRDefault="00C40C88" w:rsidP="00C40C88">
      <w:pPr>
        <w:pStyle w:val="Code"/>
      </w:pPr>
      <w:r>
        <w:t xml:space="preserve">  "address": {                   # See §</w:t>
      </w:r>
      <w:r>
        <w:fldChar w:fldCharType="begin"/>
      </w:r>
      <w:r>
        <w:instrText xml:space="preserve"> REF _Ref4682539 \r \h </w:instrText>
      </w:r>
      <w:r>
        <w:fldChar w:fldCharType="separate"/>
      </w:r>
      <w:r w:rsidR="00ED0D6F">
        <w:t>3.27.7</w:t>
      </w:r>
      <w:r>
        <w:fldChar w:fldCharType="end"/>
      </w:r>
      <w:r>
        <w:t>.</w:t>
      </w:r>
    </w:p>
    <w:p w14:paraId="02C150F3" w14:textId="5725C536"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ED0D6F">
        <w:t>3.30.1</w:t>
      </w:r>
      <w:r w:rsidR="00AE6ECE">
        <w:fldChar w:fldCharType="end"/>
      </w:r>
      <w:r>
        <w:t>.</w:t>
      </w:r>
    </w:p>
    <w:p w14:paraId="42445A70" w14:textId="57AF932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ED0D6F">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C23B182" w:rsidR="00C40C88" w:rsidRDefault="00C40C88" w:rsidP="00C40C88">
      <w:pPr>
        <w:pStyle w:val="Code"/>
      </w:pPr>
      <w:r>
        <w:t xml:space="preserve">  "region": {                    # See §</w:t>
      </w:r>
      <w:r>
        <w:fldChar w:fldCharType="begin"/>
      </w:r>
      <w:r>
        <w:instrText xml:space="preserve"> REF _Ref493509797 \r \h </w:instrText>
      </w:r>
      <w:r>
        <w:fldChar w:fldCharType="separate"/>
      </w:r>
      <w:r w:rsidR="00ED0D6F">
        <w:t>3.27.5</w:t>
      </w:r>
      <w:r>
        <w:fldChar w:fldCharType="end"/>
      </w:r>
      <w:r>
        <w:t>.</w:t>
      </w:r>
    </w:p>
    <w:p w14:paraId="5EAF0C55" w14:textId="7289BE92" w:rsidR="00C40C88" w:rsidRDefault="00C40C88" w:rsidP="00C40C88">
      <w:pPr>
        <w:pStyle w:val="Code"/>
      </w:pPr>
      <w:r>
        <w:t xml:space="preserve">    "snippet": {                 # See §</w:t>
      </w:r>
      <w:r>
        <w:fldChar w:fldCharType="begin"/>
      </w:r>
      <w:r>
        <w:instrText xml:space="preserve"> REF _Ref534896821 \r \h </w:instrText>
      </w:r>
      <w:r>
        <w:fldChar w:fldCharType="separate"/>
      </w:r>
      <w:r w:rsidR="00ED0D6F">
        <w:t>3.28.13</w:t>
      </w:r>
      <w:r>
        <w:fldChar w:fldCharType="end"/>
      </w:r>
      <w:r>
        <w:t>.</w:t>
      </w:r>
    </w:p>
    <w:p w14:paraId="03C029C2" w14:textId="03216378"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ED0D6F">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353390"/>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353391"/>
      <w:r>
        <w:t>General</w:t>
      </w:r>
      <w:bookmarkEnd w:id="133"/>
      <w:bookmarkEnd w:id="134"/>
    </w:p>
    <w:p w14:paraId="0DE4A1DE" w14:textId="34907AD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D0D6F">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ED0D6F">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353392"/>
      <w:r>
        <w:t>Constraints</w:t>
      </w:r>
      <w:bookmarkEnd w:id="135"/>
    </w:p>
    <w:p w14:paraId="13519D8E" w14:textId="14CEF44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D0D6F">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ED0D6F">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D0D6F">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D0D6F">
        <w:t>3.4.5</w:t>
      </w:r>
      <w:r w:rsidR="008F3B71">
        <w:fldChar w:fldCharType="end"/>
      </w:r>
      <w:r w:rsidR="008F3B71">
        <w:t xml:space="preserve">), they </w:t>
      </w:r>
      <w:r w:rsidR="008F3B71">
        <w:rPr>
          <w:b/>
        </w:rPr>
        <w:t>MAY</w:t>
      </w:r>
      <w:r w:rsidR="008F3B71">
        <w:t xml:space="preserve"> both be present.</w:t>
      </w:r>
    </w:p>
    <w:p w14:paraId="2FC50484" w14:textId="1405BAD5"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D0D6F">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ED0D6F">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1094CBEB"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ED0D6F">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ED0D6F">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353393"/>
      <w:bookmarkEnd w:id="136"/>
      <w:r>
        <w:lastRenderedPageBreak/>
        <w:t>uri property</w:t>
      </w:r>
      <w:bookmarkEnd w:id="138"/>
      <w:bookmarkEnd w:id="139"/>
    </w:p>
    <w:p w14:paraId="3855C821" w14:textId="6C4B9845"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40BEA0F"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ED0D6F">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AAEEB57"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ED0D6F">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353394"/>
      <w:proofErr w:type="spellStart"/>
      <w:r>
        <w:t>uriBaseId</w:t>
      </w:r>
      <w:proofErr w:type="spellEnd"/>
      <w:r>
        <w:t xml:space="preserve"> property</w:t>
      </w:r>
      <w:bookmarkEnd w:id="140"/>
      <w:bookmarkEnd w:id="141"/>
    </w:p>
    <w:p w14:paraId="3AB64385" w14:textId="797F84E4"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D0D6F">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7379431"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ED0D6F">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ED0D6F">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2B10BB2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D0D6F">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3BE8515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75BFA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ED0D6F">
        <w:t>3.4.6</w:t>
      </w:r>
      <w:r>
        <w:fldChar w:fldCharType="end"/>
      </w:r>
      <w:r>
        <w:t>.</w:t>
      </w:r>
    </w:p>
    <w:p w14:paraId="1775FB53" w14:textId="0713D84F" w:rsidR="00677224" w:rsidRDefault="00870A52" w:rsidP="00677224">
      <w:pPr>
        <w:pStyle w:val="Heading3"/>
      </w:pPr>
      <w:bookmarkStart w:id="142" w:name="_Ref530055459"/>
      <w:bookmarkStart w:id="143" w:name="_Toc5353395"/>
      <w:proofErr w:type="spellStart"/>
      <w:r>
        <w:t>artifactIndex</w:t>
      </w:r>
      <w:proofErr w:type="spellEnd"/>
      <w:r>
        <w:t xml:space="preserve"> </w:t>
      </w:r>
      <w:r w:rsidR="00677224">
        <w:t>property</w:t>
      </w:r>
      <w:bookmarkEnd w:id="142"/>
      <w:bookmarkEnd w:id="143"/>
    </w:p>
    <w:p w14:paraId="330EA005" w14:textId="5F6ECD5A"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ED0D6F">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D0D6F">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0AC8CCB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ED0D6F">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78EB0DF" w:rsidR="00F428A9" w:rsidRDefault="00F428A9" w:rsidP="00F428A9">
      <w:pPr>
        <w:pStyle w:val="Code"/>
      </w:pPr>
      <w:r>
        <w:t>{                                    # A run object (§</w:t>
      </w:r>
      <w:r>
        <w:fldChar w:fldCharType="begin"/>
      </w:r>
      <w:r>
        <w:instrText xml:space="preserve"> REF _Ref493349997 \r \h  \* MERGEFORMAT </w:instrText>
      </w:r>
      <w:r>
        <w:fldChar w:fldCharType="separate"/>
      </w:r>
      <w:r w:rsidR="00ED0D6F">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353396"/>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9D520CD"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D0D6F">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ED0D6F">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E50699E" w:rsidR="00F47A7C" w:rsidRDefault="00F47A7C" w:rsidP="00E9295D">
      <w:pPr>
        <w:pStyle w:val="Code"/>
      </w:pPr>
      <w:r>
        <w:t>{                                                # A run object (§</w:t>
      </w:r>
      <w:r>
        <w:fldChar w:fldCharType="begin"/>
      </w:r>
      <w:r>
        <w:instrText xml:space="preserve"> REF _Ref493349997 \r \h </w:instrText>
      </w:r>
      <w:r>
        <w:fldChar w:fldCharType="separate"/>
      </w:r>
      <w:r w:rsidR="00ED0D6F">
        <w:t>3.14</w:t>
      </w:r>
      <w:r>
        <w:fldChar w:fldCharType="end"/>
      </w:r>
      <w:r>
        <w:t>).</w:t>
      </w:r>
    </w:p>
    <w:p w14:paraId="4DCC6D62" w14:textId="38764A98"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D0D6F">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9CE853" w:rsidR="00F47A7C" w:rsidRDefault="00F47A7C" w:rsidP="00E9295D">
      <w:pPr>
        <w:pStyle w:val="Code"/>
      </w:pPr>
      <w:r>
        <w:t xml:space="preserve">  "results": [                                   # See §</w:t>
      </w:r>
      <w:r>
        <w:fldChar w:fldCharType="begin"/>
      </w:r>
      <w:r>
        <w:instrText xml:space="preserve"> REF _Ref493350972 \r \h </w:instrText>
      </w:r>
      <w:r>
        <w:fldChar w:fldCharType="separate"/>
      </w:r>
      <w:r w:rsidR="00ED0D6F">
        <w:t>3.14.20</w:t>
      </w:r>
      <w:r>
        <w:fldChar w:fldCharType="end"/>
      </w:r>
      <w:r>
        <w:t xml:space="preserve">.                                     </w:t>
      </w:r>
    </w:p>
    <w:p w14:paraId="6EB641EB" w14:textId="622E8067" w:rsidR="00F47A7C" w:rsidRDefault="00F47A7C" w:rsidP="00E9295D">
      <w:pPr>
        <w:pStyle w:val="Code"/>
      </w:pPr>
      <w:r>
        <w:t xml:space="preserve">    {                                            # A result object (§</w:t>
      </w:r>
      <w:r>
        <w:fldChar w:fldCharType="begin"/>
      </w:r>
      <w:r>
        <w:instrText xml:space="preserve"> REF _Ref493350984 \r \h </w:instrText>
      </w:r>
      <w:r>
        <w:fldChar w:fldCharType="separate"/>
      </w:r>
      <w:r w:rsidR="00ED0D6F">
        <w:t>3.25</w:t>
      </w:r>
      <w:r>
        <w:fldChar w:fldCharType="end"/>
      </w:r>
      <w:r>
        <w:t xml:space="preserve">). </w:t>
      </w:r>
    </w:p>
    <w:p w14:paraId="610BCD74" w14:textId="15073A31" w:rsidR="00F47A7C" w:rsidRDefault="00F47A7C" w:rsidP="00E9295D">
      <w:pPr>
        <w:pStyle w:val="Code"/>
      </w:pPr>
      <w:r>
        <w:t xml:space="preserve">      "locations": [                             # See §</w:t>
      </w:r>
      <w:r>
        <w:fldChar w:fldCharType="begin"/>
      </w:r>
      <w:r>
        <w:instrText xml:space="preserve"> REF _Ref510013155 \r \h </w:instrText>
      </w:r>
      <w:r>
        <w:fldChar w:fldCharType="separate"/>
      </w:r>
      <w:r w:rsidR="00ED0D6F">
        <w:t>3.25.12</w:t>
      </w:r>
      <w:r>
        <w:fldChar w:fldCharType="end"/>
      </w:r>
      <w:r>
        <w:t>.</w:t>
      </w:r>
    </w:p>
    <w:p w14:paraId="1CD5C95D" w14:textId="09A55CCA" w:rsidR="00F47A7C" w:rsidRDefault="00F47A7C" w:rsidP="00E9295D">
      <w:pPr>
        <w:pStyle w:val="Code"/>
      </w:pPr>
      <w:r>
        <w:t xml:space="preserve">        {                                        # A location object (§</w:t>
      </w:r>
      <w:r>
        <w:fldChar w:fldCharType="begin"/>
      </w:r>
      <w:r>
        <w:instrText xml:space="preserve"> REF _Ref507665939 \r \h </w:instrText>
      </w:r>
      <w:r>
        <w:fldChar w:fldCharType="separate"/>
      </w:r>
      <w:r w:rsidR="00ED0D6F">
        <w:t>3.26</w:t>
      </w:r>
      <w:r>
        <w:fldChar w:fldCharType="end"/>
      </w:r>
      <w:r>
        <w:t>).</w:t>
      </w:r>
    </w:p>
    <w:p w14:paraId="509AAFAE" w14:textId="240258A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ED0D6F">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353397"/>
      <w:r>
        <w:lastRenderedPageBreak/>
        <w:t>String properties</w:t>
      </w:r>
      <w:bookmarkEnd w:id="146"/>
    </w:p>
    <w:p w14:paraId="6C63FE5C" w14:textId="4016EE67" w:rsidR="00D65090" w:rsidRDefault="00D65090" w:rsidP="00D65090">
      <w:pPr>
        <w:pStyle w:val="Heading3"/>
      </w:pPr>
      <w:bookmarkStart w:id="147" w:name="_Toc5353398"/>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353399"/>
      <w:r>
        <w:t>Localizable strings</w:t>
      </w:r>
      <w:bookmarkEnd w:id="148"/>
      <w:bookmarkEnd w:id="149"/>
    </w:p>
    <w:p w14:paraId="340D5BF2" w14:textId="147A998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D0D6F">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353400"/>
      <w:r>
        <w:t>Redactable</w:t>
      </w:r>
      <w:r w:rsidR="00D244F4">
        <w:t xml:space="preserve"> string</w:t>
      </w:r>
      <w:r w:rsidR="00093B1E">
        <w:t>s</w:t>
      </w:r>
      <w:bookmarkEnd w:id="150"/>
      <w:bookmarkEnd w:id="151"/>
      <w:bookmarkEnd w:id="152"/>
    </w:p>
    <w:p w14:paraId="553A2175" w14:textId="10D7453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ED0D6F">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152A8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ED0D6F">
        <w:t>3.14.25</w:t>
      </w:r>
      <w:r>
        <w:fldChar w:fldCharType="end"/>
      </w:r>
      <w:r>
        <w:t>).</w:t>
      </w:r>
    </w:p>
    <w:p w14:paraId="670174B2" w14:textId="5329F7C5" w:rsidR="00435405" w:rsidRDefault="00435405" w:rsidP="00435405">
      <w:pPr>
        <w:pStyle w:val="Heading3"/>
      </w:pPr>
      <w:bookmarkStart w:id="153" w:name="_Ref514314114"/>
      <w:bookmarkStart w:id="154" w:name="_Toc5353401"/>
      <w:r>
        <w:t>GUID-valued string</w:t>
      </w:r>
      <w:r w:rsidR="00093B1E">
        <w:t>s</w:t>
      </w:r>
      <w:bookmarkEnd w:id="153"/>
      <w:bookmarkEnd w:id="154"/>
    </w:p>
    <w:p w14:paraId="515A660C" w14:textId="630D370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353402"/>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353403"/>
      <w:r>
        <w:t>General</w:t>
      </w:r>
      <w:bookmarkEnd w:id="161"/>
      <w:bookmarkEnd w:id="162"/>
    </w:p>
    <w:p w14:paraId="06B22FB1" w14:textId="58679F6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D0D6F">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D0D6F">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AE38E3" w:rsidR="00D244F4" w:rsidRDefault="00D244F4" w:rsidP="00D244F4">
      <w:r>
        <w:t>For examples, see §</w:t>
      </w:r>
      <w:r>
        <w:fldChar w:fldCharType="begin"/>
      </w:r>
      <w:r>
        <w:instrText xml:space="preserve"> REF _Ref514325725 \r \h </w:instrText>
      </w:r>
      <w:r>
        <w:fldChar w:fldCharType="separate"/>
      </w:r>
      <w:r w:rsidR="00ED0D6F">
        <w:t>3.8.2</w:t>
      </w:r>
      <w:r>
        <w:fldChar w:fldCharType="end"/>
      </w:r>
      <w:r>
        <w:t xml:space="preserve"> and §</w:t>
      </w:r>
      <w:r w:rsidR="00AC5BD9">
        <w:fldChar w:fldCharType="begin"/>
      </w:r>
      <w:r w:rsidR="00AC5BD9">
        <w:instrText xml:space="preserve"> REF _Ref526936776 \r \h </w:instrText>
      </w:r>
      <w:r w:rsidR="00AC5BD9">
        <w:fldChar w:fldCharType="separate"/>
      </w:r>
      <w:r w:rsidR="00ED0D6F">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353404"/>
      <w:r>
        <w:t>Versioned hierarchical strings</w:t>
      </w:r>
      <w:bookmarkEnd w:id="164"/>
      <w:bookmarkEnd w:id="165"/>
    </w:p>
    <w:p w14:paraId="0E475B79" w14:textId="4BBD990F"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ED0D6F">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ED0D6F">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466C9AEF" w:rsidR="004108B9" w:rsidRDefault="004108B9" w:rsidP="004108B9">
      <w:pPr>
        <w:pStyle w:val="Code"/>
      </w:pPr>
      <w:r>
        <w:t>{                                 # A result object (§</w:t>
      </w:r>
      <w:r>
        <w:fldChar w:fldCharType="begin"/>
      </w:r>
      <w:r>
        <w:instrText xml:space="preserve"> REF _Ref493350984 \r \h </w:instrText>
      </w:r>
      <w:r>
        <w:fldChar w:fldCharType="separate"/>
      </w:r>
      <w:r w:rsidR="00ED0D6F">
        <w:t>3.25</w:t>
      </w:r>
      <w:r>
        <w:fldChar w:fldCharType="end"/>
      </w:r>
      <w:r>
        <w:t>).</w:t>
      </w:r>
    </w:p>
    <w:p w14:paraId="38CD9D1B" w14:textId="13EA38BA"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ED0D6F">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353405"/>
      <w:r>
        <w:t>Object properties</w:t>
      </w:r>
      <w:bookmarkEnd w:id="166"/>
      <w:bookmarkEnd w:id="167"/>
    </w:p>
    <w:p w14:paraId="1C30B6EF" w14:textId="3C073953"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ED0D6F">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ED0D6F">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353406"/>
      <w:r>
        <w:t>Array properties</w:t>
      </w:r>
      <w:bookmarkEnd w:id="168"/>
      <w:bookmarkEnd w:id="169"/>
    </w:p>
    <w:p w14:paraId="28EB82AC" w14:textId="5479DEBF" w:rsidR="000308F0" w:rsidRDefault="000308F0" w:rsidP="000308F0">
      <w:pPr>
        <w:pStyle w:val="Heading3"/>
      </w:pPr>
      <w:bookmarkStart w:id="170" w:name="_Toc5353407"/>
      <w:r>
        <w:t>General</w:t>
      </w:r>
      <w:bookmarkEnd w:id="170"/>
    </w:p>
    <w:p w14:paraId="5EBAA746" w14:textId="0B2D86AD"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ED0D6F">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D0D6F">
        <w:t>3.8.2</w:t>
      </w:r>
      <w:r w:rsidR="00DA0A5A">
        <w:fldChar w:fldCharType="end"/>
      </w:r>
      <w:r w:rsidRPr="008F0C80">
        <w:t>).</w:t>
      </w:r>
    </w:p>
    <w:p w14:paraId="2EB44015" w14:textId="451AFEB9" w:rsidR="00E523EE" w:rsidRDefault="00E523EE" w:rsidP="00E523EE">
      <w:pPr>
        <w:pStyle w:val="Heading3"/>
      </w:pPr>
      <w:bookmarkStart w:id="171" w:name="_Toc5353408"/>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353409"/>
      <w:r>
        <w:t>Array properties with unique values</w:t>
      </w:r>
      <w:bookmarkEnd w:id="172"/>
      <w:bookmarkEnd w:id="173"/>
    </w:p>
    <w:p w14:paraId="125B0718" w14:textId="0F0C6928"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353410"/>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353411"/>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353412"/>
      <w:r>
        <w:t>General</w:t>
      </w:r>
      <w:bookmarkEnd w:id="178"/>
      <w:bookmarkEnd w:id="179"/>
      <w:bookmarkEnd w:id="180"/>
    </w:p>
    <w:p w14:paraId="0C250E31" w14:textId="0ABAA00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D0D6F">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E3489A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D0D6F">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353413"/>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353414"/>
      <w:r>
        <w:t>General</w:t>
      </w:r>
      <w:bookmarkEnd w:id="184"/>
      <w:bookmarkEnd w:id="185"/>
    </w:p>
    <w:p w14:paraId="0F1BC690" w14:textId="59910DD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D0D6F">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D0D6F">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3D3DEE9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D0D6F">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353415"/>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7F007C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D0D6F">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EF91D31" w:rsidR="004B43A1" w:rsidRDefault="004B43A1" w:rsidP="004B43A1">
      <w:pPr>
        <w:pStyle w:val="Code"/>
      </w:pPr>
      <w:r>
        <w:t>{                              # A result object (§</w:t>
      </w:r>
      <w:r>
        <w:fldChar w:fldCharType="begin"/>
      </w:r>
      <w:r>
        <w:instrText xml:space="preserve"> REF _Ref493350984 \r \h  \* MERGEFORMAT </w:instrText>
      </w:r>
      <w:r>
        <w:fldChar w:fldCharType="separate"/>
      </w:r>
      <w:r w:rsidR="00ED0D6F">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24E7A0C" w:rsidR="00D01390" w:rsidRDefault="00D01390" w:rsidP="00164541">
      <w:pPr>
        <w:pStyle w:val="Code"/>
      </w:pPr>
      <w:r>
        <w:t>{                              # A run object (§</w:t>
      </w:r>
      <w:r>
        <w:fldChar w:fldCharType="begin"/>
      </w:r>
      <w:r>
        <w:instrText xml:space="preserve"> REF _Ref493349997 \r \h </w:instrText>
      </w:r>
      <w:r>
        <w:fldChar w:fldCharType="separate"/>
      </w:r>
      <w:r w:rsidR="00ED0D6F">
        <w:t>3.14</w:t>
      </w:r>
      <w:r>
        <w:fldChar w:fldCharType="end"/>
      </w:r>
      <w:r>
        <w:t>).</w:t>
      </w:r>
    </w:p>
    <w:p w14:paraId="0249F15F" w14:textId="77777777" w:rsidR="00D01390" w:rsidRDefault="00D01390" w:rsidP="00164541">
      <w:pPr>
        <w:pStyle w:val="Code"/>
      </w:pPr>
      <w:r>
        <w:t xml:space="preserve">  "results": [</w:t>
      </w:r>
    </w:p>
    <w:p w14:paraId="44515839" w14:textId="7BC9F29C"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ED0D6F">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353416"/>
      <w:r>
        <w:t>Date/time properties</w:t>
      </w:r>
      <w:bookmarkEnd w:id="188"/>
      <w:bookmarkEnd w:id="189"/>
      <w:bookmarkEnd w:id="190"/>
    </w:p>
    <w:p w14:paraId="33510EF1" w14:textId="0D6D43C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1EA6B22" w:rsidR="00485F6A" w:rsidRDefault="00485F6A" w:rsidP="00A14EA3">
      <w:r>
        <w:t>The time components of date/time-valued properties in property bags (§</w:t>
      </w:r>
      <w:r>
        <w:fldChar w:fldCharType="begin"/>
      </w:r>
      <w:r>
        <w:instrText xml:space="preserve"> REF _Ref493408960 \r \h </w:instrText>
      </w:r>
      <w:r>
        <w:fldChar w:fldCharType="separate"/>
      </w:r>
      <w:r w:rsidR="00ED0D6F">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353417"/>
      <w:r>
        <w:t>URI-valued properties</w:t>
      </w:r>
      <w:bookmarkEnd w:id="192"/>
      <w:bookmarkEnd w:id="193"/>
    </w:p>
    <w:p w14:paraId="62EF182C" w14:textId="7EBBAB7A" w:rsidR="00D55684" w:rsidRDefault="00D55684" w:rsidP="00D55684">
      <w:pPr>
        <w:pStyle w:val="Heading3"/>
      </w:pPr>
      <w:bookmarkStart w:id="194" w:name="_Ref534814172"/>
      <w:bookmarkStart w:id="195" w:name="_Toc5353418"/>
      <w:r>
        <w:t>General</w:t>
      </w:r>
      <w:bookmarkEnd w:id="194"/>
      <w:bookmarkEnd w:id="195"/>
    </w:p>
    <w:p w14:paraId="3EA3A765" w14:textId="65FEA384"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4D3F244"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2020974"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4605440"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D0D6F">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353419"/>
      <w:r>
        <w:t>URIs that use the file scheme</w:t>
      </w:r>
      <w:bookmarkEnd w:id="196"/>
      <w:bookmarkEnd w:id="197"/>
    </w:p>
    <w:p w14:paraId="2A404ABE" w14:textId="6E8CEDA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F86B1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D6103D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C77C7D6"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ED0D6F">
        <w:t>3.14.14</w:t>
      </w:r>
      <w:r>
        <w:fldChar w:fldCharType="end"/>
      </w:r>
      <w:r>
        <w:t>).</w:t>
      </w:r>
    </w:p>
    <w:p w14:paraId="46EE5C2E" w14:textId="2A3A2FD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353420"/>
      <w:bookmarkEnd w:id="198"/>
      <w:r>
        <w:t>URIs that use the sarif scheme</w:t>
      </w:r>
      <w:bookmarkEnd w:id="199"/>
      <w:bookmarkEnd w:id="200"/>
    </w:p>
    <w:p w14:paraId="05851C9E" w14:textId="73EF8242"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D0D6F">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FA86371"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ED0D6F">
        <w:t>3.13.5</w:t>
      </w:r>
      <w:r w:rsidR="00A632A2">
        <w:fldChar w:fldCharType="end"/>
      </w:r>
      <w:r>
        <w:t>) at the root of the log file.</w:t>
      </w:r>
    </w:p>
    <w:p w14:paraId="5FDDB88B" w14:textId="447B8639" w:rsidR="00D55684" w:rsidRDefault="00D55684" w:rsidP="00D55684">
      <w:pPr>
        <w:pStyle w:val="Heading3"/>
      </w:pPr>
      <w:bookmarkStart w:id="201" w:name="_Toc5353421"/>
      <w:r>
        <w:t>Internationalized Resource Identifiers (IRIs)</w:t>
      </w:r>
      <w:bookmarkEnd w:id="201"/>
    </w:p>
    <w:p w14:paraId="51D90CB3" w14:textId="1225568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D75682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353422"/>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353423"/>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BDEF34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D0D6F">
        <w:t>3.11.3</w:t>
      </w:r>
      <w:r w:rsidR="00315546">
        <w:fldChar w:fldCharType="end"/>
      </w:r>
      <w:r w:rsidR="00BD4C74">
        <w:t>)</w:t>
      </w:r>
      <w:r>
        <w:t>.</w:t>
      </w:r>
    </w:p>
    <w:p w14:paraId="52F0962E" w14:textId="74E5E1A8"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D0D6F">
        <w:t>3.11.4</w:t>
      </w:r>
      <w:r w:rsidR="00315546">
        <w:fldChar w:fldCharType="end"/>
      </w:r>
      <w:r w:rsidR="00315546">
        <w:t>)</w:t>
      </w:r>
      <w:r w:rsidRPr="007D1B39">
        <w:t>.</w:t>
      </w:r>
    </w:p>
    <w:p w14:paraId="72BE4F6E" w14:textId="01878E2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D0D6F">
        <w:t>3.11.5</w:t>
      </w:r>
      <w:r w:rsidR="00315546">
        <w:fldChar w:fldCharType="end"/>
      </w:r>
      <w:r w:rsidR="00315546">
        <w:t>)</w:t>
      </w:r>
      <w:r w:rsidRPr="007D1B39">
        <w:t>.</w:t>
      </w:r>
    </w:p>
    <w:p w14:paraId="79A4CB7F" w14:textId="1AF13DF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D0D6F">
        <w:t>3.11.6</w:t>
      </w:r>
      <w:r>
        <w:fldChar w:fldCharType="end"/>
      </w:r>
      <w:r>
        <w:t>).</w:t>
      </w:r>
    </w:p>
    <w:p w14:paraId="224C0855" w14:textId="11A3DAA8" w:rsidR="00BD4C74" w:rsidRDefault="00BD4C74" w:rsidP="00BD4C74">
      <w:pPr>
        <w:pStyle w:val="Heading3"/>
      </w:pPr>
      <w:bookmarkStart w:id="206" w:name="_Toc5353424"/>
      <w:r>
        <w:lastRenderedPageBreak/>
        <w:t>Constraints</w:t>
      </w:r>
      <w:bookmarkEnd w:id="206"/>
    </w:p>
    <w:p w14:paraId="560822EA" w14:textId="5CBA279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D0D6F">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D0D6F">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353425"/>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6CF8DC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D0D6F">
        <w:t>3.11.5</w:t>
      </w:r>
      <w:r>
        <w:fldChar w:fldCharType="end"/>
      </w:r>
      <w:r>
        <w:t>) and embedded links (§</w:t>
      </w:r>
      <w:r>
        <w:fldChar w:fldCharType="begin"/>
      </w:r>
      <w:r>
        <w:instrText xml:space="preserve"> REF _Ref508810900 \r \h </w:instrText>
      </w:r>
      <w:r>
        <w:fldChar w:fldCharType="separate"/>
      </w:r>
      <w:r w:rsidR="00ED0D6F">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353426"/>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353427"/>
      <w:r>
        <w:t>General</w:t>
      </w:r>
      <w:bookmarkEnd w:id="211"/>
    </w:p>
    <w:p w14:paraId="45F56986" w14:textId="735DC7B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D0D6F">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D0D6F">
        <w:t>3.11.6</w:t>
      </w:r>
      <w:r w:rsidR="0085499B">
        <w:fldChar w:fldCharType="end"/>
      </w:r>
      <w:r w:rsidR="0085499B">
        <w:t>).</w:t>
      </w:r>
    </w:p>
    <w:p w14:paraId="1BFC46D5" w14:textId="5234276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353428"/>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5D902E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151E369"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Toc5353429"/>
      <w:bookmarkStart w:id="216" w:name="_Ref503352567"/>
      <w:r>
        <w:lastRenderedPageBreak/>
        <w:t>Messages with placeholders</w:t>
      </w:r>
      <w:bookmarkEnd w:id="214"/>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03592F4"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D0D6F">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B8DAC0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D0D6F">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66E9C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D0D6F">
        <w:t>3.14</w:t>
      </w:r>
      <w:r>
        <w:fldChar w:fldCharType="end"/>
      </w:r>
      <w:r>
        <w:t>).</w:t>
      </w:r>
    </w:p>
    <w:p w14:paraId="2D82F457" w14:textId="761ABD6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D0D6F">
        <w:t>3.14.20</w:t>
      </w:r>
      <w:r>
        <w:fldChar w:fldCharType="end"/>
      </w:r>
      <w:r>
        <w:t>.</w:t>
      </w:r>
    </w:p>
    <w:p w14:paraId="13E475FD" w14:textId="07D075C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3E8F3038" w14:textId="39404483"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D0D6F">
        <w:t>3.25.5</w:t>
      </w:r>
      <w:r>
        <w:fldChar w:fldCharType="end"/>
      </w:r>
      <w:r>
        <w:t>.</w:t>
      </w:r>
    </w:p>
    <w:p w14:paraId="1639AEDC" w14:textId="676E3C4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D0D6F">
        <w:t>3.25.11</w:t>
      </w:r>
      <w:r>
        <w:fldChar w:fldCharType="end"/>
      </w:r>
      <w:r>
        <w:t>.</w:t>
      </w:r>
    </w:p>
    <w:p w14:paraId="3DF5F195" w14:textId="78F00D5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D0D6F">
        <w:t>3.11.8</w:t>
      </w:r>
      <w:r>
        <w:fldChar w:fldCharType="end"/>
      </w:r>
      <w:r>
        <w:t>.</w:t>
      </w:r>
    </w:p>
    <w:p w14:paraId="1F41BBCB" w14:textId="44E1B7F0"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D0D6F">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353430"/>
      <w:r>
        <w:t>Messages with e</w:t>
      </w:r>
      <w:r w:rsidR="00A4123E">
        <w:t>mbedded links</w:t>
      </w:r>
      <w:bookmarkEnd w:id="216"/>
      <w:bookmarkEnd w:id="217"/>
      <w:bookmarkEnd w:id="218"/>
    </w:p>
    <w:p w14:paraId="039E6FD3" w14:textId="7CA7DFC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D0D6F">
        <w:t>3.25</w:t>
      </w:r>
      <w:r w:rsidR="00360983">
        <w:fldChar w:fldCharType="end"/>
      </w:r>
      <w:r w:rsidR="006B7822">
        <w:t>)</w:t>
      </w:r>
      <w:r w:rsidR="002957C4">
        <w:t>. We refer to these links as “embedded links”.</w:t>
      </w:r>
    </w:p>
    <w:p w14:paraId="2E75A42E" w14:textId="1004C4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D0D6F">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22F3E6F" w:rsidR="002957C4" w:rsidRDefault="00424AAB" w:rsidP="002957C4">
      <w:r>
        <w:t>Within a plain text message (§</w:t>
      </w:r>
      <w:r>
        <w:fldChar w:fldCharType="begin"/>
      </w:r>
      <w:r>
        <w:instrText xml:space="preserve"> REF _Ref503354593 \r \h </w:instrText>
      </w:r>
      <w:r>
        <w:fldChar w:fldCharType="separate"/>
      </w:r>
      <w:r w:rsidR="00ED0D6F">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97B09CE"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F5D70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ED0D6F">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D0D6F">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17E591C"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D0D6F">
        <w:t>3.10.3</w:t>
      </w:r>
      <w:r>
        <w:fldChar w:fldCharType="end"/>
      </w:r>
      <w:r>
        <w:t>). This allows a message to refer to any content elsewhere in the SARIF log file.</w:t>
      </w:r>
    </w:p>
    <w:p w14:paraId="11BBD4FB" w14:textId="2279A711"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ED0D6F">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00AF9C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Toc5353431"/>
      <w:bookmarkStart w:id="222" w:name="_Hlk4660327"/>
      <w:bookmarkStart w:id="223" w:name="_Ref493337542"/>
      <w:r>
        <w:t xml:space="preserve">Message string </w:t>
      </w:r>
      <w:bookmarkEnd w:id="219"/>
      <w:r w:rsidR="00A00B41">
        <w:t>lookup</w:t>
      </w:r>
      <w:bookmarkEnd w:id="220"/>
      <w:bookmarkEnd w:id="221"/>
    </w:p>
    <w:p w14:paraId="2DC31705" w14:textId="333B158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D0D6F">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D0D6F">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D0D6F">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955E09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ED0D6F">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ED0D6F">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D0D6F">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44E80CF1"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ED0D6F">
        <w:t>3.25.11</w:t>
      </w:r>
      <w:r w:rsidR="005B5E56">
        <w:fldChar w:fldCharType="end"/>
      </w:r>
      <w:r w:rsidR="005B5E56">
        <w:t>) THEN</w:t>
      </w:r>
    </w:p>
    <w:p w14:paraId="6BFCB305" w14:textId="3212FA2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D0D6F">
        <w:t>3.44</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ED0D6F">
        <w:t>3.18.21</w:t>
      </w:r>
      <w:r>
        <w:fldChar w:fldCharType="end"/>
      </w:r>
      <w:r>
        <w:t>), which defines the rule that was violated by this result.</w:t>
      </w:r>
    </w:p>
    <w:p w14:paraId="18F8DF30" w14:textId="7C831B50"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ED0D6F">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8762275"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proofErr w:type="spellStart"/>
      <w:r w:rsidR="00A923BF" w:rsidRPr="00DC7C22">
        <w:rPr>
          <w:rStyle w:val="CODEtemp"/>
        </w:rPr>
        <w:t>multiformatMessageString</w:t>
      </w:r>
      <w:proofErr w:type="spellEnd"/>
      <w:r w:rsidR="00A923BF">
        <w:t xml:space="preserve"> object (§</w:t>
      </w:r>
      <w:r w:rsidR="00DC7C22">
        <w:fldChar w:fldCharType="begin"/>
      </w:r>
      <w:r w:rsidR="00DC7C22">
        <w:instrText xml:space="preserve"> REF _Ref3551923 \r \h </w:instrText>
      </w:r>
      <w:r w:rsidR="00DC7C22">
        <w:fldChar w:fldCharType="separate"/>
      </w:r>
      <w:r w:rsidR="00ED0D6F">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014DF05C"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ED0D6F">
        <w:t>3.52.5</w:t>
      </w:r>
      <w:r>
        <w:fldChar w:fldCharType="end"/>
      </w:r>
      <w:r>
        <w:t>) THEN</w:t>
      </w:r>
    </w:p>
    <w:p w14:paraId="0754D2E7" w14:textId="5304B196"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D0D6F">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ED0D6F">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AC0002B"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ED0D6F">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4" w:name="_Ref508811133"/>
      <w:bookmarkStart w:id="225" w:name="_Toc5353432"/>
      <w:bookmarkEnd w:id="222"/>
      <w:r>
        <w:t>text property</w:t>
      </w:r>
      <w:bookmarkEnd w:id="224"/>
      <w:bookmarkEnd w:id="225"/>
    </w:p>
    <w:p w14:paraId="38926169" w14:textId="621C1BD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D0D6F">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353433"/>
      <w:r>
        <w:t xml:space="preserve">markdown </w:t>
      </w:r>
      <w:r w:rsidR="00B607AD">
        <w:t>property</w:t>
      </w:r>
      <w:bookmarkEnd w:id="226"/>
      <w:bookmarkEnd w:id="227"/>
    </w:p>
    <w:p w14:paraId="252D70DD" w14:textId="315995E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D0D6F">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E72716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D0D6F">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353434"/>
      <w:r>
        <w:lastRenderedPageBreak/>
        <w:t>id</w:t>
      </w:r>
      <w:r w:rsidR="00B607AD">
        <w:t xml:space="preserve"> property</w:t>
      </w:r>
      <w:bookmarkEnd w:id="228"/>
      <w:bookmarkEnd w:id="229"/>
    </w:p>
    <w:p w14:paraId="5F5AED7E" w14:textId="26C689D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D0D6F">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353435"/>
      <w:r>
        <w:t>arguments property</w:t>
      </w:r>
      <w:bookmarkEnd w:id="230"/>
      <w:bookmarkEnd w:id="231"/>
    </w:p>
    <w:p w14:paraId="3337B550" w14:textId="2AB238F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D0D6F">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D0D6F">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D0D6F">
        <w:t>3.11.10</w:t>
      </w:r>
      <w:r>
        <w:fldChar w:fldCharType="end"/>
      </w:r>
      <w:r>
        <w:t>) contains any placeholders (§</w:t>
      </w:r>
      <w:r>
        <w:fldChar w:fldCharType="begin"/>
      </w:r>
      <w:r>
        <w:instrText xml:space="preserve"> REF _Ref508810893 \r \h </w:instrText>
      </w:r>
      <w:r>
        <w:fldChar w:fldCharType="separate"/>
      </w:r>
      <w:r w:rsidR="00ED0D6F">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D0D6F">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353436"/>
      <w:proofErr w:type="spellStart"/>
      <w:r>
        <w:t>multiformatMessageString</w:t>
      </w:r>
      <w:proofErr w:type="spellEnd"/>
      <w:r>
        <w:t xml:space="preserve"> object</w:t>
      </w:r>
      <w:bookmarkEnd w:id="232"/>
      <w:bookmarkEnd w:id="233"/>
    </w:p>
    <w:p w14:paraId="38BF636F" w14:textId="60D0304F" w:rsidR="006F2550" w:rsidRDefault="006F2550" w:rsidP="006F2550">
      <w:pPr>
        <w:pStyle w:val="Heading3"/>
      </w:pPr>
      <w:bookmarkStart w:id="234" w:name="_Toc5353437"/>
      <w:r>
        <w:t>General</w:t>
      </w:r>
      <w:bookmarkEnd w:id="234"/>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353438"/>
      <w:r>
        <w:t xml:space="preserve">Localizable </w:t>
      </w:r>
      <w:proofErr w:type="spellStart"/>
      <w:r>
        <w:t>multiformatMessageStrings</w:t>
      </w:r>
      <w:bookmarkEnd w:id="235"/>
      <w:bookmarkEnd w:id="236"/>
      <w:proofErr w:type="spellEnd"/>
    </w:p>
    <w:p w14:paraId="76D5DBD2" w14:textId="34CC8692"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ED0D6F">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353439"/>
      <w:r>
        <w:t>text property</w:t>
      </w:r>
      <w:bookmarkEnd w:id="237"/>
      <w:bookmarkEnd w:id="23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353440"/>
      <w:r>
        <w:t>markdown property</w:t>
      </w:r>
      <w:bookmarkEnd w:id="239"/>
      <w:bookmarkEnd w:id="240"/>
    </w:p>
    <w:p w14:paraId="20AC6A2B" w14:textId="38A2499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D0D6F">
        <w:t>3.11.4</w:t>
      </w:r>
      <w:r>
        <w:fldChar w:fldCharType="end"/>
      </w:r>
      <w:r>
        <w:t>) expressed in GitHub-Flavored Markdown [</w:t>
      </w:r>
      <w:hyperlink w:anchor="GFM" w:history="1">
        <w:r w:rsidRPr="006F2550">
          <w:rPr>
            <w:rStyle w:val="Hyperlink"/>
          </w:rPr>
          <w:t>GFM</w:t>
        </w:r>
      </w:hyperlink>
      <w:r>
        <w:t>].</w:t>
      </w:r>
    </w:p>
    <w:p w14:paraId="2C9A46D1" w14:textId="5F5ECDE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D0D6F">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353441"/>
      <w:proofErr w:type="spellStart"/>
      <w:r>
        <w:t>sarifLog</w:t>
      </w:r>
      <w:proofErr w:type="spellEnd"/>
      <w:r>
        <w:t xml:space="preserve"> object</w:t>
      </w:r>
      <w:bookmarkEnd w:id="223"/>
      <w:bookmarkEnd w:id="241"/>
      <w:bookmarkEnd w:id="242"/>
    </w:p>
    <w:p w14:paraId="5DEDD21B" w14:textId="0630136E" w:rsidR="000D32C1" w:rsidRDefault="000D32C1" w:rsidP="000D32C1">
      <w:pPr>
        <w:pStyle w:val="Heading3"/>
      </w:pPr>
      <w:bookmarkStart w:id="243" w:name="_Toc5353442"/>
      <w:r>
        <w:t>General</w:t>
      </w:r>
      <w:bookmarkEnd w:id="24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458432D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D0D6F">
        <w:t>3.13.2</w:t>
      </w:r>
      <w:r w:rsidR="0038356E">
        <w:fldChar w:fldCharType="end"/>
      </w:r>
      <w:r w:rsidR="00D71A1D">
        <w:t>.</w:t>
      </w:r>
    </w:p>
    <w:p w14:paraId="69B7D7D3" w14:textId="321D023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D0D6F">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416037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D0D6F">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5353443"/>
      <w:r>
        <w:t>version property</w:t>
      </w:r>
      <w:bookmarkEnd w:id="244"/>
      <w:bookmarkEnd w:id="245"/>
      <w:bookmarkEnd w:id="24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353444"/>
      <w:r>
        <w:t>$schema property</w:t>
      </w:r>
      <w:bookmarkEnd w:id="247"/>
      <w:bookmarkEnd w:id="24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883E2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D0D6F">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353445"/>
      <w:r>
        <w:t>runs property</w:t>
      </w:r>
      <w:bookmarkEnd w:id="249"/>
      <w:bookmarkEnd w:id="250"/>
    </w:p>
    <w:p w14:paraId="4CED6907" w14:textId="7B052E8E"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D0D6F">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353446"/>
      <w:proofErr w:type="spellStart"/>
      <w:r>
        <w:lastRenderedPageBreak/>
        <w:t>inlineExternalProperties</w:t>
      </w:r>
      <w:proofErr w:type="spellEnd"/>
      <w:r>
        <w:t xml:space="preserve"> property</w:t>
      </w:r>
      <w:bookmarkEnd w:id="251"/>
      <w:bookmarkEnd w:id="252"/>
    </w:p>
    <w:p w14:paraId="12679AC5" w14:textId="33E085FA"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D0D6F">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ED0D6F">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9B538D3"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D0D6F">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ED0D6F">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62EC83A5"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ED0D6F">
        <w:t>4.3.4</w:t>
      </w:r>
      <w:r>
        <w:fldChar w:fldCharType="end"/>
      </w:r>
      <w:r>
        <w:t>.</w:t>
      </w:r>
    </w:p>
    <w:p w14:paraId="7B0569FB" w14:textId="77777777" w:rsidR="00A632A2" w:rsidRPr="00230F9F" w:rsidRDefault="00A632A2" w:rsidP="00A632A2">
      <w:pPr>
        <w:pStyle w:val="Code"/>
      </w:pPr>
    </w:p>
    <w:p w14:paraId="19BFAEC2" w14:textId="1548BB9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D0D6F">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E636DF4" w:rsidR="00A632A2" w:rsidRDefault="00A632A2" w:rsidP="00A632A2">
      <w:pPr>
        <w:pStyle w:val="Code"/>
      </w:pPr>
      <w:r>
        <w:t xml:space="preserve">  "runs": [                                           # See §</w:t>
      </w:r>
      <w:r>
        <w:fldChar w:fldCharType="begin"/>
      </w:r>
      <w:r>
        <w:instrText xml:space="preserve"> REF _Ref493349987 \r \h </w:instrText>
      </w:r>
      <w:r>
        <w:fldChar w:fldCharType="separate"/>
      </w:r>
      <w:r w:rsidR="00ED0D6F">
        <w:t>3.13.4</w:t>
      </w:r>
      <w:r>
        <w:fldChar w:fldCharType="end"/>
      </w:r>
      <w:r>
        <w:t>.</w:t>
      </w:r>
    </w:p>
    <w:p w14:paraId="7DDACCCC" w14:textId="52BDF7E3" w:rsidR="00A632A2" w:rsidRDefault="00A632A2" w:rsidP="00A632A2">
      <w:pPr>
        <w:pStyle w:val="Code"/>
      </w:pPr>
      <w:r>
        <w:t xml:space="preserve">    {                                                 # A run object (§</w:t>
      </w:r>
      <w:r>
        <w:fldChar w:fldCharType="begin"/>
      </w:r>
      <w:r>
        <w:instrText xml:space="preserve"> REF _Ref493349997 \r \h </w:instrText>
      </w:r>
      <w:r>
        <w:fldChar w:fldCharType="separate"/>
      </w:r>
      <w:r w:rsidR="00ED0D6F">
        <w:t>3.14</w:t>
      </w:r>
      <w:r>
        <w:fldChar w:fldCharType="end"/>
      </w:r>
      <w:r>
        <w:t>).</w:t>
      </w:r>
    </w:p>
    <w:p w14:paraId="4DEFBA4D" w14:textId="72FC0FD2" w:rsidR="00A632A2" w:rsidRDefault="00A632A2" w:rsidP="00A632A2">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20D91790"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ED0D6F">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353447"/>
      <w:r>
        <w:t>run object</w:t>
      </w:r>
      <w:bookmarkEnd w:id="253"/>
      <w:bookmarkEnd w:id="254"/>
      <w:bookmarkEnd w:id="255"/>
    </w:p>
    <w:p w14:paraId="10E42C1C" w14:textId="534C375F" w:rsidR="000D32C1" w:rsidRDefault="000D32C1" w:rsidP="000D32C1">
      <w:pPr>
        <w:pStyle w:val="Heading3"/>
      </w:pPr>
      <w:bookmarkStart w:id="256" w:name="_Toc5353448"/>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B4B5AD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D0D6F">
        <w:t>3.14.6</w:t>
      </w:r>
      <w:r>
        <w:fldChar w:fldCharType="end"/>
      </w:r>
      <w:r w:rsidR="00893398">
        <w:t>.</w:t>
      </w:r>
    </w:p>
    <w:p w14:paraId="458D3C95" w14:textId="38D07E8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D0D6F">
        <w:t>3.17</w:t>
      </w:r>
      <w:r>
        <w:fldChar w:fldCharType="end"/>
      </w:r>
      <w:r>
        <w:t>)</w:t>
      </w:r>
      <w:r w:rsidR="00893398">
        <w:t>.</w:t>
      </w:r>
    </w:p>
    <w:p w14:paraId="5659FE03" w14:textId="398D62B9" w:rsidR="00C66549" w:rsidRDefault="00C66549" w:rsidP="002D65F3">
      <w:pPr>
        <w:pStyle w:val="Code"/>
      </w:pPr>
      <w:r>
        <w:t xml:space="preserve">  },</w:t>
      </w:r>
    </w:p>
    <w:p w14:paraId="5572A9C8" w14:textId="485F83D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D0D6F">
        <w:t>3.14.20</w:t>
      </w:r>
      <w:r>
        <w:fldChar w:fldCharType="end"/>
      </w:r>
      <w:r w:rsidR="00893398">
        <w:t>.</w:t>
      </w:r>
    </w:p>
    <w:p w14:paraId="2AB9C865" w14:textId="68161F9F" w:rsidR="00C66549" w:rsidRDefault="00C66549" w:rsidP="002D65F3">
      <w:pPr>
        <w:pStyle w:val="Code"/>
      </w:pPr>
      <w:r>
        <w:t xml:space="preserve">    {</w:t>
      </w:r>
    </w:p>
    <w:p w14:paraId="34499818" w14:textId="147EE4C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D0D6F">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353449"/>
      <w:proofErr w:type="spellStart"/>
      <w:r>
        <w:t>external</w:t>
      </w:r>
      <w:r w:rsidR="007072B1">
        <w:t>Property</w:t>
      </w:r>
      <w:r>
        <w:t>File</w:t>
      </w:r>
      <w:r w:rsidR="00A632A2">
        <w:t>Reference</w:t>
      </w:r>
      <w:r>
        <w:t>s</w:t>
      </w:r>
      <w:proofErr w:type="spellEnd"/>
      <w:r>
        <w:t xml:space="preserve"> property</w:t>
      </w:r>
      <w:bookmarkEnd w:id="257"/>
      <w:bookmarkEnd w:id="258"/>
    </w:p>
    <w:p w14:paraId="3E8B7EF9" w14:textId="6DFD68BA" w:rsidR="000F505D" w:rsidRPr="000F505D" w:rsidRDefault="00AF60C1" w:rsidP="000F505D">
      <w:pPr>
        <w:pStyle w:val="Heading4"/>
      </w:pPr>
      <w:bookmarkStart w:id="259" w:name="_Ref530061707"/>
      <w:bookmarkStart w:id="260" w:name="_Toc5353450"/>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2486C8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ED0D6F">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353451"/>
      <w:r>
        <w:lastRenderedPageBreak/>
        <w:t>Property definition</w:t>
      </w:r>
      <w:bookmarkEnd w:id="261"/>
      <w:bookmarkEnd w:id="262"/>
    </w:p>
    <w:p w14:paraId="03EA46FB" w14:textId="25C0907C"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D0D6F">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5A1F0DCC"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ED0D6F">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4F32002C"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D0D6F">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6B98051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ED0D6F">
        <w:t>3.15</w:t>
      </w:r>
      <w:r w:rsidR="0069571F">
        <w:fldChar w:fldCharType="end"/>
      </w:r>
      <w:r w:rsidR="0069571F">
        <w:t>).</w:t>
      </w:r>
    </w:p>
    <w:p w14:paraId="3F42E1CE" w14:textId="435380A1"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ED0D6F">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788E04D8"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ED0D6F">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3491D0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D0D6F">
        <w:t>3.14</w:t>
      </w:r>
      <w:r w:rsidR="002F2585">
        <w:fldChar w:fldCharType="end"/>
      </w:r>
      <w:r w:rsidR="002F2585">
        <w:t>)</w:t>
      </w:r>
      <w:r>
        <w:t>.</w:t>
      </w:r>
    </w:p>
    <w:p w14:paraId="31724446" w14:textId="262B9E4D"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D0D6F">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A2A0117"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ED0D6F">
        <w:t>3.15</w:t>
      </w:r>
      <w:r>
        <w:fldChar w:fldCharType="end"/>
      </w:r>
      <w:r>
        <w:t>).</w:t>
      </w:r>
    </w:p>
    <w:p w14:paraId="6134E5FD" w14:textId="235F6A1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ED0D6F">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lastRenderedPageBreak/>
        <w:t xml:space="preserve">      },</w:t>
      </w:r>
    </w:p>
    <w:p w14:paraId="54C3EE4C" w14:textId="521C8609"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ED0D6F">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EB9A2D8"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D0D6F">
        <w:t>3.14</w:t>
      </w:r>
      <w:r w:rsidR="002F2585">
        <w:fldChar w:fldCharType="end"/>
      </w:r>
      <w:r w:rsidR="002F2585">
        <w:t>)</w:t>
      </w:r>
      <w:r>
        <w:t>.</w:t>
      </w:r>
    </w:p>
    <w:p w14:paraId="045EE768" w14:textId="25D23031"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D0D6F">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1C67A53A"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ED0D6F">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353452"/>
      <w:proofErr w:type="spellStart"/>
      <w:r>
        <w:t>automationDetails</w:t>
      </w:r>
      <w:proofErr w:type="spellEnd"/>
      <w:r w:rsidR="00636635">
        <w:t xml:space="preserve"> property</w:t>
      </w:r>
      <w:bookmarkEnd w:id="263"/>
      <w:bookmarkEnd w:id="264"/>
    </w:p>
    <w:p w14:paraId="389493B0" w14:textId="0D85FB4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ED0D6F">
        <w:t>3.16</w:t>
      </w:r>
      <w:r>
        <w:fldChar w:fldCharType="end"/>
      </w:r>
      <w:r>
        <w:t>) that describes this run.</w:t>
      </w:r>
    </w:p>
    <w:p w14:paraId="678537B0" w14:textId="589273EC" w:rsidR="00636635" w:rsidRDefault="00636635" w:rsidP="00636635">
      <w:r>
        <w:t>For an example, see §</w:t>
      </w:r>
      <w:r>
        <w:fldChar w:fldCharType="begin"/>
      </w:r>
      <w:r>
        <w:instrText xml:space="preserve"> REF _Ref526936874 \r \h </w:instrText>
      </w:r>
      <w:r>
        <w:fldChar w:fldCharType="separate"/>
      </w:r>
      <w:r w:rsidR="00ED0D6F">
        <w:t>3.16.1</w:t>
      </w:r>
      <w:r>
        <w:fldChar w:fldCharType="end"/>
      </w:r>
      <w:r>
        <w:t>.</w:t>
      </w:r>
    </w:p>
    <w:p w14:paraId="0FE6118B" w14:textId="17F0C7DA" w:rsidR="00636635" w:rsidRDefault="003578B5" w:rsidP="00636635">
      <w:pPr>
        <w:pStyle w:val="Heading3"/>
      </w:pPr>
      <w:bookmarkStart w:id="265" w:name="_Ref526937372"/>
      <w:bookmarkStart w:id="266" w:name="_Toc5353453"/>
      <w:proofErr w:type="spellStart"/>
      <w:r>
        <w:t>runAggregates</w:t>
      </w:r>
      <w:proofErr w:type="spellEnd"/>
      <w:r w:rsidR="00636635">
        <w:t xml:space="preserve"> property</w:t>
      </w:r>
      <w:bookmarkEnd w:id="265"/>
      <w:bookmarkEnd w:id="266"/>
    </w:p>
    <w:p w14:paraId="1964DFAF" w14:textId="63C1A40C"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D0D6F">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ED0D6F">
        <w:t>3.16</w:t>
      </w:r>
      <w:r>
        <w:fldChar w:fldCharType="end"/>
      </w:r>
      <w:r>
        <w:t>) each of which describes an aggregate of runs to which this run belongs.</w:t>
      </w:r>
    </w:p>
    <w:p w14:paraId="66F91BCE" w14:textId="4278D911" w:rsidR="00636635" w:rsidRPr="00636635" w:rsidRDefault="00636635" w:rsidP="00636635">
      <w:r>
        <w:t>For an example, see §</w:t>
      </w:r>
      <w:r>
        <w:fldChar w:fldCharType="begin"/>
      </w:r>
      <w:r>
        <w:instrText xml:space="preserve"> REF _Ref526936874 \r \h </w:instrText>
      </w:r>
      <w:r>
        <w:fldChar w:fldCharType="separate"/>
      </w:r>
      <w:r w:rsidR="00ED0D6F">
        <w:t>3.16.1</w:t>
      </w:r>
      <w:r>
        <w:fldChar w:fldCharType="end"/>
      </w:r>
      <w:r>
        <w:t>.</w:t>
      </w:r>
    </w:p>
    <w:p w14:paraId="2BC037D2" w14:textId="6749EDAB" w:rsidR="000D32C1" w:rsidRDefault="000D32C1" w:rsidP="000D32C1">
      <w:pPr>
        <w:pStyle w:val="Heading3"/>
      </w:pPr>
      <w:bookmarkStart w:id="267" w:name="_Ref493475805"/>
      <w:bookmarkStart w:id="268" w:name="_Toc5353454"/>
      <w:proofErr w:type="spellStart"/>
      <w:r>
        <w:lastRenderedPageBreak/>
        <w:t>baseline</w:t>
      </w:r>
      <w:r w:rsidR="00435405">
        <w:t>Gui</w:t>
      </w:r>
      <w:r>
        <w:t>d</w:t>
      </w:r>
      <w:proofErr w:type="spellEnd"/>
      <w:r>
        <w:t xml:space="preserve"> property</w:t>
      </w:r>
      <w:bookmarkEnd w:id="267"/>
      <w:bookmarkEnd w:id="268"/>
    </w:p>
    <w:p w14:paraId="2AAA192D" w14:textId="4D3FB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D0D6F">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D0D6F">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D0D6F">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EC7EE94"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ED0D6F">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D0D6F">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9" w:name="_Ref493350956"/>
      <w:bookmarkStart w:id="270" w:name="_Toc5353455"/>
      <w:r>
        <w:t>tool property</w:t>
      </w:r>
      <w:bookmarkEnd w:id="269"/>
      <w:bookmarkEnd w:id="270"/>
    </w:p>
    <w:p w14:paraId="56566E8E" w14:textId="3496F27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D0D6F">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353456"/>
      <w:r>
        <w:t>language</w:t>
      </w:r>
      <w:bookmarkEnd w:id="271"/>
      <w:bookmarkEnd w:id="272"/>
    </w:p>
    <w:p w14:paraId="0337CE14" w14:textId="4770A59F"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D0D6F">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ED0D6F">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3" w:name="_Ref4509523"/>
      <w:bookmarkStart w:id="274" w:name="_Toc5353457"/>
      <w:r>
        <w:t>taxonomies property</w:t>
      </w:r>
      <w:bookmarkEnd w:id="273"/>
      <w:bookmarkEnd w:id="274"/>
    </w:p>
    <w:p w14:paraId="3ED81C5A" w14:textId="7F73B29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D0D6F">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D0D6F">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D0D6F">
        <w:t>3.18.2</w:t>
      </w:r>
      <w:r w:rsidR="009634AB">
        <w:fldChar w:fldCharType="end"/>
      </w:r>
      <w:r w:rsidR="009634AB">
        <w:t>)</w:t>
      </w:r>
      <w:r>
        <w:t>.</w:t>
      </w:r>
    </w:p>
    <w:p w14:paraId="22A8AC46" w14:textId="32B16BD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D0D6F">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D0D6F">
        <w:t>3.18.23</w:t>
      </w:r>
      <w:r>
        <w:fldChar w:fldCharType="end"/>
      </w:r>
      <w:r>
        <w:t>.</w:t>
      </w:r>
    </w:p>
    <w:p w14:paraId="385B7FEA" w14:textId="5AF98DDE" w:rsidR="001077F2" w:rsidRDefault="006E58BF" w:rsidP="001077F2">
      <w:pPr>
        <w:pStyle w:val="Heading3"/>
      </w:pPr>
      <w:bookmarkStart w:id="275" w:name="_Ref4495306"/>
      <w:bookmarkStart w:id="276" w:name="_Toc5353458"/>
      <w:r>
        <w:t>tr</w:t>
      </w:r>
      <w:r w:rsidR="001077F2">
        <w:t>anslations property</w:t>
      </w:r>
      <w:bookmarkEnd w:id="275"/>
      <w:bookmarkEnd w:id="276"/>
    </w:p>
    <w:p w14:paraId="32C45637" w14:textId="63E40A3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D0D6F">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D0D6F">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D0D6F">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353459"/>
      <w:r>
        <w:t>policies</w:t>
      </w:r>
      <w:r w:rsidR="006E58BF">
        <w:t xml:space="preserve"> property</w:t>
      </w:r>
      <w:bookmarkEnd w:id="277"/>
      <w:bookmarkEnd w:id="278"/>
    </w:p>
    <w:p w14:paraId="7FFDAD02" w14:textId="3238903A"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D0D6F">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ED0D6F">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D0D6F">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353460"/>
      <w:r>
        <w:t>invocation</w:t>
      </w:r>
      <w:r w:rsidR="00514F09">
        <w:t>s</w:t>
      </w:r>
      <w:r>
        <w:t xml:space="preserve"> property</w:t>
      </w:r>
      <w:bookmarkEnd w:id="279"/>
      <w:bookmarkEnd w:id="280"/>
    </w:p>
    <w:p w14:paraId="676BBCBB" w14:textId="42CB0A4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D0D6F">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353461"/>
      <w:r>
        <w:t>conversion property</w:t>
      </w:r>
      <w:bookmarkEnd w:id="281"/>
      <w:bookmarkEnd w:id="282"/>
    </w:p>
    <w:p w14:paraId="226462F1" w14:textId="15E3DE5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D0D6F">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353462"/>
      <w:proofErr w:type="spellStart"/>
      <w:r>
        <w:t>versionControlProvenance</w:t>
      </w:r>
      <w:proofErr w:type="spellEnd"/>
      <w:r>
        <w:t xml:space="preserve"> property</w:t>
      </w:r>
      <w:bookmarkEnd w:id="283"/>
      <w:bookmarkEnd w:id="284"/>
    </w:p>
    <w:p w14:paraId="40DFBA3C" w14:textId="465C1E9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ED0D6F">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ED0D6F">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531500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ED0D6F">
        <w:t>3.22</w:t>
      </w:r>
      <w:r>
        <w:fldChar w:fldCharType="end"/>
      </w:r>
      <w:r>
        <w:t>).</w:t>
      </w:r>
    </w:p>
    <w:p w14:paraId="252CBC5B" w14:textId="6B4204E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D0D6F">
        <w:t>3.22.3</w:t>
      </w:r>
      <w:r w:rsidR="00EC5421">
        <w:fldChar w:fldCharType="end"/>
      </w:r>
      <w:r>
        <w:t>.</w:t>
      </w:r>
    </w:p>
    <w:p w14:paraId="5C24FC9B" w14:textId="09370FDB"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ED0D6F">
        <w:t>3.22.4</w:t>
      </w:r>
      <w:r w:rsidR="00EC5421">
        <w:fldChar w:fldCharType="end"/>
      </w:r>
      <w:r>
        <w:t>.</w:t>
      </w:r>
    </w:p>
    <w:p w14:paraId="1B1D75B0" w14:textId="4E0275B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D0D6F">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Toc5353463"/>
      <w:bookmarkStart w:id="289" w:name="_Ref493345118"/>
      <w:proofErr w:type="spellStart"/>
      <w:r>
        <w:t>originalUriBaseIds</w:t>
      </w:r>
      <w:proofErr w:type="spellEnd"/>
      <w:r>
        <w:t xml:space="preserve"> property</w:t>
      </w:r>
      <w:bookmarkEnd w:id="285"/>
      <w:bookmarkEnd w:id="286"/>
      <w:bookmarkEnd w:id="287"/>
      <w:bookmarkEnd w:id="288"/>
    </w:p>
    <w:p w14:paraId="2DDCF7C4" w14:textId="0E38316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D0D6F">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D0D6F">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D0D6F">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7FB27A3"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D0D6F">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A1D496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ED0D6F">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8EBF7B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D0D6F">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05EED3B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D0D6F">
        <w:t>3.26</w:t>
      </w:r>
      <w:r w:rsidR="00B213E1">
        <w:fldChar w:fldCharType="end"/>
      </w:r>
      <w:r w:rsidR="00B213E1">
        <w:t>)</w:t>
      </w:r>
      <w:r w:rsidR="00A34799">
        <w:t>.</w:t>
      </w:r>
    </w:p>
    <w:p w14:paraId="26DCDECF" w14:textId="742B4BC9"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D0D6F">
        <w:t>3.26.2</w:t>
      </w:r>
      <w:r w:rsidR="00C6546E">
        <w:fldChar w:fldCharType="end"/>
      </w:r>
      <w:r w:rsidR="00C6546E">
        <w:t>.</w:t>
      </w:r>
    </w:p>
    <w:p w14:paraId="14E37F0A" w14:textId="7F329F6B"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ED0D6F">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353464"/>
      <w:r>
        <w:t xml:space="preserve">artifacts </w:t>
      </w:r>
      <w:r w:rsidR="000D32C1">
        <w:t>property</w:t>
      </w:r>
      <w:bookmarkEnd w:id="289"/>
      <w:bookmarkEnd w:id="290"/>
      <w:bookmarkEnd w:id="291"/>
    </w:p>
    <w:p w14:paraId="1A04899C" w14:textId="66D12BE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0D6F">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D0D6F">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4BD9F3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D0D6F">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18E986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0D6F">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0D6F">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353465"/>
      <w:proofErr w:type="spellStart"/>
      <w:r>
        <w:t>logicalLocations</w:t>
      </w:r>
      <w:proofErr w:type="spellEnd"/>
      <w:r>
        <w:t xml:space="preserve"> property</w:t>
      </w:r>
      <w:bookmarkEnd w:id="292"/>
      <w:bookmarkEnd w:id="293"/>
      <w:bookmarkEnd w:id="294"/>
    </w:p>
    <w:p w14:paraId="428BC587" w14:textId="4DC57DA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D0D6F">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ED0D6F">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76F9121"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0D6F">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90667B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ED0D6F">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5" w:name="_Ref4685267"/>
      <w:bookmarkStart w:id="296" w:name="_Toc5353466"/>
      <w:r>
        <w:t>addresses property</w:t>
      </w:r>
      <w:bookmarkEnd w:id="295"/>
      <w:bookmarkEnd w:id="296"/>
    </w:p>
    <w:p w14:paraId="72EFB665" w14:textId="3C1CFCA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D0D6F">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ED0D6F">
        <w:t>3.27</w:t>
      </w:r>
      <w:r>
        <w:fldChar w:fldCharType="end"/>
      </w:r>
      <w:r>
        <w:t xml:space="preserve">) within </w:t>
      </w:r>
      <w:proofErr w:type="spellStart"/>
      <w:r w:rsidR="001136EC" w:rsidRPr="001136EC">
        <w:rPr>
          <w:rStyle w:val="CODEtemp"/>
        </w:rPr>
        <w:t>theRun</w:t>
      </w:r>
      <w:proofErr w:type="spellEnd"/>
      <w:r>
        <w:t>.</w:t>
      </w:r>
    </w:p>
    <w:p w14:paraId="7511A76F" w14:textId="27B355D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ED0D6F">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353467"/>
      <w:proofErr w:type="spellStart"/>
      <w:r>
        <w:t>threadFlowLocations</w:t>
      </w:r>
      <w:proofErr w:type="spellEnd"/>
      <w:r>
        <w:t xml:space="preserve"> property</w:t>
      </w:r>
      <w:bookmarkEnd w:id="297"/>
      <w:bookmarkEnd w:id="298"/>
    </w:p>
    <w:p w14:paraId="1234D581" w14:textId="1D6FEBF7"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ED0D6F">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ED0D6F">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lastRenderedPageBreak/>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353468"/>
      <w:r>
        <w:t>graphs property</w:t>
      </w:r>
      <w:bookmarkEnd w:id="299"/>
      <w:bookmarkEnd w:id="300"/>
    </w:p>
    <w:p w14:paraId="2212E1F5" w14:textId="3B7923B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D0D6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D0D6F">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A21B5F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D0D6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D0D6F">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301" w:name="_Ref493350972"/>
      <w:bookmarkStart w:id="302" w:name="_Toc5353469"/>
      <w:r>
        <w:t>results property</w:t>
      </w:r>
      <w:bookmarkEnd w:id="301"/>
      <w:bookmarkEnd w:id="302"/>
    </w:p>
    <w:p w14:paraId="319EAE63" w14:textId="1D6CE8D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D0D6F">
        <w:t>3.25</w:t>
      </w:r>
      <w:r w:rsidR="00FB5300">
        <w:fldChar w:fldCharType="end"/>
      </w:r>
      <w:r w:rsidR="00FB5300" w:rsidRPr="00FB5300">
        <w:t>) each of which represents a single result detected in the course of the run.</w:t>
      </w:r>
    </w:p>
    <w:p w14:paraId="66E8B62B" w14:textId="26362BC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D0D6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EB25371"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D0D6F">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353470"/>
      <w:proofErr w:type="spellStart"/>
      <w:r>
        <w:t>defaultEncoding</w:t>
      </w:r>
      <w:bookmarkEnd w:id="303"/>
      <w:proofErr w:type="spellEnd"/>
      <w:r w:rsidR="00F82406">
        <w:t xml:space="preserve"> property</w:t>
      </w:r>
      <w:bookmarkEnd w:id="304"/>
    </w:p>
    <w:p w14:paraId="305609EB" w14:textId="2EE4471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D0D6F">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D0D6F">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ED0D6F">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94357C4" w:rsidR="00926829" w:rsidRDefault="00926829" w:rsidP="00926829">
      <w:r>
        <w:t>For an example, see §</w:t>
      </w:r>
      <w:r>
        <w:fldChar w:fldCharType="begin"/>
      </w:r>
      <w:r>
        <w:instrText xml:space="preserve"> REF _Ref511828128 \r \h </w:instrText>
      </w:r>
      <w:r>
        <w:fldChar w:fldCharType="separate"/>
      </w:r>
      <w:r w:rsidR="00ED0D6F">
        <w:t>3.23.9</w:t>
      </w:r>
      <w:r>
        <w:fldChar w:fldCharType="end"/>
      </w:r>
      <w:r>
        <w:t>.</w:t>
      </w:r>
    </w:p>
    <w:p w14:paraId="5DBD21F7" w14:textId="5F01E581" w:rsidR="00F82406" w:rsidRDefault="00F82406" w:rsidP="00F82406">
      <w:pPr>
        <w:pStyle w:val="Heading3"/>
      </w:pPr>
      <w:bookmarkStart w:id="305" w:name="_Ref534897013"/>
      <w:bookmarkStart w:id="306" w:name="_Toc5353471"/>
      <w:proofErr w:type="spellStart"/>
      <w:r>
        <w:t>defaultSourceLanguage</w:t>
      </w:r>
      <w:proofErr w:type="spellEnd"/>
      <w:r>
        <w:t xml:space="preserve"> property</w:t>
      </w:r>
      <w:bookmarkEnd w:id="305"/>
      <w:bookmarkEnd w:id="306"/>
    </w:p>
    <w:p w14:paraId="66CE74AE" w14:textId="4A8A557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ED0D6F">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ED0D6F">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D0D6F">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ED0D6F">
        <w:t>3.14.15</w:t>
      </w:r>
      <w:r w:rsidR="0003707A">
        <w:fldChar w:fldCharType="end"/>
      </w:r>
      <w:r w:rsidR="0003707A">
        <w:t xml:space="preserve">) which refers to a text </w:t>
      </w:r>
      <w:r w:rsidR="004D285A">
        <w:t xml:space="preserve">artifact </w:t>
      </w:r>
      <w:r w:rsidR="0003707A">
        <w:t>that contains source code.</w:t>
      </w:r>
    </w:p>
    <w:p w14:paraId="4CAA986B" w14:textId="6C4ECF3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D0D6F">
        <w:t>3.23.10.2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353472"/>
      <w:proofErr w:type="spellStart"/>
      <w:r>
        <w:t>newlineSequences</w:t>
      </w:r>
      <w:proofErr w:type="spellEnd"/>
      <w:r w:rsidR="00F82406">
        <w:t xml:space="preserve"> property</w:t>
      </w:r>
      <w:bookmarkEnd w:id="307"/>
    </w:p>
    <w:p w14:paraId="0E24944C" w14:textId="4B9A6331"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ED0D6F">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9C12888"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ED0D6F">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ED0D6F">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D0D6F">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D0D6F">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123A4AA" w:rsidR="00CD1A14" w:rsidRDefault="00CD1A14" w:rsidP="00CD1A14">
      <w:pPr>
        <w:pStyle w:val="Code"/>
      </w:pPr>
      <w:r>
        <w:t>{         # A run object (§</w:t>
      </w:r>
      <w:r>
        <w:fldChar w:fldCharType="begin"/>
      </w:r>
      <w:r>
        <w:instrText xml:space="preserve"> REF _Ref493349997 \r \h </w:instrText>
      </w:r>
      <w:r>
        <w:fldChar w:fldCharType="separate"/>
      </w:r>
      <w:r w:rsidR="00ED0D6F">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353473"/>
      <w:proofErr w:type="spellStart"/>
      <w:r>
        <w:t>columnKind</w:t>
      </w:r>
      <w:proofErr w:type="spellEnd"/>
      <w:r>
        <w:t xml:space="preserve">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353474"/>
      <w:proofErr w:type="spellStart"/>
      <w:r>
        <w:lastRenderedPageBreak/>
        <w:t>redactionToken</w:t>
      </w:r>
      <w:bookmarkEnd w:id="310"/>
      <w:proofErr w:type="spellEnd"/>
      <w:r>
        <w:t xml:space="preserve"> property</w:t>
      </w:r>
      <w:bookmarkEnd w:id="311"/>
    </w:p>
    <w:p w14:paraId="0674C185" w14:textId="78B112E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D0D6F">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A734C28"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D0D6F">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353475"/>
      <w:bookmarkEnd w:id="312"/>
      <w:proofErr w:type="spellStart"/>
      <w:r>
        <w:t>externa</w:t>
      </w:r>
      <w:r w:rsidR="00960E2D">
        <w:t>l</w:t>
      </w:r>
      <w:r w:rsidR="00F265D8">
        <w:t>Property</w:t>
      </w:r>
      <w:r>
        <w:t>File</w:t>
      </w:r>
      <w:r w:rsidR="005E7318">
        <w:t>Reference</w:t>
      </w:r>
      <w:proofErr w:type="spellEnd"/>
      <w:r>
        <w:t xml:space="preserve"> object</w:t>
      </w:r>
      <w:bookmarkEnd w:id="313"/>
      <w:bookmarkEnd w:id="314"/>
    </w:p>
    <w:p w14:paraId="020DB163" w14:textId="0923AD36" w:rsidR="00AF60C1" w:rsidRDefault="00AF60C1" w:rsidP="00AF60C1">
      <w:pPr>
        <w:pStyle w:val="Heading3"/>
      </w:pPr>
      <w:bookmarkStart w:id="315" w:name="_Toc5353476"/>
      <w:r>
        <w:t>General</w:t>
      </w:r>
      <w:bookmarkEnd w:id="315"/>
    </w:p>
    <w:p w14:paraId="38B8B5C7" w14:textId="3FBE0AB3"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ED0D6F">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353477"/>
      <w:r>
        <w:t>l</w:t>
      </w:r>
      <w:r w:rsidR="006C1B56">
        <w:t xml:space="preserve">ocation </w:t>
      </w:r>
      <w:r w:rsidR="00AF60C1">
        <w:t>property</w:t>
      </w:r>
      <w:bookmarkEnd w:id="316"/>
      <w:bookmarkEnd w:id="317"/>
    </w:p>
    <w:p w14:paraId="46352381" w14:textId="2B52D0D9" w:rsidR="00604E7A" w:rsidRDefault="001A277B" w:rsidP="00604E7A">
      <w:bookmarkStart w:id="318" w:name="_Hlk3472165"/>
      <w:r>
        <w:t>Depending on the circumstances, a</w:t>
      </w:r>
      <w:bookmarkEnd w:id="31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ED0D6F">
        <w:t>3.4</w:t>
      </w:r>
      <w:r w:rsidR="00604E7A">
        <w:fldChar w:fldCharType="end"/>
      </w:r>
      <w:r w:rsidR="00604E7A">
        <w:t xml:space="preserve">) that specifies the location of the external </w:t>
      </w:r>
      <w:r w:rsidR="00F265D8">
        <w:t xml:space="preserve">property </w:t>
      </w:r>
      <w:r w:rsidR="00604E7A">
        <w:t>file.</w:t>
      </w:r>
    </w:p>
    <w:p w14:paraId="79BAE496" w14:textId="71EE2B0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D0D6F">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ED0D6F">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7C33F01"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D0D6F">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D0D6F">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ED0D6F">
        <w:t>3.15.3</w:t>
      </w:r>
      <w:r>
        <w:fldChar w:fldCharType="end"/>
      </w:r>
      <w:r>
        <w:t>).</w:t>
      </w:r>
    </w:p>
    <w:p w14:paraId="7C6C90CA" w14:textId="72FD5310" w:rsidR="00AF60C1" w:rsidRDefault="008E4B88">
      <w:pPr>
        <w:pStyle w:val="Heading3"/>
      </w:pPr>
      <w:bookmarkStart w:id="319" w:name="_Ref525810085"/>
      <w:bookmarkStart w:id="320" w:name="_Toc5353478"/>
      <w:proofErr w:type="spellStart"/>
      <w:r>
        <w:t>guid</w:t>
      </w:r>
      <w:proofErr w:type="spellEnd"/>
      <w:r>
        <w:t xml:space="preserve"> </w:t>
      </w:r>
      <w:r w:rsidR="00AF60C1">
        <w:t>property</w:t>
      </w:r>
      <w:bookmarkEnd w:id="319"/>
      <w:bookmarkEnd w:id="320"/>
    </w:p>
    <w:p w14:paraId="54EBB426" w14:textId="4D2401F9"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ED0D6F">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353479"/>
      <w:proofErr w:type="spellStart"/>
      <w:r>
        <w:t>itemCount</w:t>
      </w:r>
      <w:proofErr w:type="spellEnd"/>
      <w:r>
        <w:t xml:space="preserve"> property</w:t>
      </w:r>
      <w:bookmarkEnd w:id="32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5BCE73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ED0D6F">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353480"/>
      <w:proofErr w:type="spellStart"/>
      <w:r>
        <w:t>runAutomationDetails</w:t>
      </w:r>
      <w:proofErr w:type="spellEnd"/>
      <w:r>
        <w:t xml:space="preserve"> object</w:t>
      </w:r>
      <w:bookmarkEnd w:id="322"/>
      <w:bookmarkEnd w:id="323"/>
    </w:p>
    <w:p w14:paraId="589B6DF1" w14:textId="63103A8B" w:rsidR="00636635" w:rsidRDefault="00636635" w:rsidP="00636635">
      <w:pPr>
        <w:pStyle w:val="Heading3"/>
      </w:pPr>
      <w:bookmarkStart w:id="324" w:name="_Ref526936874"/>
      <w:bookmarkStart w:id="325" w:name="_Toc5353481"/>
      <w:r>
        <w:t>General</w:t>
      </w:r>
      <w:bookmarkEnd w:id="324"/>
      <w:bookmarkEnd w:id="325"/>
    </w:p>
    <w:p w14:paraId="00A2DEFC" w14:textId="0AC6736E" w:rsidR="00A0147E" w:rsidRDefault="00A0147E" w:rsidP="00A0147E">
      <w:bookmarkStart w:id="326" w:name="_Hlk526586231"/>
      <w:r>
        <w:t xml:space="preserve">A </w:t>
      </w:r>
      <w:proofErr w:type="spellStart"/>
      <w:r>
        <w:rPr>
          <w:rStyle w:val="CODEtemp"/>
        </w:rPr>
        <w:t>runAutomationDetails</w:t>
      </w:r>
      <w:proofErr w:type="spellEnd"/>
      <w:r>
        <w:t xml:space="preserve"> object contains information that specifies </w:t>
      </w:r>
      <w:bookmarkEnd w:id="32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278076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D0D6F">
        <w:t>3.14</w:t>
      </w:r>
      <w:r w:rsidR="008B6DA3">
        <w:fldChar w:fldCharType="end"/>
      </w:r>
      <w:r>
        <w:t>).</w:t>
      </w:r>
    </w:p>
    <w:p w14:paraId="340889C7" w14:textId="1957BA37"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D0D6F">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178C5BA"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D0D6F">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353482"/>
      <w:r>
        <w:t>Constraints</w:t>
      </w:r>
      <w:bookmarkEnd w:id="327"/>
    </w:p>
    <w:p w14:paraId="2467F699" w14:textId="15BF533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ED0D6F">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ED0D6F">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ED0D6F">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353483"/>
      <w:r>
        <w:t>description property</w:t>
      </w:r>
      <w:bookmarkEnd w:id="328"/>
    </w:p>
    <w:p w14:paraId="25D213B4" w14:textId="7323E65D"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9" w:name="_Ref526936776"/>
      <w:bookmarkStart w:id="330" w:name="_Toc5353484"/>
      <w:r>
        <w:t xml:space="preserve">id </w:t>
      </w:r>
      <w:r w:rsidR="00636635">
        <w:t>property</w:t>
      </w:r>
      <w:bookmarkEnd w:id="329"/>
      <w:bookmarkEnd w:id="330"/>
    </w:p>
    <w:p w14:paraId="4B70380E" w14:textId="735C7CB5" w:rsidR="008B6DA3" w:rsidRDefault="008B6DA3" w:rsidP="008B6DA3">
      <w:bookmarkStart w:id="33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D0D6F">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D657DB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D0D6F">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353485"/>
      <w:proofErr w:type="spellStart"/>
      <w:r>
        <w:t>guid</w:t>
      </w:r>
      <w:proofErr w:type="spellEnd"/>
      <w:r>
        <w:t xml:space="preserve"> </w:t>
      </w:r>
      <w:r w:rsidR="00636635">
        <w:t>property</w:t>
      </w:r>
      <w:bookmarkEnd w:id="332"/>
      <w:bookmarkEnd w:id="333"/>
    </w:p>
    <w:p w14:paraId="171C0D57" w14:textId="6C359EF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ED0D6F">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353486"/>
      <w:proofErr w:type="spellStart"/>
      <w:r>
        <w:lastRenderedPageBreak/>
        <w:t>correlationGuid</w:t>
      </w:r>
      <w:proofErr w:type="spellEnd"/>
      <w:r>
        <w:t xml:space="preserve"> property</w:t>
      </w:r>
      <w:bookmarkEnd w:id="334"/>
      <w:bookmarkEnd w:id="335"/>
    </w:p>
    <w:p w14:paraId="0DF48F07" w14:textId="0209B29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ED0D6F">
        <w:t>3.5.4</w:t>
      </w:r>
      <w:r>
        <w:fldChar w:fldCharType="end"/>
      </w:r>
      <w:r>
        <w:t>) which is shared by all such runs of the same type, and differs between any two runs of different types.</w:t>
      </w:r>
    </w:p>
    <w:p w14:paraId="7A1FBC28" w14:textId="7318669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D0D6F">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353487"/>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353488"/>
      <w:r>
        <w:t>General</w:t>
      </w:r>
      <w:bookmarkEnd w:id="338"/>
      <w:bookmarkEnd w:id="339"/>
      <w:bookmarkEnd w:id="340"/>
    </w:p>
    <w:p w14:paraId="13ED0A5F" w14:textId="6DF0874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ED0D6F">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ED0D6F">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D0D6F">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A8A8D60"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D14217F" w:rsidR="003D09A4" w:rsidRDefault="003D09A4" w:rsidP="003D09A4">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1E4C828" w:rsidR="003D09A4" w:rsidRDefault="003D09A4" w:rsidP="003D09A4">
      <w:pPr>
        <w:pStyle w:val="Code"/>
      </w:pPr>
      <w:r>
        <w:t xml:space="preserve">  "extensions": [          # See §</w:t>
      </w:r>
      <w:r>
        <w:fldChar w:fldCharType="begin"/>
      </w:r>
      <w:r>
        <w:instrText xml:space="preserve"> REF _Ref3663271 \r \h </w:instrText>
      </w:r>
      <w:r>
        <w:fldChar w:fldCharType="separate"/>
      </w:r>
      <w:r w:rsidR="00ED0D6F">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353489"/>
      <w:r>
        <w:t>driver property</w:t>
      </w:r>
      <w:bookmarkEnd w:id="341"/>
      <w:bookmarkEnd w:id="342"/>
    </w:p>
    <w:p w14:paraId="242A18C5" w14:textId="07B7406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353490"/>
      <w:r>
        <w:lastRenderedPageBreak/>
        <w:t>extensions property</w:t>
      </w:r>
      <w:bookmarkEnd w:id="343"/>
      <w:bookmarkEnd w:id="344"/>
    </w:p>
    <w:p w14:paraId="521FDDFA" w14:textId="3DCAB72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D0D6F">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ED0D6F">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Toc5353491"/>
      <w:bookmarkStart w:id="347" w:name="_Hlk4510312"/>
      <w:proofErr w:type="spellStart"/>
      <w:r>
        <w:t>toolComponent</w:t>
      </w:r>
      <w:proofErr w:type="spellEnd"/>
      <w:r>
        <w:t xml:space="preserve"> object</w:t>
      </w:r>
      <w:bookmarkEnd w:id="345"/>
      <w:bookmarkEnd w:id="346"/>
    </w:p>
    <w:p w14:paraId="7AF98015" w14:textId="56895A30" w:rsidR="00A703AA" w:rsidRDefault="00A703AA" w:rsidP="00A703AA">
      <w:pPr>
        <w:pStyle w:val="Heading3"/>
      </w:pPr>
      <w:bookmarkStart w:id="348" w:name="_Toc5353492"/>
      <w:r>
        <w:t>General</w:t>
      </w:r>
      <w:bookmarkEnd w:id="348"/>
    </w:p>
    <w:p w14:paraId="6E55D0FB" w14:textId="63C3A7E9"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D0D6F">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750A1C3B"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D0D6F">
        <w:t>3.18.2</w:t>
      </w:r>
      <w:r w:rsidR="00D61B3C">
        <w:fldChar w:fldCharType="end"/>
      </w:r>
      <w:r>
        <w:t>)</w:t>
      </w:r>
    </w:p>
    <w:p w14:paraId="5BA98CB4" w14:textId="6CB4B75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D0D6F">
        <w:t>3.18.3</w:t>
      </w:r>
      <w:r w:rsidR="00D61B3C">
        <w:fldChar w:fldCharType="end"/>
      </w:r>
      <w:r>
        <w:t>)</w:t>
      </w:r>
    </w:p>
    <w:p w14:paraId="18E92E3A" w14:textId="074D3B5D"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ED0D6F">
        <w:t>3.18.4</w:t>
      </w:r>
      <w:r w:rsidR="00D61B3C">
        <w:fldChar w:fldCharType="end"/>
      </w:r>
      <w:r w:rsidR="0028268F">
        <w:t>)</w:t>
      </w:r>
    </w:p>
    <w:p w14:paraId="364E92DD" w14:textId="745690F8"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D0D6F">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ED0D6F">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9" w:name="_Ref4572675"/>
      <w:bookmarkStart w:id="350" w:name="_Toc5353493"/>
      <w:bookmarkStart w:id="351" w:name="_Hlk4587611"/>
      <w:r>
        <w:t>Taxonomies</w:t>
      </w:r>
      <w:bookmarkEnd w:id="349"/>
      <w:bookmarkEnd w:id="350"/>
    </w:p>
    <w:p w14:paraId="40506929" w14:textId="3804826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00E3A9B"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D0D6F">
        <w:t>3.18.23</w:t>
      </w:r>
      <w:r>
        <w:fldChar w:fldCharType="end"/>
      </w:r>
      <w:r>
        <w:t>).</w:t>
      </w:r>
    </w:p>
    <w:p w14:paraId="57E56912" w14:textId="46E06B8B"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ED0D6F">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ED0D6F">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ED0D6F">
        <w:t>3.44.5</w:t>
      </w:r>
      <w:r>
        <w:fldChar w:fldCharType="end"/>
      </w:r>
      <w:r>
        <w:t>), localizable (§</w:t>
      </w:r>
      <w:r>
        <w:fldChar w:fldCharType="begin"/>
      </w:r>
      <w:r>
        <w:instrText xml:space="preserve"> REF _Ref4509677 \r \h </w:instrText>
      </w:r>
      <w:r>
        <w:fldChar w:fldCharType="separate"/>
      </w:r>
      <w:r w:rsidR="00ED0D6F">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D0D6F">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ED0D6F">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ED0D6F">
        <w:t>3.44.14</w:t>
      </w:r>
      <w:r>
        <w:fldChar w:fldCharType="end"/>
      </w:r>
      <w:r>
        <w:t>).</w:t>
      </w:r>
    </w:p>
    <w:p w14:paraId="66B7295A" w14:textId="79141EE3"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ED0D6F">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ED0D6F">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2BB543A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D0D6F">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D0D6F">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D0D6F">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D0D6F">
        <w:t>3.18.22</w:t>
      </w:r>
      <w:r>
        <w:fldChar w:fldCharType="end"/>
      </w:r>
      <w:r>
        <w:t>) properties.</w:t>
      </w:r>
    </w:p>
    <w:p w14:paraId="7396B4AB" w14:textId="7E67CB51"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ED0D6F">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ED0D6F">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lastRenderedPageBreak/>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02CD9823"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D0D6F">
        <w:t>3.14</w:t>
      </w:r>
      <w:r>
        <w:fldChar w:fldCharType="end"/>
      </w:r>
      <w:r>
        <w:t>).</w:t>
      </w:r>
    </w:p>
    <w:p w14:paraId="47086809" w14:textId="7F79E7D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D0D6F">
        <w:t>3.14.6</w:t>
      </w:r>
      <w:r>
        <w:fldChar w:fldCharType="end"/>
      </w:r>
      <w:r>
        <w:t>.</w:t>
      </w:r>
    </w:p>
    <w:p w14:paraId="288C0035" w14:textId="2EEC9488"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526A9700"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D0D6F">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lastRenderedPageBreak/>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Toc5353494"/>
      <w:bookmarkStart w:id="354" w:name="_Hlk4660791"/>
      <w:bookmarkEnd w:id="351"/>
      <w:r>
        <w:t>Translations</w:t>
      </w:r>
      <w:bookmarkEnd w:id="352"/>
      <w:bookmarkEnd w:id="353"/>
    </w:p>
    <w:bookmarkEnd w:id="354"/>
    <w:p w14:paraId="7E7D3A07" w14:textId="67FCE4FB"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ED0D6F">
        <w:t>3.5.2</w:t>
      </w:r>
      <w:r w:rsidR="0051580C">
        <w:fldChar w:fldCharType="end"/>
      </w:r>
      <w:r w:rsidR="0051580C">
        <w:t>) into another language.</w:t>
      </w:r>
    </w:p>
    <w:p w14:paraId="154704A8" w14:textId="1AB620B4"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ins w:id="355" w:author="Laurence Golding" w:date="2019-04-05T11:04:00Z">
        <w:r w:rsidR="000112A5" w:rsidRPr="000112A5">
          <w:t xml:space="preserve"> </w:t>
        </w:r>
        <w:r w:rsidR="000112A5">
          <w:t xml:space="preserve">A </w:t>
        </w:r>
        <w:r w:rsidR="000112A5">
          <w:t>translation</w:t>
        </w:r>
        <w:bookmarkStart w:id="356" w:name="_GoBack"/>
        <w:bookmarkEnd w:id="356"/>
        <w:r w:rsidR="000112A5">
          <w:t xml:space="preserve"> </w:t>
        </w:r>
        <w:r w:rsidR="000112A5">
          <w:t>specif</w:t>
        </w:r>
        <w:r w:rsidR="000112A5">
          <w:t>ies</w:t>
        </w:r>
        <w:r w:rsidR="000112A5">
          <w:t xml:space="preserve"> </w:t>
        </w:r>
        <w:r w:rsidR="000112A5">
          <w:t xml:space="preserve">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0112A5">
          <w:t>3.18.31</w:t>
        </w:r>
        <w:r w:rsidR="000112A5">
          <w:fldChar w:fldCharType="end"/>
        </w:r>
        <w:r w:rsidR="000112A5">
          <w:t>).</w:t>
        </w:r>
      </w:ins>
    </w:p>
    <w:p w14:paraId="5FD4E30B" w14:textId="73DE0996"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ED0D6F">
        <w:t>3.14.9</w:t>
      </w:r>
      <w:r>
        <w:fldChar w:fldCharType="end"/>
      </w:r>
      <w:r>
        <w:t>).</w:t>
      </w:r>
    </w:p>
    <w:p w14:paraId="021DDF70" w14:textId="54A009C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ED0D6F">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5149715A"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ED0D6F">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ED0D6F">
        <w:t>3.18.30</w:t>
      </w:r>
      <w:r w:rsidR="005F6EF8">
        <w:fldChar w:fldCharType="end"/>
      </w:r>
      <w:r w:rsidR="005F6EF8">
        <w:t>), populated by translated components.</w:t>
      </w:r>
    </w:p>
    <w:p w14:paraId="3B3125E8" w14:textId="38EBD528"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ED0D6F">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7189500F" w:rsidR="00CF7E53" w:rsidRDefault="00CF7E53" w:rsidP="0005029C">
      <w:bookmarkStart w:id="35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ED0D6F">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34DF934" w:rsidR="00AB32CC" w:rsidRDefault="00AB32CC" w:rsidP="0005029C">
      <w:bookmarkStart w:id="35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ED0D6F">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D0D6F">
        <w:t>3.18.30</w:t>
      </w:r>
      <w:r>
        <w:fldChar w:fldCharType="end"/>
      </w:r>
      <w:r>
        <w:t>). See the descriptions of those two properties for an explanation of the interaction between them.</w:t>
      </w:r>
    </w:p>
    <w:bookmarkEnd w:id="357"/>
    <w:bookmarkEnd w:id="358"/>
    <w:p w14:paraId="30C99874" w14:textId="6A27108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D0D6F">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ED0D6F">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ED0D6F">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ED0D6F">
        <w:t>3.18.30</w:t>
      </w:r>
      <w:r>
        <w:fldChar w:fldCharType="end"/>
      </w:r>
      <w:r>
        <w:t>).</w:t>
      </w:r>
    </w:p>
    <w:p w14:paraId="635FB0A3" w14:textId="0B1A545B"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D0D6F">
        <w:t>3.14</w:t>
      </w:r>
      <w:r>
        <w:fldChar w:fldCharType="end"/>
      </w:r>
      <w:r>
        <w:t>).</w:t>
      </w:r>
    </w:p>
    <w:p w14:paraId="69085BD7" w14:textId="2F5794C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D0D6F">
        <w:t>3.14.6</w:t>
      </w:r>
      <w:r>
        <w:fldChar w:fldCharType="end"/>
      </w:r>
      <w:r>
        <w:t>.</w:t>
      </w:r>
    </w:p>
    <w:p w14:paraId="00B84643" w14:textId="6B0AF9AD"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277810A6"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D0D6F">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9" w:name="_Ref4572690"/>
      <w:bookmarkStart w:id="360" w:name="_Toc5353495"/>
      <w:r>
        <w:t>Policies</w:t>
      </w:r>
      <w:bookmarkEnd w:id="359"/>
      <w:bookmarkEnd w:id="36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0F7F241"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del w:id="361" w:author="Laurence Golding" w:date="2019-04-05T11:01:00Z">
        <w:r w:rsidR="00213743" w:rsidRPr="00213743" w:rsidDel="000112A5">
          <w:rPr>
            <w:b/>
          </w:rPr>
          <w:delText>SHALL</w:delText>
        </w:r>
        <w:r w:rsidR="00213743" w:rsidDel="000112A5">
          <w:delText xml:space="preserve"> specify </w:delText>
        </w:r>
      </w:del>
      <w:ins w:id="362" w:author="Laurence Golding" w:date="2019-04-05T11:01:00Z">
        <w:r w:rsidR="000112A5">
          <w:t>specif</w:t>
        </w:r>
        <w:r w:rsidR="000112A5">
          <w:t>ies</w:t>
        </w:r>
        <w:r w:rsidR="000112A5">
          <w:t xml:space="preserve"> </w:t>
        </w:r>
      </w:ins>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ED0D6F">
        <w:t>3.18</w:t>
      </w:r>
      <w:r w:rsidR="00ED0D6F">
        <w:t>.</w:t>
      </w:r>
      <w:r w:rsidR="00ED0D6F">
        <w:t>31</w:t>
      </w:r>
      <w:r w:rsidR="00363F84">
        <w:fldChar w:fldCharType="end"/>
      </w:r>
      <w:r w:rsidR="00213743">
        <w:t>).</w:t>
      </w:r>
      <w:del w:id="363" w:author="Laurence Golding" w:date="2019-04-05T11:04:00Z">
        <w:r w:rsidR="00213743" w:rsidDel="000112A5">
          <w:delText xml:space="preserve"> </w:delText>
        </w:r>
        <w:r w:rsidR="00213743" w:rsidRPr="0005029C" w:rsidDel="000112A5">
          <w:rPr>
            <w:rStyle w:val="CODEtemp"/>
          </w:rPr>
          <w:delText>associatedComponent</w:delText>
        </w:r>
        <w:r w:rsidR="00213743" w:rsidDel="000112A5">
          <w:delText xml:space="preserve"> </w:delText>
        </w:r>
        <w:r w:rsidR="00213743" w:rsidRPr="0005029C" w:rsidDel="000112A5">
          <w:rPr>
            <w:b/>
          </w:rPr>
          <w:delText xml:space="preserve">SHALL </w:delText>
        </w:r>
        <w:r w:rsidR="00213743" w:rsidDel="000112A5">
          <w:delText xml:space="preserve">refer either to </w:delText>
        </w:r>
        <w:r w:rsidR="00213743" w:rsidRPr="00213743" w:rsidDel="000112A5">
          <w:rPr>
            <w:rStyle w:val="CODEtemp"/>
          </w:rPr>
          <w:delText>theTool.driver</w:delText>
        </w:r>
        <w:r w:rsidR="00213743" w:rsidDel="000112A5">
          <w:delText xml:space="preserve"> (§</w:delText>
        </w:r>
        <w:r w:rsidR="00213743" w:rsidDel="000112A5">
          <w:fldChar w:fldCharType="begin"/>
        </w:r>
        <w:r w:rsidR="00213743" w:rsidDel="000112A5">
          <w:delInstrText xml:space="preserve"> REF _Ref3663219 \r \h </w:delInstrText>
        </w:r>
        <w:r w:rsidR="00213743" w:rsidDel="000112A5">
          <w:fldChar w:fldCharType="separate"/>
        </w:r>
        <w:r w:rsidR="00ED0D6F" w:rsidDel="000112A5">
          <w:delText>3.17.2</w:delText>
        </w:r>
        <w:r w:rsidR="00213743" w:rsidDel="000112A5">
          <w:fldChar w:fldCharType="end"/>
        </w:r>
        <w:r w:rsidR="00213743" w:rsidDel="000112A5">
          <w:delText xml:space="preserve">) or to an element of </w:delText>
        </w:r>
        <w:r w:rsidR="00213743" w:rsidRPr="00213743" w:rsidDel="000112A5">
          <w:rPr>
            <w:rStyle w:val="CODEtemp"/>
          </w:rPr>
          <w:delText>theTool.extensions</w:delText>
        </w:r>
        <w:r w:rsidR="00213743" w:rsidDel="000112A5">
          <w:delText xml:space="preserve"> (§</w:delText>
        </w:r>
        <w:r w:rsidR="00213743" w:rsidDel="000112A5">
          <w:fldChar w:fldCharType="begin"/>
        </w:r>
        <w:r w:rsidR="00213743" w:rsidDel="000112A5">
          <w:delInstrText xml:space="preserve"> REF _Ref3663271 \r \h </w:delInstrText>
        </w:r>
        <w:r w:rsidR="00213743" w:rsidDel="000112A5">
          <w:fldChar w:fldCharType="separate"/>
        </w:r>
        <w:r w:rsidR="00ED0D6F" w:rsidDel="000112A5">
          <w:delText>3.17.3</w:delText>
        </w:r>
        <w:r w:rsidR="00213743" w:rsidDel="000112A5">
          <w:fldChar w:fldCharType="end"/>
        </w:r>
        <w:r w:rsidR="00213743" w:rsidDel="000112A5">
          <w:delText>).</w:delText>
        </w:r>
      </w:del>
    </w:p>
    <w:p w14:paraId="6456A294" w14:textId="23A3943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D0D6F">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ED0D6F">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ED0D6F">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3BEABBE1"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ED0D6F">
        <w:t>3.14.10</w:t>
      </w:r>
      <w:r>
        <w:fldChar w:fldCharType="end"/>
      </w:r>
      <w:r>
        <w:t>).</w:t>
      </w:r>
    </w:p>
    <w:p w14:paraId="1322BD32" w14:textId="583CA26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ED0D6F">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D0D6F">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04D7B1D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D0D6F">
        <w:t>3.14</w:t>
      </w:r>
      <w:r w:rsidR="0063571B">
        <w:fldChar w:fldCharType="end"/>
      </w:r>
      <w:r w:rsidR="0063571B">
        <w:t>)</w:t>
      </w:r>
      <w:r>
        <w:t>.</w:t>
      </w:r>
    </w:p>
    <w:p w14:paraId="32C27A5A" w14:textId="59FFCB0A" w:rsidR="000375DC" w:rsidRDefault="000375DC" w:rsidP="000375DC">
      <w:pPr>
        <w:pStyle w:val="Code"/>
      </w:pPr>
      <w:r>
        <w:t xml:space="preserve">  "tool": {                        # See </w:t>
      </w:r>
      <w:bookmarkStart w:id="365" w:name="_Hlk5010077"/>
      <w:r w:rsidRPr="003B5868">
        <w:t>§</w:t>
      </w:r>
      <w:bookmarkEnd w:id="365"/>
      <w:r>
        <w:fldChar w:fldCharType="begin"/>
      </w:r>
      <w:r>
        <w:instrText xml:space="preserve"> REF _Ref493350956 \r \h </w:instrText>
      </w:r>
      <w:r>
        <w:fldChar w:fldCharType="separate"/>
      </w:r>
      <w:r w:rsidR="00ED0D6F">
        <w:t>3.14.6</w:t>
      </w:r>
      <w:r>
        <w:fldChar w:fldCharType="end"/>
      </w:r>
      <w:r>
        <w:t>.</w:t>
      </w:r>
    </w:p>
    <w:p w14:paraId="69DC987F" w14:textId="094EDF7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789DB10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D0D6F">
        <w:t>3.18.21</w:t>
      </w:r>
      <w:r>
        <w:fldChar w:fldCharType="end"/>
      </w:r>
      <w:r>
        <w:t>.</w:t>
      </w:r>
    </w:p>
    <w:p w14:paraId="5E4782E2" w14:textId="280F0A4E"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ED0D6F">
        <w:t>3.44</w:t>
      </w:r>
      <w:r>
        <w:fldChar w:fldCharType="end"/>
      </w:r>
      <w:r>
        <w:t>).</w:t>
      </w:r>
    </w:p>
    <w:p w14:paraId="7874FC94" w14:textId="77777777" w:rsidR="000375DC" w:rsidRDefault="000375DC" w:rsidP="000375DC">
      <w:pPr>
        <w:pStyle w:val="Code"/>
      </w:pPr>
      <w:r>
        <w:t xml:space="preserve">          "id": "CA2101",</w:t>
      </w:r>
    </w:p>
    <w:p w14:paraId="3B0AA9DC" w14:textId="1B686EFF"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ED0D6F">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E240BD1"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ED0D6F">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lastRenderedPageBreak/>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6" w:name="_Ref4090820"/>
      <w:bookmarkStart w:id="367" w:name="_Toc5353496"/>
      <w:bookmarkEnd w:id="347"/>
      <w:bookmarkEnd w:id="364"/>
      <w:proofErr w:type="spellStart"/>
      <w:r>
        <w:t>guid</w:t>
      </w:r>
      <w:proofErr w:type="spellEnd"/>
      <w:r>
        <w:t xml:space="preserve"> property</w:t>
      </w:r>
      <w:bookmarkEnd w:id="366"/>
      <w:bookmarkEnd w:id="367"/>
    </w:p>
    <w:p w14:paraId="3D5CEB36" w14:textId="228AE3D2"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D0D6F">
        <w:t>3.5.4</w:t>
      </w:r>
      <w:r>
        <w:fldChar w:fldCharType="end"/>
      </w:r>
      <w:r>
        <w:t>) that uniquely identifies the component.</w:t>
      </w:r>
    </w:p>
    <w:p w14:paraId="5284133B" w14:textId="17261183" w:rsidR="00401BB5" w:rsidRDefault="00401BB5" w:rsidP="00401BB5">
      <w:pPr>
        <w:pStyle w:val="Heading3"/>
      </w:pPr>
      <w:bookmarkStart w:id="368" w:name="_Ref493409155"/>
      <w:bookmarkStart w:id="369" w:name="_Toc5353497"/>
      <w:r>
        <w:t>name property</w:t>
      </w:r>
      <w:bookmarkEnd w:id="368"/>
      <w:bookmarkEnd w:id="369"/>
    </w:p>
    <w:p w14:paraId="2A7A8CB5" w14:textId="0E9426D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70" w:name="_Ref493409168"/>
      <w:bookmarkStart w:id="371" w:name="_Toc5353498"/>
      <w:proofErr w:type="spellStart"/>
      <w:r>
        <w:t>fullName</w:t>
      </w:r>
      <w:proofErr w:type="spellEnd"/>
      <w:r>
        <w:t xml:space="preserve"> property</w:t>
      </w:r>
      <w:bookmarkEnd w:id="370"/>
      <w:bookmarkEnd w:id="371"/>
    </w:p>
    <w:p w14:paraId="00DFF29E" w14:textId="7DBD3FB6"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72" w:name="_Ref493409198"/>
      <w:bookmarkStart w:id="373" w:name="_Toc5353499"/>
      <w:proofErr w:type="spellStart"/>
      <w:r>
        <w:t>semanticVersion</w:t>
      </w:r>
      <w:proofErr w:type="spellEnd"/>
      <w:r>
        <w:t xml:space="preserve"> property</w:t>
      </w:r>
      <w:bookmarkEnd w:id="372"/>
      <w:bookmarkEnd w:id="373"/>
    </w:p>
    <w:p w14:paraId="143A6795" w14:textId="60422127"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679FDB"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ED0D6F">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ED0D6F">
        <w:t>3.21.2</w:t>
      </w:r>
      <w:r>
        <w:fldChar w:fldCharType="end"/>
      </w:r>
      <w:r>
        <w:t>))</w:t>
      </w:r>
      <w:r w:rsidR="00590B1D" w:rsidRPr="00590B1D">
        <w:t>.</w:t>
      </w:r>
    </w:p>
    <w:p w14:paraId="0FF70363" w14:textId="5F2D1A48" w:rsidR="00401BB5" w:rsidRDefault="00401BB5" w:rsidP="00401BB5">
      <w:pPr>
        <w:pStyle w:val="Heading3"/>
      </w:pPr>
      <w:bookmarkStart w:id="374" w:name="_Ref493409191"/>
      <w:bookmarkStart w:id="375" w:name="_Toc5353500"/>
      <w:r>
        <w:t>version property</w:t>
      </w:r>
      <w:bookmarkEnd w:id="374"/>
      <w:bookmarkEnd w:id="37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6" w:name="_Ref493409205"/>
      <w:bookmarkStart w:id="377" w:name="_Toc5353501"/>
      <w:proofErr w:type="spellStart"/>
      <w:r>
        <w:t>dottedQuadFileVersion</w:t>
      </w:r>
      <w:proofErr w:type="spellEnd"/>
      <w:r>
        <w:t xml:space="preserve"> </w:t>
      </w:r>
      <w:r w:rsidR="00401BB5">
        <w:t>property</w:t>
      </w:r>
      <w:bookmarkEnd w:id="376"/>
      <w:bookmarkEnd w:id="37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w:t>
      </w:r>
      <w:r w:rsidRPr="00996B9D">
        <w:lastRenderedPageBreak/>
        <w:t xml:space="preserve">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8" w:name="_Toc5353502"/>
      <w:proofErr w:type="spellStart"/>
      <w:r>
        <w:t>releaseDateUtc</w:t>
      </w:r>
      <w:bookmarkEnd w:id="378"/>
      <w:proofErr w:type="spellEnd"/>
    </w:p>
    <w:p w14:paraId="79F872F8" w14:textId="759ABED2"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ED0D6F">
        <w:t>3.9</w:t>
      </w:r>
      <w:r>
        <w:fldChar w:fldCharType="end"/>
      </w:r>
      <w:r>
        <w:t>, specifying the UTC date (and optionally, the time) of the component’s release.</w:t>
      </w:r>
    </w:p>
    <w:p w14:paraId="5BFCD59B" w14:textId="7CF6F6A0" w:rsidR="00D512EE" w:rsidRDefault="00D512EE" w:rsidP="00D512EE">
      <w:pPr>
        <w:pStyle w:val="Heading3"/>
      </w:pPr>
      <w:bookmarkStart w:id="379" w:name="_Toc5353503"/>
      <w:proofErr w:type="spellStart"/>
      <w:r>
        <w:t>downloadUri</w:t>
      </w:r>
      <w:proofErr w:type="spellEnd"/>
      <w:r>
        <w:t xml:space="preserve"> property</w:t>
      </w:r>
      <w:bookmarkEnd w:id="379"/>
    </w:p>
    <w:p w14:paraId="29604BF7" w14:textId="6289C6C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0" w:name="_Toc5353504"/>
      <w:proofErr w:type="spellStart"/>
      <w:r>
        <w:t>informationUri</w:t>
      </w:r>
      <w:proofErr w:type="spellEnd"/>
      <w:r>
        <w:t xml:space="preserve"> property</w:t>
      </w:r>
      <w:bookmarkEnd w:id="380"/>
    </w:p>
    <w:p w14:paraId="282CEFE7" w14:textId="283A1528"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1" w:name="_Toc5353505"/>
      <w:r>
        <w:t>organization property</w:t>
      </w:r>
      <w:bookmarkEnd w:id="381"/>
    </w:p>
    <w:p w14:paraId="6B302E56" w14:textId="5CEB9C8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2" w:name="_Toc5353506"/>
      <w:r>
        <w:t>product property</w:t>
      </w:r>
      <w:bookmarkEnd w:id="382"/>
    </w:p>
    <w:p w14:paraId="67685158" w14:textId="30536A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3" w:name="_Toc5353507"/>
      <w:proofErr w:type="spellStart"/>
      <w:r>
        <w:t>product</w:t>
      </w:r>
      <w:r w:rsidR="0068622C">
        <w:t>S</w:t>
      </w:r>
      <w:r>
        <w:t>uite</w:t>
      </w:r>
      <w:proofErr w:type="spellEnd"/>
      <w:r>
        <w:t xml:space="preserve"> property</w:t>
      </w:r>
      <w:bookmarkEnd w:id="383"/>
    </w:p>
    <w:p w14:paraId="02C4122F" w14:textId="0DB6DC4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84" w:name="_Ref3723724"/>
      <w:bookmarkStart w:id="385" w:name="_Toc5353508"/>
      <w:proofErr w:type="spellStart"/>
      <w:r>
        <w:lastRenderedPageBreak/>
        <w:t>shortDescription</w:t>
      </w:r>
      <w:proofErr w:type="spellEnd"/>
      <w:r>
        <w:t xml:space="preserve"> property</w:t>
      </w:r>
      <w:bookmarkEnd w:id="384"/>
      <w:bookmarkEnd w:id="385"/>
    </w:p>
    <w:p w14:paraId="7EFCEBEE" w14:textId="769872F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D0D6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D0D6F">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6" w:name="_Ref4583311"/>
      <w:bookmarkStart w:id="387" w:name="_Toc5353509"/>
      <w:proofErr w:type="spellStart"/>
      <w:r>
        <w:t>fullDescription</w:t>
      </w:r>
      <w:proofErr w:type="spellEnd"/>
      <w:r>
        <w:t xml:space="preserve"> property</w:t>
      </w:r>
      <w:bookmarkEnd w:id="386"/>
      <w:bookmarkEnd w:id="387"/>
    </w:p>
    <w:p w14:paraId="263E6B01" w14:textId="4DB8249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D0D6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D0D6F">
        <w:t>3.12.2</w:t>
      </w:r>
      <w:r w:rsidR="001933F0">
        <w:fldChar w:fldCharType="end"/>
      </w:r>
      <w:r>
        <w:t>) containing a comprehensive description of the tool component.</w:t>
      </w:r>
    </w:p>
    <w:p w14:paraId="6CFF4C26" w14:textId="0A332F2F"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ED0D6F">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8" w:name="_Ref508811658"/>
      <w:bookmarkStart w:id="389" w:name="_Ref508812630"/>
      <w:bookmarkStart w:id="390" w:name="_Toc5353510"/>
      <w:r>
        <w:t>language property</w:t>
      </w:r>
      <w:bookmarkEnd w:id="388"/>
      <w:bookmarkEnd w:id="389"/>
      <w:bookmarkEnd w:id="390"/>
    </w:p>
    <w:p w14:paraId="29C944BA" w14:textId="2DCA115A"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1" w:name="_Hlk503355525"/>
      <w:r w:rsidR="00C56762" w:rsidRPr="00C56762">
        <w:t xml:space="preserve">a string specifying the language of </w:t>
      </w:r>
      <w:bookmarkEnd w:id="391"/>
      <w:r w:rsidR="0079181A">
        <w:t>the localiz</w:t>
      </w:r>
      <w:r>
        <w:t>able</w:t>
      </w:r>
      <w:r w:rsidR="0079181A">
        <w:t xml:space="preserve"> </w:t>
      </w:r>
      <w:r>
        <w:t>strings (§</w:t>
      </w:r>
      <w:r>
        <w:fldChar w:fldCharType="begin"/>
      </w:r>
      <w:r>
        <w:instrText xml:space="preserve"> REF _Ref4509677 \r \h </w:instrText>
      </w:r>
      <w:r>
        <w:fldChar w:fldCharType="separate"/>
      </w:r>
      <w:r w:rsidR="00ED0D6F">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ED0D6F">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BF0445C"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D0D6F">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92" w:name="_Ref4236566"/>
      <w:bookmarkStart w:id="393" w:name="_Toc5353511"/>
      <w:bookmarkStart w:id="394" w:name="_Ref508812052"/>
      <w:proofErr w:type="spellStart"/>
      <w:r>
        <w:t>globalMessageStrings</w:t>
      </w:r>
      <w:proofErr w:type="spellEnd"/>
      <w:r>
        <w:t xml:space="preserve"> property</w:t>
      </w:r>
      <w:bookmarkEnd w:id="392"/>
      <w:bookmarkEnd w:id="393"/>
    </w:p>
    <w:p w14:paraId="0462BA63" w14:textId="386DFCA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ED0D6F">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ED0D6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D0D6F">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D0D6F">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D0D6F">
        <w:t>3.11</w:t>
      </w:r>
      <w:r>
        <w:fldChar w:fldCharType="end"/>
      </w:r>
      <w:r>
        <w:t>).</w:t>
      </w:r>
    </w:p>
    <w:p w14:paraId="5A95088F" w14:textId="77777777" w:rsidR="00AE1A72" w:rsidRDefault="00AE1A72" w:rsidP="00AE1A72">
      <w:pPr>
        <w:pStyle w:val="Note"/>
      </w:pPr>
      <w:r>
        <w:t>EXAMPLE:</w:t>
      </w:r>
    </w:p>
    <w:p w14:paraId="22763051" w14:textId="2C05768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EBBD1A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ED0D6F">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5" w:name="_Ref3899090"/>
      <w:bookmarkStart w:id="396" w:name="_Ref4583708"/>
      <w:bookmarkStart w:id="397" w:name="_Toc5353512"/>
      <w:r>
        <w:t xml:space="preserve">rules </w:t>
      </w:r>
      <w:r w:rsidR="00AE1A72">
        <w:t>property</w:t>
      </w:r>
      <w:bookmarkEnd w:id="395"/>
      <w:bookmarkEnd w:id="396"/>
      <w:bookmarkEnd w:id="397"/>
    </w:p>
    <w:p w14:paraId="271A837C" w14:textId="5AFBB1A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D0D6F">
        <w:t>3.44</w:t>
      </w:r>
      <w:r>
        <w:fldChar w:fldCharType="end"/>
      </w:r>
      <w:r>
        <w:t>) each of which provides information about an analysis rule supported by the tool component.</w:t>
      </w:r>
    </w:p>
    <w:p w14:paraId="22AC7031" w14:textId="0BFD00D1"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D0D6F">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C4C35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6AF85BB"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ED0D6F">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8" w:name="_Ref3973541"/>
      <w:bookmarkStart w:id="399" w:name="_Ref4583714"/>
      <w:bookmarkStart w:id="400" w:name="_Toc5353513"/>
      <w:r>
        <w:t>notifications</w:t>
      </w:r>
      <w:r w:rsidR="00AE1A72">
        <w:t xml:space="preserve"> property</w:t>
      </w:r>
      <w:bookmarkEnd w:id="398"/>
      <w:bookmarkEnd w:id="399"/>
      <w:bookmarkEnd w:id="400"/>
    </w:p>
    <w:p w14:paraId="40AD837A" w14:textId="4BCF691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D0D6F">
        <w:t>3.44</w:t>
      </w:r>
      <w:r>
        <w:fldChar w:fldCharType="end"/>
      </w:r>
      <w:r>
        <w:t>) each of which provides information about a notification provided by the tool component.</w:t>
      </w:r>
    </w:p>
    <w:p w14:paraId="33ABE834" w14:textId="57252E2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D0D6F">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BDD866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36D72E7" w:rsidR="00AE1A72" w:rsidRDefault="00AE1A72" w:rsidP="00AE1A72">
      <w:pPr>
        <w:pStyle w:val="Code"/>
      </w:pPr>
      <w:r>
        <w:lastRenderedPageBreak/>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ED0D6F">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1" w:name="_Ref4511026"/>
      <w:bookmarkStart w:id="402" w:name="_Ref4582928"/>
      <w:bookmarkStart w:id="403" w:name="_Toc5353514"/>
      <w:r>
        <w:t>taxa</w:t>
      </w:r>
      <w:bookmarkEnd w:id="401"/>
      <w:bookmarkEnd w:id="402"/>
      <w:bookmarkEnd w:id="403"/>
    </w:p>
    <w:p w14:paraId="0C210BE5" w14:textId="23DAD3D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Pr>
          <w:rStyle w:val="CODEtemp"/>
        </w:rPr>
        <w:t>reportingDescriptor</w:t>
      </w:r>
      <w:proofErr w:type="spellEnd"/>
      <w:r>
        <w:t xml:space="preserve"> objects (</w:t>
      </w:r>
      <w:bookmarkStart w:id="404" w:name="_Hlk4310754"/>
      <w:r>
        <w:t>§</w:t>
      </w:r>
      <w:bookmarkEnd w:id="404"/>
      <w:r>
        <w:fldChar w:fldCharType="begin"/>
      </w:r>
      <w:r>
        <w:instrText xml:space="preserve"> REF _Ref508814067 \r \h </w:instrText>
      </w:r>
      <w:r>
        <w:fldChar w:fldCharType="separate"/>
      </w:r>
      <w:r w:rsidR="00ED0D6F">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6B5EB09"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D0D6F">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D0D6F">
        <w:t>3.18.22</w:t>
      </w:r>
      <w:r>
        <w:fldChar w:fldCharType="end"/>
      </w:r>
      <w:r>
        <w:t>).</w:t>
      </w:r>
    </w:p>
    <w:p w14:paraId="20B472E2" w14:textId="2837D9A7"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ED0D6F">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ED0D6F">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5" w:name="_Toc5353515"/>
      <w:proofErr w:type="spellStart"/>
      <w:r>
        <w:t>supportedTaxonomies</w:t>
      </w:r>
      <w:bookmarkEnd w:id="405"/>
      <w:proofErr w:type="spellEnd"/>
    </w:p>
    <w:p w14:paraId="38B67D51" w14:textId="65B66F2E"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D0D6F">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D0D6F">
        <w:t>3.18.2</w:t>
      </w:r>
      <w:r w:rsidR="0063571B">
        <w:fldChar w:fldCharType="end"/>
      </w:r>
      <w:r w:rsidR="0063571B">
        <w:t xml:space="preserve">) </w:t>
      </w:r>
      <w:r w:rsidR="00E22115">
        <w:t>that the component uses</w:t>
      </w:r>
      <w:r>
        <w:t xml:space="preserve"> to classify results.</w:t>
      </w:r>
    </w:p>
    <w:p w14:paraId="6B829285" w14:textId="462B5C0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ED0D6F">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ED0D6F">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ED0D6F">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D0D6F">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0877392A"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5D5950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D0D6F">
        <w:t>3.14</w:t>
      </w:r>
      <w:r w:rsidR="00957865">
        <w:fldChar w:fldCharType="end"/>
      </w:r>
      <w:r w:rsidR="00957865">
        <w:t>)</w:t>
      </w:r>
    </w:p>
    <w:p w14:paraId="10BFD074" w14:textId="1072273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D0D6F">
        <w:t>3.14.6</w:t>
      </w:r>
      <w:r w:rsidR="00957865">
        <w:fldChar w:fldCharType="end"/>
      </w:r>
      <w:r w:rsidR="00957865">
        <w:t>.</w:t>
      </w:r>
    </w:p>
    <w:p w14:paraId="5936B6F0" w14:textId="58E28F8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D0D6F">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5B6055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D0D6F">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F54F5F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D0D6F">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814D38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ED0D6F">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6" w:name="_Ref4510248"/>
      <w:bookmarkStart w:id="407" w:name="_Toc5353516"/>
      <w:proofErr w:type="spellStart"/>
      <w:r>
        <w:lastRenderedPageBreak/>
        <w:t>translationMetadata</w:t>
      </w:r>
      <w:proofErr w:type="spellEnd"/>
      <w:r>
        <w:t xml:space="preserve"> property</w:t>
      </w:r>
      <w:bookmarkEnd w:id="406"/>
      <w:bookmarkEnd w:id="407"/>
    </w:p>
    <w:p w14:paraId="33C8052C" w14:textId="14A6166E"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D0D6F">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ED0D6F">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D0D6F">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8" w:name="_Toc5353517"/>
      <w:bookmarkEnd w:id="394"/>
      <w:proofErr w:type="spellStart"/>
      <w:r>
        <w:t>artifactIndices</w:t>
      </w:r>
      <w:proofErr w:type="spellEnd"/>
      <w:r>
        <w:t xml:space="preserve"> property</w:t>
      </w:r>
      <w:bookmarkEnd w:id="408"/>
    </w:p>
    <w:p w14:paraId="7CAFB9EB" w14:textId="379D343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ED0D6F">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ED0D6F">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9" w:name="_Ref4574634"/>
      <w:bookmarkStart w:id="410" w:name="_Toc5353518"/>
      <w:bookmarkStart w:id="411" w:name="_Hlk4574305"/>
      <w:r>
        <w:t>contents property</w:t>
      </w:r>
      <w:bookmarkEnd w:id="409"/>
      <w:bookmarkEnd w:id="410"/>
    </w:p>
    <w:p w14:paraId="0F6A9DFB" w14:textId="14968C91"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D0D6F">
        <w:t>3.7.3</w:t>
      </w:r>
      <w:r w:rsidR="00011746">
        <w:fldChar w:fldCharType="end"/>
      </w:r>
      <w:r>
        <w:t>) strings each of which is one of the following values with the specified meanings:</w:t>
      </w:r>
    </w:p>
    <w:p w14:paraId="5F23B00A" w14:textId="559B35CC"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ED0D6F">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57A06F84"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ED0D6F">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ED0D6F">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12" w:name="_Toc5353519"/>
      <w:bookmarkStart w:id="413" w:name="_Hlk4575434"/>
      <w:bookmarkEnd w:id="411"/>
      <w:proofErr w:type="spellStart"/>
      <w:r>
        <w:t>isComprehensive</w:t>
      </w:r>
      <w:proofErr w:type="spellEnd"/>
      <w:r>
        <w:t xml:space="preserve"> property</w:t>
      </w:r>
      <w:bookmarkEnd w:id="412"/>
    </w:p>
    <w:p w14:paraId="02B7E407" w14:textId="5FBE8B6E"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D0D6F">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7701BBF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D0D6F">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D0D6F">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D0D6F">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39B57F8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D0D6F">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D0D6F">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14" w:name="_Ref4579138"/>
      <w:bookmarkStart w:id="415" w:name="_Toc5353520"/>
      <w:bookmarkEnd w:id="413"/>
      <w:proofErr w:type="spellStart"/>
      <w:r>
        <w:t>localizedDataSemanticVersion</w:t>
      </w:r>
      <w:proofErr w:type="spellEnd"/>
      <w:r>
        <w:t xml:space="preserve"> property</w:t>
      </w:r>
      <w:bookmarkEnd w:id="414"/>
      <w:bookmarkEnd w:id="415"/>
    </w:p>
    <w:p w14:paraId="2EF95A1D" w14:textId="1D1083EC"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ED0D6F">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D0D6F">
        <w:t>3.5.2</w:t>
      </w:r>
      <w:r w:rsidR="0012491A">
        <w:fldChar w:fldCharType="end"/>
      </w:r>
      <w:r w:rsidR="0012491A">
        <w:t>) that are present in this component.</w:t>
      </w:r>
    </w:p>
    <w:p w14:paraId="6F4F5CD7" w14:textId="6017B642"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ED0D6F">
        <w:t>3.18.8</w:t>
      </w:r>
      <w:r>
        <w:fldChar w:fldCharType="end"/>
      </w:r>
      <w:r>
        <w:t>).</w:t>
      </w:r>
    </w:p>
    <w:p w14:paraId="034B74E9" w14:textId="138F2F09"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D0D6F">
        <w:t>3.18.30</w:t>
      </w:r>
      <w:r>
        <w:fldChar w:fldCharType="end"/>
      </w:r>
      <w:r>
        <w:t>) for an explanation of how these two properties interact.</w:t>
      </w:r>
    </w:p>
    <w:p w14:paraId="74663438" w14:textId="29BCF672" w:rsidR="00EB0482" w:rsidRPr="00EB0482" w:rsidRDefault="00EB0482" w:rsidP="00EB0482">
      <w:pPr>
        <w:pStyle w:val="Note"/>
      </w:pPr>
      <w:bookmarkStart w:id="416"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ED0D6F">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7" w:name="_Ref4578450"/>
      <w:bookmarkStart w:id="418" w:name="_Toc5353521"/>
      <w:bookmarkStart w:id="419" w:name="_Hlk4588529"/>
      <w:bookmarkEnd w:id="416"/>
      <w:proofErr w:type="spellStart"/>
      <w:r>
        <w:t>minimumRequiredLocalizedDataSemanticVersion</w:t>
      </w:r>
      <w:proofErr w:type="spellEnd"/>
      <w:r>
        <w:t xml:space="preserve"> property</w:t>
      </w:r>
      <w:bookmarkEnd w:id="417"/>
      <w:bookmarkEnd w:id="418"/>
    </w:p>
    <w:p w14:paraId="201120CB" w14:textId="4D872406"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ED0D6F">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8390CA2"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ED0D6F">
        <w:t>3.18.8</w:t>
      </w:r>
      <w:r w:rsidR="0012491A">
        <w:fldChar w:fldCharType="end"/>
      </w:r>
      <w:r w:rsidR="0012491A">
        <w:t>).</w:t>
      </w:r>
    </w:p>
    <w:p w14:paraId="5A046F69" w14:textId="7809338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ED0D6F">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AFEF550"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ED0D6F">
        <w:t>3.14.9</w:t>
      </w:r>
      <w:r>
        <w:fldChar w:fldCharType="end"/>
      </w:r>
      <w:r>
        <w:t>) is acceptable.</w:t>
      </w:r>
    </w:p>
    <w:p w14:paraId="0498233A" w14:textId="5A08B619" w:rsidR="00A241BC" w:rsidRDefault="00A241BC" w:rsidP="00A241BC">
      <w:pPr>
        <w:pStyle w:val="Code"/>
      </w:pPr>
      <w:bookmarkStart w:id="420" w:name="_Ref4580685"/>
      <w:r>
        <w:t>{                                  # A run object (</w:t>
      </w:r>
      <w:r w:rsidRPr="003B5868">
        <w:t>§</w:t>
      </w:r>
      <w:r>
        <w:fldChar w:fldCharType="begin"/>
      </w:r>
      <w:r>
        <w:instrText xml:space="preserve"> REF _Ref493349997 \r \h </w:instrText>
      </w:r>
      <w:r>
        <w:fldChar w:fldCharType="separate"/>
      </w:r>
      <w:r w:rsidR="00ED0D6F">
        <w:t>3.14</w:t>
      </w:r>
      <w:r>
        <w:fldChar w:fldCharType="end"/>
      </w:r>
      <w:r>
        <w:t>).</w:t>
      </w:r>
    </w:p>
    <w:p w14:paraId="50D548CE" w14:textId="5324091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D0D6F">
        <w:t>3.14.6</w:t>
      </w:r>
      <w:r>
        <w:fldChar w:fldCharType="end"/>
      </w:r>
      <w:r>
        <w:t>.</w:t>
      </w:r>
    </w:p>
    <w:p w14:paraId="2156E745" w14:textId="5097373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5D680E3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D0D6F">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1" w:name="_Ref4830390"/>
      <w:bookmarkStart w:id="422" w:name="_Ref4830402"/>
      <w:bookmarkStart w:id="423" w:name="_Toc5353522"/>
      <w:bookmarkEnd w:id="419"/>
      <w:proofErr w:type="spellStart"/>
      <w:r>
        <w:t>associatedComponent</w:t>
      </w:r>
      <w:proofErr w:type="spellEnd"/>
      <w:r>
        <w:t xml:space="preserve"> property</w:t>
      </w:r>
      <w:bookmarkEnd w:id="420"/>
      <w:bookmarkEnd w:id="421"/>
      <w:bookmarkEnd w:id="422"/>
      <w:bookmarkEnd w:id="423"/>
    </w:p>
    <w:p w14:paraId="0735B4DA" w14:textId="162A6490"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ED0D6F">
        <w:t>3.17.1</w:t>
      </w:r>
      <w:r w:rsidR="00B9196D">
        <w:fldChar w:fldCharType="end"/>
      </w:r>
      <w:r>
        <w:t>), a translation (§</w:t>
      </w:r>
      <w:r>
        <w:fldChar w:fldCharType="begin"/>
      </w:r>
      <w:r>
        <w:instrText xml:space="preserve"> REF _Ref4572683 \r \h </w:instrText>
      </w:r>
      <w:r>
        <w:fldChar w:fldCharType="separate"/>
      </w:r>
      <w:r w:rsidR="00ED0D6F">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ED0D6F">
        <w:t>3.18.4</w:t>
      </w:r>
      <w:r w:rsidR="00B9196D">
        <w:fldChar w:fldCharType="end"/>
      </w:r>
      <w:r>
        <w:t xml:space="preserve">), it </w:t>
      </w:r>
      <w:del w:id="424" w:author="Laurence Golding" w:date="2019-04-05T10:58:00Z">
        <w:r w:rsidRPr="00B9196D" w:rsidDel="000112A5">
          <w:rPr>
            <w:b/>
          </w:rPr>
          <w:delText>SHOULD</w:delText>
        </w:r>
        <w:r w:rsidDel="000112A5">
          <w:delText xml:space="preserve"> </w:delText>
        </w:r>
      </w:del>
      <w:ins w:id="425" w:author="Laurence Golding" w:date="2019-04-05T10:58:00Z">
        <w:r w:rsidR="000112A5">
          <w:rPr>
            <w:b/>
          </w:rPr>
          <w:t>MAY</w:t>
        </w:r>
        <w:r w:rsidR="000112A5">
          <w:t xml:space="preserve"> </w:t>
        </w:r>
      </w:ins>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ED0D6F">
        <w:t>3.48</w:t>
      </w:r>
      <w:r w:rsidR="00B9196D">
        <w:fldChar w:fldCharType="end"/>
      </w:r>
      <w:r w:rsidR="00B9196D">
        <w:t>) which identifies the component</w:t>
      </w:r>
      <w:ins w:id="426" w:author="Laurence Golding" w:date="2019-04-05T11:01:00Z">
        <w:r w:rsidR="000112A5">
          <w:t xml:space="preserve"> (either </w:t>
        </w:r>
        <w:proofErr w:type="spellStart"/>
        <w:r w:rsidR="000112A5" w:rsidRPr="000112A5">
          <w:rPr>
            <w:rStyle w:val="CODEtemp"/>
          </w:rPr>
          <w:t>theTool.driver</w:t>
        </w:r>
        <w:proofErr w:type="spellEnd"/>
        <w:r w:rsidR="000112A5">
          <w:t xml:space="preserve"> </w:t>
        </w:r>
      </w:ins>
      <w:ins w:id="427" w:author="Laurence Golding" w:date="2019-04-05T11:02:00Z">
        <w:r w:rsidR="000112A5">
          <w:t>(</w:t>
        </w:r>
        <w:r w:rsidR="000112A5">
          <w:t>§</w:t>
        </w:r>
        <w:r w:rsidR="000112A5">
          <w:fldChar w:fldCharType="begin"/>
        </w:r>
        <w:r w:rsidR="000112A5">
          <w:instrText xml:space="preserve"> REF _Ref3663219 \r \h </w:instrText>
        </w:r>
        <w:r w:rsidR="000112A5">
          <w:fldChar w:fldCharType="separate"/>
        </w:r>
        <w:r w:rsidR="000112A5">
          <w:t>3.17.2</w:t>
        </w:r>
        <w:r w:rsidR="000112A5">
          <w:fldChar w:fldCharType="end"/>
        </w:r>
        <w:r w:rsidR="000112A5">
          <w:t xml:space="preserve">) </w:t>
        </w:r>
      </w:ins>
      <w:ins w:id="428" w:author="Laurence Golding" w:date="2019-04-05T11:01:00Z">
        <w:r w:rsidR="000112A5">
          <w:t xml:space="preserve">or an element of </w:t>
        </w:r>
        <w:proofErr w:type="spellStart"/>
        <w:r w:rsidR="000112A5" w:rsidRPr="000112A5">
          <w:rPr>
            <w:rStyle w:val="CODEtemp"/>
          </w:rPr>
          <w:t>theTool.extensions</w:t>
        </w:r>
        <w:proofErr w:type="spellEnd"/>
        <w:r w:rsidR="000112A5">
          <w:t xml:space="preserve"> </w:t>
        </w:r>
      </w:ins>
      <w:ins w:id="429" w:author="Laurence Golding" w:date="2019-04-05T11:02:00Z">
        <w:r w:rsidR="000112A5">
          <w:t>(</w:t>
        </w:r>
        <w:r w:rsidR="000112A5">
          <w:t>§</w:t>
        </w:r>
        <w:r w:rsidR="000112A5">
          <w:fldChar w:fldCharType="begin"/>
        </w:r>
        <w:r w:rsidR="000112A5">
          <w:instrText xml:space="preserve"> REF _Ref3663271 \r \h </w:instrText>
        </w:r>
      </w:ins>
      <w:r w:rsidR="000112A5">
        <w:fldChar w:fldCharType="separate"/>
      </w:r>
      <w:ins w:id="430" w:author="Laurence Golding" w:date="2019-04-05T11:02:00Z">
        <w:r w:rsidR="000112A5">
          <w:t>3.17.3</w:t>
        </w:r>
        <w:r w:rsidR="000112A5">
          <w:fldChar w:fldCharType="end"/>
        </w:r>
        <w:r w:rsidR="000112A5">
          <w:t>)</w:t>
        </w:r>
      </w:ins>
      <w:ins w:id="431" w:author="Laurence Golding" w:date="2019-04-05T11:01:00Z">
        <w:r w:rsidR="000112A5">
          <w:t>)</w:t>
        </w:r>
      </w:ins>
      <w:r w:rsidR="00B9196D">
        <w:t xml:space="preserve"> to which this plugin, translation, or policy applies.</w:t>
      </w:r>
      <w:ins w:id="432" w:author="Laurence Golding" w:date="2019-04-05T10:58:00Z">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ins>
    </w:p>
    <w:p w14:paraId="4014AB82" w14:textId="07A72048"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D0D6F">
        <w:t>3.17.1</w:t>
      </w:r>
      <w:r>
        <w:fldChar w:fldCharType="end"/>
      </w:r>
      <w:r>
        <w:t>).</w:t>
      </w:r>
    </w:p>
    <w:p w14:paraId="57B7FC42" w14:textId="762552CC" w:rsidR="00401BB5" w:rsidRDefault="00401BB5" w:rsidP="00401BB5">
      <w:pPr>
        <w:pStyle w:val="Heading2"/>
      </w:pPr>
      <w:bookmarkStart w:id="433" w:name="_Ref493352563"/>
      <w:bookmarkStart w:id="434" w:name="_Toc5353523"/>
      <w:r>
        <w:t>invocation object</w:t>
      </w:r>
      <w:bookmarkEnd w:id="433"/>
      <w:bookmarkEnd w:id="434"/>
    </w:p>
    <w:p w14:paraId="10E65C9D" w14:textId="17190F2B" w:rsidR="00401BB5" w:rsidRDefault="00401BB5" w:rsidP="00401BB5">
      <w:pPr>
        <w:pStyle w:val="Heading3"/>
      </w:pPr>
      <w:bookmarkStart w:id="435" w:name="_Toc5353524"/>
      <w:r>
        <w:t>General</w:t>
      </w:r>
      <w:bookmarkEnd w:id="43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6" w:name="_Ref493414102"/>
      <w:bookmarkStart w:id="437" w:name="_Toc5353525"/>
      <w:proofErr w:type="spellStart"/>
      <w:r>
        <w:t>commandLine</w:t>
      </w:r>
      <w:proofErr w:type="spellEnd"/>
      <w:r>
        <w:t xml:space="preserve"> property</w:t>
      </w:r>
      <w:bookmarkEnd w:id="436"/>
      <w:bookmarkEnd w:id="43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3CBC4C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D0D6F">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8" w:name="_Ref506976541"/>
      <w:bookmarkStart w:id="439" w:name="_Toc5353526"/>
      <w:r>
        <w:t>arguments property</w:t>
      </w:r>
      <w:bookmarkEnd w:id="438"/>
      <w:bookmarkEnd w:id="43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72C8AB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ED0D6F">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0" w:name="_Ref511899181"/>
      <w:bookmarkStart w:id="441" w:name="_Toc5353527"/>
      <w:proofErr w:type="spellStart"/>
      <w:r>
        <w:t>responseFiles</w:t>
      </w:r>
      <w:proofErr w:type="spellEnd"/>
      <w:r>
        <w:t xml:space="preserve"> property</w:t>
      </w:r>
      <w:bookmarkEnd w:id="440"/>
      <w:bookmarkEnd w:id="441"/>
    </w:p>
    <w:p w14:paraId="7F9B09E3" w14:textId="3435B69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D0D6F">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ED0D6F">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BAB2109"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ED0D6F">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ED0D6F">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B76E90F"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ED0D6F">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2" w:name="_Ref3976263"/>
      <w:bookmarkStart w:id="443" w:name="_Toc5353528"/>
      <w:proofErr w:type="spellStart"/>
      <w:r>
        <w:lastRenderedPageBreak/>
        <w:t>rule</w:t>
      </w:r>
      <w:r w:rsidR="00056659">
        <w:t>ConfigurationOverrides</w:t>
      </w:r>
      <w:proofErr w:type="spellEnd"/>
      <w:r w:rsidR="00056659">
        <w:t xml:space="preserve"> property</w:t>
      </w:r>
      <w:bookmarkEnd w:id="442"/>
      <w:bookmarkEnd w:id="443"/>
    </w:p>
    <w:p w14:paraId="00EBD80C" w14:textId="050DDE95"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D0D6F">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D0D6F">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ED0D6F">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D0D6F">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ED0D6F">
        <w:t>3.18</w:t>
      </w:r>
      <w:r w:rsidR="00674294">
        <w:fldChar w:fldCharType="end"/>
      </w:r>
      <w:r w:rsidR="00674294">
        <w:t>)</w:t>
      </w:r>
      <w:r w:rsidR="00945615">
        <w:t>)</w:t>
      </w:r>
      <w:r>
        <w:t>.</w:t>
      </w:r>
    </w:p>
    <w:p w14:paraId="7E2AC8AF" w14:textId="5579AC24" w:rsidR="00674294" w:rsidRDefault="00674294" w:rsidP="00674294">
      <w:pPr>
        <w:pStyle w:val="Heading3"/>
      </w:pPr>
      <w:bookmarkStart w:id="444" w:name="_Ref4081041"/>
      <w:bookmarkStart w:id="445" w:name="_Toc5353529"/>
      <w:proofErr w:type="spellStart"/>
      <w:r>
        <w:t>notificationConfigurationOverrides</w:t>
      </w:r>
      <w:proofErr w:type="spellEnd"/>
      <w:r>
        <w:t xml:space="preserve"> property</w:t>
      </w:r>
      <w:bookmarkEnd w:id="444"/>
      <w:bookmarkEnd w:id="445"/>
    </w:p>
    <w:p w14:paraId="7B8BA7C6" w14:textId="52A3BD95"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D0D6F">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D0D6F">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ED0D6F">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D0D6F">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w:t>
      </w:r>
      <w:r w:rsidR="00945615">
        <w:t>)</w:t>
      </w:r>
      <w:r>
        <w:t>.</w:t>
      </w:r>
    </w:p>
    <w:p w14:paraId="01B231BB" w14:textId="1C3DE155" w:rsidR="00401BB5" w:rsidRDefault="00401BB5" w:rsidP="00401BB5">
      <w:pPr>
        <w:pStyle w:val="Heading3"/>
      </w:pPr>
      <w:bookmarkStart w:id="446" w:name="_Ref1571706"/>
      <w:bookmarkStart w:id="447" w:name="_Toc5353530"/>
      <w:proofErr w:type="spellStart"/>
      <w:r>
        <w:t>startTime</w:t>
      </w:r>
      <w:r w:rsidR="00485F6A">
        <w:t>Utc</w:t>
      </w:r>
      <w:proofErr w:type="spellEnd"/>
      <w:r>
        <w:t xml:space="preserve"> property</w:t>
      </w:r>
      <w:bookmarkEnd w:id="446"/>
      <w:bookmarkEnd w:id="447"/>
    </w:p>
    <w:p w14:paraId="16315911" w14:textId="76444AD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8" w:name="_Toc5353531"/>
      <w:proofErr w:type="spellStart"/>
      <w:r>
        <w:t>endTime</w:t>
      </w:r>
      <w:r w:rsidR="00D1201D">
        <w:t>Utc</w:t>
      </w:r>
      <w:proofErr w:type="spellEnd"/>
      <w:r>
        <w:t xml:space="preserve"> property</w:t>
      </w:r>
      <w:bookmarkEnd w:id="448"/>
    </w:p>
    <w:p w14:paraId="7310B713" w14:textId="2293937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9" w:name="_Ref509050679"/>
      <w:bookmarkStart w:id="450" w:name="_Toc5353532"/>
      <w:proofErr w:type="spellStart"/>
      <w:r>
        <w:t>exitCode</w:t>
      </w:r>
      <w:proofErr w:type="spellEnd"/>
      <w:r>
        <w:t xml:space="preserve"> property</w:t>
      </w:r>
      <w:bookmarkEnd w:id="449"/>
      <w:bookmarkEnd w:id="4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5F1A33E" w:rsidR="00BE0635" w:rsidRDefault="00BE0635" w:rsidP="00BE0635">
      <w:r>
        <w:t>For examples, see §</w:t>
      </w:r>
      <w:r>
        <w:fldChar w:fldCharType="begin"/>
      </w:r>
      <w:r>
        <w:instrText xml:space="preserve"> REF _Ref509050368 \r \h </w:instrText>
      </w:r>
      <w:r>
        <w:fldChar w:fldCharType="separate"/>
      </w:r>
      <w:r w:rsidR="00ED0D6F">
        <w:t>3.19.10</w:t>
      </w:r>
      <w:r>
        <w:fldChar w:fldCharType="end"/>
      </w:r>
      <w:r>
        <w:t>.</w:t>
      </w:r>
    </w:p>
    <w:p w14:paraId="2AB6A1A3" w14:textId="0E19F05A" w:rsidR="00BE0635" w:rsidRDefault="00BE0635" w:rsidP="00401BB5">
      <w:pPr>
        <w:pStyle w:val="Heading3"/>
      </w:pPr>
      <w:bookmarkStart w:id="451" w:name="_Ref509050368"/>
      <w:bookmarkStart w:id="452" w:name="_Toc5353533"/>
      <w:proofErr w:type="spellStart"/>
      <w:r>
        <w:t>exitCodeDescription</w:t>
      </w:r>
      <w:proofErr w:type="spellEnd"/>
      <w:r>
        <w:t xml:space="preserve"> property</w:t>
      </w:r>
      <w:bookmarkEnd w:id="451"/>
      <w:bookmarkEnd w:id="4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3" w:name="_Toc5353534"/>
      <w:proofErr w:type="spellStart"/>
      <w:r>
        <w:lastRenderedPageBreak/>
        <w:t>exitSignalName</w:t>
      </w:r>
      <w:proofErr w:type="spellEnd"/>
      <w:r>
        <w:t xml:space="preserve"> property</w:t>
      </w:r>
      <w:bookmarkEnd w:id="4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BCC8B15" w:rsidR="00BE0635" w:rsidRDefault="00BE0635" w:rsidP="00BE0635">
      <w:r>
        <w:t>For an example, see §</w:t>
      </w:r>
      <w:r>
        <w:fldChar w:fldCharType="begin"/>
      </w:r>
      <w:r>
        <w:instrText xml:space="preserve"> REF _Ref509050492 \r \h </w:instrText>
      </w:r>
      <w:r>
        <w:fldChar w:fldCharType="separate"/>
      </w:r>
      <w:r w:rsidR="00ED0D6F">
        <w:t>3.19.12</w:t>
      </w:r>
      <w:r>
        <w:fldChar w:fldCharType="end"/>
      </w:r>
      <w:r>
        <w:t>.</w:t>
      </w:r>
    </w:p>
    <w:p w14:paraId="01CF0A31" w14:textId="198FD4EE" w:rsidR="00BE0635" w:rsidRDefault="00BE0635" w:rsidP="00BE0635">
      <w:pPr>
        <w:pStyle w:val="Heading3"/>
      </w:pPr>
      <w:bookmarkStart w:id="454" w:name="_Ref509050492"/>
      <w:bookmarkStart w:id="455" w:name="_Toc5353535"/>
      <w:proofErr w:type="spellStart"/>
      <w:r>
        <w:t>exitSignalNumber</w:t>
      </w:r>
      <w:proofErr w:type="spellEnd"/>
      <w:r>
        <w:t xml:space="preserve"> property</w:t>
      </w:r>
      <w:bookmarkEnd w:id="454"/>
      <w:bookmarkEnd w:id="4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6" w:name="_Ref525821649"/>
      <w:bookmarkStart w:id="457" w:name="_Toc5353536"/>
      <w:proofErr w:type="spellStart"/>
      <w:r>
        <w:t>processStartFailureMessage</w:t>
      </w:r>
      <w:proofErr w:type="spellEnd"/>
      <w:r>
        <w:t xml:space="preserve"> property</w:t>
      </w:r>
      <w:bookmarkEnd w:id="456"/>
      <w:bookmarkEnd w:id="4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8" w:name="_Toc5353537"/>
      <w:proofErr w:type="spellStart"/>
      <w:r>
        <w:t>toolExecutionSuccessful</w:t>
      </w:r>
      <w:proofErr w:type="spellEnd"/>
      <w:r w:rsidR="00B209DE">
        <w:t xml:space="preserve"> property</w:t>
      </w:r>
      <w:bookmarkEnd w:id="45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AAD3705" w:rsidR="00B209DE" w:rsidRDefault="00B209DE" w:rsidP="00B209DE">
      <w:bookmarkStart w:id="4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ED0D6F">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0" w:name="_Toc5353538"/>
      <w:r>
        <w:t>machine property</w:t>
      </w:r>
      <w:bookmarkEnd w:id="4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1" w:name="_Toc5353539"/>
      <w:r>
        <w:t>account property</w:t>
      </w:r>
      <w:bookmarkEnd w:id="4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2" w:name="_Toc5353540"/>
      <w:proofErr w:type="spellStart"/>
      <w:r>
        <w:t>processId</w:t>
      </w:r>
      <w:proofErr w:type="spellEnd"/>
      <w:r>
        <w:t xml:space="preserve"> property</w:t>
      </w:r>
      <w:bookmarkEnd w:id="4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3" w:name="_Toc5353541"/>
      <w:proofErr w:type="spellStart"/>
      <w:r>
        <w:t>executableLocation</w:t>
      </w:r>
      <w:proofErr w:type="spellEnd"/>
      <w:r w:rsidR="00401BB5">
        <w:t xml:space="preserve"> property</w:t>
      </w:r>
      <w:bookmarkEnd w:id="463"/>
    </w:p>
    <w:p w14:paraId="2EFF9849" w14:textId="4B405E1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ED0D6F">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ABACD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ED0D6F">
        <w:t>3.18</w:t>
      </w:r>
      <w:r w:rsidR="003D3FC8">
        <w:fldChar w:fldCharType="end"/>
      </w:r>
      <w:r w:rsidRPr="00A14F9A">
        <w:t>) because the identical tool might be invoked from different paths on different machines.</w:t>
      </w:r>
    </w:p>
    <w:p w14:paraId="4CBA5986" w14:textId="57ABFAFD"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ED0D6F">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4" w:name="_Toc5353542"/>
      <w:proofErr w:type="spellStart"/>
      <w:r>
        <w:t>workingDirectory</w:t>
      </w:r>
      <w:proofErr w:type="spellEnd"/>
      <w:r>
        <w:t xml:space="preserve"> property</w:t>
      </w:r>
      <w:bookmarkEnd w:id="464"/>
    </w:p>
    <w:p w14:paraId="33341A2E" w14:textId="58DDDBA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D0D6F">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5" w:name="_Toc5353543"/>
      <w:proofErr w:type="spellStart"/>
      <w:r>
        <w:t>environmentVariables</w:t>
      </w:r>
      <w:proofErr w:type="spellEnd"/>
      <w:r>
        <w:t xml:space="preserve"> property</w:t>
      </w:r>
      <w:bookmarkEnd w:id="4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66" w:name="_Ref493345429"/>
      <w:bookmarkStart w:id="467" w:name="_Toc5353544"/>
      <w:proofErr w:type="spellStart"/>
      <w:r>
        <w:lastRenderedPageBreak/>
        <w:t>tool</w:t>
      </w:r>
      <w:r w:rsidR="00117A2B">
        <w:t>Execution</w:t>
      </w:r>
      <w:r>
        <w:t>Notifications</w:t>
      </w:r>
      <w:proofErr w:type="spellEnd"/>
      <w:r>
        <w:t xml:space="preserve"> property</w:t>
      </w:r>
      <w:bookmarkEnd w:id="466"/>
      <w:bookmarkEnd w:id="467"/>
    </w:p>
    <w:p w14:paraId="24067D15" w14:textId="3DD75F4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D0D6F">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D0D6F">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8" w:name="_Ref509576439"/>
      <w:bookmarkStart w:id="469" w:name="_Toc5353545"/>
      <w:proofErr w:type="spellStart"/>
      <w:r>
        <w:t>toolC</w:t>
      </w:r>
      <w:r w:rsidR="00171199">
        <w:t>onfigurationNotifications</w:t>
      </w:r>
      <w:proofErr w:type="spellEnd"/>
      <w:r w:rsidR="00171199">
        <w:t xml:space="preserve"> property</w:t>
      </w:r>
      <w:bookmarkEnd w:id="468"/>
      <w:bookmarkEnd w:id="469"/>
    </w:p>
    <w:p w14:paraId="59DC01CB" w14:textId="01D2288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D0D6F">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D0D6F">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D3B9D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D0D6F">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9565EA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D0D6F">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53C55EF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D0D6F">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0" w:name="_Ref511899216"/>
      <w:bookmarkStart w:id="471" w:name="_Toc5353546"/>
      <w:r>
        <w:t>stdin, stdout, stderr</w:t>
      </w:r>
      <w:r w:rsidR="00D943E5">
        <w:t xml:space="preserve">, and </w:t>
      </w:r>
      <w:proofErr w:type="spellStart"/>
      <w:r w:rsidR="00D943E5">
        <w:t>stdoutStderr</w:t>
      </w:r>
      <w:proofErr w:type="spellEnd"/>
      <w:r>
        <w:t xml:space="preserve"> properties</w:t>
      </w:r>
      <w:bookmarkEnd w:id="470"/>
      <w:bookmarkEnd w:id="471"/>
    </w:p>
    <w:p w14:paraId="47275264" w14:textId="002E97F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D0D6F">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B55EAAF"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ED0D6F">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D0D6F">
        <w:t>3.23.8</w:t>
      </w:r>
      <w:r w:rsidR="00201FA6">
        <w:fldChar w:fldCharType="end"/>
      </w:r>
      <w:r>
        <w:t>).</w:t>
      </w:r>
    </w:p>
    <w:p w14:paraId="30FD5CA1" w14:textId="781D3718" w:rsidR="00DC389E" w:rsidRDefault="00DC389E" w:rsidP="00AC6C45">
      <w:pPr>
        <w:pStyle w:val="Heading2"/>
      </w:pPr>
      <w:bookmarkStart w:id="472" w:name="_Ref507597819"/>
      <w:bookmarkStart w:id="473" w:name="_Toc5353547"/>
      <w:bookmarkStart w:id="474" w:name="_Ref506806657"/>
      <w:r>
        <w:t>attachment object</w:t>
      </w:r>
      <w:bookmarkEnd w:id="472"/>
      <w:bookmarkEnd w:id="473"/>
    </w:p>
    <w:p w14:paraId="554194B0" w14:textId="77777777" w:rsidR="00A27D47" w:rsidRDefault="00A27D47" w:rsidP="00A27D47">
      <w:pPr>
        <w:pStyle w:val="Heading3"/>
        <w:numPr>
          <w:ilvl w:val="2"/>
          <w:numId w:val="2"/>
        </w:numPr>
      </w:pPr>
      <w:bookmarkStart w:id="475" w:name="_Ref506978653"/>
      <w:bookmarkStart w:id="476" w:name="_Toc5353548"/>
      <w:r>
        <w:t>General</w:t>
      </w:r>
      <w:bookmarkEnd w:id="475"/>
      <w:bookmarkEnd w:id="476"/>
    </w:p>
    <w:p w14:paraId="4FF20040" w14:textId="3B15E63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D0D6F">
        <w:t>3.25.24</w:t>
      </w:r>
      <w:r>
        <w:fldChar w:fldCharType="end"/>
      </w:r>
      <w:r>
        <w:t>).</w:t>
      </w:r>
    </w:p>
    <w:p w14:paraId="120068B3" w14:textId="2AF59299" w:rsidR="00A27D47" w:rsidRDefault="00A27D47" w:rsidP="00A27D47">
      <w:r>
        <w:lastRenderedPageBreak/>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ED0D6F">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D0D6F">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A65A33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r w:rsidR="006D4B00">
        <w:t>.</w:t>
      </w:r>
    </w:p>
    <w:p w14:paraId="30BF41E2" w14:textId="69A25B72" w:rsidR="00A27D47" w:rsidRDefault="00A27D47" w:rsidP="002D65F3">
      <w:pPr>
        <w:pStyle w:val="Code"/>
      </w:pPr>
      <w:r>
        <w:t xml:space="preserve">  ...</w:t>
      </w:r>
    </w:p>
    <w:p w14:paraId="344F43B5" w14:textId="3FBB014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D0D6F">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40906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D0D6F">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8F03AF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77" w:name="_Hlk507657707"/>
      <w:r>
        <w:fldChar w:fldCharType="begin"/>
      </w:r>
      <w:r>
        <w:instrText xml:space="preserve"> REF _Ref506978525 \r \h </w:instrText>
      </w:r>
      <w:r w:rsidR="002D65F3">
        <w:instrText xml:space="preserve"> \* MERGEFORMAT </w:instrText>
      </w:r>
      <w:r>
        <w:fldChar w:fldCharType="separate"/>
      </w:r>
      <w:r w:rsidR="00ED0D6F">
        <w:t>3.20.3</w:t>
      </w:r>
      <w:r>
        <w:fldChar w:fldCharType="end"/>
      </w:r>
      <w:bookmarkEnd w:id="4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8" w:name="_Ref506978925"/>
      <w:bookmarkStart w:id="479" w:name="_Toc5353549"/>
      <w:r>
        <w:t>description property</w:t>
      </w:r>
      <w:bookmarkEnd w:id="478"/>
      <w:bookmarkEnd w:id="479"/>
    </w:p>
    <w:p w14:paraId="237B6C86" w14:textId="2746EBF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D0D6F">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80" w:name="_Ref506978525"/>
      <w:bookmarkStart w:id="481" w:name="_Toc5353550"/>
      <w:proofErr w:type="spellStart"/>
      <w:r>
        <w:t>artifactLocation</w:t>
      </w:r>
      <w:proofErr w:type="spellEnd"/>
      <w:r>
        <w:t xml:space="preserve"> </w:t>
      </w:r>
      <w:r w:rsidR="00A27D47">
        <w:t>property</w:t>
      </w:r>
      <w:bookmarkEnd w:id="480"/>
      <w:bookmarkEnd w:id="481"/>
    </w:p>
    <w:p w14:paraId="13D7987F" w14:textId="6E12927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D0D6F">
        <w:t>3.4</w:t>
      </w:r>
      <w:r w:rsidR="00F677EC">
        <w:fldChar w:fldCharType="end"/>
      </w:r>
      <w:r>
        <w:t>) that specifies the location of the attachment.</w:t>
      </w:r>
    </w:p>
    <w:p w14:paraId="75143AAE" w14:textId="458144C3" w:rsidR="008A21D5" w:rsidRDefault="008A21D5" w:rsidP="008A21D5">
      <w:pPr>
        <w:pStyle w:val="Heading3"/>
      </w:pPr>
      <w:bookmarkStart w:id="482" w:name="_Toc5353551"/>
      <w:r>
        <w:t>regions property</w:t>
      </w:r>
      <w:bookmarkEnd w:id="482"/>
    </w:p>
    <w:p w14:paraId="0B37D4FE" w14:textId="2DDB0E7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D0D6F">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D0D6F">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3" w:name="_Ref532384473"/>
      <w:bookmarkStart w:id="484" w:name="_Ref532384512"/>
      <w:bookmarkStart w:id="485" w:name="_Toc5353552"/>
      <w:bookmarkStart w:id="486" w:name="_Hlk513212887"/>
      <w:r>
        <w:t>rectangles property</w:t>
      </w:r>
      <w:bookmarkEnd w:id="483"/>
      <w:bookmarkEnd w:id="484"/>
      <w:bookmarkEnd w:id="485"/>
    </w:p>
    <w:p w14:paraId="731EC896" w14:textId="6A98545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D0D6F">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D0D6F">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D0D6F">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7" w:name="_Ref3810909"/>
      <w:bookmarkStart w:id="488" w:name="_Toc5353553"/>
      <w:bookmarkEnd w:id="486"/>
      <w:r>
        <w:t>conversion object</w:t>
      </w:r>
      <w:bookmarkEnd w:id="474"/>
      <w:bookmarkEnd w:id="487"/>
      <w:bookmarkEnd w:id="488"/>
    </w:p>
    <w:p w14:paraId="615BCC83" w14:textId="7B3EE260" w:rsidR="00AC6C45" w:rsidRDefault="00AC6C45" w:rsidP="00AC6C45">
      <w:pPr>
        <w:pStyle w:val="Heading3"/>
      </w:pPr>
      <w:bookmarkStart w:id="489" w:name="_Toc5353554"/>
      <w:r>
        <w:t>General</w:t>
      </w:r>
      <w:bookmarkEnd w:id="48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6C28F1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D0D6F">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32BEEE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D0D6F">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E0DD81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D0D6F">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0" w:name="_Ref503539410"/>
      <w:bookmarkStart w:id="491" w:name="_Toc5353555"/>
      <w:r>
        <w:t>tool property</w:t>
      </w:r>
      <w:bookmarkEnd w:id="490"/>
      <w:bookmarkEnd w:id="491"/>
    </w:p>
    <w:p w14:paraId="3E0454EE" w14:textId="3595B8C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D0D6F">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2" w:name="_Ref503608264"/>
      <w:bookmarkStart w:id="493" w:name="_Toc5353556"/>
      <w:r>
        <w:t>invocation property</w:t>
      </w:r>
      <w:bookmarkEnd w:id="492"/>
      <w:bookmarkEnd w:id="493"/>
    </w:p>
    <w:p w14:paraId="3E5B67EA" w14:textId="435D5BC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D0D6F">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4" w:name="_Ref503539431"/>
      <w:bookmarkStart w:id="495" w:name="_Toc5353557"/>
      <w:proofErr w:type="spellStart"/>
      <w:r>
        <w:t>analysisToolLog</w:t>
      </w:r>
      <w:r w:rsidR="00ED76F2">
        <w:t>Files</w:t>
      </w:r>
      <w:proofErr w:type="spellEnd"/>
      <w:r>
        <w:t xml:space="preserve"> property</w:t>
      </w:r>
      <w:bookmarkEnd w:id="494"/>
      <w:bookmarkEnd w:id="49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C838DB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D0D6F">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D0D6F">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0FB2D6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D0D6F">
        <w:t>3.43.7</w:t>
      </w:r>
      <w:r w:rsidR="009574D1">
        <w:fldChar w:fldCharType="end"/>
      </w:r>
      <w:r>
        <w:t>).</w:t>
      </w:r>
    </w:p>
    <w:p w14:paraId="3476EB07" w14:textId="7DAB202C" w:rsidR="002315DB" w:rsidRDefault="002315DB" w:rsidP="002315DB">
      <w:pPr>
        <w:pStyle w:val="Heading2"/>
      </w:pPr>
      <w:bookmarkStart w:id="496" w:name="_Ref511829625"/>
      <w:bookmarkStart w:id="497" w:name="_Toc5353558"/>
      <w:proofErr w:type="spellStart"/>
      <w:r>
        <w:t>versionControlDetails</w:t>
      </w:r>
      <w:proofErr w:type="spellEnd"/>
      <w:r>
        <w:t xml:space="preserve"> object</w:t>
      </w:r>
      <w:bookmarkEnd w:id="496"/>
      <w:bookmarkEnd w:id="497"/>
    </w:p>
    <w:p w14:paraId="28FE29F4" w14:textId="169979D6" w:rsidR="002315DB" w:rsidRDefault="002315DB" w:rsidP="002315DB">
      <w:pPr>
        <w:pStyle w:val="Heading3"/>
      </w:pPr>
      <w:bookmarkStart w:id="498" w:name="_Toc5353559"/>
      <w:r>
        <w:t>General</w:t>
      </w:r>
      <w:bookmarkEnd w:id="498"/>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1A196F69" w:rsidR="001466B1" w:rsidRPr="001466B1" w:rsidRDefault="001466B1" w:rsidP="001466B1">
      <w:r>
        <w:t>For an example, see §</w:t>
      </w:r>
      <w:r>
        <w:fldChar w:fldCharType="begin"/>
      </w:r>
      <w:r>
        <w:instrText xml:space="preserve"> REF _Ref511829897 \r \h </w:instrText>
      </w:r>
      <w:r>
        <w:fldChar w:fldCharType="separate"/>
      </w:r>
      <w:r w:rsidR="00ED0D6F">
        <w:t>3.14.13</w:t>
      </w:r>
      <w:r>
        <w:fldChar w:fldCharType="end"/>
      </w:r>
      <w:r>
        <w:t>.</w:t>
      </w:r>
    </w:p>
    <w:p w14:paraId="5CE76795" w14:textId="0BDD8598" w:rsidR="002315DB" w:rsidRDefault="002315DB" w:rsidP="002315DB">
      <w:pPr>
        <w:pStyle w:val="Heading3"/>
      </w:pPr>
      <w:bookmarkStart w:id="499" w:name="_Toc5353560"/>
      <w:r>
        <w:lastRenderedPageBreak/>
        <w:t>Constraints</w:t>
      </w:r>
      <w:bookmarkEnd w:id="49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549CD7BB"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D0D6F">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ED0D6F">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ED0D6F">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0" w:name="_Ref511829678"/>
      <w:bookmarkStart w:id="501" w:name="_Toc5353561"/>
      <w:proofErr w:type="spellStart"/>
      <w:r>
        <w:t>repositoryUri</w:t>
      </w:r>
      <w:proofErr w:type="spellEnd"/>
      <w:r>
        <w:t xml:space="preserve"> </w:t>
      </w:r>
      <w:r w:rsidR="002315DB">
        <w:t>property</w:t>
      </w:r>
      <w:bookmarkEnd w:id="500"/>
      <w:bookmarkEnd w:id="501"/>
    </w:p>
    <w:p w14:paraId="1785AFD1" w14:textId="200CF5AE" w:rsidR="001466B1" w:rsidRDefault="001466B1" w:rsidP="001466B1">
      <w:bookmarkStart w:id="50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3" w:name="_Ref513199006"/>
      <w:bookmarkStart w:id="504" w:name="_Toc5353562"/>
      <w:proofErr w:type="spellStart"/>
      <w:r>
        <w:t>revisionId</w:t>
      </w:r>
      <w:proofErr w:type="spellEnd"/>
      <w:r>
        <w:t xml:space="preserve"> property</w:t>
      </w:r>
      <w:bookmarkEnd w:id="502"/>
      <w:bookmarkEnd w:id="503"/>
      <w:bookmarkEnd w:id="50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5" w:name="_Ref511829698"/>
      <w:bookmarkStart w:id="506" w:name="_Toc5353563"/>
      <w:r>
        <w:t>branch property</w:t>
      </w:r>
      <w:bookmarkEnd w:id="505"/>
      <w:bookmarkEnd w:id="50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7" w:name="_Ref526939310"/>
      <w:bookmarkStart w:id="508" w:name="_Toc5353564"/>
      <w:proofErr w:type="spellStart"/>
      <w:r>
        <w:t>revisionTag</w:t>
      </w:r>
      <w:proofErr w:type="spellEnd"/>
      <w:r>
        <w:t xml:space="preserve"> </w:t>
      </w:r>
      <w:r w:rsidR="002315DB">
        <w:t>property</w:t>
      </w:r>
      <w:bookmarkEnd w:id="507"/>
      <w:bookmarkEnd w:id="50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9" w:name="_Ref526939293"/>
      <w:bookmarkStart w:id="510" w:name="_Toc5353565"/>
      <w:bookmarkStart w:id="511" w:name="_Hlk525802952"/>
      <w:proofErr w:type="spellStart"/>
      <w:r>
        <w:t>asOfTimeUtc</w:t>
      </w:r>
      <w:proofErr w:type="spellEnd"/>
      <w:r>
        <w:t xml:space="preserve"> </w:t>
      </w:r>
      <w:r w:rsidR="002315DB">
        <w:t>property</w:t>
      </w:r>
      <w:bookmarkEnd w:id="509"/>
      <w:bookmarkEnd w:id="510"/>
    </w:p>
    <w:p w14:paraId="1844A6A7" w14:textId="422F7FC5"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2" w:name="_Toc5353566"/>
      <w:proofErr w:type="spellStart"/>
      <w:r>
        <w:t>mappedTo</w:t>
      </w:r>
      <w:proofErr w:type="spellEnd"/>
      <w:r>
        <w:t xml:space="preserve"> property</w:t>
      </w:r>
      <w:bookmarkEnd w:id="512"/>
    </w:p>
    <w:p w14:paraId="01253B4A" w14:textId="0CD97F4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ED0D6F">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8335B14"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D0D6F">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59EC73A1"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ED0D6F">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ED0D6F">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6E903568"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ED0D6F">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3" w:name="_Ref493403111"/>
      <w:bookmarkStart w:id="514" w:name="_Ref493404005"/>
      <w:bookmarkStart w:id="515" w:name="_Toc5353567"/>
      <w:bookmarkEnd w:id="511"/>
      <w:r>
        <w:t xml:space="preserve">artifact </w:t>
      </w:r>
      <w:r w:rsidR="00401BB5">
        <w:t>object</w:t>
      </w:r>
      <w:bookmarkEnd w:id="513"/>
      <w:bookmarkEnd w:id="514"/>
      <w:bookmarkEnd w:id="515"/>
    </w:p>
    <w:p w14:paraId="375224F2" w14:textId="20156049" w:rsidR="00401BB5" w:rsidRDefault="00401BB5" w:rsidP="00401BB5">
      <w:pPr>
        <w:pStyle w:val="Heading3"/>
      </w:pPr>
      <w:bookmarkStart w:id="516" w:name="_Toc5353568"/>
      <w:r>
        <w:t>General</w:t>
      </w:r>
      <w:bookmarkEnd w:id="51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17" w:name="_Ref493403519"/>
      <w:bookmarkStart w:id="518" w:name="_Toc5353569"/>
      <w:proofErr w:type="spellStart"/>
      <w:r>
        <w:lastRenderedPageBreak/>
        <w:t>artifact</w:t>
      </w:r>
      <w:r w:rsidR="00316A25">
        <w:t>Location</w:t>
      </w:r>
      <w:proofErr w:type="spellEnd"/>
      <w:r w:rsidR="00401BB5">
        <w:t xml:space="preserve"> property</w:t>
      </w:r>
      <w:bookmarkEnd w:id="517"/>
      <w:bookmarkEnd w:id="518"/>
    </w:p>
    <w:p w14:paraId="35DB6B07" w14:textId="0360DB0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D0D6F">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5C0732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5E8A0C7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D0D6F">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91F007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D0D6F">
        <w:t>3.23.3</w:t>
      </w:r>
      <w:r w:rsidR="00EB6F4A">
        <w:fldChar w:fldCharType="end"/>
      </w:r>
      <w:r w:rsidR="00EB6F4A">
        <w:t>.</w:t>
      </w:r>
    </w:p>
    <w:p w14:paraId="42C6608E" w14:textId="4A4D13C4" w:rsidR="00401BB5" w:rsidRDefault="004F0AE4" w:rsidP="00401BB5">
      <w:pPr>
        <w:pStyle w:val="Heading3"/>
      </w:pPr>
      <w:bookmarkStart w:id="519" w:name="_Ref493404063"/>
      <w:bookmarkStart w:id="520" w:name="_Toc5353570"/>
      <w:proofErr w:type="spellStart"/>
      <w:r>
        <w:t>parentIndex</w:t>
      </w:r>
      <w:proofErr w:type="spellEnd"/>
      <w:r>
        <w:t xml:space="preserve"> </w:t>
      </w:r>
      <w:r w:rsidR="00401BB5">
        <w:t>property</w:t>
      </w:r>
      <w:bookmarkEnd w:id="519"/>
      <w:bookmarkEnd w:id="520"/>
    </w:p>
    <w:p w14:paraId="7B9D65E1" w14:textId="4F3D3CC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D0D6F">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1" w:name="_Ref493403563"/>
      <w:bookmarkStart w:id="522" w:name="_Toc5353571"/>
      <w:r>
        <w:t>offset property</w:t>
      </w:r>
      <w:bookmarkEnd w:id="521"/>
      <w:bookmarkEnd w:id="52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33FD8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ED0D6F">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3" w:name="_Ref493403574"/>
      <w:bookmarkStart w:id="524" w:name="_Toc5353572"/>
      <w:r>
        <w:t>length property</w:t>
      </w:r>
      <w:bookmarkEnd w:id="523"/>
      <w:bookmarkEnd w:id="52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5" w:name="_Ref3724028"/>
      <w:bookmarkStart w:id="526" w:name="_Toc5353573"/>
      <w:bookmarkStart w:id="527" w:name="_Hlk514318855"/>
      <w:r>
        <w:t>roles property</w:t>
      </w:r>
      <w:bookmarkEnd w:id="525"/>
      <w:bookmarkEnd w:id="526"/>
    </w:p>
    <w:bookmarkEnd w:id="527"/>
    <w:p w14:paraId="1E0FD617" w14:textId="034771B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D0D6F">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6CA86F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ED0D6F">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1E1AA6"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ED0D6F">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2EE3BCD9"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ED0D6F">
        <w:t>3.19.23</w:t>
      </w:r>
      <w:r>
        <w:fldChar w:fldCharType="end"/>
      </w:r>
      <w:r>
        <w:t>).</w:t>
      </w:r>
    </w:p>
    <w:p w14:paraId="60F0909E" w14:textId="6BBAAAF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D0D6F">
        <w:t>3.17.2</w:t>
      </w:r>
      <w:r w:rsidR="00282888">
        <w:fldChar w:fldCharType="end"/>
      </w:r>
      <w:r w:rsidR="00282888">
        <w:t>)</w:t>
      </w:r>
      <w:r>
        <w:t>.</w:t>
      </w:r>
    </w:p>
    <w:p w14:paraId="7226C895" w14:textId="239A36A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D0D6F">
        <w:t>3.17.3</w:t>
      </w:r>
      <w:r>
        <w:fldChar w:fldCharType="end"/>
      </w:r>
      <w:r>
        <w:t>).</w:t>
      </w:r>
    </w:p>
    <w:p w14:paraId="659756C1" w14:textId="5023962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D0D6F">
        <w:t>3.18.2</w:t>
      </w:r>
      <w:r w:rsidR="0098000C">
        <w:fldChar w:fldCharType="end"/>
      </w:r>
      <w:r>
        <w:t>).</w:t>
      </w:r>
    </w:p>
    <w:p w14:paraId="088C0E6B" w14:textId="62B658D3"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D0D6F">
        <w:t>3.18.3</w:t>
      </w:r>
      <w:r w:rsidR="0098000C">
        <w:fldChar w:fldCharType="end"/>
      </w:r>
      <w:r>
        <w:t>).</w:t>
      </w:r>
    </w:p>
    <w:p w14:paraId="7221D7DC" w14:textId="5D31A6B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D0D6F">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18C03A82" w:rsidR="001F66A6" w:rsidRDefault="001F66A6" w:rsidP="001F66A6">
      <w:pPr>
        <w:ind w:left="360"/>
      </w:pPr>
      <w:bookmarkStart w:id="528"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ED0D6F">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9" w:name="_Toc5353574"/>
      <w:bookmarkEnd w:id="528"/>
      <w:proofErr w:type="spellStart"/>
      <w:r>
        <w:t>mimeType</w:t>
      </w:r>
      <w:proofErr w:type="spellEnd"/>
      <w:r>
        <w:t xml:space="preserve"> property</w:t>
      </w:r>
      <w:bookmarkEnd w:id="529"/>
    </w:p>
    <w:p w14:paraId="4EDBA528" w14:textId="2191583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30" w:name="_Ref511899450"/>
      <w:bookmarkStart w:id="531" w:name="_Toc5353575"/>
      <w:r>
        <w:t>contents property</w:t>
      </w:r>
      <w:bookmarkEnd w:id="530"/>
      <w:bookmarkEnd w:id="531"/>
    </w:p>
    <w:p w14:paraId="3EAD79DF" w14:textId="7A4F1FD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ED0D6F">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2" w:name="_Ref511828128"/>
      <w:bookmarkStart w:id="533" w:name="_Toc5353576"/>
      <w:r>
        <w:t>encoding property</w:t>
      </w:r>
      <w:bookmarkEnd w:id="532"/>
      <w:bookmarkEnd w:id="533"/>
    </w:p>
    <w:p w14:paraId="29D5943D" w14:textId="48867EC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24DC0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ED0D6F">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3A4C26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D0D6F">
        <w:t>3.14</w:t>
      </w:r>
      <w:r>
        <w:fldChar w:fldCharType="end"/>
      </w:r>
      <w:r>
        <w:t>)</w:t>
      </w:r>
    </w:p>
    <w:p w14:paraId="170FA798" w14:textId="3F971FA9"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D0D6F">
        <w:t>3.14.21</w:t>
      </w:r>
      <w:r>
        <w:fldChar w:fldCharType="end"/>
      </w:r>
      <w:r>
        <w:t>.</w:t>
      </w:r>
    </w:p>
    <w:p w14:paraId="4E9D1D4D" w14:textId="77777777" w:rsidR="00926829" w:rsidRDefault="00926829" w:rsidP="002D65F3">
      <w:pPr>
        <w:pStyle w:val="Code"/>
      </w:pPr>
    </w:p>
    <w:p w14:paraId="7C79FDD1" w14:textId="4046E0D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D0D6F">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4" w:name="_Ref534896207"/>
      <w:bookmarkStart w:id="535" w:name="_Toc5353577"/>
      <w:proofErr w:type="spellStart"/>
      <w:r>
        <w:t>sourceLanguage</w:t>
      </w:r>
      <w:proofErr w:type="spellEnd"/>
      <w:r>
        <w:t xml:space="preserve"> property</w:t>
      </w:r>
      <w:bookmarkEnd w:id="534"/>
      <w:bookmarkEnd w:id="535"/>
    </w:p>
    <w:p w14:paraId="02CC5CC4" w14:textId="350D120E" w:rsidR="00F82406" w:rsidRDefault="00F82406" w:rsidP="00F82406">
      <w:pPr>
        <w:pStyle w:val="Heading4"/>
      </w:pPr>
      <w:bookmarkStart w:id="536" w:name="_Toc5353578"/>
      <w:r>
        <w:t>General</w:t>
      </w:r>
      <w:bookmarkEnd w:id="536"/>
    </w:p>
    <w:p w14:paraId="517A853E" w14:textId="0EA7787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ED0D6F">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69C3E6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D0D6F">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E064093"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ED0D6F">
        <w:t>3.28.15</w:t>
      </w:r>
      <w:r>
        <w:fldChar w:fldCharType="end"/>
      </w:r>
      <w:r>
        <w:t>).</w:t>
      </w:r>
    </w:p>
    <w:p w14:paraId="617A1368" w14:textId="31E33521"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ED0D6F">
        <w:t>3.14.22</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7" w:name="_Ref534209313"/>
      <w:bookmarkStart w:id="538" w:name="_Toc5353579"/>
      <w:r>
        <w:t>Source language identifier conventions and practices</w:t>
      </w:r>
      <w:bookmarkEnd w:id="537"/>
      <w:bookmarkEnd w:id="53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47A142B" w:rsidR="0003707A" w:rsidRPr="0003707A" w:rsidRDefault="00AC2AA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9" w:name="_Ref493345445"/>
      <w:bookmarkStart w:id="540" w:name="_Toc5353580"/>
      <w:r>
        <w:t>hashes property</w:t>
      </w:r>
      <w:bookmarkEnd w:id="539"/>
      <w:bookmarkEnd w:id="540"/>
    </w:p>
    <w:p w14:paraId="084CC4D1" w14:textId="5241AC9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D0D6F">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C87CF9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1" w:name="_Toc5353581"/>
      <w:proofErr w:type="spellStart"/>
      <w:r>
        <w:t>lastModifiedTime</w:t>
      </w:r>
      <w:r w:rsidR="00327EBE">
        <w:t>Utc</w:t>
      </w:r>
      <w:proofErr w:type="spellEnd"/>
      <w:r>
        <w:t xml:space="preserve"> property</w:t>
      </w:r>
      <w:bookmarkEnd w:id="541"/>
    </w:p>
    <w:p w14:paraId="70E36537" w14:textId="1703221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BE8D94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D0D6F">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42" w:name="_Ref4510124"/>
      <w:bookmarkStart w:id="543" w:name="_Toc5353582"/>
      <w:proofErr w:type="spellStart"/>
      <w:r>
        <w:t>translationMetadata</w:t>
      </w:r>
      <w:proofErr w:type="spellEnd"/>
      <w:r>
        <w:t xml:space="preserve"> object</w:t>
      </w:r>
      <w:bookmarkEnd w:id="542"/>
      <w:bookmarkEnd w:id="543"/>
    </w:p>
    <w:p w14:paraId="133A952F" w14:textId="48B1A913" w:rsidR="00F340AD" w:rsidRDefault="00F340AD" w:rsidP="00F340AD">
      <w:pPr>
        <w:pStyle w:val="Heading3"/>
      </w:pPr>
      <w:bookmarkStart w:id="544" w:name="_Toc5353583"/>
      <w:r>
        <w:t>General</w:t>
      </w:r>
      <w:bookmarkEnd w:id="544"/>
    </w:p>
    <w:p w14:paraId="69D61D3C" w14:textId="3A176B7D"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D0D6F">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D0D6F">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62517E70"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ED0D6F">
        <w:t>3.5.2</w:t>
      </w:r>
      <w:r>
        <w:fldChar w:fldCharType="end"/>
      </w:r>
      <w:r>
        <w:t>).</w:t>
      </w:r>
    </w:p>
    <w:p w14:paraId="406D1C24" w14:textId="1B896031" w:rsidR="00B53EA7" w:rsidRDefault="00B53EA7" w:rsidP="00B53EA7">
      <w:pPr>
        <w:pStyle w:val="Note"/>
      </w:pPr>
      <w:r>
        <w:t>EXAMPLE:</w:t>
      </w:r>
    </w:p>
    <w:p w14:paraId="003BF7DE" w14:textId="38B39790"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ED0D6F">
        <w:t>3.18</w:t>
      </w:r>
      <w:r w:rsidR="00B407EB">
        <w:fldChar w:fldCharType="end"/>
      </w:r>
      <w:r>
        <w:t>).</w:t>
      </w:r>
    </w:p>
    <w:p w14:paraId="64C85E8A" w14:textId="53AAD9C6"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ED0D6F">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5" w:name="_Toc5353584"/>
      <w:r>
        <w:t>name property</w:t>
      </w:r>
      <w:bookmarkEnd w:id="545"/>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6" w:name="_Toc5353585"/>
      <w:proofErr w:type="spellStart"/>
      <w:r>
        <w:lastRenderedPageBreak/>
        <w:t>fullName</w:t>
      </w:r>
      <w:proofErr w:type="spellEnd"/>
      <w:r w:rsidR="00882EBC">
        <w:t xml:space="preserve"> property</w:t>
      </w:r>
      <w:bookmarkEnd w:id="546"/>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7" w:name="_Toc5353586"/>
      <w:proofErr w:type="spellStart"/>
      <w:r>
        <w:t>shortDescription</w:t>
      </w:r>
      <w:proofErr w:type="spellEnd"/>
      <w:r w:rsidR="00882EBC">
        <w:t xml:space="preserve"> property</w:t>
      </w:r>
      <w:bookmarkEnd w:id="547"/>
    </w:p>
    <w:p w14:paraId="5D3AC865" w14:textId="07741E0C"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D0D6F">
        <w:t>3.12</w:t>
      </w:r>
      <w:r>
        <w:fldChar w:fldCharType="end"/>
      </w:r>
      <w:r>
        <w:t>) containing a brief description of the translation.</w:t>
      </w:r>
    </w:p>
    <w:p w14:paraId="7FD64B6F" w14:textId="61132279" w:rsidR="00F340AD" w:rsidRDefault="00F340AD" w:rsidP="00F340AD">
      <w:pPr>
        <w:pStyle w:val="Heading3"/>
      </w:pPr>
      <w:bookmarkStart w:id="548" w:name="_Toc5353587"/>
      <w:proofErr w:type="spellStart"/>
      <w:r>
        <w:t>fullDescription</w:t>
      </w:r>
      <w:proofErr w:type="spellEnd"/>
      <w:r w:rsidR="00882EBC">
        <w:t xml:space="preserve"> property</w:t>
      </w:r>
      <w:bookmarkEnd w:id="548"/>
    </w:p>
    <w:p w14:paraId="3A34B2B0" w14:textId="0D3D8D2D"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ED0D6F">
        <w:t>3.12</w:t>
      </w:r>
      <w:r>
        <w:fldChar w:fldCharType="end"/>
      </w:r>
      <w:r>
        <w:t>) containing a comprehensive description of the translation.</w:t>
      </w:r>
    </w:p>
    <w:p w14:paraId="07244BD0" w14:textId="4EA9FF7D" w:rsidR="00F340AD" w:rsidRDefault="00F340AD" w:rsidP="00F340AD">
      <w:pPr>
        <w:pStyle w:val="Heading3"/>
      </w:pPr>
      <w:bookmarkStart w:id="549" w:name="_Toc5353588"/>
      <w:proofErr w:type="spellStart"/>
      <w:r>
        <w:t>downloadUri</w:t>
      </w:r>
      <w:proofErr w:type="spellEnd"/>
      <w:r w:rsidR="00882EBC">
        <w:t xml:space="preserve"> property</w:t>
      </w:r>
      <w:bookmarkEnd w:id="549"/>
    </w:p>
    <w:p w14:paraId="2F6C144A" w14:textId="0D5DA9C7"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50" w:name="_Toc5353589"/>
      <w:proofErr w:type="spellStart"/>
      <w:r>
        <w:t>i</w:t>
      </w:r>
      <w:r w:rsidR="00F340AD">
        <w:t>nformationUri</w:t>
      </w:r>
      <w:proofErr w:type="spellEnd"/>
      <w:r>
        <w:t xml:space="preserve"> property</w:t>
      </w:r>
      <w:bookmarkEnd w:id="550"/>
    </w:p>
    <w:p w14:paraId="5B4A6511" w14:textId="5D46F42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51" w:name="_Ref493350984"/>
      <w:bookmarkStart w:id="552" w:name="_Toc5353590"/>
      <w:r>
        <w:t>result object</w:t>
      </w:r>
      <w:bookmarkEnd w:id="551"/>
      <w:bookmarkEnd w:id="552"/>
    </w:p>
    <w:p w14:paraId="74FD90F6" w14:textId="18F2DD20" w:rsidR="00401BB5" w:rsidRDefault="00401BB5" w:rsidP="00401BB5">
      <w:pPr>
        <w:pStyle w:val="Heading3"/>
      </w:pPr>
      <w:bookmarkStart w:id="553" w:name="_Toc5353591"/>
      <w:r>
        <w:t>General</w:t>
      </w:r>
      <w:bookmarkEnd w:id="55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F5865A8"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ED0D6F">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54" w:name="_Ref515624666"/>
      <w:bookmarkStart w:id="555" w:name="_Toc5353592"/>
      <w:r>
        <w:t>Distinguishing logically identical from logically distinct results</w:t>
      </w:r>
      <w:bookmarkEnd w:id="554"/>
      <w:bookmarkEnd w:id="55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C93D71F"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D0D6F">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ED0D6F">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6" w:name="_Toc5353593"/>
      <w:bookmarkStart w:id="557" w:name="_Ref493408865"/>
      <w:proofErr w:type="spellStart"/>
      <w:r>
        <w:t>guid</w:t>
      </w:r>
      <w:proofErr w:type="spellEnd"/>
      <w:r>
        <w:t xml:space="preserve"> </w:t>
      </w:r>
      <w:r w:rsidR="00621490">
        <w:t>property</w:t>
      </w:r>
      <w:bookmarkEnd w:id="556"/>
    </w:p>
    <w:p w14:paraId="2C599143" w14:textId="39E6542B" w:rsidR="00376B6D" w:rsidRDefault="00376B6D" w:rsidP="00376B6D">
      <w:bookmarkStart w:id="55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D0D6F">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E8ADDB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D0D6F">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9" w:name="_Ref516055541"/>
      <w:bookmarkStart w:id="560" w:name="_Toc5353594"/>
      <w:proofErr w:type="spellStart"/>
      <w:r>
        <w:t>correlationGuid</w:t>
      </w:r>
      <w:proofErr w:type="spellEnd"/>
      <w:r>
        <w:t xml:space="preserve"> property</w:t>
      </w:r>
      <w:bookmarkEnd w:id="559"/>
      <w:bookmarkEnd w:id="560"/>
    </w:p>
    <w:p w14:paraId="28683740" w14:textId="12EDADC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ED0D6F">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84E9AC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D0D6F">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D0D6F">
        <w:t>3.25.2</w:t>
      </w:r>
      <w:r>
        <w:fldChar w:fldCharType="end"/>
      </w:r>
      <w:r>
        <w:t xml:space="preserve"> for more information.</w:t>
      </w:r>
    </w:p>
    <w:p w14:paraId="4D5CBA4B" w14:textId="4E46EB73" w:rsidR="00401BB5" w:rsidRDefault="00401BB5" w:rsidP="00401BB5">
      <w:pPr>
        <w:pStyle w:val="Heading3"/>
      </w:pPr>
      <w:bookmarkStart w:id="561" w:name="_Ref513193500"/>
      <w:bookmarkStart w:id="562" w:name="_Ref513195673"/>
      <w:bookmarkStart w:id="563" w:name="_Toc5353595"/>
      <w:proofErr w:type="spellStart"/>
      <w:r>
        <w:t>ruleId</w:t>
      </w:r>
      <w:proofErr w:type="spellEnd"/>
      <w:r>
        <w:t xml:space="preserve"> property</w:t>
      </w:r>
      <w:bookmarkEnd w:id="557"/>
      <w:bookmarkEnd w:id="558"/>
      <w:bookmarkEnd w:id="561"/>
      <w:bookmarkEnd w:id="562"/>
      <w:bookmarkEnd w:id="563"/>
    </w:p>
    <w:p w14:paraId="49035589" w14:textId="3925FBE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D0D6F">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4D09660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ED0D6F">
        <w:t>3.25.7</w:t>
      </w:r>
      <w:r w:rsidR="009A7342">
        <w:fldChar w:fldCharType="end"/>
      </w:r>
      <w:r w:rsidR="009A7342">
        <w:t>, §</w:t>
      </w:r>
      <w:r w:rsidR="009A7342">
        <w:fldChar w:fldCharType="begin"/>
      </w:r>
      <w:r w:rsidR="009A7342">
        <w:instrText xml:space="preserve"> REF _Ref4055060 \r \h </w:instrText>
      </w:r>
      <w:r w:rsidR="009A7342">
        <w:fldChar w:fldCharType="separate"/>
      </w:r>
      <w:r w:rsidR="00ED0D6F">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34771C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D0D6F">
        <w:t>3.25.7</w:t>
      </w:r>
      <w:r w:rsidR="00BF7F6B">
        <w:fldChar w:fldCharType="end"/>
      </w:r>
      <w:r w:rsidR="00BF7F6B">
        <w:t>, §</w:t>
      </w:r>
      <w:r w:rsidR="00BF7F6B">
        <w:fldChar w:fldCharType="begin"/>
      </w:r>
      <w:r w:rsidR="00BF7F6B">
        <w:instrText xml:space="preserve"> REF _Ref4148802 \r \h </w:instrText>
      </w:r>
      <w:r w:rsidR="00BF7F6B">
        <w:fldChar w:fldCharType="separate"/>
      </w:r>
      <w:r w:rsidR="00ED0D6F">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14F459E3"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D0D6F">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64" w:name="_Ref531188246"/>
      <w:bookmarkStart w:id="565" w:name="_Toc5353596"/>
      <w:proofErr w:type="spellStart"/>
      <w:r>
        <w:t>ruleIndex</w:t>
      </w:r>
      <w:proofErr w:type="spellEnd"/>
      <w:r>
        <w:t xml:space="preserve"> property</w:t>
      </w:r>
      <w:bookmarkEnd w:id="564"/>
      <w:bookmarkEnd w:id="565"/>
    </w:p>
    <w:p w14:paraId="0AB380B1" w14:textId="0D41C6A8"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ED0D6F">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ED0D6F">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48D2A473" w:rsidR="000E4277" w:rsidRDefault="00A21AF0" w:rsidP="003D76CB">
      <w:r>
        <w:lastRenderedPageBreak/>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66" w:name="_Hlk4159110"/>
      <w:r w:rsidR="00E45D82">
        <w:t>§</w:t>
      </w:r>
      <w:bookmarkEnd w:id="566"/>
      <w:r w:rsidR="00E45D82">
        <w:fldChar w:fldCharType="begin"/>
      </w:r>
      <w:r w:rsidR="00E45D82">
        <w:instrText xml:space="preserve"> REF _Ref4055060 \r \h </w:instrText>
      </w:r>
      <w:r w:rsidR="00E45D82">
        <w:fldChar w:fldCharType="separate"/>
      </w:r>
      <w:r w:rsidR="00ED0D6F">
        <w:t>3.47.5</w:t>
      </w:r>
      <w:r w:rsidR="00E45D82">
        <w:fldChar w:fldCharType="end"/>
      </w:r>
      <w:r w:rsidR="00E45D82">
        <w:t>)</w:t>
      </w:r>
      <w:r>
        <w:t>, and are described there.</w:t>
      </w:r>
    </w:p>
    <w:p w14:paraId="585E9942" w14:textId="2029788E" w:rsidR="00694372" w:rsidRPr="003D76CB" w:rsidRDefault="00694372" w:rsidP="003D76CB">
      <w:bookmarkStart w:id="567" w:name="_Hlk4666392"/>
      <w:bookmarkStart w:id="568"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ED0D6F">
        <w:t>3.25.7</w:t>
      </w:r>
      <w:r>
        <w:fldChar w:fldCharType="end"/>
      </w:r>
      <w:r>
        <w:t>, §</w:t>
      </w:r>
      <w:r>
        <w:fldChar w:fldCharType="begin"/>
      </w:r>
      <w:r>
        <w:instrText xml:space="preserve"> REF _Ref4055060 \r \h </w:instrText>
      </w:r>
      <w:r>
        <w:fldChar w:fldCharType="separate"/>
      </w:r>
      <w:r w:rsidR="00ED0D6F">
        <w:t>3.47.5</w:t>
      </w:r>
      <w:r>
        <w:fldChar w:fldCharType="end"/>
      </w:r>
      <w:r>
        <w:t xml:space="preserve">) are both present, they </w:t>
      </w:r>
      <w:r w:rsidRPr="00694372">
        <w:rPr>
          <w:b/>
        </w:rPr>
        <w:t>SHALL</w:t>
      </w:r>
      <w:r>
        <w:t xml:space="preserve"> be equal.</w:t>
      </w:r>
      <w:bookmarkEnd w:id="567"/>
    </w:p>
    <w:p w14:paraId="2C746434" w14:textId="72EDC16C" w:rsidR="00C4251F" w:rsidRDefault="001F5BB4" w:rsidP="00B27C1A">
      <w:pPr>
        <w:pStyle w:val="Heading3"/>
      </w:pPr>
      <w:bookmarkStart w:id="569" w:name="_Ref4147718"/>
      <w:bookmarkStart w:id="570" w:name="_Toc5353597"/>
      <w:bookmarkStart w:id="571" w:name="_Hlk1575739"/>
      <w:bookmarkEnd w:id="568"/>
      <w:r>
        <w:t>rule</w:t>
      </w:r>
      <w:r w:rsidR="00B27C1A">
        <w:t xml:space="preserve"> property</w:t>
      </w:r>
      <w:bookmarkEnd w:id="569"/>
      <w:bookmarkEnd w:id="570"/>
    </w:p>
    <w:p w14:paraId="37A9D3BC" w14:textId="2D427BC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ED0D6F">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ED0D6F">
        <w:t>3.47.3</w:t>
      </w:r>
      <w:r w:rsidR="00F11A97">
        <w:fldChar w:fldCharType="end"/>
      </w:r>
      <w:r w:rsidR="00F11A97">
        <w:t>.</w:t>
      </w:r>
    </w:p>
    <w:p w14:paraId="69A297F9" w14:textId="1B92DC95"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ED0D6F">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3FDCC4F"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ED0D6F">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81CA22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ED0D6F">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F8DC4BB"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ED0D6F">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45A390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D0D6F">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87DCE6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ED0D6F">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2" w:name="_Ref4691943"/>
      <w:bookmarkStart w:id="573" w:name="_Ref4691944"/>
      <w:bookmarkStart w:id="574" w:name="_Toc5353598"/>
      <w:r>
        <w:t>taxa</w:t>
      </w:r>
      <w:bookmarkEnd w:id="572"/>
      <w:bookmarkEnd w:id="573"/>
      <w:bookmarkEnd w:id="574"/>
    </w:p>
    <w:p w14:paraId="1CE93C1A" w14:textId="7E8218F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D0D6F">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ED0D6F">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D0D6F">
        <w:t>3.18.2</w:t>
      </w:r>
      <w:r w:rsidR="001710BC">
        <w:fldChar w:fldCharType="end"/>
      </w:r>
      <w:r w:rsidR="001710BC">
        <w:t>)</w:t>
      </w:r>
      <w:r w:rsidR="001561F0">
        <w:t xml:space="preserve"> into which this result falls.</w:t>
      </w:r>
    </w:p>
    <w:p w14:paraId="6AB5667E" w14:textId="18B3C668"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ED0D6F">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ED0D6F">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75" w:name="_Hlk4326477"/>
      <w:r w:rsidR="00716190">
        <w:t>§</w:t>
      </w:r>
      <w:bookmarkEnd w:id="575"/>
      <w:r w:rsidR="00716190">
        <w:fldChar w:fldCharType="begin"/>
      </w:r>
      <w:r w:rsidR="00716190">
        <w:instrText xml:space="preserve"> REF _Ref3899090 \r \h </w:instrText>
      </w:r>
      <w:r w:rsidR="00716190">
        <w:fldChar w:fldCharType="separate"/>
      </w:r>
      <w:r w:rsidR="00ED0D6F">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ED0D6F">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ED0D6F">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03D1BF40"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D0D6F">
        <w:t>3.47.4</w:t>
      </w:r>
      <w:r w:rsidR="00575E54">
        <w:fldChar w:fldCharType="end"/>
      </w:r>
      <w:r w:rsidR="00575E54">
        <w:t>)</w:t>
      </w:r>
      <w:r>
        <w:t>.</w:t>
      </w:r>
    </w:p>
    <w:p w14:paraId="585B784B" w14:textId="1BAA8D5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D0D6F">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2A3A6B5E" w:rsidR="00575E54" w:rsidRDefault="00575E54" w:rsidP="00575E54">
      <w:pPr>
        <w:pStyle w:val="Code"/>
      </w:pPr>
      <w:r>
        <w:t>{                                     # A run object (§</w:t>
      </w:r>
      <w:r>
        <w:fldChar w:fldCharType="begin"/>
      </w:r>
      <w:r>
        <w:instrText xml:space="preserve"> REF _Ref493349997 \r \h </w:instrText>
      </w:r>
      <w:r>
        <w:fldChar w:fldCharType="separate"/>
      </w:r>
      <w:r w:rsidR="00ED0D6F">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w:t>
      </w:r>
      <w:proofErr w:type="spellStart"/>
      <w:r>
        <w:t>ruleId</w:t>
      </w:r>
      <w:proofErr w:type="spellEnd"/>
      <w:r>
        <w:t>":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lastRenderedPageBreak/>
        <w:t>}</w:t>
      </w:r>
    </w:p>
    <w:p w14:paraId="4118BF22" w14:textId="14D76E4E" w:rsidR="0017525F" w:rsidRDefault="0017525F" w:rsidP="0017525F">
      <w:pPr>
        <w:pStyle w:val="Heading3"/>
      </w:pPr>
      <w:bookmarkStart w:id="576" w:name="_Ref1565298"/>
      <w:bookmarkStart w:id="577" w:name="_Toc5353599"/>
      <w:bookmarkEnd w:id="571"/>
      <w:r>
        <w:t>kind property</w:t>
      </w:r>
      <w:bookmarkEnd w:id="576"/>
      <w:bookmarkEnd w:id="57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4966D17"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ED0D6F">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D0D6F">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D0D6F">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1957D9E"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D0D6F">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8" w:name="_Ref493511208"/>
      <w:bookmarkStart w:id="579" w:name="_Toc5353600"/>
      <w:r>
        <w:lastRenderedPageBreak/>
        <w:t>level property</w:t>
      </w:r>
      <w:bookmarkEnd w:id="578"/>
      <w:bookmarkEnd w:id="5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4CA864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D0D6F">
        <w:t>3.25.9</w:t>
      </w:r>
      <w:r>
        <w:fldChar w:fldCharType="end"/>
      </w:r>
      <w:r>
        <w:t xml:space="preserve">) has a value other than </w:t>
      </w:r>
      <w:r w:rsidRPr="007110C6">
        <w:rPr>
          <w:rStyle w:val="CODEtemp"/>
        </w:rPr>
        <w:t>"fail"</w:t>
      </w:r>
      <w:r>
        <w:t>.</w:t>
      </w:r>
    </w:p>
    <w:p w14:paraId="4113E9CD" w14:textId="3E640C7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ED0D6F">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D0D6F">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D0D6F">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935184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ED0D6F">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0BE5D8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D0D6F">
        <w:t>3.25.7</w:t>
      </w:r>
      <w:r>
        <w:fldChar w:fldCharType="end"/>
      </w:r>
      <w:r>
        <w:t>) is present THEN</w:t>
      </w:r>
    </w:p>
    <w:p w14:paraId="19F4D5BB" w14:textId="183E743C"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ED0D6F">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CCBDBA4"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ED0D6F">
        <w:t>3.25.27</w:t>
      </w:r>
      <w:r>
        <w:fldChar w:fldCharType="end"/>
      </w:r>
      <w:r>
        <w:t xml:space="preserve">, </w:t>
      </w:r>
      <w:r w:rsidRPr="00B050AF">
        <w:t>§</w:t>
      </w:r>
      <w:r>
        <w:fldChar w:fldCharType="begin"/>
      </w:r>
      <w:r>
        <w:instrText xml:space="preserve"> REF _Ref4232561 \w \h </w:instrText>
      </w:r>
      <w:r>
        <w:fldChar w:fldCharType="separate"/>
      </w:r>
      <w:r w:rsidR="00ED0D6F">
        <w:t>3.43.6</w:t>
      </w:r>
      <w:r>
        <w:fldChar w:fldCharType="end"/>
      </w:r>
      <w:r>
        <w:t>) is present</w:t>
      </w:r>
      <w:r w:rsidR="00A924BC">
        <w:t xml:space="preserve"> THEN</w:t>
      </w:r>
    </w:p>
    <w:p w14:paraId="0D428277" w14:textId="6DBD204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D0D6F">
        <w:t>3.19</w:t>
      </w:r>
      <w:r>
        <w:fldChar w:fldCharType="end"/>
      </w:r>
      <w:r>
        <w:t>) that it specifies.</w:t>
      </w:r>
    </w:p>
    <w:p w14:paraId="0C2E751E" w14:textId="06909A0A"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ED0D6F">
        <w:t>3.19.5</w:t>
      </w:r>
      <w:r>
        <w:fldChar w:fldCharType="end"/>
      </w:r>
      <w:r>
        <w:t>) is present</w:t>
      </w:r>
    </w:p>
    <w:p w14:paraId="010780DE" w14:textId="5A6B1051"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ED0D6F">
        <w:t>3.46</w:t>
      </w:r>
      <w:r>
        <w:fldChar w:fldCharType="end"/>
      </w:r>
      <w:r>
        <w:t>)</w:t>
      </w:r>
      <w:r w:rsidR="00A924BC">
        <w:t xml:space="preserve"> whose</w:t>
      </w:r>
    </w:p>
    <w:p w14:paraId="50FAD0C7" w14:textId="22EBAC1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D0D6F">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364BC3E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ED0D6F">
        <w:t>3.46.3</w:t>
      </w:r>
      <w:r>
        <w:fldChar w:fldCharType="end"/>
      </w:r>
      <w:r>
        <w:t xml:space="preserve">, </w:t>
      </w:r>
      <w:r w:rsidRPr="00B050AF">
        <w:t>§</w:t>
      </w:r>
      <w:r>
        <w:fldChar w:fldCharType="begin"/>
      </w:r>
      <w:r>
        <w:instrText xml:space="preserve"> REF _Ref4233395 \w \h </w:instrText>
      </w:r>
      <w:r>
        <w:fldChar w:fldCharType="separate"/>
      </w:r>
      <w:r w:rsidR="00ED0D6F">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6082EF9"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ED0D6F">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D0D6F">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0" w:name="_Ref493426628"/>
      <w:bookmarkStart w:id="581" w:name="_Toc5353601"/>
      <w:r>
        <w:t>message property</w:t>
      </w:r>
      <w:bookmarkEnd w:id="580"/>
      <w:bookmarkEnd w:id="581"/>
    </w:p>
    <w:p w14:paraId="2544155E" w14:textId="7DDA45B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D0D6F">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0EE640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D0D6F">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8F014E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D0D6F">
        <w:t>3.14</w:t>
      </w:r>
      <w:r>
        <w:fldChar w:fldCharType="end"/>
      </w:r>
      <w:r>
        <w:t>).</w:t>
      </w:r>
    </w:p>
    <w:p w14:paraId="6D122000" w14:textId="281E8F2B" w:rsidR="00C06FD6" w:rsidRDefault="00C06FD6" w:rsidP="002D65F3">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14F8CEEB" w14:textId="096D64C0" w:rsidR="00C06FD6" w:rsidRDefault="00C06FD6" w:rsidP="002D65F3">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4DCF25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D0D6F">
        <w:t>3.18.21</w:t>
      </w:r>
      <w:r w:rsidR="00D97085">
        <w:fldChar w:fldCharType="end"/>
      </w:r>
      <w:r w:rsidR="00D97085">
        <w:t>.</w:t>
      </w:r>
    </w:p>
    <w:p w14:paraId="2E8EC9DB" w14:textId="5BDFBA3F"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ED0D6F">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A3ACF12"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ED0D6F">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634B39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D0D6F">
        <w:t>3.25</w:t>
      </w:r>
      <w:r>
        <w:fldChar w:fldCharType="end"/>
      </w:r>
      <w:r>
        <w:t>).</w:t>
      </w:r>
    </w:p>
    <w:p w14:paraId="458450F0" w14:textId="195B6032" w:rsidR="003B3A06" w:rsidRDefault="003B3A06" w:rsidP="002D65F3">
      <w:pPr>
        <w:pStyle w:val="Code"/>
      </w:pPr>
      <w:r>
        <w:t xml:space="preserve">      "</w:t>
      </w:r>
      <w:proofErr w:type="spellStart"/>
      <w:r>
        <w:t>ruleId</w:t>
      </w:r>
      <w:proofErr w:type="spellEnd"/>
      <w:r>
        <w:t>":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2" w:name="_Ref510013155"/>
      <w:bookmarkStart w:id="583" w:name="_Toc5353602"/>
      <w:r>
        <w:t>locations property</w:t>
      </w:r>
      <w:bookmarkEnd w:id="582"/>
      <w:bookmarkEnd w:id="583"/>
    </w:p>
    <w:p w14:paraId="065F9E8C" w14:textId="2CE032C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D0D6F">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E53D435"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D0D6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4" w:name="_Ref510085223"/>
      <w:bookmarkStart w:id="585" w:name="_Toc5353603"/>
      <w:proofErr w:type="spellStart"/>
      <w:r>
        <w:t>analysisTarget</w:t>
      </w:r>
      <w:proofErr w:type="spellEnd"/>
      <w:r w:rsidR="00673F27">
        <w:t xml:space="preserve"> p</w:t>
      </w:r>
      <w:r>
        <w:t>roperty</w:t>
      </w:r>
      <w:bookmarkEnd w:id="584"/>
      <w:bookmarkEnd w:id="585"/>
    </w:p>
    <w:p w14:paraId="50B31C9B" w14:textId="4DB2B13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ED0D6F">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145B6E5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58DF954F" w14:textId="04158E53"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ED0D6F">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E60B0F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D0D6F">
        <w:t>3.25.12</w:t>
      </w:r>
      <w:r>
        <w:fldChar w:fldCharType="end"/>
      </w:r>
      <w:r>
        <w:t>.</w:t>
      </w:r>
    </w:p>
    <w:p w14:paraId="29DB0443" w14:textId="3246D45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D0D6F">
        <w:t>3.26</w:t>
      </w:r>
      <w:r>
        <w:fldChar w:fldCharType="end"/>
      </w:r>
      <w:r>
        <w:t>).</w:t>
      </w:r>
    </w:p>
    <w:p w14:paraId="7C6BCB69" w14:textId="33592E2B"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ED0D6F">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86" w:name="_Ref513040093"/>
      <w:bookmarkStart w:id="587" w:name="_Toc5353604"/>
      <w:r>
        <w:lastRenderedPageBreak/>
        <w:t>fingerprints property</w:t>
      </w:r>
      <w:bookmarkEnd w:id="586"/>
      <w:bookmarkEnd w:id="587"/>
    </w:p>
    <w:p w14:paraId="3AC53915" w14:textId="4535C07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D0D6F">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D97DC2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D0D6F">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D126682" w:rsidR="004108B9" w:rsidRDefault="004108B9" w:rsidP="004108B9">
      <w:pPr>
        <w:pStyle w:val="Code"/>
      </w:pPr>
      <w:r>
        <w:t>{                                  # A run object (§</w:t>
      </w:r>
      <w:r>
        <w:fldChar w:fldCharType="begin"/>
      </w:r>
      <w:r>
        <w:instrText xml:space="preserve"> REF _Ref493349997 \r \h </w:instrText>
      </w:r>
      <w:r>
        <w:fldChar w:fldCharType="separate"/>
      </w:r>
      <w:r w:rsidR="00ED0D6F">
        <w:t>3.14</w:t>
      </w:r>
      <w:r>
        <w:fldChar w:fldCharType="end"/>
      </w:r>
      <w:r>
        <w:t>).</w:t>
      </w:r>
    </w:p>
    <w:p w14:paraId="3958BEF4" w14:textId="052C54DA" w:rsidR="004108B9" w:rsidRDefault="004108B9" w:rsidP="004108B9">
      <w:pPr>
        <w:pStyle w:val="Code"/>
      </w:pPr>
      <w:r>
        <w:t xml:space="preserve">  "results": [                     # See §</w:t>
      </w:r>
      <w:r>
        <w:fldChar w:fldCharType="begin"/>
      </w:r>
      <w:r>
        <w:instrText xml:space="preserve"> REF _Ref493350972 \r \h </w:instrText>
      </w:r>
      <w:r>
        <w:fldChar w:fldCharType="separate"/>
      </w:r>
      <w:r w:rsidR="00ED0D6F">
        <w:t>3.14.20</w:t>
      </w:r>
      <w:r>
        <w:fldChar w:fldCharType="end"/>
      </w:r>
      <w:r>
        <w:t>.</w:t>
      </w:r>
    </w:p>
    <w:p w14:paraId="1CA25AAE" w14:textId="2C5672EF" w:rsidR="004108B9" w:rsidRDefault="004108B9" w:rsidP="004108B9">
      <w:pPr>
        <w:pStyle w:val="Code"/>
      </w:pPr>
      <w:r>
        <w:t xml:space="preserve">    {                              # A result object (§</w:t>
      </w:r>
      <w:r>
        <w:fldChar w:fldCharType="begin"/>
      </w:r>
      <w:r>
        <w:instrText xml:space="preserve"> REF _Ref493350984 \r \h </w:instrText>
      </w:r>
      <w:r>
        <w:fldChar w:fldCharType="separate"/>
      </w:r>
      <w:r w:rsidR="00ED0D6F">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840695" w:rsidR="003B6448" w:rsidRDefault="00AC2AA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79B6A1E"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ED0D6F">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D0D6F">
        <w:t>3.25.2</w:t>
      </w:r>
      <w:r>
        <w:fldChar w:fldCharType="end"/>
      </w:r>
      <w:r>
        <w:t xml:space="preserve"> for more information.</w:t>
      </w:r>
    </w:p>
    <w:p w14:paraId="4BD017FA" w14:textId="0E8A2233" w:rsidR="00401BB5" w:rsidRDefault="00FA2C6D" w:rsidP="00401BB5">
      <w:pPr>
        <w:pStyle w:val="Heading3"/>
      </w:pPr>
      <w:bookmarkStart w:id="588" w:name="_Ref507591746"/>
      <w:bookmarkStart w:id="589" w:name="_Toc5353605"/>
      <w:proofErr w:type="spellStart"/>
      <w:r>
        <w:lastRenderedPageBreak/>
        <w:t>partialFingerprints</w:t>
      </w:r>
      <w:proofErr w:type="spellEnd"/>
      <w:r w:rsidR="00401BB5">
        <w:t xml:space="preserve"> property</w:t>
      </w:r>
      <w:bookmarkEnd w:id="588"/>
      <w:bookmarkEnd w:id="589"/>
    </w:p>
    <w:p w14:paraId="0F26AF7E" w14:textId="6D980FC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D0D6F">
        <w:t>3.6</w:t>
      </w:r>
      <w:r w:rsidR="002F1358">
        <w:fldChar w:fldCharType="end"/>
      </w:r>
      <w:r w:rsidR="002F1358">
        <w:t>).</w:t>
      </w:r>
    </w:p>
    <w:p w14:paraId="7DA72967" w14:textId="2145326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D0D6F">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B9660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D0D6F">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9D0DE6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D0D6F">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8788E9E" w:rsidR="004108B9" w:rsidRDefault="004108B9" w:rsidP="004108B9">
      <w:pPr>
        <w:pStyle w:val="Code"/>
      </w:pPr>
      <w:r>
        <w:t>{                                  # A run object (§</w:t>
      </w:r>
      <w:r>
        <w:fldChar w:fldCharType="begin"/>
      </w:r>
      <w:r>
        <w:instrText xml:space="preserve"> REF _Ref493349997 \r \h </w:instrText>
      </w:r>
      <w:r>
        <w:fldChar w:fldCharType="separate"/>
      </w:r>
      <w:r w:rsidR="00ED0D6F">
        <w:t>3.14</w:t>
      </w:r>
      <w:r>
        <w:fldChar w:fldCharType="end"/>
      </w:r>
      <w:r>
        <w:t>).</w:t>
      </w:r>
    </w:p>
    <w:p w14:paraId="76DAD22D" w14:textId="061A4CF3" w:rsidR="004108B9" w:rsidRDefault="004108B9" w:rsidP="004108B9">
      <w:pPr>
        <w:pStyle w:val="Code"/>
      </w:pPr>
      <w:r>
        <w:t xml:space="preserve">  "results": [                     # See §</w:t>
      </w:r>
      <w:r>
        <w:fldChar w:fldCharType="begin"/>
      </w:r>
      <w:r>
        <w:instrText xml:space="preserve"> REF _Ref493350972 \r \h </w:instrText>
      </w:r>
      <w:r>
        <w:fldChar w:fldCharType="separate"/>
      </w:r>
      <w:r w:rsidR="00ED0D6F">
        <w:t>3.14.20</w:t>
      </w:r>
      <w:r>
        <w:fldChar w:fldCharType="end"/>
      </w:r>
      <w:r>
        <w:t>.</w:t>
      </w:r>
    </w:p>
    <w:p w14:paraId="0013B105" w14:textId="2E533B52" w:rsidR="004108B9" w:rsidRDefault="004108B9" w:rsidP="004108B9">
      <w:pPr>
        <w:pStyle w:val="Code"/>
      </w:pPr>
      <w:r>
        <w:t xml:space="preserve">    {                              # A result object (§</w:t>
      </w:r>
      <w:r>
        <w:fldChar w:fldCharType="begin"/>
      </w:r>
      <w:r>
        <w:instrText xml:space="preserve"> REF _Ref493350984 \r \h </w:instrText>
      </w:r>
      <w:r>
        <w:fldChar w:fldCharType="separate"/>
      </w:r>
      <w:r w:rsidR="00ED0D6F">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0" w:name="_Hlk513040539"/>
      <w:r>
        <w:lastRenderedPageBreak/>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1" w:name="_Ref510008160"/>
      <w:bookmarkStart w:id="592" w:name="_Toc5353606"/>
      <w:proofErr w:type="spellStart"/>
      <w:r>
        <w:t>codeFlows</w:t>
      </w:r>
      <w:proofErr w:type="spellEnd"/>
      <w:r>
        <w:t xml:space="preserve"> property</w:t>
      </w:r>
      <w:bookmarkEnd w:id="591"/>
      <w:bookmarkEnd w:id="592"/>
    </w:p>
    <w:p w14:paraId="4BD8575B" w14:textId="05D3F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ED0D6F">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93" w:name="_Ref511820702"/>
      <w:bookmarkStart w:id="594" w:name="_Toc5353607"/>
      <w:r>
        <w:t>graphs property</w:t>
      </w:r>
      <w:bookmarkEnd w:id="593"/>
      <w:bookmarkEnd w:id="594"/>
    </w:p>
    <w:p w14:paraId="7F5C098A" w14:textId="1F45645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D0D6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D0D6F">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82B9C5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D0D6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D0D6F">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D0D6F">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95" w:name="_Ref511820008"/>
      <w:bookmarkStart w:id="596" w:name="_Toc5353608"/>
      <w:r>
        <w:t>graphTraversals property</w:t>
      </w:r>
      <w:bookmarkEnd w:id="595"/>
      <w:bookmarkEnd w:id="596"/>
    </w:p>
    <w:p w14:paraId="1AFBBE39" w14:textId="1A5A670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D0D6F">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ED0D6F">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D0D6F">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7" w:name="_Toc5353609"/>
      <w:r>
        <w:t>stacks property</w:t>
      </w:r>
      <w:bookmarkEnd w:id="597"/>
    </w:p>
    <w:p w14:paraId="5ABDA84F" w14:textId="5CD5767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D0D6F">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8" w:name="_Ref493499246"/>
      <w:bookmarkStart w:id="599" w:name="_Toc5353610"/>
      <w:proofErr w:type="spellStart"/>
      <w:r>
        <w:t>relatedLocations</w:t>
      </w:r>
      <w:proofErr w:type="spellEnd"/>
      <w:r>
        <w:t xml:space="preserve"> property</w:t>
      </w:r>
      <w:bookmarkEnd w:id="598"/>
      <w:bookmarkEnd w:id="599"/>
    </w:p>
    <w:p w14:paraId="31F869B5" w14:textId="269CA70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D0D6F">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DE7057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D0D6F">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0" w:name="_Toc5353611"/>
      <w:r>
        <w:lastRenderedPageBreak/>
        <w:t>suppressions property</w:t>
      </w:r>
      <w:bookmarkEnd w:id="600"/>
    </w:p>
    <w:p w14:paraId="3CA2CBBB" w14:textId="3C960A4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D0D6F">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D0D6F">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1" w:name="_Ref493351360"/>
      <w:bookmarkStart w:id="602" w:name="_Toc5353612"/>
      <w:bookmarkStart w:id="603" w:name="_Hlk514318442"/>
      <w:proofErr w:type="spellStart"/>
      <w:r>
        <w:t>baselineState</w:t>
      </w:r>
      <w:proofErr w:type="spellEnd"/>
      <w:r>
        <w:t xml:space="preserve"> property</w:t>
      </w:r>
      <w:bookmarkEnd w:id="601"/>
      <w:bookmarkEnd w:id="60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4562FC5"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ED0D6F">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AE9242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D0D6F">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ED0D6F">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lastRenderedPageBreak/>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4" w:name="_Ref531188379"/>
      <w:bookmarkStart w:id="605" w:name="_Toc5353613"/>
      <w:r>
        <w:t>rank property</w:t>
      </w:r>
      <w:bookmarkEnd w:id="604"/>
      <w:bookmarkEnd w:id="60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0617C98"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ED0D6F">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01910B1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D0D6F">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6" w:name="_Ref507598047"/>
      <w:bookmarkStart w:id="607" w:name="_Ref508987354"/>
      <w:bookmarkStart w:id="608" w:name="_Toc5353614"/>
      <w:bookmarkStart w:id="609" w:name="_Ref506807829"/>
      <w:r>
        <w:t>a</w:t>
      </w:r>
      <w:r w:rsidR="00A27D47">
        <w:t>ttachments</w:t>
      </w:r>
      <w:bookmarkEnd w:id="606"/>
      <w:r>
        <w:t xml:space="preserve"> property</w:t>
      </w:r>
      <w:bookmarkEnd w:id="607"/>
      <w:bookmarkEnd w:id="608"/>
    </w:p>
    <w:p w14:paraId="7E972364" w14:textId="78738F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D0D6F">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D0D6F">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0" w:name="_Toc5353615"/>
      <w:proofErr w:type="spellStart"/>
      <w:r>
        <w:t>workItem</w:t>
      </w:r>
      <w:r w:rsidR="00326BD5">
        <w:t>Uri</w:t>
      </w:r>
      <w:r w:rsidR="008C5D5A">
        <w:t>s</w:t>
      </w:r>
      <w:proofErr w:type="spellEnd"/>
      <w:r>
        <w:t xml:space="preserve"> property</w:t>
      </w:r>
      <w:bookmarkEnd w:id="610"/>
    </w:p>
    <w:p w14:paraId="1D36CDAB" w14:textId="2CA4971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D0D6F">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1" w:name="_Toc5353616"/>
      <w:proofErr w:type="spellStart"/>
      <w:r>
        <w:t>hostedViewerUri</w:t>
      </w:r>
      <w:proofErr w:type="spellEnd"/>
      <w:r>
        <w:t xml:space="preserve"> property</w:t>
      </w:r>
      <w:bookmarkEnd w:id="611"/>
    </w:p>
    <w:p w14:paraId="5C2C894B" w14:textId="41451EA7"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2" w:name="_Ref532469699"/>
      <w:bookmarkStart w:id="613" w:name="_Toc5353617"/>
      <w:r>
        <w:t>p</w:t>
      </w:r>
      <w:r w:rsidR="00C82EC9">
        <w:t>rovenance</w:t>
      </w:r>
      <w:r w:rsidR="008050BA">
        <w:t xml:space="preserve"> property</w:t>
      </w:r>
      <w:bookmarkEnd w:id="612"/>
      <w:bookmarkEnd w:id="613"/>
    </w:p>
    <w:p w14:paraId="47D757BD" w14:textId="4003159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ED0D6F">
        <w:t>3.43</w:t>
      </w:r>
      <w:r>
        <w:fldChar w:fldCharType="end"/>
      </w:r>
      <w:r>
        <w:t xml:space="preserve">) that contains information about </w:t>
      </w:r>
      <w:r w:rsidR="006C118A">
        <w:t>how and when the result was detected</w:t>
      </w:r>
      <w:r>
        <w:t>.</w:t>
      </w:r>
      <w:bookmarkEnd w:id="609"/>
    </w:p>
    <w:p w14:paraId="656D1948" w14:textId="2B2F6C2A" w:rsidR="006E546E" w:rsidRDefault="006E546E" w:rsidP="006E546E">
      <w:pPr>
        <w:pStyle w:val="Heading3"/>
      </w:pPr>
      <w:bookmarkStart w:id="614" w:name="_Ref532463863"/>
      <w:bookmarkStart w:id="615" w:name="_Toc5353618"/>
      <w:r>
        <w:t>fixes property</w:t>
      </w:r>
      <w:bookmarkEnd w:id="614"/>
      <w:bookmarkEnd w:id="615"/>
    </w:p>
    <w:p w14:paraId="41DB16FF" w14:textId="2128EA8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D0D6F">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D0D6F">
        <w:t>3.49</w:t>
      </w:r>
      <w:r w:rsidR="000724CD">
        <w:fldChar w:fldCharType="end"/>
      </w:r>
      <w:r w:rsidRPr="00E20F80">
        <w:t>).</w:t>
      </w:r>
    </w:p>
    <w:p w14:paraId="49F84533" w14:textId="6C250C95" w:rsidR="001335C7" w:rsidRDefault="001335C7" w:rsidP="001335C7">
      <w:pPr>
        <w:pStyle w:val="Heading3"/>
      </w:pPr>
      <w:bookmarkStart w:id="616" w:name="_Toc5353619"/>
      <w:proofErr w:type="spellStart"/>
      <w:r>
        <w:t>occurrenceCount</w:t>
      </w:r>
      <w:proofErr w:type="spellEnd"/>
      <w:r>
        <w:t xml:space="preserve"> property</w:t>
      </w:r>
      <w:bookmarkEnd w:id="616"/>
    </w:p>
    <w:p w14:paraId="284963B8" w14:textId="289E45E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ED0D6F">
        <w:t>3.25.4</w:t>
      </w:r>
      <w:r>
        <w:fldChar w:fldCharType="end"/>
      </w:r>
      <w:r>
        <w:t>) has been observed.</w:t>
      </w:r>
    </w:p>
    <w:p w14:paraId="6460A4F1" w14:textId="550731A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D0D6F">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17" w:name="_Ref493426721"/>
      <w:bookmarkStart w:id="618" w:name="_Ref507665939"/>
      <w:bookmarkStart w:id="619" w:name="_Toc5353620"/>
      <w:r>
        <w:t>location object</w:t>
      </w:r>
      <w:bookmarkEnd w:id="617"/>
      <w:bookmarkEnd w:id="618"/>
      <w:bookmarkEnd w:id="619"/>
    </w:p>
    <w:p w14:paraId="27ED50C0" w14:textId="23D428DC" w:rsidR="006E546E" w:rsidRDefault="006E546E" w:rsidP="006E546E">
      <w:pPr>
        <w:pStyle w:val="Heading3"/>
      </w:pPr>
      <w:bookmarkStart w:id="620" w:name="_Ref493479281"/>
      <w:bookmarkStart w:id="621" w:name="_Toc5353621"/>
      <w:r>
        <w:t>General</w:t>
      </w:r>
      <w:bookmarkEnd w:id="620"/>
      <w:bookmarkEnd w:id="621"/>
    </w:p>
    <w:p w14:paraId="1D30489B" w14:textId="4261466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D0D6F">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D0D6F">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08934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ED0D6F">
        <w:t>3.31.6</w:t>
      </w:r>
      <w:r w:rsidR="00D31A58">
        <w:fldChar w:fldCharType="end"/>
      </w:r>
      <w:r w:rsidRPr="00180B28">
        <w:t>) is particularly convenient for fingerprinting.</w:t>
      </w:r>
    </w:p>
    <w:p w14:paraId="310AFACC" w14:textId="6EAFEF5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D0D6F">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D0D6F">
        <w:t>3.26.4</w:t>
      </w:r>
      <w:r>
        <w:fldChar w:fldCharType="end"/>
      </w:r>
      <w:r>
        <w:t>) explaining the significance of this “location.”</w:t>
      </w:r>
    </w:p>
    <w:p w14:paraId="7BB3738A" w14:textId="2222E264" w:rsidR="006E546E" w:rsidRDefault="00C6546E" w:rsidP="006E546E">
      <w:pPr>
        <w:pStyle w:val="Heading3"/>
      </w:pPr>
      <w:bookmarkStart w:id="622" w:name="_Ref493477623"/>
      <w:bookmarkStart w:id="623" w:name="_Ref493478351"/>
      <w:bookmarkStart w:id="624" w:name="_Toc5353622"/>
      <w:proofErr w:type="spellStart"/>
      <w:r>
        <w:lastRenderedPageBreak/>
        <w:t>physicalLocation</w:t>
      </w:r>
      <w:proofErr w:type="spellEnd"/>
      <w:r>
        <w:t xml:space="preserve"> </w:t>
      </w:r>
      <w:r w:rsidR="006E546E">
        <w:t>property</w:t>
      </w:r>
      <w:bookmarkEnd w:id="622"/>
      <w:bookmarkEnd w:id="623"/>
      <w:bookmarkEnd w:id="624"/>
    </w:p>
    <w:p w14:paraId="37D40289" w14:textId="66C7696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ED0D6F">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ED0D6F">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25" w:name="_Ref3453640"/>
      <w:bookmarkStart w:id="626" w:name="_Toc5353623"/>
      <w:proofErr w:type="spellStart"/>
      <w:r>
        <w:t>logicalLocation</w:t>
      </w:r>
      <w:proofErr w:type="spellEnd"/>
      <w:r>
        <w:t xml:space="preserve"> property</w:t>
      </w:r>
      <w:bookmarkEnd w:id="625"/>
      <w:bookmarkEnd w:id="626"/>
    </w:p>
    <w:p w14:paraId="22942E0F" w14:textId="4144C54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ED0D6F">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ED0D6F">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0AE8311"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ED0D6F">
        <w:t>3.14.16</w:t>
      </w:r>
      <w:r>
        <w:fldChar w:fldCharType="end"/>
      </w:r>
      <w:r>
        <w:t>). See §</w:t>
      </w:r>
      <w:r>
        <w:fldChar w:fldCharType="begin"/>
      </w:r>
      <w:r>
        <w:instrText xml:space="preserve"> REF _Ref3453348 \r \h </w:instrText>
      </w:r>
      <w:r>
        <w:fldChar w:fldCharType="separate"/>
      </w:r>
      <w:r w:rsidR="00ED0D6F">
        <w:t>3.31.5</w:t>
      </w:r>
      <w:r>
        <w:fldChar w:fldCharType="end"/>
      </w:r>
      <w:r>
        <w:t xml:space="preserve"> for more information.</w:t>
      </w:r>
    </w:p>
    <w:p w14:paraId="4CD27C2E" w14:textId="16EED1C5" w:rsidR="00F13165" w:rsidRDefault="00F13165" w:rsidP="00F13165">
      <w:pPr>
        <w:pStyle w:val="Heading3"/>
      </w:pPr>
      <w:bookmarkStart w:id="627" w:name="_Ref513121634"/>
      <w:bookmarkStart w:id="628" w:name="_Ref513122103"/>
      <w:bookmarkStart w:id="629" w:name="_Toc5353624"/>
      <w:r>
        <w:t>message property</w:t>
      </w:r>
      <w:bookmarkEnd w:id="627"/>
      <w:bookmarkEnd w:id="628"/>
      <w:bookmarkEnd w:id="629"/>
    </w:p>
    <w:p w14:paraId="62F22E6F" w14:textId="3A9E596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relevant to the location.</w:t>
      </w:r>
    </w:p>
    <w:p w14:paraId="0E77A827" w14:textId="77777777" w:rsidR="00F13165" w:rsidRDefault="00F13165" w:rsidP="00F13165">
      <w:pPr>
        <w:pStyle w:val="Heading3"/>
      </w:pPr>
      <w:bookmarkStart w:id="630" w:name="_Ref510102819"/>
      <w:bookmarkStart w:id="631" w:name="_Toc5353625"/>
      <w:r>
        <w:t>annotations property</w:t>
      </w:r>
      <w:bookmarkEnd w:id="630"/>
      <w:bookmarkEnd w:id="631"/>
    </w:p>
    <w:p w14:paraId="1F7AABEC" w14:textId="2DC3E1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D0D6F">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D0D6F">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D0D6F">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83028B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D0D6F">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2" w:name="_Ref493477390"/>
      <w:bookmarkStart w:id="633" w:name="_Ref493478323"/>
      <w:bookmarkStart w:id="634" w:name="_Ref493478590"/>
      <w:bookmarkStart w:id="635" w:name="_Toc5353626"/>
      <w:proofErr w:type="spellStart"/>
      <w:r>
        <w:t>physicalLocation</w:t>
      </w:r>
      <w:proofErr w:type="spellEnd"/>
      <w:r>
        <w:t xml:space="preserve"> object</w:t>
      </w:r>
      <w:bookmarkEnd w:id="632"/>
      <w:bookmarkEnd w:id="633"/>
      <w:bookmarkEnd w:id="634"/>
      <w:bookmarkEnd w:id="635"/>
    </w:p>
    <w:p w14:paraId="0B9181AD" w14:textId="12F902F2" w:rsidR="006E546E" w:rsidRDefault="006E546E" w:rsidP="006E546E">
      <w:pPr>
        <w:pStyle w:val="Heading3"/>
      </w:pPr>
      <w:bookmarkStart w:id="636" w:name="_Toc5353627"/>
      <w:r>
        <w:t>General</w:t>
      </w:r>
      <w:bookmarkEnd w:id="636"/>
    </w:p>
    <w:p w14:paraId="75F2C0BF" w14:textId="146AE6BD" w:rsid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7" w:name="_Toc5353628"/>
      <w:r>
        <w:lastRenderedPageBreak/>
        <w:t>Constraints</w:t>
      </w:r>
      <w:bookmarkEnd w:id="637"/>
    </w:p>
    <w:p w14:paraId="7808FFFE" w14:textId="082428F1" w:rsidR="00255BB5" w:rsidRPr="00255BB5" w:rsidRDefault="00255BB5" w:rsidP="00255BB5">
      <w:r>
        <w:t xml:space="preserve">Either the </w:t>
      </w:r>
      <w:proofErr w:type="spellStart"/>
      <w:r w:rsidRPr="00255BB5">
        <w:rPr>
          <w:rStyle w:val="CODEtemp"/>
        </w:rPr>
        <w:t>artifactLocation</w:t>
      </w:r>
      <w:proofErr w:type="spellEnd"/>
      <w:r>
        <w:t xml:space="preserve"> property (§</w:t>
      </w:r>
      <w:r>
        <w:fldChar w:fldCharType="begin"/>
      </w:r>
      <w:r>
        <w:instrText xml:space="preserve"> REF _Ref503369432 \r \h </w:instrText>
      </w:r>
      <w:r>
        <w:fldChar w:fldCharType="separate"/>
      </w:r>
      <w:r w:rsidR="00ED0D6F">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D0D6F">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8" w:name="_Ref503357394"/>
      <w:bookmarkStart w:id="639" w:name="_Toc5353629"/>
      <w:bookmarkStart w:id="640" w:name="_Ref493343236"/>
      <w:r>
        <w:t>id property</w:t>
      </w:r>
      <w:bookmarkEnd w:id="638"/>
      <w:bookmarkEnd w:id="639"/>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6F3ACB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D0D6F">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D0D6F">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1" w:name="_Ref503369432"/>
      <w:bookmarkStart w:id="642" w:name="_Ref503369435"/>
      <w:bookmarkStart w:id="643" w:name="_Ref503371110"/>
      <w:bookmarkStart w:id="644" w:name="_Ref503371652"/>
      <w:bookmarkStart w:id="645" w:name="_Toc5353630"/>
      <w:proofErr w:type="spellStart"/>
      <w:r>
        <w:t>artifactLocation</w:t>
      </w:r>
      <w:proofErr w:type="spellEnd"/>
      <w:r>
        <w:t xml:space="preserve"> </w:t>
      </w:r>
      <w:r w:rsidR="006E546E">
        <w:t>property</w:t>
      </w:r>
      <w:bookmarkEnd w:id="640"/>
      <w:bookmarkEnd w:id="641"/>
      <w:bookmarkEnd w:id="642"/>
      <w:bookmarkEnd w:id="643"/>
      <w:bookmarkEnd w:id="644"/>
      <w:bookmarkEnd w:id="645"/>
    </w:p>
    <w:p w14:paraId="03500782" w14:textId="46E2DB5E"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255BB5">
        <w:rPr>
          <w:b/>
        </w:rPr>
        <w:t>MAY</w:t>
      </w:r>
      <w:r w:rsidR="00255BB5" w:rsidRPr="00365886">
        <w:t xml:space="preserve"> </w:t>
      </w:r>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D0D6F">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proofErr w:type="spellStart"/>
      <w:r w:rsidR="00255BB5">
        <w:rPr>
          <w:rStyle w:val="CODEtemp"/>
        </w:rPr>
        <w:t>artifact</w:t>
      </w:r>
      <w:r w:rsidR="00255BB5" w:rsidRPr="00255BB5">
        <w:rPr>
          <w:rStyle w:val="CODEtemp"/>
        </w:rPr>
        <w:t>Location</w:t>
      </w:r>
      <w:proofErr w:type="spellEnd"/>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D0D6F">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6" w:name="_Ref493509797"/>
      <w:bookmarkStart w:id="647" w:name="_Toc5353631"/>
      <w:r>
        <w:t>region property</w:t>
      </w:r>
      <w:bookmarkEnd w:id="646"/>
      <w:bookmarkEnd w:id="647"/>
    </w:p>
    <w:p w14:paraId="34CA82A6" w14:textId="562FFA89"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D0D6F">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D0D6F">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D0D6F">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7187A1"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7A49ADC4" w14:textId="644209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D0D6F">
        <w:t>3.25.12</w:t>
      </w:r>
      <w:r>
        <w:fldChar w:fldCharType="end"/>
      </w:r>
      <w:r>
        <w:t>.</w:t>
      </w:r>
    </w:p>
    <w:p w14:paraId="779C2718" w14:textId="79831A9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D0D6F">
        <w:t>3.26</w:t>
      </w:r>
      <w:r>
        <w:fldChar w:fldCharType="end"/>
      </w:r>
      <w:r>
        <w:t>).</w:t>
      </w:r>
    </w:p>
    <w:p w14:paraId="3C94BD54" w14:textId="6F4C17D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ED0D6F">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8" w:name="_Toc5353632"/>
      <w:proofErr w:type="spellStart"/>
      <w:r>
        <w:t>contextRegion</w:t>
      </w:r>
      <w:proofErr w:type="spellEnd"/>
      <w:r>
        <w:t xml:space="preserve"> property</w:t>
      </w:r>
      <w:bookmarkEnd w:id="648"/>
    </w:p>
    <w:p w14:paraId="220640FE" w14:textId="0DAD63E3"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D0D6F">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D0D6F">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64DE81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7E9D024B" w14:textId="4A4209D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D0D6F">
        <w:t>3.25.12</w:t>
      </w:r>
      <w:r>
        <w:fldChar w:fldCharType="end"/>
      </w:r>
      <w:r>
        <w:t>.</w:t>
      </w:r>
    </w:p>
    <w:p w14:paraId="686DE936" w14:textId="7A19E5E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D0D6F">
        <w:t>3.26</w:t>
      </w:r>
      <w:r>
        <w:fldChar w:fldCharType="end"/>
      </w:r>
      <w:r>
        <w:t>).</w:t>
      </w:r>
    </w:p>
    <w:p w14:paraId="5B98A118" w14:textId="74DBAA58"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D0D6F">
        <w:t>3.27</w:t>
      </w:r>
      <w:r w:rsidR="00EF37F6">
        <w:fldChar w:fldCharType="end"/>
      </w:r>
      <w:r w:rsidR="00EF37F6">
        <w:t>)</w:t>
      </w:r>
      <w:r>
        <w:t>.</w:t>
      </w:r>
    </w:p>
    <w:p w14:paraId="096905D1" w14:textId="19863599"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ED0D6F">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ED9A36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D0D6F">
        <w:t>3.27.5</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49" w:name="_Ref4682539"/>
      <w:bookmarkStart w:id="650" w:name="_Toc5353633"/>
      <w:r>
        <w:t>address property</w:t>
      </w:r>
      <w:bookmarkEnd w:id="649"/>
      <w:bookmarkEnd w:id="650"/>
    </w:p>
    <w:p w14:paraId="245B2BB3" w14:textId="539E7D2B"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D0D6F">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proofErr w:type="spellStart"/>
      <w:r w:rsidR="00255BB5">
        <w:rPr>
          <w:rStyle w:val="CODEtemp"/>
        </w:rPr>
        <w:t>artifactLocation</w:t>
      </w:r>
      <w:proofErr w:type="spellEnd"/>
      <w:r w:rsidR="00255BB5">
        <w:t xml:space="preserve"> (§</w:t>
      </w:r>
      <w:r w:rsidR="00255BB5">
        <w:fldChar w:fldCharType="begin"/>
      </w:r>
      <w:r w:rsidR="00255BB5">
        <w:instrText xml:space="preserve"> REF _Ref503369432 \r \h </w:instrText>
      </w:r>
      <w:r w:rsidR="00255BB5">
        <w:fldChar w:fldCharType="separate"/>
      </w:r>
      <w:r w:rsidR="00ED0D6F">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1" w:name="_Ref493490350"/>
      <w:bookmarkStart w:id="652" w:name="_Toc5353634"/>
      <w:r>
        <w:t>region object</w:t>
      </w:r>
      <w:bookmarkEnd w:id="651"/>
      <w:bookmarkEnd w:id="652"/>
    </w:p>
    <w:p w14:paraId="5C4DB1F6" w14:textId="19917190" w:rsidR="006E546E" w:rsidRDefault="006E546E" w:rsidP="006E546E">
      <w:pPr>
        <w:pStyle w:val="Heading3"/>
      </w:pPr>
      <w:bookmarkStart w:id="653" w:name="_Toc5353635"/>
      <w:r>
        <w:t>General</w:t>
      </w:r>
      <w:bookmarkEnd w:id="65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8FAEAF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D0D6F">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D0D6F">
        <w:t>3.28.3</w:t>
      </w:r>
      <w:r>
        <w:fldChar w:fldCharType="end"/>
      </w:r>
      <w:r>
        <w:t>).</w:t>
      </w:r>
    </w:p>
    <w:p w14:paraId="4D60C0C6" w14:textId="07795823" w:rsidR="006E546E" w:rsidRDefault="006E546E" w:rsidP="006E546E">
      <w:pPr>
        <w:pStyle w:val="Heading3"/>
      </w:pPr>
      <w:bookmarkStart w:id="654" w:name="_Ref493492556"/>
      <w:bookmarkStart w:id="655" w:name="_Ref493492604"/>
      <w:bookmarkStart w:id="656" w:name="_Ref493492671"/>
      <w:bookmarkStart w:id="657" w:name="_Toc5353636"/>
      <w:r>
        <w:t>Text regions</w:t>
      </w:r>
      <w:bookmarkEnd w:id="654"/>
      <w:bookmarkEnd w:id="655"/>
      <w:bookmarkEnd w:id="656"/>
      <w:bookmarkEnd w:id="65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4DFED6E"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ED0D6F">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47FDF6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ED0D6F">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ED0D6F">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11FA9B6"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ED0D6F">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ED0D6F">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ED0D6F">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ED0D6F">
        <w:t>3.28.8</w:t>
      </w:r>
      <w:r>
        <w:fldChar w:fldCharType="end"/>
      </w:r>
      <w:r w:rsidRPr="003E62A7">
        <w:t>)</w:t>
      </w:r>
      <w:r>
        <w:t>.</w:t>
      </w:r>
    </w:p>
    <w:p w14:paraId="2FA2CAD1" w14:textId="7ECDC53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ED0D6F">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ED0D6F">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638312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ED0D6F">
        <w:t>3.28.8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7A5BDD6"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ED0D6F">
        <w:t>3.28.6</w:t>
      </w:r>
      <w:r>
        <w:fldChar w:fldCharType="end"/>
      </w:r>
      <w:r>
        <w:t>).</w:t>
      </w:r>
    </w:p>
    <w:p w14:paraId="2F4CCF7E" w14:textId="32D36E67"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ED0D6F">
        <w:t>3.28.7</w:t>
      </w:r>
      <w:r>
        <w:fldChar w:fldCharType="end"/>
      </w:r>
      <w:r>
        <w:t>).</w:t>
      </w:r>
    </w:p>
    <w:p w14:paraId="30C0E1BA" w14:textId="35E9C100"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ED0D6F">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B3F085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D0D6F">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58" w:name="_Ref509043519"/>
      <w:bookmarkStart w:id="659" w:name="_Ref509043733"/>
      <w:bookmarkStart w:id="660" w:name="_Toc5353637"/>
      <w:r>
        <w:t>Binary regions</w:t>
      </w:r>
      <w:bookmarkEnd w:id="658"/>
      <w:bookmarkEnd w:id="659"/>
      <w:bookmarkEnd w:id="66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05781B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ED0D6F">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ED0D6F">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61" w:name="_Toc5353638"/>
      <w:r>
        <w:t>Independence of text and binary regions</w:t>
      </w:r>
      <w:bookmarkEnd w:id="66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A69F750"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D0D6F">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2" w:name="_Ref493490565"/>
      <w:bookmarkStart w:id="663" w:name="_Ref493491243"/>
      <w:bookmarkStart w:id="664" w:name="_Ref493492406"/>
      <w:bookmarkStart w:id="665" w:name="_Toc5353639"/>
      <w:proofErr w:type="spellStart"/>
      <w:r>
        <w:t>startLine</w:t>
      </w:r>
      <w:proofErr w:type="spellEnd"/>
      <w:r>
        <w:t xml:space="preserve"> property</w:t>
      </w:r>
      <w:bookmarkEnd w:id="662"/>
      <w:bookmarkEnd w:id="663"/>
      <w:bookmarkEnd w:id="664"/>
      <w:bookmarkEnd w:id="66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6" w:name="_Ref493491260"/>
      <w:bookmarkStart w:id="667" w:name="_Ref493492414"/>
      <w:bookmarkStart w:id="668" w:name="_Toc5353640"/>
      <w:proofErr w:type="spellStart"/>
      <w:r>
        <w:t>startColumn</w:t>
      </w:r>
      <w:proofErr w:type="spellEnd"/>
      <w:r>
        <w:t xml:space="preserve"> property</w:t>
      </w:r>
      <w:bookmarkEnd w:id="666"/>
      <w:bookmarkEnd w:id="667"/>
      <w:bookmarkEnd w:id="66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69" w:name="_Ref493491334"/>
      <w:bookmarkStart w:id="670" w:name="_Ref493492422"/>
      <w:bookmarkStart w:id="671" w:name="_Toc5353641"/>
      <w:proofErr w:type="spellStart"/>
      <w:r>
        <w:t>endLine</w:t>
      </w:r>
      <w:proofErr w:type="spellEnd"/>
      <w:r>
        <w:t xml:space="preserve"> property</w:t>
      </w:r>
      <w:bookmarkEnd w:id="669"/>
      <w:bookmarkEnd w:id="670"/>
      <w:bookmarkEnd w:id="67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72" w:name="_Ref493491342"/>
      <w:bookmarkStart w:id="673" w:name="_Ref493492427"/>
      <w:bookmarkStart w:id="674" w:name="_Toc5353642"/>
      <w:proofErr w:type="spellStart"/>
      <w:r>
        <w:t>endColumn</w:t>
      </w:r>
      <w:proofErr w:type="spellEnd"/>
      <w:r>
        <w:t xml:space="preserve"> property</w:t>
      </w:r>
      <w:bookmarkEnd w:id="672"/>
      <w:bookmarkEnd w:id="673"/>
      <w:bookmarkEnd w:id="67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5" w:name="_Ref493492251"/>
      <w:bookmarkStart w:id="676" w:name="_Ref493492981"/>
      <w:bookmarkStart w:id="677" w:name="_Toc5353643"/>
      <w:proofErr w:type="spellStart"/>
      <w:r>
        <w:t>charO</w:t>
      </w:r>
      <w:r w:rsidR="006E546E">
        <w:t>ffset</w:t>
      </w:r>
      <w:proofErr w:type="spellEnd"/>
      <w:r w:rsidR="006E546E">
        <w:t xml:space="preserve"> property</w:t>
      </w:r>
      <w:bookmarkEnd w:id="675"/>
      <w:bookmarkEnd w:id="676"/>
      <w:bookmarkEnd w:id="67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78" w:name="_Ref493491350"/>
      <w:bookmarkStart w:id="679" w:name="_Ref493492312"/>
      <w:bookmarkStart w:id="680" w:name="_Toc5353644"/>
      <w:proofErr w:type="spellStart"/>
      <w:r>
        <w:t>charL</w:t>
      </w:r>
      <w:r w:rsidR="006E546E">
        <w:t>ength</w:t>
      </w:r>
      <w:proofErr w:type="spellEnd"/>
      <w:r w:rsidR="006E546E">
        <w:t xml:space="preserve"> property</w:t>
      </w:r>
      <w:bookmarkEnd w:id="678"/>
      <w:bookmarkEnd w:id="679"/>
      <w:bookmarkEnd w:id="68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2901338"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ED0D6F">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1" w:name="_Ref515544104"/>
      <w:bookmarkStart w:id="682" w:name="_Toc5353645"/>
      <w:proofErr w:type="spellStart"/>
      <w:r>
        <w:t>byteOffset</w:t>
      </w:r>
      <w:proofErr w:type="spellEnd"/>
      <w:r>
        <w:t xml:space="preserve"> property</w:t>
      </w:r>
      <w:bookmarkEnd w:id="681"/>
      <w:bookmarkEnd w:id="68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3" w:name="_Ref515544119"/>
      <w:bookmarkStart w:id="684" w:name="_Toc5353646"/>
      <w:proofErr w:type="spellStart"/>
      <w:r>
        <w:t>byteLength</w:t>
      </w:r>
      <w:proofErr w:type="spellEnd"/>
      <w:r>
        <w:t xml:space="preserve"> property</w:t>
      </w:r>
      <w:bookmarkEnd w:id="683"/>
      <w:bookmarkEnd w:id="684"/>
    </w:p>
    <w:p w14:paraId="2FF66B09" w14:textId="1BABB9C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D0D6F">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5" w:name="_Ref534896821"/>
      <w:bookmarkStart w:id="686" w:name="_Ref534897957"/>
      <w:bookmarkStart w:id="687" w:name="_Toc5353647"/>
      <w:r>
        <w:t>snippet property</w:t>
      </w:r>
      <w:bookmarkEnd w:id="685"/>
      <w:bookmarkEnd w:id="686"/>
      <w:bookmarkEnd w:id="687"/>
    </w:p>
    <w:p w14:paraId="4E596286" w14:textId="57DCC30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ED0D6F">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88" w:name="_Ref513118337"/>
      <w:bookmarkStart w:id="689" w:name="_Toc5353648"/>
      <w:r>
        <w:t>message property</w:t>
      </w:r>
      <w:bookmarkEnd w:id="688"/>
      <w:bookmarkEnd w:id="689"/>
    </w:p>
    <w:p w14:paraId="11547397" w14:textId="6161E78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0" w:name="_Ref534896942"/>
      <w:bookmarkStart w:id="691" w:name="_Toc5353649"/>
      <w:proofErr w:type="spellStart"/>
      <w:r>
        <w:t>sourceLanguage</w:t>
      </w:r>
      <w:proofErr w:type="spellEnd"/>
      <w:r>
        <w:t xml:space="preserve"> property</w:t>
      </w:r>
      <w:bookmarkEnd w:id="690"/>
      <w:bookmarkEnd w:id="691"/>
    </w:p>
    <w:p w14:paraId="05F6E931" w14:textId="16D9739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ED0D6F">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2C6352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D0D6F">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ED0D6F">
        <w:t>3.23.10</w:t>
      </w:r>
      <w:r>
        <w:fldChar w:fldCharType="end"/>
      </w:r>
      <w:r>
        <w:t>.</w:t>
      </w:r>
    </w:p>
    <w:p w14:paraId="72100840" w14:textId="77777777" w:rsidR="00524CAF" w:rsidRPr="00524CAF" w:rsidRDefault="00524CAF" w:rsidP="00524CAF"/>
    <w:p w14:paraId="3FFBDEE7" w14:textId="4CACE464"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ED0D6F">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D0D6F">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ED0D6F">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8E1D27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D0D6F">
        <w:t>3.23.10.2</w:t>
      </w:r>
      <w:r>
        <w:fldChar w:fldCharType="end"/>
      </w:r>
      <w:r>
        <w:t>.</w:t>
      </w:r>
    </w:p>
    <w:p w14:paraId="324A7275" w14:textId="34C5149E" w:rsidR="008A21D5" w:rsidRDefault="008A21D5" w:rsidP="008A21D5">
      <w:pPr>
        <w:pStyle w:val="Heading2"/>
      </w:pPr>
      <w:bookmarkStart w:id="692" w:name="_Ref513118449"/>
      <w:bookmarkStart w:id="693" w:name="_Toc5353650"/>
      <w:bookmarkStart w:id="694" w:name="_Hlk513212890"/>
      <w:r>
        <w:t>rectangle object</w:t>
      </w:r>
      <w:bookmarkEnd w:id="692"/>
      <w:bookmarkEnd w:id="693"/>
    </w:p>
    <w:p w14:paraId="3C4A6F0B" w14:textId="2FBD2981" w:rsidR="008A21D5" w:rsidRDefault="008A21D5" w:rsidP="008A21D5">
      <w:pPr>
        <w:pStyle w:val="Heading3"/>
      </w:pPr>
      <w:bookmarkStart w:id="695" w:name="_Toc5353651"/>
      <w:r>
        <w:t>General</w:t>
      </w:r>
      <w:bookmarkEnd w:id="69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6" w:name="_Toc5353652"/>
      <w:r>
        <w:t>top, left, bottom, and right properties</w:t>
      </w:r>
      <w:bookmarkEnd w:id="696"/>
    </w:p>
    <w:p w14:paraId="507C9305" w14:textId="5A54B6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7" w:name="_Ref513118473"/>
      <w:bookmarkStart w:id="698" w:name="_Toc5353653"/>
      <w:r>
        <w:t>message property</w:t>
      </w:r>
      <w:bookmarkEnd w:id="697"/>
      <w:bookmarkEnd w:id="698"/>
    </w:p>
    <w:p w14:paraId="00BBEF13" w14:textId="1F82B92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99" w:name="_Ref4681621"/>
      <w:bookmarkStart w:id="700" w:name="_Toc5353654"/>
      <w:r>
        <w:t>address object</w:t>
      </w:r>
      <w:bookmarkEnd w:id="699"/>
      <w:bookmarkEnd w:id="70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22DE690"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ED0D6F">
        <w:t>3.30.1</w:t>
      </w:r>
      <w:r>
        <w:fldChar w:fldCharType="end"/>
      </w:r>
      <w:r>
        <w:t>.</w:t>
      </w:r>
    </w:p>
    <w:p w14:paraId="4E7BF600" w14:textId="5347D24A" w:rsidR="00EF4848" w:rsidRDefault="00EF4848" w:rsidP="00EF4848">
      <w:pPr>
        <w:pStyle w:val="Code"/>
      </w:pPr>
      <w:r>
        <w:t xml:space="preserve">  "offset": "0x0040",              # See §</w:t>
      </w:r>
      <w:r>
        <w:fldChar w:fldCharType="begin"/>
      </w:r>
      <w:r>
        <w:instrText xml:space="preserve"> REF _Ref4684023 \r \h </w:instrText>
      </w:r>
      <w:r>
        <w:fldChar w:fldCharType="separate"/>
      </w:r>
      <w:r w:rsidR="00ED0D6F">
        <w:t>3.30.2</w:t>
      </w:r>
      <w:r>
        <w:fldChar w:fldCharType="end"/>
      </w:r>
      <w:r>
        <w:t>.</w:t>
      </w:r>
    </w:p>
    <w:p w14:paraId="360B03B3" w14:textId="1B7AB3C1" w:rsidR="00EF4848" w:rsidRDefault="00EF4848" w:rsidP="00EF4848">
      <w:pPr>
        <w:pStyle w:val="Code"/>
      </w:pPr>
      <w:r>
        <w:t xml:space="preserve">  "kind": "section",               # See §</w:t>
      </w:r>
      <w:r>
        <w:fldChar w:fldCharType="begin"/>
      </w:r>
      <w:r>
        <w:instrText xml:space="preserve"> REF _Ref4684078 \r \h </w:instrText>
      </w:r>
      <w:r>
        <w:fldChar w:fldCharType="separate"/>
      </w:r>
      <w:r w:rsidR="00ED0D6F">
        <w:t>3.30.5</w:t>
      </w:r>
      <w:r>
        <w:fldChar w:fldCharType="end"/>
      </w:r>
      <w:r>
        <w:t>.</w:t>
      </w:r>
    </w:p>
    <w:p w14:paraId="1D9850E7" w14:textId="621C89B1" w:rsidR="00EF4848" w:rsidRDefault="00EF4848" w:rsidP="00EF4848">
      <w:pPr>
        <w:pStyle w:val="Code"/>
      </w:pPr>
      <w:r>
        <w:t xml:space="preserve">  "name": ".text"                  # See §</w:t>
      </w:r>
      <w:r>
        <w:fldChar w:fldCharType="begin"/>
      </w:r>
      <w:r>
        <w:instrText xml:space="preserve"> REF _Ref4684105 \r \h </w:instrText>
      </w:r>
      <w:r>
        <w:fldChar w:fldCharType="separate"/>
      </w:r>
      <w:r w:rsidR="00ED0D6F">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1" w:name="_Ref4683889"/>
      <w:bookmarkStart w:id="702" w:name="_Toc5353655"/>
      <w:proofErr w:type="spellStart"/>
      <w:r>
        <w:t>baseAddress</w:t>
      </w:r>
      <w:proofErr w:type="spellEnd"/>
      <w:r>
        <w:t xml:space="preserve"> property</w:t>
      </w:r>
      <w:bookmarkEnd w:id="701"/>
      <w:bookmarkEnd w:id="70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3" w:name="_Ref4684023"/>
      <w:bookmarkStart w:id="704" w:name="_Toc5353656"/>
      <w:r>
        <w:lastRenderedPageBreak/>
        <w:t>offset property</w:t>
      </w:r>
      <w:bookmarkEnd w:id="703"/>
      <w:bookmarkEnd w:id="704"/>
    </w:p>
    <w:p w14:paraId="2D402910" w14:textId="23B64A8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ED0D6F">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5" w:name="_Toc5353657"/>
      <w:proofErr w:type="spellStart"/>
      <w:r>
        <w:t>fullyQualifiedName</w:t>
      </w:r>
      <w:proofErr w:type="spellEnd"/>
      <w:r>
        <w:t xml:space="preserve"> property</w:t>
      </w:r>
      <w:bookmarkEnd w:id="70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6" w:name="_Ref4684105"/>
      <w:bookmarkStart w:id="707" w:name="_Toc5353658"/>
      <w:r>
        <w:t>name property</w:t>
      </w:r>
      <w:bookmarkEnd w:id="706"/>
      <w:bookmarkEnd w:id="70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08" w:name="_Ref4684078"/>
      <w:bookmarkStart w:id="709" w:name="_Toc5353659"/>
      <w:r>
        <w:t>kind property</w:t>
      </w:r>
      <w:bookmarkEnd w:id="708"/>
      <w:bookmarkEnd w:id="70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0" w:name="_Toc5353660"/>
      <w:r>
        <w:t>index property</w:t>
      </w:r>
      <w:bookmarkEnd w:id="710"/>
    </w:p>
    <w:p w14:paraId="1C033E3A" w14:textId="4342D83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D0D6F">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ED0D6F">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1" w:name="_Ref4685900"/>
      <w:bookmarkStart w:id="712" w:name="_Toc5353661"/>
      <w:proofErr w:type="spellStart"/>
      <w:r>
        <w:lastRenderedPageBreak/>
        <w:t>parentIndex</w:t>
      </w:r>
      <w:proofErr w:type="spellEnd"/>
      <w:r>
        <w:t xml:space="preserve"> property</w:t>
      </w:r>
      <w:bookmarkEnd w:id="711"/>
      <w:bookmarkEnd w:id="712"/>
    </w:p>
    <w:p w14:paraId="43D6A9F5" w14:textId="65C91A70"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ED0D6F">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ED0D6F">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13" w:name="_Ref493404505"/>
      <w:bookmarkStart w:id="714" w:name="_Toc5353662"/>
      <w:bookmarkEnd w:id="694"/>
      <w:proofErr w:type="spellStart"/>
      <w:r>
        <w:t>logicalLocation</w:t>
      </w:r>
      <w:proofErr w:type="spellEnd"/>
      <w:r>
        <w:t xml:space="preserve"> object</w:t>
      </w:r>
      <w:bookmarkEnd w:id="713"/>
      <w:bookmarkEnd w:id="714"/>
    </w:p>
    <w:p w14:paraId="479717FF" w14:textId="2760154A" w:rsidR="006E546E" w:rsidRDefault="006E546E" w:rsidP="006E546E">
      <w:pPr>
        <w:pStyle w:val="Heading3"/>
      </w:pPr>
      <w:bookmarkStart w:id="715" w:name="_Toc5353663"/>
      <w:r>
        <w:t>General</w:t>
      </w:r>
      <w:bookmarkEnd w:id="71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5F5E4BC"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ED0D6F">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ED0D6F">
        <w:t>3.26.3</w:t>
      </w:r>
      <w:r w:rsidR="00376618">
        <w:fldChar w:fldCharType="end"/>
      </w:r>
      <w:r w:rsidR="00376618">
        <w:t>)</w:t>
      </w:r>
      <w:r>
        <w:t>.</w:t>
      </w:r>
    </w:p>
    <w:p w14:paraId="54921F14" w14:textId="6F971490" w:rsidR="009151D4" w:rsidRDefault="009151D4" w:rsidP="009151D4">
      <w:pPr>
        <w:pStyle w:val="Heading3"/>
      </w:pPr>
      <w:bookmarkStart w:id="716" w:name="_Toc5353664"/>
      <w:r>
        <w:t>Constraints</w:t>
      </w:r>
      <w:bookmarkEnd w:id="716"/>
    </w:p>
    <w:p w14:paraId="2CDCE830" w14:textId="57DEACBA"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ED0D6F">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D0D6F">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ED0D6F">
        <w:t>3.31.6</w:t>
      </w:r>
      <w:r>
        <w:fldChar w:fldCharType="end"/>
      </w:r>
      <w:r>
        <w:t xml:space="preserve">) </w:t>
      </w:r>
      <w:r>
        <w:rPr>
          <w:b/>
        </w:rPr>
        <w:t>SHALL</w:t>
      </w:r>
      <w:r>
        <w:t xml:space="preserve"> be present; they</w:t>
      </w:r>
      <w:r>
        <w:rPr>
          <w:b/>
        </w:rPr>
        <w:t xml:space="preserve"> MAY </w:t>
      </w:r>
      <w:r>
        <w:t>both be present.</w:t>
      </w:r>
    </w:p>
    <w:p w14:paraId="11FCDDFD" w14:textId="3EC6A56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ED0D6F">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7" w:name="_Ref514248023"/>
      <w:bookmarkStart w:id="718" w:name="_Toc5353665"/>
      <w:r>
        <w:t>Logical location naming rules</w:t>
      </w:r>
      <w:bookmarkEnd w:id="717"/>
      <w:bookmarkEnd w:id="7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C08F89"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ED0D6F">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19" w:name="_Ref514247682"/>
      <w:bookmarkStart w:id="720" w:name="_Toc5353666"/>
      <w:r>
        <w:t>name property</w:t>
      </w:r>
      <w:bookmarkEnd w:id="719"/>
      <w:bookmarkEnd w:id="72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4E9254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D0D6F">
        <w:t>3.31.3</w:t>
      </w:r>
      <w:r w:rsidR="0024214F">
        <w:fldChar w:fldCharType="end"/>
      </w:r>
      <w:r w:rsidR="0024214F">
        <w:t>.</w:t>
      </w:r>
    </w:p>
    <w:p w14:paraId="6D79E424" w14:textId="6EC6DD3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ED0D6F">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5916386"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ED0D6F">
        <w:t>3.31.6</w:t>
      </w:r>
      <w:r>
        <w:fldChar w:fldCharType="end"/>
      </w:r>
      <w:r>
        <w:t>.</w:t>
      </w:r>
    </w:p>
    <w:p w14:paraId="5AA444E4" w14:textId="3A9D9D04" w:rsidR="006A539D" w:rsidRDefault="006A539D" w:rsidP="00BA28C3">
      <w:pPr>
        <w:pStyle w:val="Code"/>
      </w:pPr>
      <w:r>
        <w:t xml:space="preserve">  "kind": "function"                   # See §</w:t>
      </w:r>
      <w:r>
        <w:fldChar w:fldCharType="begin"/>
      </w:r>
      <w:r>
        <w:instrText xml:space="preserve"> REF _Ref513195445 \r \h </w:instrText>
      </w:r>
      <w:r>
        <w:fldChar w:fldCharType="separate"/>
      </w:r>
      <w:r w:rsidR="00ED0D6F">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1" w:name="_Ref3453348"/>
      <w:bookmarkStart w:id="722" w:name="_Toc5353667"/>
      <w:r>
        <w:t>index property</w:t>
      </w:r>
      <w:bookmarkEnd w:id="721"/>
      <w:bookmarkEnd w:id="722"/>
    </w:p>
    <w:p w14:paraId="56BE2BA9" w14:textId="2AE4CEFC"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ED0D6F">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lastRenderedPageBreak/>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23" w:name="_Ref513194876"/>
      <w:bookmarkStart w:id="724" w:name="_Toc5353668"/>
      <w:proofErr w:type="spellStart"/>
      <w:r>
        <w:t>fullyQualifiedName</w:t>
      </w:r>
      <w:proofErr w:type="spellEnd"/>
      <w:r>
        <w:t xml:space="preserve"> property</w:t>
      </w:r>
      <w:bookmarkEnd w:id="723"/>
      <w:bookmarkEnd w:id="724"/>
    </w:p>
    <w:p w14:paraId="0F5707EB" w14:textId="4B93EE1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D0D6F">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lastRenderedPageBreak/>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698155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D0D6F">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25" w:name="_Ref5012652"/>
      <w:bookmarkStart w:id="726" w:name="_Toc5353669"/>
      <w:proofErr w:type="spellStart"/>
      <w:r>
        <w:t>decoratedName</w:t>
      </w:r>
      <w:proofErr w:type="spellEnd"/>
      <w:r>
        <w:t xml:space="preserve"> property</w:t>
      </w:r>
      <w:bookmarkEnd w:id="725"/>
      <w:bookmarkEnd w:id="72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7" w:name="_Ref513195445"/>
      <w:bookmarkStart w:id="728" w:name="_Toc5353670"/>
      <w:r>
        <w:t>kind property</w:t>
      </w:r>
      <w:bookmarkEnd w:id="727"/>
      <w:bookmarkEnd w:id="728"/>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67874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D0D6F">
        <w:t>3.14</w:t>
      </w:r>
      <w:r>
        <w:fldChar w:fldCharType="end"/>
      </w:r>
      <w:r>
        <w:t>)</w:t>
      </w:r>
    </w:p>
    <w:p w14:paraId="310DEFB3" w14:textId="121CE53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D0D6F">
        <w:t>3.14.20</w:t>
      </w:r>
      <w:r>
        <w:fldChar w:fldCharType="end"/>
      </w:r>
      <w:r>
        <w:t>.</w:t>
      </w:r>
    </w:p>
    <w:p w14:paraId="7EB16C28" w14:textId="029AA5EC"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D0D6F">
        <w:t>3.25</w:t>
      </w:r>
      <w:r>
        <w:fldChar w:fldCharType="end"/>
      </w:r>
      <w:r>
        <w:t>).</w:t>
      </w:r>
    </w:p>
    <w:p w14:paraId="778F3B54" w14:textId="6F50AEAB"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D0D6F">
        <w:t>3.25.12</w:t>
      </w:r>
      <w:r>
        <w:fldChar w:fldCharType="end"/>
      </w:r>
      <w:r>
        <w:t>.</w:t>
      </w:r>
    </w:p>
    <w:p w14:paraId="4CE40F02" w14:textId="7CEC2F4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D0D6F">
        <w:t>3.26</w:t>
      </w:r>
      <w:r>
        <w:fldChar w:fldCharType="end"/>
      </w:r>
      <w:r>
        <w:t>).</w:t>
      </w:r>
    </w:p>
    <w:p w14:paraId="37C76C7C" w14:textId="4F65B28B"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D0D6F">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FF3C6D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D0D6F">
        <w:t>3.14.16</w:t>
      </w:r>
      <w:r>
        <w:fldChar w:fldCharType="end"/>
      </w:r>
      <w:r>
        <w:t>.</w:t>
      </w:r>
    </w:p>
    <w:p w14:paraId="2FBE306B" w14:textId="7E91DEC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ED0D6F">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25A2D60" w:rsidR="002145B8" w:rsidRDefault="002145B8" w:rsidP="002145B8">
      <w:pPr>
        <w:pStyle w:val="Code"/>
      </w:pPr>
      <w:r>
        <w:t>{                                 # A run object (§</w:t>
      </w:r>
      <w:r>
        <w:fldChar w:fldCharType="begin"/>
      </w:r>
      <w:r>
        <w:instrText xml:space="preserve"> REF _Ref493349997 \r \h </w:instrText>
      </w:r>
      <w:r>
        <w:fldChar w:fldCharType="separate"/>
      </w:r>
      <w:r w:rsidR="00ED0D6F">
        <w:t>3.14</w:t>
      </w:r>
      <w:r>
        <w:fldChar w:fldCharType="end"/>
      </w:r>
      <w:r>
        <w:t>)</w:t>
      </w:r>
    </w:p>
    <w:p w14:paraId="769B254C" w14:textId="2D1289A1" w:rsidR="002145B8" w:rsidRDefault="002145B8" w:rsidP="002145B8">
      <w:pPr>
        <w:pStyle w:val="Code"/>
      </w:pPr>
      <w:r>
        <w:t xml:space="preserve">  "results": [                    # See §</w:t>
      </w:r>
      <w:r>
        <w:fldChar w:fldCharType="begin"/>
      </w:r>
      <w:r>
        <w:instrText xml:space="preserve"> REF _Ref493350972 \r \h </w:instrText>
      </w:r>
      <w:r>
        <w:fldChar w:fldCharType="separate"/>
      </w:r>
      <w:r w:rsidR="00ED0D6F">
        <w:t>3.14.20</w:t>
      </w:r>
      <w:r>
        <w:fldChar w:fldCharType="end"/>
      </w:r>
      <w:r>
        <w:t>.</w:t>
      </w:r>
    </w:p>
    <w:p w14:paraId="38F2DB42" w14:textId="3C8DBFC0" w:rsidR="002145B8" w:rsidRDefault="002145B8" w:rsidP="002145B8">
      <w:pPr>
        <w:pStyle w:val="Code"/>
      </w:pPr>
      <w:r>
        <w:t xml:space="preserve">    {                             # A result object (§</w:t>
      </w:r>
      <w:r>
        <w:fldChar w:fldCharType="begin"/>
      </w:r>
      <w:r>
        <w:instrText xml:space="preserve"> REF _Ref493350984 \r \h </w:instrText>
      </w:r>
      <w:r>
        <w:fldChar w:fldCharType="separate"/>
      </w:r>
      <w:r w:rsidR="00ED0D6F">
        <w:t>3.25</w:t>
      </w:r>
      <w:r>
        <w:fldChar w:fldCharType="end"/>
      </w:r>
      <w:r>
        <w:t>).</w:t>
      </w:r>
    </w:p>
    <w:p w14:paraId="57D23630" w14:textId="598EC800" w:rsidR="002145B8" w:rsidRDefault="002145B8" w:rsidP="002145B8">
      <w:pPr>
        <w:pStyle w:val="Code"/>
      </w:pPr>
      <w:r>
        <w:t xml:space="preserve">      "locations": [              # See §</w:t>
      </w:r>
      <w:r>
        <w:fldChar w:fldCharType="begin"/>
      </w:r>
      <w:r>
        <w:instrText xml:space="preserve"> REF _Ref510013155 \r \h </w:instrText>
      </w:r>
      <w:r>
        <w:fldChar w:fldCharType="separate"/>
      </w:r>
      <w:r w:rsidR="00ED0D6F">
        <w:t>3.25.12</w:t>
      </w:r>
      <w:r>
        <w:fldChar w:fldCharType="end"/>
      </w:r>
      <w:r>
        <w:t>.</w:t>
      </w:r>
    </w:p>
    <w:p w14:paraId="3675A6A8" w14:textId="4B2137A5" w:rsidR="002145B8" w:rsidRDefault="002145B8" w:rsidP="002145B8">
      <w:pPr>
        <w:pStyle w:val="Code"/>
      </w:pPr>
      <w:r>
        <w:t xml:space="preserve">        {                         # A location object (§</w:t>
      </w:r>
      <w:r>
        <w:fldChar w:fldCharType="begin"/>
      </w:r>
      <w:r>
        <w:instrText xml:space="preserve"> REF _Ref493426721 \r \h </w:instrText>
      </w:r>
      <w:r>
        <w:fldChar w:fldCharType="separate"/>
      </w:r>
      <w:r w:rsidR="00ED0D6F">
        <w:t>3.26</w:t>
      </w:r>
      <w:r>
        <w:fldChar w:fldCharType="end"/>
      </w:r>
      <w:r>
        <w:t>).</w:t>
      </w:r>
    </w:p>
    <w:p w14:paraId="01E8334C" w14:textId="19BC6487"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D0D6F">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F8BA11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D0D6F">
        <w:t>3.14.16</w:t>
      </w:r>
      <w:r>
        <w:fldChar w:fldCharType="end"/>
      </w:r>
      <w:r>
        <w:t>.</w:t>
      </w:r>
    </w:p>
    <w:p w14:paraId="4AFB7C5A" w14:textId="057014EC"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ED0D6F">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29" w:name="_Ref530059029"/>
      <w:bookmarkStart w:id="730" w:name="_Toc5353671"/>
      <w:proofErr w:type="spellStart"/>
      <w:r>
        <w:t>parentIndex</w:t>
      </w:r>
      <w:proofErr w:type="spellEnd"/>
      <w:r>
        <w:t xml:space="preserve"> </w:t>
      </w:r>
      <w:r w:rsidR="006E546E">
        <w:t>property</w:t>
      </w:r>
      <w:bookmarkEnd w:id="729"/>
      <w:bookmarkEnd w:id="730"/>
    </w:p>
    <w:p w14:paraId="765BBE49" w14:textId="5CA1C973"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ED0D6F">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3508665" w:rsidR="006A539D" w:rsidRDefault="006A539D" w:rsidP="006A539D">
      <w:pPr>
        <w:pStyle w:val="Code"/>
      </w:pPr>
      <w:r>
        <w:t>{                                            # A run object (§</w:t>
      </w:r>
      <w:r>
        <w:fldChar w:fldCharType="begin"/>
      </w:r>
      <w:r>
        <w:instrText xml:space="preserve"> REF _Ref493349997 \r \h </w:instrText>
      </w:r>
      <w:r>
        <w:fldChar w:fldCharType="separate"/>
      </w:r>
      <w:r w:rsidR="00ED0D6F">
        <w:t>3.14</w:t>
      </w:r>
      <w:r>
        <w:fldChar w:fldCharType="end"/>
      </w:r>
      <w:r>
        <w:t>).</w:t>
      </w:r>
    </w:p>
    <w:p w14:paraId="24B97B6F" w14:textId="3034939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ED0D6F">
        <w:t>3.14.16</w:t>
      </w:r>
      <w:r>
        <w:fldChar w:fldCharType="end"/>
      </w:r>
      <w:r>
        <w:t>.</w:t>
      </w:r>
    </w:p>
    <w:p w14:paraId="7AC12910" w14:textId="77777777" w:rsidR="006A539D" w:rsidRDefault="006A539D" w:rsidP="006A539D">
      <w:pPr>
        <w:pStyle w:val="Code"/>
      </w:pPr>
      <w:r>
        <w:t xml:space="preserve">    {</w:t>
      </w:r>
    </w:p>
    <w:p w14:paraId="5F513F8D" w14:textId="1F68E068" w:rsidR="006A539D" w:rsidRDefault="006A539D" w:rsidP="006A539D">
      <w:pPr>
        <w:pStyle w:val="Code"/>
      </w:pPr>
      <w:r>
        <w:t xml:space="preserve">      "name": "f(void)",                     # See §</w:t>
      </w:r>
      <w:r>
        <w:fldChar w:fldCharType="begin"/>
      </w:r>
      <w:r>
        <w:instrText xml:space="preserve"> REF _Ref514247682 \r \h </w:instrText>
      </w:r>
      <w:r>
        <w:fldChar w:fldCharType="separate"/>
      </w:r>
      <w:r w:rsidR="00ED0D6F">
        <w:t>3.31.4</w:t>
      </w:r>
      <w:r>
        <w:fldChar w:fldCharType="end"/>
      </w:r>
      <w:r>
        <w:t>.</w:t>
      </w:r>
    </w:p>
    <w:p w14:paraId="4AFFDE10" w14:textId="5FA006F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ED0D6F">
        <w:t>3.31.6</w:t>
      </w:r>
      <w:r>
        <w:fldChar w:fldCharType="end"/>
      </w:r>
      <w:r>
        <w:t>.</w:t>
      </w:r>
    </w:p>
    <w:p w14:paraId="54F6DD7C" w14:textId="3C6AB8B6" w:rsidR="006A539D" w:rsidRDefault="006A539D" w:rsidP="006A539D">
      <w:pPr>
        <w:pStyle w:val="Code"/>
      </w:pPr>
      <w:r>
        <w:t xml:space="preserve">      "kind": "function",                    # See §</w:t>
      </w:r>
      <w:r>
        <w:fldChar w:fldCharType="begin"/>
      </w:r>
      <w:r>
        <w:instrText xml:space="preserve"> REF _Ref513195445 \r \h </w:instrText>
      </w:r>
      <w:r>
        <w:fldChar w:fldCharType="separate"/>
      </w:r>
      <w:r w:rsidR="00ED0D6F">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1" w:name="_Ref4398565"/>
      <w:bookmarkStart w:id="732" w:name="_Toc5353672"/>
      <w:r>
        <w:t>suppression object</w:t>
      </w:r>
      <w:bookmarkEnd w:id="731"/>
      <w:bookmarkEnd w:id="732"/>
    </w:p>
    <w:p w14:paraId="52C33F6E" w14:textId="77777777" w:rsidR="00C17C30" w:rsidRDefault="00C17C30" w:rsidP="00C17C30">
      <w:pPr>
        <w:pStyle w:val="Heading3"/>
        <w:numPr>
          <w:ilvl w:val="2"/>
          <w:numId w:val="2"/>
        </w:numPr>
      </w:pPr>
      <w:bookmarkStart w:id="733" w:name="_Toc5353673"/>
      <w:r>
        <w:t>General</w:t>
      </w:r>
      <w:bookmarkEnd w:id="73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6D29D8E2" w:rsidR="00C17C30" w:rsidRDefault="00C17C30" w:rsidP="00610F6A">
      <w:pPr>
        <w:pStyle w:val="ListParagraph"/>
        <w:numPr>
          <w:ilvl w:val="0"/>
          <w:numId w:val="30"/>
        </w:numPr>
      </w:pPr>
      <w:r>
        <w:lastRenderedPageBreak/>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ED0D6F">
        <w:t>3.32.2.1</w:t>
      </w:r>
      <w:r>
        <w:fldChar w:fldCharType="end"/>
      </w:r>
      <w:r w:rsidRPr="002A24FE">
        <w:t>)</w:t>
      </w:r>
      <w:r>
        <w:t>.</w:t>
      </w:r>
    </w:p>
    <w:p w14:paraId="2E67B940" w14:textId="30211A35"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ED0D6F">
        <w:t>3.32.2.2</w:t>
      </w:r>
      <w:r>
        <w:fldChar w:fldCharType="end"/>
      </w:r>
      <w:r w:rsidRPr="002A24FE">
        <w:t>).</w:t>
      </w:r>
    </w:p>
    <w:p w14:paraId="1CC5EDEC" w14:textId="2731DBEE"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ED0D6F">
        <w:t>3.32.2.3</w:t>
      </w:r>
      <w:r>
        <w:fldChar w:fldCharType="end"/>
      </w:r>
      <w:r>
        <w:t>).</w:t>
      </w:r>
    </w:p>
    <w:p w14:paraId="0B227CB5" w14:textId="23D78B31"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ED0D6F">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4" w:name="_Ref4411684"/>
      <w:bookmarkStart w:id="735" w:name="_Toc5353674"/>
      <w:r>
        <w:t>kind property</w:t>
      </w:r>
      <w:bookmarkEnd w:id="734"/>
      <w:bookmarkEnd w:id="735"/>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6" w:name="_Ref4410091"/>
      <w:bookmarkStart w:id="737" w:name="_Toc5353675"/>
      <w:proofErr w:type="spellStart"/>
      <w:r>
        <w:t>suppressedInSource</w:t>
      </w:r>
      <w:proofErr w:type="spellEnd"/>
      <w:r>
        <w:t xml:space="preserve"> value</w:t>
      </w:r>
      <w:bookmarkEnd w:id="736"/>
      <w:bookmarkEnd w:id="737"/>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38" w:name="_Ref4410098"/>
      <w:bookmarkStart w:id="739" w:name="_Toc5353676"/>
      <w:proofErr w:type="spellStart"/>
      <w:r>
        <w:t>suppressedExternally</w:t>
      </w:r>
      <w:proofErr w:type="spellEnd"/>
      <w:r>
        <w:t xml:space="preserve"> value</w:t>
      </w:r>
      <w:bookmarkEnd w:id="738"/>
      <w:bookmarkEnd w:id="739"/>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40" w:name="_Ref5012960"/>
      <w:bookmarkStart w:id="741" w:name="_Toc5353677"/>
      <w:proofErr w:type="spellStart"/>
      <w:r>
        <w:t>underReview</w:t>
      </w:r>
      <w:bookmarkEnd w:id="740"/>
      <w:bookmarkEnd w:id="741"/>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42" w:name="_Ref5012964"/>
      <w:bookmarkStart w:id="743" w:name="_Toc5353678"/>
      <w:proofErr w:type="spellStart"/>
      <w:r>
        <w:t>suppressionRejected</w:t>
      </w:r>
      <w:bookmarkEnd w:id="742"/>
      <w:bookmarkEnd w:id="743"/>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44" w:name="_Toc5353679"/>
      <w:r>
        <w:t>location property</w:t>
      </w:r>
      <w:bookmarkEnd w:id="744"/>
    </w:p>
    <w:p w14:paraId="568E1E9E" w14:textId="6646F2A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D0D6F">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738C84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D0D6F">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ED0D6F">
        <w:t>3.26.2</w:t>
      </w:r>
      <w:r>
        <w:fldChar w:fldCharType="end"/>
      </w:r>
      <w:r>
        <w:t>) specifies the location of the suppression attribute in th</w:t>
      </w:r>
      <w:r w:rsidR="004A094E">
        <w:t>at</w:t>
      </w:r>
      <w:r>
        <w:t xml:space="preserve"> </w:t>
      </w:r>
      <w:r w:rsidR="004A094E">
        <w:t>separate</w:t>
      </w:r>
      <w:r>
        <w:t xml:space="preserve"> file.</w:t>
      </w:r>
    </w:p>
    <w:p w14:paraId="351AA4A2" w14:textId="11048EF0" w:rsidR="004A094E" w:rsidRPr="004A094E" w:rsidRDefault="004A094E" w:rsidP="004A094E">
      <w:pPr>
        <w:pStyle w:val="Note"/>
      </w:pPr>
      <w:r>
        <w:lastRenderedPageBreak/>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ED0D6F">
        <w:t>3.27.5</w:t>
      </w:r>
      <w:r>
        <w:fldChar w:fldCharType="end"/>
      </w:r>
      <w:r>
        <w:t>, §</w:t>
      </w:r>
      <w:r>
        <w:fldChar w:fldCharType="begin"/>
      </w:r>
      <w:r>
        <w:instrText xml:space="preserve"> REF _Ref534896821 \r \h </w:instrText>
      </w:r>
      <w:r>
        <w:fldChar w:fldCharType="separate"/>
      </w:r>
      <w:r w:rsidR="00ED0D6F">
        <w:t>3.28.13</w:t>
      </w:r>
      <w:r>
        <w:fldChar w:fldCharType="end"/>
      </w:r>
      <w:r>
        <w:t>).</w:t>
      </w:r>
    </w:p>
    <w:p w14:paraId="7A7EC839" w14:textId="6100A55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ED0D6F">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45" w:name="_Toc5353680"/>
      <w:proofErr w:type="spellStart"/>
      <w:r>
        <w:t>guid</w:t>
      </w:r>
      <w:proofErr w:type="spellEnd"/>
      <w:r w:rsidR="00895EF2">
        <w:t xml:space="preserve"> property</w:t>
      </w:r>
      <w:bookmarkEnd w:id="745"/>
    </w:p>
    <w:p w14:paraId="50595876" w14:textId="1A72E853"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D0D6F">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6" w:name="_Ref510008325"/>
      <w:bookmarkStart w:id="747" w:name="_Toc5353681"/>
      <w:proofErr w:type="spellStart"/>
      <w:r>
        <w:t>codeFlow</w:t>
      </w:r>
      <w:proofErr w:type="spellEnd"/>
      <w:r>
        <w:t xml:space="preserve"> object</w:t>
      </w:r>
      <w:bookmarkEnd w:id="746"/>
      <w:bookmarkEnd w:id="747"/>
    </w:p>
    <w:p w14:paraId="507EC364" w14:textId="20C3EC2C" w:rsidR="00B163FF" w:rsidRDefault="00B163FF" w:rsidP="00B163FF">
      <w:pPr>
        <w:pStyle w:val="Heading3"/>
      </w:pPr>
      <w:bookmarkStart w:id="748" w:name="_Ref510009088"/>
      <w:bookmarkStart w:id="749" w:name="_Toc5353682"/>
      <w:r>
        <w:t>General</w:t>
      </w:r>
      <w:bookmarkEnd w:id="748"/>
      <w:bookmarkEnd w:id="74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2F433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048B21D6" w14:textId="228CF3A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ED0D6F">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07170EF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D0D6F">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71FA44F"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ED0D6F">
        <w:t>3.33.3</w:t>
      </w:r>
      <w:r>
        <w:fldChar w:fldCharType="end"/>
      </w:r>
      <w:r>
        <w:t>.</w:t>
      </w:r>
    </w:p>
    <w:p w14:paraId="761FD0DB" w14:textId="3C4ABDA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ED0D6F">
        <w:t>3.34</w:t>
      </w:r>
      <w:r>
        <w:fldChar w:fldCharType="end"/>
      </w:r>
      <w:r>
        <w:t>).</w:t>
      </w:r>
    </w:p>
    <w:p w14:paraId="3D9C5E77" w14:textId="028152A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D0D6F">
        <w:t>3.34.2</w:t>
      </w:r>
      <w:r>
        <w:fldChar w:fldCharType="end"/>
      </w:r>
      <w:r>
        <w:t>.</w:t>
      </w:r>
    </w:p>
    <w:p w14:paraId="32E0CD47" w14:textId="103C844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D0D6F">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D4F0AA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D0D6F">
        <w:t>3.34.6</w:t>
      </w:r>
      <w:r>
        <w:fldChar w:fldCharType="end"/>
      </w:r>
      <w:r>
        <w:t>.</w:t>
      </w:r>
    </w:p>
    <w:p w14:paraId="7CF1AA49" w14:textId="53786FE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ED0D6F">
        <w:t>3.42</w:t>
      </w:r>
      <w:r>
        <w:fldChar w:fldCharType="end"/>
      </w:r>
      <w:r>
        <w:t>).</w:t>
      </w:r>
    </w:p>
    <w:p w14:paraId="7402E3F3" w14:textId="3EB05A9D" w:rsidR="00EB5632" w:rsidRDefault="00EB5632" w:rsidP="002D65F3">
      <w:pPr>
        <w:pStyle w:val="Code"/>
      </w:pPr>
      <w:r>
        <w:lastRenderedPageBreak/>
        <w:t xml:space="preserve">              "location": {             # See §</w:t>
      </w:r>
      <w:r>
        <w:fldChar w:fldCharType="begin"/>
      </w:r>
      <w:r>
        <w:instrText xml:space="preserve"> REF _Ref493497783 \r \h </w:instrText>
      </w:r>
      <w:r w:rsidR="002D65F3">
        <w:instrText xml:space="preserve"> \* MERGEFORMAT </w:instrText>
      </w:r>
      <w:r>
        <w:fldChar w:fldCharType="separate"/>
      </w:r>
      <w:r w:rsidR="00ED0D6F">
        <w:t>3.42.3</w:t>
      </w:r>
      <w:r>
        <w:fldChar w:fldCharType="end"/>
      </w:r>
      <w:r>
        <w:t>.</w:t>
      </w:r>
    </w:p>
    <w:p w14:paraId="5E1EB724" w14:textId="7054189C"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ED0D6F">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D7B1A1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D0D6F">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52AA37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D0D6F">
        <w:t>3.42.8</w:t>
      </w:r>
      <w:r w:rsidR="00EC5F35">
        <w:fldChar w:fldCharType="end"/>
      </w:r>
      <w:r>
        <w:t>.</w:t>
      </w:r>
    </w:p>
    <w:p w14:paraId="1029380F" w14:textId="7AF76AF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D0D6F">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0" w:name="_Ref510008352"/>
      <w:bookmarkStart w:id="751" w:name="_Toc5353683"/>
      <w:r>
        <w:t>message property</w:t>
      </w:r>
      <w:bookmarkEnd w:id="750"/>
      <w:bookmarkEnd w:id="751"/>
    </w:p>
    <w:p w14:paraId="39D6B74B" w14:textId="62867F78"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D0D6F">
        <w:t>3.11</w:t>
      </w:r>
      <w:r>
        <w:fldChar w:fldCharType="end"/>
      </w:r>
      <w:r>
        <w:t>)</w:t>
      </w:r>
      <w:r w:rsidRPr="00AD7FD8">
        <w:t xml:space="preserve"> relevant to the code flow.</w:t>
      </w:r>
    </w:p>
    <w:p w14:paraId="060DD1F9" w14:textId="5E6A402B" w:rsidR="00B163FF" w:rsidRDefault="00B163FF" w:rsidP="00B163FF">
      <w:pPr>
        <w:pStyle w:val="Heading3"/>
      </w:pPr>
      <w:bookmarkStart w:id="752" w:name="_Ref510008358"/>
      <w:bookmarkStart w:id="753" w:name="_Toc5353684"/>
      <w:proofErr w:type="spellStart"/>
      <w:r>
        <w:t>threadFlows</w:t>
      </w:r>
      <w:proofErr w:type="spellEnd"/>
      <w:r>
        <w:t xml:space="preserve"> property</w:t>
      </w:r>
      <w:bookmarkEnd w:id="752"/>
      <w:bookmarkEnd w:id="753"/>
    </w:p>
    <w:p w14:paraId="2D2C91FB" w14:textId="7314A2E5"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ED0D6F">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4" w:name="_Ref493427364"/>
      <w:bookmarkStart w:id="755" w:name="_Toc5353685"/>
      <w:proofErr w:type="spellStart"/>
      <w:r>
        <w:t>thread</w:t>
      </w:r>
      <w:r w:rsidR="006E546E">
        <w:t>Flow</w:t>
      </w:r>
      <w:proofErr w:type="spellEnd"/>
      <w:r w:rsidR="006E546E">
        <w:t xml:space="preserve"> object</w:t>
      </w:r>
      <w:bookmarkEnd w:id="754"/>
      <w:bookmarkEnd w:id="755"/>
    </w:p>
    <w:p w14:paraId="68EE36AB" w14:textId="336A5D40" w:rsidR="006E546E" w:rsidRDefault="006E546E" w:rsidP="006E546E">
      <w:pPr>
        <w:pStyle w:val="Heading3"/>
      </w:pPr>
      <w:bookmarkStart w:id="756" w:name="_Toc5353686"/>
      <w:r>
        <w:t>General</w:t>
      </w:r>
      <w:bookmarkEnd w:id="7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64E75A" w:rsidR="00481B7B" w:rsidRDefault="00481B7B" w:rsidP="00AD7FD8">
      <w:r>
        <w:t>For an example, see §</w:t>
      </w:r>
      <w:r>
        <w:fldChar w:fldCharType="begin"/>
      </w:r>
      <w:r>
        <w:instrText xml:space="preserve"> REF _Ref510009088 \r \h </w:instrText>
      </w:r>
      <w:r>
        <w:fldChar w:fldCharType="separate"/>
      </w:r>
      <w:r w:rsidR="00ED0D6F">
        <w:t>3.33.1</w:t>
      </w:r>
      <w:r>
        <w:fldChar w:fldCharType="end"/>
      </w:r>
      <w:r>
        <w:t>.</w:t>
      </w:r>
    </w:p>
    <w:p w14:paraId="47D8E353" w14:textId="0B22E102" w:rsidR="00B163FF" w:rsidRDefault="00B163FF" w:rsidP="00B163FF">
      <w:pPr>
        <w:pStyle w:val="Heading3"/>
      </w:pPr>
      <w:bookmarkStart w:id="757" w:name="_Ref510008395"/>
      <w:bookmarkStart w:id="758" w:name="_Toc5353687"/>
      <w:r>
        <w:t>id property</w:t>
      </w:r>
      <w:bookmarkEnd w:id="757"/>
      <w:bookmarkEnd w:id="758"/>
    </w:p>
    <w:p w14:paraId="39CECB41" w14:textId="1B57073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ED0D6F">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9" w:name="_Ref503361742"/>
      <w:bookmarkStart w:id="760" w:name="_Toc5353688"/>
      <w:r>
        <w:lastRenderedPageBreak/>
        <w:t>message property</w:t>
      </w:r>
      <w:bookmarkEnd w:id="759"/>
      <w:bookmarkEnd w:id="760"/>
    </w:p>
    <w:p w14:paraId="3994B882" w14:textId="54E99F6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D0D6F">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1" w:name="_Toc5353689"/>
      <w:proofErr w:type="spellStart"/>
      <w:r>
        <w:t>initialState</w:t>
      </w:r>
      <w:proofErr w:type="spellEnd"/>
      <w:r>
        <w:t xml:space="preserve"> property</w:t>
      </w:r>
      <w:bookmarkEnd w:id="761"/>
    </w:p>
    <w:p w14:paraId="6EE14554" w14:textId="5D751ED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ED0D6F">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ED0D6F">
        <w:t>3.42.7</w:t>
      </w:r>
      <w:r w:rsidR="00363F84">
        <w:fldChar w:fldCharType="end"/>
      </w:r>
      <w:r>
        <w:t>), enables a SARIF viewer to present a debugger-like “watch window” experience as the user traverses a thread flow.</w:t>
      </w:r>
    </w:p>
    <w:p w14:paraId="532DA04D" w14:textId="7EA82B4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ED0D6F">
        <w:t>3.34.5</w:t>
      </w:r>
      <w:r>
        <w:fldChar w:fldCharType="end"/>
      </w:r>
      <w:r>
        <w:t>).</w:t>
      </w:r>
    </w:p>
    <w:p w14:paraId="186B7C52" w14:textId="1A556F0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D0D6F">
        <w:t>3.42.7</w:t>
      </w:r>
      <w:r w:rsidR="00363F84">
        <w:fldChar w:fldCharType="end"/>
      </w:r>
      <w:r>
        <w:t>.</w:t>
      </w:r>
    </w:p>
    <w:p w14:paraId="7DB439CE" w14:textId="0527CC84" w:rsidR="00F713E9" w:rsidRDefault="00F713E9" w:rsidP="00F713E9">
      <w:pPr>
        <w:pStyle w:val="Heading3"/>
      </w:pPr>
      <w:bookmarkStart w:id="762" w:name="_Ref3538161"/>
      <w:bookmarkStart w:id="763" w:name="_Toc5353690"/>
      <w:proofErr w:type="spellStart"/>
      <w:r>
        <w:t>immutableState</w:t>
      </w:r>
      <w:proofErr w:type="spellEnd"/>
      <w:r>
        <w:t xml:space="preserve"> property</w:t>
      </w:r>
      <w:bookmarkEnd w:id="762"/>
      <w:bookmarkEnd w:id="763"/>
    </w:p>
    <w:p w14:paraId="30E38B3C" w14:textId="01670227"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D0D6F">
        <w:t>3.6</w:t>
      </w:r>
      <w:r>
        <w:fldChar w:fldCharType="end"/>
      </w:r>
      <w:r>
        <w:t>) each of whose properties is a string that represents the value of a relevant expression that remains constant throughout the thread flow.</w:t>
      </w:r>
    </w:p>
    <w:p w14:paraId="24615716" w14:textId="54718D0A"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D0D6F">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4" w:name="_Ref510008412"/>
      <w:bookmarkStart w:id="765" w:name="_Toc5353691"/>
      <w:r>
        <w:t>locations property</w:t>
      </w:r>
      <w:bookmarkEnd w:id="764"/>
      <w:bookmarkEnd w:id="765"/>
    </w:p>
    <w:p w14:paraId="648A48EB" w14:textId="6564824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D0D6F">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6" w:name="_Ref511819945"/>
      <w:bookmarkStart w:id="767" w:name="_Toc5353692"/>
      <w:r>
        <w:t>graph object</w:t>
      </w:r>
      <w:bookmarkEnd w:id="766"/>
      <w:bookmarkEnd w:id="767"/>
    </w:p>
    <w:p w14:paraId="79771063" w14:textId="13A3DA96" w:rsidR="00CD4F20" w:rsidRDefault="00CD4F20" w:rsidP="00CD4F20">
      <w:pPr>
        <w:pStyle w:val="Heading3"/>
      </w:pPr>
      <w:bookmarkStart w:id="768" w:name="_Toc5353693"/>
      <w:r>
        <w:t>General</w:t>
      </w:r>
      <w:bookmarkEnd w:id="768"/>
    </w:p>
    <w:p w14:paraId="0FCD96E1" w14:textId="10DD026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ED0D6F">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ED0D6F">
        <w:t>3.25.17</w:t>
      </w:r>
      <w:r>
        <w:fldChar w:fldCharType="end"/>
      </w:r>
      <w:r>
        <w:t>).</w:t>
      </w:r>
    </w:p>
    <w:p w14:paraId="1005630B" w14:textId="7E67371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D0D6F">
        <w:t>3.38</w:t>
      </w:r>
      <w:r>
        <w:fldChar w:fldCharType="end"/>
      </w:r>
      <w:r>
        <w:t>).</w:t>
      </w:r>
    </w:p>
    <w:p w14:paraId="4CED9B1B" w14:textId="3DF0F7A6" w:rsidR="00CD4F20" w:rsidRDefault="00CD4F20" w:rsidP="00CD4F20">
      <w:pPr>
        <w:pStyle w:val="Heading3"/>
      </w:pPr>
      <w:bookmarkStart w:id="769" w:name="_Toc5353694"/>
      <w:r>
        <w:lastRenderedPageBreak/>
        <w:t>description property</w:t>
      </w:r>
      <w:bookmarkEnd w:id="769"/>
    </w:p>
    <w:p w14:paraId="60597691" w14:textId="65B3F0B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describes the graph.</w:t>
      </w:r>
    </w:p>
    <w:p w14:paraId="63CE6EE1" w14:textId="254DFD0E" w:rsidR="00CD4F20" w:rsidRDefault="00CD4F20" w:rsidP="00CD4F20">
      <w:pPr>
        <w:pStyle w:val="Heading3"/>
      </w:pPr>
      <w:bookmarkStart w:id="770" w:name="_Ref511823242"/>
      <w:bookmarkStart w:id="771" w:name="_Toc5353695"/>
      <w:r>
        <w:t>nodes property</w:t>
      </w:r>
      <w:bookmarkEnd w:id="770"/>
      <w:bookmarkEnd w:id="771"/>
    </w:p>
    <w:p w14:paraId="3BF1C872" w14:textId="5B785E8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D0D6F">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D0D6F">
        <w:t>3.36</w:t>
      </w:r>
      <w:r>
        <w:fldChar w:fldCharType="end"/>
      </w:r>
      <w:r>
        <w:t>) which represent the nodes of the graph.</w:t>
      </w:r>
    </w:p>
    <w:p w14:paraId="660381CB" w14:textId="2915D5F8" w:rsidR="00CD4F20" w:rsidRDefault="00CD4F20" w:rsidP="00CD4F20">
      <w:pPr>
        <w:pStyle w:val="Heading3"/>
      </w:pPr>
      <w:bookmarkStart w:id="772" w:name="_Ref511823263"/>
      <w:bookmarkStart w:id="773" w:name="_Toc5353696"/>
      <w:r>
        <w:t>edges property</w:t>
      </w:r>
      <w:bookmarkEnd w:id="772"/>
      <w:bookmarkEnd w:id="773"/>
    </w:p>
    <w:p w14:paraId="45BE5533" w14:textId="07C5CF8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D0D6F">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D0D6F">
        <w:t>3.37</w:t>
      </w:r>
      <w:r>
        <w:fldChar w:fldCharType="end"/>
      </w:r>
      <w:r>
        <w:t>) which represent the edges of the graph.</w:t>
      </w:r>
    </w:p>
    <w:p w14:paraId="231DDD9A" w14:textId="6EFC334D" w:rsidR="00CD4F20" w:rsidRDefault="00CD4F20" w:rsidP="00CD4F20">
      <w:pPr>
        <w:pStyle w:val="Heading2"/>
      </w:pPr>
      <w:bookmarkStart w:id="774" w:name="_Ref511821868"/>
      <w:bookmarkStart w:id="775" w:name="_Toc5353697"/>
      <w:r>
        <w:t>node object</w:t>
      </w:r>
      <w:bookmarkEnd w:id="774"/>
      <w:bookmarkEnd w:id="775"/>
    </w:p>
    <w:p w14:paraId="5C490915" w14:textId="5A0DD1FC" w:rsidR="00CD4F20" w:rsidRDefault="00CD4F20" w:rsidP="00CD4F20">
      <w:pPr>
        <w:pStyle w:val="Heading3"/>
      </w:pPr>
      <w:bookmarkStart w:id="776" w:name="_Toc5353698"/>
      <w:r>
        <w:t>General</w:t>
      </w:r>
      <w:bookmarkEnd w:id="776"/>
    </w:p>
    <w:p w14:paraId="5F3D946D" w14:textId="750E121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D0D6F">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77" w:name="_Ref511822118"/>
      <w:bookmarkStart w:id="778" w:name="_Toc5353699"/>
      <w:r>
        <w:t>id property</w:t>
      </w:r>
      <w:bookmarkEnd w:id="777"/>
      <w:bookmarkEnd w:id="778"/>
    </w:p>
    <w:p w14:paraId="3A12B52F" w14:textId="3029309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D0D6F">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232FBF6" w:rsidR="00310D73" w:rsidRDefault="00310D73" w:rsidP="00310D73">
      <w:pPr>
        <w:pStyle w:val="Code"/>
      </w:pPr>
      <w:r>
        <w:t>{                             # A graph object (§</w:t>
      </w:r>
      <w:r>
        <w:fldChar w:fldCharType="begin"/>
      </w:r>
      <w:r>
        <w:instrText xml:space="preserve"> REF _Ref511819945 \r \h </w:instrText>
      </w:r>
      <w:r>
        <w:fldChar w:fldCharType="separate"/>
      </w:r>
      <w:r w:rsidR="00ED0D6F">
        <w:t>3.35</w:t>
      </w:r>
      <w:r>
        <w:fldChar w:fldCharType="end"/>
      </w:r>
      <w:r>
        <w:t>).</w:t>
      </w:r>
    </w:p>
    <w:p w14:paraId="27EC8247" w14:textId="524212CB" w:rsidR="00310D73" w:rsidRDefault="00310D73" w:rsidP="00310D73">
      <w:pPr>
        <w:pStyle w:val="Code"/>
      </w:pPr>
      <w:r>
        <w:t xml:space="preserve">  "nodes": [                  # See §</w:t>
      </w:r>
      <w:r>
        <w:fldChar w:fldCharType="begin"/>
      </w:r>
      <w:r>
        <w:instrText xml:space="preserve"> REF _Ref511823242 \r \h </w:instrText>
      </w:r>
      <w:r>
        <w:fldChar w:fldCharType="separate"/>
      </w:r>
      <w:r w:rsidR="00ED0D6F">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10721E2" w:rsidR="00310D73" w:rsidRDefault="00310D73" w:rsidP="00310D73">
      <w:pPr>
        <w:pStyle w:val="Code"/>
      </w:pPr>
      <w:r>
        <w:t xml:space="preserve">      "children": [           # See §</w:t>
      </w:r>
      <w:r>
        <w:fldChar w:fldCharType="begin"/>
      </w:r>
      <w:r>
        <w:instrText xml:space="preserve"> REF _Ref515547420 \r \h </w:instrText>
      </w:r>
      <w:r>
        <w:fldChar w:fldCharType="separate"/>
      </w:r>
      <w:r w:rsidR="00ED0D6F">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9" w:name="_Toc5353700"/>
      <w:r>
        <w:t>label property</w:t>
      </w:r>
      <w:bookmarkEnd w:id="779"/>
    </w:p>
    <w:p w14:paraId="5AE47AC0" w14:textId="46F0E54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provides a short description of the node.</w:t>
      </w:r>
    </w:p>
    <w:p w14:paraId="4E017FF4" w14:textId="21BB0F35" w:rsidR="00CD4F20" w:rsidRDefault="00CD4F20" w:rsidP="00CD4F20">
      <w:pPr>
        <w:pStyle w:val="Heading3"/>
      </w:pPr>
      <w:bookmarkStart w:id="780" w:name="_Toc5353701"/>
      <w:r>
        <w:lastRenderedPageBreak/>
        <w:t>location property</w:t>
      </w:r>
      <w:bookmarkEnd w:id="780"/>
    </w:p>
    <w:p w14:paraId="20431782" w14:textId="4E2CADB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D0D6F">
        <w:t>3.26</w:t>
      </w:r>
      <w:r>
        <w:fldChar w:fldCharType="end"/>
      </w:r>
      <w:r>
        <w:t>) that specifies the location associated with the node.</w:t>
      </w:r>
    </w:p>
    <w:p w14:paraId="6D80BEE2" w14:textId="61FB435B" w:rsidR="00310D73" w:rsidRDefault="00310D73" w:rsidP="00310D73">
      <w:pPr>
        <w:pStyle w:val="Heading3"/>
      </w:pPr>
      <w:bookmarkStart w:id="781" w:name="_Ref515547420"/>
      <w:bookmarkStart w:id="782" w:name="_Toc5353702"/>
      <w:r>
        <w:t>children property</w:t>
      </w:r>
      <w:bookmarkEnd w:id="781"/>
      <w:bookmarkEnd w:id="782"/>
    </w:p>
    <w:p w14:paraId="5105ACEB" w14:textId="57B69F8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D0D6F">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3" w:name="_Ref511821891"/>
      <w:bookmarkStart w:id="784" w:name="_Toc5353703"/>
      <w:r>
        <w:t>edge object</w:t>
      </w:r>
      <w:bookmarkEnd w:id="783"/>
      <w:bookmarkEnd w:id="784"/>
    </w:p>
    <w:p w14:paraId="78AF70AE" w14:textId="37DDAA2D" w:rsidR="00CD4F20" w:rsidRDefault="00CD4F20" w:rsidP="00CD4F20">
      <w:pPr>
        <w:pStyle w:val="Heading3"/>
      </w:pPr>
      <w:bookmarkStart w:id="785" w:name="_Toc5353704"/>
      <w:r>
        <w:t>General</w:t>
      </w:r>
      <w:bookmarkEnd w:id="78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86" w:name="_Ref511823280"/>
      <w:bookmarkStart w:id="787" w:name="_Toc5353705"/>
      <w:r>
        <w:t>id property</w:t>
      </w:r>
      <w:bookmarkEnd w:id="786"/>
      <w:bookmarkEnd w:id="787"/>
    </w:p>
    <w:p w14:paraId="5747D78D" w14:textId="1AEB0B01" w:rsidR="00380A89" w:rsidRPr="00380A89" w:rsidRDefault="00380A89" w:rsidP="00380A89">
      <w:bookmarkStart w:id="7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8"/>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789" w:name="_Toc5353706"/>
      <w:r>
        <w:t>label property</w:t>
      </w:r>
      <w:bookmarkEnd w:id="789"/>
    </w:p>
    <w:p w14:paraId="2E237F87" w14:textId="33103DD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provides a short description of the edge.</w:t>
      </w:r>
    </w:p>
    <w:p w14:paraId="4FD0229C" w14:textId="1F2B6CFF" w:rsidR="00CD4F20" w:rsidRDefault="00CD4F20" w:rsidP="00CD4F20">
      <w:pPr>
        <w:pStyle w:val="Heading3"/>
      </w:pPr>
      <w:bookmarkStart w:id="790" w:name="_Ref511822214"/>
      <w:bookmarkStart w:id="791" w:name="_Toc5353707"/>
      <w:r>
        <w:t>sourceNodeId property</w:t>
      </w:r>
      <w:bookmarkEnd w:id="790"/>
      <w:bookmarkEnd w:id="791"/>
    </w:p>
    <w:p w14:paraId="4F1F1502" w14:textId="453A2D4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D0D6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D0D6F">
        <w:t>3.36</w:t>
      </w:r>
      <w:r>
        <w:fldChar w:fldCharType="end"/>
      </w:r>
      <w:r>
        <w:t xml:space="preserve">) in </w:t>
      </w:r>
      <w:bookmarkEnd w:id="792"/>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D0D6F">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F91CD92" w:rsidR="00310D73" w:rsidRDefault="00310D73" w:rsidP="00310D73">
      <w:pPr>
        <w:pStyle w:val="Code"/>
      </w:pPr>
      <w:r>
        <w:t>{                             # A graph object (§</w:t>
      </w:r>
      <w:r>
        <w:fldChar w:fldCharType="begin"/>
      </w:r>
      <w:r>
        <w:instrText xml:space="preserve"> REF _Ref511819945 \r \h </w:instrText>
      </w:r>
      <w:r>
        <w:fldChar w:fldCharType="separate"/>
      </w:r>
      <w:r w:rsidR="00ED0D6F">
        <w:t>3.35</w:t>
      </w:r>
      <w:r>
        <w:fldChar w:fldCharType="end"/>
      </w:r>
      <w:r>
        <w:t>).</w:t>
      </w:r>
    </w:p>
    <w:p w14:paraId="4DF7DD5F" w14:textId="0C6C70BF" w:rsidR="00310D73" w:rsidRDefault="00310D73" w:rsidP="00310D73">
      <w:pPr>
        <w:pStyle w:val="Code"/>
      </w:pPr>
      <w:r>
        <w:t xml:space="preserve">  "nodes": [                  # See §</w:t>
      </w:r>
      <w:r>
        <w:fldChar w:fldCharType="begin"/>
      </w:r>
      <w:r>
        <w:instrText xml:space="preserve"> REF _Ref511823242 \r \h </w:instrText>
      </w:r>
      <w:r>
        <w:fldChar w:fldCharType="separate"/>
      </w:r>
      <w:r w:rsidR="00ED0D6F">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A4AB44D" w:rsidR="00310D73" w:rsidRDefault="00310D73" w:rsidP="00310D73">
      <w:pPr>
        <w:pStyle w:val="Code"/>
      </w:pPr>
      <w:r>
        <w:t xml:space="preserve">      "children": [           # See §</w:t>
      </w:r>
      <w:r>
        <w:fldChar w:fldCharType="begin"/>
      </w:r>
      <w:r>
        <w:instrText xml:space="preserve"> REF _Ref515547420 \r \h </w:instrText>
      </w:r>
      <w:r>
        <w:fldChar w:fldCharType="separate"/>
      </w:r>
      <w:r w:rsidR="00ED0D6F">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9DE1C6" w:rsidR="00310D73" w:rsidRDefault="00310D73" w:rsidP="00310D73">
      <w:pPr>
        <w:pStyle w:val="Code"/>
      </w:pPr>
      <w:r>
        <w:t xml:space="preserve">  "edges": [                  # See §</w:t>
      </w:r>
      <w:r>
        <w:fldChar w:fldCharType="begin"/>
      </w:r>
      <w:r>
        <w:instrText xml:space="preserve"> REF _Ref511823263 \r \h </w:instrText>
      </w:r>
      <w:r>
        <w:fldChar w:fldCharType="separate"/>
      </w:r>
      <w:r w:rsidR="00ED0D6F">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3" w:name="_Ref511823298"/>
      <w:bookmarkStart w:id="794" w:name="_Toc5353708"/>
      <w:r>
        <w:t>targetNodeId property</w:t>
      </w:r>
      <w:bookmarkEnd w:id="793"/>
      <w:bookmarkEnd w:id="794"/>
    </w:p>
    <w:p w14:paraId="09C99A58" w14:textId="31ECCCB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D0D6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D0D6F">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D0D6F">
        <w:t>3.37.4</w:t>
      </w:r>
      <w:r>
        <w:fldChar w:fldCharType="end"/>
      </w:r>
      <w:r>
        <w:t>).</w:t>
      </w:r>
    </w:p>
    <w:p w14:paraId="0230A766" w14:textId="5CB74BEC" w:rsidR="00CD4F20" w:rsidRDefault="00CD4F20" w:rsidP="00CD4F20">
      <w:pPr>
        <w:pStyle w:val="Heading2"/>
      </w:pPr>
      <w:bookmarkStart w:id="795" w:name="_Ref511819971"/>
      <w:bookmarkStart w:id="796" w:name="_Toc5353709"/>
      <w:r>
        <w:t>graphTraversal object</w:t>
      </w:r>
      <w:bookmarkEnd w:id="795"/>
      <w:bookmarkEnd w:id="796"/>
    </w:p>
    <w:p w14:paraId="7EE87AC4" w14:textId="2D601D1D" w:rsidR="00CD4F20" w:rsidRDefault="00CD4F20" w:rsidP="00CD4F20">
      <w:pPr>
        <w:pStyle w:val="Heading3"/>
      </w:pPr>
      <w:bookmarkStart w:id="797" w:name="_Toc5353710"/>
      <w:r>
        <w:t>General</w:t>
      </w:r>
      <w:bookmarkEnd w:id="797"/>
    </w:p>
    <w:p w14:paraId="5B499FB9" w14:textId="63CCA5F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D0D6F">
        <w:t>3.39</w:t>
      </w:r>
      <w:r>
        <w:fldChar w:fldCharType="end"/>
      </w:r>
      <w:r>
        <w:t>). For an example, see §</w:t>
      </w:r>
      <w:r>
        <w:fldChar w:fldCharType="begin"/>
      </w:r>
      <w:r>
        <w:instrText xml:space="preserve"> REF _Ref511822614 \r \h </w:instrText>
      </w:r>
      <w:r>
        <w:fldChar w:fldCharType="separate"/>
      </w:r>
      <w:r w:rsidR="00ED0D6F">
        <w:t>3.38.8</w:t>
      </w:r>
      <w:r>
        <w:fldChar w:fldCharType="end"/>
      </w:r>
      <w:r>
        <w:t>.</w:t>
      </w:r>
    </w:p>
    <w:p w14:paraId="1349E293" w14:textId="77777777" w:rsidR="00BC786F" w:rsidRDefault="00BC786F" w:rsidP="00BC786F">
      <w:pPr>
        <w:pStyle w:val="Heading3"/>
        <w:numPr>
          <w:ilvl w:val="2"/>
          <w:numId w:val="2"/>
        </w:numPr>
      </w:pPr>
      <w:bookmarkStart w:id="798" w:name="_Toc5353711"/>
      <w:r>
        <w:t>Constraints</w:t>
      </w:r>
      <w:bookmarkEnd w:id="798"/>
    </w:p>
    <w:p w14:paraId="1485D328" w14:textId="7DA2D069"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ED0D6F">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ED0D6F">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99" w:name="_Ref3036149"/>
      <w:bookmarkStart w:id="800" w:name="_Toc5353712"/>
      <w:proofErr w:type="spellStart"/>
      <w:r>
        <w:t>resultGraphIndex</w:t>
      </w:r>
      <w:proofErr w:type="spellEnd"/>
      <w:r>
        <w:t xml:space="preserve"> property</w:t>
      </w:r>
      <w:bookmarkEnd w:id="799"/>
      <w:bookmarkEnd w:id="800"/>
    </w:p>
    <w:p w14:paraId="119E4B0D" w14:textId="3E44BC4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D0D6F">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ED0D6F">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1" w:name="_Ref3036155"/>
      <w:bookmarkStart w:id="802" w:name="_Toc5353713"/>
      <w:proofErr w:type="spellStart"/>
      <w:r>
        <w:t>runGraphIndex</w:t>
      </w:r>
      <w:proofErr w:type="spellEnd"/>
      <w:r>
        <w:t xml:space="preserve"> property</w:t>
      </w:r>
      <w:bookmarkEnd w:id="801"/>
      <w:bookmarkEnd w:id="802"/>
    </w:p>
    <w:p w14:paraId="52E2163D" w14:textId="3920967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D0D6F">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ED0D6F">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3" w:name="_Toc5353714"/>
      <w:r>
        <w:t>description property</w:t>
      </w:r>
      <w:bookmarkEnd w:id="803"/>
    </w:p>
    <w:p w14:paraId="00450671" w14:textId="2BE907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describes the graph traversal.</w:t>
      </w:r>
    </w:p>
    <w:p w14:paraId="1B078DE3" w14:textId="453A53D8" w:rsidR="00CD4F20" w:rsidRDefault="00CD4F20" w:rsidP="00CD4F20">
      <w:pPr>
        <w:pStyle w:val="Heading3"/>
      </w:pPr>
      <w:bookmarkStart w:id="804" w:name="_Ref511823179"/>
      <w:bookmarkStart w:id="805" w:name="_Toc5353715"/>
      <w:proofErr w:type="spellStart"/>
      <w:r>
        <w:t>initialState</w:t>
      </w:r>
      <w:proofErr w:type="spellEnd"/>
      <w:r>
        <w:t xml:space="preserve"> property</w:t>
      </w:r>
      <w:bookmarkEnd w:id="804"/>
      <w:bookmarkEnd w:id="805"/>
    </w:p>
    <w:p w14:paraId="0DAFE5D2" w14:textId="121453A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D0D6F">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D0D6F">
        <w:t>3.39.4</w:t>
      </w:r>
      <w:r>
        <w:fldChar w:fldCharType="end"/>
      </w:r>
      <w:r>
        <w:t>), enables a SARIF viewer to present a debugger-like “watch window” experience as the user traverses a graph.</w:t>
      </w:r>
    </w:p>
    <w:p w14:paraId="6B02BBBD" w14:textId="1A38A7A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ED0D6F">
        <w:t>3.38.7</w:t>
      </w:r>
      <w:r w:rsidR="00336FF3">
        <w:fldChar w:fldCharType="end"/>
      </w:r>
      <w:r>
        <w:t>).</w:t>
      </w:r>
    </w:p>
    <w:p w14:paraId="69AF54AA" w14:textId="7695A2C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D0D6F">
        <w:t>3.42.7</w:t>
      </w:r>
      <w:r w:rsidR="00363F84">
        <w:fldChar w:fldCharType="end"/>
      </w:r>
      <w:r>
        <w:t>.</w:t>
      </w:r>
    </w:p>
    <w:p w14:paraId="3A691D2D" w14:textId="5DA3422D" w:rsidR="002700D3" w:rsidRDefault="002700D3" w:rsidP="002700D3">
      <w:pPr>
        <w:pStyle w:val="Heading3"/>
      </w:pPr>
      <w:bookmarkStart w:id="806" w:name="_Ref3538436"/>
      <w:bookmarkStart w:id="807" w:name="_Toc5353716"/>
      <w:proofErr w:type="spellStart"/>
      <w:r>
        <w:lastRenderedPageBreak/>
        <w:t>immutableState</w:t>
      </w:r>
      <w:proofErr w:type="spellEnd"/>
      <w:r>
        <w:t xml:space="preserve"> property</w:t>
      </w:r>
      <w:bookmarkEnd w:id="806"/>
      <w:bookmarkEnd w:id="807"/>
    </w:p>
    <w:p w14:paraId="5B2EAB36" w14:textId="2415E75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D0D6F">
        <w:t>3.6</w:t>
      </w:r>
      <w:r>
        <w:fldChar w:fldCharType="end"/>
      </w:r>
      <w:r>
        <w:t>) each of whose properties is a string that represents the value of a relevant expression that remains constant throughout the traversal.</w:t>
      </w:r>
    </w:p>
    <w:p w14:paraId="6080EE82" w14:textId="7A74C695"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D0D6F">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8" w:name="_Ref511822614"/>
      <w:bookmarkStart w:id="809" w:name="_Toc5353717"/>
      <w:r>
        <w:t>edgeTraversals property</w:t>
      </w:r>
      <w:bookmarkEnd w:id="808"/>
      <w:bookmarkEnd w:id="809"/>
    </w:p>
    <w:p w14:paraId="044B1D53" w14:textId="48DD644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D0D6F">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E7E034B"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ED0D6F">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D0D6F">
        <w:t>3.39.4</w:t>
      </w:r>
      <w:r>
        <w:fldChar w:fldCharType="end"/>
      </w:r>
      <w:r>
        <w:t>).</w:t>
      </w:r>
    </w:p>
    <w:p w14:paraId="4808B3B4" w14:textId="273D4EE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10E2D789" w14:textId="405ED52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D0D6F">
        <w:t>3.25.17</w:t>
      </w:r>
      <w:r>
        <w:fldChar w:fldCharType="end"/>
      </w:r>
      <w:r>
        <w:t>.</w:t>
      </w:r>
    </w:p>
    <w:p w14:paraId="69735FC2" w14:textId="3F61D3F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D0D6F">
        <w:t>3.35</w:t>
      </w:r>
      <w:r>
        <w:fldChar w:fldCharType="end"/>
      </w:r>
      <w:r>
        <w:t>).</w:t>
      </w:r>
    </w:p>
    <w:p w14:paraId="2D97EC95" w14:textId="4A5F00D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D0D6F">
        <w:t>3.35.3</w:t>
      </w:r>
      <w:r>
        <w:fldChar w:fldCharType="end"/>
      </w:r>
      <w:r>
        <w:t>.</w:t>
      </w:r>
    </w:p>
    <w:p w14:paraId="385BE8FF" w14:textId="2B21997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D0D6F">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EC61D1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D0D6F">
        <w:t>3.35.4</w:t>
      </w:r>
      <w:r>
        <w:fldChar w:fldCharType="end"/>
      </w:r>
      <w:r>
        <w:t>.</w:t>
      </w:r>
    </w:p>
    <w:p w14:paraId="3AE21EC0" w14:textId="2A96A8F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D0D6F">
        <w:t>3.37</w:t>
      </w:r>
      <w:r>
        <w:fldChar w:fldCharType="end"/>
      </w:r>
      <w:r>
        <w:t>).</w:t>
      </w:r>
    </w:p>
    <w:p w14:paraId="0FC27E06" w14:textId="0B0BD1D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D0D6F">
        <w:t>3.37.2</w:t>
      </w:r>
      <w:r>
        <w:fldChar w:fldCharType="end"/>
      </w:r>
      <w:r>
        <w:t>.</w:t>
      </w:r>
    </w:p>
    <w:p w14:paraId="33697097" w14:textId="664FBF9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D0D6F">
        <w:t>3.37.4</w:t>
      </w:r>
      <w:r>
        <w:fldChar w:fldCharType="end"/>
      </w:r>
      <w:r>
        <w:t>.</w:t>
      </w:r>
    </w:p>
    <w:p w14:paraId="6F112479" w14:textId="052ADC7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D0D6F">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0BC904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D0D6F">
        <w:t>3.25.18</w:t>
      </w:r>
      <w:r>
        <w:fldChar w:fldCharType="end"/>
      </w:r>
      <w:r>
        <w:t>.</w:t>
      </w:r>
    </w:p>
    <w:p w14:paraId="52989359" w14:textId="3BAF88F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D0D6F">
        <w:t>3.38</w:t>
      </w:r>
      <w:r>
        <w:fldChar w:fldCharType="end"/>
      </w:r>
      <w:r>
        <w:t>).</w:t>
      </w:r>
    </w:p>
    <w:p w14:paraId="42598F9A" w14:textId="4F7E6141"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ED0D6F">
        <w:t>3.38.3</w:t>
      </w:r>
      <w:r w:rsidR="00BC786F">
        <w:fldChar w:fldCharType="end"/>
      </w:r>
      <w:r>
        <w:t>.</w:t>
      </w:r>
    </w:p>
    <w:p w14:paraId="00E6F1B9" w14:textId="77777777" w:rsidR="009D3174" w:rsidRDefault="009D3174" w:rsidP="002D65F3">
      <w:pPr>
        <w:pStyle w:val="Code"/>
      </w:pPr>
    </w:p>
    <w:p w14:paraId="36D3F377" w14:textId="63469B4D"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ED0D6F">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B48C6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D0D6F">
        <w:t>3.38.8</w:t>
      </w:r>
      <w:r>
        <w:fldChar w:fldCharType="end"/>
      </w:r>
      <w:r>
        <w:t>.</w:t>
      </w:r>
    </w:p>
    <w:p w14:paraId="741740FA" w14:textId="21B5C5E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D0D6F">
        <w:t>3.39</w:t>
      </w:r>
      <w:r>
        <w:fldChar w:fldCharType="end"/>
      </w:r>
      <w:r>
        <w:t>).</w:t>
      </w:r>
    </w:p>
    <w:p w14:paraId="3B24AD48" w14:textId="483609D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D0D6F">
        <w:t>3.39.2</w:t>
      </w:r>
      <w:r w:rsidR="00D1651A">
        <w:fldChar w:fldCharType="end"/>
      </w:r>
      <w:r>
        <w:t>.</w:t>
      </w:r>
    </w:p>
    <w:p w14:paraId="091883BE" w14:textId="77777777" w:rsidR="009D3174" w:rsidRDefault="009D3174" w:rsidP="002D65F3">
      <w:pPr>
        <w:pStyle w:val="Code"/>
      </w:pPr>
    </w:p>
    <w:p w14:paraId="0C82C8AC" w14:textId="2315B0A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ED0D6F">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0" w:name="_Ref511822569"/>
      <w:bookmarkStart w:id="811" w:name="_Toc5353718"/>
      <w:r>
        <w:t>edgeTraversal object</w:t>
      </w:r>
      <w:bookmarkEnd w:id="810"/>
      <w:bookmarkEnd w:id="811"/>
    </w:p>
    <w:p w14:paraId="4A14EA88" w14:textId="696B8630" w:rsidR="00CD4F20" w:rsidRDefault="00CD4F20" w:rsidP="00CD4F20">
      <w:pPr>
        <w:pStyle w:val="Heading3"/>
      </w:pPr>
      <w:bookmarkStart w:id="812" w:name="_Toc5353719"/>
      <w:r>
        <w:t>General</w:t>
      </w:r>
      <w:bookmarkEnd w:id="812"/>
    </w:p>
    <w:p w14:paraId="7FC25DC6" w14:textId="57980962" w:rsidR="00E66DEE" w:rsidRDefault="00E66DEE" w:rsidP="00E66DEE">
      <w:bookmarkStart w:id="8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4" w:name="_Ref513199007"/>
      <w:bookmarkStart w:id="815" w:name="_Toc5353720"/>
      <w:r>
        <w:t>edgeId property</w:t>
      </w:r>
      <w:bookmarkEnd w:id="813"/>
      <w:bookmarkEnd w:id="814"/>
      <w:bookmarkEnd w:id="815"/>
    </w:p>
    <w:p w14:paraId="48F3DA24" w14:textId="2C68312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D0D6F">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D0D6F">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ED0D6F">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ED0D6F">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D0D6F">
        <w:t>3.38</w:t>
      </w:r>
      <w:r>
        <w:fldChar w:fldCharType="end"/>
      </w:r>
      <w:r>
        <w:t>).</w:t>
      </w:r>
    </w:p>
    <w:p w14:paraId="0AD4B66E" w14:textId="675852EB" w:rsidR="00CD4F20" w:rsidRDefault="00CD4F20" w:rsidP="00CD4F20">
      <w:pPr>
        <w:pStyle w:val="Heading3"/>
      </w:pPr>
      <w:bookmarkStart w:id="816" w:name="_Toc5353721"/>
      <w:r>
        <w:t>message property</w:t>
      </w:r>
      <w:bookmarkEnd w:id="816"/>
    </w:p>
    <w:p w14:paraId="4271FA61" w14:textId="1302619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contains a message to display to the user as the edge is traversed.</w:t>
      </w:r>
    </w:p>
    <w:p w14:paraId="188B3BCD" w14:textId="25EB188B" w:rsidR="00CD4F20" w:rsidRDefault="00CD4F20" w:rsidP="00CD4F20">
      <w:pPr>
        <w:pStyle w:val="Heading3"/>
      </w:pPr>
      <w:bookmarkStart w:id="817" w:name="_Ref511823070"/>
      <w:bookmarkStart w:id="818" w:name="_Toc5353722"/>
      <w:proofErr w:type="spellStart"/>
      <w:r>
        <w:lastRenderedPageBreak/>
        <w:t>finalState</w:t>
      </w:r>
      <w:proofErr w:type="spellEnd"/>
      <w:r>
        <w:t xml:space="preserve"> property</w:t>
      </w:r>
      <w:bookmarkEnd w:id="817"/>
      <w:bookmarkEnd w:id="818"/>
    </w:p>
    <w:p w14:paraId="7DD91838" w14:textId="405E5885"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ED0D6F">
        <w:t>3.6</w:t>
      </w:r>
      <w:r>
        <w:fldChar w:fldCharType="end"/>
      </w:r>
      <w:r>
        <w:t>) each of whose properties represents the value of a relevant expression after the edge has been traversed.</w:t>
      </w:r>
    </w:p>
    <w:p w14:paraId="254B59E1" w14:textId="2D014CD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ED0D6F">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5661A8"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D0D6F">
        <w:t>3.42.7</w:t>
      </w:r>
      <w:r w:rsidR="00363F84">
        <w:fldChar w:fldCharType="end"/>
      </w:r>
      <w:r>
        <w:t>.</w:t>
      </w:r>
    </w:p>
    <w:p w14:paraId="0E93831D" w14:textId="4B6229DC" w:rsidR="00CD4F20" w:rsidRDefault="00326931" w:rsidP="00CD4F20">
      <w:pPr>
        <w:pStyle w:val="Heading3"/>
      </w:pPr>
      <w:bookmarkStart w:id="819" w:name="_Toc5353723"/>
      <w:proofErr w:type="spellStart"/>
      <w:r>
        <w:t>stepOverEdgeCount</w:t>
      </w:r>
      <w:proofErr w:type="spellEnd"/>
      <w:r w:rsidR="00CD4F20">
        <w:t xml:space="preserve"> property</w:t>
      </w:r>
      <w:bookmarkEnd w:id="8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3FC059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D0D6F">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A91D8A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75B400D0" w14:textId="5C3CACA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D0D6F">
        <w:t>3.25.17</w:t>
      </w:r>
      <w:r>
        <w:fldChar w:fldCharType="end"/>
      </w:r>
      <w:r>
        <w:t>.</w:t>
      </w:r>
    </w:p>
    <w:p w14:paraId="15902C38" w14:textId="137C3D4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D0D6F">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F50686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D0D6F">
        <w:t>3.25.18</w:t>
      </w:r>
      <w:r>
        <w:fldChar w:fldCharType="end"/>
      </w:r>
      <w:r>
        <w:t>.</w:t>
      </w:r>
    </w:p>
    <w:p w14:paraId="7D1411F8" w14:textId="209EE34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D0D6F">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0" w:name="_Ref493427479"/>
      <w:bookmarkStart w:id="821" w:name="_Toc5353724"/>
      <w:r>
        <w:t>stack object</w:t>
      </w:r>
      <w:bookmarkEnd w:id="820"/>
      <w:bookmarkEnd w:id="821"/>
    </w:p>
    <w:p w14:paraId="5A2500F3" w14:textId="474DE860" w:rsidR="006E546E" w:rsidRDefault="006E546E" w:rsidP="006E546E">
      <w:pPr>
        <w:pStyle w:val="Heading3"/>
      </w:pPr>
      <w:bookmarkStart w:id="822" w:name="_Toc5353725"/>
      <w:r>
        <w:t>General</w:t>
      </w:r>
      <w:bookmarkEnd w:id="8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3" w:name="_Ref503361859"/>
      <w:bookmarkStart w:id="824" w:name="_Toc5353726"/>
      <w:r>
        <w:t>message property</w:t>
      </w:r>
      <w:bookmarkEnd w:id="823"/>
      <w:bookmarkEnd w:id="824"/>
    </w:p>
    <w:p w14:paraId="2BDF4228" w14:textId="2BCB38A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D0D6F">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5" w:name="_Toc5353727"/>
      <w:r>
        <w:t>frames property</w:t>
      </w:r>
      <w:bookmarkEnd w:id="825"/>
    </w:p>
    <w:p w14:paraId="469B2FA7" w14:textId="6D2ED01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ED0D6F">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6" w:name="_Ref493494398"/>
      <w:bookmarkStart w:id="827" w:name="_Toc5353728"/>
      <w:proofErr w:type="spellStart"/>
      <w:r>
        <w:t>stackFrame</w:t>
      </w:r>
      <w:proofErr w:type="spellEnd"/>
      <w:r>
        <w:t xml:space="preserve"> object</w:t>
      </w:r>
      <w:bookmarkEnd w:id="826"/>
      <w:bookmarkEnd w:id="827"/>
    </w:p>
    <w:p w14:paraId="440DEBE2" w14:textId="2D9664B2" w:rsidR="006E546E" w:rsidRDefault="006E546E" w:rsidP="006E546E">
      <w:pPr>
        <w:pStyle w:val="Heading3"/>
      </w:pPr>
      <w:bookmarkStart w:id="828" w:name="_Toc5353729"/>
      <w:r>
        <w:t>General</w:t>
      </w:r>
      <w:bookmarkEnd w:id="828"/>
    </w:p>
    <w:p w14:paraId="7DA1CA9D" w14:textId="6FF380DF"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ED0D6F">
        <w:t>3.40</w:t>
      </w:r>
      <w:r>
        <w:fldChar w:fldCharType="end"/>
      </w:r>
      <w:r w:rsidRPr="00F41277">
        <w:t>).</w:t>
      </w:r>
    </w:p>
    <w:p w14:paraId="595703CE" w14:textId="2E0FEEF4" w:rsidR="00D10846" w:rsidRDefault="003F0742" w:rsidP="006E546E">
      <w:pPr>
        <w:pStyle w:val="Heading3"/>
      </w:pPr>
      <w:bookmarkStart w:id="829" w:name="_Ref503362303"/>
      <w:bookmarkStart w:id="830" w:name="_Toc5353730"/>
      <w:r>
        <w:t xml:space="preserve">location </w:t>
      </w:r>
      <w:r w:rsidR="00D10846">
        <w:t>property</w:t>
      </w:r>
      <w:bookmarkEnd w:id="829"/>
      <w:bookmarkEnd w:id="830"/>
    </w:p>
    <w:p w14:paraId="075462B0" w14:textId="0795308F"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D0D6F">
        <w:t>3.26</w:t>
      </w:r>
      <w:r w:rsidR="003F0742">
        <w:fldChar w:fldCharType="end"/>
      </w:r>
      <w:r>
        <w:t>) specifying the location to which this stack frame refers.</w:t>
      </w:r>
    </w:p>
    <w:p w14:paraId="4ABAFAEB" w14:textId="487C084B" w:rsidR="006E546E" w:rsidRDefault="006E546E" w:rsidP="006E546E">
      <w:pPr>
        <w:pStyle w:val="Heading3"/>
      </w:pPr>
      <w:bookmarkStart w:id="831" w:name="_Toc5353731"/>
      <w:r>
        <w:t>module property</w:t>
      </w:r>
      <w:bookmarkEnd w:id="83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2" w:name="_Toc5353732"/>
      <w:proofErr w:type="spellStart"/>
      <w:r>
        <w:t>threadId</w:t>
      </w:r>
      <w:proofErr w:type="spellEnd"/>
      <w:r>
        <w:t xml:space="preserve"> property</w:t>
      </w:r>
      <w:bookmarkEnd w:id="832"/>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3" w:name="_Toc5353733"/>
      <w:r>
        <w:t>parameters property</w:t>
      </w:r>
      <w:bookmarkEnd w:id="83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4" w:name="_Ref493427581"/>
      <w:bookmarkStart w:id="835" w:name="_Ref493427754"/>
      <w:bookmarkStart w:id="836" w:name="_Toc5353734"/>
      <w:proofErr w:type="spellStart"/>
      <w:r>
        <w:t>thread</w:t>
      </w:r>
      <w:r w:rsidR="007D2F0F">
        <w:t>FlowLocation</w:t>
      </w:r>
      <w:proofErr w:type="spellEnd"/>
      <w:r w:rsidR="007D2F0F">
        <w:t xml:space="preserve"> </w:t>
      </w:r>
      <w:r w:rsidR="006E546E">
        <w:t>object</w:t>
      </w:r>
      <w:bookmarkEnd w:id="834"/>
      <w:bookmarkEnd w:id="835"/>
      <w:bookmarkEnd w:id="836"/>
    </w:p>
    <w:p w14:paraId="6AFFA125" w14:textId="72CDB951" w:rsidR="006E546E" w:rsidRDefault="006E546E" w:rsidP="006E546E">
      <w:pPr>
        <w:pStyle w:val="Heading3"/>
      </w:pPr>
      <w:bookmarkStart w:id="837" w:name="_Toc5353735"/>
      <w:r>
        <w:t>General</w:t>
      </w:r>
      <w:bookmarkEnd w:id="83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8" w:name="_Toc5353736"/>
      <w:r>
        <w:t>index property</w:t>
      </w:r>
      <w:bookmarkEnd w:id="838"/>
    </w:p>
    <w:p w14:paraId="4F445303" w14:textId="7B86EEE5"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ED0D6F">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lastRenderedPageBreak/>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2AAF0568"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D0D6F">
        <w:t>3.42.7</w:t>
      </w:r>
      <w:r w:rsidR="00363F84">
        <w:fldChar w:fldCharType="end"/>
      </w:r>
      <w:r>
        <w:t>).</w:t>
      </w:r>
    </w:p>
    <w:p w14:paraId="49EE7C5D" w14:textId="0FEEEB7F" w:rsidR="006E546E" w:rsidRDefault="007D2F0F" w:rsidP="006E546E">
      <w:pPr>
        <w:pStyle w:val="Heading3"/>
      </w:pPr>
      <w:bookmarkStart w:id="839" w:name="_Ref493497783"/>
      <w:bookmarkStart w:id="840" w:name="_Ref493499799"/>
      <w:bookmarkStart w:id="841" w:name="_Toc5353737"/>
      <w:r>
        <w:t xml:space="preserve">location </w:t>
      </w:r>
      <w:r w:rsidR="006E546E">
        <w:t>property</w:t>
      </w:r>
      <w:bookmarkEnd w:id="839"/>
      <w:bookmarkEnd w:id="840"/>
      <w:bookmarkEnd w:id="841"/>
    </w:p>
    <w:p w14:paraId="4354E1E2" w14:textId="210F27F3"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D0D6F">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CBD11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D0D6F">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5368FD0"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ED0D6F">
        <w:t>3.42.9</w:t>
      </w:r>
      <w:r w:rsidR="000A451A">
        <w:fldChar w:fldCharType="end"/>
      </w:r>
      <w:r>
        <w:t>) to ensure that the location in the external program executes before the location in the program being analyzed.</w:t>
      </w:r>
    </w:p>
    <w:p w14:paraId="33DB1A87" w14:textId="62F0DCB6"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D0D6F">
        <w:t>3.33</w:t>
      </w:r>
      <w:r w:rsidR="000A451A">
        <w:fldChar w:fldCharType="end"/>
      </w:r>
      <w:r>
        <w:t>).</w:t>
      </w:r>
    </w:p>
    <w:p w14:paraId="77957EDD" w14:textId="12E1C7F0"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ED0D6F">
        <w:t>3.33.3</w:t>
      </w:r>
      <w:r w:rsidR="000A451A">
        <w:fldChar w:fldCharType="end"/>
      </w:r>
      <w:r>
        <w:t>.</w:t>
      </w:r>
    </w:p>
    <w:p w14:paraId="3D30CB9D" w14:textId="326B3EF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D0D6F">
        <w:t>3.34</w:t>
      </w:r>
      <w:r w:rsidR="000A451A">
        <w:fldChar w:fldCharType="end"/>
      </w:r>
      <w:r>
        <w:t>).</w:t>
      </w:r>
    </w:p>
    <w:p w14:paraId="14000C19" w14:textId="7DFE2CB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D0D6F">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D2B0A2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D0D6F">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lastRenderedPageBreak/>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42" w:name="_Toc5353738"/>
      <w:r>
        <w:t>module property</w:t>
      </w:r>
      <w:bookmarkEnd w:id="84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3" w:name="_Toc5353739"/>
      <w:r>
        <w:t>stack property</w:t>
      </w:r>
      <w:bookmarkEnd w:id="843"/>
    </w:p>
    <w:p w14:paraId="1FCE52C5" w14:textId="34EFFA0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D0D6F">
        <w:t>3.40</w:t>
      </w:r>
      <w:r>
        <w:fldChar w:fldCharType="end"/>
      </w:r>
      <w:r>
        <w:t>) that represents the call stack leading to this location.</w:t>
      </w:r>
    </w:p>
    <w:p w14:paraId="612E79E6" w14:textId="328A50C9" w:rsidR="00D31582" w:rsidRDefault="00D31582" w:rsidP="00D31582">
      <w:pPr>
        <w:pStyle w:val="Heading3"/>
      </w:pPr>
      <w:bookmarkStart w:id="844" w:name="_Toc5353740"/>
      <w:r>
        <w:t>kind</w:t>
      </w:r>
      <w:r w:rsidR="00A175AD">
        <w:t>s</w:t>
      </w:r>
      <w:r>
        <w:t xml:space="preserve"> property</w:t>
      </w:r>
      <w:bookmarkEnd w:id="844"/>
    </w:p>
    <w:p w14:paraId="243641AC" w14:textId="6D8F7B57" w:rsidR="001E43DC" w:rsidRDefault="00D31582" w:rsidP="00D31582">
      <w:bookmarkStart w:id="84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D0D6F">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lastRenderedPageBreak/>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6" w:name="_Ref510090188"/>
      <w:bookmarkEnd w:id="84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47" w:name="_Ref4830291"/>
      <w:bookmarkStart w:id="848" w:name="_Ref4830307"/>
      <w:bookmarkStart w:id="849" w:name="_Ref4830331"/>
      <w:bookmarkStart w:id="850" w:name="_Ref4830346"/>
      <w:bookmarkStart w:id="851" w:name="_Ref4830357"/>
      <w:bookmarkStart w:id="852" w:name="_Ref4830368"/>
      <w:bookmarkStart w:id="853" w:name="_Toc5353741"/>
      <w:r>
        <w:t>state property</w:t>
      </w:r>
      <w:bookmarkEnd w:id="846"/>
      <w:bookmarkEnd w:id="847"/>
      <w:bookmarkEnd w:id="848"/>
      <w:bookmarkEnd w:id="849"/>
      <w:bookmarkEnd w:id="850"/>
      <w:bookmarkEnd w:id="851"/>
      <w:bookmarkEnd w:id="852"/>
      <w:bookmarkEnd w:id="853"/>
    </w:p>
    <w:p w14:paraId="0DD0B49A" w14:textId="062094F9"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D0D6F">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54" w:name="_Ref510008884"/>
      <w:bookmarkStart w:id="855" w:name="_Toc5353742"/>
      <w:proofErr w:type="spellStart"/>
      <w:r>
        <w:t>nestingLevel</w:t>
      </w:r>
      <w:proofErr w:type="spellEnd"/>
      <w:r>
        <w:t xml:space="preserve"> property</w:t>
      </w:r>
      <w:bookmarkEnd w:id="854"/>
      <w:bookmarkEnd w:id="85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56" w:name="_Ref510008873"/>
      <w:bookmarkStart w:id="857" w:name="_Toc5353743"/>
      <w:proofErr w:type="spellStart"/>
      <w:r>
        <w:t>executionOrder</w:t>
      </w:r>
      <w:proofErr w:type="spellEnd"/>
      <w:r>
        <w:t xml:space="preserve"> property</w:t>
      </w:r>
      <w:bookmarkEnd w:id="856"/>
      <w:bookmarkEnd w:id="857"/>
    </w:p>
    <w:p w14:paraId="61CA929F" w14:textId="3038DDEC"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ED0D6F">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58" w:name="_Toc5353744"/>
      <w:proofErr w:type="spellStart"/>
      <w:r>
        <w:lastRenderedPageBreak/>
        <w:t>executionTimeUtc</w:t>
      </w:r>
      <w:proofErr w:type="spellEnd"/>
      <w:r>
        <w:t xml:space="preserve"> </w:t>
      </w:r>
      <w:r w:rsidR="005D2999">
        <w:t>property</w:t>
      </w:r>
      <w:bookmarkEnd w:id="858"/>
    </w:p>
    <w:p w14:paraId="27A7FA38" w14:textId="5C80118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59" w:name="_Toc5353745"/>
      <w:r>
        <w:t>importance property</w:t>
      </w:r>
      <w:bookmarkEnd w:id="85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60" w:name="_Ref529368289"/>
      <w:bookmarkStart w:id="861" w:name="_Toc5353746"/>
      <w:proofErr w:type="spellStart"/>
      <w:r>
        <w:t>resultProvenance</w:t>
      </w:r>
      <w:proofErr w:type="spellEnd"/>
      <w:r>
        <w:t xml:space="preserve"> object</w:t>
      </w:r>
      <w:bookmarkEnd w:id="860"/>
      <w:bookmarkEnd w:id="861"/>
    </w:p>
    <w:p w14:paraId="75BA9795" w14:textId="77777777" w:rsidR="00C82EC9" w:rsidRDefault="00C82EC9" w:rsidP="00C82EC9">
      <w:pPr>
        <w:pStyle w:val="Heading3"/>
        <w:numPr>
          <w:ilvl w:val="2"/>
          <w:numId w:val="2"/>
        </w:numPr>
      </w:pPr>
      <w:bookmarkStart w:id="862" w:name="_Toc5353747"/>
      <w:r>
        <w:t>General</w:t>
      </w:r>
      <w:bookmarkEnd w:id="86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63" w:name="_Toc5353748"/>
      <w:proofErr w:type="spellStart"/>
      <w:r>
        <w:t>firstDetectionTimeUtc</w:t>
      </w:r>
      <w:proofErr w:type="spellEnd"/>
      <w:r>
        <w:t xml:space="preserve"> property</w:t>
      </w:r>
      <w:bookmarkEnd w:id="863"/>
    </w:p>
    <w:p w14:paraId="65E11777" w14:textId="2BB2602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64" w:name="_Toc5353749"/>
      <w:proofErr w:type="spellStart"/>
      <w:r>
        <w:lastRenderedPageBreak/>
        <w:t>lastDetectionTimeUtc</w:t>
      </w:r>
      <w:proofErr w:type="spellEnd"/>
      <w:r>
        <w:t xml:space="preserve"> property</w:t>
      </w:r>
      <w:bookmarkEnd w:id="864"/>
    </w:p>
    <w:p w14:paraId="16F93DF5" w14:textId="51578BC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559BEC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ED0D6F">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D0D6F">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65" w:name="_Toc5353750"/>
      <w:proofErr w:type="spellStart"/>
      <w:r>
        <w:t>firstDetectionRunGuid</w:t>
      </w:r>
      <w:proofErr w:type="spellEnd"/>
      <w:r>
        <w:t xml:space="preserve"> property</w:t>
      </w:r>
      <w:bookmarkEnd w:id="865"/>
    </w:p>
    <w:p w14:paraId="6DA0C3FD" w14:textId="14B63E19"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D0D6F">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D0D6F">
        <w:t>3.14.3</w:t>
      </w:r>
      <w:r>
        <w:fldChar w:fldCharType="end"/>
      </w:r>
      <w:r>
        <w:t xml:space="preserve">, </w:t>
      </w:r>
      <w:r w:rsidRPr="006066AC">
        <w:t>§</w:t>
      </w:r>
      <w:r>
        <w:fldChar w:fldCharType="begin"/>
      </w:r>
      <w:r>
        <w:instrText xml:space="preserve"> REF _Ref526937044 \r \h </w:instrText>
      </w:r>
      <w:r>
        <w:fldChar w:fldCharType="separate"/>
      </w:r>
      <w:r w:rsidR="00ED0D6F">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66" w:name="_Toc5353751"/>
      <w:proofErr w:type="spellStart"/>
      <w:r>
        <w:t>lastDetectionRunGuid</w:t>
      </w:r>
      <w:proofErr w:type="spellEnd"/>
      <w:r>
        <w:t xml:space="preserve"> property</w:t>
      </w:r>
      <w:bookmarkEnd w:id="866"/>
    </w:p>
    <w:p w14:paraId="35285F82" w14:textId="54BFA348"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D0D6F">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D0D6F">
        <w:t>3.14.3</w:t>
      </w:r>
      <w:r>
        <w:fldChar w:fldCharType="end"/>
      </w:r>
      <w:r>
        <w:t xml:space="preserve">, </w:t>
      </w:r>
      <w:r w:rsidRPr="006066AC">
        <w:t>§</w:t>
      </w:r>
      <w:r>
        <w:fldChar w:fldCharType="begin"/>
      </w:r>
      <w:r>
        <w:instrText xml:space="preserve"> REF _Ref526937044 \r \h </w:instrText>
      </w:r>
      <w:r>
        <w:fldChar w:fldCharType="separate"/>
      </w:r>
      <w:r w:rsidR="00ED0D6F">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67" w:name="_Ref4232561"/>
      <w:bookmarkStart w:id="868" w:name="_Toc5353752"/>
      <w:proofErr w:type="spellStart"/>
      <w:r>
        <w:t>invocationIndex</w:t>
      </w:r>
      <w:proofErr w:type="spellEnd"/>
      <w:r>
        <w:t xml:space="preserve"> property</w:t>
      </w:r>
      <w:bookmarkEnd w:id="867"/>
      <w:bookmarkEnd w:id="868"/>
    </w:p>
    <w:p w14:paraId="7B6EA25C" w14:textId="4E339F12"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ED0D6F">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D0D6F">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69" w:name="_Ref532468570"/>
      <w:bookmarkStart w:id="870" w:name="_Toc5353753"/>
      <w:proofErr w:type="spellStart"/>
      <w:r>
        <w:t>conversionSources</w:t>
      </w:r>
      <w:proofErr w:type="spellEnd"/>
      <w:r>
        <w:t xml:space="preserve"> property</w:t>
      </w:r>
      <w:bookmarkEnd w:id="869"/>
      <w:bookmarkEnd w:id="87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740B75A"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ED0D6F">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ED0D6F">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7E784567"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ED0D6F">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0159CB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D0D6F">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B7BAE63"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D0D6F">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253693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D0D6F">
        <w:t>3.27</w:t>
      </w:r>
      <w:r w:rsidR="002D65F3">
        <w:fldChar w:fldCharType="end"/>
      </w:r>
      <w:r w:rsidR="002D65F3">
        <w:t>).</w:t>
      </w:r>
    </w:p>
    <w:p w14:paraId="6D02A6B4" w14:textId="0C545A40"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D0D6F">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A3B10A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D0D6F">
        <w:t>3.27.5</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71" w:name="_Ref493407996"/>
      <w:bookmarkStart w:id="872" w:name="_Ref508814067"/>
      <w:bookmarkStart w:id="873" w:name="_Ref3908560"/>
      <w:bookmarkStart w:id="874" w:name="_Toc5353754"/>
      <w:proofErr w:type="spellStart"/>
      <w:r>
        <w:rPr>
          <w:bCs/>
          <w:sz w:val="26"/>
          <w:szCs w:val="26"/>
        </w:rPr>
        <w:t>reportingDescriptor</w:t>
      </w:r>
      <w:proofErr w:type="spellEnd"/>
      <w:r>
        <w:t xml:space="preserve"> </w:t>
      </w:r>
      <w:r w:rsidR="00B86BC7">
        <w:t>object</w:t>
      </w:r>
      <w:bookmarkEnd w:id="871"/>
      <w:bookmarkEnd w:id="872"/>
      <w:bookmarkEnd w:id="873"/>
      <w:bookmarkEnd w:id="874"/>
    </w:p>
    <w:p w14:paraId="0004BC6E" w14:textId="658F9ED1" w:rsidR="00B86BC7" w:rsidRDefault="00B86BC7" w:rsidP="00B86BC7">
      <w:pPr>
        <w:pStyle w:val="Heading3"/>
      </w:pPr>
      <w:bookmarkStart w:id="875" w:name="_Toc5353755"/>
      <w:r>
        <w:t>General</w:t>
      </w:r>
      <w:bookmarkEnd w:id="875"/>
    </w:p>
    <w:p w14:paraId="51CC9E80" w14:textId="67BD513B"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D0D6F">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D0D6F">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76" w:name="_Toc5353756"/>
      <w:r>
        <w:t>Constraints</w:t>
      </w:r>
      <w:bookmarkEnd w:id="876"/>
    </w:p>
    <w:p w14:paraId="1A1A3719" w14:textId="5D1A5C2F"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ED0D6F">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ED0D6F">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77" w:name="_Ref493408046"/>
      <w:bookmarkStart w:id="878" w:name="_Toc5353757"/>
      <w:r>
        <w:t>id property</w:t>
      </w:r>
      <w:bookmarkEnd w:id="877"/>
      <w:bookmarkEnd w:id="878"/>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79" w:name="_Toc5353758"/>
      <w:proofErr w:type="spellStart"/>
      <w:r>
        <w:t>deprecatedIds</w:t>
      </w:r>
      <w:proofErr w:type="spellEnd"/>
      <w:r>
        <w:t xml:space="preserve"> property</w:t>
      </w:r>
      <w:bookmarkEnd w:id="879"/>
    </w:p>
    <w:p w14:paraId="72B0335E" w14:textId="43C57950"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ED0D6F">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D0D6F">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BCA1E0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ED0D6F">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80" w:name="_Ref4137037"/>
      <w:bookmarkStart w:id="881" w:name="_Toc5353759"/>
      <w:proofErr w:type="spellStart"/>
      <w:r>
        <w:t>guid</w:t>
      </w:r>
      <w:proofErr w:type="spellEnd"/>
      <w:r>
        <w:t xml:space="preserve"> property</w:t>
      </w:r>
      <w:bookmarkEnd w:id="880"/>
      <w:bookmarkEnd w:id="881"/>
    </w:p>
    <w:p w14:paraId="52E61F3E" w14:textId="4801C924"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D0D6F">
        <w:t>3.5.4</w:t>
      </w:r>
      <w:r>
        <w:fldChar w:fldCharType="end"/>
      </w:r>
      <w:r>
        <w:t>) that uniquely identifies the descriptor.</w:t>
      </w:r>
    </w:p>
    <w:p w14:paraId="0E6A3F82" w14:textId="73FBF90C" w:rsidR="00E3048B" w:rsidRDefault="00E3048B" w:rsidP="00E3048B">
      <w:pPr>
        <w:pStyle w:val="Heading3"/>
      </w:pPr>
      <w:bookmarkStart w:id="882" w:name="_Toc5353760"/>
      <w:proofErr w:type="spellStart"/>
      <w:r>
        <w:lastRenderedPageBreak/>
        <w:t>deprecatedGuids</w:t>
      </w:r>
      <w:proofErr w:type="spellEnd"/>
      <w:r>
        <w:t xml:space="preserve"> property</w:t>
      </w:r>
      <w:bookmarkEnd w:id="882"/>
    </w:p>
    <w:p w14:paraId="7C8AD044" w14:textId="5C66DD4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ED0D6F">
        <w:t>3.7.3</w:t>
      </w:r>
      <w:r>
        <w:fldChar w:fldCharType="end"/>
      </w:r>
      <w:r>
        <w:t>) GUID-valued strings (§</w:t>
      </w:r>
      <w:r>
        <w:fldChar w:fldCharType="begin"/>
      </w:r>
      <w:r>
        <w:instrText xml:space="preserve"> REF _Ref514314114 \r \h </w:instrText>
      </w:r>
      <w:r>
        <w:fldChar w:fldCharType="separate"/>
      </w:r>
      <w:r w:rsidR="00ED0D6F">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ED0D6F">
        <w:t>3.44.5</w:t>
      </w:r>
      <w:r>
        <w:fldChar w:fldCharType="end"/>
      </w:r>
      <w:r>
        <w:t>) for this object.</w:t>
      </w:r>
    </w:p>
    <w:p w14:paraId="04CAE532" w14:textId="4791B51D" w:rsidR="00B86BC7" w:rsidRDefault="00B86BC7" w:rsidP="00B86BC7">
      <w:pPr>
        <w:pStyle w:val="Heading3"/>
      </w:pPr>
      <w:bookmarkStart w:id="883" w:name="_Ref4422547"/>
      <w:bookmarkStart w:id="884" w:name="_Toc5353761"/>
      <w:r>
        <w:t>name property</w:t>
      </w:r>
      <w:bookmarkEnd w:id="883"/>
      <w:bookmarkEnd w:id="884"/>
    </w:p>
    <w:p w14:paraId="19E18CE8" w14:textId="1AC3C24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D0D6F">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D0D6F">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885" w:name="_Toc5353762"/>
      <w:proofErr w:type="spellStart"/>
      <w:r>
        <w:t>deprecatedNames</w:t>
      </w:r>
      <w:proofErr w:type="spellEnd"/>
      <w:r>
        <w:t xml:space="preserve"> property</w:t>
      </w:r>
      <w:bookmarkEnd w:id="885"/>
    </w:p>
    <w:p w14:paraId="39CAA48F" w14:textId="45EB124C"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D0D6F">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D0D6F">
        <w:t>3.44.7</w:t>
      </w:r>
      <w:r>
        <w:fldChar w:fldCharType="end"/>
      </w:r>
      <w:r>
        <w:t>) for this object.</w:t>
      </w:r>
    </w:p>
    <w:p w14:paraId="5548973D" w14:textId="6E537BB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D0D6F">
        <w:t>3.18.2</w:t>
      </w:r>
      <w:r w:rsidR="00EC15D0">
        <w:fldChar w:fldCharType="end"/>
      </w:r>
      <w:r w:rsidR="00EC15D0">
        <w:t>)</w:t>
      </w:r>
      <w:r>
        <w:t xml:space="preserve">. </w:t>
      </w:r>
    </w:p>
    <w:p w14:paraId="23ACD4C9" w14:textId="51DFBAE1" w:rsidR="00B86BC7" w:rsidRDefault="00B86BC7" w:rsidP="00B86BC7">
      <w:pPr>
        <w:pStyle w:val="Heading3"/>
      </w:pPr>
      <w:bookmarkStart w:id="886" w:name="_Ref493510771"/>
      <w:bookmarkStart w:id="887" w:name="_Toc5353763"/>
      <w:proofErr w:type="spellStart"/>
      <w:r>
        <w:t>shortDescription</w:t>
      </w:r>
      <w:proofErr w:type="spellEnd"/>
      <w:r>
        <w:t xml:space="preserve"> property</w:t>
      </w:r>
      <w:bookmarkEnd w:id="886"/>
      <w:bookmarkEnd w:id="887"/>
    </w:p>
    <w:p w14:paraId="529813AC" w14:textId="1AA07D98"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D0D6F">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D0D6F">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88" w:name="_Ref493510781"/>
      <w:bookmarkStart w:id="889" w:name="_Toc5353764"/>
      <w:proofErr w:type="spellStart"/>
      <w:r>
        <w:t>fullDescription</w:t>
      </w:r>
      <w:proofErr w:type="spellEnd"/>
      <w:r>
        <w:t xml:space="preserve"> property</w:t>
      </w:r>
      <w:bookmarkEnd w:id="888"/>
      <w:bookmarkEnd w:id="889"/>
    </w:p>
    <w:p w14:paraId="1D1994A2" w14:textId="35D2118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D0D6F">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D0D6F">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6151EA34"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ED0D6F">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90" w:name="_Ref493345139"/>
      <w:bookmarkStart w:id="891" w:name="_Toc5353765"/>
      <w:proofErr w:type="spellStart"/>
      <w:r>
        <w:lastRenderedPageBreak/>
        <w:t>message</w:t>
      </w:r>
      <w:r w:rsidR="00CD2BD7">
        <w:t>Strings</w:t>
      </w:r>
      <w:proofErr w:type="spellEnd"/>
      <w:r>
        <w:t xml:space="preserve"> property</w:t>
      </w:r>
      <w:bookmarkEnd w:id="890"/>
      <w:bookmarkEnd w:id="891"/>
    </w:p>
    <w:p w14:paraId="4810A9EB" w14:textId="2677787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D0D6F">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ED0D6F">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D0D6F">
        <w:t>3.12.2</w:t>
      </w:r>
      <w:r w:rsidR="003E3062">
        <w:fldChar w:fldCharType="end"/>
      </w:r>
      <w:r w:rsidR="0005061D">
        <w:t>)</w:t>
      </w:r>
      <w:r w:rsidR="00F67E65">
        <w:t>.</w:t>
      </w:r>
    </w:p>
    <w:p w14:paraId="54AC3DC0" w14:textId="417559D2"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D0D6F">
        <w:t>3.25.11</w:t>
      </w:r>
      <w:r w:rsidR="003B3A06">
        <w:fldChar w:fldCharType="end"/>
      </w:r>
      <w:r>
        <w:t>, §</w:t>
      </w:r>
      <w:r>
        <w:fldChar w:fldCharType="begin"/>
      </w:r>
      <w:r>
        <w:instrText xml:space="preserve"> REF _Ref508811592 \r \h </w:instrText>
      </w:r>
      <w:r>
        <w:fldChar w:fldCharType="separate"/>
      </w:r>
      <w:r w:rsidR="00ED0D6F">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DDEC6C5"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ED0D6F">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92" w:name="_Toc5353766"/>
      <w:proofErr w:type="spellStart"/>
      <w:r>
        <w:t>help</w:t>
      </w:r>
      <w:r w:rsidR="00326BD5">
        <w:t>Uri</w:t>
      </w:r>
      <w:proofErr w:type="spellEnd"/>
      <w:r>
        <w:t xml:space="preserve"> property</w:t>
      </w:r>
      <w:bookmarkEnd w:id="892"/>
    </w:p>
    <w:p w14:paraId="782A7DB1" w14:textId="6A8718E3"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D0D6F">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93" w:name="_Ref503364566"/>
      <w:bookmarkStart w:id="894" w:name="_Toc5353767"/>
      <w:r>
        <w:t>help property</w:t>
      </w:r>
      <w:bookmarkEnd w:id="893"/>
      <w:bookmarkEnd w:id="894"/>
    </w:p>
    <w:p w14:paraId="681BD68F" w14:textId="0BC2FFAA"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D0D6F">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D0D6F">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95" w:name="_Ref508894471"/>
      <w:bookmarkStart w:id="896" w:name="_Ref4233655"/>
      <w:bookmarkStart w:id="897" w:name="_Toc5353768"/>
      <w:proofErr w:type="spellStart"/>
      <w:r>
        <w:lastRenderedPageBreak/>
        <w:t>defaultConfiguration</w:t>
      </w:r>
      <w:proofErr w:type="spellEnd"/>
      <w:r>
        <w:t xml:space="preserve"> </w:t>
      </w:r>
      <w:r w:rsidR="00164CCB">
        <w:t>property</w:t>
      </w:r>
      <w:bookmarkEnd w:id="895"/>
      <w:bookmarkEnd w:id="896"/>
      <w:bookmarkEnd w:id="897"/>
    </w:p>
    <w:p w14:paraId="566C2663" w14:textId="13BAB99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ED0D6F">
        <w:t>3.45</w:t>
      </w:r>
      <w:r>
        <w:fldChar w:fldCharType="end"/>
      </w:r>
      <w:r>
        <w:t>)</w:t>
      </w:r>
      <w:r w:rsidRPr="000A7DA8">
        <w:t>.</w:t>
      </w:r>
    </w:p>
    <w:p w14:paraId="7BA3CFE9" w14:textId="1E4AE3D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D0D6F">
        <w:t>3.45</w:t>
      </w:r>
      <w:r>
        <w:fldChar w:fldCharType="end"/>
      </w:r>
      <w:r>
        <w:t>.</w:t>
      </w:r>
    </w:p>
    <w:p w14:paraId="0AFF06D6" w14:textId="760BF457"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D0D6F">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ED0D6F">
        <w:t>3.45.5</w:t>
      </w:r>
      <w:r>
        <w:fldChar w:fldCharType="end"/>
      </w:r>
      <w:r>
        <w:t>).</w:t>
      </w:r>
    </w:p>
    <w:p w14:paraId="18EFDB6E" w14:textId="46C0F048" w:rsidR="00E22115" w:rsidRDefault="006C66CC" w:rsidP="00E22115">
      <w:pPr>
        <w:pStyle w:val="Heading3"/>
      </w:pPr>
      <w:bookmarkStart w:id="898" w:name="_Ref4247826"/>
      <w:bookmarkStart w:id="899" w:name="_Ref4583651"/>
      <w:bookmarkStart w:id="900" w:name="_Toc5353769"/>
      <w:r>
        <w:t>taxa</w:t>
      </w:r>
      <w:r w:rsidR="00E22115">
        <w:t xml:space="preserve"> property</w:t>
      </w:r>
      <w:bookmarkEnd w:id="898"/>
      <w:bookmarkEnd w:id="899"/>
      <w:bookmarkEnd w:id="900"/>
    </w:p>
    <w:p w14:paraId="6D8C8401" w14:textId="049B2727"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ED0D6F">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ED0D6F">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1D372260" w:rsidR="00255BB5" w:rsidRDefault="00255BB5" w:rsidP="00E22115">
      <w:r>
        <w:t xml:space="preserve">If any </w:t>
      </w:r>
      <w:proofErr w:type="spellStart"/>
      <w:r w:rsidRPr="00255BB5">
        <w:rPr>
          <w:rStyle w:val="CODEtemp"/>
        </w:rPr>
        <w:t>reportingDescriptor</w:t>
      </w:r>
      <w:r>
        <w:rPr>
          <w:rStyle w:val="CODEtemp"/>
        </w:rPr>
        <w:t>Reference</w:t>
      </w:r>
      <w:proofErr w:type="spellEnd"/>
      <w:r>
        <w:t xml:space="preserve"> object within </w:t>
      </w:r>
      <w:r w:rsidRPr="00255BB5">
        <w:rPr>
          <w:rStyle w:val="CODEtemp"/>
        </w:rPr>
        <w:t>taxa</w:t>
      </w:r>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rsidR="00ED0D6F">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rsidR="00ED0D6F">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7F89F0F8"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ED0D6F">
        <w:t>3.25.8</w:t>
      </w:r>
      <w:r w:rsidR="008830B6">
        <w:fldChar w:fldCharType="end"/>
      </w:r>
      <w:r>
        <w:t>.</w:t>
      </w:r>
    </w:p>
    <w:p w14:paraId="1B7E9CC9" w14:textId="72646D1D" w:rsidR="00C700F5" w:rsidRDefault="006C66CC" w:rsidP="00C700F5">
      <w:pPr>
        <w:pStyle w:val="Heading3"/>
      </w:pPr>
      <w:bookmarkStart w:id="901" w:name="_Ref4583658"/>
      <w:bookmarkStart w:id="902" w:name="_Toc5353770"/>
      <w:proofErr w:type="spellStart"/>
      <w:r>
        <w:t>optionalTaxa</w:t>
      </w:r>
      <w:bookmarkEnd w:id="901"/>
      <w:bookmarkEnd w:id="902"/>
      <w:proofErr w:type="spellEnd"/>
    </w:p>
    <w:p w14:paraId="3B5A5042" w14:textId="793DCCA2"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ED0D6F">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ED0D6F">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580A7E02" w:rsidR="00732D6B" w:rsidRDefault="00732D6B" w:rsidP="00732D6B">
      <w:r>
        <w:t xml:space="preserve">If any </w:t>
      </w:r>
      <w:proofErr w:type="spellStart"/>
      <w:r w:rsidRPr="00255BB5">
        <w:rPr>
          <w:rStyle w:val="CODEtemp"/>
        </w:rPr>
        <w:t>reportingDescriptor</w:t>
      </w:r>
      <w:r>
        <w:rPr>
          <w:rStyle w:val="CODEtemp"/>
        </w:rPr>
        <w:t>Reference</w:t>
      </w:r>
      <w:proofErr w:type="spellEnd"/>
      <w:r>
        <w:t xml:space="preserve"> object within </w:t>
      </w:r>
      <w:proofErr w:type="spellStart"/>
      <w:r>
        <w:rPr>
          <w:rStyle w:val="CODEtemp"/>
        </w:rPr>
        <w:t>optionalT</w:t>
      </w:r>
      <w:r w:rsidRPr="00255BB5">
        <w:rPr>
          <w:rStyle w:val="CODEtemp"/>
        </w:rPr>
        <w:t>axa</w:t>
      </w:r>
      <w:proofErr w:type="spellEnd"/>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rsidR="00ED0D6F">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rsidR="00ED0D6F">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464B8BC4"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ED0D6F">
        <w:t>3.25.8</w:t>
      </w:r>
      <w:r w:rsidR="008830B6">
        <w:fldChar w:fldCharType="end"/>
      </w:r>
      <w:r>
        <w:t>.</w:t>
      </w:r>
    </w:p>
    <w:p w14:paraId="13B57609" w14:textId="17EDB14C" w:rsidR="00164CCB" w:rsidRDefault="0085505F" w:rsidP="00B86BC7">
      <w:pPr>
        <w:pStyle w:val="Heading2"/>
      </w:pPr>
      <w:bookmarkStart w:id="903" w:name="_Ref508894470"/>
      <w:bookmarkStart w:id="904" w:name="_Ref508894720"/>
      <w:bookmarkStart w:id="905" w:name="_Ref508894737"/>
      <w:bookmarkStart w:id="906" w:name="_Toc5353771"/>
      <w:bookmarkStart w:id="907" w:name="_Ref493477061"/>
      <w:proofErr w:type="spellStart"/>
      <w:r>
        <w:t>reporting</w:t>
      </w:r>
      <w:r w:rsidR="00164CCB">
        <w:t>Configuration</w:t>
      </w:r>
      <w:proofErr w:type="spellEnd"/>
      <w:r w:rsidR="00164CCB">
        <w:t xml:space="preserve"> object</w:t>
      </w:r>
      <w:bookmarkEnd w:id="903"/>
      <w:bookmarkEnd w:id="904"/>
      <w:bookmarkEnd w:id="905"/>
      <w:bookmarkEnd w:id="906"/>
    </w:p>
    <w:p w14:paraId="2F470253" w14:textId="738DA236" w:rsidR="00164CCB" w:rsidRDefault="00164CCB" w:rsidP="00164CCB">
      <w:pPr>
        <w:pStyle w:val="Heading3"/>
      </w:pPr>
      <w:bookmarkStart w:id="908" w:name="_Toc5353772"/>
      <w:r>
        <w:t>General</w:t>
      </w:r>
      <w:bookmarkEnd w:id="908"/>
    </w:p>
    <w:p w14:paraId="2C5A48CF" w14:textId="6B375F3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ED0D6F">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712748A"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ED0D6F">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ED0D6F">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ED0D6F">
        <w:t>3.46.2</w:t>
      </w:r>
      <w:r>
        <w:fldChar w:fldCharType="end"/>
      </w:r>
      <w:r>
        <w:t>).</w:t>
      </w:r>
    </w:p>
    <w:p w14:paraId="1B94F57E" w14:textId="0E4B2A6D" w:rsidR="00D41895" w:rsidRPr="00D41895" w:rsidRDefault="00D41895" w:rsidP="00D41895">
      <w:r>
        <w:lastRenderedPageBreak/>
        <w:t>For an example, see §</w:t>
      </w:r>
      <w:r>
        <w:fldChar w:fldCharType="begin"/>
      </w:r>
      <w:r>
        <w:instrText xml:space="preserve"> REF _Ref508894796 \r \h </w:instrText>
      </w:r>
      <w:r>
        <w:fldChar w:fldCharType="separate"/>
      </w:r>
      <w:r w:rsidR="00ED0D6F">
        <w:t>3.45.5</w:t>
      </w:r>
      <w:r>
        <w:fldChar w:fldCharType="end"/>
      </w:r>
      <w:r>
        <w:t>.</w:t>
      </w:r>
    </w:p>
    <w:p w14:paraId="3F5F290D" w14:textId="702ADA23" w:rsidR="00164CCB" w:rsidRDefault="00164CCB" w:rsidP="00164CCB">
      <w:pPr>
        <w:pStyle w:val="Heading3"/>
      </w:pPr>
      <w:bookmarkStart w:id="909" w:name="_Toc5353773"/>
      <w:r>
        <w:t>enabled property</w:t>
      </w:r>
      <w:bookmarkEnd w:id="90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10" w:name="_Ref508894469"/>
      <w:bookmarkStart w:id="911" w:name="_Ref4233395"/>
      <w:bookmarkStart w:id="912" w:name="_Toc5353774"/>
      <w:r>
        <w:t>l</w:t>
      </w:r>
      <w:r w:rsidR="00164CCB">
        <w:t>evel property</w:t>
      </w:r>
      <w:bookmarkEnd w:id="910"/>
      <w:bookmarkEnd w:id="911"/>
      <w:bookmarkEnd w:id="912"/>
    </w:p>
    <w:p w14:paraId="2F7AE5CB" w14:textId="338873D2"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ED0D6F">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ED0D6F">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9D034BA"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D0D6F">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D0D6F">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D0D6F">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D0D6F">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15B825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D0D6F">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D0D6F">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13" w:name="_Ref531188361"/>
      <w:bookmarkStart w:id="914" w:name="_Toc5353775"/>
      <w:r>
        <w:t>r</w:t>
      </w:r>
      <w:r w:rsidR="00F47B45">
        <w:t>ank property</w:t>
      </w:r>
      <w:bookmarkEnd w:id="913"/>
      <w:bookmarkEnd w:id="914"/>
    </w:p>
    <w:p w14:paraId="14DD047E" w14:textId="651C5D5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ED0D6F">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AAFE492"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D0D6F">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D0D6F">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15" w:name="_Ref508894764"/>
      <w:bookmarkStart w:id="916" w:name="_Ref508894796"/>
      <w:bookmarkStart w:id="917" w:name="_Toc5353776"/>
      <w:r>
        <w:t>parameters property</w:t>
      </w:r>
      <w:bookmarkEnd w:id="915"/>
      <w:bookmarkEnd w:id="916"/>
      <w:bookmarkEnd w:id="917"/>
    </w:p>
    <w:p w14:paraId="18FD260D" w14:textId="6AFD2306"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D0D6F">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D0D6F">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FAB4E5" w:rsidR="00D41895" w:rsidRDefault="00D41895" w:rsidP="002D65F3">
      <w:pPr>
        <w:pStyle w:val="Code"/>
      </w:pPr>
      <w:r>
        <w:lastRenderedPageBreak/>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ED0D6F">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18" w:name="_Ref3971750"/>
      <w:bookmarkStart w:id="919" w:name="_Toc5353777"/>
      <w:proofErr w:type="spellStart"/>
      <w:r>
        <w:t>configurationOverride</w:t>
      </w:r>
      <w:proofErr w:type="spellEnd"/>
      <w:r w:rsidR="00056659">
        <w:t xml:space="preserve"> object</w:t>
      </w:r>
      <w:bookmarkEnd w:id="918"/>
      <w:bookmarkEnd w:id="919"/>
    </w:p>
    <w:p w14:paraId="768453EA" w14:textId="15C821BC" w:rsidR="00056659" w:rsidRDefault="00056659" w:rsidP="00056659">
      <w:pPr>
        <w:pStyle w:val="Heading3"/>
      </w:pPr>
      <w:bookmarkStart w:id="920" w:name="_Toc5353778"/>
      <w:r>
        <w:t>General</w:t>
      </w:r>
      <w:bookmarkEnd w:id="920"/>
    </w:p>
    <w:p w14:paraId="247C664B" w14:textId="175B5206"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2F3239D5"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D0D6F">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21" w:name="_Hlk1293845"/>
      <w:r>
        <w:t>§</w:t>
      </w:r>
      <w:bookmarkEnd w:id="921"/>
      <w:r w:rsidR="00A57F4F">
        <w:fldChar w:fldCharType="begin"/>
      </w:r>
      <w:r w:rsidR="00A57F4F">
        <w:instrText xml:space="preserve"> REF _Ref3972812 \r \h </w:instrText>
      </w:r>
      <w:r w:rsidR="00A57F4F">
        <w:fldChar w:fldCharType="separate"/>
      </w:r>
      <w:r w:rsidR="00ED0D6F">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ED0D6F">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64BE85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D0D6F">
        <w:t>3.14</w:t>
      </w:r>
      <w:r>
        <w:fldChar w:fldCharType="end"/>
      </w:r>
      <w:r>
        <w:t>).</w:t>
      </w:r>
    </w:p>
    <w:p w14:paraId="0E4D2E44" w14:textId="29B20C0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D0D6F">
        <w:t>3.14.6</w:t>
      </w:r>
      <w:r w:rsidR="00806614">
        <w:fldChar w:fldCharType="end"/>
      </w:r>
      <w:r w:rsidR="00806614">
        <w:t>.</w:t>
      </w:r>
    </w:p>
    <w:p w14:paraId="4459326F" w14:textId="7E0DE43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D0D6F">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BD79D4D"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2CD3DCEE"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D0D6F">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CFD63B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D0D6F">
        <w:t>3.14.11</w:t>
      </w:r>
      <w:r w:rsidR="00806614">
        <w:fldChar w:fldCharType="end"/>
      </w:r>
      <w:r w:rsidR="00806614">
        <w:t>.</w:t>
      </w:r>
    </w:p>
    <w:p w14:paraId="5BC96DFD" w14:textId="5DFB4F7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D0D6F">
        <w:t>3.19</w:t>
      </w:r>
      <w:r w:rsidR="00806614">
        <w:fldChar w:fldCharType="end"/>
      </w:r>
      <w:r w:rsidR="00806614">
        <w:t>).</w:t>
      </w:r>
    </w:p>
    <w:p w14:paraId="1FBA3053" w14:textId="472F4595"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D0D6F">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75595A64" w:rsidR="001F48E9" w:rsidRDefault="001F48E9" w:rsidP="00A57F4F">
      <w:pPr>
        <w:pStyle w:val="Code"/>
      </w:pPr>
      <w:r>
        <w:t xml:space="preserve">                                            #  (§</w:t>
      </w:r>
      <w:r>
        <w:fldChar w:fldCharType="begin"/>
      </w:r>
      <w:r>
        <w:instrText xml:space="preserve"> REF _Ref3971750 \r \h </w:instrText>
      </w:r>
      <w:r>
        <w:fldChar w:fldCharType="separate"/>
      </w:r>
      <w:r w:rsidR="00ED0D6F">
        <w:t>3.46</w:t>
      </w:r>
      <w:r>
        <w:fldChar w:fldCharType="end"/>
      </w:r>
      <w:r>
        <w:t>).</w:t>
      </w:r>
    </w:p>
    <w:p w14:paraId="2ABA5D95" w14:textId="5B89F1F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D0D6F">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47E03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D0D6F">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lastRenderedPageBreak/>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22" w:name="_Ref3973102"/>
      <w:bookmarkStart w:id="923" w:name="_Toc5353779"/>
      <w:r>
        <w:t>descriptor</w:t>
      </w:r>
      <w:r w:rsidR="00752239">
        <w:t xml:space="preserve"> property</w:t>
      </w:r>
      <w:bookmarkEnd w:id="922"/>
      <w:bookmarkEnd w:id="923"/>
    </w:p>
    <w:p w14:paraId="70483680" w14:textId="109C8ADB"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ED0D6F">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ED0D6F">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24" w:name="_Ref3972812"/>
      <w:bookmarkStart w:id="925" w:name="_Toc5353780"/>
      <w:r>
        <w:t>configuration property</w:t>
      </w:r>
      <w:bookmarkEnd w:id="924"/>
      <w:bookmarkEnd w:id="925"/>
    </w:p>
    <w:p w14:paraId="27CE08F7" w14:textId="773DD151"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ED0D6F">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ED0D6F">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26" w:name="_Ref4076564"/>
      <w:bookmarkStart w:id="927" w:name="_Toc5353781"/>
      <w:proofErr w:type="spellStart"/>
      <w:r>
        <w:t>reportingDescriptorReference</w:t>
      </w:r>
      <w:proofErr w:type="spellEnd"/>
      <w:r>
        <w:t xml:space="preserve"> object</w:t>
      </w:r>
      <w:bookmarkEnd w:id="926"/>
      <w:bookmarkEnd w:id="927"/>
    </w:p>
    <w:p w14:paraId="5279C0DC" w14:textId="2CEB786B" w:rsidR="00C4251F" w:rsidRDefault="00C4251F" w:rsidP="00C4251F">
      <w:pPr>
        <w:pStyle w:val="Heading3"/>
      </w:pPr>
      <w:bookmarkStart w:id="928" w:name="_Toc5353782"/>
      <w:r>
        <w:t>General</w:t>
      </w:r>
      <w:bookmarkEnd w:id="928"/>
    </w:p>
    <w:p w14:paraId="60777BC2" w14:textId="1FF19C2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ED0D6F">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ED0D6F">
        <w:t>3.17.3</w:t>
      </w:r>
      <w:r>
        <w:fldChar w:fldCharType="end"/>
      </w:r>
      <w:r>
        <w:t>).</w:t>
      </w:r>
    </w:p>
    <w:p w14:paraId="614063D7" w14:textId="1C63574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D0D6F">
        <w:t>3.47.4</w:t>
      </w:r>
      <w:r>
        <w:fldChar w:fldCharType="end"/>
      </w:r>
      <w:r>
        <w:t xml:space="preserve">), and </w:t>
      </w:r>
      <w:proofErr w:type="spellStart"/>
      <w:r>
        <w:rPr>
          <w:rStyle w:val="CODEtemp"/>
        </w:rPr>
        <w:t>theDescriptor</w:t>
      </w:r>
      <w:proofErr w:type="spellEnd"/>
      <w:r>
        <w:t xml:space="preserve"> does not exist.</w:t>
      </w:r>
    </w:p>
    <w:p w14:paraId="7E431707" w14:textId="2CE797C9"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ED0D6F">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D0D6F">
        <w:t>3.52.2</w:t>
      </w:r>
      <w:r>
        <w:fldChar w:fldCharType="end"/>
      </w:r>
      <w:r>
        <w:t>) contains only the id of the notification.</w:t>
      </w:r>
    </w:p>
    <w:p w14:paraId="6ED76545" w14:textId="3CCB548C" w:rsidR="004939E1" w:rsidRDefault="004939E1" w:rsidP="004939E1">
      <w:pPr>
        <w:pStyle w:val="Code"/>
      </w:pPr>
      <w:r>
        <w:t>{                                            # An invocation object (§</w:t>
      </w:r>
      <w:r>
        <w:fldChar w:fldCharType="begin"/>
      </w:r>
      <w:r>
        <w:instrText xml:space="preserve"> REF _Ref493352563 \r \h </w:instrText>
      </w:r>
      <w:r>
        <w:fldChar w:fldCharType="separate"/>
      </w:r>
      <w:r w:rsidR="00ED0D6F">
        <w:t>3.19</w:t>
      </w:r>
      <w:r>
        <w:fldChar w:fldCharType="end"/>
      </w:r>
      <w:r>
        <w:t>).</w:t>
      </w:r>
    </w:p>
    <w:p w14:paraId="5855007A" w14:textId="7FB82686"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ED0D6F">
        <w:t>3.19.21</w:t>
      </w:r>
      <w:r>
        <w:fldChar w:fldCharType="end"/>
      </w:r>
      <w:r>
        <w:t>.</w:t>
      </w:r>
    </w:p>
    <w:p w14:paraId="50001E43" w14:textId="75AEFFC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D0D6F">
        <w:t>3.52</w:t>
      </w:r>
      <w:r>
        <w:fldChar w:fldCharType="end"/>
      </w:r>
      <w:r>
        <w:t>).</w:t>
      </w:r>
    </w:p>
    <w:p w14:paraId="2F95D74B" w14:textId="109113B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D0D6F">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593324D"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ED0D6F">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29" w:name="_Toc5353783"/>
      <w:r>
        <w:t>Constraints</w:t>
      </w:r>
      <w:bookmarkEnd w:id="929"/>
    </w:p>
    <w:p w14:paraId="5439CA13" w14:textId="46AFE3C5"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D0D6F">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ED0D6F">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ED0D6F">
        <w:t>3.44</w:t>
      </w:r>
      <w:r w:rsidR="00C4251F">
        <w:fldChar w:fldCharType="end"/>
      </w:r>
      <w:r w:rsidR="00C4251F">
        <w:t>).</w:t>
      </w:r>
    </w:p>
    <w:p w14:paraId="397A8613" w14:textId="73A2C5E0" w:rsidR="00B1270B" w:rsidRDefault="00B1270B" w:rsidP="00B1270B">
      <w:pPr>
        <w:pStyle w:val="Heading3"/>
      </w:pPr>
      <w:bookmarkStart w:id="930" w:name="_Ref4135862"/>
      <w:bookmarkStart w:id="931" w:name="_Toc5353784"/>
      <w:proofErr w:type="spellStart"/>
      <w:r>
        <w:lastRenderedPageBreak/>
        <w:t>reportingDescriptor</w:t>
      </w:r>
      <w:proofErr w:type="spellEnd"/>
      <w:r>
        <w:t xml:space="preserve"> lookup</w:t>
      </w:r>
      <w:bookmarkEnd w:id="930"/>
      <w:bookmarkEnd w:id="931"/>
    </w:p>
    <w:p w14:paraId="37615F29" w14:textId="35BFB223"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ED0D6F">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ED0D6F">
        <w:t>3.48.2</w:t>
      </w:r>
      <w:r w:rsidR="00F11A97">
        <w:fldChar w:fldCharType="end"/>
      </w:r>
      <w:r w:rsidR="00F11A97">
        <w:t>.</w:t>
      </w:r>
    </w:p>
    <w:p w14:paraId="468E1145" w14:textId="3F4B9B1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ED0D6F">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ED0D6F">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2FD2A6FC"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ED0D6F">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7B6E98D"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ED0D6F">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6FF95C9"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ED0D6F">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7B3C2AA"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ED0D6F">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1C348B2"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ED0D6F">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32" w:name="_Ref4148802"/>
      <w:bookmarkStart w:id="933" w:name="_Toc5353785"/>
      <w:r>
        <w:t>id</w:t>
      </w:r>
      <w:bookmarkEnd w:id="932"/>
      <w:bookmarkEnd w:id="933"/>
    </w:p>
    <w:p w14:paraId="2B850765" w14:textId="7FF117D7"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D0D6F">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34" w:name="_Hlk4159358"/>
      <w:r w:rsidR="005402B0">
        <w:t>§</w:t>
      </w:r>
      <w:bookmarkEnd w:id="934"/>
      <w:r w:rsidR="005402B0">
        <w:fldChar w:fldCharType="begin"/>
      </w:r>
      <w:r w:rsidR="005402B0">
        <w:instrText xml:space="preserve"> REF _Ref493408046 \r \h </w:instrText>
      </w:r>
      <w:r w:rsidR="005402B0">
        <w:fldChar w:fldCharType="separate"/>
      </w:r>
      <w:r w:rsidR="00ED0D6F">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B081BD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ED0D6F">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4E72A91"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ED0D6F">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44C8197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D0D6F">
        <w:t>3.14</w:t>
      </w:r>
      <w:r>
        <w:fldChar w:fldCharType="end"/>
      </w:r>
      <w:r>
        <w:t>).</w:t>
      </w:r>
    </w:p>
    <w:p w14:paraId="6BA34316" w14:textId="0DC18B6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D0D6F">
        <w:t>3.14.6</w:t>
      </w:r>
      <w:r>
        <w:fldChar w:fldCharType="end"/>
      </w:r>
      <w:r>
        <w:t>.</w:t>
      </w:r>
    </w:p>
    <w:p w14:paraId="7151A118" w14:textId="2AEE626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D0D6F">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1B0E55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406AFFA9" w14:textId="71968DE6"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w:t>
      </w:r>
    </w:p>
    <w:p w14:paraId="63DED447" w14:textId="0EB91BBA"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D0D6F">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E307D8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D0D6F">
        <w:t>3.14.20</w:t>
      </w:r>
      <w:r>
        <w:fldChar w:fldCharType="end"/>
      </w:r>
      <w:r>
        <w:t>.</w:t>
      </w:r>
    </w:p>
    <w:p w14:paraId="469B0064" w14:textId="56D89F4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D0D6F">
        <w:t>3.25</w:t>
      </w:r>
      <w:r>
        <w:fldChar w:fldCharType="end"/>
      </w:r>
      <w:r>
        <w:t>).</w:t>
      </w:r>
    </w:p>
    <w:p w14:paraId="436ACC80" w14:textId="26446E24"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ED0D6F">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35" w:name="_Ref4055060"/>
      <w:bookmarkStart w:id="936" w:name="_Toc5353786"/>
      <w:r>
        <w:t>index</w:t>
      </w:r>
      <w:bookmarkEnd w:id="935"/>
      <w:bookmarkEnd w:id="936"/>
    </w:p>
    <w:p w14:paraId="5E8A5361" w14:textId="780E10C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D0D6F">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ED0D6F">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ED0D6F">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D0D6F">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0DBE938" w:rsidR="00E45D82" w:rsidRDefault="00E45D82" w:rsidP="00E45D82">
      <w:pPr>
        <w:pStyle w:val="Code"/>
      </w:pPr>
      <w:r>
        <w:t>{                            # A run object (§</w:t>
      </w:r>
      <w:r>
        <w:fldChar w:fldCharType="begin"/>
      </w:r>
      <w:r>
        <w:instrText xml:space="preserve"> REF _Ref493349997 \r \h  \* MERGEFORMAT </w:instrText>
      </w:r>
      <w:r>
        <w:fldChar w:fldCharType="separate"/>
      </w:r>
      <w:r w:rsidR="00ED0D6F">
        <w:t>3.14</w:t>
      </w:r>
      <w:r>
        <w:fldChar w:fldCharType="end"/>
      </w:r>
      <w:r>
        <w:t>).</w:t>
      </w:r>
    </w:p>
    <w:p w14:paraId="257CC1D7" w14:textId="70030C13" w:rsidR="00E45D82" w:rsidRDefault="00E45D82" w:rsidP="00E45D82">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3E252115" w14:textId="6E50A536" w:rsidR="00E45D82" w:rsidRDefault="00E45D82" w:rsidP="00E45D82">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54FD967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40E440D1" w14:textId="0113809C"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w:t>
      </w:r>
    </w:p>
    <w:p w14:paraId="0F975D02" w14:textId="0F1231B3" w:rsidR="00E45D82" w:rsidRDefault="00E45D82" w:rsidP="00E45D82">
      <w:pPr>
        <w:pStyle w:val="Code"/>
      </w:pPr>
      <w:r>
        <w:t xml:space="preserve">          "id": "CA1711",    # See §</w:t>
      </w:r>
      <w:r>
        <w:fldChar w:fldCharType="begin"/>
      </w:r>
      <w:r>
        <w:instrText xml:space="preserve"> REF _Ref493408046 \r \h </w:instrText>
      </w:r>
      <w:r>
        <w:fldChar w:fldCharType="separate"/>
      </w:r>
      <w:r w:rsidR="00ED0D6F">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787DC8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D0D6F">
        <w:t>3.14.20</w:t>
      </w:r>
      <w:r>
        <w:fldChar w:fldCharType="end"/>
      </w:r>
      <w:r>
        <w:t>.</w:t>
      </w:r>
    </w:p>
    <w:p w14:paraId="166ABF0D" w14:textId="68574D99"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D0D6F">
        <w:t>3.25</w:t>
      </w:r>
      <w:r>
        <w:fldChar w:fldCharType="end"/>
      </w:r>
      <w:r>
        <w:t>).</w:t>
      </w:r>
    </w:p>
    <w:p w14:paraId="18301065" w14:textId="1BA8AE49"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ED0D6F">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9E43AA7"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ED0D6F">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37" w:name="_Ref4055066"/>
      <w:bookmarkStart w:id="938" w:name="_Toc5353787"/>
      <w:proofErr w:type="spellStart"/>
      <w:r>
        <w:t>guid</w:t>
      </w:r>
      <w:bookmarkEnd w:id="937"/>
      <w:bookmarkEnd w:id="938"/>
      <w:proofErr w:type="spellEnd"/>
    </w:p>
    <w:p w14:paraId="0CDADA3F" w14:textId="76E71500"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D0D6F">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ED0D6F">
        <w:t>3.44.5</w:t>
      </w:r>
      <w:r w:rsidR="00AA0090">
        <w:fldChar w:fldCharType="end"/>
      </w:r>
      <w:r>
        <w:t>).</w:t>
      </w:r>
    </w:p>
    <w:p w14:paraId="5A0F6357" w14:textId="46E29762" w:rsidR="00C4251F" w:rsidRDefault="00C4251F" w:rsidP="00C4251F">
      <w:pPr>
        <w:pStyle w:val="Heading3"/>
      </w:pPr>
      <w:bookmarkStart w:id="939" w:name="_Ref4055072"/>
      <w:bookmarkStart w:id="940" w:name="_Toc5353788"/>
      <w:proofErr w:type="spellStart"/>
      <w:r>
        <w:t>toolComponent</w:t>
      </w:r>
      <w:bookmarkEnd w:id="939"/>
      <w:bookmarkEnd w:id="940"/>
      <w:proofErr w:type="spellEnd"/>
    </w:p>
    <w:p w14:paraId="21B9AEB8" w14:textId="7F4AC7C9"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ED0D6F">
        <w:t>3.48</w:t>
      </w:r>
      <w:r>
        <w:fldChar w:fldCharType="end"/>
      </w:r>
      <w:r>
        <w:t xml:space="preserve">) that identifies </w:t>
      </w:r>
      <w:proofErr w:type="spellStart"/>
      <w:r w:rsidRPr="00AA0090">
        <w:rPr>
          <w:rStyle w:val="CODEtemp"/>
        </w:rPr>
        <w:t>theComponent</w:t>
      </w:r>
      <w:proofErr w:type="spellEnd"/>
      <w:r>
        <w:t>.</w:t>
      </w:r>
    </w:p>
    <w:p w14:paraId="217B585E" w14:textId="01F7A77E"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ED0D6F">
        <w:t>3.17.2</w:t>
      </w:r>
      <w:r>
        <w:fldChar w:fldCharType="end"/>
      </w:r>
      <w:r>
        <w:t>).</w:t>
      </w:r>
    </w:p>
    <w:p w14:paraId="1C3B47DE" w14:textId="73F83595" w:rsidR="00C4251F" w:rsidRDefault="00C4251F" w:rsidP="00C4251F">
      <w:pPr>
        <w:pStyle w:val="Heading2"/>
      </w:pPr>
      <w:bookmarkStart w:id="941" w:name="_Ref4137207"/>
      <w:bookmarkStart w:id="942" w:name="_Toc5353789"/>
      <w:bookmarkStart w:id="943" w:name="_Hlk4091378"/>
      <w:proofErr w:type="spellStart"/>
      <w:r>
        <w:t>toolComponentReference</w:t>
      </w:r>
      <w:proofErr w:type="spellEnd"/>
      <w:r>
        <w:t xml:space="preserve"> object</w:t>
      </w:r>
      <w:bookmarkEnd w:id="941"/>
      <w:bookmarkEnd w:id="942"/>
    </w:p>
    <w:p w14:paraId="142C8034" w14:textId="0D0853CC" w:rsidR="00C605E8" w:rsidRDefault="00C605E8" w:rsidP="00C605E8">
      <w:pPr>
        <w:pStyle w:val="Heading3"/>
      </w:pPr>
      <w:bookmarkStart w:id="944" w:name="_Toc5353790"/>
      <w:r>
        <w:t>General</w:t>
      </w:r>
      <w:bookmarkEnd w:id="944"/>
    </w:p>
    <w:p w14:paraId="13836518" w14:textId="184C7BA1"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ED0D6F">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ED0D6F">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ED0D6F">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45" w:name="_Ref4147602"/>
      <w:bookmarkStart w:id="946" w:name="_Toc5353791"/>
      <w:proofErr w:type="spellStart"/>
      <w:r>
        <w:t>toolComponent</w:t>
      </w:r>
      <w:proofErr w:type="spellEnd"/>
      <w:r>
        <w:t xml:space="preserve"> lookup</w:t>
      </w:r>
      <w:bookmarkEnd w:id="945"/>
      <w:bookmarkEnd w:id="946"/>
    </w:p>
    <w:p w14:paraId="083C9907" w14:textId="7A7D42B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D0D6F">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ED0D6F">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ED0D6F">
        <w:t>3.17.2</w:t>
      </w:r>
      <w:r w:rsidR="00E10C18">
        <w:fldChar w:fldCharType="end"/>
      </w:r>
      <w:r>
        <w:t>).</w:t>
      </w:r>
    </w:p>
    <w:p w14:paraId="5461030D" w14:textId="02CB0571"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ED0D6F">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47" w:name="_Toc5353792"/>
      <w:r>
        <w:t>n</w:t>
      </w:r>
      <w:r w:rsidR="00C4251F">
        <w:t>ame</w:t>
      </w:r>
      <w:r>
        <w:t xml:space="preserve"> property</w:t>
      </w:r>
      <w:bookmarkEnd w:id="947"/>
    </w:p>
    <w:p w14:paraId="61E89037" w14:textId="2B5EE454"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D0D6F">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8" w:name="_Ref4082234"/>
      <w:bookmarkStart w:id="949" w:name="_Toc5353793"/>
      <w:bookmarkEnd w:id="943"/>
      <w:r>
        <w:t>index</w:t>
      </w:r>
      <w:r w:rsidR="00C605E8">
        <w:t xml:space="preserve"> property</w:t>
      </w:r>
      <w:bookmarkEnd w:id="948"/>
      <w:bookmarkEnd w:id="949"/>
    </w:p>
    <w:p w14:paraId="4ABEFE24" w14:textId="68DF14EA"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ED0D6F">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D0D6F">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50" w:name="_Ref4082243"/>
      <w:bookmarkStart w:id="951" w:name="_Toc5353794"/>
      <w:proofErr w:type="spellStart"/>
      <w:r>
        <w:t>guid</w:t>
      </w:r>
      <w:proofErr w:type="spellEnd"/>
      <w:r w:rsidR="00C605E8">
        <w:t xml:space="preserve"> property</w:t>
      </w:r>
      <w:bookmarkEnd w:id="950"/>
      <w:bookmarkEnd w:id="951"/>
    </w:p>
    <w:p w14:paraId="6F2B2E27" w14:textId="0D8DAEBF"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D0D6F">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ED0D6F">
        <w:t>3.18.5</w:t>
      </w:r>
      <w:r w:rsidR="00B07FD1">
        <w:fldChar w:fldCharType="end"/>
      </w:r>
      <w:r w:rsidR="00B07FD1">
        <w:t>).</w:t>
      </w:r>
    </w:p>
    <w:p w14:paraId="6FFC00CB" w14:textId="60259FA1" w:rsidR="00B86BC7" w:rsidRDefault="00B86BC7" w:rsidP="00B86BC7">
      <w:pPr>
        <w:pStyle w:val="Heading2"/>
      </w:pPr>
      <w:bookmarkStart w:id="952" w:name="_Ref530139075"/>
      <w:bookmarkStart w:id="953" w:name="_Toc5353795"/>
      <w:r>
        <w:lastRenderedPageBreak/>
        <w:t>fix object</w:t>
      </w:r>
      <w:bookmarkEnd w:id="907"/>
      <w:bookmarkEnd w:id="952"/>
      <w:bookmarkEnd w:id="953"/>
    </w:p>
    <w:p w14:paraId="410A501F" w14:textId="4C707545" w:rsidR="00B86BC7" w:rsidRDefault="00B86BC7" w:rsidP="00B86BC7">
      <w:pPr>
        <w:pStyle w:val="Heading3"/>
      </w:pPr>
      <w:bookmarkStart w:id="954" w:name="_Toc5353796"/>
      <w:r>
        <w:t>General</w:t>
      </w:r>
      <w:bookmarkEnd w:id="95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B18F79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D0D6F">
        <w:t>3.25</w:t>
      </w:r>
      <w:r>
        <w:fldChar w:fldCharType="end"/>
      </w:r>
      <w:r>
        <w:t>)</w:t>
      </w:r>
      <w:r w:rsidR="00DF5A5B">
        <w:t>.</w:t>
      </w:r>
    </w:p>
    <w:p w14:paraId="008E6A82" w14:textId="2A7180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D0D6F">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7A199E3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D0D6F">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BCBF196"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D0D6F">
        <w:t>3.49.3</w:t>
      </w:r>
      <w:r w:rsidR="00EA23DD">
        <w:fldChar w:fldCharType="end"/>
      </w:r>
      <w:r w:rsidR="00DF5A5B">
        <w:t>.</w:t>
      </w:r>
    </w:p>
    <w:p w14:paraId="396348ED" w14:textId="624472C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ED0D6F">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55" w:name="_Ref493512730"/>
      <w:bookmarkStart w:id="956" w:name="_Toc5353797"/>
      <w:r>
        <w:t>description property</w:t>
      </w:r>
      <w:bookmarkEnd w:id="955"/>
      <w:bookmarkEnd w:id="956"/>
    </w:p>
    <w:p w14:paraId="1893F7D7" w14:textId="3C084A6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D0D6F">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7" w:name="_Ref493512752"/>
      <w:bookmarkStart w:id="958" w:name="_Ref493513084"/>
      <w:bookmarkStart w:id="959" w:name="_Ref503372111"/>
      <w:bookmarkStart w:id="960" w:name="_Ref503372176"/>
      <w:bookmarkStart w:id="961" w:name="_Toc5353798"/>
      <w:proofErr w:type="spellStart"/>
      <w:r>
        <w:t>artifactChanges</w:t>
      </w:r>
      <w:proofErr w:type="spellEnd"/>
      <w:r>
        <w:t xml:space="preserve"> </w:t>
      </w:r>
      <w:r w:rsidR="00B86BC7">
        <w:t>property</w:t>
      </w:r>
      <w:bookmarkEnd w:id="957"/>
      <w:bookmarkEnd w:id="958"/>
      <w:bookmarkEnd w:id="959"/>
      <w:bookmarkEnd w:id="960"/>
      <w:bookmarkEnd w:id="961"/>
    </w:p>
    <w:p w14:paraId="6DE7B962" w14:textId="5A38970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D0D6F">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ED0D6F">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707EBF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D0D6F">
        <w:t>3.50</w:t>
      </w:r>
      <w:r>
        <w:fldChar w:fldCharType="end"/>
      </w:r>
      <w:r>
        <w:t>).</w:t>
      </w:r>
    </w:p>
    <w:p w14:paraId="71E95DF7" w14:textId="054BC439"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ED0D6F">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B5BBBD3"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ED0D6F">
        <w:t>3.50.3</w:t>
      </w:r>
      <w:r>
        <w:fldChar w:fldCharType="end"/>
      </w:r>
      <w:r>
        <w:t>.</w:t>
      </w:r>
    </w:p>
    <w:p w14:paraId="18CF4AB2" w14:textId="20091D9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D0D6F">
        <w:t>3.51</w:t>
      </w:r>
      <w:r>
        <w:fldChar w:fldCharType="end"/>
      </w:r>
      <w:r>
        <w:t>).</w:t>
      </w:r>
    </w:p>
    <w:p w14:paraId="63715399" w14:textId="67B9688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D0D6F">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7ABA08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D0D6F">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3044C7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D0D6F">
        <w:t>3.50</w:t>
      </w:r>
      <w:r>
        <w:fldChar w:fldCharType="end"/>
      </w:r>
      <w:r>
        <w:t>).</w:t>
      </w:r>
    </w:p>
    <w:p w14:paraId="329E9CE1" w14:textId="00152607"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ED0D6F">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02DBB47C" w:rsidR="004B30F9" w:rsidRDefault="004B30F9" w:rsidP="004B30F9">
      <w:pPr>
        <w:pStyle w:val="Code"/>
      </w:pPr>
      <w:r>
        <w:t xml:space="preserve">      "replacements": [              # See §</w:t>
      </w:r>
      <w:r>
        <w:fldChar w:fldCharType="begin"/>
      </w:r>
      <w:r>
        <w:instrText xml:space="preserve"> REF _Ref493513106 \r \h </w:instrText>
      </w:r>
      <w:r>
        <w:fldChar w:fldCharType="separate"/>
      </w:r>
      <w:r w:rsidR="00ED0D6F">
        <w:t>3.50.3</w:t>
      </w:r>
      <w:r>
        <w:fldChar w:fldCharType="end"/>
      </w:r>
      <w:r>
        <w:t>.</w:t>
      </w:r>
    </w:p>
    <w:p w14:paraId="10AFAC95" w14:textId="56001FF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D0D6F">
        <w:t>3.51</w:t>
      </w:r>
      <w:r>
        <w:fldChar w:fldCharType="end"/>
      </w:r>
      <w:r>
        <w:t>).</w:t>
      </w:r>
    </w:p>
    <w:p w14:paraId="3E7C80C2" w14:textId="27DD041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D0D6F">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426769B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D0D6F">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62" w:name="_Ref493512744"/>
      <w:bookmarkStart w:id="963" w:name="_Ref493512991"/>
      <w:bookmarkStart w:id="964" w:name="_Toc5353799"/>
      <w:proofErr w:type="spellStart"/>
      <w:r>
        <w:t>artifactChange</w:t>
      </w:r>
      <w:proofErr w:type="spellEnd"/>
      <w:r>
        <w:t xml:space="preserve"> </w:t>
      </w:r>
      <w:r w:rsidR="00B86BC7">
        <w:t>object</w:t>
      </w:r>
      <w:bookmarkEnd w:id="962"/>
      <w:bookmarkEnd w:id="963"/>
      <w:bookmarkEnd w:id="964"/>
    </w:p>
    <w:p w14:paraId="74D8322D" w14:textId="06E505AA" w:rsidR="00B86BC7" w:rsidRDefault="00B86BC7" w:rsidP="00B86BC7">
      <w:pPr>
        <w:pStyle w:val="Heading3"/>
      </w:pPr>
      <w:bookmarkStart w:id="965" w:name="_Toc5353800"/>
      <w:r>
        <w:t>General</w:t>
      </w:r>
      <w:bookmarkEnd w:id="96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18B3B4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D0D6F">
        <w:t>3.49</w:t>
      </w:r>
      <w:r w:rsidR="00BC365F">
        <w:fldChar w:fldCharType="end"/>
      </w:r>
      <w:r>
        <w:t>)</w:t>
      </w:r>
      <w:r w:rsidR="00F27F55">
        <w:t>.</w:t>
      </w:r>
    </w:p>
    <w:p w14:paraId="0FF6717D" w14:textId="5FDD98A1"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D0D6F">
        <w:t>3.49.3</w:t>
      </w:r>
      <w:r w:rsidR="00770A97">
        <w:fldChar w:fldCharType="end"/>
      </w:r>
      <w:r w:rsidR="00855CF1">
        <w:t>.</w:t>
      </w:r>
    </w:p>
    <w:p w14:paraId="6A521431" w14:textId="0248D8F7" w:rsidR="006F21F3" w:rsidRDefault="006F21F3" w:rsidP="002D65F3">
      <w:pPr>
        <w:pStyle w:val="Code"/>
      </w:pPr>
      <w:r>
        <w:t xml:space="preserve">    {                          </w:t>
      </w:r>
    </w:p>
    <w:p w14:paraId="0805703A" w14:textId="3B4B8D04"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ED0D6F">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4B15F5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D0D6F">
        <w:t>3.50.3</w:t>
      </w:r>
      <w:r>
        <w:fldChar w:fldCharType="end"/>
      </w:r>
      <w:r w:rsidR="00855CF1">
        <w:t>.</w:t>
      </w:r>
    </w:p>
    <w:p w14:paraId="1FAFE72E" w14:textId="4FA3B11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D0D6F">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6" w:name="_Ref493513096"/>
      <w:bookmarkStart w:id="967" w:name="_Ref493513195"/>
      <w:bookmarkStart w:id="968" w:name="_Ref493513493"/>
      <w:bookmarkStart w:id="969" w:name="_Toc5353801"/>
      <w:proofErr w:type="spellStart"/>
      <w:r>
        <w:t>artifactLocation</w:t>
      </w:r>
      <w:proofErr w:type="spellEnd"/>
      <w:r>
        <w:t xml:space="preserve"> </w:t>
      </w:r>
      <w:r w:rsidR="00B86BC7">
        <w:t>property</w:t>
      </w:r>
      <w:bookmarkEnd w:id="966"/>
      <w:bookmarkEnd w:id="967"/>
      <w:bookmarkEnd w:id="968"/>
      <w:bookmarkEnd w:id="969"/>
    </w:p>
    <w:p w14:paraId="47E2D8A5" w14:textId="5E8EA91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D0D6F">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70" w:name="_Ref493513106"/>
      <w:bookmarkStart w:id="971" w:name="_Toc5353802"/>
      <w:r>
        <w:t>replacements property</w:t>
      </w:r>
      <w:bookmarkEnd w:id="970"/>
      <w:bookmarkEnd w:id="971"/>
    </w:p>
    <w:p w14:paraId="21F0788C" w14:textId="19DD8A57"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D0D6F">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ED0D6F">
        <w:t>3.50.2</w:t>
      </w:r>
      <w:r>
        <w:fldChar w:fldCharType="end"/>
      </w:r>
      <w:r w:rsidRPr="006F21F3">
        <w:t>).</w:t>
      </w:r>
    </w:p>
    <w:p w14:paraId="40D9EA5A" w14:textId="3D521EDE" w:rsidR="00B86BC7" w:rsidRDefault="00B86BC7" w:rsidP="00B86BC7">
      <w:pPr>
        <w:pStyle w:val="Heading2"/>
      </w:pPr>
      <w:bookmarkStart w:id="972" w:name="_Ref493513114"/>
      <w:bookmarkStart w:id="973" w:name="_Ref493513476"/>
      <w:bookmarkStart w:id="974" w:name="_Toc5353803"/>
      <w:r>
        <w:t>replacement object</w:t>
      </w:r>
      <w:bookmarkEnd w:id="972"/>
      <w:bookmarkEnd w:id="973"/>
      <w:bookmarkEnd w:id="974"/>
    </w:p>
    <w:p w14:paraId="1276FD13" w14:textId="540BBC1F" w:rsidR="00B86BC7" w:rsidRDefault="00B86BC7" w:rsidP="00B86BC7">
      <w:pPr>
        <w:pStyle w:val="Heading3"/>
      </w:pPr>
      <w:bookmarkStart w:id="975" w:name="_Toc5353804"/>
      <w:r>
        <w:t>General</w:t>
      </w:r>
      <w:bookmarkEnd w:id="97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DBDDD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ED0D6F">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ED0D6F">
        <w:t>3.51.4</w:t>
      </w:r>
      <w:r>
        <w:fldChar w:fldCharType="end"/>
      </w:r>
      <w:r>
        <w:t xml:space="preserve">), then the effect of the replacement </w:t>
      </w:r>
      <w:r w:rsidRPr="003672C8">
        <w:rPr>
          <w:b/>
        </w:rPr>
        <w:t>SHALL</w:t>
      </w:r>
      <w:r>
        <w:t xml:space="preserve"> be as if the removal were performed before the insertion.</w:t>
      </w:r>
    </w:p>
    <w:p w14:paraId="51FA77A0" w14:textId="7E224483"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ED0D6F">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D0D6F">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966D0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D0D6F">
        <w:t>3.51.3</w:t>
      </w:r>
      <w:r>
        <w:fldChar w:fldCharType="end"/>
      </w:r>
      <w:r>
        <w:t>) specifies a text region (§</w:t>
      </w:r>
      <w:r>
        <w:fldChar w:fldCharType="begin"/>
      </w:r>
      <w:r>
        <w:instrText xml:space="preserve"> REF _Ref493492556 \r \h </w:instrText>
      </w:r>
      <w:r>
        <w:fldChar w:fldCharType="separate"/>
      </w:r>
      <w:r w:rsidR="00ED0D6F">
        <w:t>3.28.2</w:t>
      </w:r>
      <w:r>
        <w:fldChar w:fldCharType="end"/>
      </w:r>
      <w:r>
        <w:t>) or a binary region (§</w:t>
      </w:r>
      <w:r>
        <w:fldChar w:fldCharType="begin"/>
      </w:r>
      <w:r>
        <w:instrText xml:space="preserve"> REF _Ref509043519 \r \h </w:instrText>
      </w:r>
      <w:r>
        <w:fldChar w:fldCharType="separate"/>
      </w:r>
      <w:r w:rsidR="00ED0D6F">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217F22"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ED0D6F">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6" w:name="_Toc5353805"/>
      <w:r>
        <w:t>Constraints</w:t>
      </w:r>
      <w:bookmarkEnd w:id="976"/>
    </w:p>
    <w:p w14:paraId="58129AF5" w14:textId="49B33CB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D0D6F">
        <w:t>3.51.3</w:t>
      </w:r>
      <w:r>
        <w:fldChar w:fldCharType="end"/>
      </w:r>
      <w:r>
        <w:t>) specifies a text region (§</w:t>
      </w:r>
      <w:r>
        <w:fldChar w:fldCharType="begin"/>
      </w:r>
      <w:r>
        <w:instrText xml:space="preserve"> REF _Ref493492556 \r \h </w:instrText>
      </w:r>
      <w:r>
        <w:fldChar w:fldCharType="separate"/>
      </w:r>
      <w:r w:rsidR="00ED0D6F">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ED0D6F">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D0D6F">
        <w:t>3.3.2</w:t>
      </w:r>
      <w:r>
        <w:fldChar w:fldCharType="end"/>
      </w:r>
      <w:r>
        <w:t>).</w:t>
      </w:r>
    </w:p>
    <w:p w14:paraId="77DC3A72" w14:textId="7BD5544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ED0D6F">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D0D6F">
        <w:t>3.3.3</w:t>
      </w:r>
      <w:r>
        <w:fldChar w:fldCharType="end"/>
      </w:r>
      <w:r>
        <w:t>).</w:t>
      </w:r>
    </w:p>
    <w:p w14:paraId="2919F4E4" w14:textId="2FD85E3E" w:rsidR="00B86BC7" w:rsidRDefault="00B86BC7" w:rsidP="00B86BC7">
      <w:pPr>
        <w:pStyle w:val="Heading3"/>
      </w:pPr>
      <w:bookmarkStart w:id="977" w:name="_Ref493518436"/>
      <w:bookmarkStart w:id="978" w:name="_Ref493518439"/>
      <w:bookmarkStart w:id="979" w:name="_Ref493518529"/>
      <w:bookmarkStart w:id="980" w:name="_Toc5353806"/>
      <w:proofErr w:type="spellStart"/>
      <w:r>
        <w:t>deleted</w:t>
      </w:r>
      <w:r w:rsidR="00F27F55">
        <w:t>Region</w:t>
      </w:r>
      <w:proofErr w:type="spellEnd"/>
      <w:r>
        <w:t xml:space="preserve"> property</w:t>
      </w:r>
      <w:bookmarkEnd w:id="977"/>
      <w:bookmarkEnd w:id="978"/>
      <w:bookmarkEnd w:id="979"/>
      <w:bookmarkEnd w:id="980"/>
    </w:p>
    <w:p w14:paraId="1ECF4AC9" w14:textId="63B9091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D0D6F">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81" w:name="_Ref493518437"/>
      <w:bookmarkStart w:id="982" w:name="_Ref493518440"/>
      <w:bookmarkStart w:id="983" w:name="_Toc5353807"/>
      <w:proofErr w:type="spellStart"/>
      <w:r>
        <w:t>inserted</w:t>
      </w:r>
      <w:r w:rsidR="00F27F55">
        <w:t>Content</w:t>
      </w:r>
      <w:proofErr w:type="spellEnd"/>
      <w:r>
        <w:t xml:space="preserve"> property</w:t>
      </w:r>
      <w:bookmarkEnd w:id="981"/>
      <w:bookmarkEnd w:id="982"/>
      <w:bookmarkEnd w:id="983"/>
    </w:p>
    <w:p w14:paraId="6E86F82E" w14:textId="68352C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ED0D6F">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84" w:name="_Ref493404948"/>
      <w:bookmarkStart w:id="985" w:name="_Ref493406026"/>
      <w:bookmarkStart w:id="986" w:name="_Toc5353808"/>
      <w:r>
        <w:t>notification object</w:t>
      </w:r>
      <w:bookmarkEnd w:id="984"/>
      <w:bookmarkEnd w:id="985"/>
      <w:bookmarkEnd w:id="986"/>
    </w:p>
    <w:p w14:paraId="3BD7AF2E" w14:textId="23E07934" w:rsidR="00B86BC7" w:rsidRDefault="00B86BC7" w:rsidP="00B86BC7">
      <w:pPr>
        <w:pStyle w:val="Heading3"/>
      </w:pPr>
      <w:bookmarkStart w:id="987" w:name="_Toc5353809"/>
      <w:r>
        <w:t>General</w:t>
      </w:r>
      <w:bookmarkEnd w:id="987"/>
    </w:p>
    <w:p w14:paraId="759675E9" w14:textId="1410EC8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D0D6F">
        <w:t>3.25</w:t>
      </w:r>
      <w:r>
        <w:fldChar w:fldCharType="end"/>
      </w:r>
      <w:r w:rsidRPr="003672C8">
        <w:t>).</w:t>
      </w:r>
    </w:p>
    <w:p w14:paraId="7D568EDB" w14:textId="4C7028C4" w:rsidR="00C929E8" w:rsidRDefault="00487C16" w:rsidP="00C929E8">
      <w:pPr>
        <w:pStyle w:val="Heading3"/>
      </w:pPr>
      <w:bookmarkStart w:id="988" w:name="_Ref4235658"/>
      <w:bookmarkStart w:id="989" w:name="_Ref4166209"/>
      <w:bookmarkStart w:id="990" w:name="_Toc5353810"/>
      <w:r>
        <w:t>descriptor</w:t>
      </w:r>
      <w:r w:rsidR="0056589D">
        <w:t xml:space="preserve"> property</w:t>
      </w:r>
      <w:bookmarkEnd w:id="988"/>
      <w:bookmarkEnd w:id="989"/>
      <w:bookmarkEnd w:id="990"/>
    </w:p>
    <w:p w14:paraId="11AF29FE" w14:textId="4870254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91" w:name="_Ref493518926"/>
      <w:bookmarkStart w:id="992" w:name="_Ref4166217"/>
      <w:bookmarkStart w:id="993" w:name="_Ref4236095"/>
      <w:bookmarkStart w:id="994" w:name="_Toc5353811"/>
      <w:proofErr w:type="spellStart"/>
      <w:r>
        <w:t>associatedRule</w:t>
      </w:r>
      <w:proofErr w:type="spellEnd"/>
      <w:r w:rsidR="00C929E8">
        <w:t xml:space="preserve"> </w:t>
      </w:r>
      <w:r w:rsidR="00B86BC7">
        <w:t>property</w:t>
      </w:r>
      <w:bookmarkEnd w:id="991"/>
      <w:bookmarkEnd w:id="992"/>
      <w:bookmarkEnd w:id="993"/>
      <w:bookmarkEnd w:id="994"/>
    </w:p>
    <w:p w14:paraId="72DC23AB" w14:textId="2998B8C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ED0D6F">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9158C0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D0D6F">
        <w:t>3.14</w:t>
      </w:r>
      <w:r w:rsidR="009F29FD">
        <w:fldChar w:fldCharType="end"/>
      </w:r>
      <w:r w:rsidR="009F29FD">
        <w:t>).</w:t>
      </w:r>
    </w:p>
    <w:p w14:paraId="0EFDCC38" w14:textId="4F787625" w:rsidR="00274B7F" w:rsidRDefault="00274B7F" w:rsidP="002D65F3">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0343C5EC" w14:textId="0C797BAF" w:rsidR="00274B7F" w:rsidRDefault="00274B7F" w:rsidP="002D65F3">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7E2FE04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76B82C6E" w14:textId="1ED8E71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D0D6F">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888A754"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D0D6F">
        <w:t>3.14.11</w:t>
      </w:r>
      <w:r>
        <w:fldChar w:fldCharType="end"/>
      </w:r>
      <w:r>
        <w:t>.</w:t>
      </w:r>
    </w:p>
    <w:p w14:paraId="5CBB9063" w14:textId="4AB0ADA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D0D6F">
        <w:t>3.19</w:t>
      </w:r>
      <w:r>
        <w:fldChar w:fldCharType="end"/>
      </w:r>
      <w:r>
        <w:t>).</w:t>
      </w:r>
    </w:p>
    <w:p w14:paraId="4EE5FB01" w14:textId="5AC27D4A"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ED0D6F">
        <w:t>3.19.22</w:t>
      </w:r>
      <w:r>
        <w:fldChar w:fldCharType="end"/>
      </w:r>
      <w:r>
        <w:t>.</w:t>
      </w:r>
    </w:p>
    <w:p w14:paraId="67DB37AB" w14:textId="1E88C81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D0D6F">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95" w:name="_Toc5353812"/>
      <w:proofErr w:type="spellStart"/>
      <w:r>
        <w:t>physicalLocation</w:t>
      </w:r>
      <w:proofErr w:type="spellEnd"/>
      <w:r>
        <w:t xml:space="preserve"> property</w:t>
      </w:r>
      <w:bookmarkEnd w:id="995"/>
    </w:p>
    <w:p w14:paraId="23C5F0EF" w14:textId="7E22E94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ED0D6F">
        <w:t>3.27</w:t>
      </w:r>
      <w:r>
        <w:fldChar w:fldCharType="end"/>
      </w:r>
      <w:r w:rsidRPr="008651CE">
        <w:t>) that identifies the relevant location.</w:t>
      </w:r>
    </w:p>
    <w:p w14:paraId="0BE523CC" w14:textId="11807D96" w:rsidR="00B86BC7" w:rsidRDefault="00B86BC7" w:rsidP="00B86BC7">
      <w:pPr>
        <w:pStyle w:val="Heading3"/>
      </w:pPr>
      <w:bookmarkStart w:id="996" w:name="_Ref4660071"/>
      <w:bookmarkStart w:id="997" w:name="_Toc5353813"/>
      <w:r>
        <w:lastRenderedPageBreak/>
        <w:t>message property</w:t>
      </w:r>
      <w:bookmarkEnd w:id="996"/>
      <w:bookmarkEnd w:id="997"/>
    </w:p>
    <w:p w14:paraId="095EAE33" w14:textId="5F2B8D4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D0D6F">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D0D6F">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17CA8781" w14:textId="24CB2BD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ED0D6F">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8" w:name="_Ref493404972"/>
      <w:bookmarkStart w:id="999" w:name="_Ref493406037"/>
      <w:bookmarkStart w:id="1000" w:name="_Toc5353814"/>
      <w:r>
        <w:t>level property</w:t>
      </w:r>
      <w:bookmarkEnd w:id="998"/>
      <w:bookmarkEnd w:id="999"/>
      <w:bookmarkEnd w:id="100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664879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ED0D6F">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01" w:name="_Toc5353815"/>
      <w:proofErr w:type="spellStart"/>
      <w:r>
        <w:t>threadId</w:t>
      </w:r>
      <w:proofErr w:type="spellEnd"/>
      <w:r>
        <w:t xml:space="preserve"> property</w:t>
      </w:r>
      <w:bookmarkEnd w:id="100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02" w:name="_Toc5353816"/>
      <w:proofErr w:type="spellStart"/>
      <w:r>
        <w:t>time</w:t>
      </w:r>
      <w:r w:rsidR="00BF4F63">
        <w:t>Utc</w:t>
      </w:r>
      <w:proofErr w:type="spellEnd"/>
      <w:r>
        <w:t xml:space="preserve"> property</w:t>
      </w:r>
      <w:bookmarkEnd w:id="1002"/>
    </w:p>
    <w:p w14:paraId="2D4A5B6B" w14:textId="4A70A77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D0D6F">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03" w:name="_Toc5353817"/>
      <w:r>
        <w:t>exception property</w:t>
      </w:r>
      <w:bookmarkEnd w:id="1003"/>
    </w:p>
    <w:p w14:paraId="0929118A" w14:textId="12DFB80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D0D6F">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04" w:name="_Ref493570836"/>
      <w:bookmarkStart w:id="1005" w:name="_Toc5353818"/>
      <w:r>
        <w:t>exception object</w:t>
      </w:r>
      <w:bookmarkEnd w:id="1004"/>
      <w:bookmarkEnd w:id="1005"/>
    </w:p>
    <w:p w14:paraId="1257C9E2" w14:textId="6070509F" w:rsidR="00B86BC7" w:rsidRDefault="00B86BC7" w:rsidP="00B86BC7">
      <w:pPr>
        <w:pStyle w:val="Heading3"/>
      </w:pPr>
      <w:bookmarkStart w:id="1006" w:name="_Toc5353819"/>
      <w:r>
        <w:t>General</w:t>
      </w:r>
      <w:bookmarkEnd w:id="100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7" w:name="_Toc5353820"/>
      <w:r>
        <w:t>kind property</w:t>
      </w:r>
      <w:bookmarkEnd w:id="100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8" w:name="_Toc5353821"/>
      <w:r>
        <w:t>message property</w:t>
      </w:r>
      <w:bookmarkEnd w:id="1008"/>
    </w:p>
    <w:p w14:paraId="0E15DE57" w14:textId="24C26CB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ED0D6F">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3F0931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ED0D6F">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9" w:name="_Toc5353822"/>
      <w:r>
        <w:t>stack property</w:t>
      </w:r>
      <w:bookmarkEnd w:id="1009"/>
    </w:p>
    <w:p w14:paraId="17152AD6" w14:textId="1C44CC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D0D6F">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10" w:name="_Toc5353823"/>
      <w:proofErr w:type="spellStart"/>
      <w:r>
        <w:t>innerExceptions</w:t>
      </w:r>
      <w:proofErr w:type="spellEnd"/>
      <w:r>
        <w:t xml:space="preserve"> property</w:t>
      </w:r>
      <w:bookmarkEnd w:id="101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11" w:name="_Ref528151413"/>
      <w:bookmarkStart w:id="1012" w:name="_Toc5353824"/>
      <w:bookmarkStart w:id="1013" w:name="_Toc287332011"/>
      <w:r>
        <w:lastRenderedPageBreak/>
        <w:t>External</w:t>
      </w:r>
      <w:r w:rsidR="00F265D8">
        <w:t xml:space="preserve"> property</w:t>
      </w:r>
      <w:r>
        <w:t xml:space="preserve"> file format</w:t>
      </w:r>
      <w:bookmarkEnd w:id="1011"/>
      <w:bookmarkEnd w:id="1012"/>
    </w:p>
    <w:p w14:paraId="2A3E0063" w14:textId="270C9EBD" w:rsidR="00AF60C1" w:rsidRDefault="00AF60C1" w:rsidP="00AF60C1">
      <w:pPr>
        <w:pStyle w:val="Heading2"/>
      </w:pPr>
      <w:bookmarkStart w:id="1014" w:name="_Toc5353825"/>
      <w:r>
        <w:t>General</w:t>
      </w:r>
      <w:bookmarkEnd w:id="1014"/>
    </w:p>
    <w:p w14:paraId="71E0440E" w14:textId="6BE001F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ED0D6F">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15" w:name="_Toc5353826"/>
      <w:r>
        <w:t>External property file naming convention</w:t>
      </w:r>
      <w:bookmarkEnd w:id="101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16" w:name="_Ref3470692"/>
      <w:bookmarkStart w:id="1017" w:name="_Toc5353827"/>
      <w:proofErr w:type="spellStart"/>
      <w:r>
        <w:t>externalPropert</w:t>
      </w:r>
      <w:r w:rsidR="00F265D8">
        <w:t>ies</w:t>
      </w:r>
      <w:proofErr w:type="spellEnd"/>
      <w:r>
        <w:t xml:space="preserve"> object</w:t>
      </w:r>
      <w:bookmarkEnd w:id="1016"/>
      <w:bookmarkEnd w:id="1017"/>
    </w:p>
    <w:p w14:paraId="6E569B6A" w14:textId="60E785B4" w:rsidR="0069571F" w:rsidRPr="0069571F" w:rsidRDefault="0069571F" w:rsidP="0069571F">
      <w:pPr>
        <w:pStyle w:val="Heading3"/>
      </w:pPr>
      <w:bookmarkStart w:id="1018" w:name="_Ref525812129"/>
      <w:bookmarkStart w:id="1019" w:name="_Toc5353828"/>
      <w:r>
        <w:t>General</w:t>
      </w:r>
      <w:bookmarkEnd w:id="1018"/>
      <w:bookmarkEnd w:id="10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6AEC891"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ED0D6F">
        <w:t>3.14.2.2</w:t>
      </w:r>
      <w:r w:rsidR="00F9787C">
        <w:fldChar w:fldCharType="end"/>
      </w:r>
      <w:r w:rsidR="001A277B">
        <w:t>.</w:t>
      </w:r>
    </w:p>
    <w:p w14:paraId="11997C11" w14:textId="2C570D3B" w:rsidR="0069571F" w:rsidRPr="00230F9F" w:rsidRDefault="0069571F" w:rsidP="0069571F">
      <w:pPr>
        <w:pStyle w:val="Code"/>
      </w:pPr>
      <w:bookmarkStart w:id="1020" w:name="_Hlk525811171"/>
      <w:r w:rsidRPr="00230F9F">
        <w:t>{</w:t>
      </w:r>
      <w:r>
        <w:t xml:space="preserve">                             # An </w:t>
      </w:r>
      <w:proofErr w:type="spellStart"/>
      <w:r>
        <w:t>externalPropert</w:t>
      </w:r>
      <w:r w:rsidR="00355B20">
        <w:t>ies</w:t>
      </w:r>
      <w:proofErr w:type="spellEnd"/>
      <w:r>
        <w:t xml:space="preserve"> object</w:t>
      </w:r>
    </w:p>
    <w:p w14:paraId="48394701" w14:textId="6B8DEE7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D0D6F">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0329E7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D0D6F">
        <w:t>4.3.3</w:t>
      </w:r>
      <w:r>
        <w:fldChar w:fldCharType="end"/>
      </w:r>
      <w:r>
        <w:t>.</w:t>
      </w:r>
    </w:p>
    <w:p w14:paraId="69E0C7F0" w14:textId="477B5B0A" w:rsidR="0069571F" w:rsidRDefault="0069571F" w:rsidP="0069571F">
      <w:pPr>
        <w:pStyle w:val="Code"/>
      </w:pPr>
    </w:p>
    <w:p w14:paraId="5B43C2CE" w14:textId="583AB376" w:rsidR="006958DC" w:rsidRDefault="006958DC" w:rsidP="006958DC">
      <w:pPr>
        <w:pStyle w:val="Code"/>
      </w:pPr>
      <w:r>
        <w:t xml:space="preserve">                              # See §</w:t>
      </w:r>
      <w:r>
        <w:fldChar w:fldCharType="begin"/>
      </w:r>
      <w:r>
        <w:instrText xml:space="preserve"> REF _Ref525814013 \r \h </w:instrText>
      </w:r>
      <w:r>
        <w:fldChar w:fldCharType="separate"/>
      </w:r>
      <w:r w:rsidR="00ED0D6F">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63CC979" w:rsidR="0069571F" w:rsidRDefault="0069571F" w:rsidP="0069571F">
      <w:pPr>
        <w:pStyle w:val="Code"/>
      </w:pPr>
      <w:r>
        <w:t xml:space="preserve">                              # See §</w:t>
      </w:r>
      <w:r>
        <w:fldChar w:fldCharType="begin"/>
      </w:r>
      <w:r>
        <w:instrText xml:space="preserve"> REF _Ref525810969 \r \h </w:instrText>
      </w:r>
      <w:r>
        <w:fldChar w:fldCharType="separate"/>
      </w:r>
      <w:r w:rsidR="00ED0D6F">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7133A3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D0D6F">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21" w:name="_Ref525810506"/>
      <w:bookmarkStart w:id="1022" w:name="_Toc5353829"/>
      <w:bookmarkEnd w:id="1020"/>
      <w:r>
        <w:t>$schema property</w:t>
      </w:r>
      <w:bookmarkEnd w:id="1021"/>
      <w:bookmarkEnd w:id="10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A2BA3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D0D6F">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23" w:name="_Ref523913350"/>
      <w:bookmarkStart w:id="1024" w:name="_Toc5353830"/>
      <w:r>
        <w:t>version property</w:t>
      </w:r>
      <w:bookmarkEnd w:id="1023"/>
      <w:bookmarkEnd w:id="1024"/>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6B07A41"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ED0D6F">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D12E46B"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ED0D6F">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ED0D6F">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25" w:name="_Ref525814013"/>
      <w:bookmarkStart w:id="1026" w:name="_Toc5353831"/>
      <w:proofErr w:type="spellStart"/>
      <w:r>
        <w:t>guid</w:t>
      </w:r>
      <w:proofErr w:type="spellEnd"/>
      <w:r>
        <w:t xml:space="preserve"> </w:t>
      </w:r>
      <w:r w:rsidR="006958DC">
        <w:t>property</w:t>
      </w:r>
      <w:bookmarkEnd w:id="1025"/>
      <w:bookmarkEnd w:id="1026"/>
    </w:p>
    <w:p w14:paraId="6E3F5D71" w14:textId="5531F8A2"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D0D6F">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ED0D6F">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ED0D6F">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ED0D6F">
        <w:t>3.14.2</w:t>
      </w:r>
      <w:r>
        <w:fldChar w:fldCharType="end"/>
      </w:r>
      <w:r>
        <w:t>) in the root file.</w:t>
      </w:r>
    </w:p>
    <w:p w14:paraId="79D6BF67" w14:textId="54976696" w:rsidR="0069571F" w:rsidRDefault="0069571F" w:rsidP="0069571F">
      <w:pPr>
        <w:pStyle w:val="Heading3"/>
      </w:pPr>
      <w:bookmarkStart w:id="1027" w:name="_Ref525810969"/>
      <w:bookmarkStart w:id="1028" w:name="_Toc5353832"/>
      <w:proofErr w:type="spellStart"/>
      <w:r>
        <w:t>runGuid</w:t>
      </w:r>
      <w:proofErr w:type="spellEnd"/>
      <w:r>
        <w:t xml:space="preserve"> property</w:t>
      </w:r>
      <w:bookmarkEnd w:id="1027"/>
      <w:bookmarkEnd w:id="1028"/>
    </w:p>
    <w:p w14:paraId="3E79C8E1" w14:textId="2E5651C3"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D0D6F">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ED0D6F">
        <w:t>3.14.3</w:t>
      </w:r>
      <w:r w:rsidR="00355B20">
        <w:fldChar w:fldCharType="end"/>
      </w:r>
      <w:r w:rsidR="00355B20">
        <w:t>, §</w:t>
      </w:r>
      <w:r w:rsidR="00355B20">
        <w:fldChar w:fldCharType="begin"/>
      </w:r>
      <w:r w:rsidR="00355B20">
        <w:instrText xml:space="preserve"> REF _Ref526937044 \r \h </w:instrText>
      </w:r>
      <w:r w:rsidR="00355B20">
        <w:fldChar w:fldCharType="separate"/>
      </w:r>
      <w:r w:rsidR="00ED0D6F">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D0D6F">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29" w:name="_Ref525634162"/>
      <w:bookmarkStart w:id="1030" w:name="_Ref525810993"/>
      <w:bookmarkStart w:id="1031" w:name="_Ref3471487"/>
      <w:bookmarkStart w:id="1032" w:name="_Ref3472502"/>
      <w:bookmarkStart w:id="1033" w:name="_Toc5353833"/>
      <w:r>
        <w:lastRenderedPageBreak/>
        <w:t>The property value</w:t>
      </w:r>
      <w:bookmarkEnd w:id="1029"/>
      <w:r>
        <w:t xml:space="preserve"> propert</w:t>
      </w:r>
      <w:bookmarkEnd w:id="1030"/>
      <w:r w:rsidR="00355B20">
        <w:t>ies</w:t>
      </w:r>
      <w:bookmarkEnd w:id="1031"/>
      <w:bookmarkEnd w:id="1032"/>
      <w:bookmarkEnd w:id="1033"/>
    </w:p>
    <w:p w14:paraId="075F7102" w14:textId="409D1FAE"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34" w:name="_Hlk3886303"/>
      <w:r w:rsidR="00F9787C">
        <w:t>The property names in this object, and the names of the corresponding externalized properties, are given in the table in §</w:t>
      </w:r>
      <w:bookmarkEnd w:id="1034"/>
      <w:r w:rsidR="00F9787C">
        <w:fldChar w:fldCharType="begin"/>
      </w:r>
      <w:r w:rsidR="00F9787C">
        <w:instrText xml:space="preserve"> REF _Ref530228629 \r \h </w:instrText>
      </w:r>
      <w:r w:rsidR="00F9787C">
        <w:fldChar w:fldCharType="separate"/>
      </w:r>
      <w:r w:rsidR="00ED0D6F">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A3704B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D0D6F">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35" w:name="_Toc5353834"/>
      <w:r w:rsidRPr="00FD22AC">
        <w:lastRenderedPageBreak/>
        <w:t>Conformance</w:t>
      </w:r>
      <w:bookmarkEnd w:id="1013"/>
      <w:bookmarkEnd w:id="1035"/>
    </w:p>
    <w:p w14:paraId="1D48659C" w14:textId="6555FDBE" w:rsidR="00EE1E0B" w:rsidRDefault="00EE1E0B" w:rsidP="002244CB"/>
    <w:p w14:paraId="3BBDC6A3" w14:textId="77777777" w:rsidR="00376AE7" w:rsidRDefault="00376AE7" w:rsidP="00376AE7">
      <w:pPr>
        <w:pStyle w:val="Heading2"/>
        <w:numPr>
          <w:ilvl w:val="1"/>
          <w:numId w:val="2"/>
        </w:numPr>
      </w:pPr>
      <w:bookmarkStart w:id="1036" w:name="_Toc5353835"/>
      <w:r>
        <w:t>Conformance targets</w:t>
      </w:r>
      <w:bookmarkEnd w:id="10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BBBC1D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7" w:name="_Toc5353836"/>
      <w:r>
        <w:t>Conformance Clause 1: SARIF log file</w:t>
      </w:r>
      <w:bookmarkEnd w:id="1037"/>
    </w:p>
    <w:p w14:paraId="7C2F5389" w14:textId="0A4B72C2" w:rsidR="0018481C" w:rsidRDefault="00376AE7" w:rsidP="00376AE7">
      <w:r>
        <w:t>A text file satisfies the “SARIF log file” conformance profile if</w:t>
      </w:r>
      <w:r w:rsidR="0018481C">
        <w:t>:</w:t>
      </w:r>
    </w:p>
    <w:p w14:paraId="177D8019" w14:textId="57ABC3D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D0D6F">
        <w:t>3</w:t>
      </w:r>
      <w:r w:rsidR="002244CB">
        <w:fldChar w:fldCharType="end"/>
      </w:r>
      <w:r w:rsidR="00376AE7">
        <w:t>.</w:t>
      </w:r>
    </w:p>
    <w:p w14:paraId="3A58DDE1" w14:textId="05DA25AC" w:rsidR="0018481C" w:rsidRDefault="0018481C" w:rsidP="00376AE7">
      <w:pPr>
        <w:pStyle w:val="Heading2"/>
        <w:numPr>
          <w:ilvl w:val="1"/>
          <w:numId w:val="2"/>
        </w:numPr>
      </w:pPr>
      <w:bookmarkStart w:id="1038" w:name="_Toc5353837"/>
      <w:r>
        <w:t xml:space="preserve">Conformance Clause </w:t>
      </w:r>
      <w:r w:rsidR="00053C0F">
        <w:t>2</w:t>
      </w:r>
      <w:r>
        <w:t>: SARIF producer</w:t>
      </w:r>
      <w:bookmarkEnd w:id="1038"/>
    </w:p>
    <w:p w14:paraId="350705EC" w14:textId="77777777" w:rsidR="0018481C" w:rsidRDefault="0018481C" w:rsidP="0018481C">
      <w:r>
        <w:t>A program satisfies the “SARIF producer” conformance profile if:</w:t>
      </w:r>
    </w:p>
    <w:p w14:paraId="697B080C" w14:textId="2C3C95E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D0D6F">
        <w:t>3</w:t>
      </w:r>
      <w:r>
        <w:fldChar w:fldCharType="end"/>
      </w:r>
      <w:r>
        <w:t>.</w:t>
      </w:r>
    </w:p>
    <w:p w14:paraId="2447FAA5" w14:textId="47C12A4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9" w:name="_Toc5353838"/>
      <w:r>
        <w:t xml:space="preserve">Conformance Clause </w:t>
      </w:r>
      <w:r w:rsidR="00053C0F">
        <w:t>3</w:t>
      </w:r>
      <w:r>
        <w:t>: Direct producer</w:t>
      </w:r>
      <w:bookmarkEnd w:id="10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88CB4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D0D6F">
        <w:t>3</w:t>
      </w:r>
      <w:r w:rsidR="002244CB">
        <w:fldChar w:fldCharType="end"/>
      </w:r>
      <w:r>
        <w:t xml:space="preserve"> that are designated as applying to </w:t>
      </w:r>
      <w:r w:rsidR="0018481C">
        <w:t>“</w:t>
      </w:r>
      <w:r>
        <w:t>direct producers</w:t>
      </w:r>
      <w:r w:rsidR="0018481C">
        <w:t>” or to “analysis tools”</w:t>
      </w:r>
      <w:r>
        <w:t>.</w:t>
      </w:r>
    </w:p>
    <w:p w14:paraId="74D6208C" w14:textId="568A510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D0D6F">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40" w:name="_Toc5353839"/>
      <w:r>
        <w:lastRenderedPageBreak/>
        <w:t xml:space="preserve">Conformance Clause </w:t>
      </w:r>
      <w:r w:rsidR="00053C0F">
        <w:t>4</w:t>
      </w:r>
      <w:r>
        <w:t>: Deterministic producer</w:t>
      </w:r>
      <w:bookmarkEnd w:id="10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3534CF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41" w:name="_Toc5353840"/>
      <w:r>
        <w:t xml:space="preserve">Conformance Clause </w:t>
      </w:r>
      <w:r w:rsidR="00053C0F">
        <w:t>5</w:t>
      </w:r>
      <w:r>
        <w:t>: Converter</w:t>
      </w:r>
      <w:bookmarkEnd w:id="104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B46CC3A"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converters.</w:t>
      </w:r>
    </w:p>
    <w:p w14:paraId="0990559B" w14:textId="012255D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D0D6F">
        <w:t>3</w:t>
      </w:r>
      <w:r>
        <w:fldChar w:fldCharType="end"/>
      </w:r>
      <w:r>
        <w:t>, are intended to be produced only by direct producers.</w:t>
      </w:r>
    </w:p>
    <w:p w14:paraId="493D3DE6" w14:textId="3E91A4EA" w:rsidR="00D06F1A" w:rsidRDefault="00D06F1A" w:rsidP="00D06F1A">
      <w:pPr>
        <w:pStyle w:val="Heading2"/>
      </w:pPr>
      <w:bookmarkStart w:id="1042" w:name="_Toc5353841"/>
      <w:r>
        <w:t xml:space="preserve">Conformance Clause </w:t>
      </w:r>
      <w:r w:rsidR="00053C0F">
        <w:t>6</w:t>
      </w:r>
      <w:r>
        <w:t>: SARIF post-processor</w:t>
      </w:r>
      <w:bookmarkEnd w:id="104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6F38FB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43" w:name="_Toc5353842"/>
      <w:r>
        <w:t xml:space="preserve">Conformance Clause </w:t>
      </w:r>
      <w:r w:rsidR="00053C0F">
        <w:t>7</w:t>
      </w:r>
      <w:r>
        <w:t xml:space="preserve">: </w:t>
      </w:r>
      <w:r w:rsidR="0018481C">
        <w:t>SARIF c</w:t>
      </w:r>
      <w:r>
        <w:t>onsumer</w:t>
      </w:r>
      <w:bookmarkEnd w:id="104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9C9318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D0D6F">
        <w:t>3</w:t>
      </w:r>
      <w:r w:rsidR="002244CB">
        <w:fldChar w:fldCharType="end"/>
      </w:r>
      <w:r>
        <w:t>.</w:t>
      </w:r>
    </w:p>
    <w:p w14:paraId="7B2084FE" w14:textId="035B968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D0D6F">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44" w:name="_Toc5353843"/>
      <w:r>
        <w:t xml:space="preserve">Conformance Clause </w:t>
      </w:r>
      <w:r w:rsidR="00053C0F">
        <w:t>8</w:t>
      </w:r>
      <w:r>
        <w:t>: Viewer</w:t>
      </w:r>
      <w:bookmarkEnd w:id="104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CC540A1"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D0D6F">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45" w:name="_Toc5353844"/>
      <w:bookmarkStart w:id="1046" w:name="_Hlk512505065"/>
      <w:r>
        <w:t xml:space="preserve">Conformance Clause </w:t>
      </w:r>
      <w:r w:rsidR="00053C0F">
        <w:t>9</w:t>
      </w:r>
      <w:r>
        <w:t>: Result management system</w:t>
      </w:r>
      <w:bookmarkEnd w:id="104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0CCBE9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D0D6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6"/>
    </w:p>
    <w:p w14:paraId="79E66955" w14:textId="06F20E76" w:rsidR="00435405" w:rsidRDefault="00435405" w:rsidP="00435405">
      <w:pPr>
        <w:pStyle w:val="Heading2"/>
      </w:pPr>
      <w:bookmarkStart w:id="1047" w:name="_Toc5353845"/>
      <w:r>
        <w:t xml:space="preserve">Conformance Clause </w:t>
      </w:r>
      <w:r w:rsidR="00053C0F">
        <w:t>10</w:t>
      </w:r>
      <w:r>
        <w:t>: Engineering system</w:t>
      </w:r>
      <w:bookmarkEnd w:id="1047"/>
    </w:p>
    <w:p w14:paraId="5A8D0E9E" w14:textId="2048F54B" w:rsidR="00435405" w:rsidRDefault="00435405" w:rsidP="00435405">
      <w:r>
        <w:t>An engineering system satisfies the “engineering system” conformance profile if:</w:t>
      </w:r>
    </w:p>
    <w:p w14:paraId="29F6F326" w14:textId="524B435F"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engineering systems.</w:t>
      </w:r>
    </w:p>
    <w:p w14:paraId="51263FE3" w14:textId="31A49E7E" w:rsidR="0052099F" w:rsidRDefault="002244CB" w:rsidP="00CE1F32">
      <w:pPr>
        <w:pStyle w:val="AppendixHeading1"/>
      </w:pPr>
      <w:bookmarkStart w:id="1048" w:name="AppendixAcknowledgments"/>
      <w:bookmarkStart w:id="1049" w:name="_Toc85472897"/>
      <w:bookmarkStart w:id="1050" w:name="_Toc287332012"/>
      <w:bookmarkStart w:id="1051" w:name="_Toc5353846"/>
      <w:bookmarkStart w:id="1052" w:name="_Hlk513041526"/>
      <w:bookmarkEnd w:id="1048"/>
      <w:r>
        <w:lastRenderedPageBreak/>
        <w:t xml:space="preserve">(Informative) </w:t>
      </w:r>
      <w:r w:rsidR="00B80CDB">
        <w:t>Acknowl</w:t>
      </w:r>
      <w:r w:rsidR="004D0E5E">
        <w:t>e</w:t>
      </w:r>
      <w:r w:rsidR="008F61FB">
        <w:t>dg</w:t>
      </w:r>
      <w:r w:rsidR="0052099F">
        <w:t>ments</w:t>
      </w:r>
      <w:bookmarkEnd w:id="1049"/>
      <w:bookmarkEnd w:id="1050"/>
      <w:bookmarkEnd w:id="105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52"/>
    <w:p w14:paraId="645628E0" w14:textId="77777777" w:rsidR="00C76CAA" w:rsidRPr="00C76CAA" w:rsidRDefault="00C76CAA" w:rsidP="00C76CAA"/>
    <w:p w14:paraId="586B0BCA" w14:textId="2CB47B5E" w:rsidR="0052099F" w:rsidRDefault="002244CB" w:rsidP="008C100C">
      <w:pPr>
        <w:pStyle w:val="AppendixHeading1"/>
      </w:pPr>
      <w:bookmarkStart w:id="1053" w:name="AppendixFingerprints"/>
      <w:bookmarkStart w:id="1054" w:name="_Ref513039337"/>
      <w:bookmarkStart w:id="1055" w:name="_Toc5353847"/>
      <w:bookmarkEnd w:id="1053"/>
      <w:r>
        <w:lastRenderedPageBreak/>
        <w:t>(</w:t>
      </w:r>
      <w:r w:rsidR="00E8605A">
        <w:t>Normative</w:t>
      </w:r>
      <w:r>
        <w:t xml:space="preserve">) </w:t>
      </w:r>
      <w:r w:rsidR="00710FE0">
        <w:t>Use of fingerprints by result management systems</w:t>
      </w:r>
      <w:bookmarkEnd w:id="1054"/>
      <w:bookmarkEnd w:id="105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519F7F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ED0D6F">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354E82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D0D6F">
        <w:t>F.2</w:t>
      </w:r>
      <w:r>
        <w:fldChar w:fldCharType="end"/>
      </w:r>
      <w:r>
        <w:t>) in its fingerprint computation.</w:t>
      </w:r>
    </w:p>
    <w:p w14:paraId="5F1C1209" w14:textId="7A819DD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D0D6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6" w:name="AppendixViewers"/>
      <w:bookmarkStart w:id="1057" w:name="_Toc5353848"/>
      <w:bookmarkEnd w:id="1056"/>
      <w:r>
        <w:lastRenderedPageBreak/>
        <w:t xml:space="preserve">(Informative) </w:t>
      </w:r>
      <w:r w:rsidR="00710FE0">
        <w:t xml:space="preserve">Use of SARIF by log </w:t>
      </w:r>
      <w:r w:rsidR="00AF0D84">
        <w:t xml:space="preserve">file </w:t>
      </w:r>
      <w:r w:rsidR="00710FE0">
        <w:t>viewers</w:t>
      </w:r>
      <w:bookmarkEnd w:id="105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8" w:name="AppendixConverters"/>
      <w:bookmarkStart w:id="1059" w:name="_Toc5353849"/>
      <w:bookmarkEnd w:id="1058"/>
      <w:r>
        <w:lastRenderedPageBreak/>
        <w:t xml:space="preserve">(Informative) </w:t>
      </w:r>
      <w:r w:rsidR="00710FE0">
        <w:t>Production of SARIF by converters</w:t>
      </w:r>
      <w:bookmarkEnd w:id="105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3005792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ED0D6F">
        <w:t>3.25.13</w:t>
      </w:r>
      <w:r w:rsidR="00C6546E">
        <w:fldChar w:fldCharType="end"/>
      </w:r>
      <w:r>
        <w:t>).</w:t>
      </w:r>
    </w:p>
    <w:p w14:paraId="14E4D457" w14:textId="602F52ED"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D0D6F">
        <w:t>3.18.8</w:t>
      </w:r>
      <w:r>
        <w:fldChar w:fldCharType="end"/>
      </w:r>
      <w:r>
        <w:t>).</w:t>
      </w:r>
    </w:p>
    <w:p w14:paraId="7B432429" w14:textId="18FC850E" w:rsidR="00710FE0" w:rsidRDefault="002244CB" w:rsidP="00710FE0">
      <w:pPr>
        <w:pStyle w:val="AppendixHeading1"/>
      </w:pPr>
      <w:bookmarkStart w:id="1060" w:name="AppendixRuleMetadata"/>
      <w:bookmarkStart w:id="1061" w:name="_Toc5353850"/>
      <w:bookmarkEnd w:id="1060"/>
      <w:r>
        <w:lastRenderedPageBreak/>
        <w:t xml:space="preserve">(Informative) </w:t>
      </w:r>
      <w:r w:rsidR="00710FE0">
        <w:t xml:space="preserve">Locating rule </w:t>
      </w:r>
      <w:r w:rsidR="00A86188">
        <w:t xml:space="preserve">and notification </w:t>
      </w:r>
      <w:r w:rsidR="00710FE0">
        <w:t>metadata</w:t>
      </w:r>
      <w:bookmarkEnd w:id="1061"/>
    </w:p>
    <w:p w14:paraId="43EDCF6F" w14:textId="071878C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D0D6F">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D0D6F">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A6487E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ED0D6F">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62" w:name="AppendixDeterminism"/>
      <w:bookmarkStart w:id="1063" w:name="_Toc5353851"/>
      <w:bookmarkEnd w:id="1062"/>
      <w:r>
        <w:lastRenderedPageBreak/>
        <w:t xml:space="preserve">(Normative) </w:t>
      </w:r>
      <w:r w:rsidR="00710FE0">
        <w:t>Producing deterministic SARIF log files</w:t>
      </w:r>
      <w:bookmarkEnd w:id="1063"/>
    </w:p>
    <w:p w14:paraId="269DCAE0" w14:textId="72CA49C1" w:rsidR="00B62028" w:rsidRDefault="00B62028" w:rsidP="00B62028">
      <w:pPr>
        <w:pStyle w:val="AppendixHeading2"/>
      </w:pPr>
      <w:bookmarkStart w:id="1064" w:name="_Toc5353852"/>
      <w:r>
        <w:t>General</w:t>
      </w:r>
      <w:bookmarkEnd w:id="106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65" w:name="_Ref513042258"/>
      <w:bookmarkStart w:id="1066" w:name="_Toc5353853"/>
      <w:r>
        <w:t>Non-deterministic file format elements</w:t>
      </w:r>
      <w:bookmarkEnd w:id="1065"/>
      <w:bookmarkEnd w:id="106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7" w:name="_Toc5353854"/>
      <w:r>
        <w:t>Array and dictionary element ordering</w:t>
      </w:r>
      <w:bookmarkEnd w:id="106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8" w:name="_Ref513042289"/>
      <w:bookmarkStart w:id="1069" w:name="_Toc5353855"/>
      <w:r>
        <w:t>Absolute paths</w:t>
      </w:r>
      <w:bookmarkEnd w:id="1068"/>
      <w:bookmarkEnd w:id="106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70" w:name="_Toc5353856"/>
      <w:r>
        <w:t>Compensating for non-deterministic output</w:t>
      </w:r>
      <w:bookmarkEnd w:id="107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71" w:name="_Toc5353857"/>
      <w:r>
        <w:t>Interaction between determinism and baselining</w:t>
      </w:r>
      <w:bookmarkEnd w:id="107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72" w:name="AppendixFixes"/>
      <w:bookmarkStart w:id="1073" w:name="_Toc5353858"/>
      <w:bookmarkEnd w:id="1072"/>
      <w:r>
        <w:lastRenderedPageBreak/>
        <w:t xml:space="preserve">(Informative) </w:t>
      </w:r>
      <w:r w:rsidR="00710FE0">
        <w:t>Guidance on fixes</w:t>
      </w:r>
      <w:bookmarkEnd w:id="107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74" w:name="_Toc5353859"/>
      <w:r>
        <w:lastRenderedPageBreak/>
        <w:t>(Informative) Diagnosing results in generated files</w:t>
      </w:r>
      <w:bookmarkEnd w:id="107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52B7ADF" w:rsidR="00830F21" w:rsidRDefault="00830F21" w:rsidP="00830F21">
      <w:pPr>
        <w:pStyle w:val="Codesmall"/>
      </w:pPr>
      <w:r>
        <w:t>{                                           # A run object (§</w:t>
      </w:r>
      <w:r>
        <w:fldChar w:fldCharType="begin"/>
      </w:r>
      <w:r>
        <w:instrText xml:space="preserve"> REF _Ref493349997 \r \h </w:instrText>
      </w:r>
      <w:r>
        <w:fldChar w:fldCharType="separate"/>
      </w:r>
      <w:r w:rsidR="00ED0D6F">
        <w:t>3.14</w:t>
      </w:r>
      <w:r>
        <w:fldChar w:fldCharType="end"/>
      </w:r>
      <w:r>
        <w:t>).</w:t>
      </w:r>
    </w:p>
    <w:p w14:paraId="16CC02FE" w14:textId="11E818D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ED0D6F">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6576CBB" w:rsidR="00830F21" w:rsidRDefault="00830F21" w:rsidP="00830F21">
      <w:pPr>
        <w:pStyle w:val="Codesmall"/>
      </w:pPr>
      <w:r>
        <w:t xml:space="preserve">  "results": [                              # See §</w:t>
      </w:r>
      <w:r>
        <w:fldChar w:fldCharType="begin"/>
      </w:r>
      <w:r>
        <w:instrText xml:space="preserve"> REF _Ref493350972 \r \h </w:instrText>
      </w:r>
      <w:r>
        <w:fldChar w:fldCharType="separate"/>
      </w:r>
      <w:r w:rsidR="00ED0D6F">
        <w:t>3.14.20</w:t>
      </w:r>
      <w:r>
        <w:fldChar w:fldCharType="end"/>
      </w:r>
      <w:r>
        <w:t>.</w:t>
      </w:r>
    </w:p>
    <w:p w14:paraId="12542006" w14:textId="76F584A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D0D6F">
        <w:t>3.25</w:t>
      </w:r>
      <w:r>
        <w:fldChar w:fldCharType="end"/>
      </w:r>
      <w:r>
        <w:t>).</w:t>
      </w:r>
    </w:p>
    <w:p w14:paraId="405D3CE1" w14:textId="29F12512"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ED0D6F">
        <w:t>3.25.5</w:t>
      </w:r>
      <w:r w:rsidR="00EC5421">
        <w:fldChar w:fldCharType="end"/>
      </w:r>
      <w:r>
        <w:t>.</w:t>
      </w:r>
    </w:p>
    <w:p w14:paraId="53F54E24" w14:textId="4C678F7E" w:rsidR="00830F21" w:rsidRDefault="00830F21" w:rsidP="00830F21">
      <w:pPr>
        <w:pStyle w:val="Codesmall"/>
      </w:pPr>
      <w:r>
        <w:t xml:space="preserve">      "message": {                          # See §</w:t>
      </w:r>
      <w:r>
        <w:fldChar w:fldCharType="begin"/>
      </w:r>
      <w:r>
        <w:instrText xml:space="preserve"> REF _Ref493426628 \r \h </w:instrText>
      </w:r>
      <w:r>
        <w:fldChar w:fldCharType="separate"/>
      </w:r>
      <w:r w:rsidR="00ED0D6F">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F666229" w:rsidR="00830F21" w:rsidRDefault="00830F21" w:rsidP="00830F21">
      <w:pPr>
        <w:pStyle w:val="Codesmall"/>
      </w:pPr>
      <w:r>
        <w:t xml:space="preserve">      "locations": [                        # See §</w:t>
      </w:r>
      <w:r>
        <w:fldChar w:fldCharType="begin"/>
      </w:r>
      <w:r>
        <w:instrText xml:space="preserve"> REF _Ref510013155 \r \h </w:instrText>
      </w:r>
      <w:r>
        <w:fldChar w:fldCharType="separate"/>
      </w:r>
      <w:r w:rsidR="00ED0D6F">
        <w:t>3.25.12</w:t>
      </w:r>
      <w:r>
        <w:fldChar w:fldCharType="end"/>
      </w:r>
      <w:r>
        <w:t>.</w:t>
      </w:r>
    </w:p>
    <w:p w14:paraId="6B5EF283" w14:textId="51C4B05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D0D6F">
        <w:t>3.26</w:t>
      </w:r>
      <w:r>
        <w:fldChar w:fldCharType="end"/>
      </w:r>
      <w:r>
        <w:t>).</w:t>
      </w:r>
    </w:p>
    <w:p w14:paraId="348A704B" w14:textId="7D46424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ED0D6F">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7A98FE7"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D0D6F">
        <w:t>3.14.15</w:t>
      </w:r>
      <w:r>
        <w:fldChar w:fldCharType="end"/>
      </w:r>
      <w:r>
        <w:t>.</w:t>
      </w:r>
    </w:p>
    <w:p w14:paraId="4927884C" w14:textId="4CB7AFC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D0D6F">
        <w:t>3.23</w:t>
      </w:r>
      <w:r>
        <w:fldChar w:fldCharType="end"/>
      </w:r>
      <w:r>
        <w:t>).</w:t>
      </w:r>
    </w:p>
    <w:p w14:paraId="18AC6C56" w14:textId="351BF457"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ED0D6F">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B42C9A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D0D6F">
        <w:rPr>
          <w:b/>
        </w:rPr>
        <w:t>3.23.8</w:t>
      </w:r>
      <w:r>
        <w:rPr>
          <w:b/>
        </w:rPr>
        <w:fldChar w:fldCharType="end"/>
      </w:r>
      <w:r w:rsidRPr="00EC7E26">
        <w:rPr>
          <w:b/>
        </w:rPr>
        <w:t>.</w:t>
      </w:r>
    </w:p>
    <w:p w14:paraId="3F9D74B5" w14:textId="2912EBE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D0D6F">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75" w:name="AppendixSourceLanguage"/>
      <w:bookmarkStart w:id="1076" w:name="_Toc5353860"/>
      <w:bookmarkEnd w:id="1075"/>
      <w:r>
        <w:lastRenderedPageBreak/>
        <w:t xml:space="preserve">(Informative) Sample </w:t>
      </w:r>
      <w:proofErr w:type="spellStart"/>
      <w:r>
        <w:t>sourceLanguage</w:t>
      </w:r>
      <w:proofErr w:type="spellEnd"/>
      <w:r>
        <w:t xml:space="preserve"> values</w:t>
      </w:r>
      <w:bookmarkEnd w:id="1076"/>
    </w:p>
    <w:p w14:paraId="38B9ECB8" w14:textId="321E8093"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ED0D6F">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77" w:name="AppendixExamples"/>
      <w:bookmarkStart w:id="1078" w:name="_Toc5353861"/>
      <w:bookmarkEnd w:id="1077"/>
      <w:r>
        <w:lastRenderedPageBreak/>
        <w:t xml:space="preserve">(Informative) </w:t>
      </w:r>
      <w:r w:rsidR="00710FE0">
        <w:t>Examples</w:t>
      </w:r>
      <w:bookmarkEnd w:id="107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9" w:name="_Toc5353862"/>
      <w:r>
        <w:t xml:space="preserve">Minimal valid SARIF </w:t>
      </w:r>
      <w:r w:rsidR="00EA1C84">
        <w:t>log file</w:t>
      </w:r>
      <w:bookmarkEnd w:id="107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903C8E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D0D6F">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D0D6F">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80" w:name="_Toc5353863"/>
      <w:r w:rsidRPr="00745595">
        <w:t xml:space="preserve">Minimal recommended SARIF </w:t>
      </w:r>
      <w:r w:rsidR="00EA1C84">
        <w:t xml:space="preserve">log </w:t>
      </w:r>
      <w:r w:rsidRPr="00745595">
        <w:t>file with source information</w:t>
      </w:r>
      <w:bookmarkEnd w:id="108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0CD4F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D0D6F">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D0D6F">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D0D6F">
        <w:t>3.25</w:t>
      </w:r>
      <w:r>
        <w:fldChar w:fldCharType="end"/>
      </w:r>
      <w:r>
        <w:t xml:space="preserve">) so the recommended elements of the </w:t>
      </w:r>
      <w:r w:rsidRPr="00745595">
        <w:rPr>
          <w:rStyle w:val="CODEtemp"/>
        </w:rPr>
        <w:t>result</w:t>
      </w:r>
      <w:r>
        <w:t xml:space="preserve"> object can be shown.</w:t>
      </w:r>
    </w:p>
    <w:p w14:paraId="0A703AC0" w14:textId="128426E5"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D0D6F">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CE4564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ED0D6F">
        <w:t>3.14.16</w:t>
      </w:r>
      <w:r>
        <w:fldChar w:fldCharType="end"/>
      </w:r>
      <w:r>
        <w:t>), because when physical location information is available, that property is optional (it “</w:t>
      </w:r>
      <w:r w:rsidRPr="00745595">
        <w:rPr>
          <w:b/>
        </w:rPr>
        <w:t>MAY</w:t>
      </w:r>
      <w:r>
        <w:t>” be present).</w:t>
      </w:r>
    </w:p>
    <w:p w14:paraId="3D9A1852" w14:textId="3C4ECBD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ED0D6F">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w:t>
      </w:r>
      <w:proofErr w:type="spellStart"/>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81" w:name="_Toc5353864"/>
      <w:r w:rsidRPr="001D7651">
        <w:t xml:space="preserve">Minimal recommended SARIF </w:t>
      </w:r>
      <w:r w:rsidR="00EA1C84">
        <w:t xml:space="preserve">log </w:t>
      </w:r>
      <w:r w:rsidRPr="001D7651">
        <w:t>file without source information</w:t>
      </w:r>
      <w:bookmarkEnd w:id="108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7CCFC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D0D6F">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D0D6F">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D0D6F">
        <w:t>3.25</w:t>
      </w:r>
      <w:r>
        <w:fldChar w:fldCharType="end"/>
      </w:r>
      <w:r>
        <w:t xml:space="preserve">) so the recommended elements of the </w:t>
      </w:r>
      <w:r w:rsidRPr="001D7651">
        <w:rPr>
          <w:rStyle w:val="CODEtemp"/>
        </w:rPr>
        <w:t>result</w:t>
      </w:r>
      <w:r>
        <w:t xml:space="preserve"> object can be shown.</w:t>
      </w:r>
    </w:p>
    <w:p w14:paraId="7469062E" w14:textId="02431B14"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D0D6F">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A80AC5B"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ED0D6F">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82" w:name="_Toc5353865"/>
      <w:r>
        <w:t>Comprehensive SARIF file</w:t>
      </w:r>
      <w:bookmarkEnd w:id="108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"collections::</w:t>
      </w:r>
      <w:proofErr w:type="spellStart"/>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"collections::</w:t>
      </w:r>
      <w:proofErr w:type="spellStart"/>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83" w:name="AppendixRevisionHistory"/>
      <w:bookmarkStart w:id="1084" w:name="_Toc85472898"/>
      <w:bookmarkStart w:id="1085" w:name="_Toc287332014"/>
      <w:bookmarkStart w:id="1086" w:name="_Toc5353866"/>
      <w:bookmarkEnd w:id="1083"/>
      <w:r>
        <w:lastRenderedPageBreak/>
        <w:t xml:space="preserve">(Informative) </w:t>
      </w:r>
      <w:r w:rsidR="00A05FDF">
        <w:t>Revision History</w:t>
      </w:r>
      <w:bookmarkEnd w:id="1084"/>
      <w:bookmarkEnd w:id="1085"/>
      <w:bookmarkEnd w:id="10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D1CA8E0"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8C23BA6"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E772B0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CBA1EE0"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3F833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BC811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00C490F"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65D0C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C18B08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E02D73D"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8F8E4A3"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F683C65"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953183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6CCD03E"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56607D6"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47756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07BFA85"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C424A11"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ADFCDEC"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82CED3D"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E7B7361"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DFE03CF"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1F8CC7C"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A1EA23E"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B9F985"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00A634FE"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034BA74E"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085E0334" w:rsidR="00341FF0" w:rsidRDefault="00341FF0" w:rsidP="00D75620">
            <w:pPr>
              <w:jc w:val="both"/>
            </w:pPr>
            <w:r>
              <w:t xml:space="preserve">Incorporate changes for GitHub issue </w:t>
            </w:r>
            <w:hyperlink r:id="rId208" w:history="1">
              <w:r>
                <w:rPr>
                  <w:rStyle w:val="Hyperlink"/>
                </w:rPr>
                <w:t>#354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40356" w14:textId="77777777" w:rsidR="00AC2AAA" w:rsidRDefault="00AC2AAA" w:rsidP="008C100C">
      <w:r>
        <w:separator/>
      </w:r>
    </w:p>
    <w:p w14:paraId="6DD0EDDB" w14:textId="77777777" w:rsidR="00AC2AAA" w:rsidRDefault="00AC2AAA" w:rsidP="008C100C"/>
    <w:p w14:paraId="0341CEE4" w14:textId="77777777" w:rsidR="00AC2AAA" w:rsidRDefault="00AC2AAA" w:rsidP="008C100C"/>
    <w:p w14:paraId="0EAABCB3" w14:textId="77777777" w:rsidR="00AC2AAA" w:rsidRDefault="00AC2AAA" w:rsidP="008C100C"/>
    <w:p w14:paraId="4715D787" w14:textId="77777777" w:rsidR="00AC2AAA" w:rsidRDefault="00AC2AAA" w:rsidP="008C100C"/>
    <w:p w14:paraId="2BFA1EE0" w14:textId="77777777" w:rsidR="00AC2AAA" w:rsidRDefault="00AC2AAA" w:rsidP="008C100C"/>
    <w:p w14:paraId="357F4022" w14:textId="77777777" w:rsidR="00AC2AAA" w:rsidRDefault="00AC2AAA" w:rsidP="008C100C"/>
  </w:endnote>
  <w:endnote w:type="continuationSeparator" w:id="0">
    <w:p w14:paraId="4A139CFC" w14:textId="77777777" w:rsidR="00AC2AAA" w:rsidRDefault="00AC2AAA" w:rsidP="008C100C">
      <w:r>
        <w:continuationSeparator/>
      </w:r>
    </w:p>
    <w:p w14:paraId="6D7A5B84" w14:textId="77777777" w:rsidR="00AC2AAA" w:rsidRDefault="00AC2AAA" w:rsidP="008C100C"/>
    <w:p w14:paraId="0A15CD58" w14:textId="77777777" w:rsidR="00AC2AAA" w:rsidRDefault="00AC2AAA" w:rsidP="008C100C"/>
    <w:p w14:paraId="01735C26" w14:textId="77777777" w:rsidR="00AC2AAA" w:rsidRDefault="00AC2AAA" w:rsidP="008C100C"/>
    <w:p w14:paraId="41A2D39A" w14:textId="77777777" w:rsidR="00AC2AAA" w:rsidRDefault="00AC2AAA" w:rsidP="008C100C"/>
    <w:p w14:paraId="1E9CA4D3" w14:textId="77777777" w:rsidR="00AC2AAA" w:rsidRDefault="00AC2AAA" w:rsidP="008C100C"/>
    <w:p w14:paraId="7A6BE47A" w14:textId="77777777" w:rsidR="00AC2AAA" w:rsidRDefault="00AC2A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341FF0" w:rsidRDefault="0034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41FF0" w:rsidRPr="00195F88" w:rsidRDefault="00341F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41FF0" w:rsidRPr="00195F88" w:rsidRDefault="00341F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341FF0" w:rsidRDefault="0034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C57B2" w14:textId="77777777" w:rsidR="00AC2AAA" w:rsidRDefault="00AC2AAA" w:rsidP="008C100C">
      <w:r>
        <w:separator/>
      </w:r>
    </w:p>
    <w:p w14:paraId="38DD3296" w14:textId="77777777" w:rsidR="00AC2AAA" w:rsidRDefault="00AC2AAA" w:rsidP="008C100C"/>
  </w:footnote>
  <w:footnote w:type="continuationSeparator" w:id="0">
    <w:p w14:paraId="78284719" w14:textId="77777777" w:rsidR="00AC2AAA" w:rsidRDefault="00AC2AAA" w:rsidP="008C100C">
      <w:r>
        <w:continuationSeparator/>
      </w:r>
    </w:p>
    <w:p w14:paraId="3C3C833E" w14:textId="77777777" w:rsidR="00AC2AAA" w:rsidRDefault="00AC2AAA" w:rsidP="008C100C"/>
  </w:footnote>
  <w:footnote w:id="1">
    <w:p w14:paraId="097233B1" w14:textId="39BD8E76" w:rsidR="00341FF0" w:rsidRDefault="00341F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341FF0" w:rsidRDefault="0034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341FF0" w:rsidRDefault="00341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341FF0" w:rsidRDefault="0034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AAA"/>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fontTable" Target="fontTable.xm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microsoft.com/office/2011/relationships/people" Target="people.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7FD30-F97C-4060-B862-93A78210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37420</TotalTime>
  <Pages>198</Pages>
  <Words>81176</Words>
  <Characters>462704</Characters>
  <Application>Microsoft Office Word</Application>
  <DocSecurity>0</DocSecurity>
  <Lines>3855</Lines>
  <Paragraphs>1085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542795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88</cp:revision>
  <cp:lastPrinted>2011-08-05T16:21:00Z</cp:lastPrinted>
  <dcterms:created xsi:type="dcterms:W3CDTF">2017-08-01T19:18:00Z</dcterms:created>
  <dcterms:modified xsi:type="dcterms:W3CDTF">2019-04-05T18:05:00Z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