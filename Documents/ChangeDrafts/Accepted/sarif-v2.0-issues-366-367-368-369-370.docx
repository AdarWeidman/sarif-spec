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77DF14D" w:rsidR="00D17F06" w:rsidRDefault="007A067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59ED3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0D1A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61160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7599C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A7C0AA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FC893D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CDDA36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D1CAA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53991B6" w14:textId="6ECB16F1" w:rsidR="005301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787272" w:history="1">
        <w:r w:rsidR="00530128" w:rsidRPr="0092382E">
          <w:rPr>
            <w:rStyle w:val="Hyperlink"/>
            <w:noProof/>
          </w:rPr>
          <w:t>1</w:t>
        </w:r>
        <w:r w:rsidR="00530128">
          <w:rPr>
            <w:rFonts w:asciiTheme="minorHAnsi" w:eastAsiaTheme="minorEastAsia" w:hAnsiTheme="minorHAnsi" w:cstheme="minorBidi"/>
            <w:noProof/>
            <w:sz w:val="22"/>
            <w:szCs w:val="22"/>
          </w:rPr>
          <w:tab/>
        </w:r>
        <w:r w:rsidR="00530128" w:rsidRPr="0092382E">
          <w:rPr>
            <w:rStyle w:val="Hyperlink"/>
            <w:noProof/>
          </w:rPr>
          <w:t>Introduction</w:t>
        </w:r>
        <w:r w:rsidR="00530128">
          <w:rPr>
            <w:noProof/>
            <w:webHidden/>
          </w:rPr>
          <w:tab/>
        </w:r>
        <w:r w:rsidR="00530128">
          <w:rPr>
            <w:noProof/>
            <w:webHidden/>
          </w:rPr>
          <w:fldChar w:fldCharType="begin"/>
        </w:r>
        <w:r w:rsidR="00530128">
          <w:rPr>
            <w:noProof/>
            <w:webHidden/>
          </w:rPr>
          <w:instrText xml:space="preserve"> PAGEREF _Toc5787272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0C9796C9" w14:textId="43E5271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73" w:history="1">
        <w:r w:rsidR="00530128" w:rsidRPr="0092382E">
          <w:rPr>
            <w:rStyle w:val="Hyperlink"/>
            <w:noProof/>
          </w:rPr>
          <w:t>1.1 IPR Policy</w:t>
        </w:r>
        <w:r w:rsidR="00530128">
          <w:rPr>
            <w:noProof/>
            <w:webHidden/>
          </w:rPr>
          <w:tab/>
        </w:r>
        <w:r w:rsidR="00530128">
          <w:rPr>
            <w:noProof/>
            <w:webHidden/>
          </w:rPr>
          <w:fldChar w:fldCharType="begin"/>
        </w:r>
        <w:r w:rsidR="00530128">
          <w:rPr>
            <w:noProof/>
            <w:webHidden/>
          </w:rPr>
          <w:instrText xml:space="preserve"> PAGEREF _Toc5787273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2E80622E" w14:textId="7C72D905"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74" w:history="1">
        <w:r w:rsidR="00530128" w:rsidRPr="0092382E">
          <w:rPr>
            <w:rStyle w:val="Hyperlink"/>
            <w:noProof/>
          </w:rPr>
          <w:t>1.2 Terminology</w:t>
        </w:r>
        <w:r w:rsidR="00530128">
          <w:rPr>
            <w:noProof/>
            <w:webHidden/>
          </w:rPr>
          <w:tab/>
        </w:r>
        <w:r w:rsidR="00530128">
          <w:rPr>
            <w:noProof/>
            <w:webHidden/>
          </w:rPr>
          <w:fldChar w:fldCharType="begin"/>
        </w:r>
        <w:r w:rsidR="00530128">
          <w:rPr>
            <w:noProof/>
            <w:webHidden/>
          </w:rPr>
          <w:instrText xml:space="preserve"> PAGEREF _Toc5787274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0E434B4A" w14:textId="43FFC231"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75" w:history="1">
        <w:r w:rsidR="00530128" w:rsidRPr="0092382E">
          <w:rPr>
            <w:rStyle w:val="Hyperlink"/>
            <w:noProof/>
          </w:rPr>
          <w:t>1.3 Normative References</w:t>
        </w:r>
        <w:r w:rsidR="00530128">
          <w:rPr>
            <w:noProof/>
            <w:webHidden/>
          </w:rPr>
          <w:tab/>
        </w:r>
        <w:r w:rsidR="00530128">
          <w:rPr>
            <w:noProof/>
            <w:webHidden/>
          </w:rPr>
          <w:fldChar w:fldCharType="begin"/>
        </w:r>
        <w:r w:rsidR="00530128">
          <w:rPr>
            <w:noProof/>
            <w:webHidden/>
          </w:rPr>
          <w:instrText xml:space="preserve"> PAGEREF _Toc5787275 \h </w:instrText>
        </w:r>
        <w:r w:rsidR="00530128">
          <w:rPr>
            <w:noProof/>
            <w:webHidden/>
          </w:rPr>
        </w:r>
        <w:r w:rsidR="00530128">
          <w:rPr>
            <w:noProof/>
            <w:webHidden/>
          </w:rPr>
          <w:fldChar w:fldCharType="separate"/>
        </w:r>
        <w:r w:rsidR="00530128">
          <w:rPr>
            <w:noProof/>
            <w:webHidden/>
          </w:rPr>
          <w:t>21</w:t>
        </w:r>
        <w:r w:rsidR="00530128">
          <w:rPr>
            <w:noProof/>
            <w:webHidden/>
          </w:rPr>
          <w:fldChar w:fldCharType="end"/>
        </w:r>
      </w:hyperlink>
    </w:p>
    <w:p w14:paraId="46AC21C9" w14:textId="1F0190BA"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76" w:history="1">
        <w:r w:rsidR="00530128" w:rsidRPr="0092382E">
          <w:rPr>
            <w:rStyle w:val="Hyperlink"/>
            <w:noProof/>
          </w:rPr>
          <w:t>1.4 Non-Normative References</w:t>
        </w:r>
        <w:r w:rsidR="00530128">
          <w:rPr>
            <w:noProof/>
            <w:webHidden/>
          </w:rPr>
          <w:tab/>
        </w:r>
        <w:r w:rsidR="00530128">
          <w:rPr>
            <w:noProof/>
            <w:webHidden/>
          </w:rPr>
          <w:fldChar w:fldCharType="begin"/>
        </w:r>
        <w:r w:rsidR="00530128">
          <w:rPr>
            <w:noProof/>
            <w:webHidden/>
          </w:rPr>
          <w:instrText xml:space="preserve"> PAGEREF _Toc5787276 \h </w:instrText>
        </w:r>
        <w:r w:rsidR="00530128">
          <w:rPr>
            <w:noProof/>
            <w:webHidden/>
          </w:rPr>
        </w:r>
        <w:r w:rsidR="00530128">
          <w:rPr>
            <w:noProof/>
            <w:webHidden/>
          </w:rPr>
          <w:fldChar w:fldCharType="separate"/>
        </w:r>
        <w:r w:rsidR="00530128">
          <w:rPr>
            <w:noProof/>
            <w:webHidden/>
          </w:rPr>
          <w:t>22</w:t>
        </w:r>
        <w:r w:rsidR="00530128">
          <w:rPr>
            <w:noProof/>
            <w:webHidden/>
          </w:rPr>
          <w:fldChar w:fldCharType="end"/>
        </w:r>
      </w:hyperlink>
    </w:p>
    <w:p w14:paraId="5498F5EF" w14:textId="4A2F883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77" w:history="1">
        <w:r w:rsidR="00530128" w:rsidRPr="0092382E">
          <w:rPr>
            <w:rStyle w:val="Hyperlink"/>
            <w:noProof/>
          </w:rPr>
          <w:t>1.5 Trademarks</w:t>
        </w:r>
        <w:r w:rsidR="00530128">
          <w:rPr>
            <w:noProof/>
            <w:webHidden/>
          </w:rPr>
          <w:tab/>
        </w:r>
        <w:r w:rsidR="00530128">
          <w:rPr>
            <w:noProof/>
            <w:webHidden/>
          </w:rPr>
          <w:fldChar w:fldCharType="begin"/>
        </w:r>
        <w:r w:rsidR="00530128">
          <w:rPr>
            <w:noProof/>
            <w:webHidden/>
          </w:rPr>
          <w:instrText xml:space="preserve"> PAGEREF _Toc5787277 \h </w:instrText>
        </w:r>
        <w:r w:rsidR="00530128">
          <w:rPr>
            <w:noProof/>
            <w:webHidden/>
          </w:rPr>
        </w:r>
        <w:r w:rsidR="00530128">
          <w:rPr>
            <w:noProof/>
            <w:webHidden/>
          </w:rPr>
          <w:fldChar w:fldCharType="separate"/>
        </w:r>
        <w:r w:rsidR="00530128">
          <w:rPr>
            <w:noProof/>
            <w:webHidden/>
          </w:rPr>
          <w:t>23</w:t>
        </w:r>
        <w:r w:rsidR="00530128">
          <w:rPr>
            <w:noProof/>
            <w:webHidden/>
          </w:rPr>
          <w:fldChar w:fldCharType="end"/>
        </w:r>
      </w:hyperlink>
    </w:p>
    <w:p w14:paraId="0B1FAA78" w14:textId="28BAED53" w:rsidR="00530128" w:rsidRDefault="007A0673">
      <w:pPr>
        <w:pStyle w:val="TOC1"/>
        <w:rPr>
          <w:rFonts w:asciiTheme="minorHAnsi" w:eastAsiaTheme="minorEastAsia" w:hAnsiTheme="minorHAnsi" w:cstheme="minorBidi"/>
          <w:noProof/>
          <w:sz w:val="22"/>
          <w:szCs w:val="22"/>
        </w:rPr>
      </w:pPr>
      <w:hyperlink w:anchor="_Toc5787278" w:history="1">
        <w:r w:rsidR="00530128" w:rsidRPr="0092382E">
          <w:rPr>
            <w:rStyle w:val="Hyperlink"/>
            <w:noProof/>
          </w:rPr>
          <w:t>2</w:t>
        </w:r>
        <w:r w:rsidR="00530128">
          <w:rPr>
            <w:rFonts w:asciiTheme="minorHAnsi" w:eastAsiaTheme="minorEastAsia" w:hAnsiTheme="minorHAnsi" w:cstheme="minorBidi"/>
            <w:noProof/>
            <w:sz w:val="22"/>
            <w:szCs w:val="22"/>
          </w:rPr>
          <w:tab/>
        </w:r>
        <w:r w:rsidR="00530128" w:rsidRPr="0092382E">
          <w:rPr>
            <w:rStyle w:val="Hyperlink"/>
            <w:noProof/>
          </w:rPr>
          <w:t>Conventions</w:t>
        </w:r>
        <w:r w:rsidR="00530128">
          <w:rPr>
            <w:noProof/>
            <w:webHidden/>
          </w:rPr>
          <w:tab/>
        </w:r>
        <w:r w:rsidR="00530128">
          <w:rPr>
            <w:noProof/>
            <w:webHidden/>
          </w:rPr>
          <w:fldChar w:fldCharType="begin"/>
        </w:r>
        <w:r w:rsidR="00530128">
          <w:rPr>
            <w:noProof/>
            <w:webHidden/>
          </w:rPr>
          <w:instrText xml:space="preserve"> PAGEREF _Toc5787278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58DB6C7F" w14:textId="0EF80C4F"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79" w:history="1">
        <w:r w:rsidR="00530128" w:rsidRPr="0092382E">
          <w:rPr>
            <w:rStyle w:val="Hyperlink"/>
            <w:noProof/>
          </w:rPr>
          <w:t>2.1 General</w:t>
        </w:r>
        <w:r w:rsidR="00530128">
          <w:rPr>
            <w:noProof/>
            <w:webHidden/>
          </w:rPr>
          <w:tab/>
        </w:r>
        <w:r w:rsidR="00530128">
          <w:rPr>
            <w:noProof/>
            <w:webHidden/>
          </w:rPr>
          <w:fldChar w:fldCharType="begin"/>
        </w:r>
        <w:r w:rsidR="00530128">
          <w:rPr>
            <w:noProof/>
            <w:webHidden/>
          </w:rPr>
          <w:instrText xml:space="preserve"> PAGEREF _Toc5787279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74DE3919" w14:textId="2CB8725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80" w:history="1">
        <w:r w:rsidR="00530128" w:rsidRPr="0092382E">
          <w:rPr>
            <w:rStyle w:val="Hyperlink"/>
            <w:noProof/>
          </w:rPr>
          <w:t>2.2 Format examples</w:t>
        </w:r>
        <w:r w:rsidR="00530128">
          <w:rPr>
            <w:noProof/>
            <w:webHidden/>
          </w:rPr>
          <w:tab/>
        </w:r>
        <w:r w:rsidR="00530128">
          <w:rPr>
            <w:noProof/>
            <w:webHidden/>
          </w:rPr>
          <w:fldChar w:fldCharType="begin"/>
        </w:r>
        <w:r w:rsidR="00530128">
          <w:rPr>
            <w:noProof/>
            <w:webHidden/>
          </w:rPr>
          <w:instrText xml:space="preserve"> PAGEREF _Toc5787280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0C4162AE" w14:textId="44286ED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81" w:history="1">
        <w:r w:rsidR="00530128" w:rsidRPr="0092382E">
          <w:rPr>
            <w:rStyle w:val="Hyperlink"/>
            <w:noProof/>
          </w:rPr>
          <w:t>2.3 Property notation</w:t>
        </w:r>
        <w:r w:rsidR="00530128">
          <w:rPr>
            <w:noProof/>
            <w:webHidden/>
          </w:rPr>
          <w:tab/>
        </w:r>
        <w:r w:rsidR="00530128">
          <w:rPr>
            <w:noProof/>
            <w:webHidden/>
          </w:rPr>
          <w:fldChar w:fldCharType="begin"/>
        </w:r>
        <w:r w:rsidR="00530128">
          <w:rPr>
            <w:noProof/>
            <w:webHidden/>
          </w:rPr>
          <w:instrText xml:space="preserve"> PAGEREF _Toc5787281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43736495" w14:textId="32D7B1F7"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82" w:history="1">
        <w:r w:rsidR="00530128" w:rsidRPr="0092382E">
          <w:rPr>
            <w:rStyle w:val="Hyperlink"/>
            <w:noProof/>
          </w:rPr>
          <w:t>2.4 Syntax notation</w:t>
        </w:r>
        <w:r w:rsidR="00530128">
          <w:rPr>
            <w:noProof/>
            <w:webHidden/>
          </w:rPr>
          <w:tab/>
        </w:r>
        <w:r w:rsidR="00530128">
          <w:rPr>
            <w:noProof/>
            <w:webHidden/>
          </w:rPr>
          <w:fldChar w:fldCharType="begin"/>
        </w:r>
        <w:r w:rsidR="00530128">
          <w:rPr>
            <w:noProof/>
            <w:webHidden/>
          </w:rPr>
          <w:instrText xml:space="preserve"> PAGEREF _Toc5787282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3CE68AE3" w14:textId="0590B57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83" w:history="1">
        <w:r w:rsidR="00530128" w:rsidRPr="0092382E">
          <w:rPr>
            <w:rStyle w:val="Hyperlink"/>
            <w:noProof/>
          </w:rPr>
          <w:t>2.5 Commonly used objects</w:t>
        </w:r>
        <w:r w:rsidR="00530128">
          <w:rPr>
            <w:noProof/>
            <w:webHidden/>
          </w:rPr>
          <w:tab/>
        </w:r>
        <w:r w:rsidR="00530128">
          <w:rPr>
            <w:noProof/>
            <w:webHidden/>
          </w:rPr>
          <w:fldChar w:fldCharType="begin"/>
        </w:r>
        <w:r w:rsidR="00530128">
          <w:rPr>
            <w:noProof/>
            <w:webHidden/>
          </w:rPr>
          <w:instrText xml:space="preserve"> PAGEREF _Toc5787283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736AE95F" w14:textId="46F93843" w:rsidR="00530128" w:rsidRDefault="007A0673">
      <w:pPr>
        <w:pStyle w:val="TOC1"/>
        <w:rPr>
          <w:rFonts w:asciiTheme="minorHAnsi" w:eastAsiaTheme="minorEastAsia" w:hAnsiTheme="minorHAnsi" w:cstheme="minorBidi"/>
          <w:noProof/>
          <w:sz w:val="22"/>
          <w:szCs w:val="22"/>
        </w:rPr>
      </w:pPr>
      <w:hyperlink w:anchor="_Toc5787284" w:history="1">
        <w:r w:rsidR="00530128" w:rsidRPr="0092382E">
          <w:rPr>
            <w:rStyle w:val="Hyperlink"/>
            <w:noProof/>
          </w:rPr>
          <w:t>3</w:t>
        </w:r>
        <w:r w:rsidR="00530128">
          <w:rPr>
            <w:rFonts w:asciiTheme="minorHAnsi" w:eastAsiaTheme="minorEastAsia" w:hAnsiTheme="minorHAnsi" w:cstheme="minorBidi"/>
            <w:noProof/>
            <w:sz w:val="22"/>
            <w:szCs w:val="22"/>
          </w:rPr>
          <w:tab/>
        </w:r>
        <w:r w:rsidR="00530128" w:rsidRPr="0092382E">
          <w:rPr>
            <w:rStyle w:val="Hyperlink"/>
            <w:noProof/>
          </w:rPr>
          <w:t>File format</w:t>
        </w:r>
        <w:r w:rsidR="00530128">
          <w:rPr>
            <w:noProof/>
            <w:webHidden/>
          </w:rPr>
          <w:tab/>
        </w:r>
        <w:r w:rsidR="00530128">
          <w:rPr>
            <w:noProof/>
            <w:webHidden/>
          </w:rPr>
          <w:fldChar w:fldCharType="begin"/>
        </w:r>
        <w:r w:rsidR="00530128">
          <w:rPr>
            <w:noProof/>
            <w:webHidden/>
          </w:rPr>
          <w:instrText xml:space="preserve"> PAGEREF _Toc5787284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6787E994" w14:textId="28A8C4A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85" w:history="1">
        <w:r w:rsidR="00530128" w:rsidRPr="0092382E">
          <w:rPr>
            <w:rStyle w:val="Hyperlink"/>
            <w:noProof/>
          </w:rPr>
          <w:t>3.1 General</w:t>
        </w:r>
        <w:r w:rsidR="00530128">
          <w:rPr>
            <w:noProof/>
            <w:webHidden/>
          </w:rPr>
          <w:tab/>
        </w:r>
        <w:r w:rsidR="00530128">
          <w:rPr>
            <w:noProof/>
            <w:webHidden/>
          </w:rPr>
          <w:fldChar w:fldCharType="begin"/>
        </w:r>
        <w:r w:rsidR="00530128">
          <w:rPr>
            <w:noProof/>
            <w:webHidden/>
          </w:rPr>
          <w:instrText xml:space="preserve"> PAGEREF _Toc5787285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6418CD92" w14:textId="09B622BC"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86" w:history="1">
        <w:r w:rsidR="00530128" w:rsidRPr="0092382E">
          <w:rPr>
            <w:rStyle w:val="Hyperlink"/>
            <w:noProof/>
          </w:rPr>
          <w:t>3.2 SARIF file naming convention</w:t>
        </w:r>
        <w:r w:rsidR="00530128">
          <w:rPr>
            <w:noProof/>
            <w:webHidden/>
          </w:rPr>
          <w:tab/>
        </w:r>
        <w:r w:rsidR="00530128">
          <w:rPr>
            <w:noProof/>
            <w:webHidden/>
          </w:rPr>
          <w:fldChar w:fldCharType="begin"/>
        </w:r>
        <w:r w:rsidR="00530128">
          <w:rPr>
            <w:noProof/>
            <w:webHidden/>
          </w:rPr>
          <w:instrText xml:space="preserve"> PAGEREF _Toc5787286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26934F14" w14:textId="4B2CD5A3"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87" w:history="1">
        <w:r w:rsidR="00530128" w:rsidRPr="0092382E">
          <w:rPr>
            <w:rStyle w:val="Hyperlink"/>
            <w:noProof/>
          </w:rPr>
          <w:t>3.3 artifactContent object</w:t>
        </w:r>
        <w:r w:rsidR="00530128">
          <w:rPr>
            <w:noProof/>
            <w:webHidden/>
          </w:rPr>
          <w:tab/>
        </w:r>
        <w:r w:rsidR="00530128">
          <w:rPr>
            <w:noProof/>
            <w:webHidden/>
          </w:rPr>
          <w:fldChar w:fldCharType="begin"/>
        </w:r>
        <w:r w:rsidR="00530128">
          <w:rPr>
            <w:noProof/>
            <w:webHidden/>
          </w:rPr>
          <w:instrText xml:space="preserve"> PAGEREF _Toc5787287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7C4D8176" w14:textId="5B0674A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88" w:history="1">
        <w:r w:rsidR="00530128" w:rsidRPr="0092382E">
          <w:rPr>
            <w:rStyle w:val="Hyperlink"/>
            <w:noProof/>
          </w:rPr>
          <w:t>3.3.1 General</w:t>
        </w:r>
        <w:r w:rsidR="00530128">
          <w:rPr>
            <w:noProof/>
            <w:webHidden/>
          </w:rPr>
          <w:tab/>
        </w:r>
        <w:r w:rsidR="00530128">
          <w:rPr>
            <w:noProof/>
            <w:webHidden/>
          </w:rPr>
          <w:fldChar w:fldCharType="begin"/>
        </w:r>
        <w:r w:rsidR="00530128">
          <w:rPr>
            <w:noProof/>
            <w:webHidden/>
          </w:rPr>
          <w:instrText xml:space="preserve"> PAGEREF _Toc5787288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446C8BD8" w14:textId="223124B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89" w:history="1">
        <w:r w:rsidR="00530128" w:rsidRPr="0092382E">
          <w:rPr>
            <w:rStyle w:val="Hyperlink"/>
            <w:noProof/>
          </w:rPr>
          <w:t>3.3.2 text property</w:t>
        </w:r>
        <w:r w:rsidR="00530128">
          <w:rPr>
            <w:noProof/>
            <w:webHidden/>
          </w:rPr>
          <w:tab/>
        </w:r>
        <w:r w:rsidR="00530128">
          <w:rPr>
            <w:noProof/>
            <w:webHidden/>
          </w:rPr>
          <w:fldChar w:fldCharType="begin"/>
        </w:r>
        <w:r w:rsidR="00530128">
          <w:rPr>
            <w:noProof/>
            <w:webHidden/>
          </w:rPr>
          <w:instrText xml:space="preserve"> PAGEREF _Toc5787289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133DC09A" w14:textId="39E2235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0" w:history="1">
        <w:r w:rsidR="00530128" w:rsidRPr="0092382E">
          <w:rPr>
            <w:rStyle w:val="Hyperlink"/>
            <w:noProof/>
          </w:rPr>
          <w:t>3.3.3 binary property</w:t>
        </w:r>
        <w:r w:rsidR="00530128">
          <w:rPr>
            <w:noProof/>
            <w:webHidden/>
          </w:rPr>
          <w:tab/>
        </w:r>
        <w:r w:rsidR="00530128">
          <w:rPr>
            <w:noProof/>
            <w:webHidden/>
          </w:rPr>
          <w:fldChar w:fldCharType="begin"/>
        </w:r>
        <w:r w:rsidR="00530128">
          <w:rPr>
            <w:noProof/>
            <w:webHidden/>
          </w:rPr>
          <w:instrText xml:space="preserve"> PAGEREF _Toc5787290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43129356" w14:textId="5DE001E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1" w:history="1">
        <w:r w:rsidR="00530128" w:rsidRPr="0092382E">
          <w:rPr>
            <w:rStyle w:val="Hyperlink"/>
            <w:noProof/>
          </w:rPr>
          <w:t>3.3.4 rendered property</w:t>
        </w:r>
        <w:r w:rsidR="00530128">
          <w:rPr>
            <w:noProof/>
            <w:webHidden/>
          </w:rPr>
          <w:tab/>
        </w:r>
        <w:r w:rsidR="00530128">
          <w:rPr>
            <w:noProof/>
            <w:webHidden/>
          </w:rPr>
          <w:fldChar w:fldCharType="begin"/>
        </w:r>
        <w:r w:rsidR="00530128">
          <w:rPr>
            <w:noProof/>
            <w:webHidden/>
          </w:rPr>
          <w:instrText xml:space="preserve"> PAGEREF _Toc5787291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3AAB1758" w14:textId="0A3B06F9"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92" w:history="1">
        <w:r w:rsidR="00530128" w:rsidRPr="0092382E">
          <w:rPr>
            <w:rStyle w:val="Hyperlink"/>
            <w:noProof/>
          </w:rPr>
          <w:t>3.4 artifactLocation object</w:t>
        </w:r>
        <w:r w:rsidR="00530128">
          <w:rPr>
            <w:noProof/>
            <w:webHidden/>
          </w:rPr>
          <w:tab/>
        </w:r>
        <w:r w:rsidR="00530128">
          <w:rPr>
            <w:noProof/>
            <w:webHidden/>
          </w:rPr>
          <w:fldChar w:fldCharType="begin"/>
        </w:r>
        <w:r w:rsidR="00530128">
          <w:rPr>
            <w:noProof/>
            <w:webHidden/>
          </w:rPr>
          <w:instrText xml:space="preserve"> PAGEREF _Toc5787292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50AB6149" w14:textId="5040ADC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3" w:history="1">
        <w:r w:rsidR="00530128" w:rsidRPr="0092382E">
          <w:rPr>
            <w:rStyle w:val="Hyperlink"/>
            <w:noProof/>
          </w:rPr>
          <w:t>3.4.1 General</w:t>
        </w:r>
        <w:r w:rsidR="00530128">
          <w:rPr>
            <w:noProof/>
            <w:webHidden/>
          </w:rPr>
          <w:tab/>
        </w:r>
        <w:r w:rsidR="00530128">
          <w:rPr>
            <w:noProof/>
            <w:webHidden/>
          </w:rPr>
          <w:fldChar w:fldCharType="begin"/>
        </w:r>
        <w:r w:rsidR="00530128">
          <w:rPr>
            <w:noProof/>
            <w:webHidden/>
          </w:rPr>
          <w:instrText xml:space="preserve"> PAGEREF _Toc5787293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59C010F3" w14:textId="31043CD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4" w:history="1">
        <w:r w:rsidR="00530128" w:rsidRPr="0092382E">
          <w:rPr>
            <w:rStyle w:val="Hyperlink"/>
            <w:noProof/>
          </w:rPr>
          <w:t>3.4.2 Constraints</w:t>
        </w:r>
        <w:r w:rsidR="00530128">
          <w:rPr>
            <w:noProof/>
            <w:webHidden/>
          </w:rPr>
          <w:tab/>
        </w:r>
        <w:r w:rsidR="00530128">
          <w:rPr>
            <w:noProof/>
            <w:webHidden/>
          </w:rPr>
          <w:fldChar w:fldCharType="begin"/>
        </w:r>
        <w:r w:rsidR="00530128">
          <w:rPr>
            <w:noProof/>
            <w:webHidden/>
          </w:rPr>
          <w:instrText xml:space="preserve"> PAGEREF _Toc5787294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3857158A" w14:textId="695A6A4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5" w:history="1">
        <w:r w:rsidR="00530128" w:rsidRPr="0092382E">
          <w:rPr>
            <w:rStyle w:val="Hyperlink"/>
            <w:noProof/>
          </w:rPr>
          <w:t>3.4.3 uri property</w:t>
        </w:r>
        <w:r w:rsidR="00530128">
          <w:rPr>
            <w:noProof/>
            <w:webHidden/>
          </w:rPr>
          <w:tab/>
        </w:r>
        <w:r w:rsidR="00530128">
          <w:rPr>
            <w:noProof/>
            <w:webHidden/>
          </w:rPr>
          <w:fldChar w:fldCharType="begin"/>
        </w:r>
        <w:r w:rsidR="00530128">
          <w:rPr>
            <w:noProof/>
            <w:webHidden/>
          </w:rPr>
          <w:instrText xml:space="preserve"> PAGEREF _Toc5787295 \h </w:instrText>
        </w:r>
        <w:r w:rsidR="00530128">
          <w:rPr>
            <w:noProof/>
            <w:webHidden/>
          </w:rPr>
        </w:r>
        <w:r w:rsidR="00530128">
          <w:rPr>
            <w:noProof/>
            <w:webHidden/>
          </w:rPr>
          <w:fldChar w:fldCharType="separate"/>
        </w:r>
        <w:r w:rsidR="00530128">
          <w:rPr>
            <w:noProof/>
            <w:webHidden/>
          </w:rPr>
          <w:t>28</w:t>
        </w:r>
        <w:r w:rsidR="00530128">
          <w:rPr>
            <w:noProof/>
            <w:webHidden/>
          </w:rPr>
          <w:fldChar w:fldCharType="end"/>
        </w:r>
      </w:hyperlink>
    </w:p>
    <w:p w14:paraId="7FE2321C" w14:textId="5D2D33C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6" w:history="1">
        <w:r w:rsidR="00530128" w:rsidRPr="0092382E">
          <w:rPr>
            <w:rStyle w:val="Hyperlink"/>
            <w:noProof/>
          </w:rPr>
          <w:t>3.4.4 uriBaseId property</w:t>
        </w:r>
        <w:r w:rsidR="00530128">
          <w:rPr>
            <w:noProof/>
            <w:webHidden/>
          </w:rPr>
          <w:tab/>
        </w:r>
        <w:r w:rsidR="00530128">
          <w:rPr>
            <w:noProof/>
            <w:webHidden/>
          </w:rPr>
          <w:fldChar w:fldCharType="begin"/>
        </w:r>
        <w:r w:rsidR="00530128">
          <w:rPr>
            <w:noProof/>
            <w:webHidden/>
          </w:rPr>
          <w:instrText xml:space="preserve"> PAGEREF _Toc5787296 \h </w:instrText>
        </w:r>
        <w:r w:rsidR="00530128">
          <w:rPr>
            <w:noProof/>
            <w:webHidden/>
          </w:rPr>
        </w:r>
        <w:r w:rsidR="00530128">
          <w:rPr>
            <w:noProof/>
            <w:webHidden/>
          </w:rPr>
          <w:fldChar w:fldCharType="separate"/>
        </w:r>
        <w:r w:rsidR="00530128">
          <w:rPr>
            <w:noProof/>
            <w:webHidden/>
          </w:rPr>
          <w:t>28</w:t>
        </w:r>
        <w:r w:rsidR="00530128">
          <w:rPr>
            <w:noProof/>
            <w:webHidden/>
          </w:rPr>
          <w:fldChar w:fldCharType="end"/>
        </w:r>
      </w:hyperlink>
    </w:p>
    <w:p w14:paraId="23A95A5A" w14:textId="31D6356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7" w:history="1">
        <w:r w:rsidR="00530128" w:rsidRPr="0092382E">
          <w:rPr>
            <w:rStyle w:val="Hyperlink"/>
            <w:noProof/>
          </w:rPr>
          <w:t>3.4.5 artifactIndex property</w:t>
        </w:r>
        <w:r w:rsidR="00530128">
          <w:rPr>
            <w:noProof/>
            <w:webHidden/>
          </w:rPr>
          <w:tab/>
        </w:r>
        <w:r w:rsidR="00530128">
          <w:rPr>
            <w:noProof/>
            <w:webHidden/>
          </w:rPr>
          <w:fldChar w:fldCharType="begin"/>
        </w:r>
        <w:r w:rsidR="00530128">
          <w:rPr>
            <w:noProof/>
            <w:webHidden/>
          </w:rPr>
          <w:instrText xml:space="preserve"> PAGEREF _Toc5787297 \h </w:instrText>
        </w:r>
        <w:r w:rsidR="00530128">
          <w:rPr>
            <w:noProof/>
            <w:webHidden/>
          </w:rPr>
        </w:r>
        <w:r w:rsidR="00530128">
          <w:rPr>
            <w:noProof/>
            <w:webHidden/>
          </w:rPr>
          <w:fldChar w:fldCharType="separate"/>
        </w:r>
        <w:r w:rsidR="00530128">
          <w:rPr>
            <w:noProof/>
            <w:webHidden/>
          </w:rPr>
          <w:t>29</w:t>
        </w:r>
        <w:r w:rsidR="00530128">
          <w:rPr>
            <w:noProof/>
            <w:webHidden/>
          </w:rPr>
          <w:fldChar w:fldCharType="end"/>
        </w:r>
      </w:hyperlink>
    </w:p>
    <w:p w14:paraId="32FC040A" w14:textId="7D2B42E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298" w:history="1">
        <w:r w:rsidR="00530128" w:rsidRPr="0092382E">
          <w:rPr>
            <w:rStyle w:val="Hyperlink"/>
            <w:noProof/>
          </w:rPr>
          <w:t>3.4.6 Guidance on the use of artifactLocation objects</w:t>
        </w:r>
        <w:r w:rsidR="00530128">
          <w:rPr>
            <w:noProof/>
            <w:webHidden/>
          </w:rPr>
          <w:tab/>
        </w:r>
        <w:r w:rsidR="00530128">
          <w:rPr>
            <w:noProof/>
            <w:webHidden/>
          </w:rPr>
          <w:fldChar w:fldCharType="begin"/>
        </w:r>
        <w:r w:rsidR="00530128">
          <w:rPr>
            <w:noProof/>
            <w:webHidden/>
          </w:rPr>
          <w:instrText xml:space="preserve"> PAGEREF _Toc5787298 \h </w:instrText>
        </w:r>
        <w:r w:rsidR="00530128">
          <w:rPr>
            <w:noProof/>
            <w:webHidden/>
          </w:rPr>
        </w:r>
        <w:r w:rsidR="00530128">
          <w:rPr>
            <w:noProof/>
            <w:webHidden/>
          </w:rPr>
          <w:fldChar w:fldCharType="separate"/>
        </w:r>
        <w:r w:rsidR="00530128">
          <w:rPr>
            <w:noProof/>
            <w:webHidden/>
          </w:rPr>
          <w:t>30</w:t>
        </w:r>
        <w:r w:rsidR="00530128">
          <w:rPr>
            <w:noProof/>
            <w:webHidden/>
          </w:rPr>
          <w:fldChar w:fldCharType="end"/>
        </w:r>
      </w:hyperlink>
    </w:p>
    <w:p w14:paraId="0933C934" w14:textId="32F1D081" w:rsidR="00530128" w:rsidRDefault="007A0673">
      <w:pPr>
        <w:pStyle w:val="TOC2"/>
        <w:tabs>
          <w:tab w:val="right" w:leader="dot" w:pos="9350"/>
        </w:tabs>
        <w:rPr>
          <w:rFonts w:asciiTheme="minorHAnsi" w:eastAsiaTheme="minorEastAsia" w:hAnsiTheme="minorHAnsi" w:cstheme="minorBidi"/>
          <w:noProof/>
          <w:sz w:val="22"/>
          <w:szCs w:val="22"/>
        </w:rPr>
      </w:pPr>
      <w:hyperlink w:anchor="_Toc5787299" w:history="1">
        <w:r w:rsidR="00530128" w:rsidRPr="0092382E">
          <w:rPr>
            <w:rStyle w:val="Hyperlink"/>
            <w:noProof/>
          </w:rPr>
          <w:t>3.5 String properties</w:t>
        </w:r>
        <w:r w:rsidR="00530128">
          <w:rPr>
            <w:noProof/>
            <w:webHidden/>
          </w:rPr>
          <w:tab/>
        </w:r>
        <w:r w:rsidR="00530128">
          <w:rPr>
            <w:noProof/>
            <w:webHidden/>
          </w:rPr>
          <w:fldChar w:fldCharType="begin"/>
        </w:r>
        <w:r w:rsidR="00530128">
          <w:rPr>
            <w:noProof/>
            <w:webHidden/>
          </w:rPr>
          <w:instrText xml:space="preserve"> PAGEREF _Toc5787299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22BA9401" w14:textId="27CAE37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00" w:history="1">
        <w:r w:rsidR="00530128" w:rsidRPr="0092382E">
          <w:rPr>
            <w:rStyle w:val="Hyperlink"/>
            <w:noProof/>
          </w:rPr>
          <w:t>3.5.1 General</w:t>
        </w:r>
        <w:r w:rsidR="00530128">
          <w:rPr>
            <w:noProof/>
            <w:webHidden/>
          </w:rPr>
          <w:tab/>
        </w:r>
        <w:r w:rsidR="00530128">
          <w:rPr>
            <w:noProof/>
            <w:webHidden/>
          </w:rPr>
          <w:fldChar w:fldCharType="begin"/>
        </w:r>
        <w:r w:rsidR="00530128">
          <w:rPr>
            <w:noProof/>
            <w:webHidden/>
          </w:rPr>
          <w:instrText xml:space="preserve"> PAGEREF _Toc5787300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6ACCA21C" w14:textId="069E1E1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01" w:history="1">
        <w:r w:rsidR="00530128" w:rsidRPr="0092382E">
          <w:rPr>
            <w:rStyle w:val="Hyperlink"/>
            <w:noProof/>
          </w:rPr>
          <w:t>3.5.2 Localizable strings</w:t>
        </w:r>
        <w:r w:rsidR="00530128">
          <w:rPr>
            <w:noProof/>
            <w:webHidden/>
          </w:rPr>
          <w:tab/>
        </w:r>
        <w:r w:rsidR="00530128">
          <w:rPr>
            <w:noProof/>
            <w:webHidden/>
          </w:rPr>
          <w:fldChar w:fldCharType="begin"/>
        </w:r>
        <w:r w:rsidR="00530128">
          <w:rPr>
            <w:noProof/>
            <w:webHidden/>
          </w:rPr>
          <w:instrText xml:space="preserve"> PAGEREF _Toc5787301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4773EB68" w14:textId="082B8CE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02" w:history="1">
        <w:r w:rsidR="00530128" w:rsidRPr="0092382E">
          <w:rPr>
            <w:rStyle w:val="Hyperlink"/>
            <w:noProof/>
          </w:rPr>
          <w:t>3.5.3 Redactable strings</w:t>
        </w:r>
        <w:r w:rsidR="00530128">
          <w:rPr>
            <w:noProof/>
            <w:webHidden/>
          </w:rPr>
          <w:tab/>
        </w:r>
        <w:r w:rsidR="00530128">
          <w:rPr>
            <w:noProof/>
            <w:webHidden/>
          </w:rPr>
          <w:fldChar w:fldCharType="begin"/>
        </w:r>
        <w:r w:rsidR="00530128">
          <w:rPr>
            <w:noProof/>
            <w:webHidden/>
          </w:rPr>
          <w:instrText xml:space="preserve"> PAGEREF _Toc5787302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451AC986" w14:textId="16BDAAB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03" w:history="1">
        <w:r w:rsidR="00530128" w:rsidRPr="0092382E">
          <w:rPr>
            <w:rStyle w:val="Hyperlink"/>
            <w:noProof/>
          </w:rPr>
          <w:t>3.5.4 GUID-valued strings</w:t>
        </w:r>
        <w:r w:rsidR="00530128">
          <w:rPr>
            <w:noProof/>
            <w:webHidden/>
          </w:rPr>
          <w:tab/>
        </w:r>
        <w:r w:rsidR="00530128">
          <w:rPr>
            <w:noProof/>
            <w:webHidden/>
          </w:rPr>
          <w:fldChar w:fldCharType="begin"/>
        </w:r>
        <w:r w:rsidR="00530128">
          <w:rPr>
            <w:noProof/>
            <w:webHidden/>
          </w:rPr>
          <w:instrText xml:space="preserve"> PAGEREF _Toc5787303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2FB2043B" w14:textId="50BC7DB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04" w:history="1">
        <w:r w:rsidR="00530128" w:rsidRPr="0092382E">
          <w:rPr>
            <w:rStyle w:val="Hyperlink"/>
            <w:noProof/>
          </w:rPr>
          <w:t>3.5.5 Hierarchical strings</w:t>
        </w:r>
        <w:r w:rsidR="00530128">
          <w:rPr>
            <w:noProof/>
            <w:webHidden/>
          </w:rPr>
          <w:tab/>
        </w:r>
        <w:r w:rsidR="00530128">
          <w:rPr>
            <w:noProof/>
            <w:webHidden/>
          </w:rPr>
          <w:fldChar w:fldCharType="begin"/>
        </w:r>
        <w:r w:rsidR="00530128">
          <w:rPr>
            <w:noProof/>
            <w:webHidden/>
          </w:rPr>
          <w:instrText xml:space="preserve"> PAGEREF _Toc5787304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5B590A26" w14:textId="7C56871C"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05" w:history="1">
        <w:r w:rsidR="00530128" w:rsidRPr="0092382E">
          <w:rPr>
            <w:rStyle w:val="Hyperlink"/>
            <w:noProof/>
          </w:rPr>
          <w:t>3.5.5.1 General</w:t>
        </w:r>
        <w:r w:rsidR="00530128">
          <w:rPr>
            <w:noProof/>
            <w:webHidden/>
          </w:rPr>
          <w:tab/>
        </w:r>
        <w:r w:rsidR="00530128">
          <w:rPr>
            <w:noProof/>
            <w:webHidden/>
          </w:rPr>
          <w:fldChar w:fldCharType="begin"/>
        </w:r>
        <w:r w:rsidR="00530128">
          <w:rPr>
            <w:noProof/>
            <w:webHidden/>
          </w:rPr>
          <w:instrText xml:space="preserve"> PAGEREF _Toc5787305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01E72EEC" w14:textId="765A3973"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06" w:history="1">
        <w:r w:rsidR="00530128" w:rsidRPr="0092382E">
          <w:rPr>
            <w:rStyle w:val="Hyperlink"/>
            <w:noProof/>
          </w:rPr>
          <w:t>3.5.5.2 Versioned hierarchical strings</w:t>
        </w:r>
        <w:r w:rsidR="00530128">
          <w:rPr>
            <w:noProof/>
            <w:webHidden/>
          </w:rPr>
          <w:tab/>
        </w:r>
        <w:r w:rsidR="00530128">
          <w:rPr>
            <w:noProof/>
            <w:webHidden/>
          </w:rPr>
          <w:fldChar w:fldCharType="begin"/>
        </w:r>
        <w:r w:rsidR="00530128">
          <w:rPr>
            <w:noProof/>
            <w:webHidden/>
          </w:rPr>
          <w:instrText xml:space="preserve"> PAGEREF _Toc5787306 \h </w:instrText>
        </w:r>
        <w:r w:rsidR="00530128">
          <w:rPr>
            <w:noProof/>
            <w:webHidden/>
          </w:rPr>
        </w:r>
        <w:r w:rsidR="00530128">
          <w:rPr>
            <w:noProof/>
            <w:webHidden/>
          </w:rPr>
          <w:fldChar w:fldCharType="separate"/>
        </w:r>
        <w:r w:rsidR="00530128">
          <w:rPr>
            <w:noProof/>
            <w:webHidden/>
          </w:rPr>
          <w:t>32</w:t>
        </w:r>
        <w:r w:rsidR="00530128">
          <w:rPr>
            <w:noProof/>
            <w:webHidden/>
          </w:rPr>
          <w:fldChar w:fldCharType="end"/>
        </w:r>
      </w:hyperlink>
    </w:p>
    <w:p w14:paraId="1CFFC26B" w14:textId="045FDF7B"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07" w:history="1">
        <w:r w:rsidR="00530128" w:rsidRPr="0092382E">
          <w:rPr>
            <w:rStyle w:val="Hyperlink"/>
            <w:noProof/>
          </w:rPr>
          <w:t>3.6 Object properties</w:t>
        </w:r>
        <w:r w:rsidR="00530128">
          <w:rPr>
            <w:noProof/>
            <w:webHidden/>
          </w:rPr>
          <w:tab/>
        </w:r>
        <w:r w:rsidR="00530128">
          <w:rPr>
            <w:noProof/>
            <w:webHidden/>
          </w:rPr>
          <w:fldChar w:fldCharType="begin"/>
        </w:r>
        <w:r w:rsidR="00530128">
          <w:rPr>
            <w:noProof/>
            <w:webHidden/>
          </w:rPr>
          <w:instrText xml:space="preserve"> PAGEREF _Toc5787307 \h </w:instrText>
        </w:r>
        <w:r w:rsidR="00530128">
          <w:rPr>
            <w:noProof/>
            <w:webHidden/>
          </w:rPr>
        </w:r>
        <w:r w:rsidR="00530128">
          <w:rPr>
            <w:noProof/>
            <w:webHidden/>
          </w:rPr>
          <w:fldChar w:fldCharType="separate"/>
        </w:r>
        <w:r w:rsidR="00530128">
          <w:rPr>
            <w:noProof/>
            <w:webHidden/>
          </w:rPr>
          <w:t>32</w:t>
        </w:r>
        <w:r w:rsidR="00530128">
          <w:rPr>
            <w:noProof/>
            <w:webHidden/>
          </w:rPr>
          <w:fldChar w:fldCharType="end"/>
        </w:r>
      </w:hyperlink>
    </w:p>
    <w:p w14:paraId="1AD23C92" w14:textId="6C5E37D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08" w:history="1">
        <w:r w:rsidR="00530128" w:rsidRPr="0092382E">
          <w:rPr>
            <w:rStyle w:val="Hyperlink"/>
            <w:noProof/>
          </w:rPr>
          <w:t>3.7 Array properties</w:t>
        </w:r>
        <w:r w:rsidR="00530128">
          <w:rPr>
            <w:noProof/>
            <w:webHidden/>
          </w:rPr>
          <w:tab/>
        </w:r>
        <w:r w:rsidR="00530128">
          <w:rPr>
            <w:noProof/>
            <w:webHidden/>
          </w:rPr>
          <w:fldChar w:fldCharType="begin"/>
        </w:r>
        <w:r w:rsidR="00530128">
          <w:rPr>
            <w:noProof/>
            <w:webHidden/>
          </w:rPr>
          <w:instrText xml:space="preserve"> PAGEREF _Toc5787308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E6A7247" w14:textId="20BB087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09" w:history="1">
        <w:r w:rsidR="00530128" w:rsidRPr="0092382E">
          <w:rPr>
            <w:rStyle w:val="Hyperlink"/>
            <w:noProof/>
          </w:rPr>
          <w:t>3.7.1 General</w:t>
        </w:r>
        <w:r w:rsidR="00530128">
          <w:rPr>
            <w:noProof/>
            <w:webHidden/>
          </w:rPr>
          <w:tab/>
        </w:r>
        <w:r w:rsidR="00530128">
          <w:rPr>
            <w:noProof/>
            <w:webHidden/>
          </w:rPr>
          <w:fldChar w:fldCharType="begin"/>
        </w:r>
        <w:r w:rsidR="00530128">
          <w:rPr>
            <w:noProof/>
            <w:webHidden/>
          </w:rPr>
          <w:instrText xml:space="preserve"> PAGEREF _Toc5787309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24AEBAFA" w14:textId="320EC92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10" w:history="1">
        <w:r w:rsidR="00530128" w:rsidRPr="0092382E">
          <w:rPr>
            <w:rStyle w:val="Hyperlink"/>
            <w:noProof/>
          </w:rPr>
          <w:t>3.7.2 Default value</w:t>
        </w:r>
        <w:r w:rsidR="00530128">
          <w:rPr>
            <w:noProof/>
            <w:webHidden/>
          </w:rPr>
          <w:tab/>
        </w:r>
        <w:r w:rsidR="00530128">
          <w:rPr>
            <w:noProof/>
            <w:webHidden/>
          </w:rPr>
          <w:fldChar w:fldCharType="begin"/>
        </w:r>
        <w:r w:rsidR="00530128">
          <w:rPr>
            <w:noProof/>
            <w:webHidden/>
          </w:rPr>
          <w:instrText xml:space="preserve"> PAGEREF _Toc5787310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5E47D09A" w14:textId="5018F30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11" w:history="1">
        <w:r w:rsidR="00530128" w:rsidRPr="0092382E">
          <w:rPr>
            <w:rStyle w:val="Hyperlink"/>
            <w:noProof/>
          </w:rPr>
          <w:t>3.7.3 Array properties with unique values</w:t>
        </w:r>
        <w:r w:rsidR="00530128">
          <w:rPr>
            <w:noProof/>
            <w:webHidden/>
          </w:rPr>
          <w:tab/>
        </w:r>
        <w:r w:rsidR="00530128">
          <w:rPr>
            <w:noProof/>
            <w:webHidden/>
          </w:rPr>
          <w:fldChar w:fldCharType="begin"/>
        </w:r>
        <w:r w:rsidR="00530128">
          <w:rPr>
            <w:noProof/>
            <w:webHidden/>
          </w:rPr>
          <w:instrText xml:space="preserve"> PAGEREF _Toc5787311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41A7E3D" w14:textId="0F36918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12" w:history="1">
        <w:r w:rsidR="00530128" w:rsidRPr="0092382E">
          <w:rPr>
            <w:rStyle w:val="Hyperlink"/>
            <w:noProof/>
          </w:rPr>
          <w:t>3.7.4 Array indices</w:t>
        </w:r>
        <w:r w:rsidR="00530128">
          <w:rPr>
            <w:noProof/>
            <w:webHidden/>
          </w:rPr>
          <w:tab/>
        </w:r>
        <w:r w:rsidR="00530128">
          <w:rPr>
            <w:noProof/>
            <w:webHidden/>
          </w:rPr>
          <w:fldChar w:fldCharType="begin"/>
        </w:r>
        <w:r w:rsidR="00530128">
          <w:rPr>
            <w:noProof/>
            <w:webHidden/>
          </w:rPr>
          <w:instrText xml:space="preserve"> PAGEREF _Toc5787312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76998EB" w14:textId="1C226A8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13" w:history="1">
        <w:r w:rsidR="00530128" w:rsidRPr="0092382E">
          <w:rPr>
            <w:rStyle w:val="Hyperlink"/>
            <w:noProof/>
          </w:rPr>
          <w:t>3.8 Property bags</w:t>
        </w:r>
        <w:r w:rsidR="00530128">
          <w:rPr>
            <w:noProof/>
            <w:webHidden/>
          </w:rPr>
          <w:tab/>
        </w:r>
        <w:r w:rsidR="00530128">
          <w:rPr>
            <w:noProof/>
            <w:webHidden/>
          </w:rPr>
          <w:fldChar w:fldCharType="begin"/>
        </w:r>
        <w:r w:rsidR="00530128">
          <w:rPr>
            <w:noProof/>
            <w:webHidden/>
          </w:rPr>
          <w:instrText xml:space="preserve"> PAGEREF _Toc5787313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791C3008" w14:textId="767806F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14" w:history="1">
        <w:r w:rsidR="00530128" w:rsidRPr="0092382E">
          <w:rPr>
            <w:rStyle w:val="Hyperlink"/>
            <w:noProof/>
          </w:rPr>
          <w:t>3.8.1 General</w:t>
        </w:r>
        <w:r w:rsidR="00530128">
          <w:rPr>
            <w:noProof/>
            <w:webHidden/>
          </w:rPr>
          <w:tab/>
        </w:r>
        <w:r w:rsidR="00530128">
          <w:rPr>
            <w:noProof/>
            <w:webHidden/>
          </w:rPr>
          <w:fldChar w:fldCharType="begin"/>
        </w:r>
        <w:r w:rsidR="00530128">
          <w:rPr>
            <w:noProof/>
            <w:webHidden/>
          </w:rPr>
          <w:instrText xml:space="preserve"> PAGEREF _Toc5787314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496B99BE" w14:textId="00E2B51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15" w:history="1">
        <w:r w:rsidR="00530128" w:rsidRPr="0092382E">
          <w:rPr>
            <w:rStyle w:val="Hyperlink"/>
            <w:noProof/>
          </w:rPr>
          <w:t>3.8.2 Tags</w:t>
        </w:r>
        <w:r w:rsidR="00530128">
          <w:rPr>
            <w:noProof/>
            <w:webHidden/>
          </w:rPr>
          <w:tab/>
        </w:r>
        <w:r w:rsidR="00530128">
          <w:rPr>
            <w:noProof/>
            <w:webHidden/>
          </w:rPr>
          <w:fldChar w:fldCharType="begin"/>
        </w:r>
        <w:r w:rsidR="00530128">
          <w:rPr>
            <w:noProof/>
            <w:webHidden/>
          </w:rPr>
          <w:instrText xml:space="preserve"> PAGEREF _Toc5787315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3FF5EB29" w14:textId="5D9C3808"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16" w:history="1">
        <w:r w:rsidR="00530128" w:rsidRPr="0092382E">
          <w:rPr>
            <w:rStyle w:val="Hyperlink"/>
            <w:noProof/>
          </w:rPr>
          <w:t>3.8.2.1 General</w:t>
        </w:r>
        <w:r w:rsidR="00530128">
          <w:rPr>
            <w:noProof/>
            <w:webHidden/>
          </w:rPr>
          <w:tab/>
        </w:r>
        <w:r w:rsidR="00530128">
          <w:rPr>
            <w:noProof/>
            <w:webHidden/>
          </w:rPr>
          <w:fldChar w:fldCharType="begin"/>
        </w:r>
        <w:r w:rsidR="00530128">
          <w:rPr>
            <w:noProof/>
            <w:webHidden/>
          </w:rPr>
          <w:instrText xml:space="preserve"> PAGEREF _Toc5787316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584B5544" w14:textId="101C1951"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17" w:history="1">
        <w:r w:rsidR="00530128" w:rsidRPr="0092382E">
          <w:rPr>
            <w:rStyle w:val="Hyperlink"/>
            <w:noProof/>
          </w:rPr>
          <w:t>3.8.2.2 Tag metadata</w:t>
        </w:r>
        <w:r w:rsidR="00530128">
          <w:rPr>
            <w:noProof/>
            <w:webHidden/>
          </w:rPr>
          <w:tab/>
        </w:r>
        <w:r w:rsidR="00530128">
          <w:rPr>
            <w:noProof/>
            <w:webHidden/>
          </w:rPr>
          <w:fldChar w:fldCharType="begin"/>
        </w:r>
        <w:r w:rsidR="00530128">
          <w:rPr>
            <w:noProof/>
            <w:webHidden/>
          </w:rPr>
          <w:instrText xml:space="preserve"> PAGEREF _Toc5787317 \h </w:instrText>
        </w:r>
        <w:r w:rsidR="00530128">
          <w:rPr>
            <w:noProof/>
            <w:webHidden/>
          </w:rPr>
        </w:r>
        <w:r w:rsidR="00530128">
          <w:rPr>
            <w:noProof/>
            <w:webHidden/>
          </w:rPr>
          <w:fldChar w:fldCharType="separate"/>
        </w:r>
        <w:r w:rsidR="00530128">
          <w:rPr>
            <w:noProof/>
            <w:webHidden/>
          </w:rPr>
          <w:t>34</w:t>
        </w:r>
        <w:r w:rsidR="00530128">
          <w:rPr>
            <w:noProof/>
            <w:webHidden/>
          </w:rPr>
          <w:fldChar w:fldCharType="end"/>
        </w:r>
      </w:hyperlink>
    </w:p>
    <w:p w14:paraId="5D12F595" w14:textId="21E19B87"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18" w:history="1">
        <w:r w:rsidR="00530128" w:rsidRPr="0092382E">
          <w:rPr>
            <w:rStyle w:val="Hyperlink"/>
            <w:noProof/>
          </w:rPr>
          <w:t>3.9 Date/time properties</w:t>
        </w:r>
        <w:r w:rsidR="00530128">
          <w:rPr>
            <w:noProof/>
            <w:webHidden/>
          </w:rPr>
          <w:tab/>
        </w:r>
        <w:r w:rsidR="00530128">
          <w:rPr>
            <w:noProof/>
            <w:webHidden/>
          </w:rPr>
          <w:fldChar w:fldCharType="begin"/>
        </w:r>
        <w:r w:rsidR="00530128">
          <w:rPr>
            <w:noProof/>
            <w:webHidden/>
          </w:rPr>
          <w:instrText xml:space="preserve"> PAGEREF _Toc5787318 \h </w:instrText>
        </w:r>
        <w:r w:rsidR="00530128">
          <w:rPr>
            <w:noProof/>
            <w:webHidden/>
          </w:rPr>
        </w:r>
        <w:r w:rsidR="00530128">
          <w:rPr>
            <w:noProof/>
            <w:webHidden/>
          </w:rPr>
          <w:fldChar w:fldCharType="separate"/>
        </w:r>
        <w:r w:rsidR="00530128">
          <w:rPr>
            <w:noProof/>
            <w:webHidden/>
          </w:rPr>
          <w:t>34</w:t>
        </w:r>
        <w:r w:rsidR="00530128">
          <w:rPr>
            <w:noProof/>
            <w:webHidden/>
          </w:rPr>
          <w:fldChar w:fldCharType="end"/>
        </w:r>
      </w:hyperlink>
    </w:p>
    <w:p w14:paraId="3B6433D7" w14:textId="5B006A3C"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19" w:history="1">
        <w:r w:rsidR="00530128" w:rsidRPr="0092382E">
          <w:rPr>
            <w:rStyle w:val="Hyperlink"/>
            <w:noProof/>
          </w:rPr>
          <w:t>3.10 URI-valued properties</w:t>
        </w:r>
        <w:r w:rsidR="00530128">
          <w:rPr>
            <w:noProof/>
            <w:webHidden/>
          </w:rPr>
          <w:tab/>
        </w:r>
        <w:r w:rsidR="00530128">
          <w:rPr>
            <w:noProof/>
            <w:webHidden/>
          </w:rPr>
          <w:fldChar w:fldCharType="begin"/>
        </w:r>
        <w:r w:rsidR="00530128">
          <w:rPr>
            <w:noProof/>
            <w:webHidden/>
          </w:rPr>
          <w:instrText xml:space="preserve"> PAGEREF _Toc5787319 \h </w:instrText>
        </w:r>
        <w:r w:rsidR="00530128">
          <w:rPr>
            <w:noProof/>
            <w:webHidden/>
          </w:rPr>
        </w:r>
        <w:r w:rsidR="00530128">
          <w:rPr>
            <w:noProof/>
            <w:webHidden/>
          </w:rPr>
          <w:fldChar w:fldCharType="separate"/>
        </w:r>
        <w:r w:rsidR="00530128">
          <w:rPr>
            <w:noProof/>
            <w:webHidden/>
          </w:rPr>
          <w:t>35</w:t>
        </w:r>
        <w:r w:rsidR="00530128">
          <w:rPr>
            <w:noProof/>
            <w:webHidden/>
          </w:rPr>
          <w:fldChar w:fldCharType="end"/>
        </w:r>
      </w:hyperlink>
    </w:p>
    <w:p w14:paraId="0E25895D" w14:textId="50ED743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0" w:history="1">
        <w:r w:rsidR="00530128" w:rsidRPr="0092382E">
          <w:rPr>
            <w:rStyle w:val="Hyperlink"/>
            <w:noProof/>
          </w:rPr>
          <w:t>3.10.1 General</w:t>
        </w:r>
        <w:r w:rsidR="00530128">
          <w:rPr>
            <w:noProof/>
            <w:webHidden/>
          </w:rPr>
          <w:tab/>
        </w:r>
        <w:r w:rsidR="00530128">
          <w:rPr>
            <w:noProof/>
            <w:webHidden/>
          </w:rPr>
          <w:fldChar w:fldCharType="begin"/>
        </w:r>
        <w:r w:rsidR="00530128">
          <w:rPr>
            <w:noProof/>
            <w:webHidden/>
          </w:rPr>
          <w:instrText xml:space="preserve"> PAGEREF _Toc5787320 \h </w:instrText>
        </w:r>
        <w:r w:rsidR="00530128">
          <w:rPr>
            <w:noProof/>
            <w:webHidden/>
          </w:rPr>
        </w:r>
        <w:r w:rsidR="00530128">
          <w:rPr>
            <w:noProof/>
            <w:webHidden/>
          </w:rPr>
          <w:fldChar w:fldCharType="separate"/>
        </w:r>
        <w:r w:rsidR="00530128">
          <w:rPr>
            <w:noProof/>
            <w:webHidden/>
          </w:rPr>
          <w:t>35</w:t>
        </w:r>
        <w:r w:rsidR="00530128">
          <w:rPr>
            <w:noProof/>
            <w:webHidden/>
          </w:rPr>
          <w:fldChar w:fldCharType="end"/>
        </w:r>
      </w:hyperlink>
    </w:p>
    <w:p w14:paraId="5113687C" w14:textId="03582DF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1" w:history="1">
        <w:r w:rsidR="00530128" w:rsidRPr="0092382E">
          <w:rPr>
            <w:rStyle w:val="Hyperlink"/>
            <w:noProof/>
          </w:rPr>
          <w:t>3.10.2 URIs that use the file scheme</w:t>
        </w:r>
        <w:r w:rsidR="00530128">
          <w:rPr>
            <w:noProof/>
            <w:webHidden/>
          </w:rPr>
          <w:tab/>
        </w:r>
        <w:r w:rsidR="00530128">
          <w:rPr>
            <w:noProof/>
            <w:webHidden/>
          </w:rPr>
          <w:fldChar w:fldCharType="begin"/>
        </w:r>
        <w:r w:rsidR="00530128">
          <w:rPr>
            <w:noProof/>
            <w:webHidden/>
          </w:rPr>
          <w:instrText xml:space="preserve"> PAGEREF _Toc5787321 \h </w:instrText>
        </w:r>
        <w:r w:rsidR="00530128">
          <w:rPr>
            <w:noProof/>
            <w:webHidden/>
          </w:rPr>
        </w:r>
        <w:r w:rsidR="00530128">
          <w:rPr>
            <w:noProof/>
            <w:webHidden/>
          </w:rPr>
          <w:fldChar w:fldCharType="separate"/>
        </w:r>
        <w:r w:rsidR="00530128">
          <w:rPr>
            <w:noProof/>
            <w:webHidden/>
          </w:rPr>
          <w:t>36</w:t>
        </w:r>
        <w:r w:rsidR="00530128">
          <w:rPr>
            <w:noProof/>
            <w:webHidden/>
          </w:rPr>
          <w:fldChar w:fldCharType="end"/>
        </w:r>
      </w:hyperlink>
    </w:p>
    <w:p w14:paraId="709C439F" w14:textId="1FE4B4B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2" w:history="1">
        <w:r w:rsidR="00530128" w:rsidRPr="0092382E">
          <w:rPr>
            <w:rStyle w:val="Hyperlink"/>
            <w:noProof/>
          </w:rPr>
          <w:t>3.10.3 URIs that use the sarif scheme</w:t>
        </w:r>
        <w:r w:rsidR="00530128">
          <w:rPr>
            <w:noProof/>
            <w:webHidden/>
          </w:rPr>
          <w:tab/>
        </w:r>
        <w:r w:rsidR="00530128">
          <w:rPr>
            <w:noProof/>
            <w:webHidden/>
          </w:rPr>
          <w:fldChar w:fldCharType="begin"/>
        </w:r>
        <w:r w:rsidR="00530128">
          <w:rPr>
            <w:noProof/>
            <w:webHidden/>
          </w:rPr>
          <w:instrText xml:space="preserve"> PAGEREF _Toc5787322 \h </w:instrText>
        </w:r>
        <w:r w:rsidR="00530128">
          <w:rPr>
            <w:noProof/>
            <w:webHidden/>
          </w:rPr>
        </w:r>
        <w:r w:rsidR="00530128">
          <w:rPr>
            <w:noProof/>
            <w:webHidden/>
          </w:rPr>
          <w:fldChar w:fldCharType="separate"/>
        </w:r>
        <w:r w:rsidR="00530128">
          <w:rPr>
            <w:noProof/>
            <w:webHidden/>
          </w:rPr>
          <w:t>37</w:t>
        </w:r>
        <w:r w:rsidR="00530128">
          <w:rPr>
            <w:noProof/>
            <w:webHidden/>
          </w:rPr>
          <w:fldChar w:fldCharType="end"/>
        </w:r>
      </w:hyperlink>
    </w:p>
    <w:p w14:paraId="35DB1E27" w14:textId="3EB7F03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3" w:history="1">
        <w:r w:rsidR="00530128" w:rsidRPr="0092382E">
          <w:rPr>
            <w:rStyle w:val="Hyperlink"/>
            <w:noProof/>
          </w:rPr>
          <w:t>3.10.4 Internationalized Resource Identifiers (IRIs)</w:t>
        </w:r>
        <w:r w:rsidR="00530128">
          <w:rPr>
            <w:noProof/>
            <w:webHidden/>
          </w:rPr>
          <w:tab/>
        </w:r>
        <w:r w:rsidR="00530128">
          <w:rPr>
            <w:noProof/>
            <w:webHidden/>
          </w:rPr>
          <w:fldChar w:fldCharType="begin"/>
        </w:r>
        <w:r w:rsidR="00530128">
          <w:rPr>
            <w:noProof/>
            <w:webHidden/>
          </w:rPr>
          <w:instrText xml:space="preserve"> PAGEREF _Toc5787323 \h </w:instrText>
        </w:r>
        <w:r w:rsidR="00530128">
          <w:rPr>
            <w:noProof/>
            <w:webHidden/>
          </w:rPr>
        </w:r>
        <w:r w:rsidR="00530128">
          <w:rPr>
            <w:noProof/>
            <w:webHidden/>
          </w:rPr>
          <w:fldChar w:fldCharType="separate"/>
        </w:r>
        <w:r w:rsidR="00530128">
          <w:rPr>
            <w:noProof/>
            <w:webHidden/>
          </w:rPr>
          <w:t>37</w:t>
        </w:r>
        <w:r w:rsidR="00530128">
          <w:rPr>
            <w:noProof/>
            <w:webHidden/>
          </w:rPr>
          <w:fldChar w:fldCharType="end"/>
        </w:r>
      </w:hyperlink>
    </w:p>
    <w:p w14:paraId="32208D85" w14:textId="7CF537A9"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24" w:history="1">
        <w:r w:rsidR="00530128" w:rsidRPr="0092382E">
          <w:rPr>
            <w:rStyle w:val="Hyperlink"/>
            <w:noProof/>
          </w:rPr>
          <w:t>3.11 message object</w:t>
        </w:r>
        <w:r w:rsidR="00530128">
          <w:rPr>
            <w:noProof/>
            <w:webHidden/>
          </w:rPr>
          <w:tab/>
        </w:r>
        <w:r w:rsidR="00530128">
          <w:rPr>
            <w:noProof/>
            <w:webHidden/>
          </w:rPr>
          <w:fldChar w:fldCharType="begin"/>
        </w:r>
        <w:r w:rsidR="00530128">
          <w:rPr>
            <w:noProof/>
            <w:webHidden/>
          </w:rPr>
          <w:instrText xml:space="preserve"> PAGEREF _Toc5787324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25E1E882" w14:textId="6184658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5" w:history="1">
        <w:r w:rsidR="00530128" w:rsidRPr="0092382E">
          <w:rPr>
            <w:rStyle w:val="Hyperlink"/>
            <w:noProof/>
          </w:rPr>
          <w:t>3.11.1 General</w:t>
        </w:r>
        <w:r w:rsidR="00530128">
          <w:rPr>
            <w:noProof/>
            <w:webHidden/>
          </w:rPr>
          <w:tab/>
        </w:r>
        <w:r w:rsidR="00530128">
          <w:rPr>
            <w:noProof/>
            <w:webHidden/>
          </w:rPr>
          <w:fldChar w:fldCharType="begin"/>
        </w:r>
        <w:r w:rsidR="00530128">
          <w:rPr>
            <w:noProof/>
            <w:webHidden/>
          </w:rPr>
          <w:instrText xml:space="preserve"> PAGEREF _Toc5787325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66A177C0" w14:textId="4E48C1C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6" w:history="1">
        <w:r w:rsidR="00530128" w:rsidRPr="0092382E">
          <w:rPr>
            <w:rStyle w:val="Hyperlink"/>
            <w:noProof/>
          </w:rPr>
          <w:t>3.11.2 Constraints</w:t>
        </w:r>
        <w:r w:rsidR="00530128">
          <w:rPr>
            <w:noProof/>
            <w:webHidden/>
          </w:rPr>
          <w:tab/>
        </w:r>
        <w:r w:rsidR="00530128">
          <w:rPr>
            <w:noProof/>
            <w:webHidden/>
          </w:rPr>
          <w:fldChar w:fldCharType="begin"/>
        </w:r>
        <w:r w:rsidR="00530128">
          <w:rPr>
            <w:noProof/>
            <w:webHidden/>
          </w:rPr>
          <w:instrText xml:space="preserve"> PAGEREF _Toc5787326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5B7BE740" w14:textId="1D71D76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7" w:history="1">
        <w:r w:rsidR="00530128" w:rsidRPr="0092382E">
          <w:rPr>
            <w:rStyle w:val="Hyperlink"/>
            <w:noProof/>
          </w:rPr>
          <w:t>3.11.3 Plain text messages</w:t>
        </w:r>
        <w:r w:rsidR="00530128">
          <w:rPr>
            <w:noProof/>
            <w:webHidden/>
          </w:rPr>
          <w:tab/>
        </w:r>
        <w:r w:rsidR="00530128">
          <w:rPr>
            <w:noProof/>
            <w:webHidden/>
          </w:rPr>
          <w:fldChar w:fldCharType="begin"/>
        </w:r>
        <w:r w:rsidR="00530128">
          <w:rPr>
            <w:noProof/>
            <w:webHidden/>
          </w:rPr>
          <w:instrText xml:space="preserve"> PAGEREF _Toc5787327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3B636EAC" w14:textId="11E51D1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28" w:history="1">
        <w:r w:rsidR="00530128" w:rsidRPr="0092382E">
          <w:rPr>
            <w:rStyle w:val="Hyperlink"/>
            <w:noProof/>
          </w:rPr>
          <w:t>3.11.4 Formatted messages</w:t>
        </w:r>
        <w:r w:rsidR="00530128">
          <w:rPr>
            <w:noProof/>
            <w:webHidden/>
          </w:rPr>
          <w:tab/>
        </w:r>
        <w:r w:rsidR="00530128">
          <w:rPr>
            <w:noProof/>
            <w:webHidden/>
          </w:rPr>
          <w:fldChar w:fldCharType="begin"/>
        </w:r>
        <w:r w:rsidR="00530128">
          <w:rPr>
            <w:noProof/>
            <w:webHidden/>
          </w:rPr>
          <w:instrText xml:space="preserve"> PAGEREF _Toc5787328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70998FF4" w14:textId="586BA73D"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29" w:history="1">
        <w:r w:rsidR="00530128" w:rsidRPr="0092382E">
          <w:rPr>
            <w:rStyle w:val="Hyperlink"/>
            <w:noProof/>
          </w:rPr>
          <w:t>3.11.4.1 General</w:t>
        </w:r>
        <w:r w:rsidR="00530128">
          <w:rPr>
            <w:noProof/>
            <w:webHidden/>
          </w:rPr>
          <w:tab/>
        </w:r>
        <w:r w:rsidR="00530128">
          <w:rPr>
            <w:noProof/>
            <w:webHidden/>
          </w:rPr>
          <w:fldChar w:fldCharType="begin"/>
        </w:r>
        <w:r w:rsidR="00530128">
          <w:rPr>
            <w:noProof/>
            <w:webHidden/>
          </w:rPr>
          <w:instrText xml:space="preserve"> PAGEREF _Toc5787329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4E346AD1" w14:textId="028FE200"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30" w:history="1">
        <w:r w:rsidR="00530128" w:rsidRPr="0092382E">
          <w:rPr>
            <w:rStyle w:val="Hyperlink"/>
            <w:noProof/>
          </w:rPr>
          <w:t>3.11.4.2 Security implications</w:t>
        </w:r>
        <w:r w:rsidR="00530128">
          <w:rPr>
            <w:noProof/>
            <w:webHidden/>
          </w:rPr>
          <w:tab/>
        </w:r>
        <w:r w:rsidR="00530128">
          <w:rPr>
            <w:noProof/>
            <w:webHidden/>
          </w:rPr>
          <w:fldChar w:fldCharType="begin"/>
        </w:r>
        <w:r w:rsidR="00530128">
          <w:rPr>
            <w:noProof/>
            <w:webHidden/>
          </w:rPr>
          <w:instrText xml:space="preserve"> PAGEREF _Toc5787330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4BF2B269" w14:textId="2AE2AC5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1" w:history="1">
        <w:r w:rsidR="00530128" w:rsidRPr="0092382E">
          <w:rPr>
            <w:rStyle w:val="Hyperlink"/>
            <w:noProof/>
          </w:rPr>
          <w:t>3.11.5 Messages with placeholders</w:t>
        </w:r>
        <w:r w:rsidR="00530128">
          <w:rPr>
            <w:noProof/>
            <w:webHidden/>
          </w:rPr>
          <w:tab/>
        </w:r>
        <w:r w:rsidR="00530128">
          <w:rPr>
            <w:noProof/>
            <w:webHidden/>
          </w:rPr>
          <w:fldChar w:fldCharType="begin"/>
        </w:r>
        <w:r w:rsidR="00530128">
          <w:rPr>
            <w:noProof/>
            <w:webHidden/>
          </w:rPr>
          <w:instrText xml:space="preserve"> PAGEREF _Toc5787331 \h </w:instrText>
        </w:r>
        <w:r w:rsidR="00530128">
          <w:rPr>
            <w:noProof/>
            <w:webHidden/>
          </w:rPr>
        </w:r>
        <w:r w:rsidR="00530128">
          <w:rPr>
            <w:noProof/>
            <w:webHidden/>
          </w:rPr>
          <w:fldChar w:fldCharType="separate"/>
        </w:r>
        <w:r w:rsidR="00530128">
          <w:rPr>
            <w:noProof/>
            <w:webHidden/>
          </w:rPr>
          <w:t>39</w:t>
        </w:r>
        <w:r w:rsidR="00530128">
          <w:rPr>
            <w:noProof/>
            <w:webHidden/>
          </w:rPr>
          <w:fldChar w:fldCharType="end"/>
        </w:r>
      </w:hyperlink>
    </w:p>
    <w:p w14:paraId="38B341DC" w14:textId="266854F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2" w:history="1">
        <w:r w:rsidR="00530128" w:rsidRPr="0092382E">
          <w:rPr>
            <w:rStyle w:val="Hyperlink"/>
            <w:noProof/>
          </w:rPr>
          <w:t>3.11.6 Messages with embedded links</w:t>
        </w:r>
        <w:r w:rsidR="00530128">
          <w:rPr>
            <w:noProof/>
            <w:webHidden/>
          </w:rPr>
          <w:tab/>
        </w:r>
        <w:r w:rsidR="00530128">
          <w:rPr>
            <w:noProof/>
            <w:webHidden/>
          </w:rPr>
          <w:fldChar w:fldCharType="begin"/>
        </w:r>
        <w:r w:rsidR="00530128">
          <w:rPr>
            <w:noProof/>
            <w:webHidden/>
          </w:rPr>
          <w:instrText xml:space="preserve"> PAGEREF _Toc5787332 \h </w:instrText>
        </w:r>
        <w:r w:rsidR="00530128">
          <w:rPr>
            <w:noProof/>
            <w:webHidden/>
          </w:rPr>
        </w:r>
        <w:r w:rsidR="00530128">
          <w:rPr>
            <w:noProof/>
            <w:webHidden/>
          </w:rPr>
          <w:fldChar w:fldCharType="separate"/>
        </w:r>
        <w:r w:rsidR="00530128">
          <w:rPr>
            <w:noProof/>
            <w:webHidden/>
          </w:rPr>
          <w:t>39</w:t>
        </w:r>
        <w:r w:rsidR="00530128">
          <w:rPr>
            <w:noProof/>
            <w:webHidden/>
          </w:rPr>
          <w:fldChar w:fldCharType="end"/>
        </w:r>
      </w:hyperlink>
    </w:p>
    <w:p w14:paraId="4FF254FC" w14:textId="184AB54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3" w:history="1">
        <w:r w:rsidR="00530128" w:rsidRPr="0092382E">
          <w:rPr>
            <w:rStyle w:val="Hyperlink"/>
            <w:noProof/>
          </w:rPr>
          <w:t>3.11.7 Message string lookup</w:t>
        </w:r>
        <w:r w:rsidR="00530128">
          <w:rPr>
            <w:noProof/>
            <w:webHidden/>
          </w:rPr>
          <w:tab/>
        </w:r>
        <w:r w:rsidR="00530128">
          <w:rPr>
            <w:noProof/>
            <w:webHidden/>
          </w:rPr>
          <w:fldChar w:fldCharType="begin"/>
        </w:r>
        <w:r w:rsidR="00530128">
          <w:rPr>
            <w:noProof/>
            <w:webHidden/>
          </w:rPr>
          <w:instrText xml:space="preserve"> PAGEREF _Toc5787333 \h </w:instrText>
        </w:r>
        <w:r w:rsidR="00530128">
          <w:rPr>
            <w:noProof/>
            <w:webHidden/>
          </w:rPr>
        </w:r>
        <w:r w:rsidR="00530128">
          <w:rPr>
            <w:noProof/>
            <w:webHidden/>
          </w:rPr>
          <w:fldChar w:fldCharType="separate"/>
        </w:r>
        <w:r w:rsidR="00530128">
          <w:rPr>
            <w:noProof/>
            <w:webHidden/>
          </w:rPr>
          <w:t>41</w:t>
        </w:r>
        <w:r w:rsidR="00530128">
          <w:rPr>
            <w:noProof/>
            <w:webHidden/>
          </w:rPr>
          <w:fldChar w:fldCharType="end"/>
        </w:r>
      </w:hyperlink>
    </w:p>
    <w:p w14:paraId="1EB32D01" w14:textId="4AD8F82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4" w:history="1">
        <w:r w:rsidR="00530128" w:rsidRPr="0092382E">
          <w:rPr>
            <w:rStyle w:val="Hyperlink"/>
            <w:noProof/>
          </w:rPr>
          <w:t>3.11.8 text property</w:t>
        </w:r>
        <w:r w:rsidR="00530128">
          <w:rPr>
            <w:noProof/>
            <w:webHidden/>
          </w:rPr>
          <w:tab/>
        </w:r>
        <w:r w:rsidR="00530128">
          <w:rPr>
            <w:noProof/>
            <w:webHidden/>
          </w:rPr>
          <w:fldChar w:fldCharType="begin"/>
        </w:r>
        <w:r w:rsidR="00530128">
          <w:rPr>
            <w:noProof/>
            <w:webHidden/>
          </w:rPr>
          <w:instrText xml:space="preserve"> PAGEREF _Toc5787334 \h </w:instrText>
        </w:r>
        <w:r w:rsidR="00530128">
          <w:rPr>
            <w:noProof/>
            <w:webHidden/>
          </w:rPr>
        </w:r>
        <w:r w:rsidR="00530128">
          <w:rPr>
            <w:noProof/>
            <w:webHidden/>
          </w:rPr>
          <w:fldChar w:fldCharType="separate"/>
        </w:r>
        <w:r w:rsidR="00530128">
          <w:rPr>
            <w:noProof/>
            <w:webHidden/>
          </w:rPr>
          <w:t>42</w:t>
        </w:r>
        <w:r w:rsidR="00530128">
          <w:rPr>
            <w:noProof/>
            <w:webHidden/>
          </w:rPr>
          <w:fldChar w:fldCharType="end"/>
        </w:r>
      </w:hyperlink>
    </w:p>
    <w:p w14:paraId="5AD23097" w14:textId="3C770BF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5" w:history="1">
        <w:r w:rsidR="00530128" w:rsidRPr="0092382E">
          <w:rPr>
            <w:rStyle w:val="Hyperlink"/>
            <w:noProof/>
          </w:rPr>
          <w:t>3.11.9 markdown property</w:t>
        </w:r>
        <w:r w:rsidR="00530128">
          <w:rPr>
            <w:noProof/>
            <w:webHidden/>
          </w:rPr>
          <w:tab/>
        </w:r>
        <w:r w:rsidR="00530128">
          <w:rPr>
            <w:noProof/>
            <w:webHidden/>
          </w:rPr>
          <w:fldChar w:fldCharType="begin"/>
        </w:r>
        <w:r w:rsidR="00530128">
          <w:rPr>
            <w:noProof/>
            <w:webHidden/>
          </w:rPr>
          <w:instrText xml:space="preserve"> PAGEREF _Toc5787335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4C9EF7A8" w14:textId="64EE67D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6" w:history="1">
        <w:r w:rsidR="00530128" w:rsidRPr="0092382E">
          <w:rPr>
            <w:rStyle w:val="Hyperlink"/>
            <w:noProof/>
          </w:rPr>
          <w:t>3.11.10 id property</w:t>
        </w:r>
        <w:r w:rsidR="00530128">
          <w:rPr>
            <w:noProof/>
            <w:webHidden/>
          </w:rPr>
          <w:tab/>
        </w:r>
        <w:r w:rsidR="00530128">
          <w:rPr>
            <w:noProof/>
            <w:webHidden/>
          </w:rPr>
          <w:fldChar w:fldCharType="begin"/>
        </w:r>
        <w:r w:rsidR="00530128">
          <w:rPr>
            <w:noProof/>
            <w:webHidden/>
          </w:rPr>
          <w:instrText xml:space="preserve"> PAGEREF _Toc5787336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098FC9F7" w14:textId="3B0F77D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7" w:history="1">
        <w:r w:rsidR="00530128" w:rsidRPr="0092382E">
          <w:rPr>
            <w:rStyle w:val="Hyperlink"/>
            <w:noProof/>
          </w:rPr>
          <w:t>3.11.11 arguments property</w:t>
        </w:r>
        <w:r w:rsidR="00530128">
          <w:rPr>
            <w:noProof/>
            <w:webHidden/>
          </w:rPr>
          <w:tab/>
        </w:r>
        <w:r w:rsidR="00530128">
          <w:rPr>
            <w:noProof/>
            <w:webHidden/>
          </w:rPr>
          <w:fldChar w:fldCharType="begin"/>
        </w:r>
        <w:r w:rsidR="00530128">
          <w:rPr>
            <w:noProof/>
            <w:webHidden/>
          </w:rPr>
          <w:instrText xml:space="preserve"> PAGEREF _Toc5787337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6C43CBB7" w14:textId="16B40180"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38" w:history="1">
        <w:r w:rsidR="00530128" w:rsidRPr="0092382E">
          <w:rPr>
            <w:rStyle w:val="Hyperlink"/>
            <w:noProof/>
          </w:rPr>
          <w:t>3.12 multiformatMessageString object</w:t>
        </w:r>
        <w:r w:rsidR="00530128">
          <w:rPr>
            <w:noProof/>
            <w:webHidden/>
          </w:rPr>
          <w:tab/>
        </w:r>
        <w:r w:rsidR="00530128">
          <w:rPr>
            <w:noProof/>
            <w:webHidden/>
          </w:rPr>
          <w:fldChar w:fldCharType="begin"/>
        </w:r>
        <w:r w:rsidR="00530128">
          <w:rPr>
            <w:noProof/>
            <w:webHidden/>
          </w:rPr>
          <w:instrText xml:space="preserve"> PAGEREF _Toc5787338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7FEB1427" w14:textId="32EB8C5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39" w:history="1">
        <w:r w:rsidR="00530128" w:rsidRPr="0092382E">
          <w:rPr>
            <w:rStyle w:val="Hyperlink"/>
            <w:noProof/>
          </w:rPr>
          <w:t>3.12.1 General</w:t>
        </w:r>
        <w:r w:rsidR="00530128">
          <w:rPr>
            <w:noProof/>
            <w:webHidden/>
          </w:rPr>
          <w:tab/>
        </w:r>
        <w:r w:rsidR="00530128">
          <w:rPr>
            <w:noProof/>
            <w:webHidden/>
          </w:rPr>
          <w:fldChar w:fldCharType="begin"/>
        </w:r>
        <w:r w:rsidR="00530128">
          <w:rPr>
            <w:noProof/>
            <w:webHidden/>
          </w:rPr>
          <w:instrText xml:space="preserve"> PAGEREF _Toc5787339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787112ED" w14:textId="54D21EE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0" w:history="1">
        <w:r w:rsidR="00530128" w:rsidRPr="0092382E">
          <w:rPr>
            <w:rStyle w:val="Hyperlink"/>
            <w:noProof/>
          </w:rPr>
          <w:t>3.12.2 Localizable multiformatMessageStrings</w:t>
        </w:r>
        <w:r w:rsidR="00530128">
          <w:rPr>
            <w:noProof/>
            <w:webHidden/>
          </w:rPr>
          <w:tab/>
        </w:r>
        <w:r w:rsidR="00530128">
          <w:rPr>
            <w:noProof/>
            <w:webHidden/>
          </w:rPr>
          <w:fldChar w:fldCharType="begin"/>
        </w:r>
        <w:r w:rsidR="00530128">
          <w:rPr>
            <w:noProof/>
            <w:webHidden/>
          </w:rPr>
          <w:instrText xml:space="preserve"> PAGEREF _Toc5787340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24F00A8E" w14:textId="232DB33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1" w:history="1">
        <w:r w:rsidR="00530128" w:rsidRPr="0092382E">
          <w:rPr>
            <w:rStyle w:val="Hyperlink"/>
            <w:noProof/>
          </w:rPr>
          <w:t>3.12.3 text property</w:t>
        </w:r>
        <w:r w:rsidR="00530128">
          <w:rPr>
            <w:noProof/>
            <w:webHidden/>
          </w:rPr>
          <w:tab/>
        </w:r>
        <w:r w:rsidR="00530128">
          <w:rPr>
            <w:noProof/>
            <w:webHidden/>
          </w:rPr>
          <w:fldChar w:fldCharType="begin"/>
        </w:r>
        <w:r w:rsidR="00530128">
          <w:rPr>
            <w:noProof/>
            <w:webHidden/>
          </w:rPr>
          <w:instrText xml:space="preserve"> PAGEREF _Toc5787341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27D1B830" w14:textId="070071A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2" w:history="1">
        <w:r w:rsidR="00530128" w:rsidRPr="0092382E">
          <w:rPr>
            <w:rStyle w:val="Hyperlink"/>
            <w:noProof/>
          </w:rPr>
          <w:t>3.12.4 markdown property</w:t>
        </w:r>
        <w:r w:rsidR="00530128">
          <w:rPr>
            <w:noProof/>
            <w:webHidden/>
          </w:rPr>
          <w:tab/>
        </w:r>
        <w:r w:rsidR="00530128">
          <w:rPr>
            <w:noProof/>
            <w:webHidden/>
          </w:rPr>
          <w:fldChar w:fldCharType="begin"/>
        </w:r>
        <w:r w:rsidR="00530128">
          <w:rPr>
            <w:noProof/>
            <w:webHidden/>
          </w:rPr>
          <w:instrText xml:space="preserve"> PAGEREF _Toc5787342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3393D1AB" w14:textId="27068A20"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43" w:history="1">
        <w:r w:rsidR="00530128" w:rsidRPr="0092382E">
          <w:rPr>
            <w:rStyle w:val="Hyperlink"/>
            <w:noProof/>
          </w:rPr>
          <w:t>3.13 sarifLog object</w:t>
        </w:r>
        <w:r w:rsidR="00530128">
          <w:rPr>
            <w:noProof/>
            <w:webHidden/>
          </w:rPr>
          <w:tab/>
        </w:r>
        <w:r w:rsidR="00530128">
          <w:rPr>
            <w:noProof/>
            <w:webHidden/>
          </w:rPr>
          <w:fldChar w:fldCharType="begin"/>
        </w:r>
        <w:r w:rsidR="00530128">
          <w:rPr>
            <w:noProof/>
            <w:webHidden/>
          </w:rPr>
          <w:instrText xml:space="preserve"> PAGEREF _Toc5787343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48DF6ADB" w14:textId="556E58E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4" w:history="1">
        <w:r w:rsidR="00530128" w:rsidRPr="0092382E">
          <w:rPr>
            <w:rStyle w:val="Hyperlink"/>
            <w:noProof/>
          </w:rPr>
          <w:t>3.13.1 General</w:t>
        </w:r>
        <w:r w:rsidR="00530128">
          <w:rPr>
            <w:noProof/>
            <w:webHidden/>
          </w:rPr>
          <w:tab/>
        </w:r>
        <w:r w:rsidR="00530128">
          <w:rPr>
            <w:noProof/>
            <w:webHidden/>
          </w:rPr>
          <w:fldChar w:fldCharType="begin"/>
        </w:r>
        <w:r w:rsidR="00530128">
          <w:rPr>
            <w:noProof/>
            <w:webHidden/>
          </w:rPr>
          <w:instrText xml:space="preserve"> PAGEREF _Toc5787344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3E133651" w14:textId="278ACA9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5" w:history="1">
        <w:r w:rsidR="00530128" w:rsidRPr="0092382E">
          <w:rPr>
            <w:rStyle w:val="Hyperlink"/>
            <w:noProof/>
          </w:rPr>
          <w:t>3.13.2 version property</w:t>
        </w:r>
        <w:r w:rsidR="00530128">
          <w:rPr>
            <w:noProof/>
            <w:webHidden/>
          </w:rPr>
          <w:tab/>
        </w:r>
        <w:r w:rsidR="00530128">
          <w:rPr>
            <w:noProof/>
            <w:webHidden/>
          </w:rPr>
          <w:fldChar w:fldCharType="begin"/>
        </w:r>
        <w:r w:rsidR="00530128">
          <w:rPr>
            <w:noProof/>
            <w:webHidden/>
          </w:rPr>
          <w:instrText xml:space="preserve"> PAGEREF _Toc5787345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02178457" w14:textId="6DDAD49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6" w:history="1">
        <w:r w:rsidR="00530128" w:rsidRPr="0092382E">
          <w:rPr>
            <w:rStyle w:val="Hyperlink"/>
            <w:noProof/>
          </w:rPr>
          <w:t>3.13.3 $schema property</w:t>
        </w:r>
        <w:r w:rsidR="00530128">
          <w:rPr>
            <w:noProof/>
            <w:webHidden/>
          </w:rPr>
          <w:tab/>
        </w:r>
        <w:r w:rsidR="00530128">
          <w:rPr>
            <w:noProof/>
            <w:webHidden/>
          </w:rPr>
          <w:fldChar w:fldCharType="begin"/>
        </w:r>
        <w:r w:rsidR="00530128">
          <w:rPr>
            <w:noProof/>
            <w:webHidden/>
          </w:rPr>
          <w:instrText xml:space="preserve"> PAGEREF _Toc5787346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5B3CB8F3" w14:textId="2C0E5CD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7" w:history="1">
        <w:r w:rsidR="00530128" w:rsidRPr="0092382E">
          <w:rPr>
            <w:rStyle w:val="Hyperlink"/>
            <w:noProof/>
          </w:rPr>
          <w:t>3.13.4 runs property</w:t>
        </w:r>
        <w:r w:rsidR="00530128">
          <w:rPr>
            <w:noProof/>
            <w:webHidden/>
          </w:rPr>
          <w:tab/>
        </w:r>
        <w:r w:rsidR="00530128">
          <w:rPr>
            <w:noProof/>
            <w:webHidden/>
          </w:rPr>
          <w:fldChar w:fldCharType="begin"/>
        </w:r>
        <w:r w:rsidR="00530128">
          <w:rPr>
            <w:noProof/>
            <w:webHidden/>
          </w:rPr>
          <w:instrText xml:space="preserve"> PAGEREF _Toc5787347 \h </w:instrText>
        </w:r>
        <w:r w:rsidR="00530128">
          <w:rPr>
            <w:noProof/>
            <w:webHidden/>
          </w:rPr>
        </w:r>
        <w:r w:rsidR="00530128">
          <w:rPr>
            <w:noProof/>
            <w:webHidden/>
          </w:rPr>
          <w:fldChar w:fldCharType="separate"/>
        </w:r>
        <w:r w:rsidR="00530128">
          <w:rPr>
            <w:noProof/>
            <w:webHidden/>
          </w:rPr>
          <w:t>45</w:t>
        </w:r>
        <w:r w:rsidR="00530128">
          <w:rPr>
            <w:noProof/>
            <w:webHidden/>
          </w:rPr>
          <w:fldChar w:fldCharType="end"/>
        </w:r>
      </w:hyperlink>
    </w:p>
    <w:p w14:paraId="439016B9" w14:textId="77649A6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48" w:history="1">
        <w:r w:rsidR="00530128" w:rsidRPr="0092382E">
          <w:rPr>
            <w:rStyle w:val="Hyperlink"/>
            <w:noProof/>
          </w:rPr>
          <w:t>3.13.5 inlineExternalProperties property</w:t>
        </w:r>
        <w:r w:rsidR="00530128">
          <w:rPr>
            <w:noProof/>
            <w:webHidden/>
          </w:rPr>
          <w:tab/>
        </w:r>
        <w:r w:rsidR="00530128">
          <w:rPr>
            <w:noProof/>
            <w:webHidden/>
          </w:rPr>
          <w:fldChar w:fldCharType="begin"/>
        </w:r>
        <w:r w:rsidR="00530128">
          <w:rPr>
            <w:noProof/>
            <w:webHidden/>
          </w:rPr>
          <w:instrText xml:space="preserve"> PAGEREF _Toc5787348 \h </w:instrText>
        </w:r>
        <w:r w:rsidR="00530128">
          <w:rPr>
            <w:noProof/>
            <w:webHidden/>
          </w:rPr>
        </w:r>
        <w:r w:rsidR="00530128">
          <w:rPr>
            <w:noProof/>
            <w:webHidden/>
          </w:rPr>
          <w:fldChar w:fldCharType="separate"/>
        </w:r>
        <w:r w:rsidR="00530128">
          <w:rPr>
            <w:noProof/>
            <w:webHidden/>
          </w:rPr>
          <w:t>45</w:t>
        </w:r>
        <w:r w:rsidR="00530128">
          <w:rPr>
            <w:noProof/>
            <w:webHidden/>
          </w:rPr>
          <w:fldChar w:fldCharType="end"/>
        </w:r>
      </w:hyperlink>
    </w:p>
    <w:p w14:paraId="09C49CE3" w14:textId="697FEF3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49" w:history="1">
        <w:r w:rsidR="00530128" w:rsidRPr="0092382E">
          <w:rPr>
            <w:rStyle w:val="Hyperlink"/>
            <w:noProof/>
          </w:rPr>
          <w:t>3.14 run object</w:t>
        </w:r>
        <w:r w:rsidR="00530128">
          <w:rPr>
            <w:noProof/>
            <w:webHidden/>
          </w:rPr>
          <w:tab/>
        </w:r>
        <w:r w:rsidR="00530128">
          <w:rPr>
            <w:noProof/>
            <w:webHidden/>
          </w:rPr>
          <w:fldChar w:fldCharType="begin"/>
        </w:r>
        <w:r w:rsidR="00530128">
          <w:rPr>
            <w:noProof/>
            <w:webHidden/>
          </w:rPr>
          <w:instrText xml:space="preserve"> PAGEREF _Toc5787349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56C37699" w14:textId="1C027E9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0" w:history="1">
        <w:r w:rsidR="00530128" w:rsidRPr="0092382E">
          <w:rPr>
            <w:rStyle w:val="Hyperlink"/>
            <w:noProof/>
          </w:rPr>
          <w:t>3.14.1 General</w:t>
        </w:r>
        <w:r w:rsidR="00530128">
          <w:rPr>
            <w:noProof/>
            <w:webHidden/>
          </w:rPr>
          <w:tab/>
        </w:r>
        <w:r w:rsidR="00530128">
          <w:rPr>
            <w:noProof/>
            <w:webHidden/>
          </w:rPr>
          <w:fldChar w:fldCharType="begin"/>
        </w:r>
        <w:r w:rsidR="00530128">
          <w:rPr>
            <w:noProof/>
            <w:webHidden/>
          </w:rPr>
          <w:instrText xml:space="preserve"> PAGEREF _Toc5787350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23A9A606" w14:textId="47E9EE5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1" w:history="1">
        <w:r w:rsidR="00530128" w:rsidRPr="0092382E">
          <w:rPr>
            <w:rStyle w:val="Hyperlink"/>
            <w:noProof/>
          </w:rPr>
          <w:t>3.14.2 externalPropertyFileReferences property</w:t>
        </w:r>
        <w:r w:rsidR="00530128">
          <w:rPr>
            <w:noProof/>
            <w:webHidden/>
          </w:rPr>
          <w:tab/>
        </w:r>
        <w:r w:rsidR="00530128">
          <w:rPr>
            <w:noProof/>
            <w:webHidden/>
          </w:rPr>
          <w:fldChar w:fldCharType="begin"/>
        </w:r>
        <w:r w:rsidR="00530128">
          <w:rPr>
            <w:noProof/>
            <w:webHidden/>
          </w:rPr>
          <w:instrText xml:space="preserve"> PAGEREF _Toc5787351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3E52F0DF" w14:textId="04CF4321"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52" w:history="1">
        <w:r w:rsidR="00530128" w:rsidRPr="0092382E">
          <w:rPr>
            <w:rStyle w:val="Hyperlink"/>
            <w:noProof/>
          </w:rPr>
          <w:t>3.14.2.1 Rationale</w:t>
        </w:r>
        <w:r w:rsidR="00530128">
          <w:rPr>
            <w:noProof/>
            <w:webHidden/>
          </w:rPr>
          <w:tab/>
        </w:r>
        <w:r w:rsidR="00530128">
          <w:rPr>
            <w:noProof/>
            <w:webHidden/>
          </w:rPr>
          <w:fldChar w:fldCharType="begin"/>
        </w:r>
        <w:r w:rsidR="00530128">
          <w:rPr>
            <w:noProof/>
            <w:webHidden/>
          </w:rPr>
          <w:instrText xml:space="preserve"> PAGEREF _Toc5787352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0EEF79CD" w14:textId="05C35D8D" w:rsidR="00530128" w:rsidRDefault="007A0673">
      <w:pPr>
        <w:pStyle w:val="TOC4"/>
        <w:tabs>
          <w:tab w:val="right" w:leader="dot" w:pos="9350"/>
        </w:tabs>
        <w:rPr>
          <w:rFonts w:asciiTheme="minorHAnsi" w:eastAsiaTheme="minorEastAsia" w:hAnsiTheme="minorHAnsi" w:cstheme="minorBidi"/>
          <w:noProof/>
          <w:sz w:val="22"/>
          <w:szCs w:val="22"/>
        </w:rPr>
      </w:pPr>
      <w:hyperlink w:anchor="_Toc5787353" w:history="1">
        <w:r w:rsidR="00530128" w:rsidRPr="0092382E">
          <w:rPr>
            <w:rStyle w:val="Hyperlink"/>
            <w:noProof/>
          </w:rPr>
          <w:t>3.14.2.2 Property definition</w:t>
        </w:r>
        <w:r w:rsidR="00530128">
          <w:rPr>
            <w:noProof/>
            <w:webHidden/>
          </w:rPr>
          <w:tab/>
        </w:r>
        <w:r w:rsidR="00530128">
          <w:rPr>
            <w:noProof/>
            <w:webHidden/>
          </w:rPr>
          <w:fldChar w:fldCharType="begin"/>
        </w:r>
        <w:r w:rsidR="00530128">
          <w:rPr>
            <w:noProof/>
            <w:webHidden/>
          </w:rPr>
          <w:instrText xml:space="preserve"> PAGEREF _Toc5787353 \h </w:instrText>
        </w:r>
        <w:r w:rsidR="00530128">
          <w:rPr>
            <w:noProof/>
            <w:webHidden/>
          </w:rPr>
        </w:r>
        <w:r w:rsidR="00530128">
          <w:rPr>
            <w:noProof/>
            <w:webHidden/>
          </w:rPr>
          <w:fldChar w:fldCharType="separate"/>
        </w:r>
        <w:r w:rsidR="00530128">
          <w:rPr>
            <w:noProof/>
            <w:webHidden/>
          </w:rPr>
          <w:t>47</w:t>
        </w:r>
        <w:r w:rsidR="00530128">
          <w:rPr>
            <w:noProof/>
            <w:webHidden/>
          </w:rPr>
          <w:fldChar w:fldCharType="end"/>
        </w:r>
      </w:hyperlink>
    </w:p>
    <w:p w14:paraId="14205856" w14:textId="65F8848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4" w:history="1">
        <w:r w:rsidR="00530128" w:rsidRPr="0092382E">
          <w:rPr>
            <w:rStyle w:val="Hyperlink"/>
            <w:noProof/>
          </w:rPr>
          <w:t>3.14.3 automationDetails property</w:t>
        </w:r>
        <w:r w:rsidR="00530128">
          <w:rPr>
            <w:noProof/>
            <w:webHidden/>
          </w:rPr>
          <w:tab/>
        </w:r>
        <w:r w:rsidR="00530128">
          <w:rPr>
            <w:noProof/>
            <w:webHidden/>
          </w:rPr>
          <w:fldChar w:fldCharType="begin"/>
        </w:r>
        <w:r w:rsidR="00530128">
          <w:rPr>
            <w:noProof/>
            <w:webHidden/>
          </w:rPr>
          <w:instrText xml:space="preserve"> PAGEREF _Toc5787354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37E98AD3" w14:textId="233C3FC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5" w:history="1">
        <w:r w:rsidR="00530128" w:rsidRPr="0092382E">
          <w:rPr>
            <w:rStyle w:val="Hyperlink"/>
            <w:noProof/>
          </w:rPr>
          <w:t>3.14.4 runAggregates property</w:t>
        </w:r>
        <w:r w:rsidR="00530128">
          <w:rPr>
            <w:noProof/>
            <w:webHidden/>
          </w:rPr>
          <w:tab/>
        </w:r>
        <w:r w:rsidR="00530128">
          <w:rPr>
            <w:noProof/>
            <w:webHidden/>
          </w:rPr>
          <w:fldChar w:fldCharType="begin"/>
        </w:r>
        <w:r w:rsidR="00530128">
          <w:rPr>
            <w:noProof/>
            <w:webHidden/>
          </w:rPr>
          <w:instrText xml:space="preserve"> PAGEREF _Toc5787355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157F813E" w14:textId="20DB5C2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6" w:history="1">
        <w:r w:rsidR="00530128" w:rsidRPr="0092382E">
          <w:rPr>
            <w:rStyle w:val="Hyperlink"/>
            <w:noProof/>
          </w:rPr>
          <w:t>3.14.5 baselineGuid property</w:t>
        </w:r>
        <w:r w:rsidR="00530128">
          <w:rPr>
            <w:noProof/>
            <w:webHidden/>
          </w:rPr>
          <w:tab/>
        </w:r>
        <w:r w:rsidR="00530128">
          <w:rPr>
            <w:noProof/>
            <w:webHidden/>
          </w:rPr>
          <w:fldChar w:fldCharType="begin"/>
        </w:r>
        <w:r w:rsidR="00530128">
          <w:rPr>
            <w:noProof/>
            <w:webHidden/>
          </w:rPr>
          <w:instrText xml:space="preserve"> PAGEREF _Toc5787356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578DF107" w14:textId="09874CF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7" w:history="1">
        <w:r w:rsidR="00530128" w:rsidRPr="0092382E">
          <w:rPr>
            <w:rStyle w:val="Hyperlink"/>
            <w:noProof/>
          </w:rPr>
          <w:t>3.14.6 tool property</w:t>
        </w:r>
        <w:r w:rsidR="00530128">
          <w:rPr>
            <w:noProof/>
            <w:webHidden/>
          </w:rPr>
          <w:tab/>
        </w:r>
        <w:r w:rsidR="00530128">
          <w:rPr>
            <w:noProof/>
            <w:webHidden/>
          </w:rPr>
          <w:fldChar w:fldCharType="begin"/>
        </w:r>
        <w:r w:rsidR="00530128">
          <w:rPr>
            <w:noProof/>
            <w:webHidden/>
          </w:rPr>
          <w:instrText xml:space="preserve"> PAGEREF _Toc5787357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7B647AA6" w14:textId="62F61A6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8" w:history="1">
        <w:r w:rsidR="00530128" w:rsidRPr="0092382E">
          <w:rPr>
            <w:rStyle w:val="Hyperlink"/>
            <w:noProof/>
          </w:rPr>
          <w:t>3.14.7 language</w:t>
        </w:r>
        <w:r w:rsidR="00530128">
          <w:rPr>
            <w:noProof/>
            <w:webHidden/>
          </w:rPr>
          <w:tab/>
        </w:r>
        <w:r w:rsidR="00530128">
          <w:rPr>
            <w:noProof/>
            <w:webHidden/>
          </w:rPr>
          <w:fldChar w:fldCharType="begin"/>
        </w:r>
        <w:r w:rsidR="00530128">
          <w:rPr>
            <w:noProof/>
            <w:webHidden/>
          </w:rPr>
          <w:instrText xml:space="preserve"> PAGEREF _Toc5787358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58C21BBA" w14:textId="321E25D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59" w:history="1">
        <w:r w:rsidR="00530128" w:rsidRPr="0092382E">
          <w:rPr>
            <w:rStyle w:val="Hyperlink"/>
            <w:noProof/>
          </w:rPr>
          <w:t>3.14.8 taxonomies property</w:t>
        </w:r>
        <w:r w:rsidR="00530128">
          <w:rPr>
            <w:noProof/>
            <w:webHidden/>
          </w:rPr>
          <w:tab/>
        </w:r>
        <w:r w:rsidR="00530128">
          <w:rPr>
            <w:noProof/>
            <w:webHidden/>
          </w:rPr>
          <w:fldChar w:fldCharType="begin"/>
        </w:r>
        <w:r w:rsidR="00530128">
          <w:rPr>
            <w:noProof/>
            <w:webHidden/>
          </w:rPr>
          <w:instrText xml:space="preserve"> PAGEREF _Toc5787359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29AE9E4A" w14:textId="3F386B7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0" w:history="1">
        <w:r w:rsidR="00530128" w:rsidRPr="0092382E">
          <w:rPr>
            <w:rStyle w:val="Hyperlink"/>
            <w:noProof/>
          </w:rPr>
          <w:t>3.14.9 translations property</w:t>
        </w:r>
        <w:r w:rsidR="00530128">
          <w:rPr>
            <w:noProof/>
            <w:webHidden/>
          </w:rPr>
          <w:tab/>
        </w:r>
        <w:r w:rsidR="00530128">
          <w:rPr>
            <w:noProof/>
            <w:webHidden/>
          </w:rPr>
          <w:fldChar w:fldCharType="begin"/>
        </w:r>
        <w:r w:rsidR="00530128">
          <w:rPr>
            <w:noProof/>
            <w:webHidden/>
          </w:rPr>
          <w:instrText xml:space="preserve"> PAGEREF _Toc5787360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2AFB500E" w14:textId="7FAA40C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1" w:history="1">
        <w:r w:rsidR="00530128" w:rsidRPr="0092382E">
          <w:rPr>
            <w:rStyle w:val="Hyperlink"/>
            <w:noProof/>
          </w:rPr>
          <w:t>3.14.10 policies property</w:t>
        </w:r>
        <w:r w:rsidR="00530128">
          <w:rPr>
            <w:noProof/>
            <w:webHidden/>
          </w:rPr>
          <w:tab/>
        </w:r>
        <w:r w:rsidR="00530128">
          <w:rPr>
            <w:noProof/>
            <w:webHidden/>
          </w:rPr>
          <w:fldChar w:fldCharType="begin"/>
        </w:r>
        <w:r w:rsidR="00530128">
          <w:rPr>
            <w:noProof/>
            <w:webHidden/>
          </w:rPr>
          <w:instrText xml:space="preserve"> PAGEREF _Toc5787361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063AF465" w14:textId="61796A3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2" w:history="1">
        <w:r w:rsidR="00530128" w:rsidRPr="0092382E">
          <w:rPr>
            <w:rStyle w:val="Hyperlink"/>
            <w:noProof/>
          </w:rPr>
          <w:t>3.14.11 invocations property</w:t>
        </w:r>
        <w:r w:rsidR="00530128">
          <w:rPr>
            <w:noProof/>
            <w:webHidden/>
          </w:rPr>
          <w:tab/>
        </w:r>
        <w:r w:rsidR="00530128">
          <w:rPr>
            <w:noProof/>
            <w:webHidden/>
          </w:rPr>
          <w:fldChar w:fldCharType="begin"/>
        </w:r>
        <w:r w:rsidR="00530128">
          <w:rPr>
            <w:noProof/>
            <w:webHidden/>
          </w:rPr>
          <w:instrText xml:space="preserve"> PAGEREF _Toc5787362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1EBE68DC" w14:textId="15978A7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3" w:history="1">
        <w:r w:rsidR="00530128" w:rsidRPr="0092382E">
          <w:rPr>
            <w:rStyle w:val="Hyperlink"/>
            <w:noProof/>
          </w:rPr>
          <w:t>3.14.12 conversion property</w:t>
        </w:r>
        <w:r w:rsidR="00530128">
          <w:rPr>
            <w:noProof/>
            <w:webHidden/>
          </w:rPr>
          <w:tab/>
        </w:r>
        <w:r w:rsidR="00530128">
          <w:rPr>
            <w:noProof/>
            <w:webHidden/>
          </w:rPr>
          <w:fldChar w:fldCharType="begin"/>
        </w:r>
        <w:r w:rsidR="00530128">
          <w:rPr>
            <w:noProof/>
            <w:webHidden/>
          </w:rPr>
          <w:instrText xml:space="preserve"> PAGEREF _Toc5787363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09C9932C" w14:textId="75EED25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4" w:history="1">
        <w:r w:rsidR="00530128" w:rsidRPr="0092382E">
          <w:rPr>
            <w:rStyle w:val="Hyperlink"/>
            <w:noProof/>
          </w:rPr>
          <w:t>3.14.13 versionControlProvenance property</w:t>
        </w:r>
        <w:r w:rsidR="00530128">
          <w:rPr>
            <w:noProof/>
            <w:webHidden/>
          </w:rPr>
          <w:tab/>
        </w:r>
        <w:r w:rsidR="00530128">
          <w:rPr>
            <w:noProof/>
            <w:webHidden/>
          </w:rPr>
          <w:fldChar w:fldCharType="begin"/>
        </w:r>
        <w:r w:rsidR="00530128">
          <w:rPr>
            <w:noProof/>
            <w:webHidden/>
          </w:rPr>
          <w:instrText xml:space="preserve"> PAGEREF _Toc5787364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151FAAE5" w14:textId="54D6F6C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5" w:history="1">
        <w:r w:rsidR="00530128" w:rsidRPr="0092382E">
          <w:rPr>
            <w:rStyle w:val="Hyperlink"/>
            <w:noProof/>
          </w:rPr>
          <w:t>3.14.14 originalUriBaseIds property</w:t>
        </w:r>
        <w:r w:rsidR="00530128">
          <w:rPr>
            <w:noProof/>
            <w:webHidden/>
          </w:rPr>
          <w:tab/>
        </w:r>
        <w:r w:rsidR="00530128">
          <w:rPr>
            <w:noProof/>
            <w:webHidden/>
          </w:rPr>
          <w:fldChar w:fldCharType="begin"/>
        </w:r>
        <w:r w:rsidR="00530128">
          <w:rPr>
            <w:noProof/>
            <w:webHidden/>
          </w:rPr>
          <w:instrText xml:space="preserve"> PAGEREF _Toc5787365 \h </w:instrText>
        </w:r>
        <w:r w:rsidR="00530128">
          <w:rPr>
            <w:noProof/>
            <w:webHidden/>
          </w:rPr>
        </w:r>
        <w:r w:rsidR="00530128">
          <w:rPr>
            <w:noProof/>
            <w:webHidden/>
          </w:rPr>
          <w:fldChar w:fldCharType="separate"/>
        </w:r>
        <w:r w:rsidR="00530128">
          <w:rPr>
            <w:noProof/>
            <w:webHidden/>
          </w:rPr>
          <w:t>52</w:t>
        </w:r>
        <w:r w:rsidR="00530128">
          <w:rPr>
            <w:noProof/>
            <w:webHidden/>
          </w:rPr>
          <w:fldChar w:fldCharType="end"/>
        </w:r>
      </w:hyperlink>
    </w:p>
    <w:p w14:paraId="7AEBD799" w14:textId="49CC49D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6" w:history="1">
        <w:r w:rsidR="00530128" w:rsidRPr="0092382E">
          <w:rPr>
            <w:rStyle w:val="Hyperlink"/>
            <w:noProof/>
          </w:rPr>
          <w:t>3.14.15 artifacts property</w:t>
        </w:r>
        <w:r w:rsidR="00530128">
          <w:rPr>
            <w:noProof/>
            <w:webHidden/>
          </w:rPr>
          <w:tab/>
        </w:r>
        <w:r w:rsidR="00530128">
          <w:rPr>
            <w:noProof/>
            <w:webHidden/>
          </w:rPr>
          <w:fldChar w:fldCharType="begin"/>
        </w:r>
        <w:r w:rsidR="00530128">
          <w:rPr>
            <w:noProof/>
            <w:webHidden/>
          </w:rPr>
          <w:instrText xml:space="preserve"> PAGEREF _Toc5787366 \h </w:instrText>
        </w:r>
        <w:r w:rsidR="00530128">
          <w:rPr>
            <w:noProof/>
            <w:webHidden/>
          </w:rPr>
        </w:r>
        <w:r w:rsidR="00530128">
          <w:rPr>
            <w:noProof/>
            <w:webHidden/>
          </w:rPr>
          <w:fldChar w:fldCharType="separate"/>
        </w:r>
        <w:r w:rsidR="00530128">
          <w:rPr>
            <w:noProof/>
            <w:webHidden/>
          </w:rPr>
          <w:t>53</w:t>
        </w:r>
        <w:r w:rsidR="00530128">
          <w:rPr>
            <w:noProof/>
            <w:webHidden/>
          </w:rPr>
          <w:fldChar w:fldCharType="end"/>
        </w:r>
      </w:hyperlink>
    </w:p>
    <w:p w14:paraId="44BB0291" w14:textId="7D8CD18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7" w:history="1">
        <w:r w:rsidR="00530128" w:rsidRPr="0092382E">
          <w:rPr>
            <w:rStyle w:val="Hyperlink"/>
            <w:noProof/>
          </w:rPr>
          <w:t>3.14.16 logicalLocations property</w:t>
        </w:r>
        <w:r w:rsidR="00530128">
          <w:rPr>
            <w:noProof/>
            <w:webHidden/>
          </w:rPr>
          <w:tab/>
        </w:r>
        <w:r w:rsidR="00530128">
          <w:rPr>
            <w:noProof/>
            <w:webHidden/>
          </w:rPr>
          <w:fldChar w:fldCharType="begin"/>
        </w:r>
        <w:r w:rsidR="00530128">
          <w:rPr>
            <w:noProof/>
            <w:webHidden/>
          </w:rPr>
          <w:instrText xml:space="preserve"> PAGEREF _Toc5787367 \h </w:instrText>
        </w:r>
        <w:r w:rsidR="00530128">
          <w:rPr>
            <w:noProof/>
            <w:webHidden/>
          </w:rPr>
        </w:r>
        <w:r w:rsidR="00530128">
          <w:rPr>
            <w:noProof/>
            <w:webHidden/>
          </w:rPr>
          <w:fldChar w:fldCharType="separate"/>
        </w:r>
        <w:r w:rsidR="00530128">
          <w:rPr>
            <w:noProof/>
            <w:webHidden/>
          </w:rPr>
          <w:t>54</w:t>
        </w:r>
        <w:r w:rsidR="00530128">
          <w:rPr>
            <w:noProof/>
            <w:webHidden/>
          </w:rPr>
          <w:fldChar w:fldCharType="end"/>
        </w:r>
      </w:hyperlink>
    </w:p>
    <w:p w14:paraId="555E436D" w14:textId="3D8C0BA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8" w:history="1">
        <w:r w:rsidR="00530128" w:rsidRPr="0092382E">
          <w:rPr>
            <w:rStyle w:val="Hyperlink"/>
            <w:noProof/>
          </w:rPr>
          <w:t>3.14.17 addresses property</w:t>
        </w:r>
        <w:r w:rsidR="00530128">
          <w:rPr>
            <w:noProof/>
            <w:webHidden/>
          </w:rPr>
          <w:tab/>
        </w:r>
        <w:r w:rsidR="00530128">
          <w:rPr>
            <w:noProof/>
            <w:webHidden/>
          </w:rPr>
          <w:fldChar w:fldCharType="begin"/>
        </w:r>
        <w:r w:rsidR="00530128">
          <w:rPr>
            <w:noProof/>
            <w:webHidden/>
          </w:rPr>
          <w:instrText xml:space="preserve"> PAGEREF _Toc5787368 \h </w:instrText>
        </w:r>
        <w:r w:rsidR="00530128">
          <w:rPr>
            <w:noProof/>
            <w:webHidden/>
          </w:rPr>
        </w:r>
        <w:r w:rsidR="00530128">
          <w:rPr>
            <w:noProof/>
            <w:webHidden/>
          </w:rPr>
          <w:fldChar w:fldCharType="separate"/>
        </w:r>
        <w:r w:rsidR="00530128">
          <w:rPr>
            <w:noProof/>
            <w:webHidden/>
          </w:rPr>
          <w:t>54</w:t>
        </w:r>
        <w:r w:rsidR="00530128">
          <w:rPr>
            <w:noProof/>
            <w:webHidden/>
          </w:rPr>
          <w:fldChar w:fldCharType="end"/>
        </w:r>
      </w:hyperlink>
    </w:p>
    <w:p w14:paraId="1C4D82C5" w14:textId="24A879D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69" w:history="1">
        <w:r w:rsidR="00530128" w:rsidRPr="0092382E">
          <w:rPr>
            <w:rStyle w:val="Hyperlink"/>
            <w:noProof/>
          </w:rPr>
          <w:t>3.14.18 threadFlowLocations property</w:t>
        </w:r>
        <w:r w:rsidR="00530128">
          <w:rPr>
            <w:noProof/>
            <w:webHidden/>
          </w:rPr>
          <w:tab/>
        </w:r>
        <w:r w:rsidR="00530128">
          <w:rPr>
            <w:noProof/>
            <w:webHidden/>
          </w:rPr>
          <w:fldChar w:fldCharType="begin"/>
        </w:r>
        <w:r w:rsidR="00530128">
          <w:rPr>
            <w:noProof/>
            <w:webHidden/>
          </w:rPr>
          <w:instrText xml:space="preserve"> PAGEREF _Toc5787369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649E6EB2" w14:textId="3DBDBB2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0" w:history="1">
        <w:r w:rsidR="00530128" w:rsidRPr="0092382E">
          <w:rPr>
            <w:rStyle w:val="Hyperlink"/>
            <w:noProof/>
          </w:rPr>
          <w:t>3.14.19 graphs property</w:t>
        </w:r>
        <w:r w:rsidR="00530128">
          <w:rPr>
            <w:noProof/>
            <w:webHidden/>
          </w:rPr>
          <w:tab/>
        </w:r>
        <w:r w:rsidR="00530128">
          <w:rPr>
            <w:noProof/>
            <w:webHidden/>
          </w:rPr>
          <w:fldChar w:fldCharType="begin"/>
        </w:r>
        <w:r w:rsidR="00530128">
          <w:rPr>
            <w:noProof/>
            <w:webHidden/>
          </w:rPr>
          <w:instrText xml:space="preserve"> PAGEREF _Toc5787370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2D09862C" w14:textId="58B37D2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1" w:history="1">
        <w:r w:rsidR="00530128" w:rsidRPr="0092382E">
          <w:rPr>
            <w:rStyle w:val="Hyperlink"/>
            <w:noProof/>
          </w:rPr>
          <w:t>3.14.20 requests property</w:t>
        </w:r>
        <w:r w:rsidR="00530128">
          <w:rPr>
            <w:noProof/>
            <w:webHidden/>
          </w:rPr>
          <w:tab/>
        </w:r>
        <w:r w:rsidR="00530128">
          <w:rPr>
            <w:noProof/>
            <w:webHidden/>
          </w:rPr>
          <w:fldChar w:fldCharType="begin"/>
        </w:r>
        <w:r w:rsidR="00530128">
          <w:rPr>
            <w:noProof/>
            <w:webHidden/>
          </w:rPr>
          <w:instrText xml:space="preserve"> PAGEREF _Toc5787371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616D01DA" w14:textId="55AAC9A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2" w:history="1">
        <w:r w:rsidR="00530128" w:rsidRPr="0092382E">
          <w:rPr>
            <w:rStyle w:val="Hyperlink"/>
            <w:noProof/>
          </w:rPr>
          <w:t>3.14.21 responses property</w:t>
        </w:r>
        <w:r w:rsidR="00530128">
          <w:rPr>
            <w:noProof/>
            <w:webHidden/>
          </w:rPr>
          <w:tab/>
        </w:r>
        <w:r w:rsidR="00530128">
          <w:rPr>
            <w:noProof/>
            <w:webHidden/>
          </w:rPr>
          <w:fldChar w:fldCharType="begin"/>
        </w:r>
        <w:r w:rsidR="00530128">
          <w:rPr>
            <w:noProof/>
            <w:webHidden/>
          </w:rPr>
          <w:instrText xml:space="preserve"> PAGEREF _Toc5787372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2DECE70E" w14:textId="6DBA681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3" w:history="1">
        <w:r w:rsidR="00530128" w:rsidRPr="0092382E">
          <w:rPr>
            <w:rStyle w:val="Hyperlink"/>
            <w:noProof/>
          </w:rPr>
          <w:t>3.14.22 results property</w:t>
        </w:r>
        <w:r w:rsidR="00530128">
          <w:rPr>
            <w:noProof/>
            <w:webHidden/>
          </w:rPr>
          <w:tab/>
        </w:r>
        <w:r w:rsidR="00530128">
          <w:rPr>
            <w:noProof/>
            <w:webHidden/>
          </w:rPr>
          <w:fldChar w:fldCharType="begin"/>
        </w:r>
        <w:r w:rsidR="00530128">
          <w:rPr>
            <w:noProof/>
            <w:webHidden/>
          </w:rPr>
          <w:instrText xml:space="preserve"> PAGEREF _Toc5787373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7468DC46" w14:textId="2D82AFF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4" w:history="1">
        <w:r w:rsidR="00530128" w:rsidRPr="0092382E">
          <w:rPr>
            <w:rStyle w:val="Hyperlink"/>
            <w:noProof/>
          </w:rPr>
          <w:t>3.14.23 defaultEncoding property</w:t>
        </w:r>
        <w:r w:rsidR="00530128">
          <w:rPr>
            <w:noProof/>
            <w:webHidden/>
          </w:rPr>
          <w:tab/>
        </w:r>
        <w:r w:rsidR="00530128">
          <w:rPr>
            <w:noProof/>
            <w:webHidden/>
          </w:rPr>
          <w:fldChar w:fldCharType="begin"/>
        </w:r>
        <w:r w:rsidR="00530128">
          <w:rPr>
            <w:noProof/>
            <w:webHidden/>
          </w:rPr>
          <w:instrText xml:space="preserve"> PAGEREF _Toc5787374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75D7619D" w14:textId="42E731A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5" w:history="1">
        <w:r w:rsidR="00530128" w:rsidRPr="0092382E">
          <w:rPr>
            <w:rStyle w:val="Hyperlink"/>
            <w:noProof/>
          </w:rPr>
          <w:t>3.14.24 defaultSourceLanguage property</w:t>
        </w:r>
        <w:r w:rsidR="00530128">
          <w:rPr>
            <w:noProof/>
            <w:webHidden/>
          </w:rPr>
          <w:tab/>
        </w:r>
        <w:r w:rsidR="00530128">
          <w:rPr>
            <w:noProof/>
            <w:webHidden/>
          </w:rPr>
          <w:fldChar w:fldCharType="begin"/>
        </w:r>
        <w:r w:rsidR="00530128">
          <w:rPr>
            <w:noProof/>
            <w:webHidden/>
          </w:rPr>
          <w:instrText xml:space="preserve"> PAGEREF _Toc5787375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62C8AB5C" w14:textId="6A3F0E6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6" w:history="1">
        <w:r w:rsidR="00530128" w:rsidRPr="0092382E">
          <w:rPr>
            <w:rStyle w:val="Hyperlink"/>
            <w:noProof/>
          </w:rPr>
          <w:t>3.14.25 newlineSequences property</w:t>
        </w:r>
        <w:r w:rsidR="00530128">
          <w:rPr>
            <w:noProof/>
            <w:webHidden/>
          </w:rPr>
          <w:tab/>
        </w:r>
        <w:r w:rsidR="00530128">
          <w:rPr>
            <w:noProof/>
            <w:webHidden/>
          </w:rPr>
          <w:fldChar w:fldCharType="begin"/>
        </w:r>
        <w:r w:rsidR="00530128">
          <w:rPr>
            <w:noProof/>
            <w:webHidden/>
          </w:rPr>
          <w:instrText xml:space="preserve"> PAGEREF _Toc5787376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4762D4D8" w14:textId="300D11E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7" w:history="1">
        <w:r w:rsidR="00530128" w:rsidRPr="0092382E">
          <w:rPr>
            <w:rStyle w:val="Hyperlink"/>
            <w:noProof/>
          </w:rPr>
          <w:t>3.14.26 columnKind property</w:t>
        </w:r>
        <w:r w:rsidR="00530128">
          <w:rPr>
            <w:noProof/>
            <w:webHidden/>
          </w:rPr>
          <w:tab/>
        </w:r>
        <w:r w:rsidR="00530128">
          <w:rPr>
            <w:noProof/>
            <w:webHidden/>
          </w:rPr>
          <w:fldChar w:fldCharType="begin"/>
        </w:r>
        <w:r w:rsidR="00530128">
          <w:rPr>
            <w:noProof/>
            <w:webHidden/>
          </w:rPr>
          <w:instrText xml:space="preserve"> PAGEREF _Toc5787377 \h </w:instrText>
        </w:r>
        <w:r w:rsidR="00530128">
          <w:rPr>
            <w:noProof/>
            <w:webHidden/>
          </w:rPr>
        </w:r>
        <w:r w:rsidR="00530128">
          <w:rPr>
            <w:noProof/>
            <w:webHidden/>
          </w:rPr>
          <w:fldChar w:fldCharType="separate"/>
        </w:r>
        <w:r w:rsidR="00530128">
          <w:rPr>
            <w:noProof/>
            <w:webHidden/>
          </w:rPr>
          <w:t>57</w:t>
        </w:r>
        <w:r w:rsidR="00530128">
          <w:rPr>
            <w:noProof/>
            <w:webHidden/>
          </w:rPr>
          <w:fldChar w:fldCharType="end"/>
        </w:r>
      </w:hyperlink>
    </w:p>
    <w:p w14:paraId="358C35F1" w14:textId="447403B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78" w:history="1">
        <w:r w:rsidR="00530128" w:rsidRPr="0092382E">
          <w:rPr>
            <w:rStyle w:val="Hyperlink"/>
            <w:noProof/>
          </w:rPr>
          <w:t>3.14.27 redactionToken property</w:t>
        </w:r>
        <w:r w:rsidR="00530128">
          <w:rPr>
            <w:noProof/>
            <w:webHidden/>
          </w:rPr>
          <w:tab/>
        </w:r>
        <w:r w:rsidR="00530128">
          <w:rPr>
            <w:noProof/>
            <w:webHidden/>
          </w:rPr>
          <w:fldChar w:fldCharType="begin"/>
        </w:r>
        <w:r w:rsidR="00530128">
          <w:rPr>
            <w:noProof/>
            <w:webHidden/>
          </w:rPr>
          <w:instrText xml:space="preserve"> PAGEREF _Toc5787378 \h </w:instrText>
        </w:r>
        <w:r w:rsidR="00530128">
          <w:rPr>
            <w:noProof/>
            <w:webHidden/>
          </w:rPr>
        </w:r>
        <w:r w:rsidR="00530128">
          <w:rPr>
            <w:noProof/>
            <w:webHidden/>
          </w:rPr>
          <w:fldChar w:fldCharType="separate"/>
        </w:r>
        <w:r w:rsidR="00530128">
          <w:rPr>
            <w:noProof/>
            <w:webHidden/>
          </w:rPr>
          <w:t>57</w:t>
        </w:r>
        <w:r w:rsidR="00530128">
          <w:rPr>
            <w:noProof/>
            <w:webHidden/>
          </w:rPr>
          <w:fldChar w:fldCharType="end"/>
        </w:r>
      </w:hyperlink>
    </w:p>
    <w:p w14:paraId="5EFE1F5D" w14:textId="5FE604B9"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79" w:history="1">
        <w:r w:rsidR="00530128" w:rsidRPr="0092382E">
          <w:rPr>
            <w:rStyle w:val="Hyperlink"/>
            <w:noProof/>
          </w:rPr>
          <w:t>3.15 externalPropertyFileReference object</w:t>
        </w:r>
        <w:r w:rsidR="00530128">
          <w:rPr>
            <w:noProof/>
            <w:webHidden/>
          </w:rPr>
          <w:tab/>
        </w:r>
        <w:r w:rsidR="00530128">
          <w:rPr>
            <w:noProof/>
            <w:webHidden/>
          </w:rPr>
          <w:fldChar w:fldCharType="begin"/>
        </w:r>
        <w:r w:rsidR="00530128">
          <w:rPr>
            <w:noProof/>
            <w:webHidden/>
          </w:rPr>
          <w:instrText xml:space="preserve"> PAGEREF _Toc5787379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56061132" w14:textId="5E4B8AE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0" w:history="1">
        <w:r w:rsidR="00530128" w:rsidRPr="0092382E">
          <w:rPr>
            <w:rStyle w:val="Hyperlink"/>
            <w:noProof/>
          </w:rPr>
          <w:t>3.15.1 General</w:t>
        </w:r>
        <w:r w:rsidR="00530128">
          <w:rPr>
            <w:noProof/>
            <w:webHidden/>
          </w:rPr>
          <w:tab/>
        </w:r>
        <w:r w:rsidR="00530128">
          <w:rPr>
            <w:noProof/>
            <w:webHidden/>
          </w:rPr>
          <w:fldChar w:fldCharType="begin"/>
        </w:r>
        <w:r w:rsidR="00530128">
          <w:rPr>
            <w:noProof/>
            <w:webHidden/>
          </w:rPr>
          <w:instrText xml:space="preserve"> PAGEREF _Toc5787380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41CE7FE8" w14:textId="2B38024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1" w:history="1">
        <w:r w:rsidR="00530128" w:rsidRPr="0092382E">
          <w:rPr>
            <w:rStyle w:val="Hyperlink"/>
            <w:noProof/>
          </w:rPr>
          <w:t>3.15.2 location property</w:t>
        </w:r>
        <w:r w:rsidR="00530128">
          <w:rPr>
            <w:noProof/>
            <w:webHidden/>
          </w:rPr>
          <w:tab/>
        </w:r>
        <w:r w:rsidR="00530128">
          <w:rPr>
            <w:noProof/>
            <w:webHidden/>
          </w:rPr>
          <w:fldChar w:fldCharType="begin"/>
        </w:r>
        <w:r w:rsidR="00530128">
          <w:rPr>
            <w:noProof/>
            <w:webHidden/>
          </w:rPr>
          <w:instrText xml:space="preserve"> PAGEREF _Toc5787381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2A0DD1D5" w14:textId="0D11F27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2" w:history="1">
        <w:r w:rsidR="00530128" w:rsidRPr="0092382E">
          <w:rPr>
            <w:rStyle w:val="Hyperlink"/>
            <w:noProof/>
          </w:rPr>
          <w:t>3.15.3 guid property</w:t>
        </w:r>
        <w:r w:rsidR="00530128">
          <w:rPr>
            <w:noProof/>
            <w:webHidden/>
          </w:rPr>
          <w:tab/>
        </w:r>
        <w:r w:rsidR="00530128">
          <w:rPr>
            <w:noProof/>
            <w:webHidden/>
          </w:rPr>
          <w:fldChar w:fldCharType="begin"/>
        </w:r>
        <w:r w:rsidR="00530128">
          <w:rPr>
            <w:noProof/>
            <w:webHidden/>
          </w:rPr>
          <w:instrText xml:space="preserve"> PAGEREF _Toc5787382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6F379717" w14:textId="5741EFB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3" w:history="1">
        <w:r w:rsidR="00530128" w:rsidRPr="0092382E">
          <w:rPr>
            <w:rStyle w:val="Hyperlink"/>
            <w:noProof/>
          </w:rPr>
          <w:t>3.15.4 itemCount property</w:t>
        </w:r>
        <w:r w:rsidR="00530128">
          <w:rPr>
            <w:noProof/>
            <w:webHidden/>
          </w:rPr>
          <w:tab/>
        </w:r>
        <w:r w:rsidR="00530128">
          <w:rPr>
            <w:noProof/>
            <w:webHidden/>
          </w:rPr>
          <w:fldChar w:fldCharType="begin"/>
        </w:r>
        <w:r w:rsidR="00530128">
          <w:rPr>
            <w:noProof/>
            <w:webHidden/>
          </w:rPr>
          <w:instrText xml:space="preserve"> PAGEREF _Toc5787383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42AC4ED5" w14:textId="7028955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84" w:history="1">
        <w:r w:rsidR="00530128" w:rsidRPr="0092382E">
          <w:rPr>
            <w:rStyle w:val="Hyperlink"/>
            <w:noProof/>
          </w:rPr>
          <w:t>3.16 runAutomationDetails object</w:t>
        </w:r>
        <w:r w:rsidR="00530128">
          <w:rPr>
            <w:noProof/>
            <w:webHidden/>
          </w:rPr>
          <w:tab/>
        </w:r>
        <w:r w:rsidR="00530128">
          <w:rPr>
            <w:noProof/>
            <w:webHidden/>
          </w:rPr>
          <w:fldChar w:fldCharType="begin"/>
        </w:r>
        <w:r w:rsidR="00530128">
          <w:rPr>
            <w:noProof/>
            <w:webHidden/>
          </w:rPr>
          <w:instrText xml:space="preserve"> PAGEREF _Toc5787384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6759166C" w14:textId="37D8581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5" w:history="1">
        <w:r w:rsidR="00530128" w:rsidRPr="0092382E">
          <w:rPr>
            <w:rStyle w:val="Hyperlink"/>
            <w:noProof/>
          </w:rPr>
          <w:t>3.16.1 General</w:t>
        </w:r>
        <w:r w:rsidR="00530128">
          <w:rPr>
            <w:noProof/>
            <w:webHidden/>
          </w:rPr>
          <w:tab/>
        </w:r>
        <w:r w:rsidR="00530128">
          <w:rPr>
            <w:noProof/>
            <w:webHidden/>
          </w:rPr>
          <w:fldChar w:fldCharType="begin"/>
        </w:r>
        <w:r w:rsidR="00530128">
          <w:rPr>
            <w:noProof/>
            <w:webHidden/>
          </w:rPr>
          <w:instrText xml:space="preserve"> PAGEREF _Toc5787385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5FBE0D4A" w14:textId="595FF6C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6" w:history="1">
        <w:r w:rsidR="00530128" w:rsidRPr="0092382E">
          <w:rPr>
            <w:rStyle w:val="Hyperlink"/>
            <w:noProof/>
          </w:rPr>
          <w:t>3.16.2 Constraints</w:t>
        </w:r>
        <w:r w:rsidR="00530128">
          <w:rPr>
            <w:noProof/>
            <w:webHidden/>
          </w:rPr>
          <w:tab/>
        </w:r>
        <w:r w:rsidR="00530128">
          <w:rPr>
            <w:noProof/>
            <w:webHidden/>
          </w:rPr>
          <w:fldChar w:fldCharType="begin"/>
        </w:r>
        <w:r w:rsidR="00530128">
          <w:rPr>
            <w:noProof/>
            <w:webHidden/>
          </w:rPr>
          <w:instrText xml:space="preserve"> PAGEREF _Toc5787386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1910CAD8" w14:textId="53BDF49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7" w:history="1">
        <w:r w:rsidR="00530128" w:rsidRPr="0092382E">
          <w:rPr>
            <w:rStyle w:val="Hyperlink"/>
            <w:noProof/>
          </w:rPr>
          <w:t>3.16.3 description property</w:t>
        </w:r>
        <w:r w:rsidR="00530128">
          <w:rPr>
            <w:noProof/>
            <w:webHidden/>
          </w:rPr>
          <w:tab/>
        </w:r>
        <w:r w:rsidR="00530128">
          <w:rPr>
            <w:noProof/>
            <w:webHidden/>
          </w:rPr>
          <w:fldChar w:fldCharType="begin"/>
        </w:r>
        <w:r w:rsidR="00530128">
          <w:rPr>
            <w:noProof/>
            <w:webHidden/>
          </w:rPr>
          <w:instrText xml:space="preserve"> PAGEREF _Toc5787387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344276B8" w14:textId="5DEA732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8" w:history="1">
        <w:r w:rsidR="00530128" w:rsidRPr="0092382E">
          <w:rPr>
            <w:rStyle w:val="Hyperlink"/>
            <w:noProof/>
          </w:rPr>
          <w:t>3.16.4 id property</w:t>
        </w:r>
        <w:r w:rsidR="00530128">
          <w:rPr>
            <w:noProof/>
            <w:webHidden/>
          </w:rPr>
          <w:tab/>
        </w:r>
        <w:r w:rsidR="00530128">
          <w:rPr>
            <w:noProof/>
            <w:webHidden/>
          </w:rPr>
          <w:fldChar w:fldCharType="begin"/>
        </w:r>
        <w:r w:rsidR="00530128">
          <w:rPr>
            <w:noProof/>
            <w:webHidden/>
          </w:rPr>
          <w:instrText xml:space="preserve"> PAGEREF _Toc5787388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74D137CC" w14:textId="512762F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89" w:history="1">
        <w:r w:rsidR="00530128" w:rsidRPr="0092382E">
          <w:rPr>
            <w:rStyle w:val="Hyperlink"/>
            <w:noProof/>
          </w:rPr>
          <w:t>3.16.5 guid property</w:t>
        </w:r>
        <w:r w:rsidR="00530128">
          <w:rPr>
            <w:noProof/>
            <w:webHidden/>
          </w:rPr>
          <w:tab/>
        </w:r>
        <w:r w:rsidR="00530128">
          <w:rPr>
            <w:noProof/>
            <w:webHidden/>
          </w:rPr>
          <w:fldChar w:fldCharType="begin"/>
        </w:r>
        <w:r w:rsidR="00530128">
          <w:rPr>
            <w:noProof/>
            <w:webHidden/>
          </w:rPr>
          <w:instrText xml:space="preserve"> PAGEREF _Toc5787389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19568DD7" w14:textId="3A2EDCE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0" w:history="1">
        <w:r w:rsidR="00530128" w:rsidRPr="0092382E">
          <w:rPr>
            <w:rStyle w:val="Hyperlink"/>
            <w:noProof/>
          </w:rPr>
          <w:t>3.16.6 correlationGuid property</w:t>
        </w:r>
        <w:r w:rsidR="00530128">
          <w:rPr>
            <w:noProof/>
            <w:webHidden/>
          </w:rPr>
          <w:tab/>
        </w:r>
        <w:r w:rsidR="00530128">
          <w:rPr>
            <w:noProof/>
            <w:webHidden/>
          </w:rPr>
          <w:fldChar w:fldCharType="begin"/>
        </w:r>
        <w:r w:rsidR="00530128">
          <w:rPr>
            <w:noProof/>
            <w:webHidden/>
          </w:rPr>
          <w:instrText xml:space="preserve"> PAGEREF _Toc5787390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288C26FB" w14:textId="369625B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91" w:history="1">
        <w:r w:rsidR="00530128" w:rsidRPr="0092382E">
          <w:rPr>
            <w:rStyle w:val="Hyperlink"/>
            <w:noProof/>
          </w:rPr>
          <w:t>3.17 tool object</w:t>
        </w:r>
        <w:r w:rsidR="00530128">
          <w:rPr>
            <w:noProof/>
            <w:webHidden/>
          </w:rPr>
          <w:tab/>
        </w:r>
        <w:r w:rsidR="00530128">
          <w:rPr>
            <w:noProof/>
            <w:webHidden/>
          </w:rPr>
          <w:fldChar w:fldCharType="begin"/>
        </w:r>
        <w:r w:rsidR="00530128">
          <w:rPr>
            <w:noProof/>
            <w:webHidden/>
          </w:rPr>
          <w:instrText xml:space="preserve"> PAGEREF _Toc5787391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23C035AA" w14:textId="47B5406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2" w:history="1">
        <w:r w:rsidR="00530128" w:rsidRPr="0092382E">
          <w:rPr>
            <w:rStyle w:val="Hyperlink"/>
            <w:noProof/>
          </w:rPr>
          <w:t>3.17.1 General</w:t>
        </w:r>
        <w:r w:rsidR="00530128">
          <w:rPr>
            <w:noProof/>
            <w:webHidden/>
          </w:rPr>
          <w:tab/>
        </w:r>
        <w:r w:rsidR="00530128">
          <w:rPr>
            <w:noProof/>
            <w:webHidden/>
          </w:rPr>
          <w:fldChar w:fldCharType="begin"/>
        </w:r>
        <w:r w:rsidR="00530128">
          <w:rPr>
            <w:noProof/>
            <w:webHidden/>
          </w:rPr>
          <w:instrText xml:space="preserve"> PAGEREF _Toc5787392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1FD7835E" w14:textId="715AECB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3" w:history="1">
        <w:r w:rsidR="00530128" w:rsidRPr="0092382E">
          <w:rPr>
            <w:rStyle w:val="Hyperlink"/>
            <w:noProof/>
          </w:rPr>
          <w:t>3.17.2 driver property</w:t>
        </w:r>
        <w:r w:rsidR="00530128">
          <w:rPr>
            <w:noProof/>
            <w:webHidden/>
          </w:rPr>
          <w:tab/>
        </w:r>
        <w:r w:rsidR="00530128">
          <w:rPr>
            <w:noProof/>
            <w:webHidden/>
          </w:rPr>
          <w:fldChar w:fldCharType="begin"/>
        </w:r>
        <w:r w:rsidR="00530128">
          <w:rPr>
            <w:noProof/>
            <w:webHidden/>
          </w:rPr>
          <w:instrText xml:space="preserve"> PAGEREF _Toc5787393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29D76100" w14:textId="4D260C5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4" w:history="1">
        <w:r w:rsidR="00530128" w:rsidRPr="0092382E">
          <w:rPr>
            <w:rStyle w:val="Hyperlink"/>
            <w:noProof/>
          </w:rPr>
          <w:t>3.17.3 extensions property</w:t>
        </w:r>
        <w:r w:rsidR="00530128">
          <w:rPr>
            <w:noProof/>
            <w:webHidden/>
          </w:rPr>
          <w:tab/>
        </w:r>
        <w:r w:rsidR="00530128">
          <w:rPr>
            <w:noProof/>
            <w:webHidden/>
          </w:rPr>
          <w:fldChar w:fldCharType="begin"/>
        </w:r>
        <w:r w:rsidR="00530128">
          <w:rPr>
            <w:noProof/>
            <w:webHidden/>
          </w:rPr>
          <w:instrText xml:space="preserve"> PAGEREF _Toc5787394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46B10B26" w14:textId="023A612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395" w:history="1">
        <w:r w:rsidR="00530128" w:rsidRPr="0092382E">
          <w:rPr>
            <w:rStyle w:val="Hyperlink"/>
            <w:noProof/>
          </w:rPr>
          <w:t>3.18 toolComponent object</w:t>
        </w:r>
        <w:r w:rsidR="00530128">
          <w:rPr>
            <w:noProof/>
            <w:webHidden/>
          </w:rPr>
          <w:tab/>
        </w:r>
        <w:r w:rsidR="00530128">
          <w:rPr>
            <w:noProof/>
            <w:webHidden/>
          </w:rPr>
          <w:fldChar w:fldCharType="begin"/>
        </w:r>
        <w:r w:rsidR="00530128">
          <w:rPr>
            <w:noProof/>
            <w:webHidden/>
          </w:rPr>
          <w:instrText xml:space="preserve"> PAGEREF _Toc5787395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11059BF5" w14:textId="26FAA11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6" w:history="1">
        <w:r w:rsidR="00530128" w:rsidRPr="0092382E">
          <w:rPr>
            <w:rStyle w:val="Hyperlink"/>
            <w:noProof/>
          </w:rPr>
          <w:t>3.18.1 General</w:t>
        </w:r>
        <w:r w:rsidR="00530128">
          <w:rPr>
            <w:noProof/>
            <w:webHidden/>
          </w:rPr>
          <w:tab/>
        </w:r>
        <w:r w:rsidR="00530128">
          <w:rPr>
            <w:noProof/>
            <w:webHidden/>
          </w:rPr>
          <w:fldChar w:fldCharType="begin"/>
        </w:r>
        <w:r w:rsidR="00530128">
          <w:rPr>
            <w:noProof/>
            <w:webHidden/>
          </w:rPr>
          <w:instrText xml:space="preserve"> PAGEREF _Toc5787396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1F3CAFBE" w14:textId="146B982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7" w:history="1">
        <w:r w:rsidR="00530128" w:rsidRPr="0092382E">
          <w:rPr>
            <w:rStyle w:val="Hyperlink"/>
            <w:noProof/>
          </w:rPr>
          <w:t>3.18.2 Taxonomies</w:t>
        </w:r>
        <w:r w:rsidR="00530128">
          <w:rPr>
            <w:noProof/>
            <w:webHidden/>
          </w:rPr>
          <w:tab/>
        </w:r>
        <w:r w:rsidR="00530128">
          <w:rPr>
            <w:noProof/>
            <w:webHidden/>
          </w:rPr>
          <w:fldChar w:fldCharType="begin"/>
        </w:r>
        <w:r w:rsidR="00530128">
          <w:rPr>
            <w:noProof/>
            <w:webHidden/>
          </w:rPr>
          <w:instrText xml:space="preserve"> PAGEREF _Toc5787397 \h </w:instrText>
        </w:r>
        <w:r w:rsidR="00530128">
          <w:rPr>
            <w:noProof/>
            <w:webHidden/>
          </w:rPr>
        </w:r>
        <w:r w:rsidR="00530128">
          <w:rPr>
            <w:noProof/>
            <w:webHidden/>
          </w:rPr>
          <w:fldChar w:fldCharType="separate"/>
        </w:r>
        <w:r w:rsidR="00530128">
          <w:rPr>
            <w:noProof/>
            <w:webHidden/>
          </w:rPr>
          <w:t>62</w:t>
        </w:r>
        <w:r w:rsidR="00530128">
          <w:rPr>
            <w:noProof/>
            <w:webHidden/>
          </w:rPr>
          <w:fldChar w:fldCharType="end"/>
        </w:r>
      </w:hyperlink>
    </w:p>
    <w:p w14:paraId="762EC62A" w14:textId="3AA3A40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8" w:history="1">
        <w:r w:rsidR="00530128" w:rsidRPr="0092382E">
          <w:rPr>
            <w:rStyle w:val="Hyperlink"/>
            <w:noProof/>
          </w:rPr>
          <w:t>3.18.3 Translations</w:t>
        </w:r>
        <w:r w:rsidR="00530128">
          <w:rPr>
            <w:noProof/>
            <w:webHidden/>
          </w:rPr>
          <w:tab/>
        </w:r>
        <w:r w:rsidR="00530128">
          <w:rPr>
            <w:noProof/>
            <w:webHidden/>
          </w:rPr>
          <w:fldChar w:fldCharType="begin"/>
        </w:r>
        <w:r w:rsidR="00530128">
          <w:rPr>
            <w:noProof/>
            <w:webHidden/>
          </w:rPr>
          <w:instrText xml:space="preserve"> PAGEREF _Toc5787398 \h </w:instrText>
        </w:r>
        <w:r w:rsidR="00530128">
          <w:rPr>
            <w:noProof/>
            <w:webHidden/>
          </w:rPr>
        </w:r>
        <w:r w:rsidR="00530128">
          <w:rPr>
            <w:noProof/>
            <w:webHidden/>
          </w:rPr>
          <w:fldChar w:fldCharType="separate"/>
        </w:r>
        <w:r w:rsidR="00530128">
          <w:rPr>
            <w:noProof/>
            <w:webHidden/>
          </w:rPr>
          <w:t>64</w:t>
        </w:r>
        <w:r w:rsidR="00530128">
          <w:rPr>
            <w:noProof/>
            <w:webHidden/>
          </w:rPr>
          <w:fldChar w:fldCharType="end"/>
        </w:r>
      </w:hyperlink>
    </w:p>
    <w:p w14:paraId="7B7537A9" w14:textId="39BCC33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399" w:history="1">
        <w:r w:rsidR="00530128" w:rsidRPr="0092382E">
          <w:rPr>
            <w:rStyle w:val="Hyperlink"/>
            <w:noProof/>
          </w:rPr>
          <w:t>3.18.4 Policies</w:t>
        </w:r>
        <w:r w:rsidR="00530128">
          <w:rPr>
            <w:noProof/>
            <w:webHidden/>
          </w:rPr>
          <w:tab/>
        </w:r>
        <w:r w:rsidR="00530128">
          <w:rPr>
            <w:noProof/>
            <w:webHidden/>
          </w:rPr>
          <w:fldChar w:fldCharType="begin"/>
        </w:r>
        <w:r w:rsidR="00530128">
          <w:rPr>
            <w:noProof/>
            <w:webHidden/>
          </w:rPr>
          <w:instrText xml:space="preserve"> PAGEREF _Toc5787399 \h </w:instrText>
        </w:r>
        <w:r w:rsidR="00530128">
          <w:rPr>
            <w:noProof/>
            <w:webHidden/>
          </w:rPr>
        </w:r>
        <w:r w:rsidR="00530128">
          <w:rPr>
            <w:noProof/>
            <w:webHidden/>
          </w:rPr>
          <w:fldChar w:fldCharType="separate"/>
        </w:r>
        <w:r w:rsidR="00530128">
          <w:rPr>
            <w:noProof/>
            <w:webHidden/>
          </w:rPr>
          <w:t>65</w:t>
        </w:r>
        <w:r w:rsidR="00530128">
          <w:rPr>
            <w:noProof/>
            <w:webHidden/>
          </w:rPr>
          <w:fldChar w:fldCharType="end"/>
        </w:r>
      </w:hyperlink>
    </w:p>
    <w:p w14:paraId="5AE538B7" w14:textId="2B5C322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0" w:history="1">
        <w:r w:rsidR="00530128" w:rsidRPr="0092382E">
          <w:rPr>
            <w:rStyle w:val="Hyperlink"/>
            <w:noProof/>
          </w:rPr>
          <w:t>3.18.5 guid property</w:t>
        </w:r>
        <w:r w:rsidR="00530128">
          <w:rPr>
            <w:noProof/>
            <w:webHidden/>
          </w:rPr>
          <w:tab/>
        </w:r>
        <w:r w:rsidR="00530128">
          <w:rPr>
            <w:noProof/>
            <w:webHidden/>
          </w:rPr>
          <w:fldChar w:fldCharType="begin"/>
        </w:r>
        <w:r w:rsidR="00530128">
          <w:rPr>
            <w:noProof/>
            <w:webHidden/>
          </w:rPr>
          <w:instrText xml:space="preserve"> PAGEREF _Toc5787400 \h </w:instrText>
        </w:r>
        <w:r w:rsidR="00530128">
          <w:rPr>
            <w:noProof/>
            <w:webHidden/>
          </w:rPr>
        </w:r>
        <w:r w:rsidR="00530128">
          <w:rPr>
            <w:noProof/>
            <w:webHidden/>
          </w:rPr>
          <w:fldChar w:fldCharType="separate"/>
        </w:r>
        <w:r w:rsidR="00530128">
          <w:rPr>
            <w:noProof/>
            <w:webHidden/>
          </w:rPr>
          <w:t>66</w:t>
        </w:r>
        <w:r w:rsidR="00530128">
          <w:rPr>
            <w:noProof/>
            <w:webHidden/>
          </w:rPr>
          <w:fldChar w:fldCharType="end"/>
        </w:r>
      </w:hyperlink>
    </w:p>
    <w:p w14:paraId="26BDBB18" w14:textId="5377E72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1" w:history="1">
        <w:r w:rsidR="00530128" w:rsidRPr="0092382E">
          <w:rPr>
            <w:rStyle w:val="Hyperlink"/>
            <w:noProof/>
          </w:rPr>
          <w:t>3.18.6 name property</w:t>
        </w:r>
        <w:r w:rsidR="00530128">
          <w:rPr>
            <w:noProof/>
            <w:webHidden/>
          </w:rPr>
          <w:tab/>
        </w:r>
        <w:r w:rsidR="00530128">
          <w:rPr>
            <w:noProof/>
            <w:webHidden/>
          </w:rPr>
          <w:fldChar w:fldCharType="begin"/>
        </w:r>
        <w:r w:rsidR="00530128">
          <w:rPr>
            <w:noProof/>
            <w:webHidden/>
          </w:rPr>
          <w:instrText xml:space="preserve"> PAGEREF _Toc5787401 \h </w:instrText>
        </w:r>
        <w:r w:rsidR="00530128">
          <w:rPr>
            <w:noProof/>
            <w:webHidden/>
          </w:rPr>
        </w:r>
        <w:r w:rsidR="00530128">
          <w:rPr>
            <w:noProof/>
            <w:webHidden/>
          </w:rPr>
          <w:fldChar w:fldCharType="separate"/>
        </w:r>
        <w:r w:rsidR="00530128">
          <w:rPr>
            <w:noProof/>
            <w:webHidden/>
          </w:rPr>
          <w:t>66</w:t>
        </w:r>
        <w:r w:rsidR="00530128">
          <w:rPr>
            <w:noProof/>
            <w:webHidden/>
          </w:rPr>
          <w:fldChar w:fldCharType="end"/>
        </w:r>
      </w:hyperlink>
    </w:p>
    <w:p w14:paraId="57BF4FCC" w14:textId="23E2E57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2" w:history="1">
        <w:r w:rsidR="00530128" w:rsidRPr="0092382E">
          <w:rPr>
            <w:rStyle w:val="Hyperlink"/>
            <w:noProof/>
          </w:rPr>
          <w:t>3.18.7 fullName property</w:t>
        </w:r>
        <w:r w:rsidR="00530128">
          <w:rPr>
            <w:noProof/>
            <w:webHidden/>
          </w:rPr>
          <w:tab/>
        </w:r>
        <w:r w:rsidR="00530128">
          <w:rPr>
            <w:noProof/>
            <w:webHidden/>
          </w:rPr>
          <w:fldChar w:fldCharType="begin"/>
        </w:r>
        <w:r w:rsidR="00530128">
          <w:rPr>
            <w:noProof/>
            <w:webHidden/>
          </w:rPr>
          <w:instrText xml:space="preserve"> PAGEREF _Toc5787402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61653B45" w14:textId="292835D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3" w:history="1">
        <w:r w:rsidR="00530128" w:rsidRPr="0092382E">
          <w:rPr>
            <w:rStyle w:val="Hyperlink"/>
            <w:noProof/>
          </w:rPr>
          <w:t>3.18.8 semanticVersion property</w:t>
        </w:r>
        <w:r w:rsidR="00530128">
          <w:rPr>
            <w:noProof/>
            <w:webHidden/>
          </w:rPr>
          <w:tab/>
        </w:r>
        <w:r w:rsidR="00530128">
          <w:rPr>
            <w:noProof/>
            <w:webHidden/>
          </w:rPr>
          <w:fldChar w:fldCharType="begin"/>
        </w:r>
        <w:r w:rsidR="00530128">
          <w:rPr>
            <w:noProof/>
            <w:webHidden/>
          </w:rPr>
          <w:instrText xml:space="preserve"> PAGEREF _Toc5787403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039FB111" w14:textId="01712D7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4" w:history="1">
        <w:r w:rsidR="00530128" w:rsidRPr="0092382E">
          <w:rPr>
            <w:rStyle w:val="Hyperlink"/>
            <w:noProof/>
          </w:rPr>
          <w:t>3.18.9 version property</w:t>
        </w:r>
        <w:r w:rsidR="00530128">
          <w:rPr>
            <w:noProof/>
            <w:webHidden/>
          </w:rPr>
          <w:tab/>
        </w:r>
        <w:r w:rsidR="00530128">
          <w:rPr>
            <w:noProof/>
            <w:webHidden/>
          </w:rPr>
          <w:fldChar w:fldCharType="begin"/>
        </w:r>
        <w:r w:rsidR="00530128">
          <w:rPr>
            <w:noProof/>
            <w:webHidden/>
          </w:rPr>
          <w:instrText xml:space="preserve"> PAGEREF _Toc5787404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20589B57" w14:textId="4D07EF4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5" w:history="1">
        <w:r w:rsidR="00530128" w:rsidRPr="0092382E">
          <w:rPr>
            <w:rStyle w:val="Hyperlink"/>
            <w:noProof/>
          </w:rPr>
          <w:t>3.18.10 dottedQuadFileVersion property</w:t>
        </w:r>
        <w:r w:rsidR="00530128">
          <w:rPr>
            <w:noProof/>
            <w:webHidden/>
          </w:rPr>
          <w:tab/>
        </w:r>
        <w:r w:rsidR="00530128">
          <w:rPr>
            <w:noProof/>
            <w:webHidden/>
          </w:rPr>
          <w:fldChar w:fldCharType="begin"/>
        </w:r>
        <w:r w:rsidR="00530128">
          <w:rPr>
            <w:noProof/>
            <w:webHidden/>
          </w:rPr>
          <w:instrText xml:space="preserve"> PAGEREF _Toc5787405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024C1AFF" w14:textId="605A5CC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6" w:history="1">
        <w:r w:rsidR="00530128" w:rsidRPr="0092382E">
          <w:rPr>
            <w:rStyle w:val="Hyperlink"/>
            <w:noProof/>
          </w:rPr>
          <w:t>3.18.11 releaseDateUtc</w:t>
        </w:r>
        <w:r w:rsidR="00530128">
          <w:rPr>
            <w:noProof/>
            <w:webHidden/>
          </w:rPr>
          <w:tab/>
        </w:r>
        <w:r w:rsidR="00530128">
          <w:rPr>
            <w:noProof/>
            <w:webHidden/>
          </w:rPr>
          <w:fldChar w:fldCharType="begin"/>
        </w:r>
        <w:r w:rsidR="00530128">
          <w:rPr>
            <w:noProof/>
            <w:webHidden/>
          </w:rPr>
          <w:instrText xml:space="preserve"> PAGEREF _Toc5787406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3CB45991" w14:textId="7C837CA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7" w:history="1">
        <w:r w:rsidR="00530128" w:rsidRPr="0092382E">
          <w:rPr>
            <w:rStyle w:val="Hyperlink"/>
            <w:noProof/>
          </w:rPr>
          <w:t>3.18.12 downloadUri property</w:t>
        </w:r>
        <w:r w:rsidR="00530128">
          <w:rPr>
            <w:noProof/>
            <w:webHidden/>
          </w:rPr>
          <w:tab/>
        </w:r>
        <w:r w:rsidR="00530128">
          <w:rPr>
            <w:noProof/>
            <w:webHidden/>
          </w:rPr>
          <w:fldChar w:fldCharType="begin"/>
        </w:r>
        <w:r w:rsidR="00530128">
          <w:rPr>
            <w:noProof/>
            <w:webHidden/>
          </w:rPr>
          <w:instrText xml:space="preserve"> PAGEREF _Toc5787407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6DDCDA9B" w14:textId="0632ECE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8" w:history="1">
        <w:r w:rsidR="00530128" w:rsidRPr="0092382E">
          <w:rPr>
            <w:rStyle w:val="Hyperlink"/>
            <w:noProof/>
          </w:rPr>
          <w:t>3.18.13 informationUri property</w:t>
        </w:r>
        <w:r w:rsidR="00530128">
          <w:rPr>
            <w:noProof/>
            <w:webHidden/>
          </w:rPr>
          <w:tab/>
        </w:r>
        <w:r w:rsidR="00530128">
          <w:rPr>
            <w:noProof/>
            <w:webHidden/>
          </w:rPr>
          <w:fldChar w:fldCharType="begin"/>
        </w:r>
        <w:r w:rsidR="00530128">
          <w:rPr>
            <w:noProof/>
            <w:webHidden/>
          </w:rPr>
          <w:instrText xml:space="preserve"> PAGEREF _Toc5787408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4CBB4F5D" w14:textId="07F1637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09" w:history="1">
        <w:r w:rsidR="00530128" w:rsidRPr="0092382E">
          <w:rPr>
            <w:rStyle w:val="Hyperlink"/>
            <w:noProof/>
          </w:rPr>
          <w:t>3.18.14 organization property</w:t>
        </w:r>
        <w:r w:rsidR="00530128">
          <w:rPr>
            <w:noProof/>
            <w:webHidden/>
          </w:rPr>
          <w:tab/>
        </w:r>
        <w:r w:rsidR="00530128">
          <w:rPr>
            <w:noProof/>
            <w:webHidden/>
          </w:rPr>
          <w:fldChar w:fldCharType="begin"/>
        </w:r>
        <w:r w:rsidR="00530128">
          <w:rPr>
            <w:noProof/>
            <w:webHidden/>
          </w:rPr>
          <w:instrText xml:space="preserve"> PAGEREF _Toc5787409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48E081B8" w14:textId="584B07A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0" w:history="1">
        <w:r w:rsidR="00530128" w:rsidRPr="0092382E">
          <w:rPr>
            <w:rStyle w:val="Hyperlink"/>
            <w:noProof/>
          </w:rPr>
          <w:t>3.18.15 product property</w:t>
        </w:r>
        <w:r w:rsidR="00530128">
          <w:rPr>
            <w:noProof/>
            <w:webHidden/>
          </w:rPr>
          <w:tab/>
        </w:r>
        <w:r w:rsidR="00530128">
          <w:rPr>
            <w:noProof/>
            <w:webHidden/>
          </w:rPr>
          <w:fldChar w:fldCharType="begin"/>
        </w:r>
        <w:r w:rsidR="00530128">
          <w:rPr>
            <w:noProof/>
            <w:webHidden/>
          </w:rPr>
          <w:instrText xml:space="preserve"> PAGEREF _Toc5787410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67DD4F00" w14:textId="0C159B8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1" w:history="1">
        <w:r w:rsidR="00530128" w:rsidRPr="0092382E">
          <w:rPr>
            <w:rStyle w:val="Hyperlink"/>
            <w:noProof/>
          </w:rPr>
          <w:t>3.18.16 productSuite property</w:t>
        </w:r>
        <w:r w:rsidR="00530128">
          <w:rPr>
            <w:noProof/>
            <w:webHidden/>
          </w:rPr>
          <w:tab/>
        </w:r>
        <w:r w:rsidR="00530128">
          <w:rPr>
            <w:noProof/>
            <w:webHidden/>
          </w:rPr>
          <w:fldChar w:fldCharType="begin"/>
        </w:r>
        <w:r w:rsidR="00530128">
          <w:rPr>
            <w:noProof/>
            <w:webHidden/>
          </w:rPr>
          <w:instrText xml:space="preserve"> PAGEREF _Toc5787411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302CA711" w14:textId="3BC7106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2" w:history="1">
        <w:r w:rsidR="00530128" w:rsidRPr="0092382E">
          <w:rPr>
            <w:rStyle w:val="Hyperlink"/>
            <w:noProof/>
          </w:rPr>
          <w:t>3.18.17 shortDescription property</w:t>
        </w:r>
        <w:r w:rsidR="00530128">
          <w:rPr>
            <w:noProof/>
            <w:webHidden/>
          </w:rPr>
          <w:tab/>
        </w:r>
        <w:r w:rsidR="00530128">
          <w:rPr>
            <w:noProof/>
            <w:webHidden/>
          </w:rPr>
          <w:fldChar w:fldCharType="begin"/>
        </w:r>
        <w:r w:rsidR="00530128">
          <w:rPr>
            <w:noProof/>
            <w:webHidden/>
          </w:rPr>
          <w:instrText xml:space="preserve"> PAGEREF _Toc5787412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3C11F884" w14:textId="4D038CB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3" w:history="1">
        <w:r w:rsidR="00530128" w:rsidRPr="0092382E">
          <w:rPr>
            <w:rStyle w:val="Hyperlink"/>
            <w:noProof/>
          </w:rPr>
          <w:t>3.18.18 fullDescription property</w:t>
        </w:r>
        <w:r w:rsidR="00530128">
          <w:rPr>
            <w:noProof/>
            <w:webHidden/>
          </w:rPr>
          <w:tab/>
        </w:r>
        <w:r w:rsidR="00530128">
          <w:rPr>
            <w:noProof/>
            <w:webHidden/>
          </w:rPr>
          <w:fldChar w:fldCharType="begin"/>
        </w:r>
        <w:r w:rsidR="00530128">
          <w:rPr>
            <w:noProof/>
            <w:webHidden/>
          </w:rPr>
          <w:instrText xml:space="preserve"> PAGEREF _Toc5787413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1877A26B" w14:textId="57CBCBB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4" w:history="1">
        <w:r w:rsidR="00530128" w:rsidRPr="0092382E">
          <w:rPr>
            <w:rStyle w:val="Hyperlink"/>
            <w:noProof/>
          </w:rPr>
          <w:t>3.18.19 language property</w:t>
        </w:r>
        <w:r w:rsidR="00530128">
          <w:rPr>
            <w:noProof/>
            <w:webHidden/>
          </w:rPr>
          <w:tab/>
        </w:r>
        <w:r w:rsidR="00530128">
          <w:rPr>
            <w:noProof/>
            <w:webHidden/>
          </w:rPr>
          <w:fldChar w:fldCharType="begin"/>
        </w:r>
        <w:r w:rsidR="00530128">
          <w:rPr>
            <w:noProof/>
            <w:webHidden/>
          </w:rPr>
          <w:instrText xml:space="preserve"> PAGEREF _Toc5787414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409E9AC5" w14:textId="43758E2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5" w:history="1">
        <w:r w:rsidR="00530128" w:rsidRPr="0092382E">
          <w:rPr>
            <w:rStyle w:val="Hyperlink"/>
            <w:noProof/>
          </w:rPr>
          <w:t>3.18.20 globalMessageStrings property</w:t>
        </w:r>
        <w:r w:rsidR="00530128">
          <w:rPr>
            <w:noProof/>
            <w:webHidden/>
          </w:rPr>
          <w:tab/>
        </w:r>
        <w:r w:rsidR="00530128">
          <w:rPr>
            <w:noProof/>
            <w:webHidden/>
          </w:rPr>
          <w:fldChar w:fldCharType="begin"/>
        </w:r>
        <w:r w:rsidR="00530128">
          <w:rPr>
            <w:noProof/>
            <w:webHidden/>
          </w:rPr>
          <w:instrText xml:space="preserve"> PAGEREF _Toc5787415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1FA43E60" w14:textId="22A4691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6" w:history="1">
        <w:r w:rsidR="00530128" w:rsidRPr="0092382E">
          <w:rPr>
            <w:rStyle w:val="Hyperlink"/>
            <w:noProof/>
          </w:rPr>
          <w:t>3.18.21 rules property</w:t>
        </w:r>
        <w:r w:rsidR="00530128">
          <w:rPr>
            <w:noProof/>
            <w:webHidden/>
          </w:rPr>
          <w:tab/>
        </w:r>
        <w:r w:rsidR="00530128">
          <w:rPr>
            <w:noProof/>
            <w:webHidden/>
          </w:rPr>
          <w:fldChar w:fldCharType="begin"/>
        </w:r>
        <w:r w:rsidR="00530128">
          <w:rPr>
            <w:noProof/>
            <w:webHidden/>
          </w:rPr>
          <w:instrText xml:space="preserve"> PAGEREF _Toc5787416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7AF9B54C" w14:textId="6E3BCE7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7" w:history="1">
        <w:r w:rsidR="00530128" w:rsidRPr="0092382E">
          <w:rPr>
            <w:rStyle w:val="Hyperlink"/>
            <w:noProof/>
          </w:rPr>
          <w:t>3.18.22 notifications property</w:t>
        </w:r>
        <w:r w:rsidR="00530128">
          <w:rPr>
            <w:noProof/>
            <w:webHidden/>
          </w:rPr>
          <w:tab/>
        </w:r>
        <w:r w:rsidR="00530128">
          <w:rPr>
            <w:noProof/>
            <w:webHidden/>
          </w:rPr>
          <w:fldChar w:fldCharType="begin"/>
        </w:r>
        <w:r w:rsidR="00530128">
          <w:rPr>
            <w:noProof/>
            <w:webHidden/>
          </w:rPr>
          <w:instrText xml:space="preserve"> PAGEREF _Toc5787417 \h </w:instrText>
        </w:r>
        <w:r w:rsidR="00530128">
          <w:rPr>
            <w:noProof/>
            <w:webHidden/>
          </w:rPr>
        </w:r>
        <w:r w:rsidR="00530128">
          <w:rPr>
            <w:noProof/>
            <w:webHidden/>
          </w:rPr>
          <w:fldChar w:fldCharType="separate"/>
        </w:r>
        <w:r w:rsidR="00530128">
          <w:rPr>
            <w:noProof/>
            <w:webHidden/>
          </w:rPr>
          <w:t>70</w:t>
        </w:r>
        <w:r w:rsidR="00530128">
          <w:rPr>
            <w:noProof/>
            <w:webHidden/>
          </w:rPr>
          <w:fldChar w:fldCharType="end"/>
        </w:r>
      </w:hyperlink>
    </w:p>
    <w:p w14:paraId="58AD2F4D" w14:textId="4BD4DD0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8" w:history="1">
        <w:r w:rsidR="00530128" w:rsidRPr="0092382E">
          <w:rPr>
            <w:rStyle w:val="Hyperlink"/>
            <w:noProof/>
          </w:rPr>
          <w:t>3.18.23 taxa</w:t>
        </w:r>
        <w:r w:rsidR="00530128">
          <w:rPr>
            <w:noProof/>
            <w:webHidden/>
          </w:rPr>
          <w:tab/>
        </w:r>
        <w:r w:rsidR="00530128">
          <w:rPr>
            <w:noProof/>
            <w:webHidden/>
          </w:rPr>
          <w:fldChar w:fldCharType="begin"/>
        </w:r>
        <w:r w:rsidR="00530128">
          <w:rPr>
            <w:noProof/>
            <w:webHidden/>
          </w:rPr>
          <w:instrText xml:space="preserve"> PAGEREF _Toc5787418 \h </w:instrText>
        </w:r>
        <w:r w:rsidR="00530128">
          <w:rPr>
            <w:noProof/>
            <w:webHidden/>
          </w:rPr>
        </w:r>
        <w:r w:rsidR="00530128">
          <w:rPr>
            <w:noProof/>
            <w:webHidden/>
          </w:rPr>
          <w:fldChar w:fldCharType="separate"/>
        </w:r>
        <w:r w:rsidR="00530128">
          <w:rPr>
            <w:noProof/>
            <w:webHidden/>
          </w:rPr>
          <w:t>71</w:t>
        </w:r>
        <w:r w:rsidR="00530128">
          <w:rPr>
            <w:noProof/>
            <w:webHidden/>
          </w:rPr>
          <w:fldChar w:fldCharType="end"/>
        </w:r>
      </w:hyperlink>
    </w:p>
    <w:p w14:paraId="06FC7F35" w14:textId="717F48A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19" w:history="1">
        <w:r w:rsidR="00530128" w:rsidRPr="0092382E">
          <w:rPr>
            <w:rStyle w:val="Hyperlink"/>
            <w:noProof/>
          </w:rPr>
          <w:t>3.18.24 supportedTaxonomies</w:t>
        </w:r>
        <w:r w:rsidR="00530128">
          <w:rPr>
            <w:noProof/>
            <w:webHidden/>
          </w:rPr>
          <w:tab/>
        </w:r>
        <w:r w:rsidR="00530128">
          <w:rPr>
            <w:noProof/>
            <w:webHidden/>
          </w:rPr>
          <w:fldChar w:fldCharType="begin"/>
        </w:r>
        <w:r w:rsidR="00530128">
          <w:rPr>
            <w:noProof/>
            <w:webHidden/>
          </w:rPr>
          <w:instrText xml:space="preserve"> PAGEREF _Toc5787419 \h </w:instrText>
        </w:r>
        <w:r w:rsidR="00530128">
          <w:rPr>
            <w:noProof/>
            <w:webHidden/>
          </w:rPr>
        </w:r>
        <w:r w:rsidR="00530128">
          <w:rPr>
            <w:noProof/>
            <w:webHidden/>
          </w:rPr>
          <w:fldChar w:fldCharType="separate"/>
        </w:r>
        <w:r w:rsidR="00530128">
          <w:rPr>
            <w:noProof/>
            <w:webHidden/>
          </w:rPr>
          <w:t>71</w:t>
        </w:r>
        <w:r w:rsidR="00530128">
          <w:rPr>
            <w:noProof/>
            <w:webHidden/>
          </w:rPr>
          <w:fldChar w:fldCharType="end"/>
        </w:r>
      </w:hyperlink>
    </w:p>
    <w:p w14:paraId="1FA8CCC1" w14:textId="5D9AC98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0" w:history="1">
        <w:r w:rsidR="00530128" w:rsidRPr="0092382E">
          <w:rPr>
            <w:rStyle w:val="Hyperlink"/>
            <w:noProof/>
          </w:rPr>
          <w:t>3.18.25 translationMetadata property</w:t>
        </w:r>
        <w:r w:rsidR="00530128">
          <w:rPr>
            <w:noProof/>
            <w:webHidden/>
          </w:rPr>
          <w:tab/>
        </w:r>
        <w:r w:rsidR="00530128">
          <w:rPr>
            <w:noProof/>
            <w:webHidden/>
          </w:rPr>
          <w:fldChar w:fldCharType="begin"/>
        </w:r>
        <w:r w:rsidR="00530128">
          <w:rPr>
            <w:noProof/>
            <w:webHidden/>
          </w:rPr>
          <w:instrText xml:space="preserve"> PAGEREF _Toc5787420 \h </w:instrText>
        </w:r>
        <w:r w:rsidR="00530128">
          <w:rPr>
            <w:noProof/>
            <w:webHidden/>
          </w:rPr>
        </w:r>
        <w:r w:rsidR="00530128">
          <w:rPr>
            <w:noProof/>
            <w:webHidden/>
          </w:rPr>
          <w:fldChar w:fldCharType="separate"/>
        </w:r>
        <w:r w:rsidR="00530128">
          <w:rPr>
            <w:noProof/>
            <w:webHidden/>
          </w:rPr>
          <w:t>72</w:t>
        </w:r>
        <w:r w:rsidR="00530128">
          <w:rPr>
            <w:noProof/>
            <w:webHidden/>
          </w:rPr>
          <w:fldChar w:fldCharType="end"/>
        </w:r>
      </w:hyperlink>
    </w:p>
    <w:p w14:paraId="29C3B9F1" w14:textId="62403A2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1" w:history="1">
        <w:r w:rsidR="00530128" w:rsidRPr="0092382E">
          <w:rPr>
            <w:rStyle w:val="Hyperlink"/>
            <w:noProof/>
          </w:rPr>
          <w:t>3.18.26 artifactIndices property</w:t>
        </w:r>
        <w:r w:rsidR="00530128">
          <w:rPr>
            <w:noProof/>
            <w:webHidden/>
          </w:rPr>
          <w:tab/>
        </w:r>
        <w:r w:rsidR="00530128">
          <w:rPr>
            <w:noProof/>
            <w:webHidden/>
          </w:rPr>
          <w:fldChar w:fldCharType="begin"/>
        </w:r>
        <w:r w:rsidR="00530128">
          <w:rPr>
            <w:noProof/>
            <w:webHidden/>
          </w:rPr>
          <w:instrText xml:space="preserve"> PAGEREF _Toc5787421 \h </w:instrText>
        </w:r>
        <w:r w:rsidR="00530128">
          <w:rPr>
            <w:noProof/>
            <w:webHidden/>
          </w:rPr>
        </w:r>
        <w:r w:rsidR="00530128">
          <w:rPr>
            <w:noProof/>
            <w:webHidden/>
          </w:rPr>
          <w:fldChar w:fldCharType="separate"/>
        </w:r>
        <w:r w:rsidR="00530128">
          <w:rPr>
            <w:noProof/>
            <w:webHidden/>
          </w:rPr>
          <w:t>72</w:t>
        </w:r>
        <w:r w:rsidR="00530128">
          <w:rPr>
            <w:noProof/>
            <w:webHidden/>
          </w:rPr>
          <w:fldChar w:fldCharType="end"/>
        </w:r>
      </w:hyperlink>
    </w:p>
    <w:p w14:paraId="54C1245F" w14:textId="075E92A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2" w:history="1">
        <w:r w:rsidR="00530128" w:rsidRPr="0092382E">
          <w:rPr>
            <w:rStyle w:val="Hyperlink"/>
            <w:noProof/>
          </w:rPr>
          <w:t>3.18.27 contents property</w:t>
        </w:r>
        <w:r w:rsidR="00530128">
          <w:rPr>
            <w:noProof/>
            <w:webHidden/>
          </w:rPr>
          <w:tab/>
        </w:r>
        <w:r w:rsidR="00530128">
          <w:rPr>
            <w:noProof/>
            <w:webHidden/>
          </w:rPr>
          <w:fldChar w:fldCharType="begin"/>
        </w:r>
        <w:r w:rsidR="00530128">
          <w:rPr>
            <w:noProof/>
            <w:webHidden/>
          </w:rPr>
          <w:instrText xml:space="preserve"> PAGEREF _Toc5787422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109D37D7" w14:textId="1AE8D7F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3" w:history="1">
        <w:r w:rsidR="00530128" w:rsidRPr="0092382E">
          <w:rPr>
            <w:rStyle w:val="Hyperlink"/>
            <w:noProof/>
          </w:rPr>
          <w:t>3.18.28 isComprehensive property</w:t>
        </w:r>
        <w:r w:rsidR="00530128">
          <w:rPr>
            <w:noProof/>
            <w:webHidden/>
          </w:rPr>
          <w:tab/>
        </w:r>
        <w:r w:rsidR="00530128">
          <w:rPr>
            <w:noProof/>
            <w:webHidden/>
          </w:rPr>
          <w:fldChar w:fldCharType="begin"/>
        </w:r>
        <w:r w:rsidR="00530128">
          <w:rPr>
            <w:noProof/>
            <w:webHidden/>
          </w:rPr>
          <w:instrText xml:space="preserve"> PAGEREF _Toc5787423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7A73F916" w14:textId="004A7D1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4" w:history="1">
        <w:r w:rsidR="00530128" w:rsidRPr="0092382E">
          <w:rPr>
            <w:rStyle w:val="Hyperlink"/>
            <w:noProof/>
          </w:rPr>
          <w:t>3.18.29 localizedDataSemanticVersion property</w:t>
        </w:r>
        <w:r w:rsidR="00530128">
          <w:rPr>
            <w:noProof/>
            <w:webHidden/>
          </w:rPr>
          <w:tab/>
        </w:r>
        <w:r w:rsidR="00530128">
          <w:rPr>
            <w:noProof/>
            <w:webHidden/>
          </w:rPr>
          <w:fldChar w:fldCharType="begin"/>
        </w:r>
        <w:r w:rsidR="00530128">
          <w:rPr>
            <w:noProof/>
            <w:webHidden/>
          </w:rPr>
          <w:instrText xml:space="preserve"> PAGEREF _Toc5787424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4E27B3DB" w14:textId="5B2FB6B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5" w:history="1">
        <w:r w:rsidR="00530128" w:rsidRPr="0092382E">
          <w:rPr>
            <w:rStyle w:val="Hyperlink"/>
            <w:noProof/>
          </w:rPr>
          <w:t>3.18.30 minimumRequiredLocalizedDataSemanticVersion property</w:t>
        </w:r>
        <w:r w:rsidR="00530128">
          <w:rPr>
            <w:noProof/>
            <w:webHidden/>
          </w:rPr>
          <w:tab/>
        </w:r>
        <w:r w:rsidR="00530128">
          <w:rPr>
            <w:noProof/>
            <w:webHidden/>
          </w:rPr>
          <w:fldChar w:fldCharType="begin"/>
        </w:r>
        <w:r w:rsidR="00530128">
          <w:rPr>
            <w:noProof/>
            <w:webHidden/>
          </w:rPr>
          <w:instrText xml:space="preserve"> PAGEREF _Toc5787425 \h </w:instrText>
        </w:r>
        <w:r w:rsidR="00530128">
          <w:rPr>
            <w:noProof/>
            <w:webHidden/>
          </w:rPr>
        </w:r>
        <w:r w:rsidR="00530128">
          <w:rPr>
            <w:noProof/>
            <w:webHidden/>
          </w:rPr>
          <w:fldChar w:fldCharType="separate"/>
        </w:r>
        <w:r w:rsidR="00530128">
          <w:rPr>
            <w:noProof/>
            <w:webHidden/>
          </w:rPr>
          <w:t>74</w:t>
        </w:r>
        <w:r w:rsidR="00530128">
          <w:rPr>
            <w:noProof/>
            <w:webHidden/>
          </w:rPr>
          <w:fldChar w:fldCharType="end"/>
        </w:r>
      </w:hyperlink>
    </w:p>
    <w:p w14:paraId="642BC3EE" w14:textId="7D75FA4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6" w:history="1">
        <w:r w:rsidR="00530128" w:rsidRPr="0092382E">
          <w:rPr>
            <w:rStyle w:val="Hyperlink"/>
            <w:noProof/>
          </w:rPr>
          <w:t>3.18.31 associatedComponent property</w:t>
        </w:r>
        <w:r w:rsidR="00530128">
          <w:rPr>
            <w:noProof/>
            <w:webHidden/>
          </w:rPr>
          <w:tab/>
        </w:r>
        <w:r w:rsidR="00530128">
          <w:rPr>
            <w:noProof/>
            <w:webHidden/>
          </w:rPr>
          <w:fldChar w:fldCharType="begin"/>
        </w:r>
        <w:r w:rsidR="00530128">
          <w:rPr>
            <w:noProof/>
            <w:webHidden/>
          </w:rPr>
          <w:instrText xml:space="preserve"> PAGEREF _Toc5787426 \h </w:instrText>
        </w:r>
        <w:r w:rsidR="00530128">
          <w:rPr>
            <w:noProof/>
            <w:webHidden/>
          </w:rPr>
        </w:r>
        <w:r w:rsidR="00530128">
          <w:rPr>
            <w:noProof/>
            <w:webHidden/>
          </w:rPr>
          <w:fldChar w:fldCharType="separate"/>
        </w:r>
        <w:r w:rsidR="00530128">
          <w:rPr>
            <w:noProof/>
            <w:webHidden/>
          </w:rPr>
          <w:t>74</w:t>
        </w:r>
        <w:r w:rsidR="00530128">
          <w:rPr>
            <w:noProof/>
            <w:webHidden/>
          </w:rPr>
          <w:fldChar w:fldCharType="end"/>
        </w:r>
      </w:hyperlink>
    </w:p>
    <w:p w14:paraId="7E086676" w14:textId="4DCB27F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427" w:history="1">
        <w:r w:rsidR="00530128" w:rsidRPr="0092382E">
          <w:rPr>
            <w:rStyle w:val="Hyperlink"/>
            <w:noProof/>
          </w:rPr>
          <w:t>3.19 invocation object</w:t>
        </w:r>
        <w:r w:rsidR="00530128">
          <w:rPr>
            <w:noProof/>
            <w:webHidden/>
          </w:rPr>
          <w:tab/>
        </w:r>
        <w:r w:rsidR="00530128">
          <w:rPr>
            <w:noProof/>
            <w:webHidden/>
          </w:rPr>
          <w:fldChar w:fldCharType="begin"/>
        </w:r>
        <w:r w:rsidR="00530128">
          <w:rPr>
            <w:noProof/>
            <w:webHidden/>
          </w:rPr>
          <w:instrText xml:space="preserve"> PAGEREF _Toc5787427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234FB761" w14:textId="4235B0C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8" w:history="1">
        <w:r w:rsidR="00530128" w:rsidRPr="0092382E">
          <w:rPr>
            <w:rStyle w:val="Hyperlink"/>
            <w:noProof/>
          </w:rPr>
          <w:t>3.19.1 General</w:t>
        </w:r>
        <w:r w:rsidR="00530128">
          <w:rPr>
            <w:noProof/>
            <w:webHidden/>
          </w:rPr>
          <w:tab/>
        </w:r>
        <w:r w:rsidR="00530128">
          <w:rPr>
            <w:noProof/>
            <w:webHidden/>
          </w:rPr>
          <w:fldChar w:fldCharType="begin"/>
        </w:r>
        <w:r w:rsidR="00530128">
          <w:rPr>
            <w:noProof/>
            <w:webHidden/>
          </w:rPr>
          <w:instrText xml:space="preserve"> PAGEREF _Toc5787428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443AB71D" w14:textId="6BEE1A7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29" w:history="1">
        <w:r w:rsidR="00530128" w:rsidRPr="0092382E">
          <w:rPr>
            <w:rStyle w:val="Hyperlink"/>
            <w:noProof/>
          </w:rPr>
          <w:t>3.19.2 commandLine property</w:t>
        </w:r>
        <w:r w:rsidR="00530128">
          <w:rPr>
            <w:noProof/>
            <w:webHidden/>
          </w:rPr>
          <w:tab/>
        </w:r>
        <w:r w:rsidR="00530128">
          <w:rPr>
            <w:noProof/>
            <w:webHidden/>
          </w:rPr>
          <w:fldChar w:fldCharType="begin"/>
        </w:r>
        <w:r w:rsidR="00530128">
          <w:rPr>
            <w:noProof/>
            <w:webHidden/>
          </w:rPr>
          <w:instrText xml:space="preserve"> PAGEREF _Toc5787429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1B8FBA31" w14:textId="270EB9F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0" w:history="1">
        <w:r w:rsidR="00530128" w:rsidRPr="0092382E">
          <w:rPr>
            <w:rStyle w:val="Hyperlink"/>
            <w:noProof/>
          </w:rPr>
          <w:t>3.19.3 arguments property</w:t>
        </w:r>
        <w:r w:rsidR="00530128">
          <w:rPr>
            <w:noProof/>
            <w:webHidden/>
          </w:rPr>
          <w:tab/>
        </w:r>
        <w:r w:rsidR="00530128">
          <w:rPr>
            <w:noProof/>
            <w:webHidden/>
          </w:rPr>
          <w:fldChar w:fldCharType="begin"/>
        </w:r>
        <w:r w:rsidR="00530128">
          <w:rPr>
            <w:noProof/>
            <w:webHidden/>
          </w:rPr>
          <w:instrText xml:space="preserve"> PAGEREF _Toc5787430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73E6976E" w14:textId="5FA4A10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1" w:history="1">
        <w:r w:rsidR="00530128" w:rsidRPr="0092382E">
          <w:rPr>
            <w:rStyle w:val="Hyperlink"/>
            <w:noProof/>
          </w:rPr>
          <w:t>3.19.4 responseFiles property</w:t>
        </w:r>
        <w:r w:rsidR="00530128">
          <w:rPr>
            <w:noProof/>
            <w:webHidden/>
          </w:rPr>
          <w:tab/>
        </w:r>
        <w:r w:rsidR="00530128">
          <w:rPr>
            <w:noProof/>
            <w:webHidden/>
          </w:rPr>
          <w:fldChar w:fldCharType="begin"/>
        </w:r>
        <w:r w:rsidR="00530128">
          <w:rPr>
            <w:noProof/>
            <w:webHidden/>
          </w:rPr>
          <w:instrText xml:space="preserve"> PAGEREF _Toc5787431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704C488D" w14:textId="25A377F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2" w:history="1">
        <w:r w:rsidR="00530128" w:rsidRPr="0092382E">
          <w:rPr>
            <w:rStyle w:val="Hyperlink"/>
            <w:noProof/>
          </w:rPr>
          <w:t>3.19.5 ruleConfigurationOverrides property</w:t>
        </w:r>
        <w:r w:rsidR="00530128">
          <w:rPr>
            <w:noProof/>
            <w:webHidden/>
          </w:rPr>
          <w:tab/>
        </w:r>
        <w:r w:rsidR="00530128">
          <w:rPr>
            <w:noProof/>
            <w:webHidden/>
          </w:rPr>
          <w:fldChar w:fldCharType="begin"/>
        </w:r>
        <w:r w:rsidR="00530128">
          <w:rPr>
            <w:noProof/>
            <w:webHidden/>
          </w:rPr>
          <w:instrText xml:space="preserve"> PAGEREF _Toc5787432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39883126" w14:textId="6FE59E6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3" w:history="1">
        <w:r w:rsidR="00530128" w:rsidRPr="0092382E">
          <w:rPr>
            <w:rStyle w:val="Hyperlink"/>
            <w:noProof/>
          </w:rPr>
          <w:t>3.19.6 notificationConfigurationOverrides property</w:t>
        </w:r>
        <w:r w:rsidR="00530128">
          <w:rPr>
            <w:noProof/>
            <w:webHidden/>
          </w:rPr>
          <w:tab/>
        </w:r>
        <w:r w:rsidR="00530128">
          <w:rPr>
            <w:noProof/>
            <w:webHidden/>
          </w:rPr>
          <w:fldChar w:fldCharType="begin"/>
        </w:r>
        <w:r w:rsidR="00530128">
          <w:rPr>
            <w:noProof/>
            <w:webHidden/>
          </w:rPr>
          <w:instrText xml:space="preserve"> PAGEREF _Toc5787433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38D2563F" w14:textId="567B6F4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4" w:history="1">
        <w:r w:rsidR="00530128" w:rsidRPr="0092382E">
          <w:rPr>
            <w:rStyle w:val="Hyperlink"/>
            <w:noProof/>
          </w:rPr>
          <w:t>3.19.7 startTimeUtc property</w:t>
        </w:r>
        <w:r w:rsidR="00530128">
          <w:rPr>
            <w:noProof/>
            <w:webHidden/>
          </w:rPr>
          <w:tab/>
        </w:r>
        <w:r w:rsidR="00530128">
          <w:rPr>
            <w:noProof/>
            <w:webHidden/>
          </w:rPr>
          <w:fldChar w:fldCharType="begin"/>
        </w:r>
        <w:r w:rsidR="00530128">
          <w:rPr>
            <w:noProof/>
            <w:webHidden/>
          </w:rPr>
          <w:instrText xml:space="preserve"> PAGEREF _Toc5787434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784387C0" w14:textId="5E12154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5" w:history="1">
        <w:r w:rsidR="00530128" w:rsidRPr="0092382E">
          <w:rPr>
            <w:rStyle w:val="Hyperlink"/>
            <w:noProof/>
          </w:rPr>
          <w:t>3.19.8 endTimeUtc property</w:t>
        </w:r>
        <w:r w:rsidR="00530128">
          <w:rPr>
            <w:noProof/>
            <w:webHidden/>
          </w:rPr>
          <w:tab/>
        </w:r>
        <w:r w:rsidR="00530128">
          <w:rPr>
            <w:noProof/>
            <w:webHidden/>
          </w:rPr>
          <w:fldChar w:fldCharType="begin"/>
        </w:r>
        <w:r w:rsidR="00530128">
          <w:rPr>
            <w:noProof/>
            <w:webHidden/>
          </w:rPr>
          <w:instrText xml:space="preserve"> PAGEREF _Toc5787435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51BBBAEC" w14:textId="130207A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6" w:history="1">
        <w:r w:rsidR="00530128" w:rsidRPr="0092382E">
          <w:rPr>
            <w:rStyle w:val="Hyperlink"/>
            <w:noProof/>
          </w:rPr>
          <w:t>3.19.9 exitCode property</w:t>
        </w:r>
        <w:r w:rsidR="00530128">
          <w:rPr>
            <w:noProof/>
            <w:webHidden/>
          </w:rPr>
          <w:tab/>
        </w:r>
        <w:r w:rsidR="00530128">
          <w:rPr>
            <w:noProof/>
            <w:webHidden/>
          </w:rPr>
          <w:fldChar w:fldCharType="begin"/>
        </w:r>
        <w:r w:rsidR="00530128">
          <w:rPr>
            <w:noProof/>
            <w:webHidden/>
          </w:rPr>
          <w:instrText xml:space="preserve"> PAGEREF _Toc5787436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29FED869" w14:textId="66EF517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7" w:history="1">
        <w:r w:rsidR="00530128" w:rsidRPr="0092382E">
          <w:rPr>
            <w:rStyle w:val="Hyperlink"/>
            <w:noProof/>
          </w:rPr>
          <w:t>3.19.10 exitCodeDescription property</w:t>
        </w:r>
        <w:r w:rsidR="00530128">
          <w:rPr>
            <w:noProof/>
            <w:webHidden/>
          </w:rPr>
          <w:tab/>
        </w:r>
        <w:r w:rsidR="00530128">
          <w:rPr>
            <w:noProof/>
            <w:webHidden/>
          </w:rPr>
          <w:fldChar w:fldCharType="begin"/>
        </w:r>
        <w:r w:rsidR="00530128">
          <w:rPr>
            <w:noProof/>
            <w:webHidden/>
          </w:rPr>
          <w:instrText xml:space="preserve"> PAGEREF _Toc5787437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30C10478" w14:textId="10017AE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8" w:history="1">
        <w:r w:rsidR="00530128" w:rsidRPr="0092382E">
          <w:rPr>
            <w:rStyle w:val="Hyperlink"/>
            <w:noProof/>
          </w:rPr>
          <w:t>3.19.11 exitSignalName property</w:t>
        </w:r>
        <w:r w:rsidR="00530128">
          <w:rPr>
            <w:noProof/>
            <w:webHidden/>
          </w:rPr>
          <w:tab/>
        </w:r>
        <w:r w:rsidR="00530128">
          <w:rPr>
            <w:noProof/>
            <w:webHidden/>
          </w:rPr>
          <w:fldChar w:fldCharType="begin"/>
        </w:r>
        <w:r w:rsidR="00530128">
          <w:rPr>
            <w:noProof/>
            <w:webHidden/>
          </w:rPr>
          <w:instrText xml:space="preserve"> PAGEREF _Toc5787438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77D53EA4" w14:textId="23DEE88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39" w:history="1">
        <w:r w:rsidR="00530128" w:rsidRPr="0092382E">
          <w:rPr>
            <w:rStyle w:val="Hyperlink"/>
            <w:noProof/>
          </w:rPr>
          <w:t>3.19.12 exitSignalNumber property</w:t>
        </w:r>
        <w:r w:rsidR="00530128">
          <w:rPr>
            <w:noProof/>
            <w:webHidden/>
          </w:rPr>
          <w:tab/>
        </w:r>
        <w:r w:rsidR="00530128">
          <w:rPr>
            <w:noProof/>
            <w:webHidden/>
          </w:rPr>
          <w:fldChar w:fldCharType="begin"/>
        </w:r>
        <w:r w:rsidR="00530128">
          <w:rPr>
            <w:noProof/>
            <w:webHidden/>
          </w:rPr>
          <w:instrText xml:space="preserve"> PAGEREF _Toc5787439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4AD10B9E" w14:textId="17A4B13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0" w:history="1">
        <w:r w:rsidR="00530128" w:rsidRPr="0092382E">
          <w:rPr>
            <w:rStyle w:val="Hyperlink"/>
            <w:noProof/>
          </w:rPr>
          <w:t>3.19.13 processStartFailureMessage property</w:t>
        </w:r>
        <w:r w:rsidR="00530128">
          <w:rPr>
            <w:noProof/>
            <w:webHidden/>
          </w:rPr>
          <w:tab/>
        </w:r>
        <w:r w:rsidR="00530128">
          <w:rPr>
            <w:noProof/>
            <w:webHidden/>
          </w:rPr>
          <w:fldChar w:fldCharType="begin"/>
        </w:r>
        <w:r w:rsidR="00530128">
          <w:rPr>
            <w:noProof/>
            <w:webHidden/>
          </w:rPr>
          <w:instrText xml:space="preserve"> PAGEREF _Toc5787440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0B797EB" w14:textId="0BF3C5D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1" w:history="1">
        <w:r w:rsidR="00530128" w:rsidRPr="0092382E">
          <w:rPr>
            <w:rStyle w:val="Hyperlink"/>
            <w:noProof/>
          </w:rPr>
          <w:t>3.19.14 toolExecutionSuccessful property</w:t>
        </w:r>
        <w:r w:rsidR="00530128">
          <w:rPr>
            <w:noProof/>
            <w:webHidden/>
          </w:rPr>
          <w:tab/>
        </w:r>
        <w:r w:rsidR="00530128">
          <w:rPr>
            <w:noProof/>
            <w:webHidden/>
          </w:rPr>
          <w:fldChar w:fldCharType="begin"/>
        </w:r>
        <w:r w:rsidR="00530128">
          <w:rPr>
            <w:noProof/>
            <w:webHidden/>
          </w:rPr>
          <w:instrText xml:space="preserve"> PAGEREF _Toc5787441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2E4C0550" w14:textId="311509A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2" w:history="1">
        <w:r w:rsidR="00530128" w:rsidRPr="0092382E">
          <w:rPr>
            <w:rStyle w:val="Hyperlink"/>
            <w:noProof/>
          </w:rPr>
          <w:t>3.19.15 machine property</w:t>
        </w:r>
        <w:r w:rsidR="00530128">
          <w:rPr>
            <w:noProof/>
            <w:webHidden/>
          </w:rPr>
          <w:tab/>
        </w:r>
        <w:r w:rsidR="00530128">
          <w:rPr>
            <w:noProof/>
            <w:webHidden/>
          </w:rPr>
          <w:fldChar w:fldCharType="begin"/>
        </w:r>
        <w:r w:rsidR="00530128">
          <w:rPr>
            <w:noProof/>
            <w:webHidden/>
          </w:rPr>
          <w:instrText xml:space="preserve"> PAGEREF _Toc5787442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357499F7" w14:textId="0808058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3" w:history="1">
        <w:r w:rsidR="00530128" w:rsidRPr="0092382E">
          <w:rPr>
            <w:rStyle w:val="Hyperlink"/>
            <w:noProof/>
          </w:rPr>
          <w:t>3.19.16 account property</w:t>
        </w:r>
        <w:r w:rsidR="00530128">
          <w:rPr>
            <w:noProof/>
            <w:webHidden/>
          </w:rPr>
          <w:tab/>
        </w:r>
        <w:r w:rsidR="00530128">
          <w:rPr>
            <w:noProof/>
            <w:webHidden/>
          </w:rPr>
          <w:fldChar w:fldCharType="begin"/>
        </w:r>
        <w:r w:rsidR="00530128">
          <w:rPr>
            <w:noProof/>
            <w:webHidden/>
          </w:rPr>
          <w:instrText xml:space="preserve"> PAGEREF _Toc5787443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54372A5" w14:textId="56955E9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4" w:history="1">
        <w:r w:rsidR="00530128" w:rsidRPr="0092382E">
          <w:rPr>
            <w:rStyle w:val="Hyperlink"/>
            <w:noProof/>
          </w:rPr>
          <w:t>3.19.17 processId property</w:t>
        </w:r>
        <w:r w:rsidR="00530128">
          <w:rPr>
            <w:noProof/>
            <w:webHidden/>
          </w:rPr>
          <w:tab/>
        </w:r>
        <w:r w:rsidR="00530128">
          <w:rPr>
            <w:noProof/>
            <w:webHidden/>
          </w:rPr>
          <w:fldChar w:fldCharType="begin"/>
        </w:r>
        <w:r w:rsidR="00530128">
          <w:rPr>
            <w:noProof/>
            <w:webHidden/>
          </w:rPr>
          <w:instrText xml:space="preserve"> PAGEREF _Toc5787444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1791FC96" w14:textId="35C3B83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5" w:history="1">
        <w:r w:rsidR="00530128" w:rsidRPr="0092382E">
          <w:rPr>
            <w:rStyle w:val="Hyperlink"/>
            <w:noProof/>
          </w:rPr>
          <w:t>3.19.18 executableLocation property</w:t>
        </w:r>
        <w:r w:rsidR="00530128">
          <w:rPr>
            <w:noProof/>
            <w:webHidden/>
          </w:rPr>
          <w:tab/>
        </w:r>
        <w:r w:rsidR="00530128">
          <w:rPr>
            <w:noProof/>
            <w:webHidden/>
          </w:rPr>
          <w:fldChar w:fldCharType="begin"/>
        </w:r>
        <w:r w:rsidR="00530128">
          <w:rPr>
            <w:noProof/>
            <w:webHidden/>
          </w:rPr>
          <w:instrText xml:space="preserve"> PAGEREF _Toc5787445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693B565" w14:textId="184BC4F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6" w:history="1">
        <w:r w:rsidR="00530128" w:rsidRPr="0092382E">
          <w:rPr>
            <w:rStyle w:val="Hyperlink"/>
            <w:noProof/>
          </w:rPr>
          <w:t>3.19.19 workingDirectory property</w:t>
        </w:r>
        <w:r w:rsidR="00530128">
          <w:rPr>
            <w:noProof/>
            <w:webHidden/>
          </w:rPr>
          <w:tab/>
        </w:r>
        <w:r w:rsidR="00530128">
          <w:rPr>
            <w:noProof/>
            <w:webHidden/>
          </w:rPr>
          <w:fldChar w:fldCharType="begin"/>
        </w:r>
        <w:r w:rsidR="00530128">
          <w:rPr>
            <w:noProof/>
            <w:webHidden/>
          </w:rPr>
          <w:instrText xml:space="preserve"> PAGEREF _Toc5787446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7BA2D8A7" w14:textId="5BB2E21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7" w:history="1">
        <w:r w:rsidR="00530128" w:rsidRPr="0092382E">
          <w:rPr>
            <w:rStyle w:val="Hyperlink"/>
            <w:noProof/>
          </w:rPr>
          <w:t>3.19.20 environmentVariables property</w:t>
        </w:r>
        <w:r w:rsidR="00530128">
          <w:rPr>
            <w:noProof/>
            <w:webHidden/>
          </w:rPr>
          <w:tab/>
        </w:r>
        <w:r w:rsidR="00530128">
          <w:rPr>
            <w:noProof/>
            <w:webHidden/>
          </w:rPr>
          <w:fldChar w:fldCharType="begin"/>
        </w:r>
        <w:r w:rsidR="00530128">
          <w:rPr>
            <w:noProof/>
            <w:webHidden/>
          </w:rPr>
          <w:instrText xml:space="preserve"> PAGEREF _Toc5787447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315E6D43" w14:textId="0D460E3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8" w:history="1">
        <w:r w:rsidR="00530128" w:rsidRPr="0092382E">
          <w:rPr>
            <w:rStyle w:val="Hyperlink"/>
            <w:noProof/>
          </w:rPr>
          <w:t>3.19.21 toolExecutionNotifications property</w:t>
        </w:r>
        <w:r w:rsidR="00530128">
          <w:rPr>
            <w:noProof/>
            <w:webHidden/>
          </w:rPr>
          <w:tab/>
        </w:r>
        <w:r w:rsidR="00530128">
          <w:rPr>
            <w:noProof/>
            <w:webHidden/>
          </w:rPr>
          <w:fldChar w:fldCharType="begin"/>
        </w:r>
        <w:r w:rsidR="00530128">
          <w:rPr>
            <w:noProof/>
            <w:webHidden/>
          </w:rPr>
          <w:instrText xml:space="preserve"> PAGEREF _Toc5787448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0E928114" w14:textId="030306A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49" w:history="1">
        <w:r w:rsidR="00530128" w:rsidRPr="0092382E">
          <w:rPr>
            <w:rStyle w:val="Hyperlink"/>
            <w:noProof/>
          </w:rPr>
          <w:t>3.19.22 toolConfigurationNotifications property</w:t>
        </w:r>
        <w:r w:rsidR="00530128">
          <w:rPr>
            <w:noProof/>
            <w:webHidden/>
          </w:rPr>
          <w:tab/>
        </w:r>
        <w:r w:rsidR="00530128">
          <w:rPr>
            <w:noProof/>
            <w:webHidden/>
          </w:rPr>
          <w:fldChar w:fldCharType="begin"/>
        </w:r>
        <w:r w:rsidR="00530128">
          <w:rPr>
            <w:noProof/>
            <w:webHidden/>
          </w:rPr>
          <w:instrText xml:space="preserve"> PAGEREF _Toc5787449 \h </w:instrText>
        </w:r>
        <w:r w:rsidR="00530128">
          <w:rPr>
            <w:noProof/>
            <w:webHidden/>
          </w:rPr>
        </w:r>
        <w:r w:rsidR="00530128">
          <w:rPr>
            <w:noProof/>
            <w:webHidden/>
          </w:rPr>
          <w:fldChar w:fldCharType="separate"/>
        </w:r>
        <w:r w:rsidR="00530128">
          <w:rPr>
            <w:noProof/>
            <w:webHidden/>
          </w:rPr>
          <w:t>80</w:t>
        </w:r>
        <w:r w:rsidR="00530128">
          <w:rPr>
            <w:noProof/>
            <w:webHidden/>
          </w:rPr>
          <w:fldChar w:fldCharType="end"/>
        </w:r>
      </w:hyperlink>
    </w:p>
    <w:p w14:paraId="256E98A9" w14:textId="052A4D7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0" w:history="1">
        <w:r w:rsidR="00530128" w:rsidRPr="0092382E">
          <w:rPr>
            <w:rStyle w:val="Hyperlink"/>
            <w:noProof/>
          </w:rPr>
          <w:t>3.19.23 stdin, stdout, stderr, and stdoutStderr properties</w:t>
        </w:r>
        <w:r w:rsidR="00530128">
          <w:rPr>
            <w:noProof/>
            <w:webHidden/>
          </w:rPr>
          <w:tab/>
        </w:r>
        <w:r w:rsidR="00530128">
          <w:rPr>
            <w:noProof/>
            <w:webHidden/>
          </w:rPr>
          <w:fldChar w:fldCharType="begin"/>
        </w:r>
        <w:r w:rsidR="00530128">
          <w:rPr>
            <w:noProof/>
            <w:webHidden/>
          </w:rPr>
          <w:instrText xml:space="preserve"> PAGEREF _Toc5787450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1EE34E4F" w14:textId="3A8B984C" w:rsidR="00530128" w:rsidRDefault="007A0673">
      <w:pPr>
        <w:pStyle w:val="TOC2"/>
        <w:tabs>
          <w:tab w:val="right" w:leader="dot" w:pos="9350"/>
        </w:tabs>
        <w:rPr>
          <w:rFonts w:asciiTheme="minorHAnsi" w:eastAsiaTheme="minorEastAsia" w:hAnsiTheme="minorHAnsi" w:cstheme="minorBidi"/>
          <w:noProof/>
          <w:sz w:val="22"/>
          <w:szCs w:val="22"/>
        </w:rPr>
      </w:pPr>
      <w:hyperlink w:anchor="_Toc5787451" w:history="1">
        <w:r w:rsidR="00530128" w:rsidRPr="0092382E">
          <w:rPr>
            <w:rStyle w:val="Hyperlink"/>
            <w:noProof/>
          </w:rPr>
          <w:t>3.20 attachment object</w:t>
        </w:r>
        <w:r w:rsidR="00530128">
          <w:rPr>
            <w:noProof/>
            <w:webHidden/>
          </w:rPr>
          <w:tab/>
        </w:r>
        <w:r w:rsidR="00530128">
          <w:rPr>
            <w:noProof/>
            <w:webHidden/>
          </w:rPr>
          <w:fldChar w:fldCharType="begin"/>
        </w:r>
        <w:r w:rsidR="00530128">
          <w:rPr>
            <w:noProof/>
            <w:webHidden/>
          </w:rPr>
          <w:instrText xml:space="preserve"> PAGEREF _Toc5787451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113FE80C" w14:textId="3A45930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2" w:history="1">
        <w:r w:rsidR="00530128" w:rsidRPr="0092382E">
          <w:rPr>
            <w:rStyle w:val="Hyperlink"/>
            <w:noProof/>
          </w:rPr>
          <w:t>3.20.1 General</w:t>
        </w:r>
        <w:r w:rsidR="00530128">
          <w:rPr>
            <w:noProof/>
            <w:webHidden/>
          </w:rPr>
          <w:tab/>
        </w:r>
        <w:r w:rsidR="00530128">
          <w:rPr>
            <w:noProof/>
            <w:webHidden/>
          </w:rPr>
          <w:fldChar w:fldCharType="begin"/>
        </w:r>
        <w:r w:rsidR="00530128">
          <w:rPr>
            <w:noProof/>
            <w:webHidden/>
          </w:rPr>
          <w:instrText xml:space="preserve"> PAGEREF _Toc5787452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5BB5C270" w14:textId="6FD3085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3" w:history="1">
        <w:r w:rsidR="00530128" w:rsidRPr="0092382E">
          <w:rPr>
            <w:rStyle w:val="Hyperlink"/>
            <w:noProof/>
          </w:rPr>
          <w:t>3.20.2 description property</w:t>
        </w:r>
        <w:r w:rsidR="00530128">
          <w:rPr>
            <w:noProof/>
            <w:webHidden/>
          </w:rPr>
          <w:tab/>
        </w:r>
        <w:r w:rsidR="00530128">
          <w:rPr>
            <w:noProof/>
            <w:webHidden/>
          </w:rPr>
          <w:fldChar w:fldCharType="begin"/>
        </w:r>
        <w:r w:rsidR="00530128">
          <w:rPr>
            <w:noProof/>
            <w:webHidden/>
          </w:rPr>
          <w:instrText xml:space="preserve"> PAGEREF _Toc5787453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66F137B9" w14:textId="56E2382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4" w:history="1">
        <w:r w:rsidR="00530128" w:rsidRPr="0092382E">
          <w:rPr>
            <w:rStyle w:val="Hyperlink"/>
            <w:noProof/>
          </w:rPr>
          <w:t>3.20.3 artifactLocation property</w:t>
        </w:r>
        <w:r w:rsidR="00530128">
          <w:rPr>
            <w:noProof/>
            <w:webHidden/>
          </w:rPr>
          <w:tab/>
        </w:r>
        <w:r w:rsidR="00530128">
          <w:rPr>
            <w:noProof/>
            <w:webHidden/>
          </w:rPr>
          <w:fldChar w:fldCharType="begin"/>
        </w:r>
        <w:r w:rsidR="00530128">
          <w:rPr>
            <w:noProof/>
            <w:webHidden/>
          </w:rPr>
          <w:instrText xml:space="preserve"> PAGEREF _Toc5787454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4EF3A9C5" w14:textId="22FFCBA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5" w:history="1">
        <w:r w:rsidR="00530128" w:rsidRPr="0092382E">
          <w:rPr>
            <w:rStyle w:val="Hyperlink"/>
            <w:noProof/>
          </w:rPr>
          <w:t>3.20.4 regions property</w:t>
        </w:r>
        <w:r w:rsidR="00530128">
          <w:rPr>
            <w:noProof/>
            <w:webHidden/>
          </w:rPr>
          <w:tab/>
        </w:r>
        <w:r w:rsidR="00530128">
          <w:rPr>
            <w:noProof/>
            <w:webHidden/>
          </w:rPr>
          <w:fldChar w:fldCharType="begin"/>
        </w:r>
        <w:r w:rsidR="00530128">
          <w:rPr>
            <w:noProof/>
            <w:webHidden/>
          </w:rPr>
          <w:instrText xml:space="preserve"> PAGEREF _Toc5787455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74C4C42E" w14:textId="4694E01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6" w:history="1">
        <w:r w:rsidR="00530128" w:rsidRPr="0092382E">
          <w:rPr>
            <w:rStyle w:val="Hyperlink"/>
            <w:noProof/>
          </w:rPr>
          <w:t>3.20.5 rectangles property</w:t>
        </w:r>
        <w:r w:rsidR="00530128">
          <w:rPr>
            <w:noProof/>
            <w:webHidden/>
          </w:rPr>
          <w:tab/>
        </w:r>
        <w:r w:rsidR="00530128">
          <w:rPr>
            <w:noProof/>
            <w:webHidden/>
          </w:rPr>
          <w:fldChar w:fldCharType="begin"/>
        </w:r>
        <w:r w:rsidR="00530128">
          <w:rPr>
            <w:noProof/>
            <w:webHidden/>
          </w:rPr>
          <w:instrText xml:space="preserve"> PAGEREF _Toc5787456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3BA6FBD7" w14:textId="7A453605" w:rsidR="00530128" w:rsidRDefault="007A0673">
      <w:pPr>
        <w:pStyle w:val="TOC2"/>
        <w:tabs>
          <w:tab w:val="right" w:leader="dot" w:pos="9350"/>
        </w:tabs>
        <w:rPr>
          <w:rFonts w:asciiTheme="minorHAnsi" w:eastAsiaTheme="minorEastAsia" w:hAnsiTheme="minorHAnsi" w:cstheme="minorBidi"/>
          <w:noProof/>
          <w:sz w:val="22"/>
          <w:szCs w:val="22"/>
        </w:rPr>
      </w:pPr>
      <w:hyperlink w:anchor="_Toc5787457" w:history="1">
        <w:r w:rsidR="00530128" w:rsidRPr="0092382E">
          <w:rPr>
            <w:rStyle w:val="Hyperlink"/>
            <w:noProof/>
          </w:rPr>
          <w:t>3.21 conversion object</w:t>
        </w:r>
        <w:r w:rsidR="00530128">
          <w:rPr>
            <w:noProof/>
            <w:webHidden/>
          </w:rPr>
          <w:tab/>
        </w:r>
        <w:r w:rsidR="00530128">
          <w:rPr>
            <w:noProof/>
            <w:webHidden/>
          </w:rPr>
          <w:fldChar w:fldCharType="begin"/>
        </w:r>
        <w:r w:rsidR="00530128">
          <w:rPr>
            <w:noProof/>
            <w:webHidden/>
          </w:rPr>
          <w:instrText xml:space="preserve"> PAGEREF _Toc5787457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10184CF0" w14:textId="5B21A44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8" w:history="1">
        <w:r w:rsidR="00530128" w:rsidRPr="0092382E">
          <w:rPr>
            <w:rStyle w:val="Hyperlink"/>
            <w:noProof/>
          </w:rPr>
          <w:t>3.21.1 General</w:t>
        </w:r>
        <w:r w:rsidR="00530128">
          <w:rPr>
            <w:noProof/>
            <w:webHidden/>
          </w:rPr>
          <w:tab/>
        </w:r>
        <w:r w:rsidR="00530128">
          <w:rPr>
            <w:noProof/>
            <w:webHidden/>
          </w:rPr>
          <w:fldChar w:fldCharType="begin"/>
        </w:r>
        <w:r w:rsidR="00530128">
          <w:rPr>
            <w:noProof/>
            <w:webHidden/>
          </w:rPr>
          <w:instrText xml:space="preserve"> PAGEREF _Toc5787458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0F4C40E6" w14:textId="00FCEE7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59" w:history="1">
        <w:r w:rsidR="00530128" w:rsidRPr="0092382E">
          <w:rPr>
            <w:rStyle w:val="Hyperlink"/>
            <w:noProof/>
          </w:rPr>
          <w:t>3.21.2 tool property</w:t>
        </w:r>
        <w:r w:rsidR="00530128">
          <w:rPr>
            <w:noProof/>
            <w:webHidden/>
          </w:rPr>
          <w:tab/>
        </w:r>
        <w:r w:rsidR="00530128">
          <w:rPr>
            <w:noProof/>
            <w:webHidden/>
          </w:rPr>
          <w:fldChar w:fldCharType="begin"/>
        </w:r>
        <w:r w:rsidR="00530128">
          <w:rPr>
            <w:noProof/>
            <w:webHidden/>
          </w:rPr>
          <w:instrText xml:space="preserve"> PAGEREF _Toc5787459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B626362" w14:textId="2341FDF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0" w:history="1">
        <w:r w:rsidR="00530128" w:rsidRPr="0092382E">
          <w:rPr>
            <w:rStyle w:val="Hyperlink"/>
            <w:noProof/>
          </w:rPr>
          <w:t>3.21.3 invocation property</w:t>
        </w:r>
        <w:r w:rsidR="00530128">
          <w:rPr>
            <w:noProof/>
            <w:webHidden/>
          </w:rPr>
          <w:tab/>
        </w:r>
        <w:r w:rsidR="00530128">
          <w:rPr>
            <w:noProof/>
            <w:webHidden/>
          </w:rPr>
          <w:fldChar w:fldCharType="begin"/>
        </w:r>
        <w:r w:rsidR="00530128">
          <w:rPr>
            <w:noProof/>
            <w:webHidden/>
          </w:rPr>
          <w:instrText xml:space="preserve"> PAGEREF _Toc5787460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088BB0C6" w14:textId="5D4752E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1" w:history="1">
        <w:r w:rsidR="00530128" w:rsidRPr="0092382E">
          <w:rPr>
            <w:rStyle w:val="Hyperlink"/>
            <w:noProof/>
          </w:rPr>
          <w:t>3.21.4 analysisToolLogFiles property</w:t>
        </w:r>
        <w:r w:rsidR="00530128">
          <w:rPr>
            <w:noProof/>
            <w:webHidden/>
          </w:rPr>
          <w:tab/>
        </w:r>
        <w:r w:rsidR="00530128">
          <w:rPr>
            <w:noProof/>
            <w:webHidden/>
          </w:rPr>
          <w:fldChar w:fldCharType="begin"/>
        </w:r>
        <w:r w:rsidR="00530128">
          <w:rPr>
            <w:noProof/>
            <w:webHidden/>
          </w:rPr>
          <w:instrText xml:space="preserve"> PAGEREF _Toc5787461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2094D4E" w14:textId="5B2A4E7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462" w:history="1">
        <w:r w:rsidR="00530128" w:rsidRPr="0092382E">
          <w:rPr>
            <w:rStyle w:val="Hyperlink"/>
            <w:noProof/>
          </w:rPr>
          <w:t>3.22 versionControlDetails object</w:t>
        </w:r>
        <w:r w:rsidR="00530128">
          <w:rPr>
            <w:noProof/>
            <w:webHidden/>
          </w:rPr>
          <w:tab/>
        </w:r>
        <w:r w:rsidR="00530128">
          <w:rPr>
            <w:noProof/>
            <w:webHidden/>
          </w:rPr>
          <w:fldChar w:fldCharType="begin"/>
        </w:r>
        <w:r w:rsidR="00530128">
          <w:rPr>
            <w:noProof/>
            <w:webHidden/>
          </w:rPr>
          <w:instrText xml:space="preserve"> PAGEREF _Toc5787462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69E79E12" w14:textId="5B24124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3" w:history="1">
        <w:r w:rsidR="00530128" w:rsidRPr="0092382E">
          <w:rPr>
            <w:rStyle w:val="Hyperlink"/>
            <w:noProof/>
          </w:rPr>
          <w:t>3.22.1 General</w:t>
        </w:r>
        <w:r w:rsidR="00530128">
          <w:rPr>
            <w:noProof/>
            <w:webHidden/>
          </w:rPr>
          <w:tab/>
        </w:r>
        <w:r w:rsidR="00530128">
          <w:rPr>
            <w:noProof/>
            <w:webHidden/>
          </w:rPr>
          <w:fldChar w:fldCharType="begin"/>
        </w:r>
        <w:r w:rsidR="00530128">
          <w:rPr>
            <w:noProof/>
            <w:webHidden/>
          </w:rPr>
          <w:instrText xml:space="preserve"> PAGEREF _Toc5787463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5A818BD" w14:textId="31D16B1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4" w:history="1">
        <w:r w:rsidR="00530128" w:rsidRPr="0092382E">
          <w:rPr>
            <w:rStyle w:val="Hyperlink"/>
            <w:noProof/>
          </w:rPr>
          <w:t>3.22.2 Constraints</w:t>
        </w:r>
        <w:r w:rsidR="00530128">
          <w:rPr>
            <w:noProof/>
            <w:webHidden/>
          </w:rPr>
          <w:tab/>
        </w:r>
        <w:r w:rsidR="00530128">
          <w:rPr>
            <w:noProof/>
            <w:webHidden/>
          </w:rPr>
          <w:fldChar w:fldCharType="begin"/>
        </w:r>
        <w:r w:rsidR="00530128">
          <w:rPr>
            <w:noProof/>
            <w:webHidden/>
          </w:rPr>
          <w:instrText xml:space="preserve"> PAGEREF _Toc5787464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4CCA02B2" w14:textId="5DD1827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5" w:history="1">
        <w:r w:rsidR="00530128" w:rsidRPr="0092382E">
          <w:rPr>
            <w:rStyle w:val="Hyperlink"/>
            <w:noProof/>
          </w:rPr>
          <w:t>3.22.3 repositoryUri property</w:t>
        </w:r>
        <w:r w:rsidR="00530128">
          <w:rPr>
            <w:noProof/>
            <w:webHidden/>
          </w:rPr>
          <w:tab/>
        </w:r>
        <w:r w:rsidR="00530128">
          <w:rPr>
            <w:noProof/>
            <w:webHidden/>
          </w:rPr>
          <w:fldChar w:fldCharType="begin"/>
        </w:r>
        <w:r w:rsidR="00530128">
          <w:rPr>
            <w:noProof/>
            <w:webHidden/>
          </w:rPr>
          <w:instrText xml:space="preserve"> PAGEREF _Toc5787465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CD64033" w14:textId="5F47DDA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6" w:history="1">
        <w:r w:rsidR="00530128" w:rsidRPr="0092382E">
          <w:rPr>
            <w:rStyle w:val="Hyperlink"/>
            <w:noProof/>
          </w:rPr>
          <w:t>3.22.4 revisionId property</w:t>
        </w:r>
        <w:r w:rsidR="00530128">
          <w:rPr>
            <w:noProof/>
            <w:webHidden/>
          </w:rPr>
          <w:tab/>
        </w:r>
        <w:r w:rsidR="00530128">
          <w:rPr>
            <w:noProof/>
            <w:webHidden/>
          </w:rPr>
          <w:fldChar w:fldCharType="begin"/>
        </w:r>
        <w:r w:rsidR="00530128">
          <w:rPr>
            <w:noProof/>
            <w:webHidden/>
          </w:rPr>
          <w:instrText xml:space="preserve"> PAGEREF _Toc5787466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4269E70D" w14:textId="7B569D6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7" w:history="1">
        <w:r w:rsidR="00530128" w:rsidRPr="0092382E">
          <w:rPr>
            <w:rStyle w:val="Hyperlink"/>
            <w:noProof/>
          </w:rPr>
          <w:t>3.22.5 branch property</w:t>
        </w:r>
        <w:r w:rsidR="00530128">
          <w:rPr>
            <w:noProof/>
            <w:webHidden/>
          </w:rPr>
          <w:tab/>
        </w:r>
        <w:r w:rsidR="00530128">
          <w:rPr>
            <w:noProof/>
            <w:webHidden/>
          </w:rPr>
          <w:fldChar w:fldCharType="begin"/>
        </w:r>
        <w:r w:rsidR="00530128">
          <w:rPr>
            <w:noProof/>
            <w:webHidden/>
          </w:rPr>
          <w:instrText xml:space="preserve"> PAGEREF _Toc5787467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73D1C7BE" w14:textId="773B53A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8" w:history="1">
        <w:r w:rsidR="00530128" w:rsidRPr="0092382E">
          <w:rPr>
            <w:rStyle w:val="Hyperlink"/>
            <w:noProof/>
          </w:rPr>
          <w:t>3.22.6 revisionTag property</w:t>
        </w:r>
        <w:r w:rsidR="00530128">
          <w:rPr>
            <w:noProof/>
            <w:webHidden/>
          </w:rPr>
          <w:tab/>
        </w:r>
        <w:r w:rsidR="00530128">
          <w:rPr>
            <w:noProof/>
            <w:webHidden/>
          </w:rPr>
          <w:fldChar w:fldCharType="begin"/>
        </w:r>
        <w:r w:rsidR="00530128">
          <w:rPr>
            <w:noProof/>
            <w:webHidden/>
          </w:rPr>
          <w:instrText xml:space="preserve"> PAGEREF _Toc5787468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51E8C50D" w14:textId="56783B1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69" w:history="1">
        <w:r w:rsidR="00530128" w:rsidRPr="0092382E">
          <w:rPr>
            <w:rStyle w:val="Hyperlink"/>
            <w:noProof/>
          </w:rPr>
          <w:t>3.22.7 asOfTimeUtc property</w:t>
        </w:r>
        <w:r w:rsidR="00530128">
          <w:rPr>
            <w:noProof/>
            <w:webHidden/>
          </w:rPr>
          <w:tab/>
        </w:r>
        <w:r w:rsidR="00530128">
          <w:rPr>
            <w:noProof/>
            <w:webHidden/>
          </w:rPr>
          <w:fldChar w:fldCharType="begin"/>
        </w:r>
        <w:r w:rsidR="00530128">
          <w:rPr>
            <w:noProof/>
            <w:webHidden/>
          </w:rPr>
          <w:instrText xml:space="preserve"> PAGEREF _Toc5787469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69DC5578" w14:textId="3A5BDD8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0" w:history="1">
        <w:r w:rsidR="00530128" w:rsidRPr="0092382E">
          <w:rPr>
            <w:rStyle w:val="Hyperlink"/>
            <w:noProof/>
          </w:rPr>
          <w:t>3.22.8 mappedTo property</w:t>
        </w:r>
        <w:r w:rsidR="00530128">
          <w:rPr>
            <w:noProof/>
            <w:webHidden/>
          </w:rPr>
          <w:tab/>
        </w:r>
        <w:r w:rsidR="00530128">
          <w:rPr>
            <w:noProof/>
            <w:webHidden/>
          </w:rPr>
          <w:fldChar w:fldCharType="begin"/>
        </w:r>
        <w:r w:rsidR="00530128">
          <w:rPr>
            <w:noProof/>
            <w:webHidden/>
          </w:rPr>
          <w:instrText xml:space="preserve"> PAGEREF _Toc5787470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44C7BCF4" w14:textId="2FAC118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471" w:history="1">
        <w:r w:rsidR="00530128" w:rsidRPr="0092382E">
          <w:rPr>
            <w:rStyle w:val="Hyperlink"/>
            <w:noProof/>
          </w:rPr>
          <w:t>3.23 artifact object</w:t>
        </w:r>
        <w:r w:rsidR="00530128">
          <w:rPr>
            <w:noProof/>
            <w:webHidden/>
          </w:rPr>
          <w:tab/>
        </w:r>
        <w:r w:rsidR="00530128">
          <w:rPr>
            <w:noProof/>
            <w:webHidden/>
          </w:rPr>
          <w:fldChar w:fldCharType="begin"/>
        </w:r>
        <w:r w:rsidR="00530128">
          <w:rPr>
            <w:noProof/>
            <w:webHidden/>
          </w:rPr>
          <w:instrText xml:space="preserve"> PAGEREF _Toc5787471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3DA8A6BF" w14:textId="03C7A3B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2" w:history="1">
        <w:r w:rsidR="00530128" w:rsidRPr="0092382E">
          <w:rPr>
            <w:rStyle w:val="Hyperlink"/>
            <w:noProof/>
          </w:rPr>
          <w:t>3.23.1 General</w:t>
        </w:r>
        <w:r w:rsidR="00530128">
          <w:rPr>
            <w:noProof/>
            <w:webHidden/>
          </w:rPr>
          <w:tab/>
        </w:r>
        <w:r w:rsidR="00530128">
          <w:rPr>
            <w:noProof/>
            <w:webHidden/>
          </w:rPr>
          <w:fldChar w:fldCharType="begin"/>
        </w:r>
        <w:r w:rsidR="00530128">
          <w:rPr>
            <w:noProof/>
            <w:webHidden/>
          </w:rPr>
          <w:instrText xml:space="preserve"> PAGEREF _Toc5787472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0A11B984" w14:textId="608AC9A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3" w:history="1">
        <w:r w:rsidR="00530128" w:rsidRPr="0092382E">
          <w:rPr>
            <w:rStyle w:val="Hyperlink"/>
            <w:noProof/>
          </w:rPr>
          <w:t>3.23.2 artifactLocation property</w:t>
        </w:r>
        <w:r w:rsidR="00530128">
          <w:rPr>
            <w:noProof/>
            <w:webHidden/>
          </w:rPr>
          <w:tab/>
        </w:r>
        <w:r w:rsidR="00530128">
          <w:rPr>
            <w:noProof/>
            <w:webHidden/>
          </w:rPr>
          <w:fldChar w:fldCharType="begin"/>
        </w:r>
        <w:r w:rsidR="00530128">
          <w:rPr>
            <w:noProof/>
            <w:webHidden/>
          </w:rPr>
          <w:instrText xml:space="preserve"> PAGEREF _Toc5787473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6506C568" w14:textId="29C5A96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4" w:history="1">
        <w:r w:rsidR="00530128" w:rsidRPr="0092382E">
          <w:rPr>
            <w:rStyle w:val="Hyperlink"/>
            <w:noProof/>
          </w:rPr>
          <w:t>3.23.3 parentIndex property</w:t>
        </w:r>
        <w:r w:rsidR="00530128">
          <w:rPr>
            <w:noProof/>
            <w:webHidden/>
          </w:rPr>
          <w:tab/>
        </w:r>
        <w:r w:rsidR="00530128">
          <w:rPr>
            <w:noProof/>
            <w:webHidden/>
          </w:rPr>
          <w:fldChar w:fldCharType="begin"/>
        </w:r>
        <w:r w:rsidR="00530128">
          <w:rPr>
            <w:noProof/>
            <w:webHidden/>
          </w:rPr>
          <w:instrText xml:space="preserve"> PAGEREF _Toc5787474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4FD0196C" w14:textId="066FFBD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5" w:history="1">
        <w:r w:rsidR="00530128" w:rsidRPr="0092382E">
          <w:rPr>
            <w:rStyle w:val="Hyperlink"/>
            <w:noProof/>
          </w:rPr>
          <w:t>3.23.4 offset property</w:t>
        </w:r>
        <w:r w:rsidR="00530128">
          <w:rPr>
            <w:noProof/>
            <w:webHidden/>
          </w:rPr>
          <w:tab/>
        </w:r>
        <w:r w:rsidR="00530128">
          <w:rPr>
            <w:noProof/>
            <w:webHidden/>
          </w:rPr>
          <w:fldChar w:fldCharType="begin"/>
        </w:r>
        <w:r w:rsidR="00530128">
          <w:rPr>
            <w:noProof/>
            <w:webHidden/>
          </w:rPr>
          <w:instrText xml:space="preserve"> PAGEREF _Toc5787475 \h </w:instrText>
        </w:r>
        <w:r w:rsidR="00530128">
          <w:rPr>
            <w:noProof/>
            <w:webHidden/>
          </w:rPr>
        </w:r>
        <w:r w:rsidR="00530128">
          <w:rPr>
            <w:noProof/>
            <w:webHidden/>
          </w:rPr>
          <w:fldChar w:fldCharType="separate"/>
        </w:r>
        <w:r w:rsidR="00530128">
          <w:rPr>
            <w:noProof/>
            <w:webHidden/>
          </w:rPr>
          <w:t>87</w:t>
        </w:r>
        <w:r w:rsidR="00530128">
          <w:rPr>
            <w:noProof/>
            <w:webHidden/>
          </w:rPr>
          <w:fldChar w:fldCharType="end"/>
        </w:r>
      </w:hyperlink>
    </w:p>
    <w:p w14:paraId="7D6C1AA0" w14:textId="3C39191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6" w:history="1">
        <w:r w:rsidR="00530128" w:rsidRPr="0092382E">
          <w:rPr>
            <w:rStyle w:val="Hyperlink"/>
            <w:noProof/>
          </w:rPr>
          <w:t>3.23.5 length property</w:t>
        </w:r>
        <w:r w:rsidR="00530128">
          <w:rPr>
            <w:noProof/>
            <w:webHidden/>
          </w:rPr>
          <w:tab/>
        </w:r>
        <w:r w:rsidR="00530128">
          <w:rPr>
            <w:noProof/>
            <w:webHidden/>
          </w:rPr>
          <w:fldChar w:fldCharType="begin"/>
        </w:r>
        <w:r w:rsidR="00530128">
          <w:rPr>
            <w:noProof/>
            <w:webHidden/>
          </w:rPr>
          <w:instrText xml:space="preserve"> PAGEREF _Toc5787476 \h </w:instrText>
        </w:r>
        <w:r w:rsidR="00530128">
          <w:rPr>
            <w:noProof/>
            <w:webHidden/>
          </w:rPr>
        </w:r>
        <w:r w:rsidR="00530128">
          <w:rPr>
            <w:noProof/>
            <w:webHidden/>
          </w:rPr>
          <w:fldChar w:fldCharType="separate"/>
        </w:r>
        <w:r w:rsidR="00530128">
          <w:rPr>
            <w:noProof/>
            <w:webHidden/>
          </w:rPr>
          <w:t>88</w:t>
        </w:r>
        <w:r w:rsidR="00530128">
          <w:rPr>
            <w:noProof/>
            <w:webHidden/>
          </w:rPr>
          <w:fldChar w:fldCharType="end"/>
        </w:r>
      </w:hyperlink>
    </w:p>
    <w:p w14:paraId="37465686" w14:textId="1D0880C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7" w:history="1">
        <w:r w:rsidR="00530128" w:rsidRPr="0092382E">
          <w:rPr>
            <w:rStyle w:val="Hyperlink"/>
            <w:noProof/>
          </w:rPr>
          <w:t>3.23.6 roles property</w:t>
        </w:r>
        <w:r w:rsidR="00530128">
          <w:rPr>
            <w:noProof/>
            <w:webHidden/>
          </w:rPr>
          <w:tab/>
        </w:r>
        <w:r w:rsidR="00530128">
          <w:rPr>
            <w:noProof/>
            <w:webHidden/>
          </w:rPr>
          <w:fldChar w:fldCharType="begin"/>
        </w:r>
        <w:r w:rsidR="00530128">
          <w:rPr>
            <w:noProof/>
            <w:webHidden/>
          </w:rPr>
          <w:instrText xml:space="preserve"> PAGEREF _Toc5787477 \h </w:instrText>
        </w:r>
        <w:r w:rsidR="00530128">
          <w:rPr>
            <w:noProof/>
            <w:webHidden/>
          </w:rPr>
        </w:r>
        <w:r w:rsidR="00530128">
          <w:rPr>
            <w:noProof/>
            <w:webHidden/>
          </w:rPr>
          <w:fldChar w:fldCharType="separate"/>
        </w:r>
        <w:r w:rsidR="00530128">
          <w:rPr>
            <w:noProof/>
            <w:webHidden/>
          </w:rPr>
          <w:t>88</w:t>
        </w:r>
        <w:r w:rsidR="00530128">
          <w:rPr>
            <w:noProof/>
            <w:webHidden/>
          </w:rPr>
          <w:fldChar w:fldCharType="end"/>
        </w:r>
      </w:hyperlink>
    </w:p>
    <w:p w14:paraId="207229D3" w14:textId="59E5A09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8" w:history="1">
        <w:r w:rsidR="00530128" w:rsidRPr="0092382E">
          <w:rPr>
            <w:rStyle w:val="Hyperlink"/>
            <w:noProof/>
          </w:rPr>
          <w:t>3.23.7 mimeType property</w:t>
        </w:r>
        <w:r w:rsidR="00530128">
          <w:rPr>
            <w:noProof/>
            <w:webHidden/>
          </w:rPr>
          <w:tab/>
        </w:r>
        <w:r w:rsidR="00530128">
          <w:rPr>
            <w:noProof/>
            <w:webHidden/>
          </w:rPr>
          <w:fldChar w:fldCharType="begin"/>
        </w:r>
        <w:r w:rsidR="00530128">
          <w:rPr>
            <w:noProof/>
            <w:webHidden/>
          </w:rPr>
          <w:instrText xml:space="preserve"> PAGEREF _Toc5787478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56BB40A5" w14:textId="534D8CA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79" w:history="1">
        <w:r w:rsidR="00530128" w:rsidRPr="0092382E">
          <w:rPr>
            <w:rStyle w:val="Hyperlink"/>
            <w:noProof/>
          </w:rPr>
          <w:t>3.23.8 contents property</w:t>
        </w:r>
        <w:r w:rsidR="00530128">
          <w:rPr>
            <w:noProof/>
            <w:webHidden/>
          </w:rPr>
          <w:tab/>
        </w:r>
        <w:r w:rsidR="00530128">
          <w:rPr>
            <w:noProof/>
            <w:webHidden/>
          </w:rPr>
          <w:fldChar w:fldCharType="begin"/>
        </w:r>
        <w:r w:rsidR="00530128">
          <w:rPr>
            <w:noProof/>
            <w:webHidden/>
          </w:rPr>
          <w:instrText xml:space="preserve"> PAGEREF _Toc5787479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68ABCE3C" w14:textId="47E1ED0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80" w:history="1">
        <w:r w:rsidR="00530128" w:rsidRPr="0092382E">
          <w:rPr>
            <w:rStyle w:val="Hyperlink"/>
            <w:noProof/>
          </w:rPr>
          <w:t>3.23.9 encoding property</w:t>
        </w:r>
        <w:r w:rsidR="00530128">
          <w:rPr>
            <w:noProof/>
            <w:webHidden/>
          </w:rPr>
          <w:tab/>
        </w:r>
        <w:r w:rsidR="00530128">
          <w:rPr>
            <w:noProof/>
            <w:webHidden/>
          </w:rPr>
          <w:fldChar w:fldCharType="begin"/>
        </w:r>
        <w:r w:rsidR="00530128">
          <w:rPr>
            <w:noProof/>
            <w:webHidden/>
          </w:rPr>
          <w:instrText xml:space="preserve"> PAGEREF _Toc5787480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2213BAE6" w14:textId="597730C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81" w:history="1">
        <w:r w:rsidR="00530128" w:rsidRPr="0092382E">
          <w:rPr>
            <w:rStyle w:val="Hyperlink"/>
            <w:noProof/>
          </w:rPr>
          <w:t>3.23.10 sourceLanguage property</w:t>
        </w:r>
        <w:r w:rsidR="00530128">
          <w:rPr>
            <w:noProof/>
            <w:webHidden/>
          </w:rPr>
          <w:tab/>
        </w:r>
        <w:r w:rsidR="00530128">
          <w:rPr>
            <w:noProof/>
            <w:webHidden/>
          </w:rPr>
          <w:fldChar w:fldCharType="begin"/>
        </w:r>
        <w:r w:rsidR="00530128">
          <w:rPr>
            <w:noProof/>
            <w:webHidden/>
          </w:rPr>
          <w:instrText xml:space="preserve"> PAGEREF _Toc5787481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69F5E0FE" w14:textId="6E0E1CAC" w:rsidR="00530128" w:rsidRDefault="007A0673">
      <w:pPr>
        <w:pStyle w:val="TOC4"/>
        <w:tabs>
          <w:tab w:val="right" w:leader="dot" w:pos="9350"/>
        </w:tabs>
        <w:rPr>
          <w:rFonts w:asciiTheme="minorHAnsi" w:eastAsiaTheme="minorEastAsia" w:hAnsiTheme="minorHAnsi" w:cstheme="minorBidi"/>
          <w:noProof/>
          <w:sz w:val="22"/>
          <w:szCs w:val="22"/>
        </w:rPr>
      </w:pPr>
      <w:hyperlink w:anchor="_Toc5787482" w:history="1">
        <w:r w:rsidR="00530128" w:rsidRPr="0092382E">
          <w:rPr>
            <w:rStyle w:val="Hyperlink"/>
            <w:noProof/>
          </w:rPr>
          <w:t>3.23.10.1 General</w:t>
        </w:r>
        <w:r w:rsidR="00530128">
          <w:rPr>
            <w:noProof/>
            <w:webHidden/>
          </w:rPr>
          <w:tab/>
        </w:r>
        <w:r w:rsidR="00530128">
          <w:rPr>
            <w:noProof/>
            <w:webHidden/>
          </w:rPr>
          <w:fldChar w:fldCharType="begin"/>
        </w:r>
        <w:r w:rsidR="00530128">
          <w:rPr>
            <w:noProof/>
            <w:webHidden/>
          </w:rPr>
          <w:instrText xml:space="preserve"> PAGEREF _Toc5787482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18C56F81" w14:textId="2851B3FD" w:rsidR="00530128" w:rsidRDefault="007A0673">
      <w:pPr>
        <w:pStyle w:val="TOC4"/>
        <w:tabs>
          <w:tab w:val="right" w:leader="dot" w:pos="9350"/>
        </w:tabs>
        <w:rPr>
          <w:rFonts w:asciiTheme="minorHAnsi" w:eastAsiaTheme="minorEastAsia" w:hAnsiTheme="minorHAnsi" w:cstheme="minorBidi"/>
          <w:noProof/>
          <w:sz w:val="22"/>
          <w:szCs w:val="22"/>
        </w:rPr>
      </w:pPr>
      <w:hyperlink w:anchor="_Toc5787483" w:history="1">
        <w:r w:rsidR="00530128" w:rsidRPr="0092382E">
          <w:rPr>
            <w:rStyle w:val="Hyperlink"/>
            <w:noProof/>
          </w:rPr>
          <w:t>3.23.10.2 Source language identifier conventions and practices</w:t>
        </w:r>
        <w:r w:rsidR="00530128">
          <w:rPr>
            <w:noProof/>
            <w:webHidden/>
          </w:rPr>
          <w:tab/>
        </w:r>
        <w:r w:rsidR="00530128">
          <w:rPr>
            <w:noProof/>
            <w:webHidden/>
          </w:rPr>
          <w:fldChar w:fldCharType="begin"/>
        </w:r>
        <w:r w:rsidR="00530128">
          <w:rPr>
            <w:noProof/>
            <w:webHidden/>
          </w:rPr>
          <w:instrText xml:space="preserve"> PAGEREF _Toc5787483 \h </w:instrText>
        </w:r>
        <w:r w:rsidR="00530128">
          <w:rPr>
            <w:noProof/>
            <w:webHidden/>
          </w:rPr>
        </w:r>
        <w:r w:rsidR="00530128">
          <w:rPr>
            <w:noProof/>
            <w:webHidden/>
          </w:rPr>
          <w:fldChar w:fldCharType="separate"/>
        </w:r>
        <w:r w:rsidR="00530128">
          <w:rPr>
            <w:noProof/>
            <w:webHidden/>
          </w:rPr>
          <w:t>90</w:t>
        </w:r>
        <w:r w:rsidR="00530128">
          <w:rPr>
            <w:noProof/>
            <w:webHidden/>
          </w:rPr>
          <w:fldChar w:fldCharType="end"/>
        </w:r>
      </w:hyperlink>
    </w:p>
    <w:p w14:paraId="69536BAC" w14:textId="00F961B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84" w:history="1">
        <w:r w:rsidR="00530128" w:rsidRPr="0092382E">
          <w:rPr>
            <w:rStyle w:val="Hyperlink"/>
            <w:noProof/>
          </w:rPr>
          <w:t>3.23.11 hashes property</w:t>
        </w:r>
        <w:r w:rsidR="00530128">
          <w:rPr>
            <w:noProof/>
            <w:webHidden/>
          </w:rPr>
          <w:tab/>
        </w:r>
        <w:r w:rsidR="00530128">
          <w:rPr>
            <w:noProof/>
            <w:webHidden/>
          </w:rPr>
          <w:fldChar w:fldCharType="begin"/>
        </w:r>
        <w:r w:rsidR="00530128">
          <w:rPr>
            <w:noProof/>
            <w:webHidden/>
          </w:rPr>
          <w:instrText xml:space="preserve"> PAGEREF _Toc5787484 \h </w:instrText>
        </w:r>
        <w:r w:rsidR="00530128">
          <w:rPr>
            <w:noProof/>
            <w:webHidden/>
          </w:rPr>
        </w:r>
        <w:r w:rsidR="00530128">
          <w:rPr>
            <w:noProof/>
            <w:webHidden/>
          </w:rPr>
          <w:fldChar w:fldCharType="separate"/>
        </w:r>
        <w:r w:rsidR="00530128">
          <w:rPr>
            <w:noProof/>
            <w:webHidden/>
          </w:rPr>
          <w:t>90</w:t>
        </w:r>
        <w:r w:rsidR="00530128">
          <w:rPr>
            <w:noProof/>
            <w:webHidden/>
          </w:rPr>
          <w:fldChar w:fldCharType="end"/>
        </w:r>
      </w:hyperlink>
    </w:p>
    <w:p w14:paraId="40568E16" w14:textId="28435A6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85" w:history="1">
        <w:r w:rsidR="00530128" w:rsidRPr="0092382E">
          <w:rPr>
            <w:rStyle w:val="Hyperlink"/>
            <w:noProof/>
          </w:rPr>
          <w:t>3.23.12 lastModifiedTimeUtc property</w:t>
        </w:r>
        <w:r w:rsidR="00530128">
          <w:rPr>
            <w:noProof/>
            <w:webHidden/>
          </w:rPr>
          <w:tab/>
        </w:r>
        <w:r w:rsidR="00530128">
          <w:rPr>
            <w:noProof/>
            <w:webHidden/>
          </w:rPr>
          <w:fldChar w:fldCharType="begin"/>
        </w:r>
        <w:r w:rsidR="00530128">
          <w:rPr>
            <w:noProof/>
            <w:webHidden/>
          </w:rPr>
          <w:instrText xml:space="preserve"> PAGEREF _Toc5787485 \h </w:instrText>
        </w:r>
        <w:r w:rsidR="00530128">
          <w:rPr>
            <w:noProof/>
            <w:webHidden/>
          </w:rPr>
        </w:r>
        <w:r w:rsidR="00530128">
          <w:rPr>
            <w:noProof/>
            <w:webHidden/>
          </w:rPr>
          <w:fldChar w:fldCharType="separate"/>
        </w:r>
        <w:r w:rsidR="00530128">
          <w:rPr>
            <w:noProof/>
            <w:webHidden/>
          </w:rPr>
          <w:t>91</w:t>
        </w:r>
        <w:r w:rsidR="00530128">
          <w:rPr>
            <w:noProof/>
            <w:webHidden/>
          </w:rPr>
          <w:fldChar w:fldCharType="end"/>
        </w:r>
      </w:hyperlink>
    </w:p>
    <w:p w14:paraId="5395AB59" w14:textId="6E61D661" w:rsidR="00530128" w:rsidRDefault="007A0673">
      <w:pPr>
        <w:pStyle w:val="TOC2"/>
        <w:tabs>
          <w:tab w:val="right" w:leader="dot" w:pos="9350"/>
        </w:tabs>
        <w:rPr>
          <w:rFonts w:asciiTheme="minorHAnsi" w:eastAsiaTheme="minorEastAsia" w:hAnsiTheme="minorHAnsi" w:cstheme="minorBidi"/>
          <w:noProof/>
          <w:sz w:val="22"/>
          <w:szCs w:val="22"/>
        </w:rPr>
      </w:pPr>
      <w:hyperlink w:anchor="_Toc5787486" w:history="1">
        <w:r w:rsidR="00530128" w:rsidRPr="0092382E">
          <w:rPr>
            <w:rStyle w:val="Hyperlink"/>
            <w:noProof/>
          </w:rPr>
          <w:t>3.24 translationMetadata object</w:t>
        </w:r>
        <w:r w:rsidR="00530128">
          <w:rPr>
            <w:noProof/>
            <w:webHidden/>
          </w:rPr>
          <w:tab/>
        </w:r>
        <w:r w:rsidR="00530128">
          <w:rPr>
            <w:noProof/>
            <w:webHidden/>
          </w:rPr>
          <w:fldChar w:fldCharType="begin"/>
        </w:r>
        <w:r w:rsidR="00530128">
          <w:rPr>
            <w:noProof/>
            <w:webHidden/>
          </w:rPr>
          <w:instrText xml:space="preserve"> PAGEREF _Toc5787486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2FDB4881" w14:textId="63D098B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87" w:history="1">
        <w:r w:rsidR="00530128" w:rsidRPr="0092382E">
          <w:rPr>
            <w:rStyle w:val="Hyperlink"/>
            <w:noProof/>
          </w:rPr>
          <w:t>3.24.1 General</w:t>
        </w:r>
        <w:r w:rsidR="00530128">
          <w:rPr>
            <w:noProof/>
            <w:webHidden/>
          </w:rPr>
          <w:tab/>
        </w:r>
        <w:r w:rsidR="00530128">
          <w:rPr>
            <w:noProof/>
            <w:webHidden/>
          </w:rPr>
          <w:fldChar w:fldCharType="begin"/>
        </w:r>
        <w:r w:rsidR="00530128">
          <w:rPr>
            <w:noProof/>
            <w:webHidden/>
          </w:rPr>
          <w:instrText xml:space="preserve"> PAGEREF _Toc5787487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0A79482B" w14:textId="1FFE8CD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88" w:history="1">
        <w:r w:rsidR="00530128" w:rsidRPr="0092382E">
          <w:rPr>
            <w:rStyle w:val="Hyperlink"/>
            <w:noProof/>
          </w:rPr>
          <w:t>3.24.2 name property</w:t>
        </w:r>
        <w:r w:rsidR="00530128">
          <w:rPr>
            <w:noProof/>
            <w:webHidden/>
          </w:rPr>
          <w:tab/>
        </w:r>
        <w:r w:rsidR="00530128">
          <w:rPr>
            <w:noProof/>
            <w:webHidden/>
          </w:rPr>
          <w:fldChar w:fldCharType="begin"/>
        </w:r>
        <w:r w:rsidR="00530128">
          <w:rPr>
            <w:noProof/>
            <w:webHidden/>
          </w:rPr>
          <w:instrText xml:space="preserve"> PAGEREF _Toc5787488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69D26226" w14:textId="7879DFB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89" w:history="1">
        <w:r w:rsidR="00530128" w:rsidRPr="0092382E">
          <w:rPr>
            <w:rStyle w:val="Hyperlink"/>
            <w:noProof/>
          </w:rPr>
          <w:t>3.24.3 fullName property</w:t>
        </w:r>
        <w:r w:rsidR="00530128">
          <w:rPr>
            <w:noProof/>
            <w:webHidden/>
          </w:rPr>
          <w:tab/>
        </w:r>
        <w:r w:rsidR="00530128">
          <w:rPr>
            <w:noProof/>
            <w:webHidden/>
          </w:rPr>
          <w:fldChar w:fldCharType="begin"/>
        </w:r>
        <w:r w:rsidR="00530128">
          <w:rPr>
            <w:noProof/>
            <w:webHidden/>
          </w:rPr>
          <w:instrText xml:space="preserve"> PAGEREF _Toc5787489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470C456A" w14:textId="26D50E8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0" w:history="1">
        <w:r w:rsidR="00530128" w:rsidRPr="0092382E">
          <w:rPr>
            <w:rStyle w:val="Hyperlink"/>
            <w:noProof/>
          </w:rPr>
          <w:t>3.24.4 shortDescription property</w:t>
        </w:r>
        <w:r w:rsidR="00530128">
          <w:rPr>
            <w:noProof/>
            <w:webHidden/>
          </w:rPr>
          <w:tab/>
        </w:r>
        <w:r w:rsidR="00530128">
          <w:rPr>
            <w:noProof/>
            <w:webHidden/>
          </w:rPr>
          <w:fldChar w:fldCharType="begin"/>
        </w:r>
        <w:r w:rsidR="00530128">
          <w:rPr>
            <w:noProof/>
            <w:webHidden/>
          </w:rPr>
          <w:instrText xml:space="preserve"> PAGEREF _Toc5787490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3CCFC5C8" w14:textId="1556E07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1" w:history="1">
        <w:r w:rsidR="00530128" w:rsidRPr="0092382E">
          <w:rPr>
            <w:rStyle w:val="Hyperlink"/>
            <w:noProof/>
          </w:rPr>
          <w:t>3.24.5 fullDescription property</w:t>
        </w:r>
        <w:r w:rsidR="00530128">
          <w:rPr>
            <w:noProof/>
            <w:webHidden/>
          </w:rPr>
          <w:tab/>
        </w:r>
        <w:r w:rsidR="00530128">
          <w:rPr>
            <w:noProof/>
            <w:webHidden/>
          </w:rPr>
          <w:fldChar w:fldCharType="begin"/>
        </w:r>
        <w:r w:rsidR="00530128">
          <w:rPr>
            <w:noProof/>
            <w:webHidden/>
          </w:rPr>
          <w:instrText xml:space="preserve"> PAGEREF _Toc5787491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09E34E12" w14:textId="186FF59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2" w:history="1">
        <w:r w:rsidR="00530128" w:rsidRPr="0092382E">
          <w:rPr>
            <w:rStyle w:val="Hyperlink"/>
            <w:noProof/>
          </w:rPr>
          <w:t>3.24.6 downloadUri property</w:t>
        </w:r>
        <w:r w:rsidR="00530128">
          <w:rPr>
            <w:noProof/>
            <w:webHidden/>
          </w:rPr>
          <w:tab/>
        </w:r>
        <w:r w:rsidR="00530128">
          <w:rPr>
            <w:noProof/>
            <w:webHidden/>
          </w:rPr>
          <w:fldChar w:fldCharType="begin"/>
        </w:r>
        <w:r w:rsidR="00530128">
          <w:rPr>
            <w:noProof/>
            <w:webHidden/>
          </w:rPr>
          <w:instrText xml:space="preserve"> PAGEREF _Toc5787492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7036B5CB" w14:textId="489991E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3" w:history="1">
        <w:r w:rsidR="00530128" w:rsidRPr="0092382E">
          <w:rPr>
            <w:rStyle w:val="Hyperlink"/>
            <w:noProof/>
          </w:rPr>
          <w:t>3.24.7 informationUri property</w:t>
        </w:r>
        <w:r w:rsidR="00530128">
          <w:rPr>
            <w:noProof/>
            <w:webHidden/>
          </w:rPr>
          <w:tab/>
        </w:r>
        <w:r w:rsidR="00530128">
          <w:rPr>
            <w:noProof/>
            <w:webHidden/>
          </w:rPr>
          <w:fldChar w:fldCharType="begin"/>
        </w:r>
        <w:r w:rsidR="00530128">
          <w:rPr>
            <w:noProof/>
            <w:webHidden/>
          </w:rPr>
          <w:instrText xml:space="preserve"> PAGEREF _Toc5787493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7DE921DB" w14:textId="466523E7" w:rsidR="00530128" w:rsidRDefault="007A0673">
      <w:pPr>
        <w:pStyle w:val="TOC2"/>
        <w:tabs>
          <w:tab w:val="right" w:leader="dot" w:pos="9350"/>
        </w:tabs>
        <w:rPr>
          <w:rFonts w:asciiTheme="minorHAnsi" w:eastAsiaTheme="minorEastAsia" w:hAnsiTheme="minorHAnsi" w:cstheme="minorBidi"/>
          <w:noProof/>
          <w:sz w:val="22"/>
          <w:szCs w:val="22"/>
        </w:rPr>
      </w:pPr>
      <w:hyperlink w:anchor="_Toc5787494" w:history="1">
        <w:r w:rsidR="00530128" w:rsidRPr="0092382E">
          <w:rPr>
            <w:rStyle w:val="Hyperlink"/>
            <w:noProof/>
          </w:rPr>
          <w:t>3.25 result object</w:t>
        </w:r>
        <w:r w:rsidR="00530128">
          <w:rPr>
            <w:noProof/>
            <w:webHidden/>
          </w:rPr>
          <w:tab/>
        </w:r>
        <w:r w:rsidR="00530128">
          <w:rPr>
            <w:noProof/>
            <w:webHidden/>
          </w:rPr>
          <w:fldChar w:fldCharType="begin"/>
        </w:r>
        <w:r w:rsidR="00530128">
          <w:rPr>
            <w:noProof/>
            <w:webHidden/>
          </w:rPr>
          <w:instrText xml:space="preserve"> PAGEREF _Toc5787494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73C4CB29" w14:textId="16A88DD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5" w:history="1">
        <w:r w:rsidR="00530128" w:rsidRPr="0092382E">
          <w:rPr>
            <w:rStyle w:val="Hyperlink"/>
            <w:noProof/>
          </w:rPr>
          <w:t>3.25.1 General</w:t>
        </w:r>
        <w:r w:rsidR="00530128">
          <w:rPr>
            <w:noProof/>
            <w:webHidden/>
          </w:rPr>
          <w:tab/>
        </w:r>
        <w:r w:rsidR="00530128">
          <w:rPr>
            <w:noProof/>
            <w:webHidden/>
          </w:rPr>
          <w:fldChar w:fldCharType="begin"/>
        </w:r>
        <w:r w:rsidR="00530128">
          <w:rPr>
            <w:noProof/>
            <w:webHidden/>
          </w:rPr>
          <w:instrText xml:space="preserve"> PAGEREF _Toc5787495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5FB2E6CB" w14:textId="4A8AD97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6" w:history="1">
        <w:r w:rsidR="00530128" w:rsidRPr="0092382E">
          <w:rPr>
            <w:rStyle w:val="Hyperlink"/>
            <w:noProof/>
          </w:rPr>
          <w:t>3.25.2 Distinguishing logically identical from logically distinct results</w:t>
        </w:r>
        <w:r w:rsidR="00530128">
          <w:rPr>
            <w:noProof/>
            <w:webHidden/>
          </w:rPr>
          <w:tab/>
        </w:r>
        <w:r w:rsidR="00530128">
          <w:rPr>
            <w:noProof/>
            <w:webHidden/>
          </w:rPr>
          <w:fldChar w:fldCharType="begin"/>
        </w:r>
        <w:r w:rsidR="00530128">
          <w:rPr>
            <w:noProof/>
            <w:webHidden/>
          </w:rPr>
          <w:instrText xml:space="preserve"> PAGEREF _Toc5787496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6D4CE02C" w14:textId="61EC6A6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7" w:history="1">
        <w:r w:rsidR="00530128" w:rsidRPr="0092382E">
          <w:rPr>
            <w:rStyle w:val="Hyperlink"/>
            <w:noProof/>
          </w:rPr>
          <w:t>3.25.3 guid property</w:t>
        </w:r>
        <w:r w:rsidR="00530128">
          <w:rPr>
            <w:noProof/>
            <w:webHidden/>
          </w:rPr>
          <w:tab/>
        </w:r>
        <w:r w:rsidR="00530128">
          <w:rPr>
            <w:noProof/>
            <w:webHidden/>
          </w:rPr>
          <w:fldChar w:fldCharType="begin"/>
        </w:r>
        <w:r w:rsidR="00530128">
          <w:rPr>
            <w:noProof/>
            <w:webHidden/>
          </w:rPr>
          <w:instrText xml:space="preserve"> PAGEREF _Toc5787497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3940DD70" w14:textId="6B9D5C6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8" w:history="1">
        <w:r w:rsidR="00530128" w:rsidRPr="0092382E">
          <w:rPr>
            <w:rStyle w:val="Hyperlink"/>
            <w:noProof/>
          </w:rPr>
          <w:t>3.25.4 correlationGuid property</w:t>
        </w:r>
        <w:r w:rsidR="00530128">
          <w:rPr>
            <w:noProof/>
            <w:webHidden/>
          </w:rPr>
          <w:tab/>
        </w:r>
        <w:r w:rsidR="00530128">
          <w:rPr>
            <w:noProof/>
            <w:webHidden/>
          </w:rPr>
          <w:fldChar w:fldCharType="begin"/>
        </w:r>
        <w:r w:rsidR="00530128">
          <w:rPr>
            <w:noProof/>
            <w:webHidden/>
          </w:rPr>
          <w:instrText xml:space="preserve"> PAGEREF _Toc5787498 \h </w:instrText>
        </w:r>
        <w:r w:rsidR="00530128">
          <w:rPr>
            <w:noProof/>
            <w:webHidden/>
          </w:rPr>
        </w:r>
        <w:r w:rsidR="00530128">
          <w:rPr>
            <w:noProof/>
            <w:webHidden/>
          </w:rPr>
          <w:fldChar w:fldCharType="separate"/>
        </w:r>
        <w:r w:rsidR="00530128">
          <w:rPr>
            <w:noProof/>
            <w:webHidden/>
          </w:rPr>
          <w:t>94</w:t>
        </w:r>
        <w:r w:rsidR="00530128">
          <w:rPr>
            <w:noProof/>
            <w:webHidden/>
          </w:rPr>
          <w:fldChar w:fldCharType="end"/>
        </w:r>
      </w:hyperlink>
    </w:p>
    <w:p w14:paraId="087BE96F" w14:textId="149784D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499" w:history="1">
        <w:r w:rsidR="00530128" w:rsidRPr="0092382E">
          <w:rPr>
            <w:rStyle w:val="Hyperlink"/>
            <w:noProof/>
          </w:rPr>
          <w:t>3.25.5 ruleId property</w:t>
        </w:r>
        <w:r w:rsidR="00530128">
          <w:rPr>
            <w:noProof/>
            <w:webHidden/>
          </w:rPr>
          <w:tab/>
        </w:r>
        <w:r w:rsidR="00530128">
          <w:rPr>
            <w:noProof/>
            <w:webHidden/>
          </w:rPr>
          <w:fldChar w:fldCharType="begin"/>
        </w:r>
        <w:r w:rsidR="00530128">
          <w:rPr>
            <w:noProof/>
            <w:webHidden/>
          </w:rPr>
          <w:instrText xml:space="preserve"> PAGEREF _Toc5787499 \h </w:instrText>
        </w:r>
        <w:r w:rsidR="00530128">
          <w:rPr>
            <w:noProof/>
            <w:webHidden/>
          </w:rPr>
        </w:r>
        <w:r w:rsidR="00530128">
          <w:rPr>
            <w:noProof/>
            <w:webHidden/>
          </w:rPr>
          <w:fldChar w:fldCharType="separate"/>
        </w:r>
        <w:r w:rsidR="00530128">
          <w:rPr>
            <w:noProof/>
            <w:webHidden/>
          </w:rPr>
          <w:t>94</w:t>
        </w:r>
        <w:r w:rsidR="00530128">
          <w:rPr>
            <w:noProof/>
            <w:webHidden/>
          </w:rPr>
          <w:fldChar w:fldCharType="end"/>
        </w:r>
      </w:hyperlink>
    </w:p>
    <w:p w14:paraId="14B6EF57" w14:textId="58E8531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0" w:history="1">
        <w:r w:rsidR="00530128" w:rsidRPr="0092382E">
          <w:rPr>
            <w:rStyle w:val="Hyperlink"/>
            <w:noProof/>
          </w:rPr>
          <w:t>3.25.6 ruleIndex property</w:t>
        </w:r>
        <w:r w:rsidR="00530128">
          <w:rPr>
            <w:noProof/>
            <w:webHidden/>
          </w:rPr>
          <w:tab/>
        </w:r>
        <w:r w:rsidR="00530128">
          <w:rPr>
            <w:noProof/>
            <w:webHidden/>
          </w:rPr>
          <w:fldChar w:fldCharType="begin"/>
        </w:r>
        <w:r w:rsidR="00530128">
          <w:rPr>
            <w:noProof/>
            <w:webHidden/>
          </w:rPr>
          <w:instrText xml:space="preserve"> PAGEREF _Toc5787500 \h </w:instrText>
        </w:r>
        <w:r w:rsidR="00530128">
          <w:rPr>
            <w:noProof/>
            <w:webHidden/>
          </w:rPr>
        </w:r>
        <w:r w:rsidR="00530128">
          <w:rPr>
            <w:noProof/>
            <w:webHidden/>
          </w:rPr>
          <w:fldChar w:fldCharType="separate"/>
        </w:r>
        <w:r w:rsidR="00530128">
          <w:rPr>
            <w:noProof/>
            <w:webHidden/>
          </w:rPr>
          <w:t>95</w:t>
        </w:r>
        <w:r w:rsidR="00530128">
          <w:rPr>
            <w:noProof/>
            <w:webHidden/>
          </w:rPr>
          <w:fldChar w:fldCharType="end"/>
        </w:r>
      </w:hyperlink>
    </w:p>
    <w:p w14:paraId="49088FEE" w14:textId="72A47BC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1" w:history="1">
        <w:r w:rsidR="00530128" w:rsidRPr="0092382E">
          <w:rPr>
            <w:rStyle w:val="Hyperlink"/>
            <w:noProof/>
          </w:rPr>
          <w:t>3.25.7 rule property</w:t>
        </w:r>
        <w:r w:rsidR="00530128">
          <w:rPr>
            <w:noProof/>
            <w:webHidden/>
          </w:rPr>
          <w:tab/>
        </w:r>
        <w:r w:rsidR="00530128">
          <w:rPr>
            <w:noProof/>
            <w:webHidden/>
          </w:rPr>
          <w:fldChar w:fldCharType="begin"/>
        </w:r>
        <w:r w:rsidR="00530128">
          <w:rPr>
            <w:noProof/>
            <w:webHidden/>
          </w:rPr>
          <w:instrText xml:space="preserve"> PAGEREF _Toc5787501 \h </w:instrText>
        </w:r>
        <w:r w:rsidR="00530128">
          <w:rPr>
            <w:noProof/>
            <w:webHidden/>
          </w:rPr>
        </w:r>
        <w:r w:rsidR="00530128">
          <w:rPr>
            <w:noProof/>
            <w:webHidden/>
          </w:rPr>
          <w:fldChar w:fldCharType="separate"/>
        </w:r>
        <w:r w:rsidR="00530128">
          <w:rPr>
            <w:noProof/>
            <w:webHidden/>
          </w:rPr>
          <w:t>95</w:t>
        </w:r>
        <w:r w:rsidR="00530128">
          <w:rPr>
            <w:noProof/>
            <w:webHidden/>
          </w:rPr>
          <w:fldChar w:fldCharType="end"/>
        </w:r>
      </w:hyperlink>
    </w:p>
    <w:p w14:paraId="6886878F" w14:textId="6BFB252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2" w:history="1">
        <w:r w:rsidR="00530128" w:rsidRPr="0092382E">
          <w:rPr>
            <w:rStyle w:val="Hyperlink"/>
            <w:noProof/>
          </w:rPr>
          <w:t>3.25.8 taxa</w:t>
        </w:r>
        <w:r w:rsidR="00530128">
          <w:rPr>
            <w:noProof/>
            <w:webHidden/>
          </w:rPr>
          <w:tab/>
        </w:r>
        <w:r w:rsidR="00530128">
          <w:rPr>
            <w:noProof/>
            <w:webHidden/>
          </w:rPr>
          <w:fldChar w:fldCharType="begin"/>
        </w:r>
        <w:r w:rsidR="00530128">
          <w:rPr>
            <w:noProof/>
            <w:webHidden/>
          </w:rPr>
          <w:instrText xml:space="preserve"> PAGEREF _Toc5787502 \h </w:instrText>
        </w:r>
        <w:r w:rsidR="00530128">
          <w:rPr>
            <w:noProof/>
            <w:webHidden/>
          </w:rPr>
        </w:r>
        <w:r w:rsidR="00530128">
          <w:rPr>
            <w:noProof/>
            <w:webHidden/>
          </w:rPr>
          <w:fldChar w:fldCharType="separate"/>
        </w:r>
        <w:r w:rsidR="00530128">
          <w:rPr>
            <w:noProof/>
            <w:webHidden/>
          </w:rPr>
          <w:t>96</w:t>
        </w:r>
        <w:r w:rsidR="00530128">
          <w:rPr>
            <w:noProof/>
            <w:webHidden/>
          </w:rPr>
          <w:fldChar w:fldCharType="end"/>
        </w:r>
      </w:hyperlink>
    </w:p>
    <w:p w14:paraId="0C0B5A96" w14:textId="220A0DF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3" w:history="1">
        <w:r w:rsidR="00530128" w:rsidRPr="0092382E">
          <w:rPr>
            <w:rStyle w:val="Hyperlink"/>
            <w:noProof/>
          </w:rPr>
          <w:t>3.25.9 kind property</w:t>
        </w:r>
        <w:r w:rsidR="00530128">
          <w:rPr>
            <w:noProof/>
            <w:webHidden/>
          </w:rPr>
          <w:tab/>
        </w:r>
        <w:r w:rsidR="00530128">
          <w:rPr>
            <w:noProof/>
            <w:webHidden/>
          </w:rPr>
          <w:fldChar w:fldCharType="begin"/>
        </w:r>
        <w:r w:rsidR="00530128">
          <w:rPr>
            <w:noProof/>
            <w:webHidden/>
          </w:rPr>
          <w:instrText xml:space="preserve"> PAGEREF _Toc5787503 \h </w:instrText>
        </w:r>
        <w:r w:rsidR="00530128">
          <w:rPr>
            <w:noProof/>
            <w:webHidden/>
          </w:rPr>
        </w:r>
        <w:r w:rsidR="00530128">
          <w:rPr>
            <w:noProof/>
            <w:webHidden/>
          </w:rPr>
          <w:fldChar w:fldCharType="separate"/>
        </w:r>
        <w:r w:rsidR="00530128">
          <w:rPr>
            <w:noProof/>
            <w:webHidden/>
          </w:rPr>
          <w:t>98</w:t>
        </w:r>
        <w:r w:rsidR="00530128">
          <w:rPr>
            <w:noProof/>
            <w:webHidden/>
          </w:rPr>
          <w:fldChar w:fldCharType="end"/>
        </w:r>
      </w:hyperlink>
    </w:p>
    <w:p w14:paraId="2A9ED39B" w14:textId="3994BF4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4" w:history="1">
        <w:r w:rsidR="00530128" w:rsidRPr="0092382E">
          <w:rPr>
            <w:rStyle w:val="Hyperlink"/>
            <w:noProof/>
          </w:rPr>
          <w:t>3.25.10 level property</w:t>
        </w:r>
        <w:r w:rsidR="00530128">
          <w:rPr>
            <w:noProof/>
            <w:webHidden/>
          </w:rPr>
          <w:tab/>
        </w:r>
        <w:r w:rsidR="00530128">
          <w:rPr>
            <w:noProof/>
            <w:webHidden/>
          </w:rPr>
          <w:fldChar w:fldCharType="begin"/>
        </w:r>
        <w:r w:rsidR="00530128">
          <w:rPr>
            <w:noProof/>
            <w:webHidden/>
          </w:rPr>
          <w:instrText xml:space="preserve"> PAGEREF _Toc5787504 \h </w:instrText>
        </w:r>
        <w:r w:rsidR="00530128">
          <w:rPr>
            <w:noProof/>
            <w:webHidden/>
          </w:rPr>
        </w:r>
        <w:r w:rsidR="00530128">
          <w:rPr>
            <w:noProof/>
            <w:webHidden/>
          </w:rPr>
          <w:fldChar w:fldCharType="separate"/>
        </w:r>
        <w:r w:rsidR="00530128">
          <w:rPr>
            <w:noProof/>
            <w:webHidden/>
          </w:rPr>
          <w:t>99</w:t>
        </w:r>
        <w:r w:rsidR="00530128">
          <w:rPr>
            <w:noProof/>
            <w:webHidden/>
          </w:rPr>
          <w:fldChar w:fldCharType="end"/>
        </w:r>
      </w:hyperlink>
    </w:p>
    <w:p w14:paraId="2A28B41B" w14:textId="76A9AAF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5" w:history="1">
        <w:r w:rsidR="00530128" w:rsidRPr="0092382E">
          <w:rPr>
            <w:rStyle w:val="Hyperlink"/>
            <w:noProof/>
          </w:rPr>
          <w:t>3.25.11 message property</w:t>
        </w:r>
        <w:r w:rsidR="00530128">
          <w:rPr>
            <w:noProof/>
            <w:webHidden/>
          </w:rPr>
          <w:tab/>
        </w:r>
        <w:r w:rsidR="00530128">
          <w:rPr>
            <w:noProof/>
            <w:webHidden/>
          </w:rPr>
          <w:fldChar w:fldCharType="begin"/>
        </w:r>
        <w:r w:rsidR="00530128">
          <w:rPr>
            <w:noProof/>
            <w:webHidden/>
          </w:rPr>
          <w:instrText xml:space="preserve"> PAGEREF _Toc5787505 \h </w:instrText>
        </w:r>
        <w:r w:rsidR="00530128">
          <w:rPr>
            <w:noProof/>
            <w:webHidden/>
          </w:rPr>
        </w:r>
        <w:r w:rsidR="00530128">
          <w:rPr>
            <w:noProof/>
            <w:webHidden/>
          </w:rPr>
          <w:fldChar w:fldCharType="separate"/>
        </w:r>
        <w:r w:rsidR="00530128">
          <w:rPr>
            <w:noProof/>
            <w:webHidden/>
          </w:rPr>
          <w:t>100</w:t>
        </w:r>
        <w:r w:rsidR="00530128">
          <w:rPr>
            <w:noProof/>
            <w:webHidden/>
          </w:rPr>
          <w:fldChar w:fldCharType="end"/>
        </w:r>
      </w:hyperlink>
    </w:p>
    <w:p w14:paraId="76923EA1" w14:textId="224E1EE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6" w:history="1">
        <w:r w:rsidR="00530128" w:rsidRPr="0092382E">
          <w:rPr>
            <w:rStyle w:val="Hyperlink"/>
            <w:noProof/>
          </w:rPr>
          <w:t>3.25.12 locations property</w:t>
        </w:r>
        <w:r w:rsidR="00530128">
          <w:rPr>
            <w:noProof/>
            <w:webHidden/>
          </w:rPr>
          <w:tab/>
        </w:r>
        <w:r w:rsidR="00530128">
          <w:rPr>
            <w:noProof/>
            <w:webHidden/>
          </w:rPr>
          <w:fldChar w:fldCharType="begin"/>
        </w:r>
        <w:r w:rsidR="00530128">
          <w:rPr>
            <w:noProof/>
            <w:webHidden/>
          </w:rPr>
          <w:instrText xml:space="preserve"> PAGEREF _Toc5787506 \h </w:instrText>
        </w:r>
        <w:r w:rsidR="00530128">
          <w:rPr>
            <w:noProof/>
            <w:webHidden/>
          </w:rPr>
        </w:r>
        <w:r w:rsidR="00530128">
          <w:rPr>
            <w:noProof/>
            <w:webHidden/>
          </w:rPr>
          <w:fldChar w:fldCharType="separate"/>
        </w:r>
        <w:r w:rsidR="00530128">
          <w:rPr>
            <w:noProof/>
            <w:webHidden/>
          </w:rPr>
          <w:t>101</w:t>
        </w:r>
        <w:r w:rsidR="00530128">
          <w:rPr>
            <w:noProof/>
            <w:webHidden/>
          </w:rPr>
          <w:fldChar w:fldCharType="end"/>
        </w:r>
      </w:hyperlink>
    </w:p>
    <w:p w14:paraId="6379A9FC" w14:textId="5FB9A55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7" w:history="1">
        <w:r w:rsidR="00530128" w:rsidRPr="0092382E">
          <w:rPr>
            <w:rStyle w:val="Hyperlink"/>
            <w:noProof/>
          </w:rPr>
          <w:t>3.25.13 analysisTarget property</w:t>
        </w:r>
        <w:r w:rsidR="00530128">
          <w:rPr>
            <w:noProof/>
            <w:webHidden/>
          </w:rPr>
          <w:tab/>
        </w:r>
        <w:r w:rsidR="00530128">
          <w:rPr>
            <w:noProof/>
            <w:webHidden/>
          </w:rPr>
          <w:fldChar w:fldCharType="begin"/>
        </w:r>
        <w:r w:rsidR="00530128">
          <w:rPr>
            <w:noProof/>
            <w:webHidden/>
          </w:rPr>
          <w:instrText xml:space="preserve"> PAGEREF _Toc5787507 \h </w:instrText>
        </w:r>
        <w:r w:rsidR="00530128">
          <w:rPr>
            <w:noProof/>
            <w:webHidden/>
          </w:rPr>
        </w:r>
        <w:r w:rsidR="00530128">
          <w:rPr>
            <w:noProof/>
            <w:webHidden/>
          </w:rPr>
          <w:fldChar w:fldCharType="separate"/>
        </w:r>
        <w:r w:rsidR="00530128">
          <w:rPr>
            <w:noProof/>
            <w:webHidden/>
          </w:rPr>
          <w:t>102</w:t>
        </w:r>
        <w:r w:rsidR="00530128">
          <w:rPr>
            <w:noProof/>
            <w:webHidden/>
          </w:rPr>
          <w:fldChar w:fldCharType="end"/>
        </w:r>
      </w:hyperlink>
    </w:p>
    <w:p w14:paraId="4D7B205B" w14:textId="0A1E76E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8" w:history="1">
        <w:r w:rsidR="00530128" w:rsidRPr="0092382E">
          <w:rPr>
            <w:rStyle w:val="Hyperlink"/>
            <w:noProof/>
          </w:rPr>
          <w:t>3.25.14 request property</w:t>
        </w:r>
        <w:r w:rsidR="00530128">
          <w:rPr>
            <w:noProof/>
            <w:webHidden/>
          </w:rPr>
          <w:tab/>
        </w:r>
        <w:r w:rsidR="00530128">
          <w:rPr>
            <w:noProof/>
            <w:webHidden/>
          </w:rPr>
          <w:fldChar w:fldCharType="begin"/>
        </w:r>
        <w:r w:rsidR="00530128">
          <w:rPr>
            <w:noProof/>
            <w:webHidden/>
          </w:rPr>
          <w:instrText xml:space="preserve"> PAGEREF _Toc5787508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07952DE9" w14:textId="68A87D6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09" w:history="1">
        <w:r w:rsidR="00530128" w:rsidRPr="0092382E">
          <w:rPr>
            <w:rStyle w:val="Hyperlink"/>
            <w:noProof/>
          </w:rPr>
          <w:t>3.25.15 response property</w:t>
        </w:r>
        <w:r w:rsidR="00530128">
          <w:rPr>
            <w:noProof/>
            <w:webHidden/>
          </w:rPr>
          <w:tab/>
        </w:r>
        <w:r w:rsidR="00530128">
          <w:rPr>
            <w:noProof/>
            <w:webHidden/>
          </w:rPr>
          <w:fldChar w:fldCharType="begin"/>
        </w:r>
        <w:r w:rsidR="00530128">
          <w:rPr>
            <w:noProof/>
            <w:webHidden/>
          </w:rPr>
          <w:instrText xml:space="preserve"> PAGEREF _Toc5787509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010EF7E0" w14:textId="5FF70D4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0" w:history="1">
        <w:r w:rsidR="00530128" w:rsidRPr="0092382E">
          <w:rPr>
            <w:rStyle w:val="Hyperlink"/>
            <w:noProof/>
          </w:rPr>
          <w:t>3.25.16 fingerprints property</w:t>
        </w:r>
        <w:r w:rsidR="00530128">
          <w:rPr>
            <w:noProof/>
            <w:webHidden/>
          </w:rPr>
          <w:tab/>
        </w:r>
        <w:r w:rsidR="00530128">
          <w:rPr>
            <w:noProof/>
            <w:webHidden/>
          </w:rPr>
          <w:fldChar w:fldCharType="begin"/>
        </w:r>
        <w:r w:rsidR="00530128">
          <w:rPr>
            <w:noProof/>
            <w:webHidden/>
          </w:rPr>
          <w:instrText xml:space="preserve"> PAGEREF _Toc5787510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3647F0A4" w14:textId="215D5DC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1" w:history="1">
        <w:r w:rsidR="00530128" w:rsidRPr="0092382E">
          <w:rPr>
            <w:rStyle w:val="Hyperlink"/>
            <w:noProof/>
          </w:rPr>
          <w:t>3.25.17 partialFingerprints property</w:t>
        </w:r>
        <w:r w:rsidR="00530128">
          <w:rPr>
            <w:noProof/>
            <w:webHidden/>
          </w:rPr>
          <w:tab/>
        </w:r>
        <w:r w:rsidR="00530128">
          <w:rPr>
            <w:noProof/>
            <w:webHidden/>
          </w:rPr>
          <w:fldChar w:fldCharType="begin"/>
        </w:r>
        <w:r w:rsidR="00530128">
          <w:rPr>
            <w:noProof/>
            <w:webHidden/>
          </w:rPr>
          <w:instrText xml:space="preserve"> PAGEREF _Toc5787511 \h </w:instrText>
        </w:r>
        <w:r w:rsidR="00530128">
          <w:rPr>
            <w:noProof/>
            <w:webHidden/>
          </w:rPr>
        </w:r>
        <w:r w:rsidR="00530128">
          <w:rPr>
            <w:noProof/>
            <w:webHidden/>
          </w:rPr>
          <w:fldChar w:fldCharType="separate"/>
        </w:r>
        <w:r w:rsidR="00530128">
          <w:rPr>
            <w:noProof/>
            <w:webHidden/>
          </w:rPr>
          <w:t>104</w:t>
        </w:r>
        <w:r w:rsidR="00530128">
          <w:rPr>
            <w:noProof/>
            <w:webHidden/>
          </w:rPr>
          <w:fldChar w:fldCharType="end"/>
        </w:r>
      </w:hyperlink>
    </w:p>
    <w:p w14:paraId="00E79A20" w14:textId="6E4FBF6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2" w:history="1">
        <w:r w:rsidR="00530128" w:rsidRPr="0092382E">
          <w:rPr>
            <w:rStyle w:val="Hyperlink"/>
            <w:noProof/>
          </w:rPr>
          <w:t>3.25.18 codeFlows property</w:t>
        </w:r>
        <w:r w:rsidR="00530128">
          <w:rPr>
            <w:noProof/>
            <w:webHidden/>
          </w:rPr>
          <w:tab/>
        </w:r>
        <w:r w:rsidR="00530128">
          <w:rPr>
            <w:noProof/>
            <w:webHidden/>
          </w:rPr>
          <w:fldChar w:fldCharType="begin"/>
        </w:r>
        <w:r w:rsidR="00530128">
          <w:rPr>
            <w:noProof/>
            <w:webHidden/>
          </w:rPr>
          <w:instrText xml:space="preserve"> PAGEREF _Toc5787512 \h </w:instrText>
        </w:r>
        <w:r w:rsidR="00530128">
          <w:rPr>
            <w:noProof/>
            <w:webHidden/>
          </w:rPr>
        </w:r>
        <w:r w:rsidR="00530128">
          <w:rPr>
            <w:noProof/>
            <w:webHidden/>
          </w:rPr>
          <w:fldChar w:fldCharType="separate"/>
        </w:r>
        <w:r w:rsidR="00530128">
          <w:rPr>
            <w:noProof/>
            <w:webHidden/>
          </w:rPr>
          <w:t>105</w:t>
        </w:r>
        <w:r w:rsidR="00530128">
          <w:rPr>
            <w:noProof/>
            <w:webHidden/>
          </w:rPr>
          <w:fldChar w:fldCharType="end"/>
        </w:r>
      </w:hyperlink>
    </w:p>
    <w:p w14:paraId="501074B2" w14:textId="5670E1A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3" w:history="1">
        <w:r w:rsidR="00530128" w:rsidRPr="0092382E">
          <w:rPr>
            <w:rStyle w:val="Hyperlink"/>
            <w:noProof/>
          </w:rPr>
          <w:t>3.25.19 graphs property</w:t>
        </w:r>
        <w:r w:rsidR="00530128">
          <w:rPr>
            <w:noProof/>
            <w:webHidden/>
          </w:rPr>
          <w:tab/>
        </w:r>
        <w:r w:rsidR="00530128">
          <w:rPr>
            <w:noProof/>
            <w:webHidden/>
          </w:rPr>
          <w:fldChar w:fldCharType="begin"/>
        </w:r>
        <w:r w:rsidR="00530128">
          <w:rPr>
            <w:noProof/>
            <w:webHidden/>
          </w:rPr>
          <w:instrText xml:space="preserve"> PAGEREF _Toc5787513 \h </w:instrText>
        </w:r>
        <w:r w:rsidR="00530128">
          <w:rPr>
            <w:noProof/>
            <w:webHidden/>
          </w:rPr>
        </w:r>
        <w:r w:rsidR="00530128">
          <w:rPr>
            <w:noProof/>
            <w:webHidden/>
          </w:rPr>
          <w:fldChar w:fldCharType="separate"/>
        </w:r>
        <w:r w:rsidR="00530128">
          <w:rPr>
            <w:noProof/>
            <w:webHidden/>
          </w:rPr>
          <w:t>105</w:t>
        </w:r>
        <w:r w:rsidR="00530128">
          <w:rPr>
            <w:noProof/>
            <w:webHidden/>
          </w:rPr>
          <w:fldChar w:fldCharType="end"/>
        </w:r>
      </w:hyperlink>
    </w:p>
    <w:p w14:paraId="2259BDEA" w14:textId="15F8B63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4" w:history="1">
        <w:r w:rsidR="00530128" w:rsidRPr="0092382E">
          <w:rPr>
            <w:rStyle w:val="Hyperlink"/>
            <w:noProof/>
          </w:rPr>
          <w:t>3.25.20 graphTraversals property</w:t>
        </w:r>
        <w:r w:rsidR="00530128">
          <w:rPr>
            <w:noProof/>
            <w:webHidden/>
          </w:rPr>
          <w:tab/>
        </w:r>
        <w:r w:rsidR="00530128">
          <w:rPr>
            <w:noProof/>
            <w:webHidden/>
          </w:rPr>
          <w:fldChar w:fldCharType="begin"/>
        </w:r>
        <w:r w:rsidR="00530128">
          <w:rPr>
            <w:noProof/>
            <w:webHidden/>
          </w:rPr>
          <w:instrText xml:space="preserve"> PAGEREF _Toc5787514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67D77280" w14:textId="01938DB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5" w:history="1">
        <w:r w:rsidR="00530128" w:rsidRPr="0092382E">
          <w:rPr>
            <w:rStyle w:val="Hyperlink"/>
            <w:noProof/>
          </w:rPr>
          <w:t>3.25.21 stacks property</w:t>
        </w:r>
        <w:r w:rsidR="00530128">
          <w:rPr>
            <w:noProof/>
            <w:webHidden/>
          </w:rPr>
          <w:tab/>
        </w:r>
        <w:r w:rsidR="00530128">
          <w:rPr>
            <w:noProof/>
            <w:webHidden/>
          </w:rPr>
          <w:fldChar w:fldCharType="begin"/>
        </w:r>
        <w:r w:rsidR="00530128">
          <w:rPr>
            <w:noProof/>
            <w:webHidden/>
          </w:rPr>
          <w:instrText xml:space="preserve"> PAGEREF _Toc5787515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4F50970E" w14:textId="7C1B904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6" w:history="1">
        <w:r w:rsidR="00530128" w:rsidRPr="0092382E">
          <w:rPr>
            <w:rStyle w:val="Hyperlink"/>
            <w:noProof/>
          </w:rPr>
          <w:t>3.25.22 relatedLocations property</w:t>
        </w:r>
        <w:r w:rsidR="00530128">
          <w:rPr>
            <w:noProof/>
            <w:webHidden/>
          </w:rPr>
          <w:tab/>
        </w:r>
        <w:r w:rsidR="00530128">
          <w:rPr>
            <w:noProof/>
            <w:webHidden/>
          </w:rPr>
          <w:fldChar w:fldCharType="begin"/>
        </w:r>
        <w:r w:rsidR="00530128">
          <w:rPr>
            <w:noProof/>
            <w:webHidden/>
          </w:rPr>
          <w:instrText xml:space="preserve"> PAGEREF _Toc5787516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61BFC5E8" w14:textId="795D2F4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7" w:history="1">
        <w:r w:rsidR="00530128" w:rsidRPr="0092382E">
          <w:rPr>
            <w:rStyle w:val="Hyperlink"/>
            <w:noProof/>
          </w:rPr>
          <w:t>3.25.23 suppressions property</w:t>
        </w:r>
        <w:r w:rsidR="00530128">
          <w:rPr>
            <w:noProof/>
            <w:webHidden/>
          </w:rPr>
          <w:tab/>
        </w:r>
        <w:r w:rsidR="00530128">
          <w:rPr>
            <w:noProof/>
            <w:webHidden/>
          </w:rPr>
          <w:fldChar w:fldCharType="begin"/>
        </w:r>
        <w:r w:rsidR="00530128">
          <w:rPr>
            <w:noProof/>
            <w:webHidden/>
          </w:rPr>
          <w:instrText xml:space="preserve"> PAGEREF _Toc5787517 \h </w:instrText>
        </w:r>
        <w:r w:rsidR="00530128">
          <w:rPr>
            <w:noProof/>
            <w:webHidden/>
          </w:rPr>
        </w:r>
        <w:r w:rsidR="00530128">
          <w:rPr>
            <w:noProof/>
            <w:webHidden/>
          </w:rPr>
          <w:fldChar w:fldCharType="separate"/>
        </w:r>
        <w:r w:rsidR="00530128">
          <w:rPr>
            <w:noProof/>
            <w:webHidden/>
          </w:rPr>
          <w:t>107</w:t>
        </w:r>
        <w:r w:rsidR="00530128">
          <w:rPr>
            <w:noProof/>
            <w:webHidden/>
          </w:rPr>
          <w:fldChar w:fldCharType="end"/>
        </w:r>
      </w:hyperlink>
    </w:p>
    <w:p w14:paraId="15183C9C" w14:textId="01D26D8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8" w:history="1">
        <w:r w:rsidR="00530128" w:rsidRPr="0092382E">
          <w:rPr>
            <w:rStyle w:val="Hyperlink"/>
            <w:noProof/>
          </w:rPr>
          <w:t>3.25.24 baselineState property</w:t>
        </w:r>
        <w:r w:rsidR="00530128">
          <w:rPr>
            <w:noProof/>
            <w:webHidden/>
          </w:rPr>
          <w:tab/>
        </w:r>
        <w:r w:rsidR="00530128">
          <w:rPr>
            <w:noProof/>
            <w:webHidden/>
          </w:rPr>
          <w:fldChar w:fldCharType="begin"/>
        </w:r>
        <w:r w:rsidR="00530128">
          <w:rPr>
            <w:noProof/>
            <w:webHidden/>
          </w:rPr>
          <w:instrText xml:space="preserve"> PAGEREF _Toc5787518 \h </w:instrText>
        </w:r>
        <w:r w:rsidR="00530128">
          <w:rPr>
            <w:noProof/>
            <w:webHidden/>
          </w:rPr>
        </w:r>
        <w:r w:rsidR="00530128">
          <w:rPr>
            <w:noProof/>
            <w:webHidden/>
          </w:rPr>
          <w:fldChar w:fldCharType="separate"/>
        </w:r>
        <w:r w:rsidR="00530128">
          <w:rPr>
            <w:noProof/>
            <w:webHidden/>
          </w:rPr>
          <w:t>107</w:t>
        </w:r>
        <w:r w:rsidR="00530128">
          <w:rPr>
            <w:noProof/>
            <w:webHidden/>
          </w:rPr>
          <w:fldChar w:fldCharType="end"/>
        </w:r>
      </w:hyperlink>
    </w:p>
    <w:p w14:paraId="5DD9F2A7" w14:textId="4EEBF24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19" w:history="1">
        <w:r w:rsidR="00530128" w:rsidRPr="0092382E">
          <w:rPr>
            <w:rStyle w:val="Hyperlink"/>
            <w:noProof/>
          </w:rPr>
          <w:t>3.25.25 rank property</w:t>
        </w:r>
        <w:r w:rsidR="00530128">
          <w:rPr>
            <w:noProof/>
            <w:webHidden/>
          </w:rPr>
          <w:tab/>
        </w:r>
        <w:r w:rsidR="00530128">
          <w:rPr>
            <w:noProof/>
            <w:webHidden/>
          </w:rPr>
          <w:fldChar w:fldCharType="begin"/>
        </w:r>
        <w:r w:rsidR="00530128">
          <w:rPr>
            <w:noProof/>
            <w:webHidden/>
          </w:rPr>
          <w:instrText xml:space="preserve"> PAGEREF _Toc5787519 \h </w:instrText>
        </w:r>
        <w:r w:rsidR="00530128">
          <w:rPr>
            <w:noProof/>
            <w:webHidden/>
          </w:rPr>
        </w:r>
        <w:r w:rsidR="00530128">
          <w:rPr>
            <w:noProof/>
            <w:webHidden/>
          </w:rPr>
          <w:fldChar w:fldCharType="separate"/>
        </w:r>
        <w:r w:rsidR="00530128">
          <w:rPr>
            <w:noProof/>
            <w:webHidden/>
          </w:rPr>
          <w:t>108</w:t>
        </w:r>
        <w:r w:rsidR="00530128">
          <w:rPr>
            <w:noProof/>
            <w:webHidden/>
          </w:rPr>
          <w:fldChar w:fldCharType="end"/>
        </w:r>
      </w:hyperlink>
    </w:p>
    <w:p w14:paraId="0D3EE389" w14:textId="0F3F800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0" w:history="1">
        <w:r w:rsidR="00530128" w:rsidRPr="0092382E">
          <w:rPr>
            <w:rStyle w:val="Hyperlink"/>
            <w:noProof/>
          </w:rPr>
          <w:t>3.25.26 attachments property</w:t>
        </w:r>
        <w:r w:rsidR="00530128">
          <w:rPr>
            <w:noProof/>
            <w:webHidden/>
          </w:rPr>
          <w:tab/>
        </w:r>
        <w:r w:rsidR="00530128">
          <w:rPr>
            <w:noProof/>
            <w:webHidden/>
          </w:rPr>
          <w:fldChar w:fldCharType="begin"/>
        </w:r>
        <w:r w:rsidR="00530128">
          <w:rPr>
            <w:noProof/>
            <w:webHidden/>
          </w:rPr>
          <w:instrText xml:space="preserve"> PAGEREF _Toc5787520 \h </w:instrText>
        </w:r>
        <w:r w:rsidR="00530128">
          <w:rPr>
            <w:noProof/>
            <w:webHidden/>
          </w:rPr>
        </w:r>
        <w:r w:rsidR="00530128">
          <w:rPr>
            <w:noProof/>
            <w:webHidden/>
          </w:rPr>
          <w:fldChar w:fldCharType="separate"/>
        </w:r>
        <w:r w:rsidR="00530128">
          <w:rPr>
            <w:noProof/>
            <w:webHidden/>
          </w:rPr>
          <w:t>108</w:t>
        </w:r>
        <w:r w:rsidR="00530128">
          <w:rPr>
            <w:noProof/>
            <w:webHidden/>
          </w:rPr>
          <w:fldChar w:fldCharType="end"/>
        </w:r>
      </w:hyperlink>
    </w:p>
    <w:p w14:paraId="40ABC3B4" w14:textId="714060C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1" w:history="1">
        <w:r w:rsidR="00530128" w:rsidRPr="0092382E">
          <w:rPr>
            <w:rStyle w:val="Hyperlink"/>
            <w:noProof/>
          </w:rPr>
          <w:t>3.25.27 workItemUris property</w:t>
        </w:r>
        <w:r w:rsidR="00530128">
          <w:rPr>
            <w:noProof/>
            <w:webHidden/>
          </w:rPr>
          <w:tab/>
        </w:r>
        <w:r w:rsidR="00530128">
          <w:rPr>
            <w:noProof/>
            <w:webHidden/>
          </w:rPr>
          <w:fldChar w:fldCharType="begin"/>
        </w:r>
        <w:r w:rsidR="00530128">
          <w:rPr>
            <w:noProof/>
            <w:webHidden/>
          </w:rPr>
          <w:instrText xml:space="preserve"> PAGEREF _Toc5787521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187FAE6E" w14:textId="62F4AA5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2" w:history="1">
        <w:r w:rsidR="00530128" w:rsidRPr="0092382E">
          <w:rPr>
            <w:rStyle w:val="Hyperlink"/>
            <w:noProof/>
          </w:rPr>
          <w:t>3.25.28 hostedViewerUri property</w:t>
        </w:r>
        <w:r w:rsidR="00530128">
          <w:rPr>
            <w:noProof/>
            <w:webHidden/>
          </w:rPr>
          <w:tab/>
        </w:r>
        <w:r w:rsidR="00530128">
          <w:rPr>
            <w:noProof/>
            <w:webHidden/>
          </w:rPr>
          <w:fldChar w:fldCharType="begin"/>
        </w:r>
        <w:r w:rsidR="00530128">
          <w:rPr>
            <w:noProof/>
            <w:webHidden/>
          </w:rPr>
          <w:instrText xml:space="preserve"> PAGEREF _Toc5787522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755363DC" w14:textId="75120FB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3" w:history="1">
        <w:r w:rsidR="00530128" w:rsidRPr="0092382E">
          <w:rPr>
            <w:rStyle w:val="Hyperlink"/>
            <w:noProof/>
          </w:rPr>
          <w:t>3.25.29 provenance property</w:t>
        </w:r>
        <w:r w:rsidR="00530128">
          <w:rPr>
            <w:noProof/>
            <w:webHidden/>
          </w:rPr>
          <w:tab/>
        </w:r>
        <w:r w:rsidR="00530128">
          <w:rPr>
            <w:noProof/>
            <w:webHidden/>
          </w:rPr>
          <w:fldChar w:fldCharType="begin"/>
        </w:r>
        <w:r w:rsidR="00530128">
          <w:rPr>
            <w:noProof/>
            <w:webHidden/>
          </w:rPr>
          <w:instrText xml:space="preserve"> PAGEREF _Toc5787523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1B2AEE14" w14:textId="00B5974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4" w:history="1">
        <w:r w:rsidR="00530128" w:rsidRPr="0092382E">
          <w:rPr>
            <w:rStyle w:val="Hyperlink"/>
            <w:noProof/>
          </w:rPr>
          <w:t>3.25.30 fixes property</w:t>
        </w:r>
        <w:r w:rsidR="00530128">
          <w:rPr>
            <w:noProof/>
            <w:webHidden/>
          </w:rPr>
          <w:tab/>
        </w:r>
        <w:r w:rsidR="00530128">
          <w:rPr>
            <w:noProof/>
            <w:webHidden/>
          </w:rPr>
          <w:fldChar w:fldCharType="begin"/>
        </w:r>
        <w:r w:rsidR="00530128">
          <w:rPr>
            <w:noProof/>
            <w:webHidden/>
          </w:rPr>
          <w:instrText xml:space="preserve"> PAGEREF _Toc5787524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58FC322E" w14:textId="400C440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5" w:history="1">
        <w:r w:rsidR="00530128" w:rsidRPr="0092382E">
          <w:rPr>
            <w:rStyle w:val="Hyperlink"/>
            <w:noProof/>
          </w:rPr>
          <w:t>3.25.31 occurrenceCount property</w:t>
        </w:r>
        <w:r w:rsidR="00530128">
          <w:rPr>
            <w:noProof/>
            <w:webHidden/>
          </w:rPr>
          <w:tab/>
        </w:r>
        <w:r w:rsidR="00530128">
          <w:rPr>
            <w:noProof/>
            <w:webHidden/>
          </w:rPr>
          <w:fldChar w:fldCharType="begin"/>
        </w:r>
        <w:r w:rsidR="00530128">
          <w:rPr>
            <w:noProof/>
            <w:webHidden/>
          </w:rPr>
          <w:instrText xml:space="preserve"> PAGEREF _Toc5787525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5E1E0266" w14:textId="3D96E500"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26" w:history="1">
        <w:r w:rsidR="00530128" w:rsidRPr="0092382E">
          <w:rPr>
            <w:rStyle w:val="Hyperlink"/>
            <w:noProof/>
          </w:rPr>
          <w:t>3.26 location object</w:t>
        </w:r>
        <w:r w:rsidR="00530128">
          <w:rPr>
            <w:noProof/>
            <w:webHidden/>
          </w:rPr>
          <w:tab/>
        </w:r>
        <w:r w:rsidR="00530128">
          <w:rPr>
            <w:noProof/>
            <w:webHidden/>
          </w:rPr>
          <w:fldChar w:fldCharType="begin"/>
        </w:r>
        <w:r w:rsidR="00530128">
          <w:rPr>
            <w:noProof/>
            <w:webHidden/>
          </w:rPr>
          <w:instrText xml:space="preserve"> PAGEREF _Toc5787526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404EEE47" w14:textId="4B6912A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7" w:history="1">
        <w:r w:rsidR="00530128" w:rsidRPr="0092382E">
          <w:rPr>
            <w:rStyle w:val="Hyperlink"/>
            <w:noProof/>
          </w:rPr>
          <w:t>3.26.1 General</w:t>
        </w:r>
        <w:r w:rsidR="00530128">
          <w:rPr>
            <w:noProof/>
            <w:webHidden/>
          </w:rPr>
          <w:tab/>
        </w:r>
        <w:r w:rsidR="00530128">
          <w:rPr>
            <w:noProof/>
            <w:webHidden/>
          </w:rPr>
          <w:fldChar w:fldCharType="begin"/>
        </w:r>
        <w:r w:rsidR="00530128">
          <w:rPr>
            <w:noProof/>
            <w:webHidden/>
          </w:rPr>
          <w:instrText xml:space="preserve"> PAGEREF _Toc5787527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2F17F0DC" w14:textId="383CA13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8" w:history="1">
        <w:r w:rsidR="00530128" w:rsidRPr="0092382E">
          <w:rPr>
            <w:rStyle w:val="Hyperlink"/>
            <w:noProof/>
          </w:rPr>
          <w:t>3.26.2 physicalLocation property</w:t>
        </w:r>
        <w:r w:rsidR="00530128">
          <w:rPr>
            <w:noProof/>
            <w:webHidden/>
          </w:rPr>
          <w:tab/>
        </w:r>
        <w:r w:rsidR="00530128">
          <w:rPr>
            <w:noProof/>
            <w:webHidden/>
          </w:rPr>
          <w:fldChar w:fldCharType="begin"/>
        </w:r>
        <w:r w:rsidR="00530128">
          <w:rPr>
            <w:noProof/>
            <w:webHidden/>
          </w:rPr>
          <w:instrText xml:space="preserve"> PAGEREF _Toc5787528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4480044F" w14:textId="76A7256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29" w:history="1">
        <w:r w:rsidR="00530128" w:rsidRPr="0092382E">
          <w:rPr>
            <w:rStyle w:val="Hyperlink"/>
            <w:noProof/>
          </w:rPr>
          <w:t>3.26.3 logicalLocation property</w:t>
        </w:r>
        <w:r w:rsidR="00530128">
          <w:rPr>
            <w:noProof/>
            <w:webHidden/>
          </w:rPr>
          <w:tab/>
        </w:r>
        <w:r w:rsidR="00530128">
          <w:rPr>
            <w:noProof/>
            <w:webHidden/>
          </w:rPr>
          <w:fldChar w:fldCharType="begin"/>
        </w:r>
        <w:r w:rsidR="00530128">
          <w:rPr>
            <w:noProof/>
            <w:webHidden/>
          </w:rPr>
          <w:instrText xml:space="preserve"> PAGEREF _Toc5787529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7E32231C" w14:textId="42C38E7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0" w:history="1">
        <w:r w:rsidR="00530128" w:rsidRPr="0092382E">
          <w:rPr>
            <w:rStyle w:val="Hyperlink"/>
            <w:noProof/>
          </w:rPr>
          <w:t>3.26.4 message property</w:t>
        </w:r>
        <w:r w:rsidR="00530128">
          <w:rPr>
            <w:noProof/>
            <w:webHidden/>
          </w:rPr>
          <w:tab/>
        </w:r>
        <w:r w:rsidR="00530128">
          <w:rPr>
            <w:noProof/>
            <w:webHidden/>
          </w:rPr>
          <w:fldChar w:fldCharType="begin"/>
        </w:r>
        <w:r w:rsidR="00530128">
          <w:rPr>
            <w:noProof/>
            <w:webHidden/>
          </w:rPr>
          <w:instrText xml:space="preserve"> PAGEREF _Toc5787530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6479F643" w14:textId="76CF002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1" w:history="1">
        <w:r w:rsidR="00530128" w:rsidRPr="0092382E">
          <w:rPr>
            <w:rStyle w:val="Hyperlink"/>
            <w:noProof/>
          </w:rPr>
          <w:t>3.26.5 annotations property</w:t>
        </w:r>
        <w:r w:rsidR="00530128">
          <w:rPr>
            <w:noProof/>
            <w:webHidden/>
          </w:rPr>
          <w:tab/>
        </w:r>
        <w:r w:rsidR="00530128">
          <w:rPr>
            <w:noProof/>
            <w:webHidden/>
          </w:rPr>
          <w:fldChar w:fldCharType="begin"/>
        </w:r>
        <w:r w:rsidR="00530128">
          <w:rPr>
            <w:noProof/>
            <w:webHidden/>
          </w:rPr>
          <w:instrText xml:space="preserve"> PAGEREF _Toc5787531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35E94361" w14:textId="667AD62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32" w:history="1">
        <w:r w:rsidR="00530128" w:rsidRPr="0092382E">
          <w:rPr>
            <w:rStyle w:val="Hyperlink"/>
            <w:noProof/>
          </w:rPr>
          <w:t>3.27 physicalLocation object</w:t>
        </w:r>
        <w:r w:rsidR="00530128">
          <w:rPr>
            <w:noProof/>
            <w:webHidden/>
          </w:rPr>
          <w:tab/>
        </w:r>
        <w:r w:rsidR="00530128">
          <w:rPr>
            <w:noProof/>
            <w:webHidden/>
          </w:rPr>
          <w:fldChar w:fldCharType="begin"/>
        </w:r>
        <w:r w:rsidR="00530128">
          <w:rPr>
            <w:noProof/>
            <w:webHidden/>
          </w:rPr>
          <w:instrText xml:space="preserve"> PAGEREF _Toc5787532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50CAAE50" w14:textId="28BD313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3" w:history="1">
        <w:r w:rsidR="00530128" w:rsidRPr="0092382E">
          <w:rPr>
            <w:rStyle w:val="Hyperlink"/>
            <w:noProof/>
          </w:rPr>
          <w:t>3.27.1 General</w:t>
        </w:r>
        <w:r w:rsidR="00530128">
          <w:rPr>
            <w:noProof/>
            <w:webHidden/>
          </w:rPr>
          <w:tab/>
        </w:r>
        <w:r w:rsidR="00530128">
          <w:rPr>
            <w:noProof/>
            <w:webHidden/>
          </w:rPr>
          <w:fldChar w:fldCharType="begin"/>
        </w:r>
        <w:r w:rsidR="00530128">
          <w:rPr>
            <w:noProof/>
            <w:webHidden/>
          </w:rPr>
          <w:instrText xml:space="preserve"> PAGEREF _Toc5787533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0A8E173F" w14:textId="72198C6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4" w:history="1">
        <w:r w:rsidR="00530128" w:rsidRPr="0092382E">
          <w:rPr>
            <w:rStyle w:val="Hyperlink"/>
            <w:noProof/>
          </w:rPr>
          <w:t>3.27.2 Constraints</w:t>
        </w:r>
        <w:r w:rsidR="00530128">
          <w:rPr>
            <w:noProof/>
            <w:webHidden/>
          </w:rPr>
          <w:tab/>
        </w:r>
        <w:r w:rsidR="00530128">
          <w:rPr>
            <w:noProof/>
            <w:webHidden/>
          </w:rPr>
          <w:fldChar w:fldCharType="begin"/>
        </w:r>
        <w:r w:rsidR="00530128">
          <w:rPr>
            <w:noProof/>
            <w:webHidden/>
          </w:rPr>
          <w:instrText xml:space="preserve"> PAGEREF _Toc5787534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081E79BF" w14:textId="4954D14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5" w:history="1">
        <w:r w:rsidR="00530128" w:rsidRPr="0092382E">
          <w:rPr>
            <w:rStyle w:val="Hyperlink"/>
            <w:noProof/>
          </w:rPr>
          <w:t>3.27.3 id property</w:t>
        </w:r>
        <w:r w:rsidR="00530128">
          <w:rPr>
            <w:noProof/>
            <w:webHidden/>
          </w:rPr>
          <w:tab/>
        </w:r>
        <w:r w:rsidR="00530128">
          <w:rPr>
            <w:noProof/>
            <w:webHidden/>
          </w:rPr>
          <w:fldChar w:fldCharType="begin"/>
        </w:r>
        <w:r w:rsidR="00530128">
          <w:rPr>
            <w:noProof/>
            <w:webHidden/>
          </w:rPr>
          <w:instrText xml:space="preserve"> PAGEREF _Toc5787535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14314E29" w14:textId="74C651D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6" w:history="1">
        <w:r w:rsidR="00530128" w:rsidRPr="0092382E">
          <w:rPr>
            <w:rStyle w:val="Hyperlink"/>
            <w:noProof/>
          </w:rPr>
          <w:t>3.27.4 artifactLocation property</w:t>
        </w:r>
        <w:r w:rsidR="00530128">
          <w:rPr>
            <w:noProof/>
            <w:webHidden/>
          </w:rPr>
          <w:tab/>
        </w:r>
        <w:r w:rsidR="00530128">
          <w:rPr>
            <w:noProof/>
            <w:webHidden/>
          </w:rPr>
          <w:fldChar w:fldCharType="begin"/>
        </w:r>
        <w:r w:rsidR="00530128">
          <w:rPr>
            <w:noProof/>
            <w:webHidden/>
          </w:rPr>
          <w:instrText xml:space="preserve"> PAGEREF _Toc5787536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42903018" w14:textId="26CB289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7" w:history="1">
        <w:r w:rsidR="00530128" w:rsidRPr="0092382E">
          <w:rPr>
            <w:rStyle w:val="Hyperlink"/>
            <w:noProof/>
          </w:rPr>
          <w:t>3.27.5 region property</w:t>
        </w:r>
        <w:r w:rsidR="00530128">
          <w:rPr>
            <w:noProof/>
            <w:webHidden/>
          </w:rPr>
          <w:tab/>
        </w:r>
        <w:r w:rsidR="00530128">
          <w:rPr>
            <w:noProof/>
            <w:webHidden/>
          </w:rPr>
          <w:fldChar w:fldCharType="begin"/>
        </w:r>
        <w:r w:rsidR="00530128">
          <w:rPr>
            <w:noProof/>
            <w:webHidden/>
          </w:rPr>
          <w:instrText xml:space="preserve"> PAGEREF _Toc5787537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3091E136" w14:textId="35BE271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8" w:history="1">
        <w:r w:rsidR="00530128" w:rsidRPr="0092382E">
          <w:rPr>
            <w:rStyle w:val="Hyperlink"/>
            <w:noProof/>
          </w:rPr>
          <w:t>3.27.6 contextRegion property</w:t>
        </w:r>
        <w:r w:rsidR="00530128">
          <w:rPr>
            <w:noProof/>
            <w:webHidden/>
          </w:rPr>
          <w:tab/>
        </w:r>
        <w:r w:rsidR="00530128">
          <w:rPr>
            <w:noProof/>
            <w:webHidden/>
          </w:rPr>
          <w:fldChar w:fldCharType="begin"/>
        </w:r>
        <w:r w:rsidR="00530128">
          <w:rPr>
            <w:noProof/>
            <w:webHidden/>
          </w:rPr>
          <w:instrText xml:space="preserve"> PAGEREF _Toc5787538 \h </w:instrText>
        </w:r>
        <w:r w:rsidR="00530128">
          <w:rPr>
            <w:noProof/>
            <w:webHidden/>
          </w:rPr>
        </w:r>
        <w:r w:rsidR="00530128">
          <w:rPr>
            <w:noProof/>
            <w:webHidden/>
          </w:rPr>
          <w:fldChar w:fldCharType="separate"/>
        </w:r>
        <w:r w:rsidR="00530128">
          <w:rPr>
            <w:noProof/>
            <w:webHidden/>
          </w:rPr>
          <w:t>112</w:t>
        </w:r>
        <w:r w:rsidR="00530128">
          <w:rPr>
            <w:noProof/>
            <w:webHidden/>
          </w:rPr>
          <w:fldChar w:fldCharType="end"/>
        </w:r>
      </w:hyperlink>
    </w:p>
    <w:p w14:paraId="67799BF2" w14:textId="0BEB36A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39" w:history="1">
        <w:r w:rsidR="00530128" w:rsidRPr="0092382E">
          <w:rPr>
            <w:rStyle w:val="Hyperlink"/>
            <w:noProof/>
          </w:rPr>
          <w:t>3.27.7 address property</w:t>
        </w:r>
        <w:r w:rsidR="00530128">
          <w:rPr>
            <w:noProof/>
            <w:webHidden/>
          </w:rPr>
          <w:tab/>
        </w:r>
        <w:r w:rsidR="00530128">
          <w:rPr>
            <w:noProof/>
            <w:webHidden/>
          </w:rPr>
          <w:fldChar w:fldCharType="begin"/>
        </w:r>
        <w:r w:rsidR="00530128">
          <w:rPr>
            <w:noProof/>
            <w:webHidden/>
          </w:rPr>
          <w:instrText xml:space="preserve"> PAGEREF _Toc5787539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3F60901F" w14:textId="397E249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40" w:history="1">
        <w:r w:rsidR="00530128" w:rsidRPr="0092382E">
          <w:rPr>
            <w:rStyle w:val="Hyperlink"/>
            <w:noProof/>
          </w:rPr>
          <w:t>3.28 region object</w:t>
        </w:r>
        <w:r w:rsidR="00530128">
          <w:rPr>
            <w:noProof/>
            <w:webHidden/>
          </w:rPr>
          <w:tab/>
        </w:r>
        <w:r w:rsidR="00530128">
          <w:rPr>
            <w:noProof/>
            <w:webHidden/>
          </w:rPr>
          <w:fldChar w:fldCharType="begin"/>
        </w:r>
        <w:r w:rsidR="00530128">
          <w:rPr>
            <w:noProof/>
            <w:webHidden/>
          </w:rPr>
          <w:instrText xml:space="preserve"> PAGEREF _Toc5787540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7685BCBE" w14:textId="637DD38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1" w:history="1">
        <w:r w:rsidR="00530128" w:rsidRPr="0092382E">
          <w:rPr>
            <w:rStyle w:val="Hyperlink"/>
            <w:noProof/>
          </w:rPr>
          <w:t>3.28.1 General</w:t>
        </w:r>
        <w:r w:rsidR="00530128">
          <w:rPr>
            <w:noProof/>
            <w:webHidden/>
          </w:rPr>
          <w:tab/>
        </w:r>
        <w:r w:rsidR="00530128">
          <w:rPr>
            <w:noProof/>
            <w:webHidden/>
          </w:rPr>
          <w:fldChar w:fldCharType="begin"/>
        </w:r>
        <w:r w:rsidR="00530128">
          <w:rPr>
            <w:noProof/>
            <w:webHidden/>
          </w:rPr>
          <w:instrText xml:space="preserve"> PAGEREF _Toc5787541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03A6A9CE" w14:textId="15BC850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2" w:history="1">
        <w:r w:rsidR="00530128" w:rsidRPr="0092382E">
          <w:rPr>
            <w:rStyle w:val="Hyperlink"/>
            <w:noProof/>
          </w:rPr>
          <w:t>3.28.2 Text regions</w:t>
        </w:r>
        <w:r w:rsidR="00530128">
          <w:rPr>
            <w:noProof/>
            <w:webHidden/>
          </w:rPr>
          <w:tab/>
        </w:r>
        <w:r w:rsidR="00530128">
          <w:rPr>
            <w:noProof/>
            <w:webHidden/>
          </w:rPr>
          <w:fldChar w:fldCharType="begin"/>
        </w:r>
        <w:r w:rsidR="00530128">
          <w:rPr>
            <w:noProof/>
            <w:webHidden/>
          </w:rPr>
          <w:instrText xml:space="preserve"> PAGEREF _Toc5787542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2BCD0327" w14:textId="0186BCF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3" w:history="1">
        <w:r w:rsidR="00530128" w:rsidRPr="0092382E">
          <w:rPr>
            <w:rStyle w:val="Hyperlink"/>
            <w:noProof/>
          </w:rPr>
          <w:t>3.28.3 Binary regions</w:t>
        </w:r>
        <w:r w:rsidR="00530128">
          <w:rPr>
            <w:noProof/>
            <w:webHidden/>
          </w:rPr>
          <w:tab/>
        </w:r>
        <w:r w:rsidR="00530128">
          <w:rPr>
            <w:noProof/>
            <w:webHidden/>
          </w:rPr>
          <w:fldChar w:fldCharType="begin"/>
        </w:r>
        <w:r w:rsidR="00530128">
          <w:rPr>
            <w:noProof/>
            <w:webHidden/>
          </w:rPr>
          <w:instrText xml:space="preserve"> PAGEREF _Toc5787543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2FEB54C" w14:textId="2B9E5AC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4" w:history="1">
        <w:r w:rsidR="00530128" w:rsidRPr="0092382E">
          <w:rPr>
            <w:rStyle w:val="Hyperlink"/>
            <w:noProof/>
          </w:rPr>
          <w:t>3.28.4 Independence of text and binary regions</w:t>
        </w:r>
        <w:r w:rsidR="00530128">
          <w:rPr>
            <w:noProof/>
            <w:webHidden/>
          </w:rPr>
          <w:tab/>
        </w:r>
        <w:r w:rsidR="00530128">
          <w:rPr>
            <w:noProof/>
            <w:webHidden/>
          </w:rPr>
          <w:fldChar w:fldCharType="begin"/>
        </w:r>
        <w:r w:rsidR="00530128">
          <w:rPr>
            <w:noProof/>
            <w:webHidden/>
          </w:rPr>
          <w:instrText xml:space="preserve"> PAGEREF _Toc5787544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307E256A" w14:textId="1A401B6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5" w:history="1">
        <w:r w:rsidR="00530128" w:rsidRPr="0092382E">
          <w:rPr>
            <w:rStyle w:val="Hyperlink"/>
            <w:noProof/>
          </w:rPr>
          <w:t>3.28.5 startLine property</w:t>
        </w:r>
        <w:r w:rsidR="00530128">
          <w:rPr>
            <w:noProof/>
            <w:webHidden/>
          </w:rPr>
          <w:tab/>
        </w:r>
        <w:r w:rsidR="00530128">
          <w:rPr>
            <w:noProof/>
            <w:webHidden/>
          </w:rPr>
          <w:fldChar w:fldCharType="begin"/>
        </w:r>
        <w:r w:rsidR="00530128">
          <w:rPr>
            <w:noProof/>
            <w:webHidden/>
          </w:rPr>
          <w:instrText xml:space="preserve"> PAGEREF _Toc5787545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26E1046" w14:textId="248E0E3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6" w:history="1">
        <w:r w:rsidR="00530128" w:rsidRPr="0092382E">
          <w:rPr>
            <w:rStyle w:val="Hyperlink"/>
            <w:noProof/>
          </w:rPr>
          <w:t>3.28.6 startColumn property</w:t>
        </w:r>
        <w:r w:rsidR="00530128">
          <w:rPr>
            <w:noProof/>
            <w:webHidden/>
          </w:rPr>
          <w:tab/>
        </w:r>
        <w:r w:rsidR="00530128">
          <w:rPr>
            <w:noProof/>
            <w:webHidden/>
          </w:rPr>
          <w:fldChar w:fldCharType="begin"/>
        </w:r>
        <w:r w:rsidR="00530128">
          <w:rPr>
            <w:noProof/>
            <w:webHidden/>
          </w:rPr>
          <w:instrText xml:space="preserve"> PAGEREF _Toc5787546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03733330" w14:textId="1603740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7" w:history="1">
        <w:r w:rsidR="00530128" w:rsidRPr="0092382E">
          <w:rPr>
            <w:rStyle w:val="Hyperlink"/>
            <w:noProof/>
          </w:rPr>
          <w:t>3.28.7 endLine property</w:t>
        </w:r>
        <w:r w:rsidR="00530128">
          <w:rPr>
            <w:noProof/>
            <w:webHidden/>
          </w:rPr>
          <w:tab/>
        </w:r>
        <w:r w:rsidR="00530128">
          <w:rPr>
            <w:noProof/>
            <w:webHidden/>
          </w:rPr>
          <w:fldChar w:fldCharType="begin"/>
        </w:r>
        <w:r w:rsidR="00530128">
          <w:rPr>
            <w:noProof/>
            <w:webHidden/>
          </w:rPr>
          <w:instrText xml:space="preserve"> PAGEREF _Toc5787547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57F5F53" w14:textId="6D65AD4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8" w:history="1">
        <w:r w:rsidR="00530128" w:rsidRPr="0092382E">
          <w:rPr>
            <w:rStyle w:val="Hyperlink"/>
            <w:noProof/>
          </w:rPr>
          <w:t>3.28.8 endColumn property</w:t>
        </w:r>
        <w:r w:rsidR="00530128">
          <w:rPr>
            <w:noProof/>
            <w:webHidden/>
          </w:rPr>
          <w:tab/>
        </w:r>
        <w:r w:rsidR="00530128">
          <w:rPr>
            <w:noProof/>
            <w:webHidden/>
          </w:rPr>
          <w:fldChar w:fldCharType="begin"/>
        </w:r>
        <w:r w:rsidR="00530128">
          <w:rPr>
            <w:noProof/>
            <w:webHidden/>
          </w:rPr>
          <w:instrText xml:space="preserve"> PAGEREF _Toc5787548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3278D768" w14:textId="36B9506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49" w:history="1">
        <w:r w:rsidR="00530128" w:rsidRPr="0092382E">
          <w:rPr>
            <w:rStyle w:val="Hyperlink"/>
            <w:noProof/>
          </w:rPr>
          <w:t>3.28.9 charOffset property</w:t>
        </w:r>
        <w:r w:rsidR="00530128">
          <w:rPr>
            <w:noProof/>
            <w:webHidden/>
          </w:rPr>
          <w:tab/>
        </w:r>
        <w:r w:rsidR="00530128">
          <w:rPr>
            <w:noProof/>
            <w:webHidden/>
          </w:rPr>
          <w:fldChar w:fldCharType="begin"/>
        </w:r>
        <w:r w:rsidR="00530128">
          <w:rPr>
            <w:noProof/>
            <w:webHidden/>
          </w:rPr>
          <w:instrText xml:space="preserve"> PAGEREF _Toc5787549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60EC8C1E" w14:textId="55F7286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0" w:history="1">
        <w:r w:rsidR="00530128" w:rsidRPr="0092382E">
          <w:rPr>
            <w:rStyle w:val="Hyperlink"/>
            <w:noProof/>
          </w:rPr>
          <w:t>3.28.10 charLength property</w:t>
        </w:r>
        <w:r w:rsidR="00530128">
          <w:rPr>
            <w:noProof/>
            <w:webHidden/>
          </w:rPr>
          <w:tab/>
        </w:r>
        <w:r w:rsidR="00530128">
          <w:rPr>
            <w:noProof/>
            <w:webHidden/>
          </w:rPr>
          <w:fldChar w:fldCharType="begin"/>
        </w:r>
        <w:r w:rsidR="00530128">
          <w:rPr>
            <w:noProof/>
            <w:webHidden/>
          </w:rPr>
          <w:instrText xml:space="preserve"> PAGEREF _Toc5787550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6DC844D8" w14:textId="63A1EA7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1" w:history="1">
        <w:r w:rsidR="00530128" w:rsidRPr="0092382E">
          <w:rPr>
            <w:rStyle w:val="Hyperlink"/>
            <w:noProof/>
          </w:rPr>
          <w:t>3.28.11 byteOffset property</w:t>
        </w:r>
        <w:r w:rsidR="00530128">
          <w:rPr>
            <w:noProof/>
            <w:webHidden/>
          </w:rPr>
          <w:tab/>
        </w:r>
        <w:r w:rsidR="00530128">
          <w:rPr>
            <w:noProof/>
            <w:webHidden/>
          </w:rPr>
          <w:fldChar w:fldCharType="begin"/>
        </w:r>
        <w:r w:rsidR="00530128">
          <w:rPr>
            <w:noProof/>
            <w:webHidden/>
          </w:rPr>
          <w:instrText xml:space="preserve"> PAGEREF _Toc5787551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37060C87" w14:textId="3398874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2" w:history="1">
        <w:r w:rsidR="00530128" w:rsidRPr="0092382E">
          <w:rPr>
            <w:rStyle w:val="Hyperlink"/>
            <w:noProof/>
          </w:rPr>
          <w:t>3.28.12 byteLength property</w:t>
        </w:r>
        <w:r w:rsidR="00530128">
          <w:rPr>
            <w:noProof/>
            <w:webHidden/>
          </w:rPr>
          <w:tab/>
        </w:r>
        <w:r w:rsidR="00530128">
          <w:rPr>
            <w:noProof/>
            <w:webHidden/>
          </w:rPr>
          <w:fldChar w:fldCharType="begin"/>
        </w:r>
        <w:r w:rsidR="00530128">
          <w:rPr>
            <w:noProof/>
            <w:webHidden/>
          </w:rPr>
          <w:instrText xml:space="preserve"> PAGEREF _Toc5787552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7E1B6CD5" w14:textId="1B8074A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3" w:history="1">
        <w:r w:rsidR="00530128" w:rsidRPr="0092382E">
          <w:rPr>
            <w:rStyle w:val="Hyperlink"/>
            <w:noProof/>
          </w:rPr>
          <w:t>3.28.13 snippet property</w:t>
        </w:r>
        <w:r w:rsidR="00530128">
          <w:rPr>
            <w:noProof/>
            <w:webHidden/>
          </w:rPr>
          <w:tab/>
        </w:r>
        <w:r w:rsidR="00530128">
          <w:rPr>
            <w:noProof/>
            <w:webHidden/>
          </w:rPr>
          <w:fldChar w:fldCharType="begin"/>
        </w:r>
        <w:r w:rsidR="00530128">
          <w:rPr>
            <w:noProof/>
            <w:webHidden/>
          </w:rPr>
          <w:instrText xml:space="preserve"> PAGEREF _Toc5787553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7D2B26C1" w14:textId="0822653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4" w:history="1">
        <w:r w:rsidR="00530128" w:rsidRPr="0092382E">
          <w:rPr>
            <w:rStyle w:val="Hyperlink"/>
            <w:noProof/>
          </w:rPr>
          <w:t>3.28.14 message property</w:t>
        </w:r>
        <w:r w:rsidR="00530128">
          <w:rPr>
            <w:noProof/>
            <w:webHidden/>
          </w:rPr>
          <w:tab/>
        </w:r>
        <w:r w:rsidR="00530128">
          <w:rPr>
            <w:noProof/>
            <w:webHidden/>
          </w:rPr>
          <w:fldChar w:fldCharType="begin"/>
        </w:r>
        <w:r w:rsidR="00530128">
          <w:rPr>
            <w:noProof/>
            <w:webHidden/>
          </w:rPr>
          <w:instrText xml:space="preserve"> PAGEREF _Toc5787554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7B7AB238" w14:textId="42D3DD7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5" w:history="1">
        <w:r w:rsidR="00530128" w:rsidRPr="0092382E">
          <w:rPr>
            <w:rStyle w:val="Hyperlink"/>
            <w:noProof/>
          </w:rPr>
          <w:t>3.28.15 sourceLanguage property</w:t>
        </w:r>
        <w:r w:rsidR="00530128">
          <w:rPr>
            <w:noProof/>
            <w:webHidden/>
          </w:rPr>
          <w:tab/>
        </w:r>
        <w:r w:rsidR="00530128">
          <w:rPr>
            <w:noProof/>
            <w:webHidden/>
          </w:rPr>
          <w:fldChar w:fldCharType="begin"/>
        </w:r>
        <w:r w:rsidR="00530128">
          <w:rPr>
            <w:noProof/>
            <w:webHidden/>
          </w:rPr>
          <w:instrText xml:space="preserve"> PAGEREF _Toc5787555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2D141524" w14:textId="0DF55C5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56" w:history="1">
        <w:r w:rsidR="00530128" w:rsidRPr="0092382E">
          <w:rPr>
            <w:rStyle w:val="Hyperlink"/>
            <w:noProof/>
          </w:rPr>
          <w:t>3.29 rectangle object</w:t>
        </w:r>
        <w:r w:rsidR="00530128">
          <w:rPr>
            <w:noProof/>
            <w:webHidden/>
          </w:rPr>
          <w:tab/>
        </w:r>
        <w:r w:rsidR="00530128">
          <w:rPr>
            <w:noProof/>
            <w:webHidden/>
          </w:rPr>
          <w:fldChar w:fldCharType="begin"/>
        </w:r>
        <w:r w:rsidR="00530128">
          <w:rPr>
            <w:noProof/>
            <w:webHidden/>
          </w:rPr>
          <w:instrText xml:space="preserve"> PAGEREF _Toc5787556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767BD739" w14:textId="2A85D6E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7" w:history="1">
        <w:r w:rsidR="00530128" w:rsidRPr="0092382E">
          <w:rPr>
            <w:rStyle w:val="Hyperlink"/>
            <w:noProof/>
          </w:rPr>
          <w:t>3.29.1 General</w:t>
        </w:r>
        <w:r w:rsidR="00530128">
          <w:rPr>
            <w:noProof/>
            <w:webHidden/>
          </w:rPr>
          <w:tab/>
        </w:r>
        <w:r w:rsidR="00530128">
          <w:rPr>
            <w:noProof/>
            <w:webHidden/>
          </w:rPr>
          <w:fldChar w:fldCharType="begin"/>
        </w:r>
        <w:r w:rsidR="00530128">
          <w:rPr>
            <w:noProof/>
            <w:webHidden/>
          </w:rPr>
          <w:instrText xml:space="preserve"> PAGEREF _Toc5787557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07FC9B0C" w14:textId="26EBDDC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8" w:history="1">
        <w:r w:rsidR="00530128" w:rsidRPr="0092382E">
          <w:rPr>
            <w:rStyle w:val="Hyperlink"/>
            <w:noProof/>
          </w:rPr>
          <w:t>3.29.2 top, left, bottom, and right properties</w:t>
        </w:r>
        <w:r w:rsidR="00530128">
          <w:rPr>
            <w:noProof/>
            <w:webHidden/>
          </w:rPr>
          <w:tab/>
        </w:r>
        <w:r w:rsidR="00530128">
          <w:rPr>
            <w:noProof/>
            <w:webHidden/>
          </w:rPr>
          <w:fldChar w:fldCharType="begin"/>
        </w:r>
        <w:r w:rsidR="00530128">
          <w:rPr>
            <w:noProof/>
            <w:webHidden/>
          </w:rPr>
          <w:instrText xml:space="preserve"> PAGEREF _Toc5787558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00D4E039" w14:textId="147792F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59" w:history="1">
        <w:r w:rsidR="00530128" w:rsidRPr="0092382E">
          <w:rPr>
            <w:rStyle w:val="Hyperlink"/>
            <w:noProof/>
          </w:rPr>
          <w:t>3.29.3 message property</w:t>
        </w:r>
        <w:r w:rsidR="00530128">
          <w:rPr>
            <w:noProof/>
            <w:webHidden/>
          </w:rPr>
          <w:tab/>
        </w:r>
        <w:r w:rsidR="00530128">
          <w:rPr>
            <w:noProof/>
            <w:webHidden/>
          </w:rPr>
          <w:fldChar w:fldCharType="begin"/>
        </w:r>
        <w:r w:rsidR="00530128">
          <w:rPr>
            <w:noProof/>
            <w:webHidden/>
          </w:rPr>
          <w:instrText xml:space="preserve"> PAGEREF _Toc5787559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1AA9B6A" w14:textId="71E1753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60" w:history="1">
        <w:r w:rsidR="00530128" w:rsidRPr="0092382E">
          <w:rPr>
            <w:rStyle w:val="Hyperlink"/>
            <w:noProof/>
          </w:rPr>
          <w:t>3.30 address object</w:t>
        </w:r>
        <w:r w:rsidR="00530128">
          <w:rPr>
            <w:noProof/>
            <w:webHidden/>
          </w:rPr>
          <w:tab/>
        </w:r>
        <w:r w:rsidR="00530128">
          <w:rPr>
            <w:noProof/>
            <w:webHidden/>
          </w:rPr>
          <w:fldChar w:fldCharType="begin"/>
        </w:r>
        <w:r w:rsidR="00530128">
          <w:rPr>
            <w:noProof/>
            <w:webHidden/>
          </w:rPr>
          <w:instrText xml:space="preserve"> PAGEREF _Toc5787560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918E789" w14:textId="64B8ACB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1" w:history="1">
        <w:r w:rsidR="00530128" w:rsidRPr="0092382E">
          <w:rPr>
            <w:rStyle w:val="Hyperlink"/>
            <w:noProof/>
          </w:rPr>
          <w:t>3.30.1 baseAddress property</w:t>
        </w:r>
        <w:r w:rsidR="00530128">
          <w:rPr>
            <w:noProof/>
            <w:webHidden/>
          </w:rPr>
          <w:tab/>
        </w:r>
        <w:r w:rsidR="00530128">
          <w:rPr>
            <w:noProof/>
            <w:webHidden/>
          </w:rPr>
          <w:fldChar w:fldCharType="begin"/>
        </w:r>
        <w:r w:rsidR="00530128">
          <w:rPr>
            <w:noProof/>
            <w:webHidden/>
          </w:rPr>
          <w:instrText xml:space="preserve"> PAGEREF _Toc5787561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1B773053" w14:textId="685F7FD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2" w:history="1">
        <w:r w:rsidR="00530128" w:rsidRPr="0092382E">
          <w:rPr>
            <w:rStyle w:val="Hyperlink"/>
            <w:noProof/>
          </w:rPr>
          <w:t>3.30.2 offset property</w:t>
        </w:r>
        <w:r w:rsidR="00530128">
          <w:rPr>
            <w:noProof/>
            <w:webHidden/>
          </w:rPr>
          <w:tab/>
        </w:r>
        <w:r w:rsidR="00530128">
          <w:rPr>
            <w:noProof/>
            <w:webHidden/>
          </w:rPr>
          <w:fldChar w:fldCharType="begin"/>
        </w:r>
        <w:r w:rsidR="00530128">
          <w:rPr>
            <w:noProof/>
            <w:webHidden/>
          </w:rPr>
          <w:instrText xml:space="preserve"> PAGEREF _Toc5787562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4685982C" w14:textId="16EF08A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3" w:history="1">
        <w:r w:rsidR="00530128" w:rsidRPr="0092382E">
          <w:rPr>
            <w:rStyle w:val="Hyperlink"/>
            <w:noProof/>
          </w:rPr>
          <w:t>3.30.3 fullyQualifiedName property</w:t>
        </w:r>
        <w:r w:rsidR="00530128">
          <w:rPr>
            <w:noProof/>
            <w:webHidden/>
          </w:rPr>
          <w:tab/>
        </w:r>
        <w:r w:rsidR="00530128">
          <w:rPr>
            <w:noProof/>
            <w:webHidden/>
          </w:rPr>
          <w:fldChar w:fldCharType="begin"/>
        </w:r>
        <w:r w:rsidR="00530128">
          <w:rPr>
            <w:noProof/>
            <w:webHidden/>
          </w:rPr>
          <w:instrText xml:space="preserve"> PAGEREF _Toc5787563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E2B9D50" w14:textId="5ECD53D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4" w:history="1">
        <w:r w:rsidR="00530128" w:rsidRPr="0092382E">
          <w:rPr>
            <w:rStyle w:val="Hyperlink"/>
            <w:noProof/>
          </w:rPr>
          <w:t>3.30.4 name property</w:t>
        </w:r>
        <w:r w:rsidR="00530128">
          <w:rPr>
            <w:noProof/>
            <w:webHidden/>
          </w:rPr>
          <w:tab/>
        </w:r>
        <w:r w:rsidR="00530128">
          <w:rPr>
            <w:noProof/>
            <w:webHidden/>
          </w:rPr>
          <w:fldChar w:fldCharType="begin"/>
        </w:r>
        <w:r w:rsidR="00530128">
          <w:rPr>
            <w:noProof/>
            <w:webHidden/>
          </w:rPr>
          <w:instrText xml:space="preserve"> PAGEREF _Toc5787564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3A3ECAEC" w14:textId="7F3043C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5" w:history="1">
        <w:r w:rsidR="00530128" w:rsidRPr="0092382E">
          <w:rPr>
            <w:rStyle w:val="Hyperlink"/>
            <w:noProof/>
          </w:rPr>
          <w:t>3.30.5 kind property</w:t>
        </w:r>
        <w:r w:rsidR="00530128">
          <w:rPr>
            <w:noProof/>
            <w:webHidden/>
          </w:rPr>
          <w:tab/>
        </w:r>
        <w:r w:rsidR="00530128">
          <w:rPr>
            <w:noProof/>
            <w:webHidden/>
          </w:rPr>
          <w:fldChar w:fldCharType="begin"/>
        </w:r>
        <w:r w:rsidR="00530128">
          <w:rPr>
            <w:noProof/>
            <w:webHidden/>
          </w:rPr>
          <w:instrText xml:space="preserve"> PAGEREF _Toc5787565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15FB96CE" w14:textId="1BB82FA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6" w:history="1">
        <w:r w:rsidR="00530128" w:rsidRPr="0092382E">
          <w:rPr>
            <w:rStyle w:val="Hyperlink"/>
            <w:noProof/>
          </w:rPr>
          <w:t>3.30.6 index property</w:t>
        </w:r>
        <w:r w:rsidR="00530128">
          <w:rPr>
            <w:noProof/>
            <w:webHidden/>
          </w:rPr>
          <w:tab/>
        </w:r>
        <w:r w:rsidR="00530128">
          <w:rPr>
            <w:noProof/>
            <w:webHidden/>
          </w:rPr>
          <w:fldChar w:fldCharType="begin"/>
        </w:r>
        <w:r w:rsidR="00530128">
          <w:rPr>
            <w:noProof/>
            <w:webHidden/>
          </w:rPr>
          <w:instrText xml:space="preserve"> PAGEREF _Toc5787566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6FD512DB" w14:textId="2311C3D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7" w:history="1">
        <w:r w:rsidR="00530128" w:rsidRPr="0092382E">
          <w:rPr>
            <w:rStyle w:val="Hyperlink"/>
            <w:noProof/>
          </w:rPr>
          <w:t>3.30.7 parentIndex property</w:t>
        </w:r>
        <w:r w:rsidR="00530128">
          <w:rPr>
            <w:noProof/>
            <w:webHidden/>
          </w:rPr>
          <w:tab/>
        </w:r>
        <w:r w:rsidR="00530128">
          <w:rPr>
            <w:noProof/>
            <w:webHidden/>
          </w:rPr>
          <w:fldChar w:fldCharType="begin"/>
        </w:r>
        <w:r w:rsidR="00530128">
          <w:rPr>
            <w:noProof/>
            <w:webHidden/>
          </w:rPr>
          <w:instrText xml:space="preserve"> PAGEREF _Toc5787567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5C415A56" w14:textId="44DF9E62"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68" w:history="1">
        <w:r w:rsidR="00530128" w:rsidRPr="0092382E">
          <w:rPr>
            <w:rStyle w:val="Hyperlink"/>
            <w:noProof/>
          </w:rPr>
          <w:t>3.31 logicalLocation object</w:t>
        </w:r>
        <w:r w:rsidR="00530128">
          <w:rPr>
            <w:noProof/>
            <w:webHidden/>
          </w:rPr>
          <w:tab/>
        </w:r>
        <w:r w:rsidR="00530128">
          <w:rPr>
            <w:noProof/>
            <w:webHidden/>
          </w:rPr>
          <w:fldChar w:fldCharType="begin"/>
        </w:r>
        <w:r w:rsidR="00530128">
          <w:rPr>
            <w:noProof/>
            <w:webHidden/>
          </w:rPr>
          <w:instrText xml:space="preserve"> PAGEREF _Toc5787568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52337BF8" w14:textId="1362ADE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69" w:history="1">
        <w:r w:rsidR="00530128" w:rsidRPr="0092382E">
          <w:rPr>
            <w:rStyle w:val="Hyperlink"/>
            <w:noProof/>
          </w:rPr>
          <w:t>3.31.1 General</w:t>
        </w:r>
        <w:r w:rsidR="00530128">
          <w:rPr>
            <w:noProof/>
            <w:webHidden/>
          </w:rPr>
          <w:tab/>
        </w:r>
        <w:r w:rsidR="00530128">
          <w:rPr>
            <w:noProof/>
            <w:webHidden/>
          </w:rPr>
          <w:fldChar w:fldCharType="begin"/>
        </w:r>
        <w:r w:rsidR="00530128">
          <w:rPr>
            <w:noProof/>
            <w:webHidden/>
          </w:rPr>
          <w:instrText xml:space="preserve"> PAGEREF _Toc5787569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1C27B40F" w14:textId="007830B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0" w:history="1">
        <w:r w:rsidR="00530128" w:rsidRPr="0092382E">
          <w:rPr>
            <w:rStyle w:val="Hyperlink"/>
            <w:noProof/>
          </w:rPr>
          <w:t>3.31.2 Constraints</w:t>
        </w:r>
        <w:r w:rsidR="00530128">
          <w:rPr>
            <w:noProof/>
            <w:webHidden/>
          </w:rPr>
          <w:tab/>
        </w:r>
        <w:r w:rsidR="00530128">
          <w:rPr>
            <w:noProof/>
            <w:webHidden/>
          </w:rPr>
          <w:fldChar w:fldCharType="begin"/>
        </w:r>
        <w:r w:rsidR="00530128">
          <w:rPr>
            <w:noProof/>
            <w:webHidden/>
          </w:rPr>
          <w:instrText xml:space="preserve"> PAGEREF _Toc5787570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3A336A8F" w14:textId="1F59700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1" w:history="1">
        <w:r w:rsidR="00530128" w:rsidRPr="0092382E">
          <w:rPr>
            <w:rStyle w:val="Hyperlink"/>
            <w:noProof/>
          </w:rPr>
          <w:t>3.31.3 Logical location naming rules</w:t>
        </w:r>
        <w:r w:rsidR="00530128">
          <w:rPr>
            <w:noProof/>
            <w:webHidden/>
          </w:rPr>
          <w:tab/>
        </w:r>
        <w:r w:rsidR="00530128">
          <w:rPr>
            <w:noProof/>
            <w:webHidden/>
          </w:rPr>
          <w:fldChar w:fldCharType="begin"/>
        </w:r>
        <w:r w:rsidR="00530128">
          <w:rPr>
            <w:noProof/>
            <w:webHidden/>
          </w:rPr>
          <w:instrText xml:space="preserve"> PAGEREF _Toc5787571 \h </w:instrText>
        </w:r>
        <w:r w:rsidR="00530128">
          <w:rPr>
            <w:noProof/>
            <w:webHidden/>
          </w:rPr>
        </w:r>
        <w:r w:rsidR="00530128">
          <w:rPr>
            <w:noProof/>
            <w:webHidden/>
          </w:rPr>
          <w:fldChar w:fldCharType="separate"/>
        </w:r>
        <w:r w:rsidR="00530128">
          <w:rPr>
            <w:noProof/>
            <w:webHidden/>
          </w:rPr>
          <w:t>121</w:t>
        </w:r>
        <w:r w:rsidR="00530128">
          <w:rPr>
            <w:noProof/>
            <w:webHidden/>
          </w:rPr>
          <w:fldChar w:fldCharType="end"/>
        </w:r>
      </w:hyperlink>
    </w:p>
    <w:p w14:paraId="618BB1E2" w14:textId="709B7EE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2" w:history="1">
        <w:r w:rsidR="00530128" w:rsidRPr="0092382E">
          <w:rPr>
            <w:rStyle w:val="Hyperlink"/>
            <w:noProof/>
          </w:rPr>
          <w:t>3.31.4 name property</w:t>
        </w:r>
        <w:r w:rsidR="00530128">
          <w:rPr>
            <w:noProof/>
            <w:webHidden/>
          </w:rPr>
          <w:tab/>
        </w:r>
        <w:r w:rsidR="00530128">
          <w:rPr>
            <w:noProof/>
            <w:webHidden/>
          </w:rPr>
          <w:fldChar w:fldCharType="begin"/>
        </w:r>
        <w:r w:rsidR="00530128">
          <w:rPr>
            <w:noProof/>
            <w:webHidden/>
          </w:rPr>
          <w:instrText xml:space="preserve"> PAGEREF _Toc5787572 \h </w:instrText>
        </w:r>
        <w:r w:rsidR="00530128">
          <w:rPr>
            <w:noProof/>
            <w:webHidden/>
          </w:rPr>
        </w:r>
        <w:r w:rsidR="00530128">
          <w:rPr>
            <w:noProof/>
            <w:webHidden/>
          </w:rPr>
          <w:fldChar w:fldCharType="separate"/>
        </w:r>
        <w:r w:rsidR="00530128">
          <w:rPr>
            <w:noProof/>
            <w:webHidden/>
          </w:rPr>
          <w:t>121</w:t>
        </w:r>
        <w:r w:rsidR="00530128">
          <w:rPr>
            <w:noProof/>
            <w:webHidden/>
          </w:rPr>
          <w:fldChar w:fldCharType="end"/>
        </w:r>
      </w:hyperlink>
    </w:p>
    <w:p w14:paraId="4734254F" w14:textId="28EE3ED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3" w:history="1">
        <w:r w:rsidR="00530128" w:rsidRPr="0092382E">
          <w:rPr>
            <w:rStyle w:val="Hyperlink"/>
            <w:noProof/>
          </w:rPr>
          <w:t>3.31.5 index property</w:t>
        </w:r>
        <w:r w:rsidR="00530128">
          <w:rPr>
            <w:noProof/>
            <w:webHidden/>
          </w:rPr>
          <w:tab/>
        </w:r>
        <w:r w:rsidR="00530128">
          <w:rPr>
            <w:noProof/>
            <w:webHidden/>
          </w:rPr>
          <w:fldChar w:fldCharType="begin"/>
        </w:r>
        <w:r w:rsidR="00530128">
          <w:rPr>
            <w:noProof/>
            <w:webHidden/>
          </w:rPr>
          <w:instrText xml:space="preserve"> PAGEREF _Toc5787573 \h </w:instrText>
        </w:r>
        <w:r w:rsidR="00530128">
          <w:rPr>
            <w:noProof/>
            <w:webHidden/>
          </w:rPr>
        </w:r>
        <w:r w:rsidR="00530128">
          <w:rPr>
            <w:noProof/>
            <w:webHidden/>
          </w:rPr>
          <w:fldChar w:fldCharType="separate"/>
        </w:r>
        <w:r w:rsidR="00530128">
          <w:rPr>
            <w:noProof/>
            <w:webHidden/>
          </w:rPr>
          <w:t>122</w:t>
        </w:r>
        <w:r w:rsidR="00530128">
          <w:rPr>
            <w:noProof/>
            <w:webHidden/>
          </w:rPr>
          <w:fldChar w:fldCharType="end"/>
        </w:r>
      </w:hyperlink>
    </w:p>
    <w:p w14:paraId="36882B5B" w14:textId="00288E9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4" w:history="1">
        <w:r w:rsidR="00530128" w:rsidRPr="0092382E">
          <w:rPr>
            <w:rStyle w:val="Hyperlink"/>
            <w:noProof/>
          </w:rPr>
          <w:t>3.31.6 fullyQualifiedName property</w:t>
        </w:r>
        <w:r w:rsidR="00530128">
          <w:rPr>
            <w:noProof/>
            <w:webHidden/>
          </w:rPr>
          <w:tab/>
        </w:r>
        <w:r w:rsidR="00530128">
          <w:rPr>
            <w:noProof/>
            <w:webHidden/>
          </w:rPr>
          <w:fldChar w:fldCharType="begin"/>
        </w:r>
        <w:r w:rsidR="00530128">
          <w:rPr>
            <w:noProof/>
            <w:webHidden/>
          </w:rPr>
          <w:instrText xml:space="preserve"> PAGEREF _Toc5787574 \h </w:instrText>
        </w:r>
        <w:r w:rsidR="00530128">
          <w:rPr>
            <w:noProof/>
            <w:webHidden/>
          </w:rPr>
        </w:r>
        <w:r w:rsidR="00530128">
          <w:rPr>
            <w:noProof/>
            <w:webHidden/>
          </w:rPr>
          <w:fldChar w:fldCharType="separate"/>
        </w:r>
        <w:r w:rsidR="00530128">
          <w:rPr>
            <w:noProof/>
            <w:webHidden/>
          </w:rPr>
          <w:t>122</w:t>
        </w:r>
        <w:r w:rsidR="00530128">
          <w:rPr>
            <w:noProof/>
            <w:webHidden/>
          </w:rPr>
          <w:fldChar w:fldCharType="end"/>
        </w:r>
      </w:hyperlink>
    </w:p>
    <w:p w14:paraId="20F40BDD" w14:textId="06BA763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5" w:history="1">
        <w:r w:rsidR="00530128" w:rsidRPr="0092382E">
          <w:rPr>
            <w:rStyle w:val="Hyperlink"/>
            <w:noProof/>
          </w:rPr>
          <w:t>3.31.7 decoratedName property</w:t>
        </w:r>
        <w:r w:rsidR="00530128">
          <w:rPr>
            <w:noProof/>
            <w:webHidden/>
          </w:rPr>
          <w:tab/>
        </w:r>
        <w:r w:rsidR="00530128">
          <w:rPr>
            <w:noProof/>
            <w:webHidden/>
          </w:rPr>
          <w:fldChar w:fldCharType="begin"/>
        </w:r>
        <w:r w:rsidR="00530128">
          <w:rPr>
            <w:noProof/>
            <w:webHidden/>
          </w:rPr>
          <w:instrText xml:space="preserve"> PAGEREF _Toc5787575 \h </w:instrText>
        </w:r>
        <w:r w:rsidR="00530128">
          <w:rPr>
            <w:noProof/>
            <w:webHidden/>
          </w:rPr>
        </w:r>
        <w:r w:rsidR="00530128">
          <w:rPr>
            <w:noProof/>
            <w:webHidden/>
          </w:rPr>
          <w:fldChar w:fldCharType="separate"/>
        </w:r>
        <w:r w:rsidR="00530128">
          <w:rPr>
            <w:noProof/>
            <w:webHidden/>
          </w:rPr>
          <w:t>123</w:t>
        </w:r>
        <w:r w:rsidR="00530128">
          <w:rPr>
            <w:noProof/>
            <w:webHidden/>
          </w:rPr>
          <w:fldChar w:fldCharType="end"/>
        </w:r>
      </w:hyperlink>
    </w:p>
    <w:p w14:paraId="4D77F3E7" w14:textId="2EB0084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6" w:history="1">
        <w:r w:rsidR="00530128" w:rsidRPr="0092382E">
          <w:rPr>
            <w:rStyle w:val="Hyperlink"/>
            <w:noProof/>
          </w:rPr>
          <w:t>3.31.8 kind property</w:t>
        </w:r>
        <w:r w:rsidR="00530128">
          <w:rPr>
            <w:noProof/>
            <w:webHidden/>
          </w:rPr>
          <w:tab/>
        </w:r>
        <w:r w:rsidR="00530128">
          <w:rPr>
            <w:noProof/>
            <w:webHidden/>
          </w:rPr>
          <w:fldChar w:fldCharType="begin"/>
        </w:r>
        <w:r w:rsidR="00530128">
          <w:rPr>
            <w:noProof/>
            <w:webHidden/>
          </w:rPr>
          <w:instrText xml:space="preserve"> PAGEREF _Toc5787576 \h </w:instrText>
        </w:r>
        <w:r w:rsidR="00530128">
          <w:rPr>
            <w:noProof/>
            <w:webHidden/>
          </w:rPr>
        </w:r>
        <w:r w:rsidR="00530128">
          <w:rPr>
            <w:noProof/>
            <w:webHidden/>
          </w:rPr>
          <w:fldChar w:fldCharType="separate"/>
        </w:r>
        <w:r w:rsidR="00530128">
          <w:rPr>
            <w:noProof/>
            <w:webHidden/>
          </w:rPr>
          <w:t>124</w:t>
        </w:r>
        <w:r w:rsidR="00530128">
          <w:rPr>
            <w:noProof/>
            <w:webHidden/>
          </w:rPr>
          <w:fldChar w:fldCharType="end"/>
        </w:r>
      </w:hyperlink>
    </w:p>
    <w:p w14:paraId="0DD4BDDC" w14:textId="1770200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7" w:history="1">
        <w:r w:rsidR="00530128" w:rsidRPr="0092382E">
          <w:rPr>
            <w:rStyle w:val="Hyperlink"/>
            <w:noProof/>
          </w:rPr>
          <w:t>3.31.9 parentIndex property</w:t>
        </w:r>
        <w:r w:rsidR="00530128">
          <w:rPr>
            <w:noProof/>
            <w:webHidden/>
          </w:rPr>
          <w:tab/>
        </w:r>
        <w:r w:rsidR="00530128">
          <w:rPr>
            <w:noProof/>
            <w:webHidden/>
          </w:rPr>
          <w:fldChar w:fldCharType="begin"/>
        </w:r>
        <w:r w:rsidR="00530128">
          <w:rPr>
            <w:noProof/>
            <w:webHidden/>
          </w:rPr>
          <w:instrText xml:space="preserve"> PAGEREF _Toc5787577 \h </w:instrText>
        </w:r>
        <w:r w:rsidR="00530128">
          <w:rPr>
            <w:noProof/>
            <w:webHidden/>
          </w:rPr>
        </w:r>
        <w:r w:rsidR="00530128">
          <w:rPr>
            <w:noProof/>
            <w:webHidden/>
          </w:rPr>
          <w:fldChar w:fldCharType="separate"/>
        </w:r>
        <w:r w:rsidR="00530128">
          <w:rPr>
            <w:noProof/>
            <w:webHidden/>
          </w:rPr>
          <w:t>126</w:t>
        </w:r>
        <w:r w:rsidR="00530128">
          <w:rPr>
            <w:noProof/>
            <w:webHidden/>
          </w:rPr>
          <w:fldChar w:fldCharType="end"/>
        </w:r>
      </w:hyperlink>
    </w:p>
    <w:p w14:paraId="35846BB4" w14:textId="2B175282"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78" w:history="1">
        <w:r w:rsidR="00530128" w:rsidRPr="0092382E">
          <w:rPr>
            <w:rStyle w:val="Hyperlink"/>
            <w:noProof/>
          </w:rPr>
          <w:t>3.32 suppression object</w:t>
        </w:r>
        <w:r w:rsidR="00530128">
          <w:rPr>
            <w:noProof/>
            <w:webHidden/>
          </w:rPr>
          <w:tab/>
        </w:r>
        <w:r w:rsidR="00530128">
          <w:rPr>
            <w:noProof/>
            <w:webHidden/>
          </w:rPr>
          <w:fldChar w:fldCharType="begin"/>
        </w:r>
        <w:r w:rsidR="00530128">
          <w:rPr>
            <w:noProof/>
            <w:webHidden/>
          </w:rPr>
          <w:instrText xml:space="preserve"> PAGEREF _Toc5787578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34249682" w14:textId="03F4852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79" w:history="1">
        <w:r w:rsidR="00530128" w:rsidRPr="0092382E">
          <w:rPr>
            <w:rStyle w:val="Hyperlink"/>
            <w:noProof/>
          </w:rPr>
          <w:t>3.32.1 General</w:t>
        </w:r>
        <w:r w:rsidR="00530128">
          <w:rPr>
            <w:noProof/>
            <w:webHidden/>
          </w:rPr>
          <w:tab/>
        </w:r>
        <w:r w:rsidR="00530128">
          <w:rPr>
            <w:noProof/>
            <w:webHidden/>
          </w:rPr>
          <w:fldChar w:fldCharType="begin"/>
        </w:r>
        <w:r w:rsidR="00530128">
          <w:rPr>
            <w:noProof/>
            <w:webHidden/>
          </w:rPr>
          <w:instrText xml:space="preserve"> PAGEREF _Toc5787579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7AAEC2F4" w14:textId="08D5C22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80" w:history="1">
        <w:r w:rsidR="00530128" w:rsidRPr="0092382E">
          <w:rPr>
            <w:rStyle w:val="Hyperlink"/>
            <w:noProof/>
          </w:rPr>
          <w:t>3.32.2 kind property</w:t>
        </w:r>
        <w:r w:rsidR="00530128">
          <w:rPr>
            <w:noProof/>
            <w:webHidden/>
          </w:rPr>
          <w:tab/>
        </w:r>
        <w:r w:rsidR="00530128">
          <w:rPr>
            <w:noProof/>
            <w:webHidden/>
          </w:rPr>
          <w:fldChar w:fldCharType="begin"/>
        </w:r>
        <w:r w:rsidR="00530128">
          <w:rPr>
            <w:noProof/>
            <w:webHidden/>
          </w:rPr>
          <w:instrText xml:space="preserve"> PAGEREF _Toc5787580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1D7A00A8" w14:textId="02707450" w:rsidR="00530128" w:rsidRDefault="007A0673">
      <w:pPr>
        <w:pStyle w:val="TOC4"/>
        <w:tabs>
          <w:tab w:val="right" w:leader="dot" w:pos="9350"/>
        </w:tabs>
        <w:rPr>
          <w:rFonts w:asciiTheme="minorHAnsi" w:eastAsiaTheme="minorEastAsia" w:hAnsiTheme="minorHAnsi" w:cstheme="minorBidi"/>
          <w:noProof/>
          <w:sz w:val="22"/>
          <w:szCs w:val="22"/>
        </w:rPr>
      </w:pPr>
      <w:hyperlink w:anchor="_Toc5787581" w:history="1">
        <w:r w:rsidR="00530128" w:rsidRPr="0092382E">
          <w:rPr>
            <w:rStyle w:val="Hyperlink"/>
            <w:noProof/>
          </w:rPr>
          <w:t>3.32.2.1 suppressedInSource value</w:t>
        </w:r>
        <w:r w:rsidR="00530128">
          <w:rPr>
            <w:noProof/>
            <w:webHidden/>
          </w:rPr>
          <w:tab/>
        </w:r>
        <w:r w:rsidR="00530128">
          <w:rPr>
            <w:noProof/>
            <w:webHidden/>
          </w:rPr>
          <w:fldChar w:fldCharType="begin"/>
        </w:r>
        <w:r w:rsidR="00530128">
          <w:rPr>
            <w:noProof/>
            <w:webHidden/>
          </w:rPr>
          <w:instrText xml:space="preserve"> PAGEREF _Toc5787581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6C77E3CD" w14:textId="7452D7E9" w:rsidR="00530128" w:rsidRDefault="007A0673">
      <w:pPr>
        <w:pStyle w:val="TOC4"/>
        <w:tabs>
          <w:tab w:val="right" w:leader="dot" w:pos="9350"/>
        </w:tabs>
        <w:rPr>
          <w:rFonts w:asciiTheme="minorHAnsi" w:eastAsiaTheme="minorEastAsia" w:hAnsiTheme="minorHAnsi" w:cstheme="minorBidi"/>
          <w:noProof/>
          <w:sz w:val="22"/>
          <w:szCs w:val="22"/>
        </w:rPr>
      </w:pPr>
      <w:hyperlink w:anchor="_Toc5787582" w:history="1">
        <w:r w:rsidR="00530128" w:rsidRPr="0092382E">
          <w:rPr>
            <w:rStyle w:val="Hyperlink"/>
            <w:noProof/>
          </w:rPr>
          <w:t>3.32.2.2 suppressedExternally value</w:t>
        </w:r>
        <w:r w:rsidR="00530128">
          <w:rPr>
            <w:noProof/>
            <w:webHidden/>
          </w:rPr>
          <w:tab/>
        </w:r>
        <w:r w:rsidR="00530128">
          <w:rPr>
            <w:noProof/>
            <w:webHidden/>
          </w:rPr>
          <w:fldChar w:fldCharType="begin"/>
        </w:r>
        <w:r w:rsidR="00530128">
          <w:rPr>
            <w:noProof/>
            <w:webHidden/>
          </w:rPr>
          <w:instrText xml:space="preserve"> PAGEREF _Toc5787582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4E6B2735" w14:textId="03AA0DDC" w:rsidR="00530128" w:rsidRDefault="007A0673">
      <w:pPr>
        <w:pStyle w:val="TOC4"/>
        <w:tabs>
          <w:tab w:val="right" w:leader="dot" w:pos="9350"/>
        </w:tabs>
        <w:rPr>
          <w:rFonts w:asciiTheme="minorHAnsi" w:eastAsiaTheme="minorEastAsia" w:hAnsiTheme="minorHAnsi" w:cstheme="minorBidi"/>
          <w:noProof/>
          <w:sz w:val="22"/>
          <w:szCs w:val="22"/>
        </w:rPr>
      </w:pPr>
      <w:hyperlink w:anchor="_Toc5787583" w:history="1">
        <w:r w:rsidR="00530128" w:rsidRPr="0092382E">
          <w:rPr>
            <w:rStyle w:val="Hyperlink"/>
            <w:noProof/>
          </w:rPr>
          <w:t>3.32.2.3 underReview</w:t>
        </w:r>
        <w:r w:rsidR="00530128">
          <w:rPr>
            <w:noProof/>
            <w:webHidden/>
          </w:rPr>
          <w:tab/>
        </w:r>
        <w:r w:rsidR="00530128">
          <w:rPr>
            <w:noProof/>
            <w:webHidden/>
          </w:rPr>
          <w:fldChar w:fldCharType="begin"/>
        </w:r>
        <w:r w:rsidR="00530128">
          <w:rPr>
            <w:noProof/>
            <w:webHidden/>
          </w:rPr>
          <w:instrText xml:space="preserve"> PAGEREF _Toc5787583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7FCC0048" w14:textId="2BE1A0BE" w:rsidR="00530128" w:rsidRDefault="007A0673">
      <w:pPr>
        <w:pStyle w:val="TOC4"/>
        <w:tabs>
          <w:tab w:val="right" w:leader="dot" w:pos="9350"/>
        </w:tabs>
        <w:rPr>
          <w:rFonts w:asciiTheme="minorHAnsi" w:eastAsiaTheme="minorEastAsia" w:hAnsiTheme="minorHAnsi" w:cstheme="minorBidi"/>
          <w:noProof/>
          <w:sz w:val="22"/>
          <w:szCs w:val="22"/>
        </w:rPr>
      </w:pPr>
      <w:hyperlink w:anchor="_Toc5787584" w:history="1">
        <w:r w:rsidR="00530128" w:rsidRPr="0092382E">
          <w:rPr>
            <w:rStyle w:val="Hyperlink"/>
            <w:noProof/>
          </w:rPr>
          <w:t>3.32.2.4 suppressionRejected</w:t>
        </w:r>
        <w:r w:rsidR="00530128">
          <w:rPr>
            <w:noProof/>
            <w:webHidden/>
          </w:rPr>
          <w:tab/>
        </w:r>
        <w:r w:rsidR="00530128">
          <w:rPr>
            <w:noProof/>
            <w:webHidden/>
          </w:rPr>
          <w:fldChar w:fldCharType="begin"/>
        </w:r>
        <w:r w:rsidR="00530128">
          <w:rPr>
            <w:noProof/>
            <w:webHidden/>
          </w:rPr>
          <w:instrText xml:space="preserve"> PAGEREF _Toc5787584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5033B6CD" w14:textId="6CE564D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85" w:history="1">
        <w:r w:rsidR="00530128" w:rsidRPr="0092382E">
          <w:rPr>
            <w:rStyle w:val="Hyperlink"/>
            <w:noProof/>
          </w:rPr>
          <w:t>3.32.3 location property</w:t>
        </w:r>
        <w:r w:rsidR="00530128">
          <w:rPr>
            <w:noProof/>
            <w:webHidden/>
          </w:rPr>
          <w:tab/>
        </w:r>
        <w:r w:rsidR="00530128">
          <w:rPr>
            <w:noProof/>
            <w:webHidden/>
          </w:rPr>
          <w:fldChar w:fldCharType="begin"/>
        </w:r>
        <w:r w:rsidR="00530128">
          <w:rPr>
            <w:noProof/>
            <w:webHidden/>
          </w:rPr>
          <w:instrText xml:space="preserve"> PAGEREF _Toc5787585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6AF8BEFF" w14:textId="59A87E9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86" w:history="1">
        <w:r w:rsidR="00530128" w:rsidRPr="0092382E">
          <w:rPr>
            <w:rStyle w:val="Hyperlink"/>
            <w:noProof/>
          </w:rPr>
          <w:t>3.32.4 guid property</w:t>
        </w:r>
        <w:r w:rsidR="00530128">
          <w:rPr>
            <w:noProof/>
            <w:webHidden/>
          </w:rPr>
          <w:tab/>
        </w:r>
        <w:r w:rsidR="00530128">
          <w:rPr>
            <w:noProof/>
            <w:webHidden/>
          </w:rPr>
          <w:fldChar w:fldCharType="begin"/>
        </w:r>
        <w:r w:rsidR="00530128">
          <w:rPr>
            <w:noProof/>
            <w:webHidden/>
          </w:rPr>
          <w:instrText xml:space="preserve"> PAGEREF _Toc5787586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63C42562" w14:textId="10501423"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87" w:history="1">
        <w:r w:rsidR="00530128" w:rsidRPr="0092382E">
          <w:rPr>
            <w:rStyle w:val="Hyperlink"/>
            <w:noProof/>
          </w:rPr>
          <w:t>3.33 codeFlow object</w:t>
        </w:r>
        <w:r w:rsidR="00530128">
          <w:rPr>
            <w:noProof/>
            <w:webHidden/>
          </w:rPr>
          <w:tab/>
        </w:r>
        <w:r w:rsidR="00530128">
          <w:rPr>
            <w:noProof/>
            <w:webHidden/>
          </w:rPr>
          <w:fldChar w:fldCharType="begin"/>
        </w:r>
        <w:r w:rsidR="00530128">
          <w:rPr>
            <w:noProof/>
            <w:webHidden/>
          </w:rPr>
          <w:instrText xml:space="preserve"> PAGEREF _Toc5787587 \h </w:instrText>
        </w:r>
        <w:r w:rsidR="00530128">
          <w:rPr>
            <w:noProof/>
            <w:webHidden/>
          </w:rPr>
        </w:r>
        <w:r w:rsidR="00530128">
          <w:rPr>
            <w:noProof/>
            <w:webHidden/>
          </w:rPr>
          <w:fldChar w:fldCharType="separate"/>
        </w:r>
        <w:r w:rsidR="00530128">
          <w:rPr>
            <w:noProof/>
            <w:webHidden/>
          </w:rPr>
          <w:t>129</w:t>
        </w:r>
        <w:r w:rsidR="00530128">
          <w:rPr>
            <w:noProof/>
            <w:webHidden/>
          </w:rPr>
          <w:fldChar w:fldCharType="end"/>
        </w:r>
      </w:hyperlink>
    </w:p>
    <w:p w14:paraId="76DB1E67" w14:textId="40FC8D2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88" w:history="1">
        <w:r w:rsidR="00530128" w:rsidRPr="0092382E">
          <w:rPr>
            <w:rStyle w:val="Hyperlink"/>
            <w:noProof/>
          </w:rPr>
          <w:t>3.33.1 General</w:t>
        </w:r>
        <w:r w:rsidR="00530128">
          <w:rPr>
            <w:noProof/>
            <w:webHidden/>
          </w:rPr>
          <w:tab/>
        </w:r>
        <w:r w:rsidR="00530128">
          <w:rPr>
            <w:noProof/>
            <w:webHidden/>
          </w:rPr>
          <w:fldChar w:fldCharType="begin"/>
        </w:r>
        <w:r w:rsidR="00530128">
          <w:rPr>
            <w:noProof/>
            <w:webHidden/>
          </w:rPr>
          <w:instrText xml:space="preserve"> PAGEREF _Toc5787588 \h </w:instrText>
        </w:r>
        <w:r w:rsidR="00530128">
          <w:rPr>
            <w:noProof/>
            <w:webHidden/>
          </w:rPr>
        </w:r>
        <w:r w:rsidR="00530128">
          <w:rPr>
            <w:noProof/>
            <w:webHidden/>
          </w:rPr>
          <w:fldChar w:fldCharType="separate"/>
        </w:r>
        <w:r w:rsidR="00530128">
          <w:rPr>
            <w:noProof/>
            <w:webHidden/>
          </w:rPr>
          <w:t>129</w:t>
        </w:r>
        <w:r w:rsidR="00530128">
          <w:rPr>
            <w:noProof/>
            <w:webHidden/>
          </w:rPr>
          <w:fldChar w:fldCharType="end"/>
        </w:r>
      </w:hyperlink>
    </w:p>
    <w:p w14:paraId="4F2A54A5" w14:textId="1BD03BD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89" w:history="1">
        <w:r w:rsidR="00530128" w:rsidRPr="0092382E">
          <w:rPr>
            <w:rStyle w:val="Hyperlink"/>
            <w:noProof/>
          </w:rPr>
          <w:t>3.33.2 message property</w:t>
        </w:r>
        <w:r w:rsidR="00530128">
          <w:rPr>
            <w:noProof/>
            <w:webHidden/>
          </w:rPr>
          <w:tab/>
        </w:r>
        <w:r w:rsidR="00530128">
          <w:rPr>
            <w:noProof/>
            <w:webHidden/>
          </w:rPr>
          <w:fldChar w:fldCharType="begin"/>
        </w:r>
        <w:r w:rsidR="00530128">
          <w:rPr>
            <w:noProof/>
            <w:webHidden/>
          </w:rPr>
          <w:instrText xml:space="preserve"> PAGEREF _Toc5787589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5FE2844" w14:textId="69263BE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0" w:history="1">
        <w:r w:rsidR="00530128" w:rsidRPr="0092382E">
          <w:rPr>
            <w:rStyle w:val="Hyperlink"/>
            <w:noProof/>
          </w:rPr>
          <w:t>3.33.3 threadFlows property</w:t>
        </w:r>
        <w:r w:rsidR="00530128">
          <w:rPr>
            <w:noProof/>
            <w:webHidden/>
          </w:rPr>
          <w:tab/>
        </w:r>
        <w:r w:rsidR="00530128">
          <w:rPr>
            <w:noProof/>
            <w:webHidden/>
          </w:rPr>
          <w:fldChar w:fldCharType="begin"/>
        </w:r>
        <w:r w:rsidR="00530128">
          <w:rPr>
            <w:noProof/>
            <w:webHidden/>
          </w:rPr>
          <w:instrText xml:space="preserve"> PAGEREF _Toc5787590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25B88E1" w14:textId="271072E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91" w:history="1">
        <w:r w:rsidR="00530128" w:rsidRPr="0092382E">
          <w:rPr>
            <w:rStyle w:val="Hyperlink"/>
            <w:noProof/>
          </w:rPr>
          <w:t>3.34 threadFlow object</w:t>
        </w:r>
        <w:r w:rsidR="00530128">
          <w:rPr>
            <w:noProof/>
            <w:webHidden/>
          </w:rPr>
          <w:tab/>
        </w:r>
        <w:r w:rsidR="00530128">
          <w:rPr>
            <w:noProof/>
            <w:webHidden/>
          </w:rPr>
          <w:fldChar w:fldCharType="begin"/>
        </w:r>
        <w:r w:rsidR="00530128">
          <w:rPr>
            <w:noProof/>
            <w:webHidden/>
          </w:rPr>
          <w:instrText xml:space="preserve"> PAGEREF _Toc5787591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C9EE0DA" w14:textId="096A944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2" w:history="1">
        <w:r w:rsidR="00530128" w:rsidRPr="0092382E">
          <w:rPr>
            <w:rStyle w:val="Hyperlink"/>
            <w:noProof/>
          </w:rPr>
          <w:t>3.34.1 General</w:t>
        </w:r>
        <w:r w:rsidR="00530128">
          <w:rPr>
            <w:noProof/>
            <w:webHidden/>
          </w:rPr>
          <w:tab/>
        </w:r>
        <w:r w:rsidR="00530128">
          <w:rPr>
            <w:noProof/>
            <w:webHidden/>
          </w:rPr>
          <w:fldChar w:fldCharType="begin"/>
        </w:r>
        <w:r w:rsidR="00530128">
          <w:rPr>
            <w:noProof/>
            <w:webHidden/>
          </w:rPr>
          <w:instrText xml:space="preserve"> PAGEREF _Toc5787592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6624DF1D" w14:textId="001ADCD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3" w:history="1">
        <w:r w:rsidR="00530128" w:rsidRPr="0092382E">
          <w:rPr>
            <w:rStyle w:val="Hyperlink"/>
            <w:noProof/>
          </w:rPr>
          <w:t>3.34.2 id property</w:t>
        </w:r>
        <w:r w:rsidR="00530128">
          <w:rPr>
            <w:noProof/>
            <w:webHidden/>
          </w:rPr>
          <w:tab/>
        </w:r>
        <w:r w:rsidR="00530128">
          <w:rPr>
            <w:noProof/>
            <w:webHidden/>
          </w:rPr>
          <w:fldChar w:fldCharType="begin"/>
        </w:r>
        <w:r w:rsidR="00530128">
          <w:rPr>
            <w:noProof/>
            <w:webHidden/>
          </w:rPr>
          <w:instrText xml:space="preserve"> PAGEREF _Toc5787593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F904629" w14:textId="3E65CC0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4" w:history="1">
        <w:r w:rsidR="00530128" w:rsidRPr="0092382E">
          <w:rPr>
            <w:rStyle w:val="Hyperlink"/>
            <w:noProof/>
          </w:rPr>
          <w:t>3.34.3 message property</w:t>
        </w:r>
        <w:r w:rsidR="00530128">
          <w:rPr>
            <w:noProof/>
            <w:webHidden/>
          </w:rPr>
          <w:tab/>
        </w:r>
        <w:r w:rsidR="00530128">
          <w:rPr>
            <w:noProof/>
            <w:webHidden/>
          </w:rPr>
          <w:fldChar w:fldCharType="begin"/>
        </w:r>
        <w:r w:rsidR="00530128">
          <w:rPr>
            <w:noProof/>
            <w:webHidden/>
          </w:rPr>
          <w:instrText xml:space="preserve"> PAGEREF _Toc5787594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4CE05894" w14:textId="65592D5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5" w:history="1">
        <w:r w:rsidR="00530128" w:rsidRPr="0092382E">
          <w:rPr>
            <w:rStyle w:val="Hyperlink"/>
            <w:noProof/>
          </w:rPr>
          <w:t>3.34.4 initialState property</w:t>
        </w:r>
        <w:r w:rsidR="00530128">
          <w:rPr>
            <w:noProof/>
            <w:webHidden/>
          </w:rPr>
          <w:tab/>
        </w:r>
        <w:r w:rsidR="00530128">
          <w:rPr>
            <w:noProof/>
            <w:webHidden/>
          </w:rPr>
          <w:fldChar w:fldCharType="begin"/>
        </w:r>
        <w:r w:rsidR="00530128">
          <w:rPr>
            <w:noProof/>
            <w:webHidden/>
          </w:rPr>
          <w:instrText xml:space="preserve"> PAGEREF _Toc5787595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55B2FCC2" w14:textId="0869C5A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6" w:history="1">
        <w:r w:rsidR="00530128" w:rsidRPr="0092382E">
          <w:rPr>
            <w:rStyle w:val="Hyperlink"/>
            <w:noProof/>
          </w:rPr>
          <w:t>3.34.5 immutableState property</w:t>
        </w:r>
        <w:r w:rsidR="00530128">
          <w:rPr>
            <w:noProof/>
            <w:webHidden/>
          </w:rPr>
          <w:tab/>
        </w:r>
        <w:r w:rsidR="00530128">
          <w:rPr>
            <w:noProof/>
            <w:webHidden/>
          </w:rPr>
          <w:fldChar w:fldCharType="begin"/>
        </w:r>
        <w:r w:rsidR="00530128">
          <w:rPr>
            <w:noProof/>
            <w:webHidden/>
          </w:rPr>
          <w:instrText xml:space="preserve"> PAGEREF _Toc5787596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4E9773E5" w14:textId="2BE9E97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7" w:history="1">
        <w:r w:rsidR="00530128" w:rsidRPr="0092382E">
          <w:rPr>
            <w:rStyle w:val="Hyperlink"/>
            <w:noProof/>
          </w:rPr>
          <w:t>3.34.6 locations property</w:t>
        </w:r>
        <w:r w:rsidR="00530128">
          <w:rPr>
            <w:noProof/>
            <w:webHidden/>
          </w:rPr>
          <w:tab/>
        </w:r>
        <w:r w:rsidR="00530128">
          <w:rPr>
            <w:noProof/>
            <w:webHidden/>
          </w:rPr>
          <w:fldChar w:fldCharType="begin"/>
        </w:r>
        <w:r w:rsidR="00530128">
          <w:rPr>
            <w:noProof/>
            <w:webHidden/>
          </w:rPr>
          <w:instrText xml:space="preserve"> PAGEREF _Toc5787597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2345F4BB" w14:textId="3EFBAE23" w:rsidR="00530128" w:rsidRDefault="007A0673">
      <w:pPr>
        <w:pStyle w:val="TOC2"/>
        <w:tabs>
          <w:tab w:val="right" w:leader="dot" w:pos="9350"/>
        </w:tabs>
        <w:rPr>
          <w:rFonts w:asciiTheme="minorHAnsi" w:eastAsiaTheme="minorEastAsia" w:hAnsiTheme="minorHAnsi" w:cstheme="minorBidi"/>
          <w:noProof/>
          <w:sz w:val="22"/>
          <w:szCs w:val="22"/>
        </w:rPr>
      </w:pPr>
      <w:hyperlink w:anchor="_Toc5787598" w:history="1">
        <w:r w:rsidR="00530128" w:rsidRPr="0092382E">
          <w:rPr>
            <w:rStyle w:val="Hyperlink"/>
            <w:noProof/>
          </w:rPr>
          <w:t>3.35 graph object</w:t>
        </w:r>
        <w:r w:rsidR="00530128">
          <w:rPr>
            <w:noProof/>
            <w:webHidden/>
          </w:rPr>
          <w:tab/>
        </w:r>
        <w:r w:rsidR="00530128">
          <w:rPr>
            <w:noProof/>
            <w:webHidden/>
          </w:rPr>
          <w:fldChar w:fldCharType="begin"/>
        </w:r>
        <w:r w:rsidR="00530128">
          <w:rPr>
            <w:noProof/>
            <w:webHidden/>
          </w:rPr>
          <w:instrText xml:space="preserve"> PAGEREF _Toc5787598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4DCA69EC" w14:textId="2437AB8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599" w:history="1">
        <w:r w:rsidR="00530128" w:rsidRPr="0092382E">
          <w:rPr>
            <w:rStyle w:val="Hyperlink"/>
            <w:noProof/>
          </w:rPr>
          <w:t>3.35.1 General</w:t>
        </w:r>
        <w:r w:rsidR="00530128">
          <w:rPr>
            <w:noProof/>
            <w:webHidden/>
          </w:rPr>
          <w:tab/>
        </w:r>
        <w:r w:rsidR="00530128">
          <w:rPr>
            <w:noProof/>
            <w:webHidden/>
          </w:rPr>
          <w:fldChar w:fldCharType="begin"/>
        </w:r>
        <w:r w:rsidR="00530128">
          <w:rPr>
            <w:noProof/>
            <w:webHidden/>
          </w:rPr>
          <w:instrText xml:space="preserve"> PAGEREF _Toc5787599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694E6137" w14:textId="1B03399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0" w:history="1">
        <w:r w:rsidR="00530128" w:rsidRPr="0092382E">
          <w:rPr>
            <w:rStyle w:val="Hyperlink"/>
            <w:noProof/>
          </w:rPr>
          <w:t>3.35.2 description property</w:t>
        </w:r>
        <w:r w:rsidR="00530128">
          <w:rPr>
            <w:noProof/>
            <w:webHidden/>
          </w:rPr>
          <w:tab/>
        </w:r>
        <w:r w:rsidR="00530128">
          <w:rPr>
            <w:noProof/>
            <w:webHidden/>
          </w:rPr>
          <w:fldChar w:fldCharType="begin"/>
        </w:r>
        <w:r w:rsidR="00530128">
          <w:rPr>
            <w:noProof/>
            <w:webHidden/>
          </w:rPr>
          <w:instrText xml:space="preserve"> PAGEREF _Toc5787600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7EF47D0D" w14:textId="618B5C2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1" w:history="1">
        <w:r w:rsidR="00530128" w:rsidRPr="0092382E">
          <w:rPr>
            <w:rStyle w:val="Hyperlink"/>
            <w:noProof/>
          </w:rPr>
          <w:t>3.35.3 nodes property</w:t>
        </w:r>
        <w:r w:rsidR="00530128">
          <w:rPr>
            <w:noProof/>
            <w:webHidden/>
          </w:rPr>
          <w:tab/>
        </w:r>
        <w:r w:rsidR="00530128">
          <w:rPr>
            <w:noProof/>
            <w:webHidden/>
          </w:rPr>
          <w:fldChar w:fldCharType="begin"/>
        </w:r>
        <w:r w:rsidR="00530128">
          <w:rPr>
            <w:noProof/>
            <w:webHidden/>
          </w:rPr>
          <w:instrText xml:space="preserve"> PAGEREF _Toc5787601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046E6884" w14:textId="62060FE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2" w:history="1">
        <w:r w:rsidR="00530128" w:rsidRPr="0092382E">
          <w:rPr>
            <w:rStyle w:val="Hyperlink"/>
            <w:noProof/>
          </w:rPr>
          <w:t>3.35.4 edges property</w:t>
        </w:r>
        <w:r w:rsidR="00530128">
          <w:rPr>
            <w:noProof/>
            <w:webHidden/>
          </w:rPr>
          <w:tab/>
        </w:r>
        <w:r w:rsidR="00530128">
          <w:rPr>
            <w:noProof/>
            <w:webHidden/>
          </w:rPr>
          <w:fldChar w:fldCharType="begin"/>
        </w:r>
        <w:r w:rsidR="00530128">
          <w:rPr>
            <w:noProof/>
            <w:webHidden/>
          </w:rPr>
          <w:instrText xml:space="preserve"> PAGEREF _Toc5787602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1AAC4F1F" w14:textId="7077B67C"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03" w:history="1">
        <w:r w:rsidR="00530128" w:rsidRPr="0092382E">
          <w:rPr>
            <w:rStyle w:val="Hyperlink"/>
            <w:noProof/>
          </w:rPr>
          <w:t>3.36 node object</w:t>
        </w:r>
        <w:r w:rsidR="00530128">
          <w:rPr>
            <w:noProof/>
            <w:webHidden/>
          </w:rPr>
          <w:tab/>
        </w:r>
        <w:r w:rsidR="00530128">
          <w:rPr>
            <w:noProof/>
            <w:webHidden/>
          </w:rPr>
          <w:fldChar w:fldCharType="begin"/>
        </w:r>
        <w:r w:rsidR="00530128">
          <w:rPr>
            <w:noProof/>
            <w:webHidden/>
          </w:rPr>
          <w:instrText xml:space="preserve"> PAGEREF _Toc5787603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5F641075" w14:textId="6E45F06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4" w:history="1">
        <w:r w:rsidR="00530128" w:rsidRPr="0092382E">
          <w:rPr>
            <w:rStyle w:val="Hyperlink"/>
            <w:noProof/>
          </w:rPr>
          <w:t>3.36.1 General</w:t>
        </w:r>
        <w:r w:rsidR="00530128">
          <w:rPr>
            <w:noProof/>
            <w:webHidden/>
          </w:rPr>
          <w:tab/>
        </w:r>
        <w:r w:rsidR="00530128">
          <w:rPr>
            <w:noProof/>
            <w:webHidden/>
          </w:rPr>
          <w:fldChar w:fldCharType="begin"/>
        </w:r>
        <w:r w:rsidR="00530128">
          <w:rPr>
            <w:noProof/>
            <w:webHidden/>
          </w:rPr>
          <w:instrText xml:space="preserve"> PAGEREF _Toc5787604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1CD83B30" w14:textId="03A0484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5" w:history="1">
        <w:r w:rsidR="00530128" w:rsidRPr="0092382E">
          <w:rPr>
            <w:rStyle w:val="Hyperlink"/>
            <w:noProof/>
          </w:rPr>
          <w:t>3.36.2 id property</w:t>
        </w:r>
        <w:r w:rsidR="00530128">
          <w:rPr>
            <w:noProof/>
            <w:webHidden/>
          </w:rPr>
          <w:tab/>
        </w:r>
        <w:r w:rsidR="00530128">
          <w:rPr>
            <w:noProof/>
            <w:webHidden/>
          </w:rPr>
          <w:fldChar w:fldCharType="begin"/>
        </w:r>
        <w:r w:rsidR="00530128">
          <w:rPr>
            <w:noProof/>
            <w:webHidden/>
          </w:rPr>
          <w:instrText xml:space="preserve"> PAGEREF _Toc5787605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2E635C62" w14:textId="78C98B4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6" w:history="1">
        <w:r w:rsidR="00530128" w:rsidRPr="0092382E">
          <w:rPr>
            <w:rStyle w:val="Hyperlink"/>
            <w:noProof/>
          </w:rPr>
          <w:t>3.36.3 label property</w:t>
        </w:r>
        <w:r w:rsidR="00530128">
          <w:rPr>
            <w:noProof/>
            <w:webHidden/>
          </w:rPr>
          <w:tab/>
        </w:r>
        <w:r w:rsidR="00530128">
          <w:rPr>
            <w:noProof/>
            <w:webHidden/>
          </w:rPr>
          <w:fldChar w:fldCharType="begin"/>
        </w:r>
        <w:r w:rsidR="00530128">
          <w:rPr>
            <w:noProof/>
            <w:webHidden/>
          </w:rPr>
          <w:instrText xml:space="preserve"> PAGEREF _Toc5787606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4DBDB11" w14:textId="5A3F4E0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7" w:history="1">
        <w:r w:rsidR="00530128" w:rsidRPr="0092382E">
          <w:rPr>
            <w:rStyle w:val="Hyperlink"/>
            <w:noProof/>
          </w:rPr>
          <w:t>3.36.4 location property</w:t>
        </w:r>
        <w:r w:rsidR="00530128">
          <w:rPr>
            <w:noProof/>
            <w:webHidden/>
          </w:rPr>
          <w:tab/>
        </w:r>
        <w:r w:rsidR="00530128">
          <w:rPr>
            <w:noProof/>
            <w:webHidden/>
          </w:rPr>
          <w:fldChar w:fldCharType="begin"/>
        </w:r>
        <w:r w:rsidR="00530128">
          <w:rPr>
            <w:noProof/>
            <w:webHidden/>
          </w:rPr>
          <w:instrText xml:space="preserve"> PAGEREF _Toc5787607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716FEF3E" w14:textId="2FEADA2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08" w:history="1">
        <w:r w:rsidR="00530128" w:rsidRPr="0092382E">
          <w:rPr>
            <w:rStyle w:val="Hyperlink"/>
            <w:noProof/>
          </w:rPr>
          <w:t>3.36.5 children property</w:t>
        </w:r>
        <w:r w:rsidR="00530128">
          <w:rPr>
            <w:noProof/>
            <w:webHidden/>
          </w:rPr>
          <w:tab/>
        </w:r>
        <w:r w:rsidR="00530128">
          <w:rPr>
            <w:noProof/>
            <w:webHidden/>
          </w:rPr>
          <w:fldChar w:fldCharType="begin"/>
        </w:r>
        <w:r w:rsidR="00530128">
          <w:rPr>
            <w:noProof/>
            <w:webHidden/>
          </w:rPr>
          <w:instrText xml:space="preserve"> PAGEREF _Toc5787608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6E3A1615" w14:textId="0C3188B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09" w:history="1">
        <w:r w:rsidR="00530128" w:rsidRPr="0092382E">
          <w:rPr>
            <w:rStyle w:val="Hyperlink"/>
            <w:noProof/>
          </w:rPr>
          <w:t>3.37 edge object</w:t>
        </w:r>
        <w:r w:rsidR="00530128">
          <w:rPr>
            <w:noProof/>
            <w:webHidden/>
          </w:rPr>
          <w:tab/>
        </w:r>
        <w:r w:rsidR="00530128">
          <w:rPr>
            <w:noProof/>
            <w:webHidden/>
          </w:rPr>
          <w:fldChar w:fldCharType="begin"/>
        </w:r>
        <w:r w:rsidR="00530128">
          <w:rPr>
            <w:noProof/>
            <w:webHidden/>
          </w:rPr>
          <w:instrText xml:space="preserve"> PAGEREF _Toc5787609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456E0782" w14:textId="01C5464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0" w:history="1">
        <w:r w:rsidR="00530128" w:rsidRPr="0092382E">
          <w:rPr>
            <w:rStyle w:val="Hyperlink"/>
            <w:noProof/>
          </w:rPr>
          <w:t>3.37.1 General</w:t>
        </w:r>
        <w:r w:rsidR="00530128">
          <w:rPr>
            <w:noProof/>
            <w:webHidden/>
          </w:rPr>
          <w:tab/>
        </w:r>
        <w:r w:rsidR="00530128">
          <w:rPr>
            <w:noProof/>
            <w:webHidden/>
          </w:rPr>
          <w:fldChar w:fldCharType="begin"/>
        </w:r>
        <w:r w:rsidR="00530128">
          <w:rPr>
            <w:noProof/>
            <w:webHidden/>
          </w:rPr>
          <w:instrText xml:space="preserve"> PAGEREF _Toc5787610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2922E503" w14:textId="43DD307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1" w:history="1">
        <w:r w:rsidR="00530128" w:rsidRPr="0092382E">
          <w:rPr>
            <w:rStyle w:val="Hyperlink"/>
            <w:noProof/>
          </w:rPr>
          <w:t>3.37.2 id property</w:t>
        </w:r>
        <w:r w:rsidR="00530128">
          <w:rPr>
            <w:noProof/>
            <w:webHidden/>
          </w:rPr>
          <w:tab/>
        </w:r>
        <w:r w:rsidR="00530128">
          <w:rPr>
            <w:noProof/>
            <w:webHidden/>
          </w:rPr>
          <w:fldChar w:fldCharType="begin"/>
        </w:r>
        <w:r w:rsidR="00530128">
          <w:rPr>
            <w:noProof/>
            <w:webHidden/>
          </w:rPr>
          <w:instrText xml:space="preserve"> PAGEREF _Toc5787611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AB87550" w14:textId="19F7423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2" w:history="1">
        <w:r w:rsidR="00530128" w:rsidRPr="0092382E">
          <w:rPr>
            <w:rStyle w:val="Hyperlink"/>
            <w:noProof/>
          </w:rPr>
          <w:t>3.37.3 label property</w:t>
        </w:r>
        <w:r w:rsidR="00530128">
          <w:rPr>
            <w:noProof/>
            <w:webHidden/>
          </w:rPr>
          <w:tab/>
        </w:r>
        <w:r w:rsidR="00530128">
          <w:rPr>
            <w:noProof/>
            <w:webHidden/>
          </w:rPr>
          <w:fldChar w:fldCharType="begin"/>
        </w:r>
        <w:r w:rsidR="00530128">
          <w:rPr>
            <w:noProof/>
            <w:webHidden/>
          </w:rPr>
          <w:instrText xml:space="preserve"> PAGEREF _Toc5787612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51795401" w14:textId="012CB94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3" w:history="1">
        <w:r w:rsidR="00530128" w:rsidRPr="0092382E">
          <w:rPr>
            <w:rStyle w:val="Hyperlink"/>
            <w:noProof/>
          </w:rPr>
          <w:t>3.37.4 sourceNodeId property</w:t>
        </w:r>
        <w:r w:rsidR="00530128">
          <w:rPr>
            <w:noProof/>
            <w:webHidden/>
          </w:rPr>
          <w:tab/>
        </w:r>
        <w:r w:rsidR="00530128">
          <w:rPr>
            <w:noProof/>
            <w:webHidden/>
          </w:rPr>
          <w:fldChar w:fldCharType="begin"/>
        </w:r>
        <w:r w:rsidR="00530128">
          <w:rPr>
            <w:noProof/>
            <w:webHidden/>
          </w:rPr>
          <w:instrText xml:space="preserve"> PAGEREF _Toc5787613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6989151" w14:textId="1359F63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4" w:history="1">
        <w:r w:rsidR="00530128" w:rsidRPr="0092382E">
          <w:rPr>
            <w:rStyle w:val="Hyperlink"/>
            <w:noProof/>
          </w:rPr>
          <w:t>3.37.5 targetNodeId property</w:t>
        </w:r>
        <w:r w:rsidR="00530128">
          <w:rPr>
            <w:noProof/>
            <w:webHidden/>
          </w:rPr>
          <w:tab/>
        </w:r>
        <w:r w:rsidR="00530128">
          <w:rPr>
            <w:noProof/>
            <w:webHidden/>
          </w:rPr>
          <w:fldChar w:fldCharType="begin"/>
        </w:r>
        <w:r w:rsidR="00530128">
          <w:rPr>
            <w:noProof/>
            <w:webHidden/>
          </w:rPr>
          <w:instrText xml:space="preserve"> PAGEREF _Toc5787614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160B99EF" w14:textId="6072D3E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15" w:history="1">
        <w:r w:rsidR="00530128" w:rsidRPr="0092382E">
          <w:rPr>
            <w:rStyle w:val="Hyperlink"/>
            <w:noProof/>
          </w:rPr>
          <w:t>3.38 graphTraversal object</w:t>
        </w:r>
        <w:r w:rsidR="00530128">
          <w:rPr>
            <w:noProof/>
            <w:webHidden/>
          </w:rPr>
          <w:tab/>
        </w:r>
        <w:r w:rsidR="00530128">
          <w:rPr>
            <w:noProof/>
            <w:webHidden/>
          </w:rPr>
          <w:fldChar w:fldCharType="begin"/>
        </w:r>
        <w:r w:rsidR="00530128">
          <w:rPr>
            <w:noProof/>
            <w:webHidden/>
          </w:rPr>
          <w:instrText xml:space="preserve"> PAGEREF _Toc5787615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561D2091" w14:textId="61525F4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6" w:history="1">
        <w:r w:rsidR="00530128" w:rsidRPr="0092382E">
          <w:rPr>
            <w:rStyle w:val="Hyperlink"/>
            <w:noProof/>
          </w:rPr>
          <w:t>3.38.1 General</w:t>
        </w:r>
        <w:r w:rsidR="00530128">
          <w:rPr>
            <w:noProof/>
            <w:webHidden/>
          </w:rPr>
          <w:tab/>
        </w:r>
        <w:r w:rsidR="00530128">
          <w:rPr>
            <w:noProof/>
            <w:webHidden/>
          </w:rPr>
          <w:fldChar w:fldCharType="begin"/>
        </w:r>
        <w:r w:rsidR="00530128">
          <w:rPr>
            <w:noProof/>
            <w:webHidden/>
          </w:rPr>
          <w:instrText xml:space="preserve"> PAGEREF _Toc5787616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3677441A" w14:textId="3EF18AE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7" w:history="1">
        <w:r w:rsidR="00530128" w:rsidRPr="0092382E">
          <w:rPr>
            <w:rStyle w:val="Hyperlink"/>
            <w:noProof/>
          </w:rPr>
          <w:t>3.38.2 Constraints</w:t>
        </w:r>
        <w:r w:rsidR="00530128">
          <w:rPr>
            <w:noProof/>
            <w:webHidden/>
          </w:rPr>
          <w:tab/>
        </w:r>
        <w:r w:rsidR="00530128">
          <w:rPr>
            <w:noProof/>
            <w:webHidden/>
          </w:rPr>
          <w:fldChar w:fldCharType="begin"/>
        </w:r>
        <w:r w:rsidR="00530128">
          <w:rPr>
            <w:noProof/>
            <w:webHidden/>
          </w:rPr>
          <w:instrText xml:space="preserve"> PAGEREF _Toc5787617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187C62BA" w14:textId="6E76D57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8" w:history="1">
        <w:r w:rsidR="00530128" w:rsidRPr="0092382E">
          <w:rPr>
            <w:rStyle w:val="Hyperlink"/>
            <w:noProof/>
          </w:rPr>
          <w:t>3.38.3 resultGraphIndex property</w:t>
        </w:r>
        <w:r w:rsidR="00530128">
          <w:rPr>
            <w:noProof/>
            <w:webHidden/>
          </w:rPr>
          <w:tab/>
        </w:r>
        <w:r w:rsidR="00530128">
          <w:rPr>
            <w:noProof/>
            <w:webHidden/>
          </w:rPr>
          <w:fldChar w:fldCharType="begin"/>
        </w:r>
        <w:r w:rsidR="00530128">
          <w:rPr>
            <w:noProof/>
            <w:webHidden/>
          </w:rPr>
          <w:instrText xml:space="preserve"> PAGEREF _Toc5787618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76E445C5" w14:textId="7EB56D2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19" w:history="1">
        <w:r w:rsidR="00530128" w:rsidRPr="0092382E">
          <w:rPr>
            <w:rStyle w:val="Hyperlink"/>
            <w:noProof/>
          </w:rPr>
          <w:t>3.38.4 runGraphIndex property</w:t>
        </w:r>
        <w:r w:rsidR="00530128">
          <w:rPr>
            <w:noProof/>
            <w:webHidden/>
          </w:rPr>
          <w:tab/>
        </w:r>
        <w:r w:rsidR="00530128">
          <w:rPr>
            <w:noProof/>
            <w:webHidden/>
          </w:rPr>
          <w:fldChar w:fldCharType="begin"/>
        </w:r>
        <w:r w:rsidR="00530128">
          <w:rPr>
            <w:noProof/>
            <w:webHidden/>
          </w:rPr>
          <w:instrText xml:space="preserve"> PAGEREF _Toc5787619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2E558C5B" w14:textId="71684EA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0" w:history="1">
        <w:r w:rsidR="00530128" w:rsidRPr="0092382E">
          <w:rPr>
            <w:rStyle w:val="Hyperlink"/>
            <w:noProof/>
          </w:rPr>
          <w:t>3.38.5 description property</w:t>
        </w:r>
        <w:r w:rsidR="00530128">
          <w:rPr>
            <w:noProof/>
            <w:webHidden/>
          </w:rPr>
          <w:tab/>
        </w:r>
        <w:r w:rsidR="00530128">
          <w:rPr>
            <w:noProof/>
            <w:webHidden/>
          </w:rPr>
          <w:fldChar w:fldCharType="begin"/>
        </w:r>
        <w:r w:rsidR="00530128">
          <w:rPr>
            <w:noProof/>
            <w:webHidden/>
          </w:rPr>
          <w:instrText xml:space="preserve"> PAGEREF _Toc5787620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22F64737" w14:textId="2EF192F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1" w:history="1">
        <w:r w:rsidR="00530128" w:rsidRPr="0092382E">
          <w:rPr>
            <w:rStyle w:val="Hyperlink"/>
            <w:noProof/>
          </w:rPr>
          <w:t>3.38.6 initialState property</w:t>
        </w:r>
        <w:r w:rsidR="00530128">
          <w:rPr>
            <w:noProof/>
            <w:webHidden/>
          </w:rPr>
          <w:tab/>
        </w:r>
        <w:r w:rsidR="00530128">
          <w:rPr>
            <w:noProof/>
            <w:webHidden/>
          </w:rPr>
          <w:fldChar w:fldCharType="begin"/>
        </w:r>
        <w:r w:rsidR="00530128">
          <w:rPr>
            <w:noProof/>
            <w:webHidden/>
          </w:rPr>
          <w:instrText xml:space="preserve"> PAGEREF _Toc5787621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5D16DFBF" w14:textId="1E5595E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2" w:history="1">
        <w:r w:rsidR="00530128" w:rsidRPr="0092382E">
          <w:rPr>
            <w:rStyle w:val="Hyperlink"/>
            <w:noProof/>
          </w:rPr>
          <w:t>3.38.7 immutableState property</w:t>
        </w:r>
        <w:r w:rsidR="00530128">
          <w:rPr>
            <w:noProof/>
            <w:webHidden/>
          </w:rPr>
          <w:tab/>
        </w:r>
        <w:r w:rsidR="00530128">
          <w:rPr>
            <w:noProof/>
            <w:webHidden/>
          </w:rPr>
          <w:fldChar w:fldCharType="begin"/>
        </w:r>
        <w:r w:rsidR="00530128">
          <w:rPr>
            <w:noProof/>
            <w:webHidden/>
          </w:rPr>
          <w:instrText xml:space="preserve"> PAGEREF _Toc5787622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51928943" w14:textId="33610AD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3" w:history="1">
        <w:r w:rsidR="00530128" w:rsidRPr="0092382E">
          <w:rPr>
            <w:rStyle w:val="Hyperlink"/>
            <w:noProof/>
          </w:rPr>
          <w:t>3.38.8 edgeTraversals property</w:t>
        </w:r>
        <w:r w:rsidR="00530128">
          <w:rPr>
            <w:noProof/>
            <w:webHidden/>
          </w:rPr>
          <w:tab/>
        </w:r>
        <w:r w:rsidR="00530128">
          <w:rPr>
            <w:noProof/>
            <w:webHidden/>
          </w:rPr>
          <w:fldChar w:fldCharType="begin"/>
        </w:r>
        <w:r w:rsidR="00530128">
          <w:rPr>
            <w:noProof/>
            <w:webHidden/>
          </w:rPr>
          <w:instrText xml:space="preserve"> PAGEREF _Toc5787623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7DA8B83C" w14:textId="001A9642"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24" w:history="1">
        <w:r w:rsidR="00530128" w:rsidRPr="0092382E">
          <w:rPr>
            <w:rStyle w:val="Hyperlink"/>
            <w:noProof/>
          </w:rPr>
          <w:t>3.39 edgeTraversal object</w:t>
        </w:r>
        <w:r w:rsidR="00530128">
          <w:rPr>
            <w:noProof/>
            <w:webHidden/>
          </w:rPr>
          <w:tab/>
        </w:r>
        <w:r w:rsidR="00530128">
          <w:rPr>
            <w:noProof/>
            <w:webHidden/>
          </w:rPr>
          <w:fldChar w:fldCharType="begin"/>
        </w:r>
        <w:r w:rsidR="00530128">
          <w:rPr>
            <w:noProof/>
            <w:webHidden/>
          </w:rPr>
          <w:instrText xml:space="preserve"> PAGEREF _Toc5787624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4CB0E163" w14:textId="5797920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5" w:history="1">
        <w:r w:rsidR="00530128" w:rsidRPr="0092382E">
          <w:rPr>
            <w:rStyle w:val="Hyperlink"/>
            <w:noProof/>
          </w:rPr>
          <w:t>3.39.1 General</w:t>
        </w:r>
        <w:r w:rsidR="00530128">
          <w:rPr>
            <w:noProof/>
            <w:webHidden/>
          </w:rPr>
          <w:tab/>
        </w:r>
        <w:r w:rsidR="00530128">
          <w:rPr>
            <w:noProof/>
            <w:webHidden/>
          </w:rPr>
          <w:fldChar w:fldCharType="begin"/>
        </w:r>
        <w:r w:rsidR="00530128">
          <w:rPr>
            <w:noProof/>
            <w:webHidden/>
          </w:rPr>
          <w:instrText xml:space="preserve"> PAGEREF _Toc5787625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8C37C17" w14:textId="7CF3A22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6" w:history="1">
        <w:r w:rsidR="00530128" w:rsidRPr="0092382E">
          <w:rPr>
            <w:rStyle w:val="Hyperlink"/>
            <w:noProof/>
          </w:rPr>
          <w:t>3.39.2 edgeId property</w:t>
        </w:r>
        <w:r w:rsidR="00530128">
          <w:rPr>
            <w:noProof/>
            <w:webHidden/>
          </w:rPr>
          <w:tab/>
        </w:r>
        <w:r w:rsidR="00530128">
          <w:rPr>
            <w:noProof/>
            <w:webHidden/>
          </w:rPr>
          <w:fldChar w:fldCharType="begin"/>
        </w:r>
        <w:r w:rsidR="00530128">
          <w:rPr>
            <w:noProof/>
            <w:webHidden/>
          </w:rPr>
          <w:instrText xml:space="preserve"> PAGEREF _Toc5787626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E7C5220" w14:textId="660BAE0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7" w:history="1">
        <w:r w:rsidR="00530128" w:rsidRPr="0092382E">
          <w:rPr>
            <w:rStyle w:val="Hyperlink"/>
            <w:noProof/>
          </w:rPr>
          <w:t>3.39.3 message property</w:t>
        </w:r>
        <w:r w:rsidR="00530128">
          <w:rPr>
            <w:noProof/>
            <w:webHidden/>
          </w:rPr>
          <w:tab/>
        </w:r>
        <w:r w:rsidR="00530128">
          <w:rPr>
            <w:noProof/>
            <w:webHidden/>
          </w:rPr>
          <w:fldChar w:fldCharType="begin"/>
        </w:r>
        <w:r w:rsidR="00530128">
          <w:rPr>
            <w:noProof/>
            <w:webHidden/>
          </w:rPr>
          <w:instrText xml:space="preserve"> PAGEREF _Toc5787627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42677250" w14:textId="4162581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8" w:history="1">
        <w:r w:rsidR="00530128" w:rsidRPr="0092382E">
          <w:rPr>
            <w:rStyle w:val="Hyperlink"/>
            <w:noProof/>
          </w:rPr>
          <w:t>3.39.4 finalState property</w:t>
        </w:r>
        <w:r w:rsidR="00530128">
          <w:rPr>
            <w:noProof/>
            <w:webHidden/>
          </w:rPr>
          <w:tab/>
        </w:r>
        <w:r w:rsidR="00530128">
          <w:rPr>
            <w:noProof/>
            <w:webHidden/>
          </w:rPr>
          <w:fldChar w:fldCharType="begin"/>
        </w:r>
        <w:r w:rsidR="00530128">
          <w:rPr>
            <w:noProof/>
            <w:webHidden/>
          </w:rPr>
          <w:instrText xml:space="preserve"> PAGEREF _Toc5787628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159934FE" w14:textId="3141FF7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29" w:history="1">
        <w:r w:rsidR="00530128" w:rsidRPr="0092382E">
          <w:rPr>
            <w:rStyle w:val="Hyperlink"/>
            <w:noProof/>
          </w:rPr>
          <w:t>3.39.5 stepOverEdgeCount property</w:t>
        </w:r>
        <w:r w:rsidR="00530128">
          <w:rPr>
            <w:noProof/>
            <w:webHidden/>
          </w:rPr>
          <w:tab/>
        </w:r>
        <w:r w:rsidR="00530128">
          <w:rPr>
            <w:noProof/>
            <w:webHidden/>
          </w:rPr>
          <w:fldChar w:fldCharType="begin"/>
        </w:r>
        <w:r w:rsidR="00530128">
          <w:rPr>
            <w:noProof/>
            <w:webHidden/>
          </w:rPr>
          <w:instrText xml:space="preserve"> PAGEREF _Toc5787629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192A427" w14:textId="17F6F73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30" w:history="1">
        <w:r w:rsidR="00530128" w:rsidRPr="0092382E">
          <w:rPr>
            <w:rStyle w:val="Hyperlink"/>
            <w:noProof/>
          </w:rPr>
          <w:t>3.40 stack object</w:t>
        </w:r>
        <w:r w:rsidR="00530128">
          <w:rPr>
            <w:noProof/>
            <w:webHidden/>
          </w:rPr>
          <w:tab/>
        </w:r>
        <w:r w:rsidR="00530128">
          <w:rPr>
            <w:noProof/>
            <w:webHidden/>
          </w:rPr>
          <w:fldChar w:fldCharType="begin"/>
        </w:r>
        <w:r w:rsidR="00530128">
          <w:rPr>
            <w:noProof/>
            <w:webHidden/>
          </w:rPr>
          <w:instrText xml:space="preserve"> PAGEREF _Toc5787630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61B048A1" w14:textId="6D46E32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1" w:history="1">
        <w:r w:rsidR="00530128" w:rsidRPr="0092382E">
          <w:rPr>
            <w:rStyle w:val="Hyperlink"/>
            <w:noProof/>
          </w:rPr>
          <w:t>3.40.1 General</w:t>
        </w:r>
        <w:r w:rsidR="00530128">
          <w:rPr>
            <w:noProof/>
            <w:webHidden/>
          </w:rPr>
          <w:tab/>
        </w:r>
        <w:r w:rsidR="00530128">
          <w:rPr>
            <w:noProof/>
            <w:webHidden/>
          </w:rPr>
          <w:fldChar w:fldCharType="begin"/>
        </w:r>
        <w:r w:rsidR="00530128">
          <w:rPr>
            <w:noProof/>
            <w:webHidden/>
          </w:rPr>
          <w:instrText xml:space="preserve"> PAGEREF _Toc5787631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42DF27DF" w14:textId="69CA015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2" w:history="1">
        <w:r w:rsidR="00530128" w:rsidRPr="0092382E">
          <w:rPr>
            <w:rStyle w:val="Hyperlink"/>
            <w:noProof/>
          </w:rPr>
          <w:t>3.40.2 message property</w:t>
        </w:r>
        <w:r w:rsidR="00530128">
          <w:rPr>
            <w:noProof/>
            <w:webHidden/>
          </w:rPr>
          <w:tab/>
        </w:r>
        <w:r w:rsidR="00530128">
          <w:rPr>
            <w:noProof/>
            <w:webHidden/>
          </w:rPr>
          <w:fldChar w:fldCharType="begin"/>
        </w:r>
        <w:r w:rsidR="00530128">
          <w:rPr>
            <w:noProof/>
            <w:webHidden/>
          </w:rPr>
          <w:instrText xml:space="preserve"> PAGEREF _Toc5787632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0609789F" w14:textId="52E1BB2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3" w:history="1">
        <w:r w:rsidR="00530128" w:rsidRPr="0092382E">
          <w:rPr>
            <w:rStyle w:val="Hyperlink"/>
            <w:noProof/>
          </w:rPr>
          <w:t>3.40.3 frames property</w:t>
        </w:r>
        <w:r w:rsidR="00530128">
          <w:rPr>
            <w:noProof/>
            <w:webHidden/>
          </w:rPr>
          <w:tab/>
        </w:r>
        <w:r w:rsidR="00530128">
          <w:rPr>
            <w:noProof/>
            <w:webHidden/>
          </w:rPr>
          <w:fldChar w:fldCharType="begin"/>
        </w:r>
        <w:r w:rsidR="00530128">
          <w:rPr>
            <w:noProof/>
            <w:webHidden/>
          </w:rPr>
          <w:instrText xml:space="preserve"> PAGEREF _Toc5787633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46520BD" w14:textId="69EB13BC"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34" w:history="1">
        <w:r w:rsidR="00530128" w:rsidRPr="0092382E">
          <w:rPr>
            <w:rStyle w:val="Hyperlink"/>
            <w:noProof/>
          </w:rPr>
          <w:t>3.41 stackFrame object</w:t>
        </w:r>
        <w:r w:rsidR="00530128">
          <w:rPr>
            <w:noProof/>
            <w:webHidden/>
          </w:rPr>
          <w:tab/>
        </w:r>
        <w:r w:rsidR="00530128">
          <w:rPr>
            <w:noProof/>
            <w:webHidden/>
          </w:rPr>
          <w:fldChar w:fldCharType="begin"/>
        </w:r>
        <w:r w:rsidR="00530128">
          <w:rPr>
            <w:noProof/>
            <w:webHidden/>
          </w:rPr>
          <w:instrText xml:space="preserve"> PAGEREF _Toc5787634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26A5B63F" w14:textId="1B2E1AA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5" w:history="1">
        <w:r w:rsidR="00530128" w:rsidRPr="0092382E">
          <w:rPr>
            <w:rStyle w:val="Hyperlink"/>
            <w:noProof/>
          </w:rPr>
          <w:t>3.41.1 General</w:t>
        </w:r>
        <w:r w:rsidR="00530128">
          <w:rPr>
            <w:noProof/>
            <w:webHidden/>
          </w:rPr>
          <w:tab/>
        </w:r>
        <w:r w:rsidR="00530128">
          <w:rPr>
            <w:noProof/>
            <w:webHidden/>
          </w:rPr>
          <w:fldChar w:fldCharType="begin"/>
        </w:r>
        <w:r w:rsidR="00530128">
          <w:rPr>
            <w:noProof/>
            <w:webHidden/>
          </w:rPr>
          <w:instrText xml:space="preserve"> PAGEREF _Toc5787635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E4D6295" w14:textId="38679F4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6" w:history="1">
        <w:r w:rsidR="00530128" w:rsidRPr="0092382E">
          <w:rPr>
            <w:rStyle w:val="Hyperlink"/>
            <w:noProof/>
          </w:rPr>
          <w:t>3.41.2 location property</w:t>
        </w:r>
        <w:r w:rsidR="00530128">
          <w:rPr>
            <w:noProof/>
            <w:webHidden/>
          </w:rPr>
          <w:tab/>
        </w:r>
        <w:r w:rsidR="00530128">
          <w:rPr>
            <w:noProof/>
            <w:webHidden/>
          </w:rPr>
          <w:fldChar w:fldCharType="begin"/>
        </w:r>
        <w:r w:rsidR="00530128">
          <w:rPr>
            <w:noProof/>
            <w:webHidden/>
          </w:rPr>
          <w:instrText xml:space="preserve"> PAGEREF _Toc5787636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9CBC3D9" w14:textId="4EE6053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7" w:history="1">
        <w:r w:rsidR="00530128" w:rsidRPr="0092382E">
          <w:rPr>
            <w:rStyle w:val="Hyperlink"/>
            <w:noProof/>
          </w:rPr>
          <w:t>3.41.3 module property</w:t>
        </w:r>
        <w:r w:rsidR="00530128">
          <w:rPr>
            <w:noProof/>
            <w:webHidden/>
          </w:rPr>
          <w:tab/>
        </w:r>
        <w:r w:rsidR="00530128">
          <w:rPr>
            <w:noProof/>
            <w:webHidden/>
          </w:rPr>
          <w:fldChar w:fldCharType="begin"/>
        </w:r>
        <w:r w:rsidR="00530128">
          <w:rPr>
            <w:noProof/>
            <w:webHidden/>
          </w:rPr>
          <w:instrText xml:space="preserve"> PAGEREF _Toc5787637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59252DE1" w14:textId="5738F60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8" w:history="1">
        <w:r w:rsidR="00530128" w:rsidRPr="0092382E">
          <w:rPr>
            <w:rStyle w:val="Hyperlink"/>
            <w:noProof/>
          </w:rPr>
          <w:t>3.41.4 threadId property</w:t>
        </w:r>
        <w:r w:rsidR="00530128">
          <w:rPr>
            <w:noProof/>
            <w:webHidden/>
          </w:rPr>
          <w:tab/>
        </w:r>
        <w:r w:rsidR="00530128">
          <w:rPr>
            <w:noProof/>
            <w:webHidden/>
          </w:rPr>
          <w:fldChar w:fldCharType="begin"/>
        </w:r>
        <w:r w:rsidR="00530128">
          <w:rPr>
            <w:noProof/>
            <w:webHidden/>
          </w:rPr>
          <w:instrText xml:space="preserve"> PAGEREF _Toc5787638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025DE69C" w14:textId="631BADE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39" w:history="1">
        <w:r w:rsidR="00530128" w:rsidRPr="0092382E">
          <w:rPr>
            <w:rStyle w:val="Hyperlink"/>
            <w:noProof/>
          </w:rPr>
          <w:t>3.41.5 parameters property</w:t>
        </w:r>
        <w:r w:rsidR="00530128">
          <w:rPr>
            <w:noProof/>
            <w:webHidden/>
          </w:rPr>
          <w:tab/>
        </w:r>
        <w:r w:rsidR="00530128">
          <w:rPr>
            <w:noProof/>
            <w:webHidden/>
          </w:rPr>
          <w:fldChar w:fldCharType="begin"/>
        </w:r>
        <w:r w:rsidR="00530128">
          <w:rPr>
            <w:noProof/>
            <w:webHidden/>
          </w:rPr>
          <w:instrText xml:space="preserve"> PAGEREF _Toc5787639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6764A84A" w14:textId="31C4FAF5"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40" w:history="1">
        <w:r w:rsidR="00530128" w:rsidRPr="0092382E">
          <w:rPr>
            <w:rStyle w:val="Hyperlink"/>
            <w:noProof/>
          </w:rPr>
          <w:t>3.42 threadFlowLocation object</w:t>
        </w:r>
        <w:r w:rsidR="00530128">
          <w:rPr>
            <w:noProof/>
            <w:webHidden/>
          </w:rPr>
          <w:tab/>
        </w:r>
        <w:r w:rsidR="00530128">
          <w:rPr>
            <w:noProof/>
            <w:webHidden/>
          </w:rPr>
          <w:fldChar w:fldCharType="begin"/>
        </w:r>
        <w:r w:rsidR="00530128">
          <w:rPr>
            <w:noProof/>
            <w:webHidden/>
          </w:rPr>
          <w:instrText xml:space="preserve"> PAGEREF _Toc5787640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1B9912E0" w14:textId="02F5C3D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1" w:history="1">
        <w:r w:rsidR="00530128" w:rsidRPr="0092382E">
          <w:rPr>
            <w:rStyle w:val="Hyperlink"/>
            <w:noProof/>
          </w:rPr>
          <w:t>3.42.1 General</w:t>
        </w:r>
        <w:r w:rsidR="00530128">
          <w:rPr>
            <w:noProof/>
            <w:webHidden/>
          </w:rPr>
          <w:tab/>
        </w:r>
        <w:r w:rsidR="00530128">
          <w:rPr>
            <w:noProof/>
            <w:webHidden/>
          </w:rPr>
          <w:fldChar w:fldCharType="begin"/>
        </w:r>
        <w:r w:rsidR="00530128">
          <w:rPr>
            <w:noProof/>
            <w:webHidden/>
          </w:rPr>
          <w:instrText xml:space="preserve"> PAGEREF _Toc5787641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5A75ECBF" w14:textId="5145948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2" w:history="1">
        <w:r w:rsidR="00530128" w:rsidRPr="0092382E">
          <w:rPr>
            <w:rStyle w:val="Hyperlink"/>
            <w:noProof/>
          </w:rPr>
          <w:t>3.42.2 index property</w:t>
        </w:r>
        <w:r w:rsidR="00530128">
          <w:rPr>
            <w:noProof/>
            <w:webHidden/>
          </w:rPr>
          <w:tab/>
        </w:r>
        <w:r w:rsidR="00530128">
          <w:rPr>
            <w:noProof/>
            <w:webHidden/>
          </w:rPr>
          <w:fldChar w:fldCharType="begin"/>
        </w:r>
        <w:r w:rsidR="00530128">
          <w:rPr>
            <w:noProof/>
            <w:webHidden/>
          </w:rPr>
          <w:instrText xml:space="preserve"> PAGEREF _Toc5787642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79083F43" w14:textId="3370A99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3" w:history="1">
        <w:r w:rsidR="00530128" w:rsidRPr="0092382E">
          <w:rPr>
            <w:rStyle w:val="Hyperlink"/>
            <w:noProof/>
          </w:rPr>
          <w:t>3.42.3 location property</w:t>
        </w:r>
        <w:r w:rsidR="00530128">
          <w:rPr>
            <w:noProof/>
            <w:webHidden/>
          </w:rPr>
          <w:tab/>
        </w:r>
        <w:r w:rsidR="00530128">
          <w:rPr>
            <w:noProof/>
            <w:webHidden/>
          </w:rPr>
          <w:fldChar w:fldCharType="begin"/>
        </w:r>
        <w:r w:rsidR="00530128">
          <w:rPr>
            <w:noProof/>
            <w:webHidden/>
          </w:rPr>
          <w:instrText xml:space="preserve"> PAGEREF _Toc5787643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4C6FF269" w14:textId="782E07A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4" w:history="1">
        <w:r w:rsidR="00530128" w:rsidRPr="0092382E">
          <w:rPr>
            <w:rStyle w:val="Hyperlink"/>
            <w:noProof/>
          </w:rPr>
          <w:t>3.42.4 module property</w:t>
        </w:r>
        <w:r w:rsidR="00530128">
          <w:rPr>
            <w:noProof/>
            <w:webHidden/>
          </w:rPr>
          <w:tab/>
        </w:r>
        <w:r w:rsidR="00530128">
          <w:rPr>
            <w:noProof/>
            <w:webHidden/>
          </w:rPr>
          <w:fldChar w:fldCharType="begin"/>
        </w:r>
        <w:r w:rsidR="00530128">
          <w:rPr>
            <w:noProof/>
            <w:webHidden/>
          </w:rPr>
          <w:instrText xml:space="preserve"> PAGEREF _Toc5787644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7DB396C2" w14:textId="5BC3CF0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5" w:history="1">
        <w:r w:rsidR="00530128" w:rsidRPr="0092382E">
          <w:rPr>
            <w:rStyle w:val="Hyperlink"/>
            <w:noProof/>
          </w:rPr>
          <w:t>3.42.5 stack property</w:t>
        </w:r>
        <w:r w:rsidR="00530128">
          <w:rPr>
            <w:noProof/>
            <w:webHidden/>
          </w:rPr>
          <w:tab/>
        </w:r>
        <w:r w:rsidR="00530128">
          <w:rPr>
            <w:noProof/>
            <w:webHidden/>
          </w:rPr>
          <w:fldChar w:fldCharType="begin"/>
        </w:r>
        <w:r w:rsidR="00530128">
          <w:rPr>
            <w:noProof/>
            <w:webHidden/>
          </w:rPr>
          <w:instrText xml:space="preserve"> PAGEREF _Toc5787645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6DAB90E7" w14:textId="240FA74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6" w:history="1">
        <w:r w:rsidR="00530128" w:rsidRPr="0092382E">
          <w:rPr>
            <w:rStyle w:val="Hyperlink"/>
            <w:noProof/>
          </w:rPr>
          <w:t>3.42.6 request property</w:t>
        </w:r>
        <w:r w:rsidR="00530128">
          <w:rPr>
            <w:noProof/>
            <w:webHidden/>
          </w:rPr>
          <w:tab/>
        </w:r>
        <w:r w:rsidR="00530128">
          <w:rPr>
            <w:noProof/>
            <w:webHidden/>
          </w:rPr>
          <w:fldChar w:fldCharType="begin"/>
        </w:r>
        <w:r w:rsidR="00530128">
          <w:rPr>
            <w:noProof/>
            <w:webHidden/>
          </w:rPr>
          <w:instrText xml:space="preserve"> PAGEREF _Toc5787646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69E2D4A4" w14:textId="34CEE19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7" w:history="1">
        <w:r w:rsidR="00530128" w:rsidRPr="0092382E">
          <w:rPr>
            <w:rStyle w:val="Hyperlink"/>
            <w:noProof/>
          </w:rPr>
          <w:t>3.42.7 response object</w:t>
        </w:r>
        <w:r w:rsidR="00530128">
          <w:rPr>
            <w:noProof/>
            <w:webHidden/>
          </w:rPr>
          <w:tab/>
        </w:r>
        <w:r w:rsidR="00530128">
          <w:rPr>
            <w:noProof/>
            <w:webHidden/>
          </w:rPr>
          <w:fldChar w:fldCharType="begin"/>
        </w:r>
        <w:r w:rsidR="00530128">
          <w:rPr>
            <w:noProof/>
            <w:webHidden/>
          </w:rPr>
          <w:instrText xml:space="preserve"> PAGEREF _Toc5787647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3E0498FB" w14:textId="24F9F8D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8" w:history="1">
        <w:r w:rsidR="00530128" w:rsidRPr="0092382E">
          <w:rPr>
            <w:rStyle w:val="Hyperlink"/>
            <w:noProof/>
          </w:rPr>
          <w:t>3.42.8 kinds property</w:t>
        </w:r>
        <w:r w:rsidR="00530128">
          <w:rPr>
            <w:noProof/>
            <w:webHidden/>
          </w:rPr>
          <w:tab/>
        </w:r>
        <w:r w:rsidR="00530128">
          <w:rPr>
            <w:noProof/>
            <w:webHidden/>
          </w:rPr>
          <w:fldChar w:fldCharType="begin"/>
        </w:r>
        <w:r w:rsidR="00530128">
          <w:rPr>
            <w:noProof/>
            <w:webHidden/>
          </w:rPr>
          <w:instrText xml:space="preserve"> PAGEREF _Toc5787648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516DA342" w14:textId="78C1648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49" w:history="1">
        <w:r w:rsidR="00530128" w:rsidRPr="0092382E">
          <w:rPr>
            <w:rStyle w:val="Hyperlink"/>
            <w:noProof/>
          </w:rPr>
          <w:t>3.42.9 state property</w:t>
        </w:r>
        <w:r w:rsidR="00530128">
          <w:rPr>
            <w:noProof/>
            <w:webHidden/>
          </w:rPr>
          <w:tab/>
        </w:r>
        <w:r w:rsidR="00530128">
          <w:rPr>
            <w:noProof/>
            <w:webHidden/>
          </w:rPr>
          <w:fldChar w:fldCharType="begin"/>
        </w:r>
        <w:r w:rsidR="00530128">
          <w:rPr>
            <w:noProof/>
            <w:webHidden/>
          </w:rPr>
          <w:instrText xml:space="preserve"> PAGEREF _Toc5787649 \h </w:instrText>
        </w:r>
        <w:r w:rsidR="00530128">
          <w:rPr>
            <w:noProof/>
            <w:webHidden/>
          </w:rPr>
        </w:r>
        <w:r w:rsidR="00530128">
          <w:rPr>
            <w:noProof/>
            <w:webHidden/>
          </w:rPr>
          <w:fldChar w:fldCharType="separate"/>
        </w:r>
        <w:r w:rsidR="00530128">
          <w:rPr>
            <w:noProof/>
            <w:webHidden/>
          </w:rPr>
          <w:t>142</w:t>
        </w:r>
        <w:r w:rsidR="00530128">
          <w:rPr>
            <w:noProof/>
            <w:webHidden/>
          </w:rPr>
          <w:fldChar w:fldCharType="end"/>
        </w:r>
      </w:hyperlink>
    </w:p>
    <w:p w14:paraId="761CFF27" w14:textId="11BF901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0" w:history="1">
        <w:r w:rsidR="00530128" w:rsidRPr="0092382E">
          <w:rPr>
            <w:rStyle w:val="Hyperlink"/>
            <w:noProof/>
          </w:rPr>
          <w:t>3.42.10 nestingLevel property</w:t>
        </w:r>
        <w:r w:rsidR="00530128">
          <w:rPr>
            <w:noProof/>
            <w:webHidden/>
          </w:rPr>
          <w:tab/>
        </w:r>
        <w:r w:rsidR="00530128">
          <w:rPr>
            <w:noProof/>
            <w:webHidden/>
          </w:rPr>
          <w:fldChar w:fldCharType="begin"/>
        </w:r>
        <w:r w:rsidR="00530128">
          <w:rPr>
            <w:noProof/>
            <w:webHidden/>
          </w:rPr>
          <w:instrText xml:space="preserve"> PAGEREF _Toc5787650 \h </w:instrText>
        </w:r>
        <w:r w:rsidR="00530128">
          <w:rPr>
            <w:noProof/>
            <w:webHidden/>
          </w:rPr>
        </w:r>
        <w:r w:rsidR="00530128">
          <w:rPr>
            <w:noProof/>
            <w:webHidden/>
          </w:rPr>
          <w:fldChar w:fldCharType="separate"/>
        </w:r>
        <w:r w:rsidR="00530128">
          <w:rPr>
            <w:noProof/>
            <w:webHidden/>
          </w:rPr>
          <w:t>143</w:t>
        </w:r>
        <w:r w:rsidR="00530128">
          <w:rPr>
            <w:noProof/>
            <w:webHidden/>
          </w:rPr>
          <w:fldChar w:fldCharType="end"/>
        </w:r>
      </w:hyperlink>
    </w:p>
    <w:p w14:paraId="517575C0" w14:textId="764784B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1" w:history="1">
        <w:r w:rsidR="00530128" w:rsidRPr="0092382E">
          <w:rPr>
            <w:rStyle w:val="Hyperlink"/>
            <w:noProof/>
          </w:rPr>
          <w:t>3.42.11 executionOrder property</w:t>
        </w:r>
        <w:r w:rsidR="00530128">
          <w:rPr>
            <w:noProof/>
            <w:webHidden/>
          </w:rPr>
          <w:tab/>
        </w:r>
        <w:r w:rsidR="00530128">
          <w:rPr>
            <w:noProof/>
            <w:webHidden/>
          </w:rPr>
          <w:fldChar w:fldCharType="begin"/>
        </w:r>
        <w:r w:rsidR="00530128">
          <w:rPr>
            <w:noProof/>
            <w:webHidden/>
          </w:rPr>
          <w:instrText xml:space="preserve"> PAGEREF _Toc5787651 \h </w:instrText>
        </w:r>
        <w:r w:rsidR="00530128">
          <w:rPr>
            <w:noProof/>
            <w:webHidden/>
          </w:rPr>
        </w:r>
        <w:r w:rsidR="00530128">
          <w:rPr>
            <w:noProof/>
            <w:webHidden/>
          </w:rPr>
          <w:fldChar w:fldCharType="separate"/>
        </w:r>
        <w:r w:rsidR="00530128">
          <w:rPr>
            <w:noProof/>
            <w:webHidden/>
          </w:rPr>
          <w:t>143</w:t>
        </w:r>
        <w:r w:rsidR="00530128">
          <w:rPr>
            <w:noProof/>
            <w:webHidden/>
          </w:rPr>
          <w:fldChar w:fldCharType="end"/>
        </w:r>
      </w:hyperlink>
    </w:p>
    <w:p w14:paraId="223326E3" w14:textId="2EA7021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2" w:history="1">
        <w:r w:rsidR="00530128" w:rsidRPr="0092382E">
          <w:rPr>
            <w:rStyle w:val="Hyperlink"/>
            <w:noProof/>
          </w:rPr>
          <w:t>3.42.12 executionTimeUtc property</w:t>
        </w:r>
        <w:r w:rsidR="00530128">
          <w:rPr>
            <w:noProof/>
            <w:webHidden/>
          </w:rPr>
          <w:tab/>
        </w:r>
        <w:r w:rsidR="00530128">
          <w:rPr>
            <w:noProof/>
            <w:webHidden/>
          </w:rPr>
          <w:fldChar w:fldCharType="begin"/>
        </w:r>
        <w:r w:rsidR="00530128">
          <w:rPr>
            <w:noProof/>
            <w:webHidden/>
          </w:rPr>
          <w:instrText xml:space="preserve"> PAGEREF _Toc5787652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1F6787AB" w14:textId="6359F18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3" w:history="1">
        <w:r w:rsidR="00530128" w:rsidRPr="0092382E">
          <w:rPr>
            <w:rStyle w:val="Hyperlink"/>
            <w:noProof/>
          </w:rPr>
          <w:t>3.42.13 importance property</w:t>
        </w:r>
        <w:r w:rsidR="00530128">
          <w:rPr>
            <w:noProof/>
            <w:webHidden/>
          </w:rPr>
          <w:tab/>
        </w:r>
        <w:r w:rsidR="00530128">
          <w:rPr>
            <w:noProof/>
            <w:webHidden/>
          </w:rPr>
          <w:fldChar w:fldCharType="begin"/>
        </w:r>
        <w:r w:rsidR="00530128">
          <w:rPr>
            <w:noProof/>
            <w:webHidden/>
          </w:rPr>
          <w:instrText xml:space="preserve"> PAGEREF _Toc5787653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61CC5D3F" w14:textId="78F0FF79"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54" w:history="1">
        <w:r w:rsidR="00530128" w:rsidRPr="0092382E">
          <w:rPr>
            <w:rStyle w:val="Hyperlink"/>
            <w:noProof/>
          </w:rPr>
          <w:t>3.43 request object</w:t>
        </w:r>
        <w:r w:rsidR="00530128">
          <w:rPr>
            <w:noProof/>
            <w:webHidden/>
          </w:rPr>
          <w:tab/>
        </w:r>
        <w:r w:rsidR="00530128">
          <w:rPr>
            <w:noProof/>
            <w:webHidden/>
          </w:rPr>
          <w:fldChar w:fldCharType="begin"/>
        </w:r>
        <w:r w:rsidR="00530128">
          <w:rPr>
            <w:noProof/>
            <w:webHidden/>
          </w:rPr>
          <w:instrText xml:space="preserve"> PAGEREF _Toc5787654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78222794" w14:textId="290A6AA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5" w:history="1">
        <w:r w:rsidR="00530128" w:rsidRPr="0092382E">
          <w:rPr>
            <w:rStyle w:val="Hyperlink"/>
            <w:noProof/>
          </w:rPr>
          <w:t>3.43.1 General</w:t>
        </w:r>
        <w:r w:rsidR="00530128">
          <w:rPr>
            <w:noProof/>
            <w:webHidden/>
          </w:rPr>
          <w:tab/>
        </w:r>
        <w:r w:rsidR="00530128">
          <w:rPr>
            <w:noProof/>
            <w:webHidden/>
          </w:rPr>
          <w:fldChar w:fldCharType="begin"/>
        </w:r>
        <w:r w:rsidR="00530128">
          <w:rPr>
            <w:noProof/>
            <w:webHidden/>
          </w:rPr>
          <w:instrText xml:space="preserve"> PAGEREF _Toc5787655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515555F8" w14:textId="2C4392C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6" w:history="1">
        <w:r w:rsidR="00530128" w:rsidRPr="0092382E">
          <w:rPr>
            <w:rStyle w:val="Hyperlink"/>
            <w:noProof/>
          </w:rPr>
          <w:t>3.43.2 index property</w:t>
        </w:r>
        <w:r w:rsidR="00530128">
          <w:rPr>
            <w:noProof/>
            <w:webHidden/>
          </w:rPr>
          <w:tab/>
        </w:r>
        <w:r w:rsidR="00530128">
          <w:rPr>
            <w:noProof/>
            <w:webHidden/>
          </w:rPr>
          <w:fldChar w:fldCharType="begin"/>
        </w:r>
        <w:r w:rsidR="00530128">
          <w:rPr>
            <w:noProof/>
            <w:webHidden/>
          </w:rPr>
          <w:instrText xml:space="preserve"> PAGEREF _Toc5787656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51CFF903" w14:textId="3B3C078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7" w:history="1">
        <w:r w:rsidR="00530128" w:rsidRPr="0092382E">
          <w:rPr>
            <w:rStyle w:val="Hyperlink"/>
            <w:noProof/>
          </w:rPr>
          <w:t>3.43.3 protocol property</w:t>
        </w:r>
        <w:r w:rsidR="00530128">
          <w:rPr>
            <w:noProof/>
            <w:webHidden/>
          </w:rPr>
          <w:tab/>
        </w:r>
        <w:r w:rsidR="00530128">
          <w:rPr>
            <w:noProof/>
            <w:webHidden/>
          </w:rPr>
          <w:fldChar w:fldCharType="begin"/>
        </w:r>
        <w:r w:rsidR="00530128">
          <w:rPr>
            <w:noProof/>
            <w:webHidden/>
          </w:rPr>
          <w:instrText xml:space="preserve"> PAGEREF _Toc5787657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3290D3D6" w14:textId="3EB6246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8" w:history="1">
        <w:r w:rsidR="00530128" w:rsidRPr="0092382E">
          <w:rPr>
            <w:rStyle w:val="Hyperlink"/>
            <w:noProof/>
          </w:rPr>
          <w:t>3.43.4 version property</w:t>
        </w:r>
        <w:r w:rsidR="00530128">
          <w:rPr>
            <w:noProof/>
            <w:webHidden/>
          </w:rPr>
          <w:tab/>
        </w:r>
        <w:r w:rsidR="00530128">
          <w:rPr>
            <w:noProof/>
            <w:webHidden/>
          </w:rPr>
          <w:fldChar w:fldCharType="begin"/>
        </w:r>
        <w:r w:rsidR="00530128">
          <w:rPr>
            <w:noProof/>
            <w:webHidden/>
          </w:rPr>
          <w:instrText xml:space="preserve"> PAGEREF _Toc5787658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791B9A39" w14:textId="62CCCB0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59" w:history="1">
        <w:r w:rsidR="00530128" w:rsidRPr="0092382E">
          <w:rPr>
            <w:rStyle w:val="Hyperlink"/>
            <w:noProof/>
          </w:rPr>
          <w:t>3.43.5 target property</w:t>
        </w:r>
        <w:r w:rsidR="00530128">
          <w:rPr>
            <w:noProof/>
            <w:webHidden/>
          </w:rPr>
          <w:tab/>
        </w:r>
        <w:r w:rsidR="00530128">
          <w:rPr>
            <w:noProof/>
            <w:webHidden/>
          </w:rPr>
          <w:fldChar w:fldCharType="begin"/>
        </w:r>
        <w:r w:rsidR="00530128">
          <w:rPr>
            <w:noProof/>
            <w:webHidden/>
          </w:rPr>
          <w:instrText xml:space="preserve"> PAGEREF _Toc5787659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32F8629C" w14:textId="229C549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0" w:history="1">
        <w:r w:rsidR="00530128" w:rsidRPr="0092382E">
          <w:rPr>
            <w:rStyle w:val="Hyperlink"/>
            <w:noProof/>
          </w:rPr>
          <w:t>3.43.6 method property</w:t>
        </w:r>
        <w:r w:rsidR="00530128">
          <w:rPr>
            <w:noProof/>
            <w:webHidden/>
          </w:rPr>
          <w:tab/>
        </w:r>
        <w:r w:rsidR="00530128">
          <w:rPr>
            <w:noProof/>
            <w:webHidden/>
          </w:rPr>
          <w:fldChar w:fldCharType="begin"/>
        </w:r>
        <w:r w:rsidR="00530128">
          <w:rPr>
            <w:noProof/>
            <w:webHidden/>
          </w:rPr>
          <w:instrText xml:space="preserve"> PAGEREF _Toc5787660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7DEBD5B5" w14:textId="4C76813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1" w:history="1">
        <w:r w:rsidR="00530128" w:rsidRPr="0092382E">
          <w:rPr>
            <w:rStyle w:val="Hyperlink"/>
            <w:noProof/>
          </w:rPr>
          <w:t>3.43.7 headers property</w:t>
        </w:r>
        <w:r w:rsidR="00530128">
          <w:rPr>
            <w:noProof/>
            <w:webHidden/>
          </w:rPr>
          <w:tab/>
        </w:r>
        <w:r w:rsidR="00530128">
          <w:rPr>
            <w:noProof/>
            <w:webHidden/>
          </w:rPr>
          <w:fldChar w:fldCharType="begin"/>
        </w:r>
        <w:r w:rsidR="00530128">
          <w:rPr>
            <w:noProof/>
            <w:webHidden/>
          </w:rPr>
          <w:instrText xml:space="preserve"> PAGEREF _Toc5787661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5B727531" w14:textId="2DE86B4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2" w:history="1">
        <w:r w:rsidR="00530128" w:rsidRPr="0092382E">
          <w:rPr>
            <w:rStyle w:val="Hyperlink"/>
            <w:noProof/>
          </w:rPr>
          <w:t>3.43.8 parameters property</w:t>
        </w:r>
        <w:r w:rsidR="00530128">
          <w:rPr>
            <w:noProof/>
            <w:webHidden/>
          </w:rPr>
          <w:tab/>
        </w:r>
        <w:r w:rsidR="00530128">
          <w:rPr>
            <w:noProof/>
            <w:webHidden/>
          </w:rPr>
          <w:fldChar w:fldCharType="begin"/>
        </w:r>
        <w:r w:rsidR="00530128">
          <w:rPr>
            <w:noProof/>
            <w:webHidden/>
          </w:rPr>
          <w:instrText xml:space="preserve"> PAGEREF _Toc5787662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5106BD21" w14:textId="5E2B762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3" w:history="1">
        <w:r w:rsidR="00530128" w:rsidRPr="0092382E">
          <w:rPr>
            <w:rStyle w:val="Hyperlink"/>
            <w:noProof/>
          </w:rPr>
          <w:t>3.43.9 body property</w:t>
        </w:r>
        <w:r w:rsidR="00530128">
          <w:rPr>
            <w:noProof/>
            <w:webHidden/>
          </w:rPr>
          <w:tab/>
        </w:r>
        <w:r w:rsidR="00530128">
          <w:rPr>
            <w:noProof/>
            <w:webHidden/>
          </w:rPr>
          <w:fldChar w:fldCharType="begin"/>
        </w:r>
        <w:r w:rsidR="00530128">
          <w:rPr>
            <w:noProof/>
            <w:webHidden/>
          </w:rPr>
          <w:instrText xml:space="preserve"> PAGEREF _Toc5787663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0A927D26" w14:textId="5438C7BF"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64" w:history="1">
        <w:r w:rsidR="00530128" w:rsidRPr="0092382E">
          <w:rPr>
            <w:rStyle w:val="Hyperlink"/>
            <w:noProof/>
          </w:rPr>
          <w:t>3.44 response object</w:t>
        </w:r>
        <w:r w:rsidR="00530128">
          <w:rPr>
            <w:noProof/>
            <w:webHidden/>
          </w:rPr>
          <w:tab/>
        </w:r>
        <w:r w:rsidR="00530128">
          <w:rPr>
            <w:noProof/>
            <w:webHidden/>
          </w:rPr>
          <w:fldChar w:fldCharType="begin"/>
        </w:r>
        <w:r w:rsidR="00530128">
          <w:rPr>
            <w:noProof/>
            <w:webHidden/>
          </w:rPr>
          <w:instrText xml:space="preserve"> PAGEREF _Toc5787664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30D7CC55" w14:textId="0506B33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5" w:history="1">
        <w:r w:rsidR="00530128" w:rsidRPr="0092382E">
          <w:rPr>
            <w:rStyle w:val="Hyperlink"/>
            <w:noProof/>
          </w:rPr>
          <w:t>3.44.1 General</w:t>
        </w:r>
        <w:r w:rsidR="00530128">
          <w:rPr>
            <w:noProof/>
            <w:webHidden/>
          </w:rPr>
          <w:tab/>
        </w:r>
        <w:r w:rsidR="00530128">
          <w:rPr>
            <w:noProof/>
            <w:webHidden/>
          </w:rPr>
          <w:fldChar w:fldCharType="begin"/>
        </w:r>
        <w:r w:rsidR="00530128">
          <w:rPr>
            <w:noProof/>
            <w:webHidden/>
          </w:rPr>
          <w:instrText xml:space="preserve"> PAGEREF _Toc5787665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61C6B530" w14:textId="12A68F4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6" w:history="1">
        <w:r w:rsidR="00530128" w:rsidRPr="0092382E">
          <w:rPr>
            <w:rStyle w:val="Hyperlink"/>
            <w:noProof/>
          </w:rPr>
          <w:t>3.44.2 index property</w:t>
        </w:r>
        <w:r w:rsidR="00530128">
          <w:rPr>
            <w:noProof/>
            <w:webHidden/>
          </w:rPr>
          <w:tab/>
        </w:r>
        <w:r w:rsidR="00530128">
          <w:rPr>
            <w:noProof/>
            <w:webHidden/>
          </w:rPr>
          <w:fldChar w:fldCharType="begin"/>
        </w:r>
        <w:r w:rsidR="00530128">
          <w:rPr>
            <w:noProof/>
            <w:webHidden/>
          </w:rPr>
          <w:instrText xml:space="preserve"> PAGEREF _Toc5787666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1F21EA40" w14:textId="0C2CE29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7" w:history="1">
        <w:r w:rsidR="00530128" w:rsidRPr="0092382E">
          <w:rPr>
            <w:rStyle w:val="Hyperlink"/>
            <w:noProof/>
          </w:rPr>
          <w:t>3.44.3 protocol property</w:t>
        </w:r>
        <w:r w:rsidR="00530128">
          <w:rPr>
            <w:noProof/>
            <w:webHidden/>
          </w:rPr>
          <w:tab/>
        </w:r>
        <w:r w:rsidR="00530128">
          <w:rPr>
            <w:noProof/>
            <w:webHidden/>
          </w:rPr>
          <w:fldChar w:fldCharType="begin"/>
        </w:r>
        <w:r w:rsidR="00530128">
          <w:rPr>
            <w:noProof/>
            <w:webHidden/>
          </w:rPr>
          <w:instrText xml:space="preserve"> PAGEREF _Toc5787667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73245DBB" w14:textId="236D811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8" w:history="1">
        <w:r w:rsidR="00530128" w:rsidRPr="0092382E">
          <w:rPr>
            <w:rStyle w:val="Hyperlink"/>
            <w:noProof/>
          </w:rPr>
          <w:t>3.44.4 version property</w:t>
        </w:r>
        <w:r w:rsidR="00530128">
          <w:rPr>
            <w:noProof/>
            <w:webHidden/>
          </w:rPr>
          <w:tab/>
        </w:r>
        <w:r w:rsidR="00530128">
          <w:rPr>
            <w:noProof/>
            <w:webHidden/>
          </w:rPr>
          <w:fldChar w:fldCharType="begin"/>
        </w:r>
        <w:r w:rsidR="00530128">
          <w:rPr>
            <w:noProof/>
            <w:webHidden/>
          </w:rPr>
          <w:instrText xml:space="preserve"> PAGEREF _Toc5787668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552CCFE2" w14:textId="56110EF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69" w:history="1">
        <w:r w:rsidR="00530128" w:rsidRPr="0092382E">
          <w:rPr>
            <w:rStyle w:val="Hyperlink"/>
            <w:noProof/>
          </w:rPr>
          <w:t>3.44.5 statusCode property</w:t>
        </w:r>
        <w:r w:rsidR="00530128">
          <w:rPr>
            <w:noProof/>
            <w:webHidden/>
          </w:rPr>
          <w:tab/>
        </w:r>
        <w:r w:rsidR="00530128">
          <w:rPr>
            <w:noProof/>
            <w:webHidden/>
          </w:rPr>
          <w:fldChar w:fldCharType="begin"/>
        </w:r>
        <w:r w:rsidR="00530128">
          <w:rPr>
            <w:noProof/>
            <w:webHidden/>
          </w:rPr>
          <w:instrText xml:space="preserve"> PAGEREF _Toc5787669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3330022B" w14:textId="3248123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0" w:history="1">
        <w:r w:rsidR="00530128" w:rsidRPr="0092382E">
          <w:rPr>
            <w:rStyle w:val="Hyperlink"/>
            <w:noProof/>
          </w:rPr>
          <w:t>3.44.6 reasonPhrase property</w:t>
        </w:r>
        <w:r w:rsidR="00530128">
          <w:rPr>
            <w:noProof/>
            <w:webHidden/>
          </w:rPr>
          <w:tab/>
        </w:r>
        <w:r w:rsidR="00530128">
          <w:rPr>
            <w:noProof/>
            <w:webHidden/>
          </w:rPr>
          <w:fldChar w:fldCharType="begin"/>
        </w:r>
        <w:r w:rsidR="00530128">
          <w:rPr>
            <w:noProof/>
            <w:webHidden/>
          </w:rPr>
          <w:instrText xml:space="preserve"> PAGEREF _Toc5787670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53D00921" w14:textId="0139AC0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1" w:history="1">
        <w:r w:rsidR="00530128" w:rsidRPr="0092382E">
          <w:rPr>
            <w:rStyle w:val="Hyperlink"/>
            <w:noProof/>
          </w:rPr>
          <w:t>3.44.7 headers property</w:t>
        </w:r>
        <w:r w:rsidR="00530128">
          <w:rPr>
            <w:noProof/>
            <w:webHidden/>
          </w:rPr>
          <w:tab/>
        </w:r>
        <w:r w:rsidR="00530128">
          <w:rPr>
            <w:noProof/>
            <w:webHidden/>
          </w:rPr>
          <w:fldChar w:fldCharType="begin"/>
        </w:r>
        <w:r w:rsidR="00530128">
          <w:rPr>
            <w:noProof/>
            <w:webHidden/>
          </w:rPr>
          <w:instrText xml:space="preserve"> PAGEREF _Toc5787671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6EFB2B33" w14:textId="1689FF1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2" w:history="1">
        <w:r w:rsidR="00530128" w:rsidRPr="0092382E">
          <w:rPr>
            <w:rStyle w:val="Hyperlink"/>
            <w:noProof/>
          </w:rPr>
          <w:t>3.44.8 body property</w:t>
        </w:r>
        <w:r w:rsidR="00530128">
          <w:rPr>
            <w:noProof/>
            <w:webHidden/>
          </w:rPr>
          <w:tab/>
        </w:r>
        <w:r w:rsidR="00530128">
          <w:rPr>
            <w:noProof/>
            <w:webHidden/>
          </w:rPr>
          <w:fldChar w:fldCharType="begin"/>
        </w:r>
        <w:r w:rsidR="00530128">
          <w:rPr>
            <w:noProof/>
            <w:webHidden/>
          </w:rPr>
          <w:instrText xml:space="preserve"> PAGEREF _Toc5787672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34B5392A" w14:textId="1C718AFC"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73" w:history="1">
        <w:r w:rsidR="00530128" w:rsidRPr="0092382E">
          <w:rPr>
            <w:rStyle w:val="Hyperlink"/>
            <w:noProof/>
          </w:rPr>
          <w:t>3.45 resultProvenance object</w:t>
        </w:r>
        <w:r w:rsidR="00530128">
          <w:rPr>
            <w:noProof/>
            <w:webHidden/>
          </w:rPr>
          <w:tab/>
        </w:r>
        <w:r w:rsidR="00530128">
          <w:rPr>
            <w:noProof/>
            <w:webHidden/>
          </w:rPr>
          <w:fldChar w:fldCharType="begin"/>
        </w:r>
        <w:r w:rsidR="00530128">
          <w:rPr>
            <w:noProof/>
            <w:webHidden/>
          </w:rPr>
          <w:instrText xml:space="preserve"> PAGEREF _Toc5787673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275EE0FE" w14:textId="5948D7B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4" w:history="1">
        <w:r w:rsidR="00530128" w:rsidRPr="0092382E">
          <w:rPr>
            <w:rStyle w:val="Hyperlink"/>
            <w:noProof/>
          </w:rPr>
          <w:t>3.45.1 General</w:t>
        </w:r>
        <w:r w:rsidR="00530128">
          <w:rPr>
            <w:noProof/>
            <w:webHidden/>
          </w:rPr>
          <w:tab/>
        </w:r>
        <w:r w:rsidR="00530128">
          <w:rPr>
            <w:noProof/>
            <w:webHidden/>
          </w:rPr>
          <w:fldChar w:fldCharType="begin"/>
        </w:r>
        <w:r w:rsidR="00530128">
          <w:rPr>
            <w:noProof/>
            <w:webHidden/>
          </w:rPr>
          <w:instrText xml:space="preserve"> PAGEREF _Toc5787674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7DEA36DA" w14:textId="41B3C8B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5" w:history="1">
        <w:r w:rsidR="00530128" w:rsidRPr="0092382E">
          <w:rPr>
            <w:rStyle w:val="Hyperlink"/>
            <w:noProof/>
          </w:rPr>
          <w:t>3.45.2 firstDetectionTimeUtc property</w:t>
        </w:r>
        <w:r w:rsidR="00530128">
          <w:rPr>
            <w:noProof/>
            <w:webHidden/>
          </w:rPr>
          <w:tab/>
        </w:r>
        <w:r w:rsidR="00530128">
          <w:rPr>
            <w:noProof/>
            <w:webHidden/>
          </w:rPr>
          <w:fldChar w:fldCharType="begin"/>
        </w:r>
        <w:r w:rsidR="00530128">
          <w:rPr>
            <w:noProof/>
            <w:webHidden/>
          </w:rPr>
          <w:instrText xml:space="preserve"> PAGEREF _Toc5787675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1D474D72" w14:textId="4259972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6" w:history="1">
        <w:r w:rsidR="00530128" w:rsidRPr="0092382E">
          <w:rPr>
            <w:rStyle w:val="Hyperlink"/>
            <w:noProof/>
          </w:rPr>
          <w:t>3.45.3 lastDetectionTimeUtc property</w:t>
        </w:r>
        <w:r w:rsidR="00530128">
          <w:rPr>
            <w:noProof/>
            <w:webHidden/>
          </w:rPr>
          <w:tab/>
        </w:r>
        <w:r w:rsidR="00530128">
          <w:rPr>
            <w:noProof/>
            <w:webHidden/>
          </w:rPr>
          <w:fldChar w:fldCharType="begin"/>
        </w:r>
        <w:r w:rsidR="00530128">
          <w:rPr>
            <w:noProof/>
            <w:webHidden/>
          </w:rPr>
          <w:instrText xml:space="preserve"> PAGEREF _Toc5787676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5372D8D1" w14:textId="0E2406D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7" w:history="1">
        <w:r w:rsidR="00530128" w:rsidRPr="0092382E">
          <w:rPr>
            <w:rStyle w:val="Hyperlink"/>
            <w:noProof/>
          </w:rPr>
          <w:t>3.45.4 firstDetectionRunGuid property</w:t>
        </w:r>
        <w:r w:rsidR="00530128">
          <w:rPr>
            <w:noProof/>
            <w:webHidden/>
          </w:rPr>
          <w:tab/>
        </w:r>
        <w:r w:rsidR="00530128">
          <w:rPr>
            <w:noProof/>
            <w:webHidden/>
          </w:rPr>
          <w:fldChar w:fldCharType="begin"/>
        </w:r>
        <w:r w:rsidR="00530128">
          <w:rPr>
            <w:noProof/>
            <w:webHidden/>
          </w:rPr>
          <w:instrText xml:space="preserve"> PAGEREF _Toc5787677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77F4B1EC" w14:textId="6D82A49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8" w:history="1">
        <w:r w:rsidR="00530128" w:rsidRPr="0092382E">
          <w:rPr>
            <w:rStyle w:val="Hyperlink"/>
            <w:noProof/>
          </w:rPr>
          <w:t>3.45.5 lastDetectionRunGuid property</w:t>
        </w:r>
        <w:r w:rsidR="00530128">
          <w:rPr>
            <w:noProof/>
            <w:webHidden/>
          </w:rPr>
          <w:tab/>
        </w:r>
        <w:r w:rsidR="00530128">
          <w:rPr>
            <w:noProof/>
            <w:webHidden/>
          </w:rPr>
          <w:fldChar w:fldCharType="begin"/>
        </w:r>
        <w:r w:rsidR="00530128">
          <w:rPr>
            <w:noProof/>
            <w:webHidden/>
          </w:rPr>
          <w:instrText xml:space="preserve"> PAGEREF _Toc5787678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015AAF70" w14:textId="6AD9CA4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79" w:history="1">
        <w:r w:rsidR="00530128" w:rsidRPr="0092382E">
          <w:rPr>
            <w:rStyle w:val="Hyperlink"/>
            <w:noProof/>
          </w:rPr>
          <w:t>3.45.6 invocationIndex property</w:t>
        </w:r>
        <w:r w:rsidR="00530128">
          <w:rPr>
            <w:noProof/>
            <w:webHidden/>
          </w:rPr>
          <w:tab/>
        </w:r>
        <w:r w:rsidR="00530128">
          <w:rPr>
            <w:noProof/>
            <w:webHidden/>
          </w:rPr>
          <w:fldChar w:fldCharType="begin"/>
        </w:r>
        <w:r w:rsidR="00530128">
          <w:rPr>
            <w:noProof/>
            <w:webHidden/>
          </w:rPr>
          <w:instrText xml:space="preserve"> PAGEREF _Toc5787679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0F09032E" w14:textId="4813BF3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0" w:history="1">
        <w:r w:rsidR="00530128" w:rsidRPr="0092382E">
          <w:rPr>
            <w:rStyle w:val="Hyperlink"/>
            <w:noProof/>
          </w:rPr>
          <w:t>3.45.7 conversionSources property</w:t>
        </w:r>
        <w:r w:rsidR="00530128">
          <w:rPr>
            <w:noProof/>
            <w:webHidden/>
          </w:rPr>
          <w:tab/>
        </w:r>
        <w:r w:rsidR="00530128">
          <w:rPr>
            <w:noProof/>
            <w:webHidden/>
          </w:rPr>
          <w:fldChar w:fldCharType="begin"/>
        </w:r>
        <w:r w:rsidR="00530128">
          <w:rPr>
            <w:noProof/>
            <w:webHidden/>
          </w:rPr>
          <w:instrText xml:space="preserve"> PAGEREF _Toc5787680 \h </w:instrText>
        </w:r>
        <w:r w:rsidR="00530128">
          <w:rPr>
            <w:noProof/>
            <w:webHidden/>
          </w:rPr>
        </w:r>
        <w:r w:rsidR="00530128">
          <w:rPr>
            <w:noProof/>
            <w:webHidden/>
          </w:rPr>
          <w:fldChar w:fldCharType="separate"/>
        </w:r>
        <w:r w:rsidR="00530128">
          <w:rPr>
            <w:noProof/>
            <w:webHidden/>
          </w:rPr>
          <w:t>149</w:t>
        </w:r>
        <w:r w:rsidR="00530128">
          <w:rPr>
            <w:noProof/>
            <w:webHidden/>
          </w:rPr>
          <w:fldChar w:fldCharType="end"/>
        </w:r>
      </w:hyperlink>
    </w:p>
    <w:p w14:paraId="67CBA49F" w14:textId="6F8421B0"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81" w:history="1">
        <w:r w:rsidR="00530128" w:rsidRPr="0092382E">
          <w:rPr>
            <w:rStyle w:val="Hyperlink"/>
            <w:noProof/>
          </w:rPr>
          <w:t>3.46</w:t>
        </w:r>
        <w:r w:rsidR="00530128" w:rsidRPr="0092382E">
          <w:rPr>
            <w:rStyle w:val="Hyperlink"/>
            <w:bCs/>
            <w:noProof/>
          </w:rPr>
          <w:t xml:space="preserve"> reportingDescriptor</w:t>
        </w:r>
        <w:r w:rsidR="00530128" w:rsidRPr="0092382E">
          <w:rPr>
            <w:rStyle w:val="Hyperlink"/>
            <w:noProof/>
          </w:rPr>
          <w:t xml:space="preserve"> object</w:t>
        </w:r>
        <w:r w:rsidR="00530128">
          <w:rPr>
            <w:noProof/>
            <w:webHidden/>
          </w:rPr>
          <w:tab/>
        </w:r>
        <w:r w:rsidR="00530128">
          <w:rPr>
            <w:noProof/>
            <w:webHidden/>
          </w:rPr>
          <w:fldChar w:fldCharType="begin"/>
        </w:r>
        <w:r w:rsidR="00530128">
          <w:rPr>
            <w:noProof/>
            <w:webHidden/>
          </w:rPr>
          <w:instrText xml:space="preserve"> PAGEREF _Toc5787681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0A7753D9" w14:textId="3EB0A32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2" w:history="1">
        <w:r w:rsidR="00530128" w:rsidRPr="0092382E">
          <w:rPr>
            <w:rStyle w:val="Hyperlink"/>
            <w:noProof/>
          </w:rPr>
          <w:t>3.46.1 General</w:t>
        </w:r>
        <w:r w:rsidR="00530128">
          <w:rPr>
            <w:noProof/>
            <w:webHidden/>
          </w:rPr>
          <w:tab/>
        </w:r>
        <w:r w:rsidR="00530128">
          <w:rPr>
            <w:noProof/>
            <w:webHidden/>
          </w:rPr>
          <w:fldChar w:fldCharType="begin"/>
        </w:r>
        <w:r w:rsidR="00530128">
          <w:rPr>
            <w:noProof/>
            <w:webHidden/>
          </w:rPr>
          <w:instrText xml:space="preserve"> PAGEREF _Toc5787682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1ED8732B" w14:textId="55F7829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3" w:history="1">
        <w:r w:rsidR="00530128" w:rsidRPr="0092382E">
          <w:rPr>
            <w:rStyle w:val="Hyperlink"/>
            <w:noProof/>
          </w:rPr>
          <w:t>3.46.2 Constraints</w:t>
        </w:r>
        <w:r w:rsidR="00530128">
          <w:rPr>
            <w:noProof/>
            <w:webHidden/>
          </w:rPr>
          <w:tab/>
        </w:r>
        <w:r w:rsidR="00530128">
          <w:rPr>
            <w:noProof/>
            <w:webHidden/>
          </w:rPr>
          <w:fldChar w:fldCharType="begin"/>
        </w:r>
        <w:r w:rsidR="00530128">
          <w:rPr>
            <w:noProof/>
            <w:webHidden/>
          </w:rPr>
          <w:instrText xml:space="preserve"> PAGEREF _Toc5787683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70C6E919" w14:textId="66675BF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4" w:history="1">
        <w:r w:rsidR="00530128" w:rsidRPr="0092382E">
          <w:rPr>
            <w:rStyle w:val="Hyperlink"/>
            <w:noProof/>
          </w:rPr>
          <w:t>3.46.3 id property</w:t>
        </w:r>
        <w:r w:rsidR="00530128">
          <w:rPr>
            <w:noProof/>
            <w:webHidden/>
          </w:rPr>
          <w:tab/>
        </w:r>
        <w:r w:rsidR="00530128">
          <w:rPr>
            <w:noProof/>
            <w:webHidden/>
          </w:rPr>
          <w:fldChar w:fldCharType="begin"/>
        </w:r>
        <w:r w:rsidR="00530128">
          <w:rPr>
            <w:noProof/>
            <w:webHidden/>
          </w:rPr>
          <w:instrText xml:space="preserve"> PAGEREF _Toc5787684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19E951EE" w14:textId="633BF96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5" w:history="1">
        <w:r w:rsidR="00530128" w:rsidRPr="0092382E">
          <w:rPr>
            <w:rStyle w:val="Hyperlink"/>
            <w:noProof/>
          </w:rPr>
          <w:t>3.46.4 deprecatedIds property</w:t>
        </w:r>
        <w:r w:rsidR="00530128">
          <w:rPr>
            <w:noProof/>
            <w:webHidden/>
          </w:rPr>
          <w:tab/>
        </w:r>
        <w:r w:rsidR="00530128">
          <w:rPr>
            <w:noProof/>
            <w:webHidden/>
          </w:rPr>
          <w:fldChar w:fldCharType="begin"/>
        </w:r>
        <w:r w:rsidR="00530128">
          <w:rPr>
            <w:noProof/>
            <w:webHidden/>
          </w:rPr>
          <w:instrText xml:space="preserve"> PAGEREF _Toc5787685 \h </w:instrText>
        </w:r>
        <w:r w:rsidR="00530128">
          <w:rPr>
            <w:noProof/>
            <w:webHidden/>
          </w:rPr>
        </w:r>
        <w:r w:rsidR="00530128">
          <w:rPr>
            <w:noProof/>
            <w:webHidden/>
          </w:rPr>
          <w:fldChar w:fldCharType="separate"/>
        </w:r>
        <w:r w:rsidR="00530128">
          <w:rPr>
            <w:noProof/>
            <w:webHidden/>
          </w:rPr>
          <w:t>151</w:t>
        </w:r>
        <w:r w:rsidR="00530128">
          <w:rPr>
            <w:noProof/>
            <w:webHidden/>
          </w:rPr>
          <w:fldChar w:fldCharType="end"/>
        </w:r>
      </w:hyperlink>
    </w:p>
    <w:p w14:paraId="26F8D607" w14:textId="2DFAF9B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6" w:history="1">
        <w:r w:rsidR="00530128" w:rsidRPr="0092382E">
          <w:rPr>
            <w:rStyle w:val="Hyperlink"/>
            <w:noProof/>
          </w:rPr>
          <w:t>3.46.5 guid property</w:t>
        </w:r>
        <w:r w:rsidR="00530128">
          <w:rPr>
            <w:noProof/>
            <w:webHidden/>
          </w:rPr>
          <w:tab/>
        </w:r>
        <w:r w:rsidR="00530128">
          <w:rPr>
            <w:noProof/>
            <w:webHidden/>
          </w:rPr>
          <w:fldChar w:fldCharType="begin"/>
        </w:r>
        <w:r w:rsidR="00530128">
          <w:rPr>
            <w:noProof/>
            <w:webHidden/>
          </w:rPr>
          <w:instrText xml:space="preserve"> PAGEREF _Toc5787686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333797B8" w14:textId="0777293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7" w:history="1">
        <w:r w:rsidR="00530128" w:rsidRPr="0092382E">
          <w:rPr>
            <w:rStyle w:val="Hyperlink"/>
            <w:noProof/>
          </w:rPr>
          <w:t>3.46.6 deprecatedGuids property</w:t>
        </w:r>
        <w:r w:rsidR="00530128">
          <w:rPr>
            <w:noProof/>
            <w:webHidden/>
          </w:rPr>
          <w:tab/>
        </w:r>
        <w:r w:rsidR="00530128">
          <w:rPr>
            <w:noProof/>
            <w:webHidden/>
          </w:rPr>
          <w:fldChar w:fldCharType="begin"/>
        </w:r>
        <w:r w:rsidR="00530128">
          <w:rPr>
            <w:noProof/>
            <w:webHidden/>
          </w:rPr>
          <w:instrText xml:space="preserve"> PAGEREF _Toc5787687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76C44B20" w14:textId="25740F72"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8" w:history="1">
        <w:r w:rsidR="00530128" w:rsidRPr="0092382E">
          <w:rPr>
            <w:rStyle w:val="Hyperlink"/>
            <w:noProof/>
          </w:rPr>
          <w:t>3.46.7 name property</w:t>
        </w:r>
        <w:r w:rsidR="00530128">
          <w:rPr>
            <w:noProof/>
            <w:webHidden/>
          </w:rPr>
          <w:tab/>
        </w:r>
        <w:r w:rsidR="00530128">
          <w:rPr>
            <w:noProof/>
            <w:webHidden/>
          </w:rPr>
          <w:fldChar w:fldCharType="begin"/>
        </w:r>
        <w:r w:rsidR="00530128">
          <w:rPr>
            <w:noProof/>
            <w:webHidden/>
          </w:rPr>
          <w:instrText xml:space="preserve"> PAGEREF _Toc5787688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6383104C" w14:textId="723E82D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89" w:history="1">
        <w:r w:rsidR="00530128" w:rsidRPr="0092382E">
          <w:rPr>
            <w:rStyle w:val="Hyperlink"/>
            <w:noProof/>
          </w:rPr>
          <w:t>3.46.8 deprecatedNames property</w:t>
        </w:r>
        <w:r w:rsidR="00530128">
          <w:rPr>
            <w:noProof/>
            <w:webHidden/>
          </w:rPr>
          <w:tab/>
        </w:r>
        <w:r w:rsidR="00530128">
          <w:rPr>
            <w:noProof/>
            <w:webHidden/>
          </w:rPr>
          <w:fldChar w:fldCharType="begin"/>
        </w:r>
        <w:r w:rsidR="00530128">
          <w:rPr>
            <w:noProof/>
            <w:webHidden/>
          </w:rPr>
          <w:instrText xml:space="preserve"> PAGEREF _Toc5787689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36150F3F" w14:textId="67F6775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0" w:history="1">
        <w:r w:rsidR="00530128" w:rsidRPr="0092382E">
          <w:rPr>
            <w:rStyle w:val="Hyperlink"/>
            <w:noProof/>
          </w:rPr>
          <w:t>3.46.9 shortDescription property</w:t>
        </w:r>
        <w:r w:rsidR="00530128">
          <w:rPr>
            <w:noProof/>
            <w:webHidden/>
          </w:rPr>
          <w:tab/>
        </w:r>
        <w:r w:rsidR="00530128">
          <w:rPr>
            <w:noProof/>
            <w:webHidden/>
          </w:rPr>
          <w:fldChar w:fldCharType="begin"/>
        </w:r>
        <w:r w:rsidR="00530128">
          <w:rPr>
            <w:noProof/>
            <w:webHidden/>
          </w:rPr>
          <w:instrText xml:space="preserve"> PAGEREF _Toc5787690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60F6C358" w14:textId="46263FE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1" w:history="1">
        <w:r w:rsidR="00530128" w:rsidRPr="0092382E">
          <w:rPr>
            <w:rStyle w:val="Hyperlink"/>
            <w:noProof/>
          </w:rPr>
          <w:t>3.46.10 fullDescription property</w:t>
        </w:r>
        <w:r w:rsidR="00530128">
          <w:rPr>
            <w:noProof/>
            <w:webHidden/>
          </w:rPr>
          <w:tab/>
        </w:r>
        <w:r w:rsidR="00530128">
          <w:rPr>
            <w:noProof/>
            <w:webHidden/>
          </w:rPr>
          <w:fldChar w:fldCharType="begin"/>
        </w:r>
        <w:r w:rsidR="00530128">
          <w:rPr>
            <w:noProof/>
            <w:webHidden/>
          </w:rPr>
          <w:instrText xml:space="preserve"> PAGEREF _Toc5787691 \h </w:instrText>
        </w:r>
        <w:r w:rsidR="00530128">
          <w:rPr>
            <w:noProof/>
            <w:webHidden/>
          </w:rPr>
        </w:r>
        <w:r w:rsidR="00530128">
          <w:rPr>
            <w:noProof/>
            <w:webHidden/>
          </w:rPr>
          <w:fldChar w:fldCharType="separate"/>
        </w:r>
        <w:r w:rsidR="00530128">
          <w:rPr>
            <w:noProof/>
            <w:webHidden/>
          </w:rPr>
          <w:t>154</w:t>
        </w:r>
        <w:r w:rsidR="00530128">
          <w:rPr>
            <w:noProof/>
            <w:webHidden/>
          </w:rPr>
          <w:fldChar w:fldCharType="end"/>
        </w:r>
      </w:hyperlink>
    </w:p>
    <w:p w14:paraId="75B0F08A" w14:textId="015B64B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2" w:history="1">
        <w:r w:rsidR="00530128" w:rsidRPr="0092382E">
          <w:rPr>
            <w:rStyle w:val="Hyperlink"/>
            <w:noProof/>
          </w:rPr>
          <w:t>3.46.11 messageStrings property</w:t>
        </w:r>
        <w:r w:rsidR="00530128">
          <w:rPr>
            <w:noProof/>
            <w:webHidden/>
          </w:rPr>
          <w:tab/>
        </w:r>
        <w:r w:rsidR="00530128">
          <w:rPr>
            <w:noProof/>
            <w:webHidden/>
          </w:rPr>
          <w:fldChar w:fldCharType="begin"/>
        </w:r>
        <w:r w:rsidR="00530128">
          <w:rPr>
            <w:noProof/>
            <w:webHidden/>
          </w:rPr>
          <w:instrText xml:space="preserve"> PAGEREF _Toc5787692 \h </w:instrText>
        </w:r>
        <w:r w:rsidR="00530128">
          <w:rPr>
            <w:noProof/>
            <w:webHidden/>
          </w:rPr>
        </w:r>
        <w:r w:rsidR="00530128">
          <w:rPr>
            <w:noProof/>
            <w:webHidden/>
          </w:rPr>
          <w:fldChar w:fldCharType="separate"/>
        </w:r>
        <w:r w:rsidR="00530128">
          <w:rPr>
            <w:noProof/>
            <w:webHidden/>
          </w:rPr>
          <w:t>154</w:t>
        </w:r>
        <w:r w:rsidR="00530128">
          <w:rPr>
            <w:noProof/>
            <w:webHidden/>
          </w:rPr>
          <w:fldChar w:fldCharType="end"/>
        </w:r>
      </w:hyperlink>
    </w:p>
    <w:p w14:paraId="2008DBB7" w14:textId="2430E6C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3" w:history="1">
        <w:r w:rsidR="00530128" w:rsidRPr="0092382E">
          <w:rPr>
            <w:rStyle w:val="Hyperlink"/>
            <w:noProof/>
          </w:rPr>
          <w:t>3.46.12 helpUri property</w:t>
        </w:r>
        <w:r w:rsidR="00530128">
          <w:rPr>
            <w:noProof/>
            <w:webHidden/>
          </w:rPr>
          <w:tab/>
        </w:r>
        <w:r w:rsidR="00530128">
          <w:rPr>
            <w:noProof/>
            <w:webHidden/>
          </w:rPr>
          <w:fldChar w:fldCharType="begin"/>
        </w:r>
        <w:r w:rsidR="00530128">
          <w:rPr>
            <w:noProof/>
            <w:webHidden/>
          </w:rPr>
          <w:instrText xml:space="preserve"> PAGEREF _Toc5787693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0EE1BF72" w14:textId="183E353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4" w:history="1">
        <w:r w:rsidR="00530128" w:rsidRPr="0092382E">
          <w:rPr>
            <w:rStyle w:val="Hyperlink"/>
            <w:noProof/>
          </w:rPr>
          <w:t>3.46.13 help property</w:t>
        </w:r>
        <w:r w:rsidR="00530128">
          <w:rPr>
            <w:noProof/>
            <w:webHidden/>
          </w:rPr>
          <w:tab/>
        </w:r>
        <w:r w:rsidR="00530128">
          <w:rPr>
            <w:noProof/>
            <w:webHidden/>
          </w:rPr>
          <w:fldChar w:fldCharType="begin"/>
        </w:r>
        <w:r w:rsidR="00530128">
          <w:rPr>
            <w:noProof/>
            <w:webHidden/>
          </w:rPr>
          <w:instrText xml:space="preserve"> PAGEREF _Toc5787694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057A223A" w14:textId="3ED6BD5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5" w:history="1">
        <w:r w:rsidR="00530128" w:rsidRPr="0092382E">
          <w:rPr>
            <w:rStyle w:val="Hyperlink"/>
            <w:noProof/>
          </w:rPr>
          <w:t>3.46.14 defaultConfiguration property</w:t>
        </w:r>
        <w:r w:rsidR="00530128">
          <w:rPr>
            <w:noProof/>
            <w:webHidden/>
          </w:rPr>
          <w:tab/>
        </w:r>
        <w:r w:rsidR="00530128">
          <w:rPr>
            <w:noProof/>
            <w:webHidden/>
          </w:rPr>
          <w:fldChar w:fldCharType="begin"/>
        </w:r>
        <w:r w:rsidR="00530128">
          <w:rPr>
            <w:noProof/>
            <w:webHidden/>
          </w:rPr>
          <w:instrText xml:space="preserve"> PAGEREF _Toc5787695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397FCC2F" w14:textId="08A9451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6" w:history="1">
        <w:r w:rsidR="00530128" w:rsidRPr="0092382E">
          <w:rPr>
            <w:rStyle w:val="Hyperlink"/>
            <w:noProof/>
          </w:rPr>
          <w:t>3.46.15 relationships property</w:t>
        </w:r>
        <w:r w:rsidR="00530128">
          <w:rPr>
            <w:noProof/>
            <w:webHidden/>
          </w:rPr>
          <w:tab/>
        </w:r>
        <w:r w:rsidR="00530128">
          <w:rPr>
            <w:noProof/>
            <w:webHidden/>
          </w:rPr>
          <w:fldChar w:fldCharType="begin"/>
        </w:r>
        <w:r w:rsidR="00530128">
          <w:rPr>
            <w:noProof/>
            <w:webHidden/>
          </w:rPr>
          <w:instrText xml:space="preserve"> PAGEREF _Toc5787696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76C8FAFE" w14:textId="1E6B22C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697" w:history="1">
        <w:r w:rsidR="00530128" w:rsidRPr="0092382E">
          <w:rPr>
            <w:rStyle w:val="Hyperlink"/>
            <w:noProof/>
          </w:rPr>
          <w:t>3.47 reportingConfiguration object</w:t>
        </w:r>
        <w:r w:rsidR="00530128">
          <w:rPr>
            <w:noProof/>
            <w:webHidden/>
          </w:rPr>
          <w:tab/>
        </w:r>
        <w:r w:rsidR="00530128">
          <w:rPr>
            <w:noProof/>
            <w:webHidden/>
          </w:rPr>
          <w:fldChar w:fldCharType="begin"/>
        </w:r>
        <w:r w:rsidR="00530128">
          <w:rPr>
            <w:noProof/>
            <w:webHidden/>
          </w:rPr>
          <w:instrText xml:space="preserve"> PAGEREF _Toc5787697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1751CCE6" w14:textId="3808963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8" w:history="1">
        <w:r w:rsidR="00530128" w:rsidRPr="0092382E">
          <w:rPr>
            <w:rStyle w:val="Hyperlink"/>
            <w:noProof/>
          </w:rPr>
          <w:t>3.47.1 General</w:t>
        </w:r>
        <w:r w:rsidR="00530128">
          <w:rPr>
            <w:noProof/>
            <w:webHidden/>
          </w:rPr>
          <w:tab/>
        </w:r>
        <w:r w:rsidR="00530128">
          <w:rPr>
            <w:noProof/>
            <w:webHidden/>
          </w:rPr>
          <w:fldChar w:fldCharType="begin"/>
        </w:r>
        <w:r w:rsidR="00530128">
          <w:rPr>
            <w:noProof/>
            <w:webHidden/>
          </w:rPr>
          <w:instrText xml:space="preserve"> PAGEREF _Toc5787698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382E5950" w14:textId="404B7DB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699" w:history="1">
        <w:r w:rsidR="00530128" w:rsidRPr="0092382E">
          <w:rPr>
            <w:rStyle w:val="Hyperlink"/>
            <w:noProof/>
          </w:rPr>
          <w:t>3.47.2 enabled property</w:t>
        </w:r>
        <w:r w:rsidR="00530128">
          <w:rPr>
            <w:noProof/>
            <w:webHidden/>
          </w:rPr>
          <w:tab/>
        </w:r>
        <w:r w:rsidR="00530128">
          <w:rPr>
            <w:noProof/>
            <w:webHidden/>
          </w:rPr>
          <w:fldChar w:fldCharType="begin"/>
        </w:r>
        <w:r w:rsidR="00530128">
          <w:rPr>
            <w:noProof/>
            <w:webHidden/>
          </w:rPr>
          <w:instrText xml:space="preserve"> PAGEREF _Toc5787699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65253005" w14:textId="3F6D920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0" w:history="1">
        <w:r w:rsidR="00530128" w:rsidRPr="0092382E">
          <w:rPr>
            <w:rStyle w:val="Hyperlink"/>
            <w:noProof/>
          </w:rPr>
          <w:t>3.47.3 level property</w:t>
        </w:r>
        <w:r w:rsidR="00530128">
          <w:rPr>
            <w:noProof/>
            <w:webHidden/>
          </w:rPr>
          <w:tab/>
        </w:r>
        <w:r w:rsidR="00530128">
          <w:rPr>
            <w:noProof/>
            <w:webHidden/>
          </w:rPr>
          <w:fldChar w:fldCharType="begin"/>
        </w:r>
        <w:r w:rsidR="00530128">
          <w:rPr>
            <w:noProof/>
            <w:webHidden/>
          </w:rPr>
          <w:instrText xml:space="preserve"> PAGEREF _Toc5787700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5EB0277A" w14:textId="3D6488C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1" w:history="1">
        <w:r w:rsidR="00530128" w:rsidRPr="0092382E">
          <w:rPr>
            <w:rStyle w:val="Hyperlink"/>
            <w:noProof/>
          </w:rPr>
          <w:t>3.47.4 rank property</w:t>
        </w:r>
        <w:r w:rsidR="00530128">
          <w:rPr>
            <w:noProof/>
            <w:webHidden/>
          </w:rPr>
          <w:tab/>
        </w:r>
        <w:r w:rsidR="00530128">
          <w:rPr>
            <w:noProof/>
            <w:webHidden/>
          </w:rPr>
          <w:fldChar w:fldCharType="begin"/>
        </w:r>
        <w:r w:rsidR="00530128">
          <w:rPr>
            <w:noProof/>
            <w:webHidden/>
          </w:rPr>
          <w:instrText xml:space="preserve"> PAGEREF _Toc5787701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26E7503C" w14:textId="44D1165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2" w:history="1">
        <w:r w:rsidR="00530128" w:rsidRPr="0092382E">
          <w:rPr>
            <w:rStyle w:val="Hyperlink"/>
            <w:noProof/>
          </w:rPr>
          <w:t>3.47.5 parameters property</w:t>
        </w:r>
        <w:r w:rsidR="00530128">
          <w:rPr>
            <w:noProof/>
            <w:webHidden/>
          </w:rPr>
          <w:tab/>
        </w:r>
        <w:r w:rsidR="00530128">
          <w:rPr>
            <w:noProof/>
            <w:webHidden/>
          </w:rPr>
          <w:fldChar w:fldCharType="begin"/>
        </w:r>
        <w:r w:rsidR="00530128">
          <w:rPr>
            <w:noProof/>
            <w:webHidden/>
          </w:rPr>
          <w:instrText xml:space="preserve"> PAGEREF _Toc5787702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12FDCA44" w14:textId="3C840E2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03" w:history="1">
        <w:r w:rsidR="00530128" w:rsidRPr="0092382E">
          <w:rPr>
            <w:rStyle w:val="Hyperlink"/>
            <w:noProof/>
          </w:rPr>
          <w:t>3.48 configurationOverride object</w:t>
        </w:r>
        <w:r w:rsidR="00530128">
          <w:rPr>
            <w:noProof/>
            <w:webHidden/>
          </w:rPr>
          <w:tab/>
        </w:r>
        <w:r w:rsidR="00530128">
          <w:rPr>
            <w:noProof/>
            <w:webHidden/>
          </w:rPr>
          <w:fldChar w:fldCharType="begin"/>
        </w:r>
        <w:r w:rsidR="00530128">
          <w:rPr>
            <w:noProof/>
            <w:webHidden/>
          </w:rPr>
          <w:instrText xml:space="preserve"> PAGEREF _Toc5787703 \h </w:instrText>
        </w:r>
        <w:r w:rsidR="00530128">
          <w:rPr>
            <w:noProof/>
            <w:webHidden/>
          </w:rPr>
        </w:r>
        <w:r w:rsidR="00530128">
          <w:rPr>
            <w:noProof/>
            <w:webHidden/>
          </w:rPr>
          <w:fldChar w:fldCharType="separate"/>
        </w:r>
        <w:r w:rsidR="00530128">
          <w:rPr>
            <w:noProof/>
            <w:webHidden/>
          </w:rPr>
          <w:t>157</w:t>
        </w:r>
        <w:r w:rsidR="00530128">
          <w:rPr>
            <w:noProof/>
            <w:webHidden/>
          </w:rPr>
          <w:fldChar w:fldCharType="end"/>
        </w:r>
      </w:hyperlink>
    </w:p>
    <w:p w14:paraId="2D455C95" w14:textId="150412DA"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4" w:history="1">
        <w:r w:rsidR="00530128" w:rsidRPr="0092382E">
          <w:rPr>
            <w:rStyle w:val="Hyperlink"/>
            <w:noProof/>
          </w:rPr>
          <w:t>3.48.1 General</w:t>
        </w:r>
        <w:r w:rsidR="00530128">
          <w:rPr>
            <w:noProof/>
            <w:webHidden/>
          </w:rPr>
          <w:tab/>
        </w:r>
        <w:r w:rsidR="00530128">
          <w:rPr>
            <w:noProof/>
            <w:webHidden/>
          </w:rPr>
          <w:fldChar w:fldCharType="begin"/>
        </w:r>
        <w:r w:rsidR="00530128">
          <w:rPr>
            <w:noProof/>
            <w:webHidden/>
          </w:rPr>
          <w:instrText xml:space="preserve"> PAGEREF _Toc5787704 \h </w:instrText>
        </w:r>
        <w:r w:rsidR="00530128">
          <w:rPr>
            <w:noProof/>
            <w:webHidden/>
          </w:rPr>
        </w:r>
        <w:r w:rsidR="00530128">
          <w:rPr>
            <w:noProof/>
            <w:webHidden/>
          </w:rPr>
          <w:fldChar w:fldCharType="separate"/>
        </w:r>
        <w:r w:rsidR="00530128">
          <w:rPr>
            <w:noProof/>
            <w:webHidden/>
          </w:rPr>
          <w:t>157</w:t>
        </w:r>
        <w:r w:rsidR="00530128">
          <w:rPr>
            <w:noProof/>
            <w:webHidden/>
          </w:rPr>
          <w:fldChar w:fldCharType="end"/>
        </w:r>
      </w:hyperlink>
    </w:p>
    <w:p w14:paraId="58FD9DB7" w14:textId="70DFE50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5" w:history="1">
        <w:r w:rsidR="00530128" w:rsidRPr="0092382E">
          <w:rPr>
            <w:rStyle w:val="Hyperlink"/>
            <w:noProof/>
          </w:rPr>
          <w:t>3.48.2 descriptor property</w:t>
        </w:r>
        <w:r w:rsidR="00530128">
          <w:rPr>
            <w:noProof/>
            <w:webHidden/>
          </w:rPr>
          <w:tab/>
        </w:r>
        <w:r w:rsidR="00530128">
          <w:rPr>
            <w:noProof/>
            <w:webHidden/>
          </w:rPr>
          <w:fldChar w:fldCharType="begin"/>
        </w:r>
        <w:r w:rsidR="00530128">
          <w:rPr>
            <w:noProof/>
            <w:webHidden/>
          </w:rPr>
          <w:instrText xml:space="preserve"> PAGEREF _Toc5787705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14984A4D" w14:textId="7DFE325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6" w:history="1">
        <w:r w:rsidR="00530128" w:rsidRPr="0092382E">
          <w:rPr>
            <w:rStyle w:val="Hyperlink"/>
            <w:noProof/>
          </w:rPr>
          <w:t>3.48.3 configuration property</w:t>
        </w:r>
        <w:r w:rsidR="00530128">
          <w:rPr>
            <w:noProof/>
            <w:webHidden/>
          </w:rPr>
          <w:tab/>
        </w:r>
        <w:r w:rsidR="00530128">
          <w:rPr>
            <w:noProof/>
            <w:webHidden/>
          </w:rPr>
          <w:fldChar w:fldCharType="begin"/>
        </w:r>
        <w:r w:rsidR="00530128">
          <w:rPr>
            <w:noProof/>
            <w:webHidden/>
          </w:rPr>
          <w:instrText xml:space="preserve"> PAGEREF _Toc5787706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31673720" w14:textId="5856A3E1"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07" w:history="1">
        <w:r w:rsidR="00530128" w:rsidRPr="0092382E">
          <w:rPr>
            <w:rStyle w:val="Hyperlink"/>
            <w:noProof/>
          </w:rPr>
          <w:t>3.49 reportingDescriptorReference object</w:t>
        </w:r>
        <w:r w:rsidR="00530128">
          <w:rPr>
            <w:noProof/>
            <w:webHidden/>
          </w:rPr>
          <w:tab/>
        </w:r>
        <w:r w:rsidR="00530128">
          <w:rPr>
            <w:noProof/>
            <w:webHidden/>
          </w:rPr>
          <w:fldChar w:fldCharType="begin"/>
        </w:r>
        <w:r w:rsidR="00530128">
          <w:rPr>
            <w:noProof/>
            <w:webHidden/>
          </w:rPr>
          <w:instrText xml:space="preserve"> PAGEREF _Toc5787707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5FBAA795" w14:textId="706F875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8" w:history="1">
        <w:r w:rsidR="00530128" w:rsidRPr="0092382E">
          <w:rPr>
            <w:rStyle w:val="Hyperlink"/>
            <w:noProof/>
          </w:rPr>
          <w:t>3.49.1 General</w:t>
        </w:r>
        <w:r w:rsidR="00530128">
          <w:rPr>
            <w:noProof/>
            <w:webHidden/>
          </w:rPr>
          <w:tab/>
        </w:r>
        <w:r w:rsidR="00530128">
          <w:rPr>
            <w:noProof/>
            <w:webHidden/>
          </w:rPr>
          <w:fldChar w:fldCharType="begin"/>
        </w:r>
        <w:r w:rsidR="00530128">
          <w:rPr>
            <w:noProof/>
            <w:webHidden/>
          </w:rPr>
          <w:instrText xml:space="preserve"> PAGEREF _Toc5787708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16BBDA9F" w14:textId="460917E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09" w:history="1">
        <w:r w:rsidR="00530128" w:rsidRPr="0092382E">
          <w:rPr>
            <w:rStyle w:val="Hyperlink"/>
            <w:noProof/>
          </w:rPr>
          <w:t>3.49.2 Constraints</w:t>
        </w:r>
        <w:r w:rsidR="00530128">
          <w:rPr>
            <w:noProof/>
            <w:webHidden/>
          </w:rPr>
          <w:tab/>
        </w:r>
        <w:r w:rsidR="00530128">
          <w:rPr>
            <w:noProof/>
            <w:webHidden/>
          </w:rPr>
          <w:fldChar w:fldCharType="begin"/>
        </w:r>
        <w:r w:rsidR="00530128">
          <w:rPr>
            <w:noProof/>
            <w:webHidden/>
          </w:rPr>
          <w:instrText xml:space="preserve"> PAGEREF _Toc5787709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3FBEB0EC" w14:textId="600B1F6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0" w:history="1">
        <w:r w:rsidR="00530128" w:rsidRPr="0092382E">
          <w:rPr>
            <w:rStyle w:val="Hyperlink"/>
            <w:noProof/>
          </w:rPr>
          <w:t>3.49.3 reportingDescriptor lookup</w:t>
        </w:r>
        <w:r w:rsidR="00530128">
          <w:rPr>
            <w:noProof/>
            <w:webHidden/>
          </w:rPr>
          <w:tab/>
        </w:r>
        <w:r w:rsidR="00530128">
          <w:rPr>
            <w:noProof/>
            <w:webHidden/>
          </w:rPr>
          <w:fldChar w:fldCharType="begin"/>
        </w:r>
        <w:r w:rsidR="00530128">
          <w:rPr>
            <w:noProof/>
            <w:webHidden/>
          </w:rPr>
          <w:instrText xml:space="preserve"> PAGEREF _Toc5787710 \h </w:instrText>
        </w:r>
        <w:r w:rsidR="00530128">
          <w:rPr>
            <w:noProof/>
            <w:webHidden/>
          </w:rPr>
        </w:r>
        <w:r w:rsidR="00530128">
          <w:rPr>
            <w:noProof/>
            <w:webHidden/>
          </w:rPr>
          <w:fldChar w:fldCharType="separate"/>
        </w:r>
        <w:r w:rsidR="00530128">
          <w:rPr>
            <w:noProof/>
            <w:webHidden/>
          </w:rPr>
          <w:t>159</w:t>
        </w:r>
        <w:r w:rsidR="00530128">
          <w:rPr>
            <w:noProof/>
            <w:webHidden/>
          </w:rPr>
          <w:fldChar w:fldCharType="end"/>
        </w:r>
      </w:hyperlink>
    </w:p>
    <w:p w14:paraId="11961931" w14:textId="5F8B8DD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1" w:history="1">
        <w:r w:rsidR="00530128" w:rsidRPr="0092382E">
          <w:rPr>
            <w:rStyle w:val="Hyperlink"/>
            <w:noProof/>
          </w:rPr>
          <w:t>3.49.4 id</w:t>
        </w:r>
        <w:r w:rsidR="00530128">
          <w:rPr>
            <w:noProof/>
            <w:webHidden/>
          </w:rPr>
          <w:tab/>
        </w:r>
        <w:r w:rsidR="00530128">
          <w:rPr>
            <w:noProof/>
            <w:webHidden/>
          </w:rPr>
          <w:fldChar w:fldCharType="begin"/>
        </w:r>
        <w:r w:rsidR="00530128">
          <w:rPr>
            <w:noProof/>
            <w:webHidden/>
          </w:rPr>
          <w:instrText xml:space="preserve"> PAGEREF _Toc5787711 \h </w:instrText>
        </w:r>
        <w:r w:rsidR="00530128">
          <w:rPr>
            <w:noProof/>
            <w:webHidden/>
          </w:rPr>
        </w:r>
        <w:r w:rsidR="00530128">
          <w:rPr>
            <w:noProof/>
            <w:webHidden/>
          </w:rPr>
          <w:fldChar w:fldCharType="separate"/>
        </w:r>
        <w:r w:rsidR="00530128">
          <w:rPr>
            <w:noProof/>
            <w:webHidden/>
          </w:rPr>
          <w:t>159</w:t>
        </w:r>
        <w:r w:rsidR="00530128">
          <w:rPr>
            <w:noProof/>
            <w:webHidden/>
          </w:rPr>
          <w:fldChar w:fldCharType="end"/>
        </w:r>
      </w:hyperlink>
    </w:p>
    <w:p w14:paraId="46511CE8" w14:textId="551F255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2" w:history="1">
        <w:r w:rsidR="00530128" w:rsidRPr="0092382E">
          <w:rPr>
            <w:rStyle w:val="Hyperlink"/>
            <w:noProof/>
          </w:rPr>
          <w:t>3.49.5 index</w:t>
        </w:r>
        <w:r w:rsidR="00530128">
          <w:rPr>
            <w:noProof/>
            <w:webHidden/>
          </w:rPr>
          <w:tab/>
        </w:r>
        <w:r w:rsidR="00530128">
          <w:rPr>
            <w:noProof/>
            <w:webHidden/>
          </w:rPr>
          <w:fldChar w:fldCharType="begin"/>
        </w:r>
        <w:r w:rsidR="00530128">
          <w:rPr>
            <w:noProof/>
            <w:webHidden/>
          </w:rPr>
          <w:instrText xml:space="preserve"> PAGEREF _Toc5787712 \h </w:instrText>
        </w:r>
        <w:r w:rsidR="00530128">
          <w:rPr>
            <w:noProof/>
            <w:webHidden/>
          </w:rPr>
        </w:r>
        <w:r w:rsidR="00530128">
          <w:rPr>
            <w:noProof/>
            <w:webHidden/>
          </w:rPr>
          <w:fldChar w:fldCharType="separate"/>
        </w:r>
        <w:r w:rsidR="00530128">
          <w:rPr>
            <w:noProof/>
            <w:webHidden/>
          </w:rPr>
          <w:t>160</w:t>
        </w:r>
        <w:r w:rsidR="00530128">
          <w:rPr>
            <w:noProof/>
            <w:webHidden/>
          </w:rPr>
          <w:fldChar w:fldCharType="end"/>
        </w:r>
      </w:hyperlink>
    </w:p>
    <w:p w14:paraId="30CEBB49" w14:textId="0ECDBFC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3" w:history="1">
        <w:r w:rsidR="00530128" w:rsidRPr="0092382E">
          <w:rPr>
            <w:rStyle w:val="Hyperlink"/>
            <w:noProof/>
          </w:rPr>
          <w:t>3.49.6 guid</w:t>
        </w:r>
        <w:r w:rsidR="00530128">
          <w:rPr>
            <w:noProof/>
            <w:webHidden/>
          </w:rPr>
          <w:tab/>
        </w:r>
        <w:r w:rsidR="00530128">
          <w:rPr>
            <w:noProof/>
            <w:webHidden/>
          </w:rPr>
          <w:fldChar w:fldCharType="begin"/>
        </w:r>
        <w:r w:rsidR="00530128">
          <w:rPr>
            <w:noProof/>
            <w:webHidden/>
          </w:rPr>
          <w:instrText xml:space="preserve"> PAGEREF _Toc5787713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05F3B28B" w14:textId="1D40B6C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4" w:history="1">
        <w:r w:rsidR="00530128" w:rsidRPr="0092382E">
          <w:rPr>
            <w:rStyle w:val="Hyperlink"/>
            <w:noProof/>
          </w:rPr>
          <w:t>3.49.7 toolComponent</w:t>
        </w:r>
        <w:r w:rsidR="00530128">
          <w:rPr>
            <w:noProof/>
            <w:webHidden/>
          </w:rPr>
          <w:tab/>
        </w:r>
        <w:r w:rsidR="00530128">
          <w:rPr>
            <w:noProof/>
            <w:webHidden/>
          </w:rPr>
          <w:fldChar w:fldCharType="begin"/>
        </w:r>
        <w:r w:rsidR="00530128">
          <w:rPr>
            <w:noProof/>
            <w:webHidden/>
          </w:rPr>
          <w:instrText xml:space="preserve"> PAGEREF _Toc5787714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71153BDC" w14:textId="6B324A7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15" w:history="1">
        <w:r w:rsidR="00530128" w:rsidRPr="0092382E">
          <w:rPr>
            <w:rStyle w:val="Hyperlink"/>
            <w:noProof/>
          </w:rPr>
          <w:t>3.50 reportingDescriptorRelationship object</w:t>
        </w:r>
        <w:r w:rsidR="00530128">
          <w:rPr>
            <w:noProof/>
            <w:webHidden/>
          </w:rPr>
          <w:tab/>
        </w:r>
        <w:r w:rsidR="00530128">
          <w:rPr>
            <w:noProof/>
            <w:webHidden/>
          </w:rPr>
          <w:fldChar w:fldCharType="begin"/>
        </w:r>
        <w:r w:rsidR="00530128">
          <w:rPr>
            <w:noProof/>
            <w:webHidden/>
          </w:rPr>
          <w:instrText xml:space="preserve"> PAGEREF _Toc5787715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56A65E0F" w14:textId="2591D27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6" w:history="1">
        <w:r w:rsidR="00530128" w:rsidRPr="0092382E">
          <w:rPr>
            <w:rStyle w:val="Hyperlink"/>
            <w:noProof/>
          </w:rPr>
          <w:t>3.50.1 General</w:t>
        </w:r>
        <w:r w:rsidR="00530128">
          <w:rPr>
            <w:noProof/>
            <w:webHidden/>
          </w:rPr>
          <w:tab/>
        </w:r>
        <w:r w:rsidR="00530128">
          <w:rPr>
            <w:noProof/>
            <w:webHidden/>
          </w:rPr>
          <w:fldChar w:fldCharType="begin"/>
        </w:r>
        <w:r w:rsidR="00530128">
          <w:rPr>
            <w:noProof/>
            <w:webHidden/>
          </w:rPr>
          <w:instrText xml:space="preserve"> PAGEREF _Toc5787716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47733818" w14:textId="4E09D3B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7" w:history="1">
        <w:r w:rsidR="00530128" w:rsidRPr="0092382E">
          <w:rPr>
            <w:rStyle w:val="Hyperlink"/>
            <w:noProof/>
          </w:rPr>
          <w:t>3.50.2 target property</w:t>
        </w:r>
        <w:r w:rsidR="00530128">
          <w:rPr>
            <w:noProof/>
            <w:webHidden/>
          </w:rPr>
          <w:tab/>
        </w:r>
        <w:r w:rsidR="00530128">
          <w:rPr>
            <w:noProof/>
            <w:webHidden/>
          </w:rPr>
          <w:fldChar w:fldCharType="begin"/>
        </w:r>
        <w:r w:rsidR="00530128">
          <w:rPr>
            <w:noProof/>
            <w:webHidden/>
          </w:rPr>
          <w:instrText xml:space="preserve"> PAGEREF _Toc5787717 \h </w:instrText>
        </w:r>
        <w:r w:rsidR="00530128">
          <w:rPr>
            <w:noProof/>
            <w:webHidden/>
          </w:rPr>
        </w:r>
        <w:r w:rsidR="00530128">
          <w:rPr>
            <w:noProof/>
            <w:webHidden/>
          </w:rPr>
          <w:fldChar w:fldCharType="separate"/>
        </w:r>
        <w:r w:rsidR="00530128">
          <w:rPr>
            <w:noProof/>
            <w:webHidden/>
          </w:rPr>
          <w:t>162</w:t>
        </w:r>
        <w:r w:rsidR="00530128">
          <w:rPr>
            <w:noProof/>
            <w:webHidden/>
          </w:rPr>
          <w:fldChar w:fldCharType="end"/>
        </w:r>
      </w:hyperlink>
    </w:p>
    <w:p w14:paraId="2A3BD7F9" w14:textId="4DAD147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18" w:history="1">
        <w:r w:rsidR="00530128" w:rsidRPr="0092382E">
          <w:rPr>
            <w:rStyle w:val="Hyperlink"/>
            <w:noProof/>
          </w:rPr>
          <w:t>3.50.3 kinds property</w:t>
        </w:r>
        <w:r w:rsidR="00530128">
          <w:rPr>
            <w:noProof/>
            <w:webHidden/>
          </w:rPr>
          <w:tab/>
        </w:r>
        <w:r w:rsidR="00530128">
          <w:rPr>
            <w:noProof/>
            <w:webHidden/>
          </w:rPr>
          <w:fldChar w:fldCharType="begin"/>
        </w:r>
        <w:r w:rsidR="00530128">
          <w:rPr>
            <w:noProof/>
            <w:webHidden/>
          </w:rPr>
          <w:instrText xml:space="preserve"> PAGEREF _Toc5787718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54D92A79" w14:textId="3A8F706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19" w:history="1">
        <w:r w:rsidR="00530128" w:rsidRPr="0092382E">
          <w:rPr>
            <w:rStyle w:val="Hyperlink"/>
            <w:noProof/>
          </w:rPr>
          <w:t>3.51 toolComponentReference object</w:t>
        </w:r>
        <w:r w:rsidR="00530128">
          <w:rPr>
            <w:noProof/>
            <w:webHidden/>
          </w:rPr>
          <w:tab/>
        </w:r>
        <w:r w:rsidR="00530128">
          <w:rPr>
            <w:noProof/>
            <w:webHidden/>
          </w:rPr>
          <w:fldChar w:fldCharType="begin"/>
        </w:r>
        <w:r w:rsidR="00530128">
          <w:rPr>
            <w:noProof/>
            <w:webHidden/>
          </w:rPr>
          <w:instrText xml:space="preserve"> PAGEREF _Toc5787719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2A3F3495" w14:textId="24852C0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0" w:history="1">
        <w:r w:rsidR="00530128" w:rsidRPr="0092382E">
          <w:rPr>
            <w:rStyle w:val="Hyperlink"/>
            <w:noProof/>
          </w:rPr>
          <w:t>3.51.1 General</w:t>
        </w:r>
        <w:r w:rsidR="00530128">
          <w:rPr>
            <w:noProof/>
            <w:webHidden/>
          </w:rPr>
          <w:tab/>
        </w:r>
        <w:r w:rsidR="00530128">
          <w:rPr>
            <w:noProof/>
            <w:webHidden/>
          </w:rPr>
          <w:fldChar w:fldCharType="begin"/>
        </w:r>
        <w:r w:rsidR="00530128">
          <w:rPr>
            <w:noProof/>
            <w:webHidden/>
          </w:rPr>
          <w:instrText xml:space="preserve"> PAGEREF _Toc5787720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55D0FCB0" w14:textId="39370FC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1" w:history="1">
        <w:r w:rsidR="00530128" w:rsidRPr="0092382E">
          <w:rPr>
            <w:rStyle w:val="Hyperlink"/>
            <w:noProof/>
          </w:rPr>
          <w:t>3.51.2 toolComponent lookup</w:t>
        </w:r>
        <w:r w:rsidR="00530128">
          <w:rPr>
            <w:noProof/>
            <w:webHidden/>
          </w:rPr>
          <w:tab/>
        </w:r>
        <w:r w:rsidR="00530128">
          <w:rPr>
            <w:noProof/>
            <w:webHidden/>
          </w:rPr>
          <w:fldChar w:fldCharType="begin"/>
        </w:r>
        <w:r w:rsidR="00530128">
          <w:rPr>
            <w:noProof/>
            <w:webHidden/>
          </w:rPr>
          <w:instrText xml:space="preserve"> PAGEREF _Toc5787721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4D7ACD7E" w14:textId="27DBF1A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2" w:history="1">
        <w:r w:rsidR="00530128" w:rsidRPr="0092382E">
          <w:rPr>
            <w:rStyle w:val="Hyperlink"/>
            <w:noProof/>
          </w:rPr>
          <w:t>3.51.3 name property</w:t>
        </w:r>
        <w:r w:rsidR="00530128">
          <w:rPr>
            <w:noProof/>
            <w:webHidden/>
          </w:rPr>
          <w:tab/>
        </w:r>
        <w:r w:rsidR="00530128">
          <w:rPr>
            <w:noProof/>
            <w:webHidden/>
          </w:rPr>
          <w:fldChar w:fldCharType="begin"/>
        </w:r>
        <w:r w:rsidR="00530128">
          <w:rPr>
            <w:noProof/>
            <w:webHidden/>
          </w:rPr>
          <w:instrText xml:space="preserve"> PAGEREF _Toc5787722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7B2A47A4" w14:textId="22683A2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3" w:history="1">
        <w:r w:rsidR="00530128" w:rsidRPr="0092382E">
          <w:rPr>
            <w:rStyle w:val="Hyperlink"/>
            <w:noProof/>
          </w:rPr>
          <w:t>3.51.4 index property</w:t>
        </w:r>
        <w:r w:rsidR="00530128">
          <w:rPr>
            <w:noProof/>
            <w:webHidden/>
          </w:rPr>
          <w:tab/>
        </w:r>
        <w:r w:rsidR="00530128">
          <w:rPr>
            <w:noProof/>
            <w:webHidden/>
          </w:rPr>
          <w:fldChar w:fldCharType="begin"/>
        </w:r>
        <w:r w:rsidR="00530128">
          <w:rPr>
            <w:noProof/>
            <w:webHidden/>
          </w:rPr>
          <w:instrText xml:space="preserve"> PAGEREF _Toc5787723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200B5BDC" w14:textId="59AB9BF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4" w:history="1">
        <w:r w:rsidR="00530128" w:rsidRPr="0092382E">
          <w:rPr>
            <w:rStyle w:val="Hyperlink"/>
            <w:noProof/>
          </w:rPr>
          <w:t>3.51.5 guid property</w:t>
        </w:r>
        <w:r w:rsidR="00530128">
          <w:rPr>
            <w:noProof/>
            <w:webHidden/>
          </w:rPr>
          <w:tab/>
        </w:r>
        <w:r w:rsidR="00530128">
          <w:rPr>
            <w:noProof/>
            <w:webHidden/>
          </w:rPr>
          <w:fldChar w:fldCharType="begin"/>
        </w:r>
        <w:r w:rsidR="00530128">
          <w:rPr>
            <w:noProof/>
            <w:webHidden/>
          </w:rPr>
          <w:instrText xml:space="preserve"> PAGEREF _Toc5787724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6ECFD55F" w14:textId="53C654FF"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25" w:history="1">
        <w:r w:rsidR="00530128" w:rsidRPr="0092382E">
          <w:rPr>
            <w:rStyle w:val="Hyperlink"/>
            <w:noProof/>
          </w:rPr>
          <w:t>3.52 fix object</w:t>
        </w:r>
        <w:r w:rsidR="00530128">
          <w:rPr>
            <w:noProof/>
            <w:webHidden/>
          </w:rPr>
          <w:tab/>
        </w:r>
        <w:r w:rsidR="00530128">
          <w:rPr>
            <w:noProof/>
            <w:webHidden/>
          </w:rPr>
          <w:fldChar w:fldCharType="begin"/>
        </w:r>
        <w:r w:rsidR="00530128">
          <w:rPr>
            <w:noProof/>
            <w:webHidden/>
          </w:rPr>
          <w:instrText xml:space="preserve"> PAGEREF _Toc5787725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36397E2C" w14:textId="7A62489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6" w:history="1">
        <w:r w:rsidR="00530128" w:rsidRPr="0092382E">
          <w:rPr>
            <w:rStyle w:val="Hyperlink"/>
            <w:noProof/>
          </w:rPr>
          <w:t>3.52.1 General</w:t>
        </w:r>
        <w:r w:rsidR="00530128">
          <w:rPr>
            <w:noProof/>
            <w:webHidden/>
          </w:rPr>
          <w:tab/>
        </w:r>
        <w:r w:rsidR="00530128">
          <w:rPr>
            <w:noProof/>
            <w:webHidden/>
          </w:rPr>
          <w:fldChar w:fldCharType="begin"/>
        </w:r>
        <w:r w:rsidR="00530128">
          <w:rPr>
            <w:noProof/>
            <w:webHidden/>
          </w:rPr>
          <w:instrText xml:space="preserve"> PAGEREF _Toc5787726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56AA1DBF" w14:textId="4847E14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7" w:history="1">
        <w:r w:rsidR="00530128" w:rsidRPr="0092382E">
          <w:rPr>
            <w:rStyle w:val="Hyperlink"/>
            <w:noProof/>
          </w:rPr>
          <w:t>3.52.2 description property</w:t>
        </w:r>
        <w:r w:rsidR="00530128">
          <w:rPr>
            <w:noProof/>
            <w:webHidden/>
          </w:rPr>
          <w:tab/>
        </w:r>
        <w:r w:rsidR="00530128">
          <w:rPr>
            <w:noProof/>
            <w:webHidden/>
          </w:rPr>
          <w:fldChar w:fldCharType="begin"/>
        </w:r>
        <w:r w:rsidR="00530128">
          <w:rPr>
            <w:noProof/>
            <w:webHidden/>
          </w:rPr>
          <w:instrText xml:space="preserve"> PAGEREF _Toc5787727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57441854" w14:textId="4F4139E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28" w:history="1">
        <w:r w:rsidR="00530128" w:rsidRPr="0092382E">
          <w:rPr>
            <w:rStyle w:val="Hyperlink"/>
            <w:noProof/>
          </w:rPr>
          <w:t>3.52.3 artifactChanges property</w:t>
        </w:r>
        <w:r w:rsidR="00530128">
          <w:rPr>
            <w:noProof/>
            <w:webHidden/>
          </w:rPr>
          <w:tab/>
        </w:r>
        <w:r w:rsidR="00530128">
          <w:rPr>
            <w:noProof/>
            <w:webHidden/>
          </w:rPr>
          <w:fldChar w:fldCharType="begin"/>
        </w:r>
        <w:r w:rsidR="00530128">
          <w:rPr>
            <w:noProof/>
            <w:webHidden/>
          </w:rPr>
          <w:instrText xml:space="preserve"> PAGEREF _Toc5787728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6A663697" w14:textId="6DEC773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29" w:history="1">
        <w:r w:rsidR="00530128" w:rsidRPr="0092382E">
          <w:rPr>
            <w:rStyle w:val="Hyperlink"/>
            <w:noProof/>
          </w:rPr>
          <w:t>3.53 artifactChange object</w:t>
        </w:r>
        <w:r w:rsidR="00530128">
          <w:rPr>
            <w:noProof/>
            <w:webHidden/>
          </w:rPr>
          <w:tab/>
        </w:r>
        <w:r w:rsidR="00530128">
          <w:rPr>
            <w:noProof/>
            <w:webHidden/>
          </w:rPr>
          <w:fldChar w:fldCharType="begin"/>
        </w:r>
        <w:r w:rsidR="00530128">
          <w:rPr>
            <w:noProof/>
            <w:webHidden/>
          </w:rPr>
          <w:instrText xml:space="preserve"> PAGEREF _Toc5787729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6E492428" w14:textId="0E87B21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0" w:history="1">
        <w:r w:rsidR="00530128" w:rsidRPr="0092382E">
          <w:rPr>
            <w:rStyle w:val="Hyperlink"/>
            <w:noProof/>
          </w:rPr>
          <w:t>3.53.1 General</w:t>
        </w:r>
        <w:r w:rsidR="00530128">
          <w:rPr>
            <w:noProof/>
            <w:webHidden/>
          </w:rPr>
          <w:tab/>
        </w:r>
        <w:r w:rsidR="00530128">
          <w:rPr>
            <w:noProof/>
            <w:webHidden/>
          </w:rPr>
          <w:fldChar w:fldCharType="begin"/>
        </w:r>
        <w:r w:rsidR="00530128">
          <w:rPr>
            <w:noProof/>
            <w:webHidden/>
          </w:rPr>
          <w:instrText xml:space="preserve"> PAGEREF _Toc5787730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06FD028E" w14:textId="45F45E1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1" w:history="1">
        <w:r w:rsidR="00530128" w:rsidRPr="0092382E">
          <w:rPr>
            <w:rStyle w:val="Hyperlink"/>
            <w:noProof/>
          </w:rPr>
          <w:t>3.53.2 artifactLocation property</w:t>
        </w:r>
        <w:r w:rsidR="00530128">
          <w:rPr>
            <w:noProof/>
            <w:webHidden/>
          </w:rPr>
          <w:tab/>
        </w:r>
        <w:r w:rsidR="00530128">
          <w:rPr>
            <w:noProof/>
            <w:webHidden/>
          </w:rPr>
          <w:fldChar w:fldCharType="begin"/>
        </w:r>
        <w:r w:rsidR="00530128">
          <w:rPr>
            <w:noProof/>
            <w:webHidden/>
          </w:rPr>
          <w:instrText xml:space="preserve"> PAGEREF _Toc5787731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3357A3FB" w14:textId="42348A50"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2" w:history="1">
        <w:r w:rsidR="00530128" w:rsidRPr="0092382E">
          <w:rPr>
            <w:rStyle w:val="Hyperlink"/>
            <w:noProof/>
          </w:rPr>
          <w:t>3.53.3 replacements property</w:t>
        </w:r>
        <w:r w:rsidR="00530128">
          <w:rPr>
            <w:noProof/>
            <w:webHidden/>
          </w:rPr>
          <w:tab/>
        </w:r>
        <w:r w:rsidR="00530128">
          <w:rPr>
            <w:noProof/>
            <w:webHidden/>
          </w:rPr>
          <w:fldChar w:fldCharType="begin"/>
        </w:r>
        <w:r w:rsidR="00530128">
          <w:rPr>
            <w:noProof/>
            <w:webHidden/>
          </w:rPr>
          <w:instrText xml:space="preserve"> PAGEREF _Toc5787732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443A95F9" w14:textId="5F24FA1A"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33" w:history="1">
        <w:r w:rsidR="00530128" w:rsidRPr="0092382E">
          <w:rPr>
            <w:rStyle w:val="Hyperlink"/>
            <w:noProof/>
          </w:rPr>
          <w:t>3.54 replacement object</w:t>
        </w:r>
        <w:r w:rsidR="00530128">
          <w:rPr>
            <w:noProof/>
            <w:webHidden/>
          </w:rPr>
          <w:tab/>
        </w:r>
        <w:r w:rsidR="00530128">
          <w:rPr>
            <w:noProof/>
            <w:webHidden/>
          </w:rPr>
          <w:fldChar w:fldCharType="begin"/>
        </w:r>
        <w:r w:rsidR="00530128">
          <w:rPr>
            <w:noProof/>
            <w:webHidden/>
          </w:rPr>
          <w:instrText xml:space="preserve"> PAGEREF _Toc5787733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1698375E" w14:textId="28122E6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4" w:history="1">
        <w:r w:rsidR="00530128" w:rsidRPr="0092382E">
          <w:rPr>
            <w:rStyle w:val="Hyperlink"/>
            <w:noProof/>
          </w:rPr>
          <w:t>3.54.1 General</w:t>
        </w:r>
        <w:r w:rsidR="00530128">
          <w:rPr>
            <w:noProof/>
            <w:webHidden/>
          </w:rPr>
          <w:tab/>
        </w:r>
        <w:r w:rsidR="00530128">
          <w:rPr>
            <w:noProof/>
            <w:webHidden/>
          </w:rPr>
          <w:fldChar w:fldCharType="begin"/>
        </w:r>
        <w:r w:rsidR="00530128">
          <w:rPr>
            <w:noProof/>
            <w:webHidden/>
          </w:rPr>
          <w:instrText xml:space="preserve"> PAGEREF _Toc5787734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6890D6AE" w14:textId="7B168264"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5" w:history="1">
        <w:r w:rsidR="00530128" w:rsidRPr="0092382E">
          <w:rPr>
            <w:rStyle w:val="Hyperlink"/>
            <w:noProof/>
          </w:rPr>
          <w:t>3.54.2 Constraints</w:t>
        </w:r>
        <w:r w:rsidR="00530128">
          <w:rPr>
            <w:noProof/>
            <w:webHidden/>
          </w:rPr>
          <w:tab/>
        </w:r>
        <w:r w:rsidR="00530128">
          <w:rPr>
            <w:noProof/>
            <w:webHidden/>
          </w:rPr>
          <w:fldChar w:fldCharType="begin"/>
        </w:r>
        <w:r w:rsidR="00530128">
          <w:rPr>
            <w:noProof/>
            <w:webHidden/>
          </w:rPr>
          <w:instrText xml:space="preserve"> PAGEREF _Toc5787735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1788C0A2" w14:textId="3ED53F9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6" w:history="1">
        <w:r w:rsidR="00530128" w:rsidRPr="0092382E">
          <w:rPr>
            <w:rStyle w:val="Hyperlink"/>
            <w:noProof/>
          </w:rPr>
          <w:t>3.54.3 deletedRegion property</w:t>
        </w:r>
        <w:r w:rsidR="00530128">
          <w:rPr>
            <w:noProof/>
            <w:webHidden/>
          </w:rPr>
          <w:tab/>
        </w:r>
        <w:r w:rsidR="00530128">
          <w:rPr>
            <w:noProof/>
            <w:webHidden/>
          </w:rPr>
          <w:fldChar w:fldCharType="begin"/>
        </w:r>
        <w:r w:rsidR="00530128">
          <w:rPr>
            <w:noProof/>
            <w:webHidden/>
          </w:rPr>
          <w:instrText xml:space="preserve"> PAGEREF _Toc5787736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7452BE25" w14:textId="562FDB7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7" w:history="1">
        <w:r w:rsidR="00530128" w:rsidRPr="0092382E">
          <w:rPr>
            <w:rStyle w:val="Hyperlink"/>
            <w:noProof/>
          </w:rPr>
          <w:t>3.54.4 insertedContent property</w:t>
        </w:r>
        <w:r w:rsidR="00530128">
          <w:rPr>
            <w:noProof/>
            <w:webHidden/>
          </w:rPr>
          <w:tab/>
        </w:r>
        <w:r w:rsidR="00530128">
          <w:rPr>
            <w:noProof/>
            <w:webHidden/>
          </w:rPr>
          <w:fldChar w:fldCharType="begin"/>
        </w:r>
        <w:r w:rsidR="00530128">
          <w:rPr>
            <w:noProof/>
            <w:webHidden/>
          </w:rPr>
          <w:instrText xml:space="preserve"> PAGEREF _Toc5787737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25559398" w14:textId="7CE08E5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38" w:history="1">
        <w:r w:rsidR="00530128" w:rsidRPr="0092382E">
          <w:rPr>
            <w:rStyle w:val="Hyperlink"/>
            <w:noProof/>
          </w:rPr>
          <w:t>3.55 notification object</w:t>
        </w:r>
        <w:r w:rsidR="00530128">
          <w:rPr>
            <w:noProof/>
            <w:webHidden/>
          </w:rPr>
          <w:tab/>
        </w:r>
        <w:r w:rsidR="00530128">
          <w:rPr>
            <w:noProof/>
            <w:webHidden/>
          </w:rPr>
          <w:fldChar w:fldCharType="begin"/>
        </w:r>
        <w:r w:rsidR="00530128">
          <w:rPr>
            <w:noProof/>
            <w:webHidden/>
          </w:rPr>
          <w:instrText xml:space="preserve"> PAGEREF _Toc5787738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5F0BF553" w14:textId="536CB681"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39" w:history="1">
        <w:r w:rsidR="00530128" w:rsidRPr="0092382E">
          <w:rPr>
            <w:rStyle w:val="Hyperlink"/>
            <w:noProof/>
          </w:rPr>
          <w:t>3.55.1 General</w:t>
        </w:r>
        <w:r w:rsidR="00530128">
          <w:rPr>
            <w:noProof/>
            <w:webHidden/>
          </w:rPr>
          <w:tab/>
        </w:r>
        <w:r w:rsidR="00530128">
          <w:rPr>
            <w:noProof/>
            <w:webHidden/>
          </w:rPr>
          <w:fldChar w:fldCharType="begin"/>
        </w:r>
        <w:r w:rsidR="00530128">
          <w:rPr>
            <w:noProof/>
            <w:webHidden/>
          </w:rPr>
          <w:instrText xml:space="preserve"> PAGEREF _Toc5787739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68CF5973" w14:textId="16E23503"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0" w:history="1">
        <w:r w:rsidR="00530128" w:rsidRPr="0092382E">
          <w:rPr>
            <w:rStyle w:val="Hyperlink"/>
            <w:noProof/>
          </w:rPr>
          <w:t>3.55.2 descriptor property</w:t>
        </w:r>
        <w:r w:rsidR="00530128">
          <w:rPr>
            <w:noProof/>
            <w:webHidden/>
          </w:rPr>
          <w:tab/>
        </w:r>
        <w:r w:rsidR="00530128">
          <w:rPr>
            <w:noProof/>
            <w:webHidden/>
          </w:rPr>
          <w:fldChar w:fldCharType="begin"/>
        </w:r>
        <w:r w:rsidR="00530128">
          <w:rPr>
            <w:noProof/>
            <w:webHidden/>
          </w:rPr>
          <w:instrText xml:space="preserve"> PAGEREF _Toc5787740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75A78AFC" w14:textId="0676B1E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1" w:history="1">
        <w:r w:rsidR="00530128" w:rsidRPr="0092382E">
          <w:rPr>
            <w:rStyle w:val="Hyperlink"/>
            <w:noProof/>
          </w:rPr>
          <w:t>3.55.3 associatedRule property</w:t>
        </w:r>
        <w:r w:rsidR="00530128">
          <w:rPr>
            <w:noProof/>
            <w:webHidden/>
          </w:rPr>
          <w:tab/>
        </w:r>
        <w:r w:rsidR="00530128">
          <w:rPr>
            <w:noProof/>
            <w:webHidden/>
          </w:rPr>
          <w:fldChar w:fldCharType="begin"/>
        </w:r>
        <w:r w:rsidR="00530128">
          <w:rPr>
            <w:noProof/>
            <w:webHidden/>
          </w:rPr>
          <w:instrText xml:space="preserve"> PAGEREF _Toc5787741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378BC934" w14:textId="6C5E1209"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2" w:history="1">
        <w:r w:rsidR="00530128" w:rsidRPr="0092382E">
          <w:rPr>
            <w:rStyle w:val="Hyperlink"/>
            <w:noProof/>
          </w:rPr>
          <w:t>3.55.4 physicalLocation property</w:t>
        </w:r>
        <w:r w:rsidR="00530128">
          <w:rPr>
            <w:noProof/>
            <w:webHidden/>
          </w:rPr>
          <w:tab/>
        </w:r>
        <w:r w:rsidR="00530128">
          <w:rPr>
            <w:noProof/>
            <w:webHidden/>
          </w:rPr>
          <w:fldChar w:fldCharType="begin"/>
        </w:r>
        <w:r w:rsidR="00530128">
          <w:rPr>
            <w:noProof/>
            <w:webHidden/>
          </w:rPr>
          <w:instrText xml:space="preserve"> PAGEREF _Toc5787742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8B299D9" w14:textId="0B93288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3" w:history="1">
        <w:r w:rsidR="00530128" w:rsidRPr="0092382E">
          <w:rPr>
            <w:rStyle w:val="Hyperlink"/>
            <w:noProof/>
          </w:rPr>
          <w:t>3.55.5 message property</w:t>
        </w:r>
        <w:r w:rsidR="00530128">
          <w:rPr>
            <w:noProof/>
            <w:webHidden/>
          </w:rPr>
          <w:tab/>
        </w:r>
        <w:r w:rsidR="00530128">
          <w:rPr>
            <w:noProof/>
            <w:webHidden/>
          </w:rPr>
          <w:fldChar w:fldCharType="begin"/>
        </w:r>
        <w:r w:rsidR="00530128">
          <w:rPr>
            <w:noProof/>
            <w:webHidden/>
          </w:rPr>
          <w:instrText xml:space="preserve"> PAGEREF _Toc5787743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46C4D806" w14:textId="3D2EF50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4" w:history="1">
        <w:r w:rsidR="00530128" w:rsidRPr="0092382E">
          <w:rPr>
            <w:rStyle w:val="Hyperlink"/>
            <w:noProof/>
          </w:rPr>
          <w:t>3.55.6 level property</w:t>
        </w:r>
        <w:r w:rsidR="00530128">
          <w:rPr>
            <w:noProof/>
            <w:webHidden/>
          </w:rPr>
          <w:tab/>
        </w:r>
        <w:r w:rsidR="00530128">
          <w:rPr>
            <w:noProof/>
            <w:webHidden/>
          </w:rPr>
          <w:fldChar w:fldCharType="begin"/>
        </w:r>
        <w:r w:rsidR="00530128">
          <w:rPr>
            <w:noProof/>
            <w:webHidden/>
          </w:rPr>
          <w:instrText xml:space="preserve"> PAGEREF _Toc5787744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8A02EE2" w14:textId="2EB0920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5" w:history="1">
        <w:r w:rsidR="00530128" w:rsidRPr="0092382E">
          <w:rPr>
            <w:rStyle w:val="Hyperlink"/>
            <w:noProof/>
          </w:rPr>
          <w:t>3.55.7 threadId property</w:t>
        </w:r>
        <w:r w:rsidR="00530128">
          <w:rPr>
            <w:noProof/>
            <w:webHidden/>
          </w:rPr>
          <w:tab/>
        </w:r>
        <w:r w:rsidR="00530128">
          <w:rPr>
            <w:noProof/>
            <w:webHidden/>
          </w:rPr>
          <w:fldChar w:fldCharType="begin"/>
        </w:r>
        <w:r w:rsidR="00530128">
          <w:rPr>
            <w:noProof/>
            <w:webHidden/>
          </w:rPr>
          <w:instrText xml:space="preserve"> PAGEREF _Toc5787745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4333945" w14:textId="3618A4BE"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6" w:history="1">
        <w:r w:rsidR="00530128" w:rsidRPr="0092382E">
          <w:rPr>
            <w:rStyle w:val="Hyperlink"/>
            <w:noProof/>
          </w:rPr>
          <w:t>3.55.8 timeUtc property</w:t>
        </w:r>
        <w:r w:rsidR="00530128">
          <w:rPr>
            <w:noProof/>
            <w:webHidden/>
          </w:rPr>
          <w:tab/>
        </w:r>
        <w:r w:rsidR="00530128">
          <w:rPr>
            <w:noProof/>
            <w:webHidden/>
          </w:rPr>
          <w:fldChar w:fldCharType="begin"/>
        </w:r>
        <w:r w:rsidR="00530128">
          <w:rPr>
            <w:noProof/>
            <w:webHidden/>
          </w:rPr>
          <w:instrText xml:space="preserve"> PAGEREF _Toc5787746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3C28C324" w14:textId="7D11FC6B"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7" w:history="1">
        <w:r w:rsidR="00530128" w:rsidRPr="0092382E">
          <w:rPr>
            <w:rStyle w:val="Hyperlink"/>
            <w:noProof/>
          </w:rPr>
          <w:t>3.55.9 exception property</w:t>
        </w:r>
        <w:r w:rsidR="00530128">
          <w:rPr>
            <w:noProof/>
            <w:webHidden/>
          </w:rPr>
          <w:tab/>
        </w:r>
        <w:r w:rsidR="00530128">
          <w:rPr>
            <w:noProof/>
            <w:webHidden/>
          </w:rPr>
          <w:fldChar w:fldCharType="begin"/>
        </w:r>
        <w:r w:rsidR="00530128">
          <w:rPr>
            <w:noProof/>
            <w:webHidden/>
          </w:rPr>
          <w:instrText xml:space="preserve"> PAGEREF _Toc5787747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2D302F7" w14:textId="1DA9604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48" w:history="1">
        <w:r w:rsidR="00530128" w:rsidRPr="0092382E">
          <w:rPr>
            <w:rStyle w:val="Hyperlink"/>
            <w:noProof/>
          </w:rPr>
          <w:t>3.56 exception object</w:t>
        </w:r>
        <w:r w:rsidR="00530128">
          <w:rPr>
            <w:noProof/>
            <w:webHidden/>
          </w:rPr>
          <w:tab/>
        </w:r>
        <w:r w:rsidR="00530128">
          <w:rPr>
            <w:noProof/>
            <w:webHidden/>
          </w:rPr>
          <w:fldChar w:fldCharType="begin"/>
        </w:r>
        <w:r w:rsidR="00530128">
          <w:rPr>
            <w:noProof/>
            <w:webHidden/>
          </w:rPr>
          <w:instrText xml:space="preserve"> PAGEREF _Toc5787748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74256AC2" w14:textId="7A15D26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49" w:history="1">
        <w:r w:rsidR="00530128" w:rsidRPr="0092382E">
          <w:rPr>
            <w:rStyle w:val="Hyperlink"/>
            <w:noProof/>
          </w:rPr>
          <w:t>3.56.1 General</w:t>
        </w:r>
        <w:r w:rsidR="00530128">
          <w:rPr>
            <w:noProof/>
            <w:webHidden/>
          </w:rPr>
          <w:tab/>
        </w:r>
        <w:r w:rsidR="00530128">
          <w:rPr>
            <w:noProof/>
            <w:webHidden/>
          </w:rPr>
          <w:fldChar w:fldCharType="begin"/>
        </w:r>
        <w:r w:rsidR="00530128">
          <w:rPr>
            <w:noProof/>
            <w:webHidden/>
          </w:rPr>
          <w:instrText xml:space="preserve"> PAGEREF _Toc5787749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5A7D9B0D" w14:textId="5B85A10D"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50" w:history="1">
        <w:r w:rsidR="00530128" w:rsidRPr="0092382E">
          <w:rPr>
            <w:rStyle w:val="Hyperlink"/>
            <w:noProof/>
          </w:rPr>
          <w:t>3.56.2 kind property</w:t>
        </w:r>
        <w:r w:rsidR="00530128">
          <w:rPr>
            <w:noProof/>
            <w:webHidden/>
          </w:rPr>
          <w:tab/>
        </w:r>
        <w:r w:rsidR="00530128">
          <w:rPr>
            <w:noProof/>
            <w:webHidden/>
          </w:rPr>
          <w:fldChar w:fldCharType="begin"/>
        </w:r>
        <w:r w:rsidR="00530128">
          <w:rPr>
            <w:noProof/>
            <w:webHidden/>
          </w:rPr>
          <w:instrText xml:space="preserve"> PAGEREF _Toc5787750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1FB214F8" w14:textId="2BF9D0D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51" w:history="1">
        <w:r w:rsidR="00530128" w:rsidRPr="0092382E">
          <w:rPr>
            <w:rStyle w:val="Hyperlink"/>
            <w:noProof/>
          </w:rPr>
          <w:t>3.56.3 message property</w:t>
        </w:r>
        <w:r w:rsidR="00530128">
          <w:rPr>
            <w:noProof/>
            <w:webHidden/>
          </w:rPr>
          <w:tab/>
        </w:r>
        <w:r w:rsidR="00530128">
          <w:rPr>
            <w:noProof/>
            <w:webHidden/>
          </w:rPr>
          <w:fldChar w:fldCharType="begin"/>
        </w:r>
        <w:r w:rsidR="00530128">
          <w:rPr>
            <w:noProof/>
            <w:webHidden/>
          </w:rPr>
          <w:instrText xml:space="preserve"> PAGEREF _Toc5787751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0DDB405E" w14:textId="750F3E2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52" w:history="1">
        <w:r w:rsidR="00530128" w:rsidRPr="0092382E">
          <w:rPr>
            <w:rStyle w:val="Hyperlink"/>
            <w:noProof/>
          </w:rPr>
          <w:t>3.56.4 stack property</w:t>
        </w:r>
        <w:r w:rsidR="00530128">
          <w:rPr>
            <w:noProof/>
            <w:webHidden/>
          </w:rPr>
          <w:tab/>
        </w:r>
        <w:r w:rsidR="00530128">
          <w:rPr>
            <w:noProof/>
            <w:webHidden/>
          </w:rPr>
          <w:fldChar w:fldCharType="begin"/>
        </w:r>
        <w:r w:rsidR="00530128">
          <w:rPr>
            <w:noProof/>
            <w:webHidden/>
          </w:rPr>
          <w:instrText xml:space="preserve"> PAGEREF _Toc5787752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2F411A8F" w14:textId="60B64B2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53" w:history="1">
        <w:r w:rsidR="00530128" w:rsidRPr="0092382E">
          <w:rPr>
            <w:rStyle w:val="Hyperlink"/>
            <w:noProof/>
          </w:rPr>
          <w:t>3.56.5 innerExceptions property</w:t>
        </w:r>
        <w:r w:rsidR="00530128">
          <w:rPr>
            <w:noProof/>
            <w:webHidden/>
          </w:rPr>
          <w:tab/>
        </w:r>
        <w:r w:rsidR="00530128">
          <w:rPr>
            <w:noProof/>
            <w:webHidden/>
          </w:rPr>
          <w:fldChar w:fldCharType="begin"/>
        </w:r>
        <w:r w:rsidR="00530128">
          <w:rPr>
            <w:noProof/>
            <w:webHidden/>
          </w:rPr>
          <w:instrText xml:space="preserve"> PAGEREF _Toc5787753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6FA4B391" w14:textId="02722429" w:rsidR="00530128" w:rsidRDefault="007A0673">
      <w:pPr>
        <w:pStyle w:val="TOC1"/>
        <w:rPr>
          <w:rFonts w:asciiTheme="minorHAnsi" w:eastAsiaTheme="minorEastAsia" w:hAnsiTheme="minorHAnsi" w:cstheme="minorBidi"/>
          <w:noProof/>
          <w:sz w:val="22"/>
          <w:szCs w:val="22"/>
        </w:rPr>
      </w:pPr>
      <w:hyperlink w:anchor="_Toc5787754" w:history="1">
        <w:r w:rsidR="00530128" w:rsidRPr="0092382E">
          <w:rPr>
            <w:rStyle w:val="Hyperlink"/>
            <w:noProof/>
          </w:rPr>
          <w:t>4</w:t>
        </w:r>
        <w:r w:rsidR="00530128">
          <w:rPr>
            <w:rFonts w:asciiTheme="minorHAnsi" w:eastAsiaTheme="minorEastAsia" w:hAnsiTheme="minorHAnsi" w:cstheme="minorBidi"/>
            <w:noProof/>
            <w:sz w:val="22"/>
            <w:szCs w:val="22"/>
          </w:rPr>
          <w:tab/>
        </w:r>
        <w:r w:rsidR="00530128" w:rsidRPr="0092382E">
          <w:rPr>
            <w:rStyle w:val="Hyperlink"/>
            <w:noProof/>
          </w:rPr>
          <w:t>External property file format</w:t>
        </w:r>
        <w:r w:rsidR="00530128">
          <w:rPr>
            <w:noProof/>
            <w:webHidden/>
          </w:rPr>
          <w:tab/>
        </w:r>
        <w:r w:rsidR="00530128">
          <w:rPr>
            <w:noProof/>
            <w:webHidden/>
          </w:rPr>
          <w:fldChar w:fldCharType="begin"/>
        </w:r>
        <w:r w:rsidR="00530128">
          <w:rPr>
            <w:noProof/>
            <w:webHidden/>
          </w:rPr>
          <w:instrText xml:space="preserve"> PAGEREF _Toc5787754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1C89B6CB" w14:textId="4313E409"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55" w:history="1">
        <w:r w:rsidR="00530128" w:rsidRPr="0092382E">
          <w:rPr>
            <w:rStyle w:val="Hyperlink"/>
            <w:noProof/>
          </w:rPr>
          <w:t>4.1 General</w:t>
        </w:r>
        <w:r w:rsidR="00530128">
          <w:rPr>
            <w:noProof/>
            <w:webHidden/>
          </w:rPr>
          <w:tab/>
        </w:r>
        <w:r w:rsidR="00530128">
          <w:rPr>
            <w:noProof/>
            <w:webHidden/>
          </w:rPr>
          <w:fldChar w:fldCharType="begin"/>
        </w:r>
        <w:r w:rsidR="00530128">
          <w:rPr>
            <w:noProof/>
            <w:webHidden/>
          </w:rPr>
          <w:instrText xml:space="preserve"> PAGEREF _Toc5787755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6A36399F" w14:textId="431323CB"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56" w:history="1">
        <w:r w:rsidR="00530128" w:rsidRPr="0092382E">
          <w:rPr>
            <w:rStyle w:val="Hyperlink"/>
            <w:noProof/>
          </w:rPr>
          <w:t>4.2 External property file naming convention</w:t>
        </w:r>
        <w:r w:rsidR="00530128">
          <w:rPr>
            <w:noProof/>
            <w:webHidden/>
          </w:rPr>
          <w:tab/>
        </w:r>
        <w:r w:rsidR="00530128">
          <w:rPr>
            <w:noProof/>
            <w:webHidden/>
          </w:rPr>
          <w:fldChar w:fldCharType="begin"/>
        </w:r>
        <w:r w:rsidR="00530128">
          <w:rPr>
            <w:noProof/>
            <w:webHidden/>
          </w:rPr>
          <w:instrText xml:space="preserve"> PAGEREF _Toc5787756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3D4D8B96" w14:textId="5D97EB5F"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57" w:history="1">
        <w:r w:rsidR="00530128" w:rsidRPr="0092382E">
          <w:rPr>
            <w:rStyle w:val="Hyperlink"/>
            <w:noProof/>
          </w:rPr>
          <w:t>4.3 externalProperties object</w:t>
        </w:r>
        <w:r w:rsidR="00530128">
          <w:rPr>
            <w:noProof/>
            <w:webHidden/>
          </w:rPr>
          <w:tab/>
        </w:r>
        <w:r w:rsidR="00530128">
          <w:rPr>
            <w:noProof/>
            <w:webHidden/>
          </w:rPr>
          <w:fldChar w:fldCharType="begin"/>
        </w:r>
        <w:r w:rsidR="00530128">
          <w:rPr>
            <w:noProof/>
            <w:webHidden/>
          </w:rPr>
          <w:instrText xml:space="preserve"> PAGEREF _Toc5787757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62F0D8E0" w14:textId="0A5F3C17"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58" w:history="1">
        <w:r w:rsidR="00530128" w:rsidRPr="0092382E">
          <w:rPr>
            <w:rStyle w:val="Hyperlink"/>
            <w:noProof/>
          </w:rPr>
          <w:t>4.3.1 General</w:t>
        </w:r>
        <w:r w:rsidR="00530128">
          <w:rPr>
            <w:noProof/>
            <w:webHidden/>
          </w:rPr>
          <w:tab/>
        </w:r>
        <w:r w:rsidR="00530128">
          <w:rPr>
            <w:noProof/>
            <w:webHidden/>
          </w:rPr>
          <w:fldChar w:fldCharType="begin"/>
        </w:r>
        <w:r w:rsidR="00530128">
          <w:rPr>
            <w:noProof/>
            <w:webHidden/>
          </w:rPr>
          <w:instrText xml:space="preserve"> PAGEREF _Toc5787758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4CBCEBFB" w14:textId="23061EBC"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59" w:history="1">
        <w:r w:rsidR="00530128" w:rsidRPr="0092382E">
          <w:rPr>
            <w:rStyle w:val="Hyperlink"/>
            <w:noProof/>
          </w:rPr>
          <w:t>4.3.2 $schema property</w:t>
        </w:r>
        <w:r w:rsidR="00530128">
          <w:rPr>
            <w:noProof/>
            <w:webHidden/>
          </w:rPr>
          <w:tab/>
        </w:r>
        <w:r w:rsidR="00530128">
          <w:rPr>
            <w:noProof/>
            <w:webHidden/>
          </w:rPr>
          <w:fldChar w:fldCharType="begin"/>
        </w:r>
        <w:r w:rsidR="00530128">
          <w:rPr>
            <w:noProof/>
            <w:webHidden/>
          </w:rPr>
          <w:instrText xml:space="preserve"> PAGEREF _Toc5787759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06B5D786" w14:textId="7744403F"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60" w:history="1">
        <w:r w:rsidR="00530128" w:rsidRPr="0092382E">
          <w:rPr>
            <w:rStyle w:val="Hyperlink"/>
            <w:noProof/>
          </w:rPr>
          <w:t>4.3.3 version property</w:t>
        </w:r>
        <w:r w:rsidR="00530128">
          <w:rPr>
            <w:noProof/>
            <w:webHidden/>
          </w:rPr>
          <w:tab/>
        </w:r>
        <w:r w:rsidR="00530128">
          <w:rPr>
            <w:noProof/>
            <w:webHidden/>
          </w:rPr>
          <w:fldChar w:fldCharType="begin"/>
        </w:r>
        <w:r w:rsidR="00530128">
          <w:rPr>
            <w:noProof/>
            <w:webHidden/>
          </w:rPr>
          <w:instrText xml:space="preserve"> PAGEREF _Toc5787760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0919F345" w14:textId="29EE82A6"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61" w:history="1">
        <w:r w:rsidR="00530128" w:rsidRPr="0092382E">
          <w:rPr>
            <w:rStyle w:val="Hyperlink"/>
            <w:noProof/>
          </w:rPr>
          <w:t>4.3.4 guid property</w:t>
        </w:r>
        <w:r w:rsidR="00530128">
          <w:rPr>
            <w:noProof/>
            <w:webHidden/>
          </w:rPr>
          <w:tab/>
        </w:r>
        <w:r w:rsidR="00530128">
          <w:rPr>
            <w:noProof/>
            <w:webHidden/>
          </w:rPr>
          <w:fldChar w:fldCharType="begin"/>
        </w:r>
        <w:r w:rsidR="00530128">
          <w:rPr>
            <w:noProof/>
            <w:webHidden/>
          </w:rPr>
          <w:instrText xml:space="preserve"> PAGEREF _Toc5787761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43964B66" w14:textId="61F35EC5"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62" w:history="1">
        <w:r w:rsidR="00530128" w:rsidRPr="0092382E">
          <w:rPr>
            <w:rStyle w:val="Hyperlink"/>
            <w:noProof/>
          </w:rPr>
          <w:t>4.3.5 runGuid property</w:t>
        </w:r>
        <w:r w:rsidR="00530128">
          <w:rPr>
            <w:noProof/>
            <w:webHidden/>
          </w:rPr>
          <w:tab/>
        </w:r>
        <w:r w:rsidR="00530128">
          <w:rPr>
            <w:noProof/>
            <w:webHidden/>
          </w:rPr>
          <w:fldChar w:fldCharType="begin"/>
        </w:r>
        <w:r w:rsidR="00530128">
          <w:rPr>
            <w:noProof/>
            <w:webHidden/>
          </w:rPr>
          <w:instrText xml:space="preserve"> PAGEREF _Toc5787762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77D75DC5" w14:textId="4AFD7E48" w:rsidR="00530128" w:rsidRDefault="007A0673">
      <w:pPr>
        <w:pStyle w:val="TOC3"/>
        <w:tabs>
          <w:tab w:val="right" w:leader="dot" w:pos="9350"/>
        </w:tabs>
        <w:rPr>
          <w:rFonts w:asciiTheme="minorHAnsi" w:eastAsiaTheme="minorEastAsia" w:hAnsiTheme="minorHAnsi" w:cstheme="minorBidi"/>
          <w:noProof/>
          <w:sz w:val="22"/>
          <w:szCs w:val="22"/>
        </w:rPr>
      </w:pPr>
      <w:hyperlink w:anchor="_Toc5787763" w:history="1">
        <w:r w:rsidR="00530128" w:rsidRPr="0092382E">
          <w:rPr>
            <w:rStyle w:val="Hyperlink"/>
            <w:noProof/>
          </w:rPr>
          <w:t>4.3.6 The property value properties</w:t>
        </w:r>
        <w:r w:rsidR="00530128">
          <w:rPr>
            <w:noProof/>
            <w:webHidden/>
          </w:rPr>
          <w:tab/>
        </w:r>
        <w:r w:rsidR="00530128">
          <w:rPr>
            <w:noProof/>
            <w:webHidden/>
          </w:rPr>
          <w:fldChar w:fldCharType="begin"/>
        </w:r>
        <w:r w:rsidR="00530128">
          <w:rPr>
            <w:noProof/>
            <w:webHidden/>
          </w:rPr>
          <w:instrText xml:space="preserve"> PAGEREF _Toc5787763 \h </w:instrText>
        </w:r>
        <w:r w:rsidR="00530128">
          <w:rPr>
            <w:noProof/>
            <w:webHidden/>
          </w:rPr>
        </w:r>
        <w:r w:rsidR="00530128">
          <w:rPr>
            <w:noProof/>
            <w:webHidden/>
          </w:rPr>
          <w:fldChar w:fldCharType="separate"/>
        </w:r>
        <w:r w:rsidR="00530128">
          <w:rPr>
            <w:noProof/>
            <w:webHidden/>
          </w:rPr>
          <w:t>174</w:t>
        </w:r>
        <w:r w:rsidR="00530128">
          <w:rPr>
            <w:noProof/>
            <w:webHidden/>
          </w:rPr>
          <w:fldChar w:fldCharType="end"/>
        </w:r>
      </w:hyperlink>
    </w:p>
    <w:p w14:paraId="1C3546FB" w14:textId="5B0BEC5C" w:rsidR="00530128" w:rsidRDefault="007A0673">
      <w:pPr>
        <w:pStyle w:val="TOC1"/>
        <w:rPr>
          <w:rFonts w:asciiTheme="minorHAnsi" w:eastAsiaTheme="minorEastAsia" w:hAnsiTheme="minorHAnsi" w:cstheme="minorBidi"/>
          <w:noProof/>
          <w:sz w:val="22"/>
          <w:szCs w:val="22"/>
        </w:rPr>
      </w:pPr>
      <w:hyperlink w:anchor="_Toc5787764" w:history="1">
        <w:r w:rsidR="00530128" w:rsidRPr="0092382E">
          <w:rPr>
            <w:rStyle w:val="Hyperlink"/>
            <w:noProof/>
          </w:rPr>
          <w:t>5</w:t>
        </w:r>
        <w:r w:rsidR="00530128">
          <w:rPr>
            <w:rFonts w:asciiTheme="minorHAnsi" w:eastAsiaTheme="minorEastAsia" w:hAnsiTheme="minorHAnsi" w:cstheme="minorBidi"/>
            <w:noProof/>
            <w:sz w:val="22"/>
            <w:szCs w:val="22"/>
          </w:rPr>
          <w:tab/>
        </w:r>
        <w:r w:rsidR="00530128" w:rsidRPr="0092382E">
          <w:rPr>
            <w:rStyle w:val="Hyperlink"/>
            <w:noProof/>
          </w:rPr>
          <w:t>Conformance</w:t>
        </w:r>
        <w:r w:rsidR="00530128">
          <w:rPr>
            <w:noProof/>
            <w:webHidden/>
          </w:rPr>
          <w:tab/>
        </w:r>
        <w:r w:rsidR="00530128">
          <w:rPr>
            <w:noProof/>
            <w:webHidden/>
          </w:rPr>
          <w:fldChar w:fldCharType="begin"/>
        </w:r>
        <w:r w:rsidR="00530128">
          <w:rPr>
            <w:noProof/>
            <w:webHidden/>
          </w:rPr>
          <w:instrText xml:space="preserve"> PAGEREF _Toc5787764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2F0BAC3" w14:textId="3C81C5D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65" w:history="1">
        <w:r w:rsidR="00530128" w:rsidRPr="0092382E">
          <w:rPr>
            <w:rStyle w:val="Hyperlink"/>
            <w:noProof/>
          </w:rPr>
          <w:t>5.1 Conformance targets</w:t>
        </w:r>
        <w:r w:rsidR="00530128">
          <w:rPr>
            <w:noProof/>
            <w:webHidden/>
          </w:rPr>
          <w:tab/>
        </w:r>
        <w:r w:rsidR="00530128">
          <w:rPr>
            <w:noProof/>
            <w:webHidden/>
          </w:rPr>
          <w:fldChar w:fldCharType="begin"/>
        </w:r>
        <w:r w:rsidR="00530128">
          <w:rPr>
            <w:noProof/>
            <w:webHidden/>
          </w:rPr>
          <w:instrText xml:space="preserve"> PAGEREF _Toc5787765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2839B1CB" w14:textId="7D23C74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66" w:history="1">
        <w:r w:rsidR="00530128" w:rsidRPr="0092382E">
          <w:rPr>
            <w:rStyle w:val="Hyperlink"/>
            <w:noProof/>
          </w:rPr>
          <w:t>5.2 Conformance Clause 1: SARIF log file</w:t>
        </w:r>
        <w:r w:rsidR="00530128">
          <w:rPr>
            <w:noProof/>
            <w:webHidden/>
          </w:rPr>
          <w:tab/>
        </w:r>
        <w:r w:rsidR="00530128">
          <w:rPr>
            <w:noProof/>
            <w:webHidden/>
          </w:rPr>
          <w:fldChar w:fldCharType="begin"/>
        </w:r>
        <w:r w:rsidR="00530128">
          <w:rPr>
            <w:noProof/>
            <w:webHidden/>
          </w:rPr>
          <w:instrText xml:space="preserve"> PAGEREF _Toc5787766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8668240" w14:textId="54331FA0"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67" w:history="1">
        <w:r w:rsidR="00530128" w:rsidRPr="0092382E">
          <w:rPr>
            <w:rStyle w:val="Hyperlink"/>
            <w:noProof/>
          </w:rPr>
          <w:t>5.3 Conformance Clause 2: SARIF producer</w:t>
        </w:r>
        <w:r w:rsidR="00530128">
          <w:rPr>
            <w:noProof/>
            <w:webHidden/>
          </w:rPr>
          <w:tab/>
        </w:r>
        <w:r w:rsidR="00530128">
          <w:rPr>
            <w:noProof/>
            <w:webHidden/>
          </w:rPr>
          <w:fldChar w:fldCharType="begin"/>
        </w:r>
        <w:r w:rsidR="00530128">
          <w:rPr>
            <w:noProof/>
            <w:webHidden/>
          </w:rPr>
          <w:instrText xml:space="preserve"> PAGEREF _Toc5787767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1F9FB25C" w14:textId="4E09E60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68" w:history="1">
        <w:r w:rsidR="00530128" w:rsidRPr="0092382E">
          <w:rPr>
            <w:rStyle w:val="Hyperlink"/>
            <w:noProof/>
          </w:rPr>
          <w:t>5.4 Conformance Clause 3: Direct producer</w:t>
        </w:r>
        <w:r w:rsidR="00530128">
          <w:rPr>
            <w:noProof/>
            <w:webHidden/>
          </w:rPr>
          <w:tab/>
        </w:r>
        <w:r w:rsidR="00530128">
          <w:rPr>
            <w:noProof/>
            <w:webHidden/>
          </w:rPr>
          <w:fldChar w:fldCharType="begin"/>
        </w:r>
        <w:r w:rsidR="00530128">
          <w:rPr>
            <w:noProof/>
            <w:webHidden/>
          </w:rPr>
          <w:instrText xml:space="preserve"> PAGEREF _Toc5787768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C8A367B" w14:textId="6F706E5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69" w:history="1">
        <w:r w:rsidR="00530128" w:rsidRPr="0092382E">
          <w:rPr>
            <w:rStyle w:val="Hyperlink"/>
            <w:noProof/>
          </w:rPr>
          <w:t>5.5 Conformance Clause 4: Deterministic producer</w:t>
        </w:r>
        <w:r w:rsidR="00530128">
          <w:rPr>
            <w:noProof/>
            <w:webHidden/>
          </w:rPr>
          <w:tab/>
        </w:r>
        <w:r w:rsidR="00530128">
          <w:rPr>
            <w:noProof/>
            <w:webHidden/>
          </w:rPr>
          <w:fldChar w:fldCharType="begin"/>
        </w:r>
        <w:r w:rsidR="00530128">
          <w:rPr>
            <w:noProof/>
            <w:webHidden/>
          </w:rPr>
          <w:instrText xml:space="preserve"> PAGEREF _Toc5787769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6D58FC53" w14:textId="3BE87D1D"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70" w:history="1">
        <w:r w:rsidR="00530128" w:rsidRPr="0092382E">
          <w:rPr>
            <w:rStyle w:val="Hyperlink"/>
            <w:noProof/>
          </w:rPr>
          <w:t>5.6 Conformance Clause 5: Converter</w:t>
        </w:r>
        <w:r w:rsidR="00530128">
          <w:rPr>
            <w:noProof/>
            <w:webHidden/>
          </w:rPr>
          <w:tab/>
        </w:r>
        <w:r w:rsidR="00530128">
          <w:rPr>
            <w:noProof/>
            <w:webHidden/>
          </w:rPr>
          <w:fldChar w:fldCharType="begin"/>
        </w:r>
        <w:r w:rsidR="00530128">
          <w:rPr>
            <w:noProof/>
            <w:webHidden/>
          </w:rPr>
          <w:instrText xml:space="preserve"> PAGEREF _Toc5787770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09D4EEB9" w14:textId="3E5AB43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71" w:history="1">
        <w:r w:rsidR="00530128" w:rsidRPr="0092382E">
          <w:rPr>
            <w:rStyle w:val="Hyperlink"/>
            <w:noProof/>
          </w:rPr>
          <w:t>5.7 Conformance Clause 6: SARIF post-processor</w:t>
        </w:r>
        <w:r w:rsidR="00530128">
          <w:rPr>
            <w:noProof/>
            <w:webHidden/>
          </w:rPr>
          <w:tab/>
        </w:r>
        <w:r w:rsidR="00530128">
          <w:rPr>
            <w:noProof/>
            <w:webHidden/>
          </w:rPr>
          <w:fldChar w:fldCharType="begin"/>
        </w:r>
        <w:r w:rsidR="00530128">
          <w:rPr>
            <w:noProof/>
            <w:webHidden/>
          </w:rPr>
          <w:instrText xml:space="preserve"> PAGEREF _Toc5787771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48D6D858" w14:textId="7D86569E"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72" w:history="1">
        <w:r w:rsidR="00530128" w:rsidRPr="0092382E">
          <w:rPr>
            <w:rStyle w:val="Hyperlink"/>
            <w:noProof/>
          </w:rPr>
          <w:t>5.8 Conformance Clause 7: SARIF consumer</w:t>
        </w:r>
        <w:r w:rsidR="00530128">
          <w:rPr>
            <w:noProof/>
            <w:webHidden/>
          </w:rPr>
          <w:tab/>
        </w:r>
        <w:r w:rsidR="00530128">
          <w:rPr>
            <w:noProof/>
            <w:webHidden/>
          </w:rPr>
          <w:fldChar w:fldCharType="begin"/>
        </w:r>
        <w:r w:rsidR="00530128">
          <w:rPr>
            <w:noProof/>
            <w:webHidden/>
          </w:rPr>
          <w:instrText xml:space="preserve"> PAGEREF _Toc5787772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75367717" w14:textId="46801245"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73" w:history="1">
        <w:r w:rsidR="00530128" w:rsidRPr="0092382E">
          <w:rPr>
            <w:rStyle w:val="Hyperlink"/>
            <w:noProof/>
          </w:rPr>
          <w:t>5.9 Conformance Clause 8: Viewer</w:t>
        </w:r>
        <w:r w:rsidR="00530128">
          <w:rPr>
            <w:noProof/>
            <w:webHidden/>
          </w:rPr>
          <w:tab/>
        </w:r>
        <w:r w:rsidR="00530128">
          <w:rPr>
            <w:noProof/>
            <w:webHidden/>
          </w:rPr>
          <w:fldChar w:fldCharType="begin"/>
        </w:r>
        <w:r w:rsidR="00530128">
          <w:rPr>
            <w:noProof/>
            <w:webHidden/>
          </w:rPr>
          <w:instrText xml:space="preserve"> PAGEREF _Toc5787773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4583A65D" w14:textId="56C5153A"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74" w:history="1">
        <w:r w:rsidR="00530128" w:rsidRPr="0092382E">
          <w:rPr>
            <w:rStyle w:val="Hyperlink"/>
            <w:noProof/>
          </w:rPr>
          <w:t>5.10 Conformance Clause 9: Result management system</w:t>
        </w:r>
        <w:r w:rsidR="00530128">
          <w:rPr>
            <w:noProof/>
            <w:webHidden/>
          </w:rPr>
          <w:tab/>
        </w:r>
        <w:r w:rsidR="00530128">
          <w:rPr>
            <w:noProof/>
            <w:webHidden/>
          </w:rPr>
          <w:fldChar w:fldCharType="begin"/>
        </w:r>
        <w:r w:rsidR="00530128">
          <w:rPr>
            <w:noProof/>
            <w:webHidden/>
          </w:rPr>
          <w:instrText xml:space="preserve"> PAGEREF _Toc5787774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6692251C" w14:textId="19DA923A"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75" w:history="1">
        <w:r w:rsidR="00530128" w:rsidRPr="0092382E">
          <w:rPr>
            <w:rStyle w:val="Hyperlink"/>
            <w:noProof/>
          </w:rPr>
          <w:t>5.11 Conformance Clause 10: Engineering system</w:t>
        </w:r>
        <w:r w:rsidR="00530128">
          <w:rPr>
            <w:noProof/>
            <w:webHidden/>
          </w:rPr>
          <w:tab/>
        </w:r>
        <w:r w:rsidR="00530128">
          <w:rPr>
            <w:noProof/>
            <w:webHidden/>
          </w:rPr>
          <w:fldChar w:fldCharType="begin"/>
        </w:r>
        <w:r w:rsidR="00530128">
          <w:rPr>
            <w:noProof/>
            <w:webHidden/>
          </w:rPr>
          <w:instrText xml:space="preserve"> PAGEREF _Toc5787775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0FA68F85" w14:textId="63FF5DAF" w:rsidR="00530128" w:rsidRDefault="007A0673">
      <w:pPr>
        <w:pStyle w:val="TOC1"/>
        <w:rPr>
          <w:rFonts w:asciiTheme="minorHAnsi" w:eastAsiaTheme="minorEastAsia" w:hAnsiTheme="minorHAnsi" w:cstheme="minorBidi"/>
          <w:noProof/>
          <w:sz w:val="22"/>
          <w:szCs w:val="22"/>
        </w:rPr>
      </w:pPr>
      <w:hyperlink w:anchor="_Toc5787776" w:history="1">
        <w:r w:rsidR="00530128" w:rsidRPr="0092382E">
          <w:rPr>
            <w:rStyle w:val="Hyperlink"/>
            <w:noProof/>
          </w:rPr>
          <w:t>Appendix A. (Informative) Acknowledgments</w:t>
        </w:r>
        <w:r w:rsidR="00530128">
          <w:rPr>
            <w:noProof/>
            <w:webHidden/>
          </w:rPr>
          <w:tab/>
        </w:r>
        <w:r w:rsidR="00530128">
          <w:rPr>
            <w:noProof/>
            <w:webHidden/>
          </w:rPr>
          <w:fldChar w:fldCharType="begin"/>
        </w:r>
        <w:r w:rsidR="00530128">
          <w:rPr>
            <w:noProof/>
            <w:webHidden/>
          </w:rPr>
          <w:instrText xml:space="preserve"> PAGEREF _Toc5787776 \h </w:instrText>
        </w:r>
        <w:r w:rsidR="00530128">
          <w:rPr>
            <w:noProof/>
            <w:webHidden/>
          </w:rPr>
        </w:r>
        <w:r w:rsidR="00530128">
          <w:rPr>
            <w:noProof/>
            <w:webHidden/>
          </w:rPr>
          <w:fldChar w:fldCharType="separate"/>
        </w:r>
        <w:r w:rsidR="00530128">
          <w:rPr>
            <w:noProof/>
            <w:webHidden/>
          </w:rPr>
          <w:t>177</w:t>
        </w:r>
        <w:r w:rsidR="00530128">
          <w:rPr>
            <w:noProof/>
            <w:webHidden/>
          </w:rPr>
          <w:fldChar w:fldCharType="end"/>
        </w:r>
      </w:hyperlink>
    </w:p>
    <w:p w14:paraId="03DCADD2" w14:textId="06C741B7" w:rsidR="00530128" w:rsidRDefault="007A0673">
      <w:pPr>
        <w:pStyle w:val="TOC1"/>
        <w:rPr>
          <w:rFonts w:asciiTheme="minorHAnsi" w:eastAsiaTheme="minorEastAsia" w:hAnsiTheme="minorHAnsi" w:cstheme="minorBidi"/>
          <w:noProof/>
          <w:sz w:val="22"/>
          <w:szCs w:val="22"/>
        </w:rPr>
      </w:pPr>
      <w:hyperlink w:anchor="_Toc5787777" w:history="1">
        <w:r w:rsidR="00530128" w:rsidRPr="0092382E">
          <w:rPr>
            <w:rStyle w:val="Hyperlink"/>
            <w:noProof/>
          </w:rPr>
          <w:t>Appendix B. (Normative) Use of fingerprints by result management systems</w:t>
        </w:r>
        <w:r w:rsidR="00530128">
          <w:rPr>
            <w:noProof/>
            <w:webHidden/>
          </w:rPr>
          <w:tab/>
        </w:r>
        <w:r w:rsidR="00530128">
          <w:rPr>
            <w:noProof/>
            <w:webHidden/>
          </w:rPr>
          <w:fldChar w:fldCharType="begin"/>
        </w:r>
        <w:r w:rsidR="00530128">
          <w:rPr>
            <w:noProof/>
            <w:webHidden/>
          </w:rPr>
          <w:instrText xml:space="preserve"> PAGEREF _Toc5787777 \h </w:instrText>
        </w:r>
        <w:r w:rsidR="00530128">
          <w:rPr>
            <w:noProof/>
            <w:webHidden/>
          </w:rPr>
        </w:r>
        <w:r w:rsidR="00530128">
          <w:rPr>
            <w:noProof/>
            <w:webHidden/>
          </w:rPr>
          <w:fldChar w:fldCharType="separate"/>
        </w:r>
        <w:r w:rsidR="00530128">
          <w:rPr>
            <w:noProof/>
            <w:webHidden/>
          </w:rPr>
          <w:t>178</w:t>
        </w:r>
        <w:r w:rsidR="00530128">
          <w:rPr>
            <w:noProof/>
            <w:webHidden/>
          </w:rPr>
          <w:fldChar w:fldCharType="end"/>
        </w:r>
      </w:hyperlink>
    </w:p>
    <w:p w14:paraId="44051639" w14:textId="48E88B2C" w:rsidR="00530128" w:rsidRDefault="007A0673">
      <w:pPr>
        <w:pStyle w:val="TOC1"/>
        <w:rPr>
          <w:rFonts w:asciiTheme="minorHAnsi" w:eastAsiaTheme="minorEastAsia" w:hAnsiTheme="minorHAnsi" w:cstheme="minorBidi"/>
          <w:noProof/>
          <w:sz w:val="22"/>
          <w:szCs w:val="22"/>
        </w:rPr>
      </w:pPr>
      <w:hyperlink w:anchor="_Toc5787778" w:history="1">
        <w:r w:rsidR="00530128" w:rsidRPr="0092382E">
          <w:rPr>
            <w:rStyle w:val="Hyperlink"/>
            <w:noProof/>
          </w:rPr>
          <w:t>Appendix C. (Informative) Use of SARIF by log file viewers</w:t>
        </w:r>
        <w:r w:rsidR="00530128">
          <w:rPr>
            <w:noProof/>
            <w:webHidden/>
          </w:rPr>
          <w:tab/>
        </w:r>
        <w:r w:rsidR="00530128">
          <w:rPr>
            <w:noProof/>
            <w:webHidden/>
          </w:rPr>
          <w:fldChar w:fldCharType="begin"/>
        </w:r>
        <w:r w:rsidR="00530128">
          <w:rPr>
            <w:noProof/>
            <w:webHidden/>
          </w:rPr>
          <w:instrText xml:space="preserve"> PAGEREF _Toc5787778 \h </w:instrText>
        </w:r>
        <w:r w:rsidR="00530128">
          <w:rPr>
            <w:noProof/>
            <w:webHidden/>
          </w:rPr>
        </w:r>
        <w:r w:rsidR="00530128">
          <w:rPr>
            <w:noProof/>
            <w:webHidden/>
          </w:rPr>
          <w:fldChar w:fldCharType="separate"/>
        </w:r>
        <w:r w:rsidR="00530128">
          <w:rPr>
            <w:noProof/>
            <w:webHidden/>
          </w:rPr>
          <w:t>179</w:t>
        </w:r>
        <w:r w:rsidR="00530128">
          <w:rPr>
            <w:noProof/>
            <w:webHidden/>
          </w:rPr>
          <w:fldChar w:fldCharType="end"/>
        </w:r>
      </w:hyperlink>
    </w:p>
    <w:p w14:paraId="123266BF" w14:textId="6DD59F61" w:rsidR="00530128" w:rsidRDefault="007A0673">
      <w:pPr>
        <w:pStyle w:val="TOC1"/>
        <w:rPr>
          <w:rFonts w:asciiTheme="minorHAnsi" w:eastAsiaTheme="minorEastAsia" w:hAnsiTheme="minorHAnsi" w:cstheme="minorBidi"/>
          <w:noProof/>
          <w:sz w:val="22"/>
          <w:szCs w:val="22"/>
        </w:rPr>
      </w:pPr>
      <w:hyperlink w:anchor="_Toc5787779" w:history="1">
        <w:r w:rsidR="00530128" w:rsidRPr="0092382E">
          <w:rPr>
            <w:rStyle w:val="Hyperlink"/>
            <w:noProof/>
          </w:rPr>
          <w:t>Appendix D. (Informative) Production of SARIF by converters</w:t>
        </w:r>
        <w:r w:rsidR="00530128">
          <w:rPr>
            <w:noProof/>
            <w:webHidden/>
          </w:rPr>
          <w:tab/>
        </w:r>
        <w:r w:rsidR="00530128">
          <w:rPr>
            <w:noProof/>
            <w:webHidden/>
          </w:rPr>
          <w:fldChar w:fldCharType="begin"/>
        </w:r>
        <w:r w:rsidR="00530128">
          <w:rPr>
            <w:noProof/>
            <w:webHidden/>
          </w:rPr>
          <w:instrText xml:space="preserve"> PAGEREF _Toc5787779 \h </w:instrText>
        </w:r>
        <w:r w:rsidR="00530128">
          <w:rPr>
            <w:noProof/>
            <w:webHidden/>
          </w:rPr>
        </w:r>
        <w:r w:rsidR="00530128">
          <w:rPr>
            <w:noProof/>
            <w:webHidden/>
          </w:rPr>
          <w:fldChar w:fldCharType="separate"/>
        </w:r>
        <w:r w:rsidR="00530128">
          <w:rPr>
            <w:noProof/>
            <w:webHidden/>
          </w:rPr>
          <w:t>180</w:t>
        </w:r>
        <w:r w:rsidR="00530128">
          <w:rPr>
            <w:noProof/>
            <w:webHidden/>
          </w:rPr>
          <w:fldChar w:fldCharType="end"/>
        </w:r>
      </w:hyperlink>
    </w:p>
    <w:p w14:paraId="329C5F4A" w14:textId="5848544A" w:rsidR="00530128" w:rsidRDefault="007A0673">
      <w:pPr>
        <w:pStyle w:val="TOC1"/>
        <w:rPr>
          <w:rFonts w:asciiTheme="minorHAnsi" w:eastAsiaTheme="minorEastAsia" w:hAnsiTheme="minorHAnsi" w:cstheme="minorBidi"/>
          <w:noProof/>
          <w:sz w:val="22"/>
          <w:szCs w:val="22"/>
        </w:rPr>
      </w:pPr>
      <w:hyperlink w:anchor="_Toc5787780" w:history="1">
        <w:r w:rsidR="00530128" w:rsidRPr="0092382E">
          <w:rPr>
            <w:rStyle w:val="Hyperlink"/>
            <w:noProof/>
          </w:rPr>
          <w:t>Appendix E. (Informative) Locating rule and notification metadata</w:t>
        </w:r>
        <w:r w:rsidR="00530128">
          <w:rPr>
            <w:noProof/>
            <w:webHidden/>
          </w:rPr>
          <w:tab/>
        </w:r>
        <w:r w:rsidR="00530128">
          <w:rPr>
            <w:noProof/>
            <w:webHidden/>
          </w:rPr>
          <w:fldChar w:fldCharType="begin"/>
        </w:r>
        <w:r w:rsidR="00530128">
          <w:rPr>
            <w:noProof/>
            <w:webHidden/>
          </w:rPr>
          <w:instrText xml:space="preserve"> PAGEREF _Toc5787780 \h </w:instrText>
        </w:r>
        <w:r w:rsidR="00530128">
          <w:rPr>
            <w:noProof/>
            <w:webHidden/>
          </w:rPr>
        </w:r>
        <w:r w:rsidR="00530128">
          <w:rPr>
            <w:noProof/>
            <w:webHidden/>
          </w:rPr>
          <w:fldChar w:fldCharType="separate"/>
        </w:r>
        <w:r w:rsidR="00530128">
          <w:rPr>
            <w:noProof/>
            <w:webHidden/>
          </w:rPr>
          <w:t>181</w:t>
        </w:r>
        <w:r w:rsidR="00530128">
          <w:rPr>
            <w:noProof/>
            <w:webHidden/>
          </w:rPr>
          <w:fldChar w:fldCharType="end"/>
        </w:r>
      </w:hyperlink>
    </w:p>
    <w:p w14:paraId="340072AD" w14:textId="4115D85F" w:rsidR="00530128" w:rsidRDefault="007A0673">
      <w:pPr>
        <w:pStyle w:val="TOC1"/>
        <w:rPr>
          <w:rFonts w:asciiTheme="minorHAnsi" w:eastAsiaTheme="minorEastAsia" w:hAnsiTheme="minorHAnsi" w:cstheme="minorBidi"/>
          <w:noProof/>
          <w:sz w:val="22"/>
          <w:szCs w:val="22"/>
        </w:rPr>
      </w:pPr>
      <w:hyperlink w:anchor="_Toc5787781" w:history="1">
        <w:r w:rsidR="00530128" w:rsidRPr="0092382E">
          <w:rPr>
            <w:rStyle w:val="Hyperlink"/>
            <w:noProof/>
          </w:rPr>
          <w:t>Appendix F. (Normative) Producing deterministic SARIF log files</w:t>
        </w:r>
        <w:r w:rsidR="00530128">
          <w:rPr>
            <w:noProof/>
            <w:webHidden/>
          </w:rPr>
          <w:tab/>
        </w:r>
        <w:r w:rsidR="00530128">
          <w:rPr>
            <w:noProof/>
            <w:webHidden/>
          </w:rPr>
          <w:fldChar w:fldCharType="begin"/>
        </w:r>
        <w:r w:rsidR="00530128">
          <w:rPr>
            <w:noProof/>
            <w:webHidden/>
          </w:rPr>
          <w:instrText xml:space="preserve"> PAGEREF _Toc5787781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103C13B1" w14:textId="28B00D6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82" w:history="1">
        <w:r w:rsidR="00530128" w:rsidRPr="0092382E">
          <w:rPr>
            <w:rStyle w:val="Hyperlink"/>
            <w:noProof/>
          </w:rPr>
          <w:t>F.1 General</w:t>
        </w:r>
        <w:r w:rsidR="00530128">
          <w:rPr>
            <w:noProof/>
            <w:webHidden/>
          </w:rPr>
          <w:tab/>
        </w:r>
        <w:r w:rsidR="00530128">
          <w:rPr>
            <w:noProof/>
            <w:webHidden/>
          </w:rPr>
          <w:fldChar w:fldCharType="begin"/>
        </w:r>
        <w:r w:rsidR="00530128">
          <w:rPr>
            <w:noProof/>
            <w:webHidden/>
          </w:rPr>
          <w:instrText xml:space="preserve"> PAGEREF _Toc5787782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6BCC33A8" w14:textId="3AA40BE4"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83" w:history="1">
        <w:r w:rsidR="00530128" w:rsidRPr="0092382E">
          <w:rPr>
            <w:rStyle w:val="Hyperlink"/>
            <w:noProof/>
          </w:rPr>
          <w:t>F.2 Non-deterministic file format elements</w:t>
        </w:r>
        <w:r w:rsidR="00530128">
          <w:rPr>
            <w:noProof/>
            <w:webHidden/>
          </w:rPr>
          <w:tab/>
        </w:r>
        <w:r w:rsidR="00530128">
          <w:rPr>
            <w:noProof/>
            <w:webHidden/>
          </w:rPr>
          <w:fldChar w:fldCharType="begin"/>
        </w:r>
        <w:r w:rsidR="00530128">
          <w:rPr>
            <w:noProof/>
            <w:webHidden/>
          </w:rPr>
          <w:instrText xml:space="preserve"> PAGEREF _Toc5787783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13E6A361" w14:textId="7677D00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84" w:history="1">
        <w:r w:rsidR="00530128" w:rsidRPr="0092382E">
          <w:rPr>
            <w:rStyle w:val="Hyperlink"/>
            <w:noProof/>
          </w:rPr>
          <w:t>F.3 Array and dictionary element ordering</w:t>
        </w:r>
        <w:r w:rsidR="00530128">
          <w:rPr>
            <w:noProof/>
            <w:webHidden/>
          </w:rPr>
          <w:tab/>
        </w:r>
        <w:r w:rsidR="00530128">
          <w:rPr>
            <w:noProof/>
            <w:webHidden/>
          </w:rPr>
          <w:fldChar w:fldCharType="begin"/>
        </w:r>
        <w:r w:rsidR="00530128">
          <w:rPr>
            <w:noProof/>
            <w:webHidden/>
          </w:rPr>
          <w:instrText xml:space="preserve"> PAGEREF _Toc5787784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121670B8" w14:textId="0414478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85" w:history="1">
        <w:r w:rsidR="00530128" w:rsidRPr="0092382E">
          <w:rPr>
            <w:rStyle w:val="Hyperlink"/>
            <w:noProof/>
          </w:rPr>
          <w:t>F.4 Absolute paths</w:t>
        </w:r>
        <w:r w:rsidR="00530128">
          <w:rPr>
            <w:noProof/>
            <w:webHidden/>
          </w:rPr>
          <w:tab/>
        </w:r>
        <w:r w:rsidR="00530128">
          <w:rPr>
            <w:noProof/>
            <w:webHidden/>
          </w:rPr>
          <w:fldChar w:fldCharType="begin"/>
        </w:r>
        <w:r w:rsidR="00530128">
          <w:rPr>
            <w:noProof/>
            <w:webHidden/>
          </w:rPr>
          <w:instrText xml:space="preserve"> PAGEREF _Toc5787785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01EF0A54" w14:textId="17B618EF"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86" w:history="1">
        <w:r w:rsidR="00530128" w:rsidRPr="0092382E">
          <w:rPr>
            <w:rStyle w:val="Hyperlink"/>
            <w:noProof/>
          </w:rPr>
          <w:t>F.5 Compensating for non-deterministic output</w:t>
        </w:r>
        <w:r w:rsidR="00530128">
          <w:rPr>
            <w:noProof/>
            <w:webHidden/>
          </w:rPr>
          <w:tab/>
        </w:r>
        <w:r w:rsidR="00530128">
          <w:rPr>
            <w:noProof/>
            <w:webHidden/>
          </w:rPr>
          <w:fldChar w:fldCharType="begin"/>
        </w:r>
        <w:r w:rsidR="00530128">
          <w:rPr>
            <w:noProof/>
            <w:webHidden/>
          </w:rPr>
          <w:instrText xml:space="preserve"> PAGEREF _Toc5787786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4A6BF6EE" w14:textId="56879E7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87" w:history="1">
        <w:r w:rsidR="00530128" w:rsidRPr="0092382E">
          <w:rPr>
            <w:rStyle w:val="Hyperlink"/>
            <w:noProof/>
          </w:rPr>
          <w:t>F.6 Interaction between determinism and baselining</w:t>
        </w:r>
        <w:r w:rsidR="00530128">
          <w:rPr>
            <w:noProof/>
            <w:webHidden/>
          </w:rPr>
          <w:tab/>
        </w:r>
        <w:r w:rsidR="00530128">
          <w:rPr>
            <w:noProof/>
            <w:webHidden/>
          </w:rPr>
          <w:fldChar w:fldCharType="begin"/>
        </w:r>
        <w:r w:rsidR="00530128">
          <w:rPr>
            <w:noProof/>
            <w:webHidden/>
          </w:rPr>
          <w:instrText xml:space="preserve"> PAGEREF _Toc5787787 \h </w:instrText>
        </w:r>
        <w:r w:rsidR="00530128">
          <w:rPr>
            <w:noProof/>
            <w:webHidden/>
          </w:rPr>
        </w:r>
        <w:r w:rsidR="00530128">
          <w:rPr>
            <w:noProof/>
            <w:webHidden/>
          </w:rPr>
          <w:fldChar w:fldCharType="separate"/>
        </w:r>
        <w:r w:rsidR="00530128">
          <w:rPr>
            <w:noProof/>
            <w:webHidden/>
          </w:rPr>
          <w:t>184</w:t>
        </w:r>
        <w:r w:rsidR="00530128">
          <w:rPr>
            <w:noProof/>
            <w:webHidden/>
          </w:rPr>
          <w:fldChar w:fldCharType="end"/>
        </w:r>
      </w:hyperlink>
    </w:p>
    <w:p w14:paraId="2AECEE11" w14:textId="44C2BF6D" w:rsidR="00530128" w:rsidRDefault="007A0673">
      <w:pPr>
        <w:pStyle w:val="TOC1"/>
        <w:rPr>
          <w:rFonts w:asciiTheme="minorHAnsi" w:eastAsiaTheme="minorEastAsia" w:hAnsiTheme="minorHAnsi" w:cstheme="minorBidi"/>
          <w:noProof/>
          <w:sz w:val="22"/>
          <w:szCs w:val="22"/>
        </w:rPr>
      </w:pPr>
      <w:hyperlink w:anchor="_Toc5787788" w:history="1">
        <w:r w:rsidR="00530128" w:rsidRPr="0092382E">
          <w:rPr>
            <w:rStyle w:val="Hyperlink"/>
            <w:noProof/>
          </w:rPr>
          <w:t>Appendix G. (Informative) Guidance on fixes</w:t>
        </w:r>
        <w:r w:rsidR="00530128">
          <w:rPr>
            <w:noProof/>
            <w:webHidden/>
          </w:rPr>
          <w:tab/>
        </w:r>
        <w:r w:rsidR="00530128">
          <w:rPr>
            <w:noProof/>
            <w:webHidden/>
          </w:rPr>
          <w:fldChar w:fldCharType="begin"/>
        </w:r>
        <w:r w:rsidR="00530128">
          <w:rPr>
            <w:noProof/>
            <w:webHidden/>
          </w:rPr>
          <w:instrText xml:space="preserve"> PAGEREF _Toc5787788 \h </w:instrText>
        </w:r>
        <w:r w:rsidR="00530128">
          <w:rPr>
            <w:noProof/>
            <w:webHidden/>
          </w:rPr>
        </w:r>
        <w:r w:rsidR="00530128">
          <w:rPr>
            <w:noProof/>
            <w:webHidden/>
          </w:rPr>
          <w:fldChar w:fldCharType="separate"/>
        </w:r>
        <w:r w:rsidR="00530128">
          <w:rPr>
            <w:noProof/>
            <w:webHidden/>
          </w:rPr>
          <w:t>185</w:t>
        </w:r>
        <w:r w:rsidR="00530128">
          <w:rPr>
            <w:noProof/>
            <w:webHidden/>
          </w:rPr>
          <w:fldChar w:fldCharType="end"/>
        </w:r>
      </w:hyperlink>
    </w:p>
    <w:p w14:paraId="5E75D857" w14:textId="17A9A699" w:rsidR="00530128" w:rsidRDefault="007A0673">
      <w:pPr>
        <w:pStyle w:val="TOC1"/>
        <w:rPr>
          <w:rFonts w:asciiTheme="minorHAnsi" w:eastAsiaTheme="minorEastAsia" w:hAnsiTheme="minorHAnsi" w:cstheme="minorBidi"/>
          <w:noProof/>
          <w:sz w:val="22"/>
          <w:szCs w:val="22"/>
        </w:rPr>
      </w:pPr>
      <w:hyperlink w:anchor="_Toc5787789" w:history="1">
        <w:r w:rsidR="00530128" w:rsidRPr="0092382E">
          <w:rPr>
            <w:rStyle w:val="Hyperlink"/>
            <w:noProof/>
          </w:rPr>
          <w:t>Appendix H. (Informative) Diagnosing results in generated files</w:t>
        </w:r>
        <w:r w:rsidR="00530128">
          <w:rPr>
            <w:noProof/>
            <w:webHidden/>
          </w:rPr>
          <w:tab/>
        </w:r>
        <w:r w:rsidR="00530128">
          <w:rPr>
            <w:noProof/>
            <w:webHidden/>
          </w:rPr>
          <w:fldChar w:fldCharType="begin"/>
        </w:r>
        <w:r w:rsidR="00530128">
          <w:rPr>
            <w:noProof/>
            <w:webHidden/>
          </w:rPr>
          <w:instrText xml:space="preserve"> PAGEREF _Toc5787789 \h </w:instrText>
        </w:r>
        <w:r w:rsidR="00530128">
          <w:rPr>
            <w:noProof/>
            <w:webHidden/>
          </w:rPr>
        </w:r>
        <w:r w:rsidR="00530128">
          <w:rPr>
            <w:noProof/>
            <w:webHidden/>
          </w:rPr>
          <w:fldChar w:fldCharType="separate"/>
        </w:r>
        <w:r w:rsidR="00530128">
          <w:rPr>
            <w:noProof/>
            <w:webHidden/>
          </w:rPr>
          <w:t>186</w:t>
        </w:r>
        <w:r w:rsidR="00530128">
          <w:rPr>
            <w:noProof/>
            <w:webHidden/>
          </w:rPr>
          <w:fldChar w:fldCharType="end"/>
        </w:r>
      </w:hyperlink>
    </w:p>
    <w:p w14:paraId="69F97D76" w14:textId="3D3BD502" w:rsidR="00530128" w:rsidRDefault="007A0673">
      <w:pPr>
        <w:pStyle w:val="TOC1"/>
        <w:rPr>
          <w:rFonts w:asciiTheme="minorHAnsi" w:eastAsiaTheme="minorEastAsia" w:hAnsiTheme="minorHAnsi" w:cstheme="minorBidi"/>
          <w:noProof/>
          <w:sz w:val="22"/>
          <w:szCs w:val="22"/>
        </w:rPr>
      </w:pPr>
      <w:hyperlink w:anchor="_Toc5787790" w:history="1">
        <w:r w:rsidR="00530128" w:rsidRPr="0092382E">
          <w:rPr>
            <w:rStyle w:val="Hyperlink"/>
            <w:noProof/>
          </w:rPr>
          <w:t>Appendix I. (Informative) Sample sourceLanguage values</w:t>
        </w:r>
        <w:r w:rsidR="00530128">
          <w:rPr>
            <w:noProof/>
            <w:webHidden/>
          </w:rPr>
          <w:tab/>
        </w:r>
        <w:r w:rsidR="00530128">
          <w:rPr>
            <w:noProof/>
            <w:webHidden/>
          </w:rPr>
          <w:fldChar w:fldCharType="begin"/>
        </w:r>
        <w:r w:rsidR="00530128">
          <w:rPr>
            <w:noProof/>
            <w:webHidden/>
          </w:rPr>
          <w:instrText xml:space="preserve"> PAGEREF _Toc5787790 \h </w:instrText>
        </w:r>
        <w:r w:rsidR="00530128">
          <w:rPr>
            <w:noProof/>
            <w:webHidden/>
          </w:rPr>
        </w:r>
        <w:r w:rsidR="00530128">
          <w:rPr>
            <w:noProof/>
            <w:webHidden/>
          </w:rPr>
          <w:fldChar w:fldCharType="separate"/>
        </w:r>
        <w:r w:rsidR="00530128">
          <w:rPr>
            <w:noProof/>
            <w:webHidden/>
          </w:rPr>
          <w:t>189</w:t>
        </w:r>
        <w:r w:rsidR="00530128">
          <w:rPr>
            <w:noProof/>
            <w:webHidden/>
          </w:rPr>
          <w:fldChar w:fldCharType="end"/>
        </w:r>
      </w:hyperlink>
    </w:p>
    <w:p w14:paraId="234EFB60" w14:textId="2A14A7BD" w:rsidR="00530128" w:rsidRDefault="007A0673">
      <w:pPr>
        <w:pStyle w:val="TOC1"/>
        <w:rPr>
          <w:rFonts w:asciiTheme="minorHAnsi" w:eastAsiaTheme="minorEastAsia" w:hAnsiTheme="minorHAnsi" w:cstheme="minorBidi"/>
          <w:noProof/>
          <w:sz w:val="22"/>
          <w:szCs w:val="22"/>
        </w:rPr>
      </w:pPr>
      <w:hyperlink w:anchor="_Toc5787791" w:history="1">
        <w:r w:rsidR="00530128" w:rsidRPr="0092382E">
          <w:rPr>
            <w:rStyle w:val="Hyperlink"/>
            <w:noProof/>
          </w:rPr>
          <w:t>Appendix J. (Informative) Examples</w:t>
        </w:r>
        <w:r w:rsidR="00530128">
          <w:rPr>
            <w:noProof/>
            <w:webHidden/>
          </w:rPr>
          <w:tab/>
        </w:r>
        <w:r w:rsidR="00530128">
          <w:rPr>
            <w:noProof/>
            <w:webHidden/>
          </w:rPr>
          <w:fldChar w:fldCharType="begin"/>
        </w:r>
        <w:r w:rsidR="00530128">
          <w:rPr>
            <w:noProof/>
            <w:webHidden/>
          </w:rPr>
          <w:instrText xml:space="preserve"> PAGEREF _Toc5787791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280E4DBF" w14:textId="05ECB238"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92" w:history="1">
        <w:r w:rsidR="00530128" w:rsidRPr="0092382E">
          <w:rPr>
            <w:rStyle w:val="Hyperlink"/>
            <w:noProof/>
          </w:rPr>
          <w:t>J.1 Minimal valid SARIF log file</w:t>
        </w:r>
        <w:r w:rsidR="00530128">
          <w:rPr>
            <w:noProof/>
            <w:webHidden/>
          </w:rPr>
          <w:tab/>
        </w:r>
        <w:r w:rsidR="00530128">
          <w:rPr>
            <w:noProof/>
            <w:webHidden/>
          </w:rPr>
          <w:fldChar w:fldCharType="begin"/>
        </w:r>
        <w:r w:rsidR="00530128">
          <w:rPr>
            <w:noProof/>
            <w:webHidden/>
          </w:rPr>
          <w:instrText xml:space="preserve"> PAGEREF _Toc5787792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47C950E2" w14:textId="43201D56"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93" w:history="1">
        <w:r w:rsidR="00530128" w:rsidRPr="0092382E">
          <w:rPr>
            <w:rStyle w:val="Hyperlink"/>
            <w:noProof/>
          </w:rPr>
          <w:t>J.2 Minimal recommended SARIF log file with source information</w:t>
        </w:r>
        <w:r w:rsidR="00530128">
          <w:rPr>
            <w:noProof/>
            <w:webHidden/>
          </w:rPr>
          <w:tab/>
        </w:r>
        <w:r w:rsidR="00530128">
          <w:rPr>
            <w:noProof/>
            <w:webHidden/>
          </w:rPr>
          <w:fldChar w:fldCharType="begin"/>
        </w:r>
        <w:r w:rsidR="00530128">
          <w:rPr>
            <w:noProof/>
            <w:webHidden/>
          </w:rPr>
          <w:instrText xml:space="preserve"> PAGEREF _Toc5787793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1130C64C" w14:textId="58C7D075"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94" w:history="1">
        <w:r w:rsidR="00530128" w:rsidRPr="0092382E">
          <w:rPr>
            <w:rStyle w:val="Hyperlink"/>
            <w:noProof/>
          </w:rPr>
          <w:t>J.3 Minimal recommended SARIF log file without source information</w:t>
        </w:r>
        <w:r w:rsidR="00530128">
          <w:rPr>
            <w:noProof/>
            <w:webHidden/>
          </w:rPr>
          <w:tab/>
        </w:r>
        <w:r w:rsidR="00530128">
          <w:rPr>
            <w:noProof/>
            <w:webHidden/>
          </w:rPr>
          <w:fldChar w:fldCharType="begin"/>
        </w:r>
        <w:r w:rsidR="00530128">
          <w:rPr>
            <w:noProof/>
            <w:webHidden/>
          </w:rPr>
          <w:instrText xml:space="preserve"> PAGEREF _Toc5787794 \h </w:instrText>
        </w:r>
        <w:r w:rsidR="00530128">
          <w:rPr>
            <w:noProof/>
            <w:webHidden/>
          </w:rPr>
        </w:r>
        <w:r w:rsidR="00530128">
          <w:rPr>
            <w:noProof/>
            <w:webHidden/>
          </w:rPr>
          <w:fldChar w:fldCharType="separate"/>
        </w:r>
        <w:r w:rsidR="00530128">
          <w:rPr>
            <w:noProof/>
            <w:webHidden/>
          </w:rPr>
          <w:t>192</w:t>
        </w:r>
        <w:r w:rsidR="00530128">
          <w:rPr>
            <w:noProof/>
            <w:webHidden/>
          </w:rPr>
          <w:fldChar w:fldCharType="end"/>
        </w:r>
      </w:hyperlink>
    </w:p>
    <w:p w14:paraId="1733FD12" w14:textId="07E1FABB" w:rsidR="00530128" w:rsidRDefault="007A0673">
      <w:pPr>
        <w:pStyle w:val="TOC2"/>
        <w:tabs>
          <w:tab w:val="right" w:leader="dot" w:pos="9350"/>
        </w:tabs>
        <w:rPr>
          <w:rFonts w:asciiTheme="minorHAnsi" w:eastAsiaTheme="minorEastAsia" w:hAnsiTheme="minorHAnsi" w:cstheme="minorBidi"/>
          <w:noProof/>
          <w:sz w:val="22"/>
          <w:szCs w:val="22"/>
        </w:rPr>
      </w:pPr>
      <w:hyperlink w:anchor="_Toc5787795" w:history="1">
        <w:r w:rsidR="00530128" w:rsidRPr="0092382E">
          <w:rPr>
            <w:rStyle w:val="Hyperlink"/>
            <w:noProof/>
          </w:rPr>
          <w:t>J.4 Comprehensive SARIF file</w:t>
        </w:r>
        <w:r w:rsidR="00530128">
          <w:rPr>
            <w:noProof/>
            <w:webHidden/>
          </w:rPr>
          <w:tab/>
        </w:r>
        <w:r w:rsidR="00530128">
          <w:rPr>
            <w:noProof/>
            <w:webHidden/>
          </w:rPr>
          <w:fldChar w:fldCharType="begin"/>
        </w:r>
        <w:r w:rsidR="00530128">
          <w:rPr>
            <w:noProof/>
            <w:webHidden/>
          </w:rPr>
          <w:instrText xml:space="preserve"> PAGEREF _Toc5787795 \h </w:instrText>
        </w:r>
        <w:r w:rsidR="00530128">
          <w:rPr>
            <w:noProof/>
            <w:webHidden/>
          </w:rPr>
        </w:r>
        <w:r w:rsidR="00530128">
          <w:rPr>
            <w:noProof/>
            <w:webHidden/>
          </w:rPr>
          <w:fldChar w:fldCharType="separate"/>
        </w:r>
        <w:r w:rsidR="00530128">
          <w:rPr>
            <w:noProof/>
            <w:webHidden/>
          </w:rPr>
          <w:t>193</w:t>
        </w:r>
        <w:r w:rsidR="00530128">
          <w:rPr>
            <w:noProof/>
            <w:webHidden/>
          </w:rPr>
          <w:fldChar w:fldCharType="end"/>
        </w:r>
      </w:hyperlink>
    </w:p>
    <w:p w14:paraId="40805C81" w14:textId="1E2BD096" w:rsidR="00530128" w:rsidRDefault="007A0673">
      <w:pPr>
        <w:pStyle w:val="TOC1"/>
        <w:rPr>
          <w:rFonts w:asciiTheme="minorHAnsi" w:eastAsiaTheme="minorEastAsia" w:hAnsiTheme="minorHAnsi" w:cstheme="minorBidi"/>
          <w:noProof/>
          <w:sz w:val="22"/>
          <w:szCs w:val="22"/>
        </w:rPr>
      </w:pPr>
      <w:hyperlink w:anchor="_Toc5787796" w:history="1">
        <w:r w:rsidR="00530128" w:rsidRPr="0092382E">
          <w:rPr>
            <w:rStyle w:val="Hyperlink"/>
            <w:noProof/>
          </w:rPr>
          <w:t>Appendix K. (Informative) Revision History</w:t>
        </w:r>
        <w:r w:rsidR="00530128">
          <w:rPr>
            <w:noProof/>
            <w:webHidden/>
          </w:rPr>
          <w:tab/>
        </w:r>
        <w:r w:rsidR="00530128">
          <w:rPr>
            <w:noProof/>
            <w:webHidden/>
          </w:rPr>
          <w:fldChar w:fldCharType="begin"/>
        </w:r>
        <w:r w:rsidR="00530128">
          <w:rPr>
            <w:noProof/>
            <w:webHidden/>
          </w:rPr>
          <w:instrText xml:space="preserve"> PAGEREF _Toc5787796 \h </w:instrText>
        </w:r>
        <w:r w:rsidR="00530128">
          <w:rPr>
            <w:noProof/>
            <w:webHidden/>
          </w:rPr>
        </w:r>
        <w:r w:rsidR="00530128">
          <w:rPr>
            <w:noProof/>
            <w:webHidden/>
          </w:rPr>
          <w:fldChar w:fldCharType="separate"/>
        </w:r>
        <w:r w:rsidR="00530128">
          <w:rPr>
            <w:noProof/>
            <w:webHidden/>
          </w:rPr>
          <w:t>204</w:t>
        </w:r>
        <w:r w:rsidR="00530128">
          <w:rPr>
            <w:noProof/>
            <w:webHidden/>
          </w:rPr>
          <w:fldChar w:fldCharType="end"/>
        </w:r>
      </w:hyperlink>
    </w:p>
    <w:p w14:paraId="300EBE96" w14:textId="48EE9E3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78727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787273"/>
      <w:bookmarkStart w:id="6" w:name="_Toc85472893"/>
      <w:bookmarkStart w:id="7" w:name="_Toc287332007"/>
      <w:r>
        <w:t>IPR Policy</w:t>
      </w:r>
      <w:bookmarkEnd w:id="5"/>
    </w:p>
    <w:p w14:paraId="46AF25ED" w14:textId="60DD800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C8506B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787274"/>
      <w:r>
        <w:t>Terminology</w:t>
      </w:r>
      <w:bookmarkEnd w:id="6"/>
      <w:bookmarkEnd w:id="7"/>
      <w:bookmarkEnd w:id="8"/>
    </w:p>
    <w:p w14:paraId="332C78E7" w14:textId="73DEB8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E8ED627" w:rsidR="00B05C99" w:rsidRDefault="007A067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15DA1B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613AC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557C0F5" w:rsidR="008119BF" w:rsidRPr="008119BF" w:rsidRDefault="007A067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2925543" w:rsidR="0044419A" w:rsidRDefault="007A067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C7E617" w:rsidR="0044419A" w:rsidRDefault="007A067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4AA239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E23928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6876BD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CA49B46" w:rsidR="0008529C" w:rsidRDefault="007A067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F0C3A90" w:rsidR="00815B8E" w:rsidRPr="00B53EA7" w:rsidRDefault="007A067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EDB9AC8" w:rsidR="00D06F1A" w:rsidRPr="00D06F1A" w:rsidRDefault="007A067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65140CD" w:rsidR="00376AE7" w:rsidRDefault="007A067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21BE82F6" w:rsidR="005A4921" w:rsidRPr="00FA7D11" w:rsidRDefault="007A067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E71B3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AFD056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C64CF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10E9CC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3600A71" w:rsidR="008B0BAE" w:rsidRPr="00FA7D11" w:rsidRDefault="007A067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67D8CC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98DC41E"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EA9A457"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01E532A" w:rsidR="0044419A" w:rsidRDefault="007A067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010D2B1" w:rsidR="0044419A" w:rsidRDefault="007A067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06F819B" w:rsidR="008563DD" w:rsidRDefault="007A067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0CBDEB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82BFDE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3A0974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2D95CA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46F0EA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A835BF0" w:rsidR="0044419A" w:rsidRDefault="007A067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C6AE8A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EFE2EC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8561B0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A58C4D9" w:rsidR="00646038" w:rsidRDefault="007A067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A848DBA" w:rsidR="0044419A" w:rsidRDefault="007A067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4616522" w:rsidR="00E10ADE" w:rsidRPr="00E10ADE" w:rsidRDefault="007A067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39BBAEA" w:rsidR="00646038" w:rsidRDefault="007A067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E8064A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EA154FF" w:rsidR="0044419A" w:rsidRDefault="007A067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1475E119" w:rsidR="008B0BAE" w:rsidRDefault="007A067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512BC3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ACAA474" w:rsidR="00B05C99" w:rsidRDefault="007A067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1698A0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77A175E" w:rsidR="00D65090" w:rsidRPr="00D65090" w:rsidRDefault="007A067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DF5D4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162E30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0904EED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D4B3EE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6AB87EA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2E0A87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575C687F" w:rsidR="00B05C99" w:rsidRDefault="007A067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A626A3B" w:rsidR="00B05C99" w:rsidRDefault="007A067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6064DB2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837CC1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F66CC02" w:rsidR="00811F21" w:rsidRPr="00811F21" w:rsidRDefault="007A067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5AD545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B61E5D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E1D2046" w:rsidR="0087229D" w:rsidRPr="0087229D" w:rsidRDefault="007A067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4F627D0" w:rsidR="00B05C99" w:rsidRDefault="007A067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DDEBA76" w:rsidR="00B05C99" w:rsidRDefault="007A067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1F8791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44A7D5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8B824FD" w:rsidR="00366BA7" w:rsidRDefault="007A067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B252465" w:rsidR="00753025" w:rsidRPr="00753025" w:rsidRDefault="007A067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8BAE652" w:rsidR="00815B8E" w:rsidRPr="00B53EA7" w:rsidRDefault="007A067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52281E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7DE318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21F64E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EE627A8" w:rsidR="0044419A" w:rsidRDefault="007A067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E182698" w:rsidR="0044419A" w:rsidRDefault="007A067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A32CB8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9B68E46" w:rsidR="0003129F" w:rsidRDefault="007A067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B7CEEEA" w:rsidR="0044419A" w:rsidRDefault="007A067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F9EE2A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9BB602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464821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EE0C3D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FC4F9C7" w:rsidR="003B7CAD" w:rsidRPr="003B7CAD" w:rsidRDefault="007A0673"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787275"/>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2AEFA64"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DC8C9E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AF5D119"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363786F"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A1017B0"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6697AD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79AD4B6"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9DF29F3"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1593555"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65FC07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268679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A5B8A3C"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D31357"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099A787"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1BCC55B"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1EBE956"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2634157"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4CE69D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DBE4E25"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97824BA" w:rsidR="0092395F" w:rsidRDefault="00DE0F9F" w:rsidP="00F85576">
      <w:pPr>
        <w:pStyle w:val="Ref"/>
      </w:pPr>
      <w:r>
        <w:rPr>
          <w:rStyle w:val="Refterm"/>
        </w:rPr>
        <w:t>[</w:t>
      </w:r>
      <w:bookmarkStart w:id="96" w:name="UNICODE12"/>
      <w:r>
        <w:rPr>
          <w:rStyle w:val="Refterm"/>
        </w:rPr>
        <w:t>UNICODE1</w:t>
      </w:r>
      <w:del w:id="97" w:author="Laurence Golding" w:date="2019-04-10T12:26:00Z">
        <w:r w:rsidDel="00BF430E">
          <w:rPr>
            <w:rStyle w:val="Refterm"/>
          </w:rPr>
          <w:delText>0</w:delText>
        </w:r>
      </w:del>
      <w:ins w:id="98" w:author="Laurence Golding" w:date="2019-04-10T12:26:00Z">
        <w:r w:rsidR="00BF430E">
          <w:rPr>
            <w:rStyle w:val="Refterm"/>
          </w:rPr>
          <w:t>2</w:t>
        </w:r>
      </w:ins>
      <w:bookmarkEnd w:id="96"/>
      <w:r>
        <w:rPr>
          <w:rStyle w:val="Refterm"/>
        </w:rPr>
        <w:t>]</w:t>
      </w:r>
      <w:r>
        <w:rPr>
          <w:rStyle w:val="Refterm"/>
        </w:rPr>
        <w:tab/>
      </w:r>
      <w:r>
        <w:t>Unicode 10.0, June 2017,</w:t>
      </w:r>
      <w:ins w:id="99" w:author="Laurence Golding" w:date="2019-04-12T10:25:00Z">
        <w:r w:rsidR="00A55BA8" w:rsidRPr="00A55BA8">
          <w:t xml:space="preserve"> </w:t>
        </w:r>
        <w:r w:rsidR="00A55BA8">
          <w:fldChar w:fldCharType="begin"/>
        </w:r>
        <w:r w:rsidR="00A55BA8">
          <w:instrText xml:space="preserve"> HYPERLINK "</w:instrText>
        </w:r>
        <w:r w:rsidR="00A55BA8" w:rsidRPr="00A55BA8">
          <w:instrText>http://www.unicode.org/versions/Unicode12.0.0</w:instrText>
        </w:r>
        <w:r w:rsidR="00A55BA8">
          <w:instrText xml:space="preserve">" </w:instrText>
        </w:r>
        <w:r w:rsidR="00A55BA8">
          <w:fldChar w:fldCharType="separate"/>
        </w:r>
        <w:r w:rsidR="00A55BA8" w:rsidRPr="00A76E97">
          <w:rPr>
            <w:rStyle w:val="Hyperlink"/>
          </w:rPr>
          <w:t>http://www.unicode.org/versions/Unicode12.0.0</w:t>
        </w:r>
        <w:r w:rsidR="00A55BA8">
          <w:fldChar w:fldCharType="end"/>
        </w:r>
        <w:r w:rsidR="00A55BA8">
          <w:t xml:space="preserve">. </w:t>
        </w:r>
      </w:ins>
      <w:del w:id="100" w:author="Laurence Golding" w:date="2019-04-12T10:25:00Z">
        <w:r w:rsidDel="00A55BA8">
          <w:delText xml:space="preserve"> </w:delText>
        </w:r>
        <w:r w:rsidR="00796C37" w:rsidDel="00A55BA8">
          <w:fldChar w:fldCharType="begin"/>
        </w:r>
      </w:del>
      <w:del w:id="101" w:author="Laurence Golding" w:date="2019-04-10T12:26:00Z">
        <w:r w:rsidR="00796C37" w:rsidDel="00BF430E">
          <w:delInstrText xml:space="preserve"> HYPERLINK "http://www.unicode.org/versions/Unicode10.0.0/" </w:delInstrText>
        </w:r>
      </w:del>
      <w:del w:id="102" w:author="Laurence Golding" w:date="2019-04-12T10:25:00Z">
        <w:r w:rsidR="00796C37" w:rsidDel="00A55BA8">
          <w:fldChar w:fldCharType="separate"/>
        </w:r>
      </w:del>
      <w:del w:id="103" w:author="Laurence Golding" w:date="2019-04-10T12:26:00Z">
        <w:r w:rsidRPr="00AC1D41" w:rsidDel="00BF430E">
          <w:rPr>
            <w:rStyle w:val="Hyperlink"/>
          </w:rPr>
          <w:delText>http://www.unicode.org/versions/Unicode10.0.0/</w:delText>
        </w:r>
      </w:del>
      <w:del w:id="104" w:author="Laurence Golding" w:date="2019-04-12T10:25:00Z">
        <w:r w:rsidR="00796C37" w:rsidDel="00A55BA8">
          <w:rPr>
            <w:rStyle w:val="Hyperlink"/>
          </w:rPr>
          <w:fldChar w:fldCharType="end"/>
        </w:r>
      </w:del>
    </w:p>
    <w:p w14:paraId="1AFFEE78" w14:textId="77777777" w:rsidR="00C02DEC" w:rsidRDefault="00C02DEC" w:rsidP="00A710C8">
      <w:pPr>
        <w:pStyle w:val="Heading2"/>
      </w:pPr>
      <w:bookmarkStart w:id="105" w:name="_Toc85472895"/>
      <w:bookmarkStart w:id="106" w:name="_Toc287332009"/>
      <w:bookmarkStart w:id="107" w:name="_Toc5787276"/>
      <w:r>
        <w:t>Non-Normative References</w:t>
      </w:r>
      <w:bookmarkEnd w:id="105"/>
      <w:bookmarkEnd w:id="106"/>
      <w:bookmarkEnd w:id="107"/>
    </w:p>
    <w:p w14:paraId="1067680D" w14:textId="247E3098" w:rsidR="00D422AB" w:rsidRDefault="00D422AB" w:rsidP="00D422AB">
      <w:pPr>
        <w:pStyle w:val="Ref"/>
        <w:rPr>
          <w:rStyle w:val="Refterm"/>
          <w:b w:val="0"/>
        </w:rPr>
      </w:pPr>
      <w:r w:rsidRPr="001A52C9">
        <w:rPr>
          <w:rStyle w:val="Refterm"/>
        </w:rPr>
        <w:t>[</w:t>
      </w:r>
      <w:bookmarkStart w:id="108" w:name="CMARK"/>
      <w:r>
        <w:rPr>
          <w:rStyle w:val="Refterm"/>
        </w:rPr>
        <w:t>CMARK</w:t>
      </w:r>
      <w:bookmarkEnd w:id="10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181AF856" w:rsidR="00A86F30" w:rsidRDefault="00A86F30" w:rsidP="00D422AB">
      <w:pPr>
        <w:pStyle w:val="Ref"/>
        <w:rPr>
          <w:rStyle w:val="Refterm"/>
          <w:b w:val="0"/>
        </w:rPr>
      </w:pPr>
      <w:r w:rsidRPr="001A52C9">
        <w:rPr>
          <w:rStyle w:val="Refterm"/>
        </w:rPr>
        <w:t>[</w:t>
      </w:r>
      <w:bookmarkStart w:id="109" w:name="CWE"/>
      <w:r>
        <w:rPr>
          <w:rStyle w:val="Refterm"/>
        </w:rPr>
        <w:t>CWE</w:t>
      </w:r>
      <w:bookmarkEnd w:id="109"/>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DB5A8CC" w:rsidR="00F84A73" w:rsidRDefault="00F84A73" w:rsidP="00F84A73">
      <w:pPr>
        <w:pStyle w:val="Ref"/>
        <w:rPr>
          <w:rStyle w:val="Refterm"/>
          <w:b w:val="0"/>
        </w:rPr>
      </w:pPr>
      <w:r w:rsidRPr="001A52C9">
        <w:rPr>
          <w:rStyle w:val="Refterm"/>
        </w:rPr>
        <w:t>[</w:t>
      </w:r>
      <w:bookmarkStart w:id="110" w:name="GFMCMARK"/>
      <w:r>
        <w:rPr>
          <w:rStyle w:val="Refterm"/>
        </w:rPr>
        <w:t>GFMCMARK</w:t>
      </w:r>
      <w:bookmarkEnd w:id="11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1D1984BC" w:rsidR="00F84A73" w:rsidRDefault="00F84A73" w:rsidP="00F84A73">
      <w:pPr>
        <w:pStyle w:val="Ref"/>
        <w:rPr>
          <w:rStyle w:val="Refterm"/>
          <w:b w:val="0"/>
        </w:rPr>
      </w:pPr>
      <w:r w:rsidRPr="001A52C9">
        <w:rPr>
          <w:rStyle w:val="Refterm"/>
        </w:rPr>
        <w:lastRenderedPageBreak/>
        <w:t>[</w:t>
      </w:r>
      <w:bookmarkStart w:id="111" w:name="GFMENG"/>
      <w:r>
        <w:rPr>
          <w:rStyle w:val="Refterm"/>
        </w:rPr>
        <w:t>GFMENG</w:t>
      </w:r>
      <w:bookmarkEnd w:id="11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7705E5F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3854A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225184D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12" w:name="_Toc5787277"/>
      <w:r>
        <w:t>Trademarks</w:t>
      </w:r>
      <w:bookmarkEnd w:id="112"/>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5787278"/>
      <w:r>
        <w:lastRenderedPageBreak/>
        <w:t>Conventions</w:t>
      </w:r>
      <w:bookmarkEnd w:id="113"/>
    </w:p>
    <w:p w14:paraId="50E64719" w14:textId="2428E7E7" w:rsidR="0012387E" w:rsidRPr="0012387E" w:rsidRDefault="0012387E" w:rsidP="0012387E"/>
    <w:p w14:paraId="2D42620D" w14:textId="4CD3D186" w:rsidR="0012387E" w:rsidRDefault="00EE7D13" w:rsidP="0012387E">
      <w:pPr>
        <w:pStyle w:val="Heading2"/>
      </w:pPr>
      <w:bookmarkStart w:id="114" w:name="_Toc5787279"/>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5787280"/>
      <w:r>
        <w:t>Format examples</w:t>
      </w:r>
      <w:bookmarkEnd w:id="115"/>
    </w:p>
    <w:p w14:paraId="2726F2C4" w14:textId="2C620F9D"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6" w:name="_Toc5787281"/>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7" w:name="_Toc5787282"/>
      <w:r>
        <w:t>Syntax notation</w:t>
      </w:r>
      <w:bookmarkEnd w:id="117"/>
    </w:p>
    <w:p w14:paraId="15BCDF38" w14:textId="48FDB5E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0A6D37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5787283"/>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68A084A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301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22F001A6"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5301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326C47F4"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530128">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751225AC"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530128">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342C2E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3EC590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3012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5787284"/>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5787285"/>
      <w:r>
        <w:t>General</w:t>
      </w:r>
      <w:bookmarkEnd w:id="124"/>
      <w:bookmarkEnd w:id="125"/>
    </w:p>
    <w:p w14:paraId="66A97768" w14:textId="7D8CA66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30128">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4244FC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014C3A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7A2D96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5787286"/>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5787287"/>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5787288"/>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5787289"/>
      <w:r>
        <w:t>text property</w:t>
      </w:r>
      <w:bookmarkEnd w:id="135"/>
      <w:bookmarkEnd w:id="136"/>
    </w:p>
    <w:p w14:paraId="4A7B5CC6" w14:textId="10BA89D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301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ins w:id="137" w:author="Laurence Golding" w:date="2019-04-10T12:33:00Z">
        <w:r w:rsidR="003A1037">
          <w:t xml:space="preserve"> JSON</w:t>
        </w:r>
      </w:ins>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8" w:name="_Ref509043776"/>
      <w:bookmarkStart w:id="139" w:name="_Toc5787290"/>
      <w:r>
        <w:t>binary property</w:t>
      </w:r>
      <w:bookmarkEnd w:id="138"/>
      <w:bookmarkEnd w:id="139"/>
    </w:p>
    <w:p w14:paraId="1BB5464B" w14:textId="7EAD721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0" w:name="_Toc5787291"/>
      <w:r>
        <w:t>rendered property</w:t>
      </w:r>
      <w:bookmarkEnd w:id="140"/>
    </w:p>
    <w:p w14:paraId="0838F2BA" w14:textId="5B6843E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30128">
        <w:t>3.12</w:t>
      </w:r>
      <w:r>
        <w:fldChar w:fldCharType="end"/>
      </w:r>
      <w:r>
        <w:t>) that provides a rendered view of the contents.</w:t>
      </w:r>
    </w:p>
    <w:p w14:paraId="1DECE07C" w14:textId="223D8C6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30128">
        <w:t>3.12.4</w:t>
      </w:r>
      <w:r>
        <w:fldChar w:fldCharType="end"/>
      </w:r>
      <w:r>
        <w:t xml:space="preserve">) emphasizes a byte of </w:t>
      </w:r>
      <w:proofErr w:type="gramStart"/>
      <w:r>
        <w:t>particular interest</w:t>
      </w:r>
      <w:proofErr w:type="gramEnd"/>
      <w:r>
        <w:t>.</w:t>
      </w:r>
    </w:p>
    <w:p w14:paraId="60F251DB" w14:textId="43371216" w:rsidR="00C40C88" w:rsidRDefault="00C40C88" w:rsidP="00C40C88">
      <w:pPr>
        <w:pStyle w:val="Code"/>
      </w:pPr>
      <w:r>
        <w:t>{                                # A physicalLocation object (§</w:t>
      </w:r>
      <w:r>
        <w:fldChar w:fldCharType="begin"/>
      </w:r>
      <w:r>
        <w:instrText xml:space="preserve"> REF _Ref493477390 \r \h </w:instrText>
      </w:r>
      <w:r>
        <w:fldChar w:fldCharType="separate"/>
      </w:r>
      <w:r w:rsidR="00530128">
        <w:t>3.27</w:t>
      </w:r>
      <w:r>
        <w:fldChar w:fldCharType="end"/>
      </w:r>
      <w:r>
        <w:t>).</w:t>
      </w:r>
    </w:p>
    <w:p w14:paraId="530A6C93" w14:textId="33290361" w:rsidR="00C40C88" w:rsidRDefault="00C40C88" w:rsidP="00C40C88">
      <w:pPr>
        <w:pStyle w:val="Code"/>
      </w:pPr>
      <w:r>
        <w:t xml:space="preserve">  "address": {                   # See §</w:t>
      </w:r>
      <w:r>
        <w:fldChar w:fldCharType="begin"/>
      </w:r>
      <w:r>
        <w:instrText xml:space="preserve"> REF _Ref4682539 \r \h </w:instrText>
      </w:r>
      <w:r>
        <w:fldChar w:fldCharType="separate"/>
      </w:r>
      <w:r w:rsidR="00530128">
        <w:t>3.27.7</w:t>
      </w:r>
      <w:r>
        <w:fldChar w:fldCharType="end"/>
      </w:r>
      <w:r>
        <w:t>.</w:t>
      </w:r>
    </w:p>
    <w:p w14:paraId="02C150F3" w14:textId="3105C6A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530128">
        <w:t>3.30.1</w:t>
      </w:r>
      <w:r w:rsidR="00AE6ECE">
        <w:fldChar w:fldCharType="end"/>
      </w:r>
      <w:r>
        <w:t>.</w:t>
      </w:r>
    </w:p>
    <w:p w14:paraId="42445A70" w14:textId="7303C606"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3012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042876B" w:rsidR="00C40C88" w:rsidRDefault="00C40C88" w:rsidP="00C40C88">
      <w:pPr>
        <w:pStyle w:val="Code"/>
      </w:pPr>
      <w:r>
        <w:t xml:space="preserve">  "region": {                    # See §</w:t>
      </w:r>
      <w:r>
        <w:fldChar w:fldCharType="begin"/>
      </w:r>
      <w:r>
        <w:instrText xml:space="preserve"> REF _Ref493509797 \r \h </w:instrText>
      </w:r>
      <w:r>
        <w:fldChar w:fldCharType="separate"/>
      </w:r>
      <w:r w:rsidR="00530128">
        <w:t>3.27.5</w:t>
      </w:r>
      <w:r>
        <w:fldChar w:fldCharType="end"/>
      </w:r>
      <w:r>
        <w:t>.</w:t>
      </w:r>
    </w:p>
    <w:p w14:paraId="5EAF0C55" w14:textId="18783809" w:rsidR="00C40C88" w:rsidRDefault="00C40C88" w:rsidP="00C40C88">
      <w:pPr>
        <w:pStyle w:val="Code"/>
      </w:pPr>
      <w:r>
        <w:t xml:space="preserve">    "snippet": {                 # See §</w:t>
      </w:r>
      <w:r>
        <w:fldChar w:fldCharType="begin"/>
      </w:r>
      <w:r>
        <w:instrText xml:space="preserve"> REF _Ref534896821 \r \h </w:instrText>
      </w:r>
      <w:r>
        <w:fldChar w:fldCharType="separate"/>
      </w:r>
      <w:r w:rsidR="00530128">
        <w:t>3.28.13</w:t>
      </w:r>
      <w:r>
        <w:fldChar w:fldCharType="end"/>
      </w:r>
      <w:r>
        <w:t>.</w:t>
      </w:r>
    </w:p>
    <w:p w14:paraId="03C029C2" w14:textId="44CD84C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3012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1" w:name="_Ref508989521"/>
      <w:bookmarkStart w:id="142" w:name="_Ref3388418"/>
      <w:bookmarkStart w:id="143" w:name="_Toc5787292"/>
      <w:r>
        <w:t xml:space="preserve">artifactLocation </w:t>
      </w:r>
      <w:r w:rsidR="00EF1697">
        <w:t>object</w:t>
      </w:r>
      <w:bookmarkEnd w:id="133"/>
      <w:bookmarkEnd w:id="141"/>
      <w:bookmarkEnd w:id="142"/>
      <w:bookmarkEnd w:id="143"/>
    </w:p>
    <w:p w14:paraId="15E45BC8" w14:textId="6BB90172" w:rsidR="00EF1697" w:rsidRPr="00EF1697" w:rsidRDefault="00EF1697" w:rsidP="00EF1697">
      <w:pPr>
        <w:pStyle w:val="Heading3"/>
      </w:pPr>
      <w:bookmarkStart w:id="144" w:name="_Ref507595872"/>
      <w:bookmarkStart w:id="145" w:name="_Toc5787293"/>
      <w:r>
        <w:t>General</w:t>
      </w:r>
      <w:bookmarkEnd w:id="144"/>
      <w:bookmarkEnd w:id="145"/>
    </w:p>
    <w:p w14:paraId="0DE4A1DE" w14:textId="1D9603A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301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301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6" w:name="_Toc5787294"/>
      <w:r>
        <w:t>Constraints</w:t>
      </w:r>
      <w:bookmarkEnd w:id="146"/>
    </w:p>
    <w:p w14:paraId="13519D8E" w14:textId="1276D2CF"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or the </w:t>
      </w:r>
      <w:del w:id="147" w:author="Laurence Golding" w:date="2019-04-12T10:18:00Z">
        <w:r w:rsidR="00662BD7" w:rsidDel="005705A4">
          <w:rPr>
            <w:rStyle w:val="CODEtemp"/>
          </w:rPr>
          <w:delText>artifact</w:delText>
        </w:r>
        <w:r w:rsidR="00662BD7" w:rsidRPr="00C32F86" w:rsidDel="005705A4">
          <w:rPr>
            <w:rStyle w:val="CODEtemp"/>
          </w:rPr>
          <w:delText>I</w:delText>
        </w:r>
      </w:del>
      <w:ins w:id="148" w:author="Laurence Golding" w:date="2019-04-12T10:18:00Z">
        <w:r w:rsidR="005705A4">
          <w:rPr>
            <w:rStyle w:val="CODEtemp"/>
          </w:rPr>
          <w:t>i</w:t>
        </w:r>
      </w:ins>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5301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301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30128">
        <w:t>3.4.5</w:t>
      </w:r>
      <w:r w:rsidR="008F3B71">
        <w:fldChar w:fldCharType="end"/>
      </w:r>
      <w:r w:rsidR="008F3B71">
        <w:t xml:space="preserve">), they </w:t>
      </w:r>
      <w:r w:rsidR="008F3B71">
        <w:rPr>
          <w:b/>
        </w:rPr>
        <w:t>MAY</w:t>
      </w:r>
      <w:r w:rsidR="008F3B71">
        <w:t xml:space="preserve"> both be present.</w:t>
      </w:r>
    </w:p>
    <w:p w14:paraId="2FC50484" w14:textId="2813F143" w:rsidR="00677224" w:rsidRDefault="00677224" w:rsidP="00677224">
      <w:pPr>
        <w:pStyle w:val="Note"/>
      </w:pPr>
      <w:r>
        <w:t xml:space="preserve">NOTE: Providing both </w:t>
      </w:r>
      <w:r w:rsidRPr="00C32F86">
        <w:rPr>
          <w:rStyle w:val="CODEtemp"/>
        </w:rPr>
        <w:t>uri</w:t>
      </w:r>
      <w:r>
        <w:t xml:space="preserve"> and </w:t>
      </w:r>
      <w:del w:id="149" w:author="Laurence Golding" w:date="2019-04-12T10:18:00Z">
        <w:r w:rsidR="00662BD7" w:rsidDel="005705A4">
          <w:rPr>
            <w:rStyle w:val="CODEtemp"/>
          </w:rPr>
          <w:delText>artifact</w:delText>
        </w:r>
        <w:r w:rsidR="00662BD7" w:rsidRPr="00C32F86" w:rsidDel="005705A4">
          <w:rPr>
            <w:rStyle w:val="CODEtemp"/>
          </w:rPr>
          <w:delText>I</w:delText>
        </w:r>
      </w:del>
      <w:ins w:id="150" w:author="Laurence Golding" w:date="2019-04-12T10:18:00Z">
        <w:r w:rsidR="005705A4">
          <w:rPr>
            <w:rStyle w:val="CODEtemp"/>
          </w:rPr>
          <w:t>i</w:t>
        </w:r>
      </w:ins>
      <w:r w:rsidR="00662BD7" w:rsidRPr="00C32F86">
        <w:rPr>
          <w:rStyle w:val="CODEtemp"/>
        </w:rPr>
        <w:t>ndex</w:t>
      </w:r>
      <w:r w:rsidR="00662BD7">
        <w:t xml:space="preserve"> </w:t>
      </w:r>
      <w:r>
        <w:t xml:space="preserve">makes the log file more readable at the expense of increased size. Providing only </w:t>
      </w:r>
      <w:del w:id="151" w:author="Laurence Golding" w:date="2019-04-12T10:18:00Z">
        <w:r w:rsidR="00662BD7" w:rsidDel="005705A4">
          <w:rPr>
            <w:rStyle w:val="CODEtemp"/>
          </w:rPr>
          <w:delText>artifact</w:delText>
        </w:r>
        <w:r w:rsidR="00662BD7" w:rsidRPr="00C32F86" w:rsidDel="005705A4">
          <w:rPr>
            <w:rStyle w:val="CODEtemp"/>
          </w:rPr>
          <w:delText>I</w:delText>
        </w:r>
      </w:del>
      <w:ins w:id="152" w:author="Laurence Golding" w:date="2019-04-12T10:18:00Z">
        <w:r w:rsidR="005705A4">
          <w:rPr>
            <w:rStyle w:val="CODEtemp"/>
          </w:rPr>
          <w:t>i</w:t>
        </w:r>
      </w:ins>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3012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30128">
        <w:t>3.14.15</w:t>
      </w:r>
      <w:r>
        <w:fldChar w:fldCharType="end"/>
      </w:r>
      <w:r>
        <w:t xml:space="preserve">) specified by </w:t>
      </w:r>
      <w:del w:id="153" w:author="Laurence Golding" w:date="2019-04-12T10:18:00Z">
        <w:r w:rsidR="00662BD7" w:rsidDel="005705A4">
          <w:rPr>
            <w:rStyle w:val="CODEtemp"/>
          </w:rPr>
          <w:delText>artifact</w:delText>
        </w:r>
        <w:r w:rsidR="00662BD7" w:rsidRPr="00C32F86" w:rsidDel="005705A4">
          <w:rPr>
            <w:rStyle w:val="CODEtemp"/>
          </w:rPr>
          <w:delText>I</w:delText>
        </w:r>
      </w:del>
      <w:ins w:id="154" w:author="Laurence Golding" w:date="2019-04-12T10:18:00Z">
        <w:r w:rsidR="005705A4">
          <w:rPr>
            <w:rStyle w:val="CODEtemp"/>
          </w:rPr>
          <w:t>i</w:t>
        </w:r>
      </w:ins>
      <w:r w:rsidR="00662BD7" w:rsidRPr="00C32F86">
        <w:rPr>
          <w:rStyle w:val="CODEtemp"/>
        </w:rPr>
        <w:t>ndex</w:t>
      </w:r>
      <w:r>
        <w:t>.</w:t>
      </w:r>
    </w:p>
    <w:p w14:paraId="5AE64DCB" w14:textId="56FA2D15" w:rsidR="00CB48EC" w:rsidRPr="00CB48EC" w:rsidRDefault="00CB48EC" w:rsidP="00CB48EC">
      <w:bookmarkStart w:id="155" w:name="_Hlk534808704"/>
      <w:r>
        <w:t xml:space="preserve">If both </w:t>
      </w:r>
      <w:r w:rsidRPr="00CB48EC">
        <w:rPr>
          <w:rStyle w:val="CODEtemp"/>
        </w:rPr>
        <w:t>uri</w:t>
      </w:r>
      <w:r>
        <w:t xml:space="preserve"> and </w:t>
      </w:r>
      <w:del w:id="156" w:author="Laurence Golding" w:date="2019-04-12T10:19:00Z">
        <w:r w:rsidR="00662BD7" w:rsidDel="005705A4">
          <w:rPr>
            <w:rStyle w:val="CODEtemp"/>
          </w:rPr>
          <w:delText>artifact</w:delText>
        </w:r>
        <w:r w:rsidR="00662BD7" w:rsidRPr="00CB48EC" w:rsidDel="005705A4">
          <w:rPr>
            <w:rStyle w:val="CODEtemp"/>
          </w:rPr>
          <w:delText>I</w:delText>
        </w:r>
      </w:del>
      <w:ins w:id="157" w:author="Laurence Golding" w:date="2019-04-12T10:19:00Z">
        <w:r w:rsidR="005705A4">
          <w:rPr>
            <w:rStyle w:val="CODEtemp"/>
          </w:rPr>
          <w:t>i</w:t>
        </w:r>
      </w:ins>
      <w:r w:rsidR="00662BD7" w:rsidRPr="00CB48EC">
        <w:rPr>
          <w:rStyle w:val="CODEtemp"/>
        </w:rPr>
        <w:t>ndex</w:t>
      </w:r>
      <w:r w:rsidR="00662BD7">
        <w:t xml:space="preserve"> </w:t>
      </w:r>
      <w:proofErr w:type="gramStart"/>
      <w:r>
        <w:t>are</w:t>
      </w:r>
      <w:proofErr w:type="gramEnd"/>
      <w:r>
        <w:t xml:space="preserv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301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del w:id="158" w:author="Laurence Golding" w:date="2019-04-12T10:19:00Z">
        <w:r w:rsidR="00662BD7" w:rsidDel="005705A4">
          <w:rPr>
            <w:rStyle w:val="CODEtemp"/>
          </w:rPr>
          <w:delText>artifact</w:delText>
        </w:r>
        <w:r w:rsidR="00662BD7" w:rsidRPr="00CB48EC" w:rsidDel="005705A4">
          <w:rPr>
            <w:rStyle w:val="CODEtemp"/>
          </w:rPr>
          <w:delText>I</w:delText>
        </w:r>
      </w:del>
      <w:ins w:id="159" w:author="Laurence Golding" w:date="2019-04-12T10:19:00Z">
        <w:r w:rsidR="005705A4">
          <w:rPr>
            <w:rStyle w:val="CODEtemp"/>
          </w:rPr>
          <w:t>i</w:t>
        </w:r>
      </w:ins>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60" w:name="_Hlk534814192"/>
      <w:r w:rsidR="00AE64EB">
        <w:t>equivalent in the sense described in §</w:t>
      </w:r>
      <w:r w:rsidR="00AE64EB">
        <w:fldChar w:fldCharType="begin"/>
      </w:r>
      <w:r w:rsidR="00AE64EB">
        <w:instrText xml:space="preserve"> REF _Ref534814172 \r \h </w:instrText>
      </w:r>
      <w:r w:rsidR="00AE64EB">
        <w:fldChar w:fldCharType="separate"/>
      </w:r>
      <w:r w:rsidR="00530128">
        <w:t>3.10.1</w:t>
      </w:r>
      <w:r w:rsidR="00AE64EB">
        <w:fldChar w:fldCharType="end"/>
      </w:r>
      <w:bookmarkEnd w:id="160"/>
      <w:r>
        <w:t>.</w:t>
      </w:r>
    </w:p>
    <w:p w14:paraId="511A338A" w14:textId="211565EC" w:rsidR="00EF1697" w:rsidRDefault="00EF1697" w:rsidP="00EF1697">
      <w:pPr>
        <w:pStyle w:val="Heading3"/>
      </w:pPr>
      <w:bookmarkStart w:id="161" w:name="_Ref507592462"/>
      <w:bookmarkStart w:id="162" w:name="_Toc5787295"/>
      <w:bookmarkEnd w:id="155"/>
      <w:r>
        <w:lastRenderedPageBreak/>
        <w:t>uri property</w:t>
      </w:r>
      <w:bookmarkEnd w:id="161"/>
      <w:bookmarkEnd w:id="162"/>
    </w:p>
    <w:p w14:paraId="3855C821" w14:textId="645FC0F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6A05A31" w:rsidR="00B44F8D" w:rsidRDefault="00B44F8D" w:rsidP="00B6127A">
      <w:r>
        <w:t xml:space="preserve">If </w:t>
      </w:r>
      <w:del w:id="163" w:author="Laurence Golding" w:date="2019-04-12T10:19:00Z">
        <w:r w:rsidR="00BE72D1" w:rsidDel="005705A4">
          <w:rPr>
            <w:rStyle w:val="CODEtemp"/>
          </w:rPr>
          <w:delText>artifact</w:delText>
        </w:r>
        <w:r w:rsidR="00BE72D1" w:rsidRPr="00B44F8D" w:rsidDel="005705A4">
          <w:rPr>
            <w:rStyle w:val="CODEtemp"/>
          </w:rPr>
          <w:delText>I</w:delText>
        </w:r>
      </w:del>
      <w:ins w:id="164" w:author="Laurence Golding" w:date="2019-04-12T10:19:00Z">
        <w:r w:rsidR="005705A4">
          <w:rPr>
            <w:rStyle w:val="CODEtemp"/>
          </w:rPr>
          <w:t>i</w:t>
        </w:r>
      </w:ins>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5301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0B0E24A" w:rsidR="008F3B71" w:rsidRDefault="008F3B71" w:rsidP="008F3B71">
      <w:pPr>
        <w:pStyle w:val="Note"/>
      </w:pPr>
      <w:r>
        <w:t xml:space="preserve">NOTE 2: This implies that </w:t>
      </w:r>
      <w:del w:id="165" w:author="Laurence Golding" w:date="2019-04-12T10:19:00Z">
        <w:r w:rsidR="00870A52" w:rsidDel="005705A4">
          <w:rPr>
            <w:rStyle w:val="CODEtemp"/>
          </w:rPr>
          <w:delText>artifact</w:delText>
        </w:r>
        <w:r w:rsidR="00870A52" w:rsidRPr="008F3B71" w:rsidDel="005705A4">
          <w:rPr>
            <w:rStyle w:val="CODEtemp"/>
          </w:rPr>
          <w:delText>I</w:delText>
        </w:r>
      </w:del>
      <w:ins w:id="166" w:author="Laurence Golding" w:date="2019-04-12T10:19:00Z">
        <w:r w:rsidR="005705A4">
          <w:rPr>
            <w:rStyle w:val="CODEtemp"/>
          </w:rPr>
          <w:t>i</w:t>
        </w:r>
      </w:ins>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5301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7" w:name="_Ref507592476"/>
      <w:bookmarkStart w:id="168" w:name="_Toc5787296"/>
      <w:r>
        <w:t>uriBaseId property</w:t>
      </w:r>
      <w:bookmarkEnd w:id="167"/>
      <w:bookmarkEnd w:id="168"/>
    </w:p>
    <w:p w14:paraId="3AB64385" w14:textId="11C37EF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34B67A6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53012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30128">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3C2FF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301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D3FC6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4BB32C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30128">
        <w:t>3.4.6</w:t>
      </w:r>
      <w:r>
        <w:fldChar w:fldCharType="end"/>
      </w:r>
      <w:r>
        <w:t>.</w:t>
      </w:r>
    </w:p>
    <w:p w14:paraId="1775FB53" w14:textId="7CE61E93" w:rsidR="00677224" w:rsidRDefault="00870A52" w:rsidP="00677224">
      <w:pPr>
        <w:pStyle w:val="Heading3"/>
      </w:pPr>
      <w:bookmarkStart w:id="170" w:name="_Ref530055459"/>
      <w:bookmarkStart w:id="171" w:name="_Toc5787297"/>
      <w:del w:id="172" w:author="Laurence Golding" w:date="2019-04-12T10:19:00Z">
        <w:r w:rsidDel="005705A4">
          <w:delText>artifactI</w:delText>
        </w:r>
      </w:del>
      <w:ins w:id="173" w:author="Laurence Golding" w:date="2019-04-12T10:19:00Z">
        <w:r w:rsidR="005705A4">
          <w:t>i</w:t>
        </w:r>
      </w:ins>
      <w:r>
        <w:t xml:space="preserve">ndex </w:t>
      </w:r>
      <w:r w:rsidR="00677224">
        <w:t>property</w:t>
      </w:r>
      <w:bookmarkEnd w:id="170"/>
      <w:bookmarkEnd w:id="171"/>
    </w:p>
    <w:p w14:paraId="330EA005" w14:textId="232FEA9C"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del w:id="174" w:author="Laurence Golding" w:date="2019-04-12T10:20:00Z">
        <w:r w:rsidR="00870A52" w:rsidDel="005705A4">
          <w:rPr>
            <w:rStyle w:val="CODEtemp"/>
          </w:rPr>
          <w:delText>artifact</w:delText>
        </w:r>
        <w:r w:rsidR="00870A52" w:rsidRPr="00855658" w:rsidDel="005705A4">
          <w:rPr>
            <w:rStyle w:val="CODEtemp"/>
          </w:rPr>
          <w:delText>I</w:delText>
        </w:r>
      </w:del>
      <w:ins w:id="175" w:author="Laurence Golding" w:date="2019-04-12T10:20:00Z">
        <w:r w:rsidR="005705A4">
          <w:rPr>
            <w:rStyle w:val="CODEtemp"/>
          </w:rPr>
          <w:t>i</w:t>
        </w:r>
      </w:ins>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3012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3012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0482A3C" w:rsidR="00D04983" w:rsidRDefault="00D04983" w:rsidP="00CB48EC">
      <w:r>
        <w:t xml:space="preserve">If </w:t>
      </w:r>
      <w:r w:rsidRPr="00B576D8">
        <w:rPr>
          <w:rStyle w:val="CODEtemp"/>
        </w:rPr>
        <w:t>thisObject</w:t>
      </w:r>
      <w:r>
        <w:t xml:space="preserve"> occurs as the </w:t>
      </w:r>
      <w:r w:rsidRPr="00B576D8">
        <w:rPr>
          <w:rStyle w:val="CODEtemp"/>
        </w:rPr>
        <w:t>artifactLocation</w:t>
      </w:r>
      <w:r>
        <w:t xml:space="preserve"> property (§</w:t>
      </w:r>
      <w:r>
        <w:fldChar w:fldCharType="begin"/>
      </w:r>
      <w:r>
        <w:instrText xml:space="preserve"> REF _Ref493403519 \r \h </w:instrText>
      </w:r>
      <w:r>
        <w:fldChar w:fldCharType="separate"/>
      </w:r>
      <w:r w:rsidR="00530128">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del w:id="176" w:author="Laurence Golding" w:date="2019-04-12T10:20:00Z">
        <w:r w:rsidRPr="006E3B25" w:rsidDel="005705A4">
          <w:rPr>
            <w:rStyle w:val="CODEtemp"/>
          </w:rPr>
          <w:delText>artifactI</w:delText>
        </w:r>
      </w:del>
      <w:ins w:id="177" w:author="Laurence Golding" w:date="2019-04-12T10:20:00Z">
        <w:r w:rsidR="005705A4">
          <w:rPr>
            <w:rStyle w:val="CODEtemp"/>
          </w:rPr>
          <w:t>i</w:t>
        </w:r>
      </w:ins>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6B88DED1"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del w:id="178" w:author="Laurence Golding" w:date="2019-04-12T10:20:00Z">
        <w:r w:rsidR="00D04983" w:rsidDel="005705A4">
          <w:rPr>
            <w:rStyle w:val="CODEtemp"/>
          </w:rPr>
          <w:delText>artifact</w:delText>
        </w:r>
        <w:r w:rsidR="00D04983" w:rsidRPr="00855658" w:rsidDel="005705A4">
          <w:rPr>
            <w:rStyle w:val="CODEtemp"/>
          </w:rPr>
          <w:delText>I</w:delText>
        </w:r>
      </w:del>
      <w:ins w:id="179" w:author="Laurence Golding" w:date="2019-04-12T10:20:00Z">
        <w:r w:rsidR="005705A4">
          <w:rPr>
            <w:rStyle w:val="CODEtemp"/>
          </w:rPr>
          <w:t>i</w:t>
        </w:r>
      </w:ins>
      <w:r w:rsidR="00D04983" w:rsidRPr="00855658">
        <w:rPr>
          <w:rStyle w:val="CODEtemp"/>
        </w:rPr>
        <w:t>ndex</w:t>
      </w:r>
      <w:r w:rsidR="00D04983">
        <w:t xml:space="preserve"> </w:t>
      </w:r>
      <w:r w:rsidR="00D04983" w:rsidRPr="00855658">
        <w:rPr>
          <w:b/>
        </w:rPr>
        <w:t>SHALL NOT</w:t>
      </w:r>
      <w:r w:rsidR="00D04983">
        <w:t xml:space="preserve"> be present.</w:t>
      </w:r>
    </w:p>
    <w:p w14:paraId="448EB5C8" w14:textId="7CD8D968" w:rsidR="007954AA" w:rsidRDefault="007954AA" w:rsidP="007954AA">
      <w:pPr>
        <w:pStyle w:val="Note"/>
      </w:pPr>
      <w:r>
        <w:t xml:space="preserve">NOTE 1: </w:t>
      </w:r>
      <w:del w:id="180" w:author="Laurence Golding" w:date="2019-04-12T10:20:00Z">
        <w:r w:rsidR="00792BDD" w:rsidRPr="00792BDD" w:rsidDel="005705A4">
          <w:rPr>
            <w:rStyle w:val="CODEtemp"/>
          </w:rPr>
          <w:delText>artifactI</w:delText>
        </w:r>
      </w:del>
      <w:ins w:id="181" w:author="Laurence Golding" w:date="2019-04-12T10:20:00Z">
        <w:r w:rsidR="005705A4">
          <w:rPr>
            <w:rStyle w:val="CODEtemp"/>
          </w:rPr>
          <w:t>i</w:t>
        </w:r>
      </w:ins>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6195F2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30128">
        <w:t>3.4.3</w:t>
      </w:r>
      <w:r w:rsidR="000E7FBD">
        <w:fldChar w:fldCharType="end"/>
      </w:r>
      <w:r w:rsidR="000E7FBD">
        <w:t>)</w:t>
      </w:r>
      <w:r w:rsidR="00F428A9">
        <w:t xml:space="preserve"> is absent, then </w:t>
      </w:r>
      <w:del w:id="182" w:author="Laurence Golding" w:date="2019-04-12T10:20:00Z">
        <w:r w:rsidR="00870A52" w:rsidDel="005705A4">
          <w:rPr>
            <w:rStyle w:val="CODEtemp"/>
          </w:rPr>
          <w:delText>artifact</w:delText>
        </w:r>
        <w:r w:rsidR="00870A52" w:rsidRPr="00855658" w:rsidDel="005705A4">
          <w:rPr>
            <w:rStyle w:val="CODEtemp"/>
          </w:rPr>
          <w:delText>I</w:delText>
        </w:r>
      </w:del>
      <w:ins w:id="183" w:author="Laurence Golding" w:date="2019-04-12T10:20:00Z">
        <w:r w:rsidR="005705A4">
          <w:rPr>
            <w:rStyle w:val="CODEtemp"/>
          </w:rPr>
          <w:t>i</w:t>
        </w:r>
      </w:ins>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3663EBBA"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del w:id="184" w:author="Laurence Golding" w:date="2019-04-12T10:21:00Z">
        <w:r w:rsidR="00870A52" w:rsidDel="005705A4">
          <w:rPr>
            <w:rStyle w:val="CODEtemp"/>
          </w:rPr>
          <w:delText>artifact</w:delText>
        </w:r>
        <w:r w:rsidR="00870A52" w:rsidRPr="00855658" w:rsidDel="005705A4">
          <w:rPr>
            <w:rStyle w:val="CODEtemp"/>
          </w:rPr>
          <w:delText>I</w:delText>
        </w:r>
      </w:del>
      <w:ins w:id="185" w:author="Laurence Golding" w:date="2019-04-12T10:21:00Z">
        <w:r w:rsidR="005705A4">
          <w:rPr>
            <w:rStyle w:val="CODEtemp"/>
          </w:rPr>
          <w:t>i</w:t>
        </w:r>
      </w:ins>
      <w:r w:rsidR="00870A52" w:rsidRPr="00855658">
        <w:rPr>
          <w:rStyle w:val="CODEtemp"/>
        </w:rPr>
        <w:t>ndex</w:t>
      </w:r>
      <w:r w:rsidR="00870A52">
        <w:t xml:space="preserve"> </w:t>
      </w:r>
      <w:r w:rsidR="00F428A9" w:rsidRPr="00855658">
        <w:rPr>
          <w:b/>
        </w:rPr>
        <w:t>SHOULD</w:t>
      </w:r>
      <w:r w:rsidR="00F428A9">
        <w:t xml:space="preserve"> be present.</w:t>
      </w:r>
    </w:p>
    <w:p w14:paraId="5BE0551D" w14:textId="32571DE1" w:rsidR="00F428A9" w:rsidRDefault="00F428A9" w:rsidP="00F428A9">
      <w:pPr>
        <w:pStyle w:val="Note"/>
      </w:pPr>
      <w:r>
        <w:t xml:space="preserve">NOTE </w:t>
      </w:r>
      <w:r w:rsidR="00E07920">
        <w:t>3</w:t>
      </w:r>
      <w:r>
        <w:t xml:space="preserve">: </w:t>
      </w:r>
      <w:r w:rsidRPr="00855658">
        <w:t xml:space="preserve">If </w:t>
      </w:r>
      <w:del w:id="186" w:author="Laurence Golding" w:date="2019-04-12T10:21:00Z">
        <w:r w:rsidR="00870A52" w:rsidDel="005705A4">
          <w:rPr>
            <w:rStyle w:val="CODEtemp"/>
          </w:rPr>
          <w:delText>artifact</w:delText>
        </w:r>
        <w:r w:rsidR="00870A52" w:rsidRPr="00855658" w:rsidDel="005705A4">
          <w:rPr>
            <w:rStyle w:val="CODEtemp"/>
          </w:rPr>
          <w:delText>I</w:delText>
        </w:r>
      </w:del>
      <w:ins w:id="187" w:author="Laurence Golding" w:date="2019-04-12T10:21:00Z">
        <w:r w:rsidR="005705A4">
          <w:rPr>
            <w:rStyle w:val="CODEtemp"/>
          </w:rPr>
          <w:t>i</w:t>
        </w:r>
      </w:ins>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53221C60"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del w:id="188" w:author="Laurence Golding" w:date="2019-04-12T10:21:00Z">
        <w:r w:rsidR="00870A52" w:rsidDel="005705A4">
          <w:rPr>
            <w:rStyle w:val="CODEtemp"/>
          </w:rPr>
          <w:delText>artifactI</w:delText>
        </w:r>
      </w:del>
      <w:ins w:id="189" w:author="Laurence Golding" w:date="2019-04-12T10:21:00Z">
        <w:r w:rsidR="005705A4">
          <w:rPr>
            <w:rStyle w:val="CODEtemp"/>
          </w:rPr>
          <w:t>i</w:t>
        </w:r>
      </w:ins>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03930AD" w:rsidR="00F428A9" w:rsidRDefault="00F428A9" w:rsidP="00F428A9">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lastRenderedPageBreak/>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9F6897" w:rsidR="00F428A9" w:rsidRDefault="00F428A9" w:rsidP="00F428A9">
      <w:pPr>
        <w:pStyle w:val="Code"/>
      </w:pPr>
      <w:r>
        <w:t xml:space="preserve">      "</w:t>
      </w:r>
      <w:proofErr w:type="spellStart"/>
      <w:del w:id="190" w:author="Laurence Golding" w:date="2019-04-10T13:46:00Z">
        <w:r w:rsidDel="00EC2554">
          <w:delText>mimeType</w:delText>
        </w:r>
      </w:del>
      <w:ins w:id="191" w:author="Laurence Golding" w:date="2019-04-10T13:46:00Z">
        <w:r w:rsidR="00EC2554">
          <w:t>sourceLanguage</w:t>
        </w:r>
      </w:ins>
      <w:proofErr w:type="spellEnd"/>
      <w:r>
        <w:t>": "</w:t>
      </w:r>
      <w:del w:id="192" w:author="Laurence Golding" w:date="2019-04-10T13:47:00Z">
        <w:r w:rsidDel="001A63C6">
          <w:delText>text/x-</w:delText>
        </w:r>
      </w:del>
      <w:r>
        <w:t>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5EA76E55" w:rsidR="00F428A9" w:rsidRDefault="00F428A9" w:rsidP="00F428A9">
      <w:pPr>
        <w:pStyle w:val="Code"/>
      </w:pPr>
      <w:r>
        <w:t xml:space="preserve">              "</w:t>
      </w:r>
      <w:del w:id="193" w:author="Laurence Golding" w:date="2019-04-12T10:21:00Z">
        <w:r w:rsidR="00870A52" w:rsidDel="005705A4">
          <w:delText>artifactI</w:delText>
        </w:r>
      </w:del>
      <w:ins w:id="194" w:author="Laurence Golding" w:date="2019-04-12T10:21:00Z">
        <w:r w:rsidR="005705A4">
          <w:t>i</w:t>
        </w:r>
      </w:ins>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rPr>
          <w:ins w:id="195" w:author="Laurence Golding" w:date="2019-04-11T15:23:00Z"/>
        </w:rPr>
      </w:pPr>
      <w:r>
        <w:t>}</w:t>
      </w:r>
    </w:p>
    <w:p w14:paraId="570257A4" w14:textId="223715CD" w:rsidR="006F61D6" w:rsidRDefault="006F61D6" w:rsidP="00726628">
      <w:pPr>
        <w:pStyle w:val="Heading3"/>
        <w:rPr>
          <w:ins w:id="196" w:author="Laurence Golding" w:date="2019-04-11T15:24:00Z"/>
        </w:rPr>
      </w:pPr>
      <w:ins w:id="197" w:author="Laurence Golding" w:date="2019-04-11T15:24:00Z">
        <w:r>
          <w:t>desc</w:t>
        </w:r>
        <w:r w:rsidR="00726628">
          <w:t>ription property</w:t>
        </w:r>
      </w:ins>
    </w:p>
    <w:p w14:paraId="364C1EDB" w14:textId="20383A24" w:rsidR="00726628" w:rsidRDefault="00726628" w:rsidP="00726628">
      <w:pPr>
        <w:rPr>
          <w:ins w:id="198" w:author="Laurence Golding" w:date="2019-04-11T15:25:00Z"/>
        </w:rPr>
      </w:pPr>
      <w:ins w:id="199" w:author="Laurence Golding" w:date="2019-04-11T15:24:00Z">
        <w:r>
          <w:t xml:space="preserve">An </w:t>
        </w:r>
        <w:r w:rsidRPr="00726628">
          <w:rPr>
            <w:rStyle w:val="CODEtemp"/>
          </w:rPr>
          <w:t>artifactLocation</w:t>
        </w:r>
        <w:r>
          <w:t xml:space="preserve"> object </w:t>
        </w:r>
        <w:r w:rsidRPr="00726628">
          <w:rPr>
            <w:b/>
          </w:rPr>
          <w:t>MAY</w:t>
        </w:r>
        <w:r>
          <w:t xml:space="preserve"> have a property named </w:t>
        </w:r>
      </w:ins>
      <w:ins w:id="200" w:author="Laurence Golding" w:date="2019-04-11T15:25:00Z">
        <w:r w:rsidRPr="00726628">
          <w:rPr>
            <w:rStyle w:val="CODEtemp"/>
          </w:rPr>
          <w:t>description</w:t>
        </w:r>
        <w:r>
          <w:t xml:space="preserve"> whose value is a </w:t>
        </w:r>
        <w:r w:rsidRPr="00726628">
          <w:rPr>
            <w:rStyle w:val="CODEtemp"/>
          </w:rPr>
          <w:t>message</w:t>
        </w:r>
        <w:r>
          <w:t xml:space="preserve"> object</w:t>
        </w:r>
      </w:ins>
      <w:ins w:id="201" w:author="Laurence Golding" w:date="2019-04-11T15:27:00Z">
        <w:r>
          <w:t xml:space="preserve"> (§</w:t>
        </w:r>
        <w:r>
          <w:fldChar w:fldCharType="begin"/>
        </w:r>
        <w:r>
          <w:instrText xml:space="preserve"> REF _Ref508814664 \r \h </w:instrText>
        </w:r>
      </w:ins>
      <w:r>
        <w:fldChar w:fldCharType="separate"/>
      </w:r>
      <w:ins w:id="202" w:author="Laurence Golding" w:date="2019-04-11T15:27:00Z">
        <w:r>
          <w:t>3.11</w:t>
        </w:r>
        <w:r>
          <w:fldChar w:fldCharType="end"/>
        </w:r>
        <w:r>
          <w:t>)</w:t>
        </w:r>
      </w:ins>
      <w:ins w:id="203" w:author="Laurence Golding" w:date="2019-04-11T15:25:00Z">
        <w:r>
          <w:t xml:space="preserve"> that describes this location.</w:t>
        </w:r>
      </w:ins>
    </w:p>
    <w:p w14:paraId="0D40F6FC" w14:textId="1991C2CA" w:rsidR="00726628" w:rsidRDefault="00726628" w:rsidP="00726628">
      <w:pPr>
        <w:pStyle w:val="Note"/>
        <w:rPr>
          <w:ins w:id="204" w:author="Laurence Golding" w:date="2019-04-11T15:28:00Z"/>
        </w:rPr>
      </w:pPr>
      <w:ins w:id="205" w:author="Laurence Golding" w:date="2019-04-11T15:25:00Z">
        <w:r>
          <w:t xml:space="preserve">EXAMPLE: In this example, the property values in </w:t>
        </w:r>
        <w:proofErr w:type="spellStart"/>
        <w:r w:rsidRPr="00726628">
          <w:rPr>
            <w:rStyle w:val="CODEtemp"/>
          </w:rPr>
          <w:t>run.originalUriBaseIds</w:t>
        </w:r>
      </w:ins>
      <w:proofErr w:type="spellEnd"/>
      <w:ins w:id="206" w:author="Laurence Golding" w:date="2019-04-11T15:27:00Z">
        <w:r>
          <w:t xml:space="preserve"> (§</w:t>
        </w:r>
      </w:ins>
      <w:ins w:id="207" w:author="Laurence Golding" w:date="2019-04-11T15:28:00Z">
        <w:r>
          <w:fldChar w:fldCharType="begin"/>
        </w:r>
        <w:r>
          <w:instrText xml:space="preserve"> REF _Ref508869459 \r \h </w:instrText>
        </w:r>
      </w:ins>
      <w:r>
        <w:fldChar w:fldCharType="separate"/>
      </w:r>
      <w:ins w:id="208" w:author="Laurence Golding" w:date="2019-04-11T15:28:00Z">
        <w:r>
          <w:t>3.14.14</w:t>
        </w:r>
        <w:r>
          <w:fldChar w:fldCharType="end"/>
        </w:r>
      </w:ins>
      <w:ins w:id="209" w:author="Laurence Golding" w:date="2019-04-11T15:27:00Z">
        <w:r>
          <w:t>)</w:t>
        </w:r>
      </w:ins>
      <w:ins w:id="210" w:author="Laurence Golding" w:date="2019-04-11T15:25:00Z">
        <w:r>
          <w:t xml:space="preserve">, which are </w:t>
        </w:r>
        <w:r w:rsidRPr="00726628">
          <w:rPr>
            <w:rStyle w:val="CODEtemp"/>
          </w:rPr>
          <w:t>artifactLocation</w:t>
        </w:r>
        <w:r>
          <w:t xml:space="preserve"> ob</w:t>
        </w:r>
      </w:ins>
      <w:ins w:id="211" w:author="Laurence Golding" w:date="2019-04-11T15:26:00Z">
        <w:r>
          <w:t xml:space="preserve">jects, have </w:t>
        </w:r>
        <w:r w:rsidRPr="00726628">
          <w:rPr>
            <w:rStyle w:val="CODEtemp"/>
          </w:rPr>
          <w:t>description</w:t>
        </w:r>
        <w:r>
          <w:t xml:space="preserve"> properties. This allows a SARIF viewer to</w:t>
        </w:r>
      </w:ins>
      <w:ins w:id="212" w:author="Laurence Golding" w:date="2019-04-11T15:33:00Z">
        <w:r w:rsidR="00D60B23">
          <w:t xml:space="preserve"> </w:t>
        </w:r>
      </w:ins>
      <w:ins w:id="213" w:author="Laurence Golding" w:date="2019-04-11T15:26:00Z">
        <w:r>
          <w:t>display helpful information when prompting a user to supply values for the base id symbols.</w:t>
        </w:r>
      </w:ins>
    </w:p>
    <w:p w14:paraId="46B4CC92" w14:textId="77419C99" w:rsidR="00726628" w:rsidRDefault="00726628" w:rsidP="00726628">
      <w:pPr>
        <w:pStyle w:val="Code"/>
        <w:rPr>
          <w:ins w:id="214" w:author="Laurence Golding" w:date="2019-04-11T15:29:00Z"/>
        </w:rPr>
      </w:pPr>
      <w:ins w:id="215" w:author="Laurence Golding" w:date="2019-04-11T15:29:00Z">
        <w:r>
          <w:t>{                                                # A run object (§</w:t>
        </w:r>
        <w:r>
          <w:fldChar w:fldCharType="begin"/>
        </w:r>
        <w:r>
          <w:instrText xml:space="preserve"> REF _Ref493349997 \r \h </w:instrText>
        </w:r>
      </w:ins>
      <w:ins w:id="216" w:author="Laurence Golding" w:date="2019-04-11T15:29:00Z">
        <w:r>
          <w:fldChar w:fldCharType="separate"/>
        </w:r>
        <w:r>
          <w:t>3.14</w:t>
        </w:r>
        <w:r>
          <w:fldChar w:fldCharType="end"/>
        </w:r>
        <w:r>
          <w:t>).</w:t>
        </w:r>
      </w:ins>
    </w:p>
    <w:p w14:paraId="5004B58A" w14:textId="466A0F56" w:rsidR="00726628" w:rsidRDefault="00726628" w:rsidP="00726628">
      <w:pPr>
        <w:pStyle w:val="Code"/>
        <w:rPr>
          <w:ins w:id="217" w:author="Laurence Golding" w:date="2019-04-11T15:30:00Z"/>
        </w:rPr>
      </w:pPr>
      <w:ins w:id="218" w:author="Laurence Golding" w:date="2019-04-11T15:29:00Z">
        <w:r>
          <w:t xml:space="preserve">  "originalUriBaseIds": {                        # See §</w:t>
        </w:r>
        <w:r>
          <w:fldChar w:fldCharType="begin"/>
        </w:r>
        <w:r>
          <w:instrText xml:space="preserve"> REF _Ref508869459 \r \h </w:instrText>
        </w:r>
      </w:ins>
      <w:ins w:id="219" w:author="Laurence Golding" w:date="2019-04-11T15:29:00Z">
        <w:r>
          <w:fldChar w:fldCharType="separate"/>
        </w:r>
        <w:r>
          <w:t>3.14.14</w:t>
        </w:r>
        <w:r>
          <w:fldChar w:fldCharType="end"/>
        </w:r>
        <w:r>
          <w:t>.</w:t>
        </w:r>
      </w:ins>
    </w:p>
    <w:p w14:paraId="6DDB400A" w14:textId="4D4DC5F5" w:rsidR="00726628" w:rsidRDefault="00726628" w:rsidP="00726628">
      <w:pPr>
        <w:pStyle w:val="Code"/>
        <w:rPr>
          <w:ins w:id="220" w:author="Laurence Golding" w:date="2019-04-11T15:30:00Z"/>
        </w:rPr>
      </w:pPr>
      <w:ins w:id="221" w:author="Laurence Golding" w:date="2019-04-11T15:30:00Z">
        <w:r>
          <w:t xml:space="preserve">    "PROJROOT": {</w:t>
        </w:r>
      </w:ins>
    </w:p>
    <w:p w14:paraId="3BB02EE2" w14:textId="245AD5AE" w:rsidR="00726628" w:rsidRDefault="00726628" w:rsidP="00726628">
      <w:pPr>
        <w:pStyle w:val="Code"/>
        <w:rPr>
          <w:ins w:id="222" w:author="Laurence Golding" w:date="2019-04-11T15:31:00Z"/>
        </w:rPr>
      </w:pPr>
      <w:ins w:id="223" w:author="Laurence Golding" w:date="2019-04-11T15:30:00Z">
        <w:r>
          <w:t xml:space="preserve">      "uri": "file:///C:/browser</w:t>
        </w:r>
      </w:ins>
      <w:ins w:id="224" w:author="Laurence Golding" w:date="2019-04-11T15:31:00Z">
        <w:r>
          <w:t>/",</w:t>
        </w:r>
      </w:ins>
    </w:p>
    <w:p w14:paraId="4BC4468F" w14:textId="211B8DB6" w:rsidR="00726628" w:rsidRDefault="00726628" w:rsidP="00726628">
      <w:pPr>
        <w:pStyle w:val="Code"/>
        <w:rPr>
          <w:ins w:id="225" w:author="Laurence Golding" w:date="2019-04-11T15:31:00Z"/>
        </w:rPr>
      </w:pPr>
      <w:ins w:id="226" w:author="Laurence Golding" w:date="2019-04-11T15:31:00Z">
        <w:r>
          <w:t xml:space="preserve">      "description": {</w:t>
        </w:r>
      </w:ins>
    </w:p>
    <w:p w14:paraId="39185177" w14:textId="3A4810DC" w:rsidR="00726628" w:rsidRDefault="00726628" w:rsidP="00726628">
      <w:pPr>
        <w:pStyle w:val="Code"/>
        <w:rPr>
          <w:ins w:id="227" w:author="Laurence Golding" w:date="2019-04-11T15:31:00Z"/>
        </w:rPr>
      </w:pPr>
      <w:ins w:id="228" w:author="Laurence Golding" w:date="2019-04-11T15:31:00Z">
        <w:r>
          <w:t xml:space="preserve">        "text": "The project root directory."</w:t>
        </w:r>
      </w:ins>
    </w:p>
    <w:p w14:paraId="507291C1" w14:textId="7AA82EE2" w:rsidR="00726628" w:rsidRDefault="00726628" w:rsidP="00726628">
      <w:pPr>
        <w:pStyle w:val="Code"/>
        <w:rPr>
          <w:ins w:id="229" w:author="Laurence Golding" w:date="2019-04-11T15:30:00Z"/>
        </w:rPr>
      </w:pPr>
      <w:ins w:id="230" w:author="Laurence Golding" w:date="2019-04-11T15:31:00Z">
        <w:r>
          <w:t xml:space="preserve">      }</w:t>
        </w:r>
      </w:ins>
    </w:p>
    <w:p w14:paraId="595924CC" w14:textId="43B336E5" w:rsidR="00726628" w:rsidRDefault="00726628" w:rsidP="00726628">
      <w:pPr>
        <w:pStyle w:val="Code"/>
        <w:rPr>
          <w:ins w:id="231" w:author="Laurence Golding" w:date="2019-04-11T15:29:00Z"/>
        </w:rPr>
      </w:pPr>
      <w:ins w:id="232" w:author="Laurence Golding" w:date="2019-04-11T15:30:00Z">
        <w:r>
          <w:t xml:space="preserve">    },</w:t>
        </w:r>
      </w:ins>
    </w:p>
    <w:p w14:paraId="5FB5424D" w14:textId="77777777" w:rsidR="00726628" w:rsidRDefault="00726628" w:rsidP="00726628">
      <w:pPr>
        <w:pStyle w:val="Code"/>
        <w:rPr>
          <w:ins w:id="233" w:author="Laurence Golding" w:date="2019-04-11T15:29:00Z"/>
        </w:rPr>
      </w:pPr>
      <w:ins w:id="234" w:author="Laurence Golding" w:date="2019-04-11T15:29:00Z">
        <w:r>
          <w:t xml:space="preserve">    "SRCROOT": {</w:t>
        </w:r>
      </w:ins>
    </w:p>
    <w:p w14:paraId="47BD75A4" w14:textId="47C5A7C0" w:rsidR="00726628" w:rsidRDefault="00726628" w:rsidP="00726628">
      <w:pPr>
        <w:pStyle w:val="Code"/>
        <w:rPr>
          <w:ins w:id="235" w:author="Laurence Golding" w:date="2019-04-11T15:29:00Z"/>
        </w:rPr>
      </w:pPr>
      <w:ins w:id="236" w:author="Laurence Golding" w:date="2019-04-11T15:29:00Z">
        <w:r>
          <w:t xml:space="preserve">      "uri": "file:///C:/browser/src/"</w:t>
        </w:r>
      </w:ins>
      <w:ins w:id="237" w:author="Laurence Golding" w:date="2019-04-11T15:31:00Z">
        <w:r>
          <w:t>,</w:t>
        </w:r>
      </w:ins>
    </w:p>
    <w:p w14:paraId="54F30C02" w14:textId="77777777" w:rsidR="00726628" w:rsidRDefault="00726628" w:rsidP="00726628">
      <w:pPr>
        <w:pStyle w:val="Code"/>
        <w:rPr>
          <w:ins w:id="238" w:author="Laurence Golding" w:date="2019-04-11T15:32:00Z"/>
        </w:rPr>
      </w:pPr>
      <w:ins w:id="239" w:author="Laurence Golding" w:date="2019-04-11T15:32:00Z">
        <w:r>
          <w:t xml:space="preserve">      "description": {</w:t>
        </w:r>
      </w:ins>
    </w:p>
    <w:p w14:paraId="0B208A49" w14:textId="2FA17CDA" w:rsidR="00726628" w:rsidRDefault="00726628" w:rsidP="00726628">
      <w:pPr>
        <w:pStyle w:val="Code"/>
        <w:rPr>
          <w:ins w:id="240" w:author="Laurence Golding" w:date="2019-04-11T15:32:00Z"/>
        </w:rPr>
      </w:pPr>
      <w:ins w:id="241" w:author="Laurence Golding" w:date="2019-04-11T15:32:00Z">
        <w:r>
          <w:t xml:space="preserve">        "text": "The root of the source code tree."</w:t>
        </w:r>
      </w:ins>
    </w:p>
    <w:p w14:paraId="7A65D906" w14:textId="77777777" w:rsidR="00726628" w:rsidRDefault="00726628" w:rsidP="00726628">
      <w:pPr>
        <w:pStyle w:val="Code"/>
        <w:rPr>
          <w:ins w:id="242" w:author="Laurence Golding" w:date="2019-04-11T15:32:00Z"/>
        </w:rPr>
      </w:pPr>
      <w:ins w:id="243" w:author="Laurence Golding" w:date="2019-04-11T15:32:00Z">
        <w:r>
          <w:t xml:space="preserve">      }</w:t>
        </w:r>
      </w:ins>
    </w:p>
    <w:p w14:paraId="4A56DD1C" w14:textId="40781CDA" w:rsidR="00726628" w:rsidRDefault="00726628" w:rsidP="00726628">
      <w:pPr>
        <w:pStyle w:val="Code"/>
        <w:rPr>
          <w:ins w:id="244" w:author="Laurence Golding" w:date="2019-04-11T15:29:00Z"/>
        </w:rPr>
      </w:pPr>
      <w:ins w:id="245" w:author="Laurence Golding" w:date="2019-04-11T15:29:00Z">
        <w:r>
          <w:t xml:space="preserve">    },</w:t>
        </w:r>
      </w:ins>
    </w:p>
    <w:p w14:paraId="5AF7B647" w14:textId="1F844C62" w:rsidR="00726628" w:rsidRDefault="00726628" w:rsidP="00726628">
      <w:pPr>
        <w:pStyle w:val="Code"/>
        <w:rPr>
          <w:ins w:id="246" w:author="Laurence Golding" w:date="2019-04-11T15:30:00Z"/>
        </w:rPr>
      </w:pPr>
      <w:ins w:id="247" w:author="Laurence Golding" w:date="2019-04-11T15:29:00Z">
        <w:r>
          <w:t xml:space="preserve">    </w:t>
        </w:r>
      </w:ins>
      <w:ins w:id="248" w:author="Laurence Golding" w:date="2019-04-11T15:30:00Z">
        <w:r>
          <w:t>"BINROOT": {</w:t>
        </w:r>
      </w:ins>
    </w:p>
    <w:p w14:paraId="63C2E222" w14:textId="1B165AC7" w:rsidR="00726628" w:rsidRDefault="00726628" w:rsidP="00726628">
      <w:pPr>
        <w:pStyle w:val="Code"/>
        <w:rPr>
          <w:ins w:id="249" w:author="Laurence Golding" w:date="2019-04-11T15:30:00Z"/>
        </w:rPr>
      </w:pPr>
      <w:ins w:id="250" w:author="Laurence Golding" w:date="2019-04-11T15:30:00Z">
        <w:r>
          <w:t xml:space="preserve">      "uri": "file:///C:/browser/src/"</w:t>
        </w:r>
      </w:ins>
      <w:ins w:id="251" w:author="Laurence Golding" w:date="2019-04-11T15:31:00Z">
        <w:r>
          <w:t>,</w:t>
        </w:r>
      </w:ins>
    </w:p>
    <w:p w14:paraId="3043B876" w14:textId="77777777" w:rsidR="00726628" w:rsidRDefault="00726628" w:rsidP="00726628">
      <w:pPr>
        <w:pStyle w:val="Code"/>
        <w:rPr>
          <w:ins w:id="252" w:author="Laurence Golding" w:date="2019-04-11T15:32:00Z"/>
        </w:rPr>
      </w:pPr>
      <w:ins w:id="253" w:author="Laurence Golding" w:date="2019-04-11T15:32:00Z">
        <w:r>
          <w:t xml:space="preserve">      "description": {</w:t>
        </w:r>
      </w:ins>
    </w:p>
    <w:p w14:paraId="31085551" w14:textId="68D42BC7" w:rsidR="00726628" w:rsidRDefault="00726628" w:rsidP="00726628">
      <w:pPr>
        <w:pStyle w:val="Code"/>
        <w:rPr>
          <w:ins w:id="254" w:author="Laurence Golding" w:date="2019-04-11T15:32:00Z"/>
        </w:rPr>
      </w:pPr>
      <w:ins w:id="255" w:author="Laurence Golding" w:date="2019-04-11T15:32:00Z">
        <w:r>
          <w:t xml:space="preserve">        "text": "The build output directory."</w:t>
        </w:r>
      </w:ins>
    </w:p>
    <w:p w14:paraId="27BDE516" w14:textId="77777777" w:rsidR="00726628" w:rsidRDefault="00726628" w:rsidP="00726628">
      <w:pPr>
        <w:pStyle w:val="Code"/>
        <w:rPr>
          <w:ins w:id="256" w:author="Laurence Golding" w:date="2019-04-11T15:32:00Z"/>
        </w:rPr>
      </w:pPr>
      <w:ins w:id="257" w:author="Laurence Golding" w:date="2019-04-11T15:32:00Z">
        <w:r>
          <w:t xml:space="preserve">      }</w:t>
        </w:r>
      </w:ins>
    </w:p>
    <w:p w14:paraId="31730659" w14:textId="7A7C2471" w:rsidR="00726628" w:rsidRDefault="00726628" w:rsidP="00726628">
      <w:pPr>
        <w:pStyle w:val="Code"/>
        <w:rPr>
          <w:ins w:id="258" w:author="Laurence Golding" w:date="2019-04-11T15:29:00Z"/>
        </w:rPr>
      </w:pPr>
      <w:ins w:id="259" w:author="Laurence Golding" w:date="2019-04-11T15:30:00Z">
        <w:r>
          <w:t xml:space="preserve">    }</w:t>
        </w:r>
      </w:ins>
    </w:p>
    <w:p w14:paraId="2B218B40" w14:textId="016D4E6C" w:rsidR="00726628" w:rsidRDefault="00726628" w:rsidP="00726628">
      <w:pPr>
        <w:pStyle w:val="Code"/>
        <w:rPr>
          <w:ins w:id="260" w:author="Laurence Golding" w:date="2019-04-11T15:29:00Z"/>
        </w:rPr>
      </w:pPr>
      <w:ins w:id="261" w:author="Laurence Golding" w:date="2019-04-11T15:29:00Z">
        <w:r>
          <w:t xml:space="preserve">  },</w:t>
        </w:r>
      </w:ins>
    </w:p>
    <w:p w14:paraId="2CEFD998" w14:textId="087B565E" w:rsidR="00726628" w:rsidRPr="00726628" w:rsidRDefault="00726628" w:rsidP="00726628">
      <w:pPr>
        <w:pStyle w:val="Code"/>
      </w:pPr>
      <w:ins w:id="262" w:author="Laurence Golding" w:date="2019-04-11T15:29:00Z">
        <w:r>
          <w:t>}</w:t>
        </w:r>
      </w:ins>
    </w:p>
    <w:p w14:paraId="2223DEA6" w14:textId="11A2622A" w:rsidR="00F47A7C" w:rsidRDefault="00F47A7C" w:rsidP="00F47A7C">
      <w:pPr>
        <w:pStyle w:val="Heading3"/>
      </w:pPr>
      <w:bookmarkStart w:id="263" w:name="_Ref510013017"/>
      <w:bookmarkStart w:id="264" w:name="_Toc5787298"/>
      <w:r>
        <w:lastRenderedPageBreak/>
        <w:t xml:space="preserve">Guidance on the use of </w:t>
      </w:r>
      <w:r w:rsidR="00870A52">
        <w:t xml:space="preserve">artifactLocation </w:t>
      </w:r>
      <w:r>
        <w:t>objects</w:t>
      </w:r>
      <w:bookmarkEnd w:id="263"/>
      <w:bookmarkEnd w:id="26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4C6232E"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301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301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ins w:id="265" w:author="Laurence Golding" w:date="2019-04-10T12:43:00Z">
        <w:r w:rsidR="0070047D">
          <w:t xml:space="preserve"> directory tree containing the analyze</w:t>
        </w:r>
      </w:ins>
      <w:ins w:id="266" w:author="Laurence Golding" w:date="2019-04-10T12:44:00Z">
        <w:r w:rsidR="00B766E5">
          <w:t>d</w:t>
        </w:r>
      </w:ins>
      <w:r w:rsidR="00F47A7C">
        <w:t xml:space="preserve"> source code</w:t>
      </w:r>
      <w:del w:id="267" w:author="Laurence Golding" w:date="2019-04-10T12:44:00Z">
        <w:r w:rsidR="00F47A7C" w:rsidDel="0070047D">
          <w:delText xml:space="preserve"> enlist</w:delText>
        </w:r>
      </w:del>
      <w:del w:id="268" w:author="Laurence Golding" w:date="2019-04-10T12:43:00Z">
        <w:r w:rsidR="00F47A7C" w:rsidDel="0070047D">
          <w:delText>ment</w:delText>
        </w:r>
      </w:del>
      <w:r w:rsidR="00F47A7C">
        <w: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E99AE4D" w:rsidR="00F47A7C" w:rsidRDefault="00F47A7C" w:rsidP="00E9295D">
      <w:pPr>
        <w:pStyle w:val="Code"/>
      </w:pPr>
      <w:r>
        <w:t>{                                                # A run object (§</w:t>
      </w:r>
      <w:r>
        <w:fldChar w:fldCharType="begin"/>
      </w:r>
      <w:r>
        <w:instrText xml:space="preserve"> REF _Ref493349997 \r \h </w:instrText>
      </w:r>
      <w:r>
        <w:fldChar w:fldCharType="separate"/>
      </w:r>
      <w:r w:rsidR="00530128">
        <w:t>3.14</w:t>
      </w:r>
      <w:r>
        <w:fldChar w:fldCharType="end"/>
      </w:r>
      <w:r>
        <w:t>).</w:t>
      </w:r>
    </w:p>
    <w:p w14:paraId="4DCC6D62" w14:textId="10CB076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59ACD70" w:rsidR="00F47A7C" w:rsidRDefault="00F47A7C" w:rsidP="00E9295D">
      <w:pPr>
        <w:pStyle w:val="Code"/>
      </w:pPr>
      <w:r>
        <w:t xml:space="preserve">  "results": [                                   # See §</w:t>
      </w:r>
      <w:r>
        <w:fldChar w:fldCharType="begin"/>
      </w:r>
      <w:r>
        <w:instrText xml:space="preserve"> REF _Ref493350972 \r \h </w:instrText>
      </w:r>
      <w:r>
        <w:fldChar w:fldCharType="separate"/>
      </w:r>
      <w:r w:rsidR="00530128">
        <w:t>3.14.22</w:t>
      </w:r>
      <w:r>
        <w:fldChar w:fldCharType="end"/>
      </w:r>
      <w:r>
        <w:t xml:space="preserve">.                                     </w:t>
      </w:r>
    </w:p>
    <w:p w14:paraId="6EB641EB" w14:textId="3C25AF1D" w:rsidR="00F47A7C" w:rsidRDefault="00F47A7C" w:rsidP="00E9295D">
      <w:pPr>
        <w:pStyle w:val="Code"/>
      </w:pPr>
      <w:r>
        <w:t xml:space="preserve">    {                                            # A result object (§</w:t>
      </w:r>
      <w:r>
        <w:fldChar w:fldCharType="begin"/>
      </w:r>
      <w:r>
        <w:instrText xml:space="preserve"> REF _Ref493350984 \r \h </w:instrText>
      </w:r>
      <w:r>
        <w:fldChar w:fldCharType="separate"/>
      </w:r>
      <w:r w:rsidR="00530128">
        <w:t>3.25</w:t>
      </w:r>
      <w:r>
        <w:fldChar w:fldCharType="end"/>
      </w:r>
      <w:r>
        <w:t xml:space="preserve">). </w:t>
      </w:r>
    </w:p>
    <w:p w14:paraId="610BCD74" w14:textId="1B253ED3" w:rsidR="00F47A7C" w:rsidRDefault="00F47A7C" w:rsidP="00E9295D">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1CD5C95D" w14:textId="21AB6105" w:rsidR="00F47A7C" w:rsidRDefault="00F47A7C" w:rsidP="00E9295D">
      <w:pPr>
        <w:pStyle w:val="Code"/>
      </w:pPr>
      <w:r>
        <w:t xml:space="preserve">        {                                        # A location object (§</w:t>
      </w:r>
      <w:r>
        <w:fldChar w:fldCharType="begin"/>
      </w:r>
      <w:r>
        <w:instrText xml:space="preserve"> REF _Ref507665939 \r \h </w:instrText>
      </w:r>
      <w:r>
        <w:fldChar w:fldCharType="separate"/>
      </w:r>
      <w:r w:rsidR="00530128">
        <w:t>3.26</w:t>
      </w:r>
      <w:r>
        <w:fldChar w:fldCharType="end"/>
      </w:r>
      <w:r>
        <w:t>).</w:t>
      </w:r>
    </w:p>
    <w:p w14:paraId="509AAFAE" w14:textId="4829C60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3012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69" w:name="_Toc5787299"/>
      <w:r>
        <w:t>String properties</w:t>
      </w:r>
      <w:bookmarkEnd w:id="269"/>
    </w:p>
    <w:p w14:paraId="6C63FE5C" w14:textId="4016EE67" w:rsidR="00D65090" w:rsidRDefault="00D65090" w:rsidP="00D65090">
      <w:pPr>
        <w:pStyle w:val="Heading3"/>
      </w:pPr>
      <w:bookmarkStart w:id="270" w:name="_Toc5787300"/>
      <w:r>
        <w:t>General</w:t>
      </w:r>
      <w:bookmarkEnd w:id="270"/>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271" w:name="_Ref4509677"/>
      <w:bookmarkStart w:id="272" w:name="_Toc5787301"/>
      <w:r>
        <w:t>Localizable strings</w:t>
      </w:r>
      <w:bookmarkEnd w:id="271"/>
      <w:bookmarkEnd w:id="272"/>
    </w:p>
    <w:p w14:paraId="340D5BF2" w14:textId="266F1E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3012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273" w:name="_Ref1571704"/>
      <w:bookmarkStart w:id="274" w:name="_Ref1571705"/>
      <w:bookmarkStart w:id="275" w:name="_Toc5787302"/>
      <w:r>
        <w:t>Redactable</w:t>
      </w:r>
      <w:r w:rsidR="00D244F4">
        <w:t xml:space="preserve"> string</w:t>
      </w:r>
      <w:r w:rsidR="00093B1E">
        <w:t>s</w:t>
      </w:r>
      <w:bookmarkEnd w:id="273"/>
      <w:bookmarkEnd w:id="274"/>
      <w:bookmarkEnd w:id="275"/>
    </w:p>
    <w:p w14:paraId="553A2175" w14:textId="0EC43D4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5301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3AFFEB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530128">
        <w:t>3.14.27</w:t>
      </w:r>
      <w:r>
        <w:fldChar w:fldCharType="end"/>
      </w:r>
      <w:r>
        <w:t>).</w:t>
      </w:r>
    </w:p>
    <w:p w14:paraId="670174B2" w14:textId="5329F7C5" w:rsidR="00435405" w:rsidRDefault="00435405" w:rsidP="00435405">
      <w:pPr>
        <w:pStyle w:val="Heading3"/>
      </w:pPr>
      <w:bookmarkStart w:id="276" w:name="_Ref514314114"/>
      <w:bookmarkStart w:id="277" w:name="_Toc5787303"/>
      <w:r>
        <w:t>GUID-valued string</w:t>
      </w:r>
      <w:r w:rsidR="00093B1E">
        <w:t>s</w:t>
      </w:r>
      <w:bookmarkEnd w:id="276"/>
      <w:bookmarkEnd w:id="277"/>
    </w:p>
    <w:p w14:paraId="515A660C" w14:textId="09F74B4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78" w:name="_Ref514326061"/>
      <w:bookmarkStart w:id="279" w:name="_Ref526937577"/>
      <w:bookmarkStart w:id="280" w:name="_Ref534894828"/>
      <w:bookmarkStart w:id="281" w:name="_Ref534896655"/>
      <w:bookmarkStart w:id="282" w:name="_Ref534897905"/>
      <w:bookmarkStart w:id="283" w:name="_Toc5787304"/>
      <w:r>
        <w:t>Hierarchical string</w:t>
      </w:r>
      <w:bookmarkEnd w:id="278"/>
      <w:r w:rsidR="00EA1909">
        <w:t>s</w:t>
      </w:r>
      <w:bookmarkEnd w:id="279"/>
      <w:bookmarkEnd w:id="280"/>
      <w:bookmarkEnd w:id="281"/>
      <w:bookmarkEnd w:id="282"/>
      <w:bookmarkEnd w:id="283"/>
    </w:p>
    <w:p w14:paraId="48E1903C" w14:textId="613DF0CD" w:rsidR="00C535F2" w:rsidRPr="00C535F2" w:rsidRDefault="00C535F2" w:rsidP="00C535F2">
      <w:pPr>
        <w:pStyle w:val="Heading4"/>
      </w:pPr>
      <w:bookmarkStart w:id="284" w:name="_Ref528149163"/>
      <w:bookmarkStart w:id="285" w:name="_Toc5787305"/>
      <w:r>
        <w:t>General</w:t>
      </w:r>
      <w:bookmarkEnd w:id="284"/>
      <w:bookmarkEnd w:id="285"/>
    </w:p>
    <w:p w14:paraId="06B22FB1" w14:textId="6BCBB28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301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301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8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8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725C120" w:rsidR="00D244F4" w:rsidRDefault="00D244F4" w:rsidP="00D244F4">
      <w:r>
        <w:t>For examples, see §</w:t>
      </w:r>
      <w:r>
        <w:fldChar w:fldCharType="begin"/>
      </w:r>
      <w:r>
        <w:instrText xml:space="preserve"> REF _Ref514325725 \r \h </w:instrText>
      </w:r>
      <w:r>
        <w:fldChar w:fldCharType="separate"/>
      </w:r>
      <w:r w:rsidR="00530128">
        <w:t>3.8.2</w:t>
      </w:r>
      <w:r>
        <w:fldChar w:fldCharType="end"/>
      </w:r>
      <w:r>
        <w:t xml:space="preserve"> and §</w:t>
      </w:r>
      <w:r w:rsidR="00AC5BD9">
        <w:fldChar w:fldCharType="begin"/>
      </w:r>
      <w:r w:rsidR="00AC5BD9">
        <w:instrText xml:space="preserve"> REF _Ref526936776 \r \h </w:instrText>
      </w:r>
      <w:r w:rsidR="00AC5BD9">
        <w:fldChar w:fldCharType="separate"/>
      </w:r>
      <w:r w:rsidR="005301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87" w:name="_Ref515815105"/>
      <w:bookmarkStart w:id="288" w:name="_Toc5787306"/>
      <w:r>
        <w:t>Versioned hierarchical strings</w:t>
      </w:r>
      <w:bookmarkEnd w:id="287"/>
      <w:bookmarkEnd w:id="288"/>
    </w:p>
    <w:p w14:paraId="0E475B79" w14:textId="45A9691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530128">
        <w:t>3.25.16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530128">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A87F9BE" w:rsidR="004108B9" w:rsidRDefault="004108B9" w:rsidP="004108B9">
      <w:pPr>
        <w:pStyle w:val="Code"/>
      </w:pPr>
      <w:r>
        <w:t>{                                 # A result object (§</w:t>
      </w:r>
      <w:r>
        <w:fldChar w:fldCharType="begin"/>
      </w:r>
      <w:r>
        <w:instrText xml:space="preserve"> REF _Ref493350984 \r \h </w:instrText>
      </w:r>
      <w:r>
        <w:fldChar w:fldCharType="separate"/>
      </w:r>
      <w:r w:rsidR="00530128">
        <w:t>3.25</w:t>
      </w:r>
      <w:r>
        <w:fldChar w:fldCharType="end"/>
      </w:r>
      <w:r>
        <w:t>).</w:t>
      </w:r>
    </w:p>
    <w:p w14:paraId="38CD9D1B" w14:textId="063FA5A3"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530128">
        <w:t>3.25.17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89" w:name="_Ref508798892"/>
      <w:bookmarkStart w:id="290" w:name="_Toc5787307"/>
      <w:r>
        <w:t>Object properties</w:t>
      </w:r>
      <w:bookmarkEnd w:id="289"/>
      <w:bookmarkEnd w:id="290"/>
    </w:p>
    <w:p w14:paraId="1C30B6EF" w14:textId="5573098D"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30128">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530128">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91" w:name="_Ref508869720"/>
      <w:bookmarkStart w:id="292" w:name="_Toc5787308"/>
      <w:r>
        <w:t>Array properties</w:t>
      </w:r>
      <w:bookmarkEnd w:id="291"/>
      <w:bookmarkEnd w:id="292"/>
    </w:p>
    <w:p w14:paraId="28EB82AC" w14:textId="5479DEBF" w:rsidR="000308F0" w:rsidRDefault="000308F0" w:rsidP="000308F0">
      <w:pPr>
        <w:pStyle w:val="Heading3"/>
      </w:pPr>
      <w:bookmarkStart w:id="293" w:name="_Toc5787309"/>
      <w:r>
        <w:t>General</w:t>
      </w:r>
      <w:bookmarkEnd w:id="293"/>
    </w:p>
    <w:p w14:paraId="5EBAA746" w14:textId="6D296611"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5301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30128">
        <w:t>3.8.2</w:t>
      </w:r>
      <w:r w:rsidR="00DA0A5A">
        <w:fldChar w:fldCharType="end"/>
      </w:r>
      <w:r w:rsidRPr="008F0C80">
        <w:t>).</w:t>
      </w:r>
    </w:p>
    <w:p w14:paraId="2EB44015" w14:textId="451AFEB9" w:rsidR="00E523EE" w:rsidRDefault="00E523EE" w:rsidP="00E523EE">
      <w:pPr>
        <w:pStyle w:val="Heading3"/>
      </w:pPr>
      <w:bookmarkStart w:id="294" w:name="_Toc5787310"/>
      <w:r>
        <w:t>Default value</w:t>
      </w:r>
      <w:bookmarkEnd w:id="294"/>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95" w:name="_Ref493404799"/>
      <w:bookmarkStart w:id="296" w:name="_Toc5787311"/>
      <w:r>
        <w:t>Array properties with unique values</w:t>
      </w:r>
      <w:bookmarkEnd w:id="295"/>
      <w:bookmarkEnd w:id="296"/>
    </w:p>
    <w:p w14:paraId="125B0718" w14:textId="11040EB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ins w:id="297" w:author="Laurence Golding" w:date="2019-04-10T12:47:00Z">
        <w:r w:rsidR="00B766E5">
          <w:t xml:space="preserve"> JSON Schema</w:t>
        </w:r>
      </w:ins>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ins w:id="298" w:author="Laurence Golding" w:date="2019-04-10T12:29:00Z">
        <w:r w:rsidR="00BF430E">
          <w:fldChar w:fldCharType="begin"/>
        </w:r>
        <w:r w:rsidR="00BF430E">
          <w:instrText xml:space="preserve"> HYPERLINK  \l "UNICODE12" </w:instrText>
        </w:r>
        <w:r w:rsidR="00BF430E">
          <w:fldChar w:fldCharType="separate"/>
        </w:r>
        <w:r w:rsidR="00BF430E" w:rsidRPr="00BF430E">
          <w:rPr>
            <w:rStyle w:val="Hyperlink"/>
          </w:rPr>
          <w:t>UNICODE12</w:t>
        </w:r>
        <w:r w:rsidR="00BF430E">
          <w:fldChar w:fldCharType="end"/>
        </w:r>
      </w:ins>
      <w:del w:id="299" w:author="Laurence Golding" w:date="2019-04-10T12:28:00Z">
        <w:r w:rsidR="00796C37" w:rsidDel="00BF430E">
          <w:fldChar w:fldCharType="begin"/>
        </w:r>
        <w:r w:rsidR="00796C37" w:rsidDel="00BF430E">
          <w:delInstrText xml:space="preserve"> HYPERLINK \l "UNICODE10" </w:delInstrText>
        </w:r>
        <w:r w:rsidR="00796C37" w:rsidDel="00BF430E">
          <w:fldChar w:fldCharType="separate"/>
        </w:r>
        <w:r w:rsidR="00D244F4" w:rsidRPr="00903F25" w:rsidDel="00BF430E">
          <w:rPr>
            <w:rStyle w:val="Hyperlink"/>
          </w:rPr>
          <w:delText>UNICODE10</w:delText>
        </w:r>
        <w:r w:rsidR="00796C37" w:rsidDel="00BF430E">
          <w:rPr>
            <w:rStyle w:val="Hyperlink"/>
          </w:rPr>
          <w:fldChar w:fldCharType="end"/>
        </w:r>
      </w:del>
      <w:r w:rsidR="00D244F4">
        <w:t>]</w:t>
      </w:r>
      <w:r w:rsidR="00D244F4" w:rsidRPr="001A344F">
        <w:t xml:space="preserve"> code points</w:t>
      </w:r>
      <w:r w:rsidR="00BC0658">
        <w:t>.</w:t>
      </w:r>
    </w:p>
    <w:p w14:paraId="4F7A06CD" w14:textId="13262154" w:rsidR="009B6661" w:rsidRDefault="009B6661" w:rsidP="009B6661">
      <w:pPr>
        <w:pStyle w:val="Heading3"/>
      </w:pPr>
      <w:bookmarkStart w:id="300" w:name="_Ref4056185"/>
      <w:bookmarkStart w:id="301" w:name="_Toc5787312"/>
      <w:r>
        <w:t>Array indices</w:t>
      </w:r>
      <w:bookmarkEnd w:id="300"/>
      <w:bookmarkEnd w:id="30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302" w:name="_Ref493408960"/>
      <w:bookmarkStart w:id="303" w:name="_Toc5787313"/>
      <w:r>
        <w:lastRenderedPageBreak/>
        <w:t>Property bags</w:t>
      </w:r>
      <w:bookmarkEnd w:id="302"/>
      <w:bookmarkEnd w:id="303"/>
    </w:p>
    <w:p w14:paraId="394A6CDE" w14:textId="6ABA55FC" w:rsidR="00815787" w:rsidRDefault="00815787" w:rsidP="00815787">
      <w:pPr>
        <w:pStyle w:val="Heading3"/>
      </w:pPr>
      <w:bookmarkStart w:id="304" w:name="_Ref3471095"/>
      <w:bookmarkStart w:id="305" w:name="_Ref3473306"/>
      <w:bookmarkStart w:id="306" w:name="_Toc5787314"/>
      <w:r>
        <w:t>General</w:t>
      </w:r>
      <w:bookmarkEnd w:id="304"/>
      <w:bookmarkEnd w:id="305"/>
      <w:bookmarkEnd w:id="306"/>
    </w:p>
    <w:p w14:paraId="0C250E31" w14:textId="1D24BA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301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90A81C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3012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07" w:name="_Ref514325416"/>
      <w:bookmarkStart w:id="308" w:name="_Ref514325725"/>
      <w:bookmarkStart w:id="309" w:name="_Toc5787315"/>
      <w:r>
        <w:t>Tags</w:t>
      </w:r>
      <w:bookmarkEnd w:id="307"/>
      <w:bookmarkEnd w:id="308"/>
      <w:bookmarkEnd w:id="309"/>
    </w:p>
    <w:p w14:paraId="0765905B" w14:textId="2D9C6858" w:rsidR="00B501CE" w:rsidRPr="00B501CE" w:rsidRDefault="00B501CE" w:rsidP="00B501CE">
      <w:pPr>
        <w:pStyle w:val="Heading4"/>
      </w:pPr>
      <w:bookmarkStart w:id="310" w:name="_Ref4308693"/>
      <w:bookmarkStart w:id="311" w:name="_Toc5787316"/>
      <w:r>
        <w:t>General</w:t>
      </w:r>
      <w:bookmarkEnd w:id="310"/>
      <w:bookmarkEnd w:id="311"/>
    </w:p>
    <w:p w14:paraId="0F1BC690" w14:textId="115ACBCE" w:rsidR="001A344F" w:rsidRDefault="001A344F" w:rsidP="001A344F">
      <w:pPr>
        <w:rPr>
          <w:ins w:id="312" w:author="Laurence Golding" w:date="2019-04-12T10:43: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1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3012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30128">
        <w:t>3.5.5</w:t>
      </w:r>
      <w:r w:rsidR="00952DBF">
        <w:fldChar w:fldCharType="end"/>
      </w:r>
      <w:r w:rsidR="00952DBF">
        <w:t xml:space="preserve">) </w:t>
      </w:r>
      <w:r w:rsidRPr="001A344F">
        <w:t>strings</w:t>
      </w:r>
      <w:bookmarkEnd w:id="313"/>
      <w:r w:rsidRPr="001A344F">
        <w:t xml:space="preserve">. Two strings </w:t>
      </w:r>
      <w:r w:rsidRPr="001A344F">
        <w:rPr>
          <w:b/>
        </w:rPr>
        <w:t>SHALL</w:t>
      </w:r>
      <w:r w:rsidRPr="001A344F">
        <w:t xml:space="preserve"> be considered the same if they consist of the same sequence of Unicode</w:t>
      </w:r>
      <w:r w:rsidR="00DE0F9F">
        <w:t xml:space="preserve"> [</w:t>
      </w:r>
      <w:ins w:id="314" w:author="Laurence Golding" w:date="2019-04-10T12:29:00Z">
        <w:r w:rsidR="00BF430E">
          <w:fldChar w:fldCharType="begin"/>
        </w:r>
        <w:r w:rsidR="00BF430E">
          <w:instrText xml:space="preserve"> HYPERLINK  \l "UNICODE12" </w:instrText>
        </w:r>
        <w:r w:rsidR="00BF430E">
          <w:fldChar w:fldCharType="separate"/>
        </w:r>
        <w:r w:rsidR="00BF430E" w:rsidRPr="00BF430E">
          <w:rPr>
            <w:rStyle w:val="Hyperlink"/>
          </w:rPr>
          <w:t>UNICODE12</w:t>
        </w:r>
        <w:r w:rsidR="00BF430E">
          <w:fldChar w:fldCharType="end"/>
        </w:r>
      </w:ins>
      <w:del w:id="315" w:author="Laurence Golding" w:date="2019-04-10T12:29:00Z">
        <w:r w:rsidR="00796C37" w:rsidDel="00BF430E">
          <w:fldChar w:fldCharType="begin"/>
        </w:r>
        <w:r w:rsidR="00796C37" w:rsidDel="00BF430E">
          <w:delInstrText xml:space="preserve"> HYPERLINK \l "UNICODE10" </w:delInstrText>
        </w:r>
        <w:r w:rsidR="00796C37" w:rsidDel="00BF430E">
          <w:fldChar w:fldCharType="separate"/>
        </w:r>
        <w:r w:rsidR="00DE0F9F" w:rsidRPr="00903F25" w:rsidDel="00BF430E">
          <w:rPr>
            <w:rStyle w:val="Hyperlink"/>
          </w:rPr>
          <w:delText>UNICODE10</w:delText>
        </w:r>
        <w:r w:rsidR="00796C37" w:rsidDel="00BF430E">
          <w:rPr>
            <w:rStyle w:val="Hyperlink"/>
          </w:rPr>
          <w:fldChar w:fldCharType="end"/>
        </w:r>
      </w:del>
      <w:r w:rsidR="00DE0F9F">
        <w:t>]</w:t>
      </w:r>
      <w:r w:rsidRPr="001A344F">
        <w:t xml:space="preserve"> code points.</w:t>
      </w:r>
    </w:p>
    <w:p w14:paraId="30A84BFF" w14:textId="30C5680A" w:rsidR="00E72441" w:rsidRDefault="00B84A98" w:rsidP="00B84A98">
      <w:pPr>
        <w:rPr>
          <w:ins w:id="316" w:author="Laurence Golding" w:date="2019-04-12T10:28:00Z"/>
        </w:rPr>
      </w:pPr>
      <w:ins w:id="317" w:author="Laurence Golding" w:date="2019-04-10T12:56:00Z">
        <w:r>
          <w:t xml:space="preserve">Tags </w:t>
        </w:r>
        <w:r w:rsidRPr="00B84A98">
          <w:rPr>
            <w:b/>
          </w:rPr>
          <w:t>SHOULD NOT</w:t>
        </w:r>
        <w:r>
          <w:t xml:space="preserve"> be use</w:t>
        </w:r>
      </w:ins>
      <w:ins w:id="318" w:author="Laurence Golding" w:date="2019-04-10T12:57:00Z">
        <w:r>
          <w:t>d</w:t>
        </w:r>
      </w:ins>
      <w:ins w:id="319" w:author="Laurence Golding" w:date="2019-04-10T12:56:00Z">
        <w:r>
          <w:t xml:space="preserve"> t</w:t>
        </w:r>
      </w:ins>
      <w:ins w:id="320" w:author="Laurence Golding" w:date="2019-04-10T12:53:00Z">
        <w:r w:rsidR="00E72441">
          <w:t xml:space="preserve">o </w:t>
        </w:r>
      </w:ins>
      <w:ins w:id="321" w:author="Laurence Golding" w:date="2019-04-10T12:54:00Z">
        <w:r>
          <w:t>label</w:t>
        </w:r>
      </w:ins>
      <w:ins w:id="322" w:author="Laurence Golding" w:date="2019-04-10T12:53:00Z">
        <w:r w:rsidR="00E72441">
          <w:t xml:space="preserve"> a result or a rule as belonging to a </w:t>
        </w:r>
      </w:ins>
      <w:ins w:id="323" w:author="Laurence Golding" w:date="2019-04-10T12:54:00Z">
        <w:r>
          <w:t xml:space="preserve">category in a </w:t>
        </w:r>
      </w:ins>
      <w:ins w:id="324" w:author="Laurence Golding" w:date="2019-04-10T12:53:00Z">
        <w:r w:rsidR="00E72441">
          <w:t>classification system such as the Common Weakness Enumeration [</w:t>
        </w:r>
      </w:ins>
      <w:ins w:id="325" w:author="Laurence Golding" w:date="2019-04-10T13:00:00Z">
        <w:r>
          <w:fldChar w:fldCharType="begin"/>
        </w:r>
        <w:r>
          <w:instrText xml:space="preserve"> HYPERLINK  \l "CWE" </w:instrText>
        </w:r>
        <w:r>
          <w:fldChar w:fldCharType="separate"/>
        </w:r>
        <w:r w:rsidR="00E72441" w:rsidRPr="00B84A98">
          <w:rPr>
            <w:rStyle w:val="Hyperlink"/>
          </w:rPr>
          <w:t>CWE</w:t>
        </w:r>
        <w:r w:rsidRPr="00B84A98">
          <w:rPr>
            <w:rStyle w:val="Hyperlink"/>
            <w:rFonts w:cs="Arial"/>
          </w:rPr>
          <w:t>™</w:t>
        </w:r>
        <w:r>
          <w:fldChar w:fldCharType="end"/>
        </w:r>
      </w:ins>
      <w:ins w:id="326" w:author="Laurence Golding" w:date="2019-04-10T12:53:00Z">
        <w:r w:rsidR="00E72441">
          <w:t>]</w:t>
        </w:r>
      </w:ins>
      <w:ins w:id="327" w:author="Laurence Golding" w:date="2019-04-10T12:57:00Z">
        <w:r>
          <w:t xml:space="preserve"> (for example, by adding a tag </w:t>
        </w:r>
        <w:r w:rsidRPr="00B84A98">
          <w:rPr>
            <w:rStyle w:val="CODEtemp"/>
          </w:rPr>
          <w:t>"CWE/622"</w:t>
        </w:r>
      </w:ins>
      <w:ins w:id="328" w:author="Laurence Golding" w:date="2019-04-10T13:00:00Z">
        <w:r>
          <w:t>).</w:t>
        </w:r>
      </w:ins>
      <w:ins w:id="329" w:author="Laurence Golding" w:date="2019-04-10T12:54:00Z">
        <w:r w:rsidR="00E72441">
          <w:t xml:space="preserve"> </w:t>
        </w:r>
      </w:ins>
      <w:ins w:id="330" w:author="Laurence Golding" w:date="2019-04-10T12:57:00Z">
        <w:r>
          <w:t>Instead, t</w:t>
        </w:r>
      </w:ins>
      <w:ins w:id="331" w:author="Laurence Golding" w:date="2019-04-10T12:54:00Z">
        <w:r>
          <w:t>axonomies (§</w:t>
        </w:r>
      </w:ins>
      <w:ins w:id="332" w:author="Laurence Golding" w:date="2019-04-10T12:59:00Z">
        <w:r>
          <w:fldChar w:fldCharType="begin"/>
        </w:r>
        <w:r>
          <w:instrText xml:space="preserve"> REF _Ref4572675 \r \h </w:instrText>
        </w:r>
      </w:ins>
      <w:r>
        <w:fldChar w:fldCharType="separate"/>
      </w:r>
      <w:ins w:id="333" w:author="Laurence Golding" w:date="2019-04-10T12:59:00Z">
        <w:r>
          <w:t>3.18.2</w:t>
        </w:r>
        <w:r>
          <w:fldChar w:fldCharType="end"/>
        </w:r>
      </w:ins>
      <w:ins w:id="334" w:author="Laurence Golding" w:date="2019-04-10T12:54:00Z">
        <w:r>
          <w:t xml:space="preserve">) </w:t>
        </w:r>
      </w:ins>
      <w:ins w:id="335" w:author="Laurence Golding" w:date="2019-04-10T12:57:00Z">
        <w:r w:rsidRPr="00B84A98">
          <w:rPr>
            <w:b/>
          </w:rPr>
          <w:t>SHOULD</w:t>
        </w:r>
        <w:r>
          <w:t xml:space="preserve"> </w:t>
        </w:r>
      </w:ins>
      <w:ins w:id="336" w:author="Laurence Golding" w:date="2019-04-10T12:58:00Z">
        <w:r>
          <w:t>be used for this purpose</w:t>
        </w:r>
      </w:ins>
      <w:ins w:id="337" w:author="Laurence Golding" w:date="2019-04-10T12:54:00Z">
        <w:r>
          <w:t>.</w:t>
        </w:r>
      </w:ins>
    </w:p>
    <w:p w14:paraId="20FE6674" w14:textId="02A865EC" w:rsidR="00AE1CED" w:rsidRDefault="00AE1CED" w:rsidP="00AE1CED">
      <w:pPr>
        <w:rPr>
          <w:ins w:id="338" w:author="Laurence Golding" w:date="2019-04-12T10:41:00Z"/>
        </w:rPr>
      </w:pPr>
      <w:ins w:id="339" w:author="Laurence Golding" w:date="2019-04-12T10:28:00Z">
        <w:r>
          <w:t>Even when defining a</w:t>
        </w:r>
      </w:ins>
      <w:ins w:id="340" w:author="Laurence Golding" w:date="2019-04-12T10:42:00Z">
        <w:r>
          <w:t xml:space="preserve"> custom classification system</w:t>
        </w:r>
      </w:ins>
      <w:ins w:id="341" w:author="Laurence Golding" w:date="2019-04-12T10:28:00Z">
        <w:r>
          <w:t xml:space="preserve"> </w:t>
        </w:r>
      </w:ins>
      <w:ins w:id="342" w:author="Laurence Golding" w:date="2019-04-12T10:29:00Z">
        <w:r>
          <w:t xml:space="preserve">used within an engineering team, taxonomies </w:t>
        </w:r>
      </w:ins>
      <w:ins w:id="343" w:author="Laurence Golding" w:date="2019-04-12T10:41:00Z">
        <w:r w:rsidRPr="00AE1CED">
          <w:rPr>
            <w:b/>
          </w:rPr>
          <w:t>SHOULD</w:t>
        </w:r>
        <w:r>
          <w:t xml:space="preserve"> be used </w:t>
        </w:r>
      </w:ins>
      <w:ins w:id="344" w:author="Laurence Golding" w:date="2019-04-12T10:29:00Z">
        <w:r>
          <w:t>rather than tags when labeling a result or a rule.</w:t>
        </w:r>
      </w:ins>
    </w:p>
    <w:p w14:paraId="7E47ABD3" w14:textId="2CC8A4E1" w:rsidR="00AE1CED" w:rsidRDefault="00AE1CED" w:rsidP="00AE1CED">
      <w:pPr>
        <w:pStyle w:val="Note"/>
      </w:pPr>
      <w:ins w:id="345" w:author="Laurence Golding" w:date="2019-04-12T10:41:00Z">
        <w:r>
          <w:t>EXAMPLE 1: R</w:t>
        </w:r>
      </w:ins>
      <w:ins w:id="346" w:author="Laurence Golding" w:date="2019-04-12T10:32:00Z">
        <w:r>
          <w:t xml:space="preserve">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w:t>
        </w:r>
      </w:ins>
      <w:ins w:id="347" w:author="Laurence Golding" w:date="2019-04-12T10:33:00Z">
        <w:r>
          <w:t>taxonomy such as "Shipping Impact". This enables metadata such as a description and a help URI to be associated with each taxonomic category.</w:t>
        </w:r>
      </w:ins>
    </w:p>
    <w:p w14:paraId="040355DB" w14:textId="3D4B357A" w:rsidR="00DC2EEB" w:rsidRDefault="00DC2EEB" w:rsidP="00DC2EEB">
      <w:pPr>
        <w:pStyle w:val="Note"/>
      </w:pPr>
      <w:r>
        <w:t>EXAMPLE</w:t>
      </w:r>
      <w:ins w:id="348" w:author="Laurence Golding" w:date="2019-04-12T10:42:00Z">
        <w:r w:rsidR="00AE1CED">
          <w:t xml:space="preserve"> 2</w:t>
        </w:r>
      </w:ins>
      <w:r>
        <w:t xml:space="preserve">: In this example, the SARIF producer </w:t>
      </w:r>
      <w:r w:rsidR="008E5518">
        <w:t xml:space="preserve">tags </w:t>
      </w:r>
      <w:r w:rsidR="00052DB1">
        <w:t>a</w:t>
      </w:r>
      <w:ins w:id="349" w:author="Laurence Golding" w:date="2019-04-12T10:31:00Z">
        <w:r w:rsidR="00AE1CED">
          <w:t>n</w:t>
        </w:r>
      </w:ins>
      <w:r w:rsidR="008E5518">
        <w:t xml:space="preserve"> </w:t>
      </w:r>
      <w:del w:id="350" w:author="Laurence Golding" w:date="2019-04-12T10:31:00Z">
        <w:r w:rsidR="008E5518" w:rsidDel="00AE1CED">
          <w:delText xml:space="preserve">result </w:delText>
        </w:r>
      </w:del>
      <w:ins w:id="351" w:author="Laurence Golding" w:date="2019-04-12T10:31:00Z">
        <w:r w:rsidR="00AE1CED">
          <w:t xml:space="preserve">artifact </w:t>
        </w:r>
      </w:ins>
      <w:r w:rsidR="008E5518">
        <w:t xml:space="preserve">with </w:t>
      </w:r>
      <w:r w:rsidR="00052DB1">
        <w:t>the</w:t>
      </w:r>
      <w:r w:rsidR="008E5518">
        <w:t xml:space="preserve"> string</w:t>
      </w:r>
      <w:r w:rsidR="00052DB1">
        <w:t xml:space="preserve"> </w:t>
      </w:r>
      <w:r w:rsidR="00052DB1" w:rsidRPr="00052DB1">
        <w:rPr>
          <w:rStyle w:val="CODEtemp"/>
        </w:rPr>
        <w:t>"</w:t>
      </w:r>
      <w:proofErr w:type="spellStart"/>
      <w:del w:id="352" w:author="Laurence Golding" w:date="2019-04-12T10:31:00Z">
        <w:r w:rsidR="00052DB1" w:rsidRPr="00052DB1" w:rsidDel="00AE1CED">
          <w:rPr>
            <w:rStyle w:val="CODEtemp"/>
          </w:rPr>
          <w:delText>shipBlocking</w:delText>
        </w:r>
      </w:del>
      <w:ins w:id="353" w:author="Laurence Golding" w:date="2019-04-12T10:31:00Z">
        <w:r w:rsidR="00AE1CED">
          <w:rPr>
            <w:rStyle w:val="CODEtemp"/>
          </w:rPr>
          <w:t>openSource</w:t>
        </w:r>
      </w:ins>
      <w:proofErr w:type="spellEnd"/>
      <w:r w:rsidR="00052DB1" w:rsidRPr="00052DB1">
        <w:rPr>
          <w:rStyle w:val="CODEtemp"/>
        </w:rPr>
        <w:t>"</w:t>
      </w:r>
      <w:r w:rsidR="00052DB1">
        <w:t>.</w:t>
      </w:r>
      <w:del w:id="354" w:author="Laurence Golding" w:date="2019-04-12T10:44:00Z">
        <w:r w:rsidR="00052DB1" w:rsidDel="00AE1CED">
          <w:delText xml:space="preserve"> </w:delText>
        </w:r>
        <w:r w:rsidR="008E5518" w:rsidDel="00AE1CED">
          <w:delText xml:space="preserve">Note that anything </w:delText>
        </w:r>
        <w:r w:rsidR="00052DB1" w:rsidDel="00AE1CED">
          <w:delText xml:space="preserve">a </w:delText>
        </w:r>
        <w:r w:rsidR="008E5518" w:rsidDel="00AE1CED">
          <w:delText>tag</w:delText>
        </w:r>
        <w:r w:rsidR="00052DB1" w:rsidDel="00AE1CED">
          <w:delText xml:space="preserve"> expresse</w:delText>
        </w:r>
        <w:r w:rsidR="008E5518" w:rsidDel="00AE1CED">
          <w:delText xml:space="preserve">s can also be </w:delText>
        </w:r>
        <w:r w:rsidR="00052DB1" w:rsidDel="00AE1CED">
          <w:delText>expressed</w:delText>
        </w:r>
        <w:r w:rsidR="008E5518" w:rsidDel="00AE1CED">
          <w:delText xml:space="preserve"> with </w:delText>
        </w:r>
        <w:r w:rsidR="00952DBF" w:rsidDel="00AE1CED">
          <w:delText xml:space="preserve">a </w:delText>
        </w:r>
        <w:r w:rsidR="008E5518" w:rsidDel="00AE1CED">
          <w:delText>named property bag entr</w:delText>
        </w:r>
        <w:r w:rsidR="00952DBF" w:rsidDel="00AE1CED">
          <w:delText>y</w:delText>
        </w:r>
        <w:r w:rsidR="008E5518" w:rsidDel="00AE1CED">
          <w:delText xml:space="preserve">, for example </w:delText>
        </w:r>
        <w:r w:rsidR="008E5518" w:rsidRPr="008E5518" w:rsidDel="00AE1CED">
          <w:rPr>
            <w:rStyle w:val="CODEtemp"/>
          </w:rPr>
          <w:delText>"</w:delText>
        </w:r>
      </w:del>
      <w:del w:id="355" w:author="Laurence Golding" w:date="2019-04-12T10:31:00Z">
        <w:r w:rsidR="008E5518" w:rsidRPr="008E5518" w:rsidDel="00AE1CED">
          <w:rPr>
            <w:rStyle w:val="CODEtemp"/>
          </w:rPr>
          <w:delText>shipBlocking</w:delText>
        </w:r>
      </w:del>
      <w:del w:id="356" w:author="Laurence Golding" w:date="2019-04-12T10:44:00Z">
        <w:r w:rsidR="008E5518" w:rsidRPr="008E5518" w:rsidDel="00AE1CED">
          <w:rPr>
            <w:rStyle w:val="CODEtemp"/>
          </w:rPr>
          <w:delText>": true</w:delText>
        </w:r>
        <w:r w:rsidR="008E5518" w:rsidDel="00AE1CED">
          <w:delText>.</w:delText>
        </w:r>
      </w:del>
    </w:p>
    <w:p w14:paraId="0F0159F9" w14:textId="67582E02" w:rsidR="00DC2EEB" w:rsidRDefault="00DC2EEB" w:rsidP="00C91E75">
      <w:pPr>
        <w:pStyle w:val="Code"/>
        <w:rPr>
          <w:ins w:id="357" w:author="Laurence Golding" w:date="2019-04-12T10:31:00Z"/>
        </w:rPr>
      </w:pPr>
      <w:r>
        <w:t>{</w:t>
      </w:r>
      <w:r w:rsidR="00C91E75">
        <w:t xml:space="preserve">                              # A </w:t>
      </w:r>
      <w:del w:id="358" w:author="Laurence Golding" w:date="2019-04-12T10:31:00Z">
        <w:r w:rsidR="00C91E75" w:rsidDel="00AE1CED">
          <w:delText xml:space="preserve">result </w:delText>
        </w:r>
      </w:del>
      <w:ins w:id="359" w:author="Laurence Golding" w:date="2019-04-12T10:31:00Z">
        <w:r w:rsidR="00AE1CED">
          <w:t xml:space="preserve">run </w:t>
        </w:r>
      </w:ins>
      <w:r w:rsidR="00C91E75">
        <w:t>object (§</w:t>
      </w:r>
      <w:ins w:id="360" w:author="Laurence Golding" w:date="2019-04-12T10:38:00Z">
        <w:r w:rsidR="00AE1CED">
          <w:fldChar w:fldCharType="begin"/>
        </w:r>
        <w:r w:rsidR="00AE1CED">
          <w:instrText xml:space="preserve"> REF _Ref493349997 \r \h </w:instrText>
        </w:r>
      </w:ins>
      <w:r w:rsidR="00AE1CED">
        <w:fldChar w:fldCharType="separate"/>
      </w:r>
      <w:ins w:id="361" w:author="Laurence Golding" w:date="2019-04-12T10:38:00Z">
        <w:r w:rsidR="00AE1CED">
          <w:t>3.14</w:t>
        </w:r>
        <w:r w:rsidR="00AE1CED">
          <w:fldChar w:fldCharType="end"/>
        </w:r>
      </w:ins>
      <w:del w:id="362" w:author="Laurence Golding" w:date="2019-04-12T10:38:00Z">
        <w:r w:rsidR="00C91E75" w:rsidDel="00AE1CED">
          <w:fldChar w:fldCharType="begin"/>
        </w:r>
        <w:r w:rsidR="00C91E75" w:rsidDel="00AE1CED">
          <w:delInstrText xml:space="preserve"> REF _Ref493350984 \r \h  \* MERGEFORMAT </w:delInstrText>
        </w:r>
        <w:r w:rsidR="00C91E75" w:rsidDel="00AE1CED">
          <w:fldChar w:fldCharType="separate"/>
        </w:r>
        <w:r w:rsidR="00530128" w:rsidDel="00AE1CED">
          <w:delText>3.25</w:delText>
        </w:r>
        <w:r w:rsidR="00C91E75" w:rsidDel="00AE1CED">
          <w:fldChar w:fldCharType="end"/>
        </w:r>
      </w:del>
      <w:r w:rsidR="00C91E75">
        <w:t>).</w:t>
      </w:r>
    </w:p>
    <w:p w14:paraId="1CA342F3" w14:textId="066FAACB" w:rsidR="00AE1CED" w:rsidRDefault="00AE1CED" w:rsidP="00C91E75">
      <w:pPr>
        <w:pStyle w:val="Code"/>
        <w:rPr>
          <w:ins w:id="363" w:author="Laurence Golding" w:date="2019-04-12T10:35:00Z"/>
        </w:rPr>
      </w:pPr>
      <w:ins w:id="364" w:author="Laurence Golding" w:date="2019-04-12T10:31:00Z">
        <w:r>
          <w:t xml:space="preserve">  "artifacts": [</w:t>
        </w:r>
      </w:ins>
      <w:ins w:id="365" w:author="Laurence Golding" w:date="2019-04-12T10:32:00Z">
        <w:r>
          <w:t xml:space="preserve">               # See §</w:t>
        </w:r>
      </w:ins>
      <w:ins w:id="366" w:author="Laurence Golding" w:date="2019-04-12T10:35:00Z">
        <w:r>
          <w:fldChar w:fldCharType="begin"/>
        </w:r>
        <w:r>
          <w:instrText xml:space="preserve"> REF _Ref507667580 \r \h </w:instrText>
        </w:r>
      </w:ins>
      <w:r>
        <w:fldChar w:fldCharType="separate"/>
      </w:r>
      <w:ins w:id="367" w:author="Laurence Golding" w:date="2019-04-12T10:35:00Z">
        <w:r>
          <w:t>3.14.15</w:t>
        </w:r>
        <w:r>
          <w:fldChar w:fldCharType="end"/>
        </w:r>
        <w:r>
          <w:t>.</w:t>
        </w:r>
      </w:ins>
    </w:p>
    <w:p w14:paraId="04F7DBD5" w14:textId="159FECEA" w:rsidR="00AE1CED" w:rsidRDefault="00AE1CED" w:rsidP="00C91E75">
      <w:pPr>
        <w:pStyle w:val="Code"/>
        <w:rPr>
          <w:ins w:id="368" w:author="Laurence Golding" w:date="2019-04-12T10:36:00Z"/>
        </w:rPr>
      </w:pPr>
      <w:ins w:id="369" w:author="Laurence Golding" w:date="2019-04-12T10:35:00Z">
        <w:r>
          <w:t xml:space="preserve">    {</w:t>
        </w:r>
      </w:ins>
      <w:ins w:id="370" w:author="Laurence Golding" w:date="2019-04-12T10:37:00Z">
        <w:r>
          <w:t xml:space="preserve">                          # An ar</w:t>
        </w:r>
      </w:ins>
      <w:ins w:id="371" w:author="Laurence Golding" w:date="2019-04-12T10:38:00Z">
        <w:r>
          <w:t>tifact object (§</w:t>
        </w:r>
        <w:r>
          <w:fldChar w:fldCharType="begin"/>
        </w:r>
        <w:r>
          <w:instrText xml:space="preserve"> REF _Ref493403111 \r \h </w:instrText>
        </w:r>
      </w:ins>
      <w:r>
        <w:fldChar w:fldCharType="separate"/>
      </w:r>
      <w:ins w:id="372" w:author="Laurence Golding" w:date="2019-04-12T10:38:00Z">
        <w:r>
          <w:t>3.23</w:t>
        </w:r>
        <w:r>
          <w:fldChar w:fldCharType="end"/>
        </w:r>
        <w:r>
          <w:t>).</w:t>
        </w:r>
      </w:ins>
    </w:p>
    <w:p w14:paraId="4FF72523" w14:textId="5CC9B7D1" w:rsidR="00AE1CED" w:rsidRDefault="00AE1CED" w:rsidP="00C91E75">
      <w:pPr>
        <w:pStyle w:val="Code"/>
        <w:rPr>
          <w:ins w:id="373" w:author="Laurence Golding" w:date="2019-04-12T10:39:00Z"/>
        </w:rPr>
      </w:pPr>
      <w:ins w:id="374" w:author="Laurence Golding" w:date="2019-04-12T10:36:00Z">
        <w:r>
          <w:t xml:space="preserve">      "artifactLocation": </w:t>
        </w:r>
      </w:ins>
      <w:ins w:id="375" w:author="Laurence Golding" w:date="2019-04-12T10:37:00Z">
        <w:r>
          <w:t>{</w:t>
        </w:r>
      </w:ins>
      <w:ins w:id="376" w:author="Laurence Golding" w:date="2019-04-12T10:38:00Z">
        <w:r>
          <w:t xml:space="preserve">    # See §</w:t>
        </w:r>
      </w:ins>
      <w:ins w:id="377" w:author="Laurence Golding" w:date="2019-04-12T10:39:00Z">
        <w:r>
          <w:fldChar w:fldCharType="begin"/>
        </w:r>
        <w:r>
          <w:instrText xml:space="preserve"> REF _Ref493403519 \r \h </w:instrText>
        </w:r>
      </w:ins>
      <w:r>
        <w:fldChar w:fldCharType="separate"/>
      </w:r>
      <w:ins w:id="378" w:author="Laurence Golding" w:date="2019-04-12T10:39:00Z">
        <w:r>
          <w:t>3.23.2</w:t>
        </w:r>
        <w:r>
          <w:fldChar w:fldCharType="end"/>
        </w:r>
      </w:ins>
      <w:ins w:id="379" w:author="Laurence Golding" w:date="2019-04-12T10:38:00Z">
        <w:r>
          <w:t>.</w:t>
        </w:r>
      </w:ins>
    </w:p>
    <w:p w14:paraId="419DA9CD" w14:textId="33D125A6" w:rsidR="00AE1CED" w:rsidRDefault="00AE1CED" w:rsidP="00C91E75">
      <w:pPr>
        <w:pStyle w:val="Code"/>
        <w:rPr>
          <w:ins w:id="380" w:author="Laurence Golding" w:date="2019-04-12T10:37:00Z"/>
        </w:rPr>
      </w:pPr>
      <w:ins w:id="381" w:author="Laurence Golding" w:date="2019-04-12T10:39:00Z">
        <w:r>
          <w:t xml:space="preserve">        "uri": "http://www.example.com/libraries/</w:t>
        </w:r>
      </w:ins>
      <w:ins w:id="382" w:author="Laurence Golding" w:date="2019-04-12T10:40:00Z">
        <w:r>
          <w:t>jsonParser.js"</w:t>
        </w:r>
      </w:ins>
    </w:p>
    <w:p w14:paraId="0A0C9EA5" w14:textId="316BAD44" w:rsidR="00AE1CED" w:rsidRDefault="00AE1CED" w:rsidP="00C91E75">
      <w:pPr>
        <w:pStyle w:val="Code"/>
      </w:pPr>
      <w:ins w:id="383" w:author="Laurence Golding" w:date="2019-04-12T10:37:00Z">
        <w:r>
          <w:t xml:space="preserve">      },</w:t>
        </w:r>
      </w:ins>
    </w:p>
    <w:p w14:paraId="41E56DC3" w14:textId="02E37AA7" w:rsidR="00DC2EEB" w:rsidDel="00AE1CED" w:rsidRDefault="00AE1CED" w:rsidP="00C91E75">
      <w:pPr>
        <w:pStyle w:val="Code"/>
        <w:rPr>
          <w:del w:id="384" w:author="Laurence Golding" w:date="2019-04-12T10:31:00Z"/>
        </w:rPr>
      </w:pPr>
      <w:ins w:id="385" w:author="Laurence Golding" w:date="2019-04-12T10:35:00Z">
        <w:r>
          <w:t xml:space="preserve">    </w:t>
        </w:r>
      </w:ins>
      <w:del w:id="386" w:author="Laurence Golding" w:date="2019-04-12T10:31:00Z">
        <w:r w:rsidR="00DC2EEB" w:rsidDel="00AE1CED">
          <w:delText xml:space="preserve">  "ruleId": "CA2124",</w:delText>
        </w:r>
      </w:del>
    </w:p>
    <w:p w14:paraId="19B0B68C" w14:textId="2B4588F2" w:rsidR="00DC2EEB" w:rsidDel="00AE1CED" w:rsidRDefault="00DC2EEB" w:rsidP="00C91E75">
      <w:pPr>
        <w:pStyle w:val="Code"/>
        <w:rPr>
          <w:del w:id="387" w:author="Laurence Golding" w:date="2019-04-12T10:31:00Z"/>
        </w:rPr>
      </w:pPr>
      <w:del w:id="388" w:author="Laurence Golding" w:date="2019-04-12T10:31:00Z">
        <w:r w:rsidDel="00AE1CED">
          <w:delText xml:space="preserve">  ...</w:delText>
        </w:r>
      </w:del>
    </w:p>
    <w:p w14:paraId="2B57D122" w14:textId="77777777" w:rsidR="00DC2EEB" w:rsidRDefault="00DC2EEB" w:rsidP="00C91E75">
      <w:pPr>
        <w:pStyle w:val="Code"/>
      </w:pPr>
      <w:r>
        <w:t xml:space="preserve">  "properties": {</w:t>
      </w:r>
    </w:p>
    <w:p w14:paraId="62FEC8A3" w14:textId="2C78E999" w:rsidR="00DC2EEB" w:rsidRDefault="00DC2EEB" w:rsidP="00C91E75">
      <w:pPr>
        <w:pStyle w:val="Code"/>
      </w:pPr>
      <w:r>
        <w:t xml:space="preserve">    </w:t>
      </w:r>
      <w:ins w:id="389" w:author="Laurence Golding" w:date="2019-04-12T10:35:00Z">
        <w:r w:rsidR="00AE1CED">
          <w:t xml:space="preserve">    </w:t>
        </w:r>
      </w:ins>
      <w:r>
        <w:t>"tags": [</w:t>
      </w:r>
    </w:p>
    <w:p w14:paraId="6363F366" w14:textId="72DAD263" w:rsidR="00DC2EEB" w:rsidRDefault="00DC2EEB" w:rsidP="00C91E75">
      <w:pPr>
        <w:pStyle w:val="Code"/>
        <w:rPr>
          <w:ins w:id="390" w:author="Laurence Golding" w:date="2019-04-12T10:40:00Z"/>
        </w:rPr>
      </w:pPr>
      <w:r>
        <w:t xml:space="preserve">      </w:t>
      </w:r>
      <w:ins w:id="391" w:author="Laurence Golding" w:date="2019-04-12T10:35:00Z">
        <w:r w:rsidR="00AE1CED">
          <w:t xml:space="preserve">    </w:t>
        </w:r>
      </w:ins>
      <w:r>
        <w:t>"</w:t>
      </w:r>
      <w:proofErr w:type="spellStart"/>
      <w:del w:id="392" w:author="Laurence Golding" w:date="2019-04-12T10:40:00Z">
        <w:r w:rsidR="00164541" w:rsidDel="00AE1CED">
          <w:delText>shipBlocking</w:delText>
        </w:r>
      </w:del>
      <w:ins w:id="393" w:author="Laurence Golding" w:date="2019-04-12T10:40:00Z">
        <w:r w:rsidR="00AE1CED">
          <w:t>openSource</w:t>
        </w:r>
      </w:ins>
      <w:proofErr w:type="spellEnd"/>
      <w:r>
        <w:t>"</w:t>
      </w:r>
    </w:p>
    <w:p w14:paraId="4FC624AA" w14:textId="62C94C6D" w:rsidR="00AE1CED" w:rsidRDefault="00AE1CED" w:rsidP="00C91E75">
      <w:pPr>
        <w:pStyle w:val="Code"/>
        <w:rPr>
          <w:ins w:id="394" w:author="Laurence Golding" w:date="2019-04-12T10:40:00Z"/>
        </w:rPr>
      </w:pPr>
      <w:ins w:id="395" w:author="Laurence Golding" w:date="2019-04-12T10:40:00Z">
        <w:r>
          <w:t xml:space="preserve">        ]</w:t>
        </w:r>
      </w:ins>
    </w:p>
    <w:p w14:paraId="5F85E968" w14:textId="24ABBFAA" w:rsidR="00AE1CED" w:rsidRDefault="00AE1CED" w:rsidP="00C91E75">
      <w:pPr>
        <w:pStyle w:val="Code"/>
      </w:pPr>
      <w:ins w:id="396" w:author="Laurence Golding" w:date="2019-04-12T10:40:00Z">
        <w:r>
          <w:t xml:space="preserve">      }</w:t>
        </w:r>
      </w:ins>
    </w:p>
    <w:p w14:paraId="0C7D7643" w14:textId="77777777" w:rsidR="00DC2EEB" w:rsidRDefault="00DC2EEB" w:rsidP="00C91E75">
      <w:pPr>
        <w:pStyle w:val="Code"/>
      </w:pPr>
      <w:r>
        <w:t xml:space="preserve">    ]</w:t>
      </w:r>
    </w:p>
    <w:p w14:paraId="442E9286" w14:textId="6F309277" w:rsidR="00DC2EEB" w:rsidRDefault="00DC2EEB" w:rsidP="00C91E75">
      <w:pPr>
        <w:pStyle w:val="Code"/>
        <w:rPr>
          <w:ins w:id="397" w:author="Laurence Golding" w:date="2019-04-12T13:26:00Z"/>
        </w:rPr>
      </w:pPr>
      <w:r>
        <w:t xml:space="preserve">  }</w:t>
      </w:r>
      <w:ins w:id="398" w:author="Laurence Golding" w:date="2019-04-12T13:26:00Z">
        <w:r w:rsidR="0051221A">
          <w:t>,</w:t>
        </w:r>
      </w:ins>
    </w:p>
    <w:p w14:paraId="356FD4A5" w14:textId="02D43DBE" w:rsidR="0051221A" w:rsidRDefault="0051221A" w:rsidP="00C91E75">
      <w:pPr>
        <w:pStyle w:val="Code"/>
      </w:pPr>
      <w:ins w:id="399" w:author="Laurence Golding" w:date="2019-04-12T13:26:00Z">
        <w:r>
          <w:t xml:space="preserve">  ...</w:t>
        </w:r>
      </w:ins>
    </w:p>
    <w:p w14:paraId="45C49122" w14:textId="7AEF87AF" w:rsidR="00DC2EEB" w:rsidRDefault="00DC2EEB" w:rsidP="00C91E75">
      <w:pPr>
        <w:pStyle w:val="Code"/>
        <w:rPr>
          <w:ins w:id="400" w:author="Laurence Golding" w:date="2019-04-12T10:46:00Z"/>
        </w:rPr>
      </w:pPr>
      <w:r>
        <w:t>}</w:t>
      </w:r>
    </w:p>
    <w:p w14:paraId="523548F9" w14:textId="7F3BBB3B" w:rsidR="00AE1CED" w:rsidRDefault="00AE1CED" w:rsidP="0051221A">
      <w:pPr>
        <w:pStyle w:val="Note"/>
      </w:pPr>
      <w:ins w:id="401" w:author="Laurence Golding" w:date="2019-04-12T10:46:00Z">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ins>
    </w:p>
    <w:p w14:paraId="47C36702" w14:textId="09554CD8" w:rsidR="002B48E2" w:rsidRDefault="002B48E2" w:rsidP="002B48E2">
      <w:pPr>
        <w:pStyle w:val="Heading4"/>
      </w:pPr>
      <w:bookmarkStart w:id="402" w:name="_Toc5787317"/>
      <w:r>
        <w:t>Tag metadata</w:t>
      </w:r>
      <w:bookmarkEnd w:id="40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7953D99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301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0509916" w:rsidR="004B43A1" w:rsidRDefault="004B43A1" w:rsidP="004B43A1">
      <w:pPr>
        <w:pStyle w:val="Code"/>
      </w:pPr>
      <w:r>
        <w:t>{                              # A result object (§</w:t>
      </w:r>
      <w:r>
        <w:fldChar w:fldCharType="begin"/>
      </w:r>
      <w:r>
        <w:instrText xml:space="preserve"> REF _Ref493350984 \r \h  \* MERGEFORMAT </w:instrText>
      </w:r>
      <w:r>
        <w:fldChar w:fldCharType="separate"/>
      </w:r>
      <w:r w:rsidR="0053012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343F9136" w:rsidR="00D01390" w:rsidRDefault="00D01390" w:rsidP="00164541">
      <w:pPr>
        <w:pStyle w:val="Code"/>
      </w:pPr>
      <w:r>
        <w:t>{                              # A run object (§</w:t>
      </w:r>
      <w:r>
        <w:fldChar w:fldCharType="begin"/>
      </w:r>
      <w:r>
        <w:instrText xml:space="preserve"> REF _Ref493349997 \r \h </w:instrText>
      </w:r>
      <w:r>
        <w:fldChar w:fldCharType="separate"/>
      </w:r>
      <w:r w:rsidR="00530128">
        <w:t>3.14</w:t>
      </w:r>
      <w:r>
        <w:fldChar w:fldCharType="end"/>
      </w:r>
      <w:r>
        <w:t>).</w:t>
      </w:r>
    </w:p>
    <w:p w14:paraId="0249F15F" w14:textId="77777777" w:rsidR="00D01390" w:rsidRDefault="00D01390" w:rsidP="00164541">
      <w:pPr>
        <w:pStyle w:val="Code"/>
      </w:pPr>
      <w:r>
        <w:t xml:space="preserve">  "results": [</w:t>
      </w:r>
    </w:p>
    <w:p w14:paraId="44515839" w14:textId="2FDD670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3012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403" w:name="_Ref493413701"/>
      <w:bookmarkStart w:id="404" w:name="_Ref493413744"/>
      <w:bookmarkStart w:id="405" w:name="_Toc5787318"/>
      <w:r>
        <w:t>Date/time properties</w:t>
      </w:r>
      <w:bookmarkEnd w:id="403"/>
      <w:bookmarkEnd w:id="404"/>
      <w:bookmarkEnd w:id="405"/>
    </w:p>
    <w:p w14:paraId="33510EF1" w14:textId="4302D2A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40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66182123" w:rsidR="00485F6A" w:rsidRDefault="00485F6A" w:rsidP="00A14EA3">
      <w:r>
        <w:t>The time components of date/time-valued properties in property bags (§</w:t>
      </w:r>
      <w:r>
        <w:fldChar w:fldCharType="begin"/>
      </w:r>
      <w:r>
        <w:instrText xml:space="preserve"> REF _Ref493408960 \r \h </w:instrText>
      </w:r>
      <w:r>
        <w:fldChar w:fldCharType="separate"/>
      </w:r>
      <w:r w:rsidR="005301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406"/>
    <w:p w14:paraId="2C31A236" w14:textId="1FC959F1" w:rsidR="00A14EA3" w:rsidRDefault="00A14EA3" w:rsidP="00A14EA3">
      <w:pPr>
        <w:rPr>
          <w:ins w:id="407" w:author="Laurence Golding" w:date="2019-04-11T16:42:00Z"/>
        </w:rPr>
      </w:pPr>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ins w:id="408" w:author="Laurence Golding" w:date="2019-04-11T16:42:00Z">
        <w:r>
          <w:t xml:space="preserve">A SARIF producer </w:t>
        </w:r>
        <w:r w:rsidRPr="0033737F">
          <w:rPr>
            <w:b/>
          </w:rPr>
          <w:t>SHOULD</w:t>
        </w:r>
        <w:r>
          <w:t xml:space="preserve"> express date/time properties</w:t>
        </w:r>
      </w:ins>
      <w:ins w:id="409" w:author="Laurence Golding" w:date="2019-04-11T16:43:00Z">
        <w:r>
          <w:t>,</w:t>
        </w:r>
      </w:ins>
      <w:ins w:id="410" w:author="Laurence Golding" w:date="2019-04-11T16:42:00Z">
        <w:r>
          <w:t xml:space="preserve"> except for those</w:t>
        </w:r>
      </w:ins>
      <w:ins w:id="411" w:author="Laurence Golding" w:date="2019-04-11T16:43:00Z">
        <w:r>
          <w:t xml:space="preserve"> that express product release dates, to a precision of at least whole seconds.</w:t>
        </w:r>
      </w:ins>
    </w:p>
    <w:p w14:paraId="2D22C1E4" w14:textId="39468F2A" w:rsidR="00D55684" w:rsidRDefault="00D55684" w:rsidP="00D55684">
      <w:pPr>
        <w:pStyle w:val="Heading2"/>
      </w:pPr>
      <w:bookmarkStart w:id="412" w:name="_Ref530232021"/>
      <w:bookmarkStart w:id="413" w:name="_Toc5787319"/>
      <w:r>
        <w:t>URI-valued properties</w:t>
      </w:r>
      <w:bookmarkEnd w:id="412"/>
      <w:bookmarkEnd w:id="413"/>
    </w:p>
    <w:p w14:paraId="62EF182C" w14:textId="7EBBAB7A" w:rsidR="00D55684" w:rsidRDefault="00D55684" w:rsidP="00D55684">
      <w:pPr>
        <w:pStyle w:val="Heading3"/>
      </w:pPr>
      <w:bookmarkStart w:id="414" w:name="_Ref534814172"/>
      <w:bookmarkStart w:id="415" w:name="_Toc5787320"/>
      <w:r>
        <w:t>General</w:t>
      </w:r>
      <w:bookmarkEnd w:id="414"/>
      <w:bookmarkEnd w:id="415"/>
    </w:p>
    <w:p w14:paraId="3EA3A765" w14:textId="5334857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0F1FA2F" w:rsidR="00747D86" w:rsidRDefault="00747D86" w:rsidP="00747D86">
      <w:bookmarkStart w:id="416"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416"/>
    </w:p>
    <w:p w14:paraId="7F6FBF3F" w14:textId="2452D390" w:rsidR="00747D86" w:rsidDel="002233E7" w:rsidRDefault="00747D86" w:rsidP="002233E7">
      <w:pPr>
        <w:pStyle w:val="Note"/>
        <w:rPr>
          <w:del w:id="417" w:author="Laurence Golding" w:date="2019-04-10T14:12:00Z"/>
        </w:rPr>
      </w:pPr>
      <w:r>
        <w:t xml:space="preserve">NOTE 2: </w:t>
      </w:r>
      <w:ins w:id="418" w:author="Laurence Golding" w:date="2019-04-10T14:12:00Z">
        <w:r w:rsidR="002233E7">
          <w:t>F</w:t>
        </w:r>
      </w:ins>
      <w:del w:id="419" w:author="Laurence Golding" w:date="2019-04-10T14:12:00Z">
        <w:r w:rsidR="00FA4237" w:rsidDel="002233E7">
          <w:delText>Some f</w:delText>
        </w:r>
      </w:del>
      <w:r w:rsidR="00FA4237">
        <w:t xml:space="preserve">eatures of this normalized form </w:t>
      </w:r>
      <w:ins w:id="420" w:author="Laurence Golding" w:date="2019-04-10T14:12:00Z">
        <w:r w:rsidR="002233E7">
          <w:t>include</w:t>
        </w:r>
      </w:ins>
      <w:del w:id="421" w:author="Laurence Golding" w:date="2019-04-10T14:12:00Z">
        <w:r w:rsidR="00FA4237" w:rsidDel="002233E7">
          <w:delText>are:</w:delText>
        </w:r>
      </w:del>
      <w:ins w:id="422" w:author="Laurence Golding" w:date="2019-04-10T14:12:00Z">
        <w:r w:rsidR="002233E7">
          <w:t xml:space="preserve"> using </w:t>
        </w:r>
      </w:ins>
      <w:ins w:id="423" w:author="Laurence Golding" w:date="2019-04-10T14:13:00Z">
        <w:r w:rsidR="002233E7" w:rsidRPr="00F24170">
          <w:t>upper-case hexadecimal digits</w:t>
        </w:r>
        <w:r w:rsidR="002233E7">
          <w:t xml:space="preserve"> for percent-encoded characters and expressing the schem</w:t>
        </w:r>
      </w:ins>
      <w:ins w:id="424" w:author="Laurence Golding" w:date="2019-04-10T14:15:00Z">
        <w:r w:rsidR="002233E7">
          <w:t>e</w:t>
        </w:r>
      </w:ins>
      <w:ins w:id="425" w:author="Laurence Golding" w:date="2019-04-10T14:13:00Z">
        <w:r w:rsidR="002233E7">
          <w:t xml:space="preserve"> component in</w:t>
        </w:r>
      </w:ins>
      <w:ins w:id="426" w:author="Laurence Golding" w:date="2019-04-10T14:14:00Z">
        <w:r w:rsidR="002233E7">
          <w:t xml:space="preserve"> lower-case. </w:t>
        </w:r>
      </w:ins>
      <w:moveToRangeStart w:id="427" w:author="Laurence Golding" w:date="2019-04-10T14:14:00Z" w:name="move5798079"/>
      <w:moveTo w:id="428" w:author="Laurence Golding" w:date="2019-04-10T14:14:00Z">
        <w:r w:rsidR="002233E7">
          <w:t>For the full specification of the normalized URI form, see [</w:t>
        </w:r>
        <w:r w:rsidR="002233E7">
          <w:fldChar w:fldCharType="begin"/>
        </w:r>
        <w:r w:rsidR="002233E7">
          <w:instrText xml:space="preserve"> HYPERLINK \l "RFC3986" </w:instrText>
        </w:r>
        <w:r w:rsidR="002233E7">
          <w:fldChar w:fldCharType="separate"/>
        </w:r>
        <w:r w:rsidR="002233E7" w:rsidRPr="00A403F5">
          <w:rPr>
            <w:rStyle w:val="Hyperlink"/>
          </w:rPr>
          <w:t>RFC3986</w:t>
        </w:r>
        <w:r w:rsidR="002233E7">
          <w:rPr>
            <w:rStyle w:val="Hyperlink"/>
          </w:rPr>
          <w:fldChar w:fldCharType="end"/>
        </w:r>
        <w:r w:rsidR="002233E7">
          <w:t>].</w:t>
        </w:r>
      </w:moveTo>
      <w:moveToRangeEnd w:id="427"/>
    </w:p>
    <w:p w14:paraId="7D08BFEE" w14:textId="757B8B23" w:rsidR="00747D86" w:rsidRDefault="00747D86" w:rsidP="002233E7">
      <w:pPr>
        <w:pStyle w:val="Note"/>
      </w:pPr>
      <w:del w:id="429" w:author="Laurence Golding" w:date="2019-04-10T14:14:00Z">
        <w:r w:rsidRPr="00F24170" w:rsidDel="002233E7">
          <w:delText>Percent-encoded characters use upper-case hexadecimal digits.</w:delText>
        </w:r>
      </w:del>
    </w:p>
    <w:p w14:paraId="53B80AF7" w14:textId="6800A04E" w:rsidR="00747D86" w:rsidDel="002233E7" w:rsidRDefault="00747D86" w:rsidP="002233E7">
      <w:pPr>
        <w:pStyle w:val="Note"/>
        <w:numPr>
          <w:ilvl w:val="0"/>
          <w:numId w:val="31"/>
        </w:numPr>
        <w:rPr>
          <w:del w:id="430" w:author="Laurence Golding" w:date="2019-04-10T14:14:00Z"/>
        </w:rPr>
      </w:pPr>
      <w:del w:id="431" w:author="Laurence Golding" w:date="2019-04-10T14:14:00Z">
        <w:r w:rsidRPr="00F24170" w:rsidDel="002233E7">
          <w:delText>Characters in the ALPHA and DIGIT ranges are not percent-encoded, nor are hyphen, underscore, or tilde.</w:delText>
        </w:r>
      </w:del>
    </w:p>
    <w:p w14:paraId="56898929" w14:textId="31AD2379" w:rsidR="00747D86" w:rsidDel="002233E7" w:rsidRDefault="00747D86" w:rsidP="007D5356">
      <w:pPr>
        <w:pStyle w:val="Note"/>
        <w:numPr>
          <w:ilvl w:val="0"/>
          <w:numId w:val="31"/>
        </w:numPr>
        <w:rPr>
          <w:del w:id="432" w:author="Laurence Golding" w:date="2019-04-10T14:14:00Z"/>
        </w:rPr>
      </w:pPr>
      <w:del w:id="433" w:author="Laurence Golding" w:date="2019-04-10T14:14:00Z">
        <w:r w:rsidRPr="00F24170" w:rsidDel="002233E7">
          <w:delText>The “</w:delText>
        </w:r>
        <w:r w:rsidRPr="00F24170" w:rsidDel="002233E7">
          <w:rPr>
            <w:rStyle w:val="CODEtemp"/>
          </w:rPr>
          <w:delText>:</w:delText>
        </w:r>
        <w:r w:rsidRPr="00F24170" w:rsidDel="002233E7">
          <w:delText>” delimiter is omitted if the port component of the authority is empty.</w:delText>
        </w:r>
      </w:del>
    </w:p>
    <w:p w14:paraId="755FC527" w14:textId="24C3DEE9" w:rsidR="00747D86" w:rsidDel="002233E7" w:rsidRDefault="00747D86" w:rsidP="00F963BA">
      <w:pPr>
        <w:pStyle w:val="Note"/>
        <w:numPr>
          <w:ilvl w:val="0"/>
          <w:numId w:val="31"/>
        </w:numPr>
        <w:rPr>
          <w:del w:id="434" w:author="Laurence Golding" w:date="2019-04-10T14:14:00Z"/>
        </w:rPr>
      </w:pPr>
      <w:del w:id="435" w:author="Laurence Golding" w:date="2019-04-10T14:14:00Z">
        <w:r w:rsidRPr="00F24170" w:rsidDel="002233E7">
          <w:delText>In the host component, registered names and hexadecimal addresses use lower-case.</w:delText>
        </w:r>
      </w:del>
    </w:p>
    <w:p w14:paraId="1293F6DF" w14:textId="2A5B4A16" w:rsidR="00FA4237" w:rsidDel="002233E7" w:rsidRDefault="00FA4237" w:rsidP="00D868AB">
      <w:pPr>
        <w:pStyle w:val="Note"/>
        <w:numPr>
          <w:ilvl w:val="0"/>
          <w:numId w:val="31"/>
        </w:numPr>
        <w:rPr>
          <w:del w:id="436" w:author="Laurence Golding" w:date="2019-04-10T14:14:00Z"/>
        </w:rPr>
      </w:pPr>
      <w:del w:id="437" w:author="Laurence Golding" w:date="2019-04-10T14:14:00Z">
        <w:r w:rsidDel="002233E7">
          <w:delText>The scheme component is lower-case.</w:delText>
        </w:r>
      </w:del>
    </w:p>
    <w:p w14:paraId="3096BDEC" w14:textId="0E2514BC" w:rsidR="001F269A" w:rsidRPr="001F269A" w:rsidDel="002233E7" w:rsidRDefault="001F269A" w:rsidP="005B37D0">
      <w:pPr>
        <w:pStyle w:val="Note"/>
        <w:numPr>
          <w:ilvl w:val="0"/>
          <w:numId w:val="31"/>
        </w:numPr>
        <w:rPr>
          <w:del w:id="438" w:author="Laurence Golding" w:date="2019-04-10T14:14:00Z"/>
        </w:rPr>
      </w:pPr>
      <w:del w:id="439" w:author="Laurence Golding" w:date="2019-04-10T14:14:00Z">
        <w:r w:rsidRPr="001F269A" w:rsidDel="002233E7">
          <w:rPr>
            <w:rStyle w:val="CODEtemp"/>
          </w:rPr>
          <w:delText>"."</w:delText>
        </w:r>
        <w:r w:rsidDel="002233E7">
          <w:delText xml:space="preserve"> segments are removed.</w:delText>
        </w:r>
      </w:del>
    </w:p>
    <w:p w14:paraId="37D30488" w14:textId="11237DC7" w:rsidR="00FA4237" w:rsidDel="002233E7" w:rsidRDefault="00FA4237" w:rsidP="002233E7">
      <w:pPr>
        <w:pStyle w:val="Note"/>
        <w:numPr>
          <w:ilvl w:val="0"/>
          <w:numId w:val="31"/>
        </w:numPr>
        <w:rPr>
          <w:del w:id="440" w:author="Laurence Golding" w:date="2019-04-10T14:14:00Z"/>
        </w:rPr>
      </w:pPr>
      <w:moveFromRangeStart w:id="441" w:author="Laurence Golding" w:date="2019-04-10T14:14:00Z" w:name="move5798079"/>
      <w:moveFrom w:id="442" w:author="Laurence Golding" w:date="2019-04-10T14:14:00Z">
        <w:del w:id="443" w:author="Laurence Golding" w:date="2019-04-10T14:14:00Z">
          <w:r w:rsidDel="002233E7">
            <w:delText>For the full specification of the normalized URI form, see [</w:delText>
          </w:r>
          <w:r w:rsidR="00796C37" w:rsidDel="002233E7">
            <w:fldChar w:fldCharType="begin"/>
          </w:r>
          <w:r w:rsidR="00796C37" w:rsidDel="002233E7">
            <w:delInstrText xml:space="preserve"> HYPERLINK \l "RFC3986" </w:delInstrText>
          </w:r>
          <w:r w:rsidR="00796C37" w:rsidDel="002233E7">
            <w:fldChar w:fldCharType="separate"/>
          </w:r>
          <w:r w:rsidRPr="00A403F5" w:rsidDel="002233E7">
            <w:rPr>
              <w:rStyle w:val="Hyperlink"/>
            </w:rPr>
            <w:delText>RFC3986</w:delText>
          </w:r>
          <w:r w:rsidR="00796C37" w:rsidDel="002233E7">
            <w:rPr>
              <w:rStyle w:val="Hyperlink"/>
            </w:rPr>
            <w:fldChar w:fldCharType="end"/>
          </w:r>
          <w:r w:rsidDel="002233E7">
            <w:delText>].</w:delText>
          </w:r>
        </w:del>
      </w:moveFrom>
      <w:moveFromRangeEnd w:id="441"/>
    </w:p>
    <w:p w14:paraId="79C3E87A" w14:textId="3B70B94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3012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444" w:name="_Ref4673498"/>
      <w:bookmarkStart w:id="445" w:name="_Toc5787321"/>
      <w:r>
        <w:t>URIs that use the file scheme</w:t>
      </w:r>
      <w:bookmarkEnd w:id="444"/>
      <w:bookmarkEnd w:id="445"/>
    </w:p>
    <w:p w14:paraId="2A404ABE" w14:textId="2497B0F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A6D0D4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44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4A27DC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DBE7B1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530128">
        <w:t>3.14.14</w:t>
      </w:r>
      <w:r>
        <w:fldChar w:fldCharType="end"/>
      </w:r>
      <w:r>
        <w:t>).</w:t>
      </w:r>
    </w:p>
    <w:p w14:paraId="46EE5C2E" w14:textId="772BD86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lastRenderedPageBreak/>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447" w:name="_Ref3470788"/>
      <w:bookmarkStart w:id="448" w:name="_Toc5787322"/>
      <w:bookmarkEnd w:id="446"/>
      <w:r>
        <w:t>URIs that use the sarif scheme</w:t>
      </w:r>
      <w:bookmarkEnd w:id="447"/>
      <w:bookmarkEnd w:id="448"/>
    </w:p>
    <w:p w14:paraId="05851C9E" w14:textId="4BB3B67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3012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EF41363"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530128">
        <w:t>3.13.5</w:t>
      </w:r>
      <w:r w:rsidR="00A632A2">
        <w:fldChar w:fldCharType="end"/>
      </w:r>
      <w:r>
        <w:t>) at the root of the log file.</w:t>
      </w:r>
    </w:p>
    <w:p w14:paraId="5FDDB88B" w14:textId="447B8639" w:rsidR="00D55684" w:rsidRDefault="00D55684" w:rsidP="00D55684">
      <w:pPr>
        <w:pStyle w:val="Heading3"/>
      </w:pPr>
      <w:bookmarkStart w:id="449" w:name="_Toc5787323"/>
      <w:r>
        <w:t>Internationalized Resource Identifiers (IRIs)</w:t>
      </w:r>
      <w:bookmarkEnd w:id="449"/>
    </w:p>
    <w:p w14:paraId="51D90CB3" w14:textId="5DA79D7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2511A8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450" w:name="_Ref493426052"/>
      <w:bookmarkStart w:id="451" w:name="_Ref508814664"/>
      <w:bookmarkStart w:id="452" w:name="_Toc5787324"/>
      <w:r>
        <w:t>m</w:t>
      </w:r>
      <w:r w:rsidR="00815787">
        <w:t xml:space="preserve">essage </w:t>
      </w:r>
      <w:bookmarkEnd w:id="450"/>
      <w:r>
        <w:t>object</w:t>
      </w:r>
      <w:bookmarkEnd w:id="451"/>
      <w:bookmarkEnd w:id="452"/>
    </w:p>
    <w:p w14:paraId="0A758B59" w14:textId="372BB610" w:rsidR="00354823" w:rsidRPr="00354823" w:rsidRDefault="00354823" w:rsidP="00354823">
      <w:pPr>
        <w:pStyle w:val="Heading3"/>
      </w:pPr>
      <w:bookmarkStart w:id="453" w:name="_Toc5787325"/>
      <w:r>
        <w:t>General</w:t>
      </w:r>
      <w:bookmarkEnd w:id="45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4ABBA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30128">
        <w:t>3.11.3</w:t>
      </w:r>
      <w:r w:rsidR="00315546">
        <w:fldChar w:fldCharType="end"/>
      </w:r>
      <w:r w:rsidR="00BD4C74">
        <w:t>)</w:t>
      </w:r>
      <w:r>
        <w:t>.</w:t>
      </w:r>
    </w:p>
    <w:p w14:paraId="52F0962E" w14:textId="487FD74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30128">
        <w:t>3.11.4</w:t>
      </w:r>
      <w:r w:rsidR="00315546">
        <w:fldChar w:fldCharType="end"/>
      </w:r>
      <w:r w:rsidR="00315546">
        <w:t>)</w:t>
      </w:r>
      <w:r w:rsidRPr="007D1B39">
        <w:t>.</w:t>
      </w:r>
    </w:p>
    <w:p w14:paraId="72BE4F6E" w14:textId="22B2FA6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30128">
        <w:t>3.11.5</w:t>
      </w:r>
      <w:r w:rsidR="00315546">
        <w:fldChar w:fldCharType="end"/>
      </w:r>
      <w:r w:rsidR="00315546">
        <w:t>)</w:t>
      </w:r>
      <w:r w:rsidRPr="007D1B39">
        <w:t>.</w:t>
      </w:r>
    </w:p>
    <w:p w14:paraId="79A4CB7F" w14:textId="2F9F04D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30128">
        <w:t>3.11.6</w:t>
      </w:r>
      <w:r>
        <w:fldChar w:fldCharType="end"/>
      </w:r>
      <w:r>
        <w:t>).</w:t>
      </w:r>
    </w:p>
    <w:p w14:paraId="224C0855" w14:textId="11A3DAA8" w:rsidR="00BD4C74" w:rsidRDefault="00BD4C74" w:rsidP="00BD4C74">
      <w:pPr>
        <w:pStyle w:val="Heading3"/>
      </w:pPr>
      <w:bookmarkStart w:id="454" w:name="_Toc5787326"/>
      <w:r>
        <w:t>Constraints</w:t>
      </w:r>
      <w:bookmarkEnd w:id="454"/>
    </w:p>
    <w:p w14:paraId="560822EA" w14:textId="5B66726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455" w:name="_Ref503354593"/>
      <w:bookmarkStart w:id="456" w:name="_Toc5787327"/>
      <w:r>
        <w:lastRenderedPageBreak/>
        <w:t>Plain text messages</w:t>
      </w:r>
      <w:bookmarkEnd w:id="455"/>
      <w:bookmarkEnd w:id="456"/>
    </w:p>
    <w:p w14:paraId="37ABE498" w14:textId="26D2B216" w:rsidR="00032E78" w:rsidRDefault="00045705" w:rsidP="00045705">
      <w:r>
        <w:t>A plain text</w:t>
      </w:r>
      <w:r w:rsidRPr="00CD2928">
        <w:t xml:space="preserve"> message </w:t>
      </w:r>
      <w:r w:rsidRPr="00CD2928">
        <w:rPr>
          <w:b/>
        </w:rPr>
        <w:t>SHOULD</w:t>
      </w:r>
      <w:r w:rsidRPr="00CD2928">
        <w:t xml:space="preserve"> </w:t>
      </w:r>
      <w:del w:id="457" w:author="Laurence Golding" w:date="2019-04-11T16:44:00Z">
        <w:r w:rsidRPr="00CD2928" w:rsidDel="0060344C">
          <w:delText xml:space="preserve">be expressed as a single paragraph of plain text, </w:delText>
        </w:r>
      </w:del>
      <w:r w:rsidRPr="00CD2928">
        <w:t>consist</w:t>
      </w:r>
      <w:del w:id="458" w:author="Laurence Golding" w:date="2019-04-11T16:44:00Z">
        <w:r w:rsidRPr="00CD2928" w:rsidDel="0060344C">
          <w:delText>ing</w:delText>
        </w:r>
      </w:del>
      <w:r w:rsidRPr="00CD2928">
        <w:t xml:space="preserve">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5DBFCF3D" w:rsidR="00DB030B" w:rsidRDefault="00045705" w:rsidP="00045705">
      <w:r w:rsidRPr="00CD2928">
        <w:t xml:space="preserve">The message </w:t>
      </w:r>
      <w:del w:id="459" w:author="Laurence Golding" w:date="2019-04-11T16:45:00Z">
        <w:r w:rsidRPr="00A355DC" w:rsidDel="0060344C">
          <w:rPr>
            <w:b/>
          </w:rPr>
          <w:delText>SHOULD NOT</w:delText>
        </w:r>
      </w:del>
      <w:ins w:id="460" w:author="Laurence Golding" w:date="2019-04-11T16:45:00Z">
        <w:r w:rsidR="0060344C">
          <w:rPr>
            <w:b/>
          </w:rPr>
          <w:t>MAY</w:t>
        </w:r>
      </w:ins>
      <w:r w:rsidRPr="00CD2928">
        <w:t xml:space="preserve"> contain </w:t>
      </w:r>
      <w:del w:id="461" w:author="Laurence Golding" w:date="2019-04-11T16:45:00Z">
        <w:r w:rsidRPr="00CD2928" w:rsidDel="0060344C">
          <w:delText xml:space="preserve">JSON escaped </w:delText>
        </w:r>
      </w:del>
      <w:r w:rsidRPr="00CD2928">
        <w:t>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ins w:id="462" w:author="Laurence Golding" w:date="2019-04-11T16:45:00Z">
        <w:r w:rsidR="0060344C" w:rsidRPr="0060344C">
          <w:t>,</w:t>
        </w:r>
        <w:r w:rsidR="0060344C">
          <w:t xml:space="preserve"> if the SARIF log file is serializ</w:t>
        </w:r>
      </w:ins>
      <w:ins w:id="463" w:author="Laurence Golding" w:date="2019-04-11T16:46:00Z">
        <w:r w:rsidR="0060344C">
          <w:t>ed as JSON</w:t>
        </w:r>
      </w:ins>
      <w:r w:rsidRPr="0060344C">
        <w:t>)</w:t>
      </w:r>
      <w:r w:rsidRPr="00CD2928">
        <w:t>.</w:t>
      </w:r>
      <w:r w:rsidR="00DB030B">
        <w:t xml:space="preserve"> </w:t>
      </w:r>
      <w:del w:id="464" w:author="Laurence Golding" w:date="2019-04-11T16:46:00Z">
        <w:r w:rsidR="00DB030B" w:rsidDel="0060344C">
          <w:delText xml:space="preserve">However, if </w:delText>
        </w:r>
      </w:del>
      <w:proofErr w:type="spellStart"/>
      <w:ins w:id="465" w:author="Laurence Golding" w:date="2019-04-11T16:46:00Z">
        <w:r w:rsidR="0060344C">
          <w:t>L</w:t>
        </w:r>
      </w:ins>
      <w:r w:rsidR="00DB030B">
        <w:t>line</w:t>
      </w:r>
      <w:proofErr w:type="spellEnd"/>
      <w:r w:rsidR="00DB030B">
        <w:t xml:space="preserve"> breaks </w:t>
      </w:r>
      <w:del w:id="466" w:author="Laurence Golding" w:date="2019-04-11T16:46:00Z">
        <w:r w:rsidR="00DB030B" w:rsidDel="0060344C">
          <w:delText xml:space="preserve">are present, they </w:delText>
        </w:r>
      </w:del>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0F30D6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30128">
        <w:t>3.11.5</w:t>
      </w:r>
      <w:r>
        <w:fldChar w:fldCharType="end"/>
      </w:r>
      <w:r>
        <w:t>) and embedded links (§</w:t>
      </w:r>
      <w:r>
        <w:fldChar w:fldCharType="begin"/>
      </w:r>
      <w:r>
        <w:instrText xml:space="preserve"> REF _Ref508810900 \r \h </w:instrText>
      </w:r>
      <w:r>
        <w:fldChar w:fldCharType="separate"/>
      </w:r>
      <w:r w:rsidR="005301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rPr>
          <w:ins w:id="467" w:author="Laurence Golding" w:date="2019-04-11T16:48: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ins w:id="468" w:author="Laurence Golding" w:date="2019-04-11T16:49:00Z">
        <w:r>
          <w:t xml:space="preserve">A </w:t>
        </w:r>
      </w:ins>
      <w:ins w:id="469" w:author="Laurence Golding" w:date="2019-04-11T16:48:00Z">
        <w:r>
          <w:t xml:space="preserve">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w:t>
        </w:r>
      </w:ins>
      <w:ins w:id="470" w:author="Laurence Golding" w:date="2019-04-11T16:49:00Z">
        <w:r>
          <w:t xml:space="preserve">A SARIF viewer </w:t>
        </w:r>
        <w:r w:rsidRPr="006A6EFE">
          <w:rPr>
            <w:b/>
          </w:rPr>
          <w:t>SHOULD</w:t>
        </w:r>
        <w:r>
          <w:t xml:space="preserve"> break the line in its display when it encounters a line break sequence.</w:t>
        </w:r>
      </w:ins>
    </w:p>
    <w:p w14:paraId="67178A75" w14:textId="3BE24205" w:rsidR="00A4123E" w:rsidRDefault="008563DD" w:rsidP="00A4123E">
      <w:pPr>
        <w:pStyle w:val="Heading3"/>
      </w:pPr>
      <w:bookmarkStart w:id="471" w:name="_Ref503354606"/>
      <w:bookmarkStart w:id="472" w:name="_Toc5787328"/>
      <w:r>
        <w:t>Formatted</w:t>
      </w:r>
      <w:r w:rsidR="00A4123E">
        <w:t xml:space="preserve"> messages</w:t>
      </w:r>
      <w:bookmarkEnd w:id="471"/>
      <w:bookmarkEnd w:id="472"/>
    </w:p>
    <w:p w14:paraId="78C77DEB" w14:textId="06212753" w:rsidR="00675C8D" w:rsidRPr="00675C8D" w:rsidRDefault="00675C8D" w:rsidP="00675C8D">
      <w:pPr>
        <w:pStyle w:val="Heading4"/>
      </w:pPr>
      <w:bookmarkStart w:id="473" w:name="_Toc5787329"/>
      <w:r>
        <w:t>General</w:t>
      </w:r>
      <w:bookmarkEnd w:id="473"/>
    </w:p>
    <w:p w14:paraId="45F56986" w14:textId="708BBE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301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30128">
        <w:t>3.11.6</w:t>
      </w:r>
      <w:r w:rsidR="0085499B">
        <w:fldChar w:fldCharType="end"/>
      </w:r>
      <w:r w:rsidR="0085499B">
        <w:t>).</w:t>
      </w:r>
    </w:p>
    <w:p w14:paraId="1BFC46D5" w14:textId="2563798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474" w:name="_Ref503355198"/>
      <w:bookmarkStart w:id="475" w:name="_Toc5787330"/>
      <w:r>
        <w:t>Security implications</w:t>
      </w:r>
      <w:bookmarkEnd w:id="474"/>
      <w:bookmarkEnd w:id="47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4398DC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01CAEF"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76" w:name="_Ref508810893"/>
      <w:bookmarkStart w:id="477" w:name="_Toc5787331"/>
      <w:bookmarkStart w:id="478" w:name="_Ref503352567"/>
      <w:r>
        <w:t>Messages with placeholders</w:t>
      </w:r>
      <w:bookmarkEnd w:id="476"/>
      <w:bookmarkEnd w:id="47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79E909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3012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BA443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D5F167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2D82F457" w14:textId="1797EF9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30128">
        <w:t>3.14.22</w:t>
      </w:r>
      <w:r>
        <w:fldChar w:fldCharType="end"/>
      </w:r>
      <w:r>
        <w:t>.</w:t>
      </w:r>
    </w:p>
    <w:p w14:paraId="13E475FD" w14:textId="11EBF1C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3E8F3038" w14:textId="5F47F60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30128">
        <w:t>3.25.5</w:t>
      </w:r>
      <w:r>
        <w:fldChar w:fldCharType="end"/>
      </w:r>
      <w:r>
        <w:t>.</w:t>
      </w:r>
    </w:p>
    <w:p w14:paraId="1639AEDC" w14:textId="110A252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30128">
        <w:t>3.25.11</w:t>
      </w:r>
      <w:r>
        <w:fldChar w:fldCharType="end"/>
      </w:r>
      <w:r>
        <w:t>.</w:t>
      </w:r>
    </w:p>
    <w:p w14:paraId="3DF5F195" w14:textId="4D224C2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30128">
        <w:t>3.11.8</w:t>
      </w:r>
      <w:r>
        <w:fldChar w:fldCharType="end"/>
      </w:r>
      <w:r>
        <w:t>.</w:t>
      </w:r>
    </w:p>
    <w:p w14:paraId="1F41BBCB" w14:textId="33631EE2"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301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79" w:name="_Ref508810900"/>
      <w:bookmarkStart w:id="480" w:name="_Toc5787332"/>
      <w:r>
        <w:t>Messages with e</w:t>
      </w:r>
      <w:r w:rsidR="00A4123E">
        <w:t>mbedded links</w:t>
      </w:r>
      <w:bookmarkEnd w:id="478"/>
      <w:bookmarkEnd w:id="479"/>
      <w:bookmarkEnd w:id="480"/>
    </w:p>
    <w:p w14:paraId="039E6FD3" w14:textId="51D33DA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30128">
        <w:t>3.25</w:t>
      </w:r>
      <w:r w:rsidR="00360983">
        <w:fldChar w:fldCharType="end"/>
      </w:r>
      <w:r w:rsidR="006B7822">
        <w:t>)</w:t>
      </w:r>
      <w:r w:rsidR="002957C4">
        <w:t>. We refer to these links as “embedded links”.</w:t>
      </w:r>
    </w:p>
    <w:p w14:paraId="2E75A42E" w14:textId="4FE670C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301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FC62F0C" w:rsidR="002957C4" w:rsidRDefault="00424AAB" w:rsidP="002957C4">
      <w:r>
        <w:t>Within a plain text message (§</w:t>
      </w:r>
      <w:r>
        <w:fldChar w:fldCharType="begin"/>
      </w:r>
      <w:r>
        <w:instrText xml:space="preserve"> REF _Ref503354593 \r \h </w:instrText>
      </w:r>
      <w:r>
        <w:fldChar w:fldCharType="separate"/>
      </w:r>
      <w:r w:rsidR="005301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13306C4" w:rsidR="0012062C" w:rsidRDefault="0012062C" w:rsidP="0012062C">
      <w:pPr>
        <w:pStyle w:val="Note"/>
      </w:pPr>
      <w:r>
        <w:t>Prohibited term used i</w:t>
      </w:r>
      <w:ins w:id="481" w:author="Laurence Golding" w:date="2019-04-12T10:49:00Z">
        <w:r w:rsidR="001824B6">
          <w:t xml:space="preserve">n </w:t>
        </w:r>
        <w:r w:rsidR="001824B6">
          <w:fldChar w:fldCharType="begin"/>
        </w:r>
        <w:r w:rsidR="001824B6">
          <w:instrText xml:space="preserve"> HYPERLINK "para%5b0%5d/spans%5b2%5d" </w:instrText>
        </w:r>
        <w:r w:rsidR="001824B6">
          <w:fldChar w:fldCharType="separate"/>
        </w:r>
        <w:r w:rsidR="001824B6" w:rsidRPr="001824B6">
          <w:rPr>
            <w:rStyle w:val="Hyperlink"/>
          </w:rPr>
          <w:t>para[0]\spans[2]</w:t>
        </w:r>
        <w:r w:rsidR="001824B6">
          <w:fldChar w:fldCharType="end"/>
        </w:r>
        <w:r w:rsidR="001824B6">
          <w:t>.</w:t>
        </w:r>
      </w:ins>
      <w:del w:id="482" w:author="Laurence Golding" w:date="2019-04-12T10:49:00Z">
        <w:r w:rsidDel="001824B6">
          <w:delText xml:space="preserve">n </w:delText>
        </w:r>
        <w:r w:rsidR="00796C37" w:rsidDel="001824B6">
          <w:fldChar w:fldCharType="begin"/>
        </w:r>
      </w:del>
      <w:del w:id="483" w:author="Laurence Golding" w:date="2019-04-12T08:37:00Z">
        <w:r w:rsidR="00796C37" w:rsidDel="00814CB5">
          <w:delInstrText xml:space="preserve"> HYPERLINK "1" </w:delInstrText>
        </w:r>
      </w:del>
      <w:del w:id="484" w:author="Laurence Golding" w:date="2019-04-12T10:49:00Z">
        <w:r w:rsidR="00796C37" w:rsidDel="001824B6">
          <w:fldChar w:fldCharType="separate"/>
        </w:r>
        <w:r w:rsidR="00685A06" w:rsidRPr="00685A06" w:rsidDel="001824B6">
          <w:rPr>
            <w:rStyle w:val="Hyperlink"/>
          </w:rPr>
          <w:delText>para[0]\spans[2]</w:delText>
        </w:r>
        <w:r w:rsidR="00796C37" w:rsidDel="001824B6">
          <w:rPr>
            <w:rStyle w:val="Hyperlink"/>
          </w:rPr>
          <w:fldChar w:fldCharType="end"/>
        </w:r>
        <w:r w:rsidR="00685A06" w:rsidDel="001824B6">
          <w:delText>.</w:delText>
        </w:r>
      </w:del>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D520AE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53012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3012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B8EB12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30128">
        <w:t>3.10.3</w:t>
      </w:r>
      <w:r>
        <w:fldChar w:fldCharType="end"/>
      </w:r>
      <w:r>
        <w:t>). This allows a message to refer to any content elsewhere in the SARIF log file.</w:t>
      </w:r>
    </w:p>
    <w:p w14:paraId="11BBD4FB" w14:textId="3E2E0566"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53012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2F6B1D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485" w:name="_Ref508812963"/>
      <w:bookmarkStart w:id="486" w:name="_Ref4242083"/>
      <w:bookmarkStart w:id="487" w:name="_Toc5787333"/>
      <w:bookmarkStart w:id="488" w:name="_Hlk4660327"/>
      <w:bookmarkStart w:id="489" w:name="_Ref493337542"/>
      <w:r>
        <w:t xml:space="preserve">Message string </w:t>
      </w:r>
      <w:bookmarkEnd w:id="485"/>
      <w:r w:rsidR="00A00B41">
        <w:t>lookup</w:t>
      </w:r>
      <w:bookmarkEnd w:id="486"/>
      <w:bookmarkEnd w:id="487"/>
    </w:p>
    <w:p w14:paraId="2DC31705" w14:textId="108BB70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3012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00D9ACA"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530128">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530128">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30128">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672D5DC1"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530128">
        <w:t>3.25.11</w:t>
      </w:r>
      <w:r w:rsidR="005B5E56">
        <w:fldChar w:fldCharType="end"/>
      </w:r>
      <w:r w:rsidR="005B5E56">
        <w:t>) THEN</w:t>
      </w:r>
    </w:p>
    <w:p w14:paraId="6BFCB305" w14:textId="7AEC39DD"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530128">
        <w:t>3.46</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530128">
        <w:t>3.18.21</w:t>
      </w:r>
      <w:r>
        <w:fldChar w:fldCharType="end"/>
      </w:r>
      <w:r>
        <w:t>), which defines the rule that was violated by this result.</w:t>
      </w:r>
    </w:p>
    <w:p w14:paraId="18F8DF30" w14:textId="45B99EF3"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530128">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3DFD02F"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3012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4FF01FB3"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530128">
        <w:t>3.55.5</w:t>
      </w:r>
      <w:r>
        <w:fldChar w:fldCharType="end"/>
      </w:r>
      <w:r>
        <w:t>) THEN</w:t>
      </w:r>
    </w:p>
    <w:p w14:paraId="0754D2E7" w14:textId="385A1EF5"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530128">
        <w:t>3.46</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530128">
        <w:t>3.18.21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7C70FC70"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530128">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490" w:name="_Ref508811133"/>
      <w:bookmarkStart w:id="491" w:name="_Toc5787334"/>
      <w:bookmarkEnd w:id="488"/>
      <w:r>
        <w:t>text property</w:t>
      </w:r>
      <w:bookmarkEnd w:id="490"/>
      <w:bookmarkEnd w:id="491"/>
    </w:p>
    <w:p w14:paraId="38926169" w14:textId="0042254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30128">
        <w:t>3.11.3</w:t>
      </w:r>
      <w:r>
        <w:fldChar w:fldCharType="end"/>
      </w:r>
      <w:r>
        <w:t>)</w:t>
      </w:r>
      <w:r w:rsidRPr="0027620D">
        <w:t>.</w:t>
      </w:r>
    </w:p>
    <w:p w14:paraId="68ED5C2D" w14:textId="1CE1441F" w:rsidR="00B607AD" w:rsidRDefault="007C76ED" w:rsidP="00B607AD">
      <w:pPr>
        <w:pStyle w:val="Heading3"/>
      </w:pPr>
      <w:bookmarkStart w:id="492" w:name="_Ref508811583"/>
      <w:bookmarkStart w:id="493" w:name="_Toc5787335"/>
      <w:r>
        <w:t xml:space="preserve">markdown </w:t>
      </w:r>
      <w:r w:rsidR="00B607AD">
        <w:t>property</w:t>
      </w:r>
      <w:bookmarkEnd w:id="492"/>
      <w:bookmarkEnd w:id="493"/>
    </w:p>
    <w:p w14:paraId="252D70DD" w14:textId="39DF745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301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D8CF73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494" w:name="_Ref508811592"/>
      <w:bookmarkStart w:id="495" w:name="_Toc5787336"/>
      <w:r>
        <w:t>id</w:t>
      </w:r>
      <w:r w:rsidR="00B607AD">
        <w:t xml:space="preserve"> property</w:t>
      </w:r>
      <w:bookmarkEnd w:id="494"/>
      <w:bookmarkEnd w:id="495"/>
    </w:p>
    <w:p w14:paraId="5F5AED7E" w14:textId="149C105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301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496" w:name="_Ref508811093"/>
      <w:bookmarkStart w:id="497" w:name="_Toc5787337"/>
      <w:r>
        <w:lastRenderedPageBreak/>
        <w:t>arguments property</w:t>
      </w:r>
      <w:bookmarkEnd w:id="496"/>
      <w:bookmarkEnd w:id="497"/>
    </w:p>
    <w:p w14:paraId="3337B550" w14:textId="74B19CD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3012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30128">
        <w:t>3.11.10</w:t>
      </w:r>
      <w:r>
        <w:fldChar w:fldCharType="end"/>
      </w:r>
      <w:r>
        <w:t>) contains any placeholders (§</w:t>
      </w:r>
      <w:r>
        <w:fldChar w:fldCharType="begin"/>
      </w:r>
      <w:r>
        <w:instrText xml:space="preserve"> REF _Ref508810893 \r \h </w:instrText>
      </w:r>
      <w:r>
        <w:fldChar w:fldCharType="separate"/>
      </w:r>
      <w:r w:rsidR="005301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301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498" w:name="_Ref3551923"/>
      <w:bookmarkStart w:id="499" w:name="_Toc5787338"/>
      <w:r>
        <w:t>multiformatMessageString object</w:t>
      </w:r>
      <w:bookmarkEnd w:id="498"/>
      <w:bookmarkEnd w:id="499"/>
    </w:p>
    <w:p w14:paraId="38BF636F" w14:textId="60D0304F" w:rsidR="006F2550" w:rsidRDefault="006F2550" w:rsidP="006F2550">
      <w:pPr>
        <w:pStyle w:val="Heading3"/>
      </w:pPr>
      <w:bookmarkStart w:id="500" w:name="_Toc5787339"/>
      <w:r>
        <w:t>General</w:t>
      </w:r>
      <w:bookmarkEnd w:id="50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501" w:name="_Ref4522143"/>
      <w:bookmarkStart w:id="502" w:name="_Toc5787340"/>
      <w:r>
        <w:t xml:space="preserve">Localizable </w:t>
      </w:r>
      <w:proofErr w:type="spellStart"/>
      <w:r>
        <w:t>multiformatMessageStrings</w:t>
      </w:r>
      <w:bookmarkEnd w:id="501"/>
      <w:bookmarkEnd w:id="502"/>
      <w:proofErr w:type="spellEnd"/>
    </w:p>
    <w:p w14:paraId="76D5DBD2" w14:textId="5CCA5C7C"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530128">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503" w:name="_Ref3551354"/>
      <w:bookmarkStart w:id="504" w:name="_Toc5787341"/>
      <w:r>
        <w:t>text property</w:t>
      </w:r>
      <w:bookmarkEnd w:id="503"/>
      <w:bookmarkEnd w:id="50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505" w:name="_Ref3625000"/>
      <w:bookmarkStart w:id="506" w:name="_Toc5787342"/>
      <w:r>
        <w:t>markdown property</w:t>
      </w:r>
      <w:bookmarkEnd w:id="505"/>
      <w:bookmarkEnd w:id="506"/>
    </w:p>
    <w:p w14:paraId="20AC6A2B" w14:textId="0765497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30128">
        <w:t>3.11.4</w:t>
      </w:r>
      <w:r>
        <w:fldChar w:fldCharType="end"/>
      </w:r>
      <w:r>
        <w:t>) expressed in GitHub-Flavored Markdown [</w:t>
      </w:r>
      <w:hyperlink w:anchor="GFM" w:history="1">
        <w:r w:rsidRPr="006F2550">
          <w:rPr>
            <w:rStyle w:val="Hyperlink"/>
          </w:rPr>
          <w:t>GFM</w:t>
        </w:r>
      </w:hyperlink>
      <w:r>
        <w:t>].</w:t>
      </w:r>
    </w:p>
    <w:p w14:paraId="2C9A46D1" w14:textId="2F641A1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30128">
        <w:t>3.12.3</w:t>
      </w:r>
      <w:r w:rsidR="000E616A">
        <w:fldChar w:fldCharType="end"/>
      </w:r>
      <w:r>
        <w:t>) instead.</w:t>
      </w:r>
    </w:p>
    <w:p w14:paraId="0645E5C8" w14:textId="1357072E" w:rsidR="0038356E" w:rsidRPr="0038356E" w:rsidRDefault="00815787" w:rsidP="0038356E">
      <w:pPr>
        <w:pStyle w:val="Heading2"/>
      </w:pPr>
      <w:bookmarkStart w:id="507" w:name="_Ref508812301"/>
      <w:bookmarkStart w:id="508" w:name="_Toc5787343"/>
      <w:r>
        <w:t>sarifLog object</w:t>
      </w:r>
      <w:bookmarkEnd w:id="489"/>
      <w:bookmarkEnd w:id="507"/>
      <w:bookmarkEnd w:id="508"/>
    </w:p>
    <w:p w14:paraId="5DEDD21B" w14:textId="0630136E" w:rsidR="000D32C1" w:rsidRDefault="000D32C1" w:rsidP="000D32C1">
      <w:pPr>
        <w:pStyle w:val="Heading3"/>
      </w:pPr>
      <w:bookmarkStart w:id="509" w:name="_Toc5787344"/>
      <w:r>
        <w:t>General</w:t>
      </w:r>
      <w:bookmarkEnd w:id="5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D5D3DF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30128">
        <w:t>3.13.2</w:t>
      </w:r>
      <w:r w:rsidR="0038356E">
        <w:fldChar w:fldCharType="end"/>
      </w:r>
      <w:r w:rsidR="00D71A1D">
        <w:t>.</w:t>
      </w:r>
    </w:p>
    <w:p w14:paraId="69B7D7D3" w14:textId="25A345C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30128">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061F4A3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301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10" w:name="_Ref493349977"/>
      <w:bookmarkStart w:id="511" w:name="_Ref493350297"/>
      <w:bookmarkStart w:id="512" w:name="_Toc5787345"/>
      <w:r>
        <w:t>version property</w:t>
      </w:r>
      <w:bookmarkEnd w:id="510"/>
      <w:bookmarkEnd w:id="511"/>
      <w:bookmarkEnd w:id="51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13" w:name="_Ref508812350"/>
      <w:bookmarkStart w:id="514" w:name="_Toc5787346"/>
      <w:r>
        <w:t>$schema property</w:t>
      </w:r>
      <w:bookmarkEnd w:id="513"/>
      <w:bookmarkEnd w:id="51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D2A75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301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15" w:name="_Ref493349987"/>
      <w:bookmarkStart w:id="516" w:name="_Toc5787347"/>
      <w:r>
        <w:t>runs property</w:t>
      </w:r>
      <w:bookmarkEnd w:id="515"/>
      <w:bookmarkEnd w:id="516"/>
    </w:p>
    <w:p w14:paraId="4CED6907" w14:textId="319F71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301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517" w:name="_Ref3470597"/>
      <w:bookmarkStart w:id="518" w:name="_Toc5787348"/>
      <w:proofErr w:type="spellStart"/>
      <w:r>
        <w:t>inlineExternalProperties</w:t>
      </w:r>
      <w:proofErr w:type="spellEnd"/>
      <w:r>
        <w:t xml:space="preserve"> property</w:t>
      </w:r>
      <w:bookmarkEnd w:id="517"/>
      <w:bookmarkEnd w:id="518"/>
    </w:p>
    <w:p w14:paraId="12679AC5" w14:textId="2771F6E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30128">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530128">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2F9F88A"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3012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53012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08927E7B"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530128">
        <w:t>4.3.4</w:t>
      </w:r>
      <w:r>
        <w:fldChar w:fldCharType="end"/>
      </w:r>
      <w:r>
        <w:t>.</w:t>
      </w:r>
    </w:p>
    <w:p w14:paraId="7B0569FB" w14:textId="77777777" w:rsidR="00A632A2" w:rsidRPr="00230F9F" w:rsidRDefault="00A632A2" w:rsidP="00A632A2">
      <w:pPr>
        <w:pStyle w:val="Code"/>
      </w:pPr>
    </w:p>
    <w:p w14:paraId="19BFAEC2" w14:textId="78B87BB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301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D1DB0F0" w:rsidR="00A632A2" w:rsidRDefault="00A632A2" w:rsidP="00A632A2">
      <w:pPr>
        <w:pStyle w:val="Code"/>
      </w:pPr>
      <w:r>
        <w:t xml:space="preserve">  "runs": [                                           # See §</w:t>
      </w:r>
      <w:r>
        <w:fldChar w:fldCharType="begin"/>
      </w:r>
      <w:r>
        <w:instrText xml:space="preserve"> REF _Ref493349987 \r \h </w:instrText>
      </w:r>
      <w:r>
        <w:fldChar w:fldCharType="separate"/>
      </w:r>
      <w:r w:rsidR="00530128">
        <w:t>3.13.4</w:t>
      </w:r>
      <w:r>
        <w:fldChar w:fldCharType="end"/>
      </w:r>
      <w:r>
        <w:t>.</w:t>
      </w:r>
    </w:p>
    <w:p w14:paraId="7DDACCCC" w14:textId="70E128CB" w:rsidR="00A632A2" w:rsidRDefault="00A632A2" w:rsidP="00A632A2">
      <w:pPr>
        <w:pStyle w:val="Code"/>
      </w:pPr>
      <w:r>
        <w:t xml:space="preserve">    {                                                 # A run object (§</w:t>
      </w:r>
      <w:r>
        <w:fldChar w:fldCharType="begin"/>
      </w:r>
      <w:r>
        <w:instrText xml:space="preserve"> REF _Ref493349997 \r \h </w:instrText>
      </w:r>
      <w:r>
        <w:fldChar w:fldCharType="separate"/>
      </w:r>
      <w:r w:rsidR="00530128">
        <w:t>3.14</w:t>
      </w:r>
      <w:r>
        <w:fldChar w:fldCharType="end"/>
      </w:r>
      <w:r>
        <w:t>).</w:t>
      </w:r>
    </w:p>
    <w:p w14:paraId="4DEFBA4D" w14:textId="2EA654DD" w:rsidR="00A632A2" w:rsidRDefault="00A632A2" w:rsidP="00A632A2">
      <w:pPr>
        <w:pStyle w:val="Code"/>
        <w:rPr>
          <w:ins w:id="519" w:author="Laurence Golding" w:date="2019-04-12T13:31:00Z"/>
        </w:rPr>
      </w:pPr>
      <w:r>
        <w:t xml:space="preserve">      "tool": {                                       # See §</w:t>
      </w:r>
      <w:r>
        <w:fldChar w:fldCharType="begin"/>
      </w:r>
      <w:r>
        <w:instrText xml:space="preserve"> REF _Ref493350956 \r \h </w:instrText>
      </w:r>
      <w:r>
        <w:fldChar w:fldCharType="separate"/>
      </w:r>
      <w:r w:rsidR="00530128">
        <w:t>3.14.6</w:t>
      </w:r>
      <w:r>
        <w:fldChar w:fldCharType="end"/>
      </w:r>
      <w:r>
        <w:t>.</w:t>
      </w:r>
    </w:p>
    <w:p w14:paraId="3E1276A8" w14:textId="5180322D" w:rsidR="0008202B" w:rsidRDefault="0008202B" w:rsidP="00A632A2">
      <w:pPr>
        <w:pStyle w:val="Code"/>
      </w:pPr>
      <w:ins w:id="520" w:author="Laurence Golding" w:date="2019-04-12T13:31:00Z">
        <w:r>
          <w:t xml:space="preserve">        "driver": {</w:t>
        </w:r>
      </w:ins>
    </w:p>
    <w:p w14:paraId="046A8811" w14:textId="75D56EB4" w:rsidR="00A632A2" w:rsidRDefault="00A632A2" w:rsidP="00A632A2">
      <w:pPr>
        <w:pStyle w:val="Code"/>
        <w:rPr>
          <w:ins w:id="521" w:author="Laurence Golding" w:date="2019-04-12T13:31:00Z"/>
        </w:rPr>
      </w:pPr>
      <w:r>
        <w:t xml:space="preserve">        </w:t>
      </w:r>
      <w:ins w:id="522" w:author="Laurence Golding" w:date="2019-04-12T13:31:00Z">
        <w:r w:rsidR="0008202B">
          <w:t xml:space="preserve">  </w:t>
        </w:r>
      </w:ins>
      <w:r>
        <w:t>"name": "</w:t>
      </w:r>
      <w:proofErr w:type="spellStart"/>
      <w:r>
        <w:t>ImageAccessibilityScanner</w:t>
      </w:r>
      <w:proofErr w:type="spellEnd"/>
      <w:r>
        <w:t>"</w:t>
      </w:r>
    </w:p>
    <w:p w14:paraId="1804F3F1" w14:textId="71BC7A00" w:rsidR="0008202B" w:rsidRDefault="0008202B" w:rsidP="00A632A2">
      <w:pPr>
        <w:pStyle w:val="Code"/>
      </w:pPr>
      <w:ins w:id="523" w:author="Laurence Golding" w:date="2019-04-12T13:31:00Z">
        <w:r>
          <w:t xml:space="preserve">        }</w:t>
        </w:r>
      </w:ins>
    </w:p>
    <w:p w14:paraId="49F6C4C0" w14:textId="77777777" w:rsidR="00A632A2" w:rsidRDefault="00A632A2" w:rsidP="00A632A2">
      <w:pPr>
        <w:pStyle w:val="Code"/>
      </w:pPr>
      <w:r>
        <w:t xml:space="preserve">      },</w:t>
      </w:r>
    </w:p>
    <w:p w14:paraId="1AE6CBA0" w14:textId="371215D2" w:rsidR="00A632A2" w:rsidRDefault="00A632A2" w:rsidP="00A632A2">
      <w:pPr>
        <w:pStyle w:val="Code"/>
      </w:pPr>
      <w:r>
        <w:t xml:space="preserve">      "</w:t>
      </w:r>
      <w:proofErr w:type="spellStart"/>
      <w:r>
        <w:t>externalPropertyFileReferences</w:t>
      </w:r>
      <w:proofErr w:type="spellEnd"/>
      <w:r>
        <w:t xml:space="preserve">": </w:t>
      </w:r>
      <w:del w:id="524" w:author="Laurence Golding" w:date="2019-04-10T14:20:00Z">
        <w:r w:rsidDel="00357A3B">
          <w:delText xml:space="preserve">[             </w:delText>
        </w:r>
      </w:del>
      <w:ins w:id="525" w:author="Laurence Golding" w:date="2019-04-10T14:20:00Z">
        <w:r w:rsidR="00357A3B">
          <w:t xml:space="preserve">{             </w:t>
        </w:r>
      </w:ins>
      <w:r>
        <w:t># See §</w:t>
      </w:r>
      <w:r>
        <w:fldChar w:fldCharType="begin"/>
      </w:r>
      <w:r>
        <w:instrText xml:space="preserve"> REF _Ref522953645 \r \h </w:instrText>
      </w:r>
      <w:r>
        <w:fldChar w:fldCharType="separate"/>
      </w:r>
      <w:r w:rsidR="00530128">
        <w:t>3.14.2</w:t>
      </w:r>
      <w:r>
        <w:fldChar w:fldCharType="end"/>
      </w:r>
      <w:r>
        <w:t>.</w:t>
      </w:r>
    </w:p>
    <w:p w14:paraId="231E8148" w14:textId="3DF53C28" w:rsidR="00A632A2" w:rsidRDefault="00A632A2" w:rsidP="00A632A2">
      <w:pPr>
        <w:pStyle w:val="Code"/>
        <w:rPr>
          <w:ins w:id="526" w:author="Laurence Golding" w:date="2019-04-12T13:32:00Z"/>
        </w:rPr>
      </w:pPr>
      <w:r>
        <w:t xml:space="preserve">        </w:t>
      </w:r>
      <w:ins w:id="527" w:author="Laurence Golding" w:date="2019-04-10T14:21:00Z">
        <w:r w:rsidR="00357A3B">
          <w:t xml:space="preserve">"artifacts": </w:t>
        </w:r>
      </w:ins>
      <w:del w:id="528" w:author="Laurence Golding" w:date="2019-04-12T13:29:00Z">
        <w:r w:rsidDel="0008202B">
          <w:delText>{</w:delText>
        </w:r>
      </w:del>
      <w:ins w:id="529" w:author="Laurence Golding" w:date="2019-04-12T13:29:00Z">
        <w:r w:rsidR="0008202B">
          <w:t>[</w:t>
        </w:r>
      </w:ins>
    </w:p>
    <w:p w14:paraId="041193AA" w14:textId="5510C941" w:rsidR="0008202B" w:rsidRDefault="0008202B" w:rsidP="00A632A2">
      <w:pPr>
        <w:pStyle w:val="Code"/>
      </w:pPr>
      <w:ins w:id="530" w:author="Laurence Golding" w:date="2019-04-12T13:32:00Z">
        <w:r>
          <w:t xml:space="preserve">          {</w:t>
        </w:r>
      </w:ins>
    </w:p>
    <w:p w14:paraId="64527DEC" w14:textId="0C43CEFD" w:rsidR="00A632A2" w:rsidRDefault="00A632A2" w:rsidP="00A632A2">
      <w:pPr>
        <w:pStyle w:val="Code"/>
      </w:pPr>
      <w:r>
        <w:t xml:space="preserve">          </w:t>
      </w:r>
      <w:ins w:id="531" w:author="Laurence Golding" w:date="2019-04-12T13:32:00Z">
        <w:r w:rsidR="0008202B">
          <w:t xml:space="preserve">  </w:t>
        </w:r>
      </w:ins>
      <w:r>
        <w:t>"location": {</w:t>
      </w:r>
    </w:p>
    <w:p w14:paraId="4BB5AD9C" w14:textId="1189F803" w:rsidR="00A632A2" w:rsidRDefault="00A632A2" w:rsidP="00A632A2">
      <w:pPr>
        <w:pStyle w:val="Code"/>
      </w:pPr>
      <w:r>
        <w:t xml:space="preserve">            </w:t>
      </w:r>
      <w:ins w:id="532" w:author="Laurence Golding" w:date="2019-04-12T13:32:00Z">
        <w:r w:rsidR="0008202B">
          <w:t xml:space="preserve">  </w:t>
        </w:r>
      </w:ins>
      <w:r>
        <w:t>"uri": "sarif:/</w:t>
      </w:r>
      <w:proofErr w:type="spellStart"/>
      <w:r>
        <w:t>inlineExternalPropertyFiles</w:t>
      </w:r>
      <w:proofErr w:type="spellEnd"/>
      <w:r>
        <w:t>/0"</w:t>
      </w:r>
    </w:p>
    <w:p w14:paraId="13D22293" w14:textId="0559FFAC" w:rsidR="00A632A2" w:rsidRDefault="00A632A2" w:rsidP="00A632A2">
      <w:pPr>
        <w:pStyle w:val="Code"/>
        <w:rPr>
          <w:ins w:id="533" w:author="Laurence Golding" w:date="2019-04-12T13:32:00Z"/>
        </w:rPr>
      </w:pPr>
      <w:r>
        <w:t xml:space="preserve">          </w:t>
      </w:r>
      <w:ins w:id="534" w:author="Laurence Golding" w:date="2019-04-12T13:32:00Z">
        <w:r w:rsidR="0008202B">
          <w:t xml:space="preserve">  </w:t>
        </w:r>
      </w:ins>
      <w:r>
        <w:t>}</w:t>
      </w:r>
    </w:p>
    <w:p w14:paraId="71922858" w14:textId="5EAF4514" w:rsidR="0008202B" w:rsidRDefault="0008202B" w:rsidP="00A632A2">
      <w:pPr>
        <w:pStyle w:val="Code"/>
      </w:pPr>
      <w:ins w:id="535" w:author="Laurence Golding" w:date="2019-04-12T13:32:00Z">
        <w:r>
          <w:t xml:space="preserve">          }</w:t>
        </w:r>
      </w:ins>
    </w:p>
    <w:p w14:paraId="7F852043" w14:textId="08C9BA1A" w:rsidR="00A632A2" w:rsidRDefault="00A632A2" w:rsidP="00A632A2">
      <w:pPr>
        <w:pStyle w:val="Code"/>
      </w:pPr>
      <w:r>
        <w:t xml:space="preserve">        </w:t>
      </w:r>
      <w:del w:id="536" w:author="Laurence Golding" w:date="2019-04-12T13:32:00Z">
        <w:r w:rsidDel="0008202B">
          <w:delText>}</w:delText>
        </w:r>
      </w:del>
      <w:ins w:id="537" w:author="Laurence Golding" w:date="2019-04-12T13:32:00Z">
        <w:r w:rsidR="0008202B">
          <w:t>]</w:t>
        </w:r>
      </w:ins>
    </w:p>
    <w:p w14:paraId="3133B9C1" w14:textId="303BE27B" w:rsidR="00A632A2" w:rsidRDefault="00A632A2" w:rsidP="00A632A2">
      <w:pPr>
        <w:pStyle w:val="Code"/>
      </w:pPr>
      <w:r>
        <w:t xml:space="preserve">      </w:t>
      </w:r>
      <w:del w:id="538" w:author="Laurence Golding" w:date="2019-04-12T13:32:00Z">
        <w:r w:rsidDel="0008202B">
          <w:delText>],</w:delText>
        </w:r>
      </w:del>
      <w:ins w:id="539" w:author="Laurence Golding" w:date="2019-04-12T13:32:00Z">
        <w:r w:rsidR="0008202B">
          <w:t>},</w:t>
        </w:r>
      </w:ins>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D96D3B2" w:rsidR="00A632A2" w:rsidRDefault="00A632A2" w:rsidP="00A632A2">
      <w:pPr>
        <w:pStyle w:val="Code"/>
        <w:rPr>
          <w:ins w:id="540" w:author="Laurence Golding" w:date="2019-04-12T13:33:00Z"/>
        </w:rPr>
      </w:pPr>
      <w:r>
        <w:t xml:space="preserve">      "tool": {</w:t>
      </w:r>
    </w:p>
    <w:p w14:paraId="1E445119" w14:textId="6944254D" w:rsidR="0008202B" w:rsidRDefault="0008202B" w:rsidP="00A632A2">
      <w:pPr>
        <w:pStyle w:val="Code"/>
      </w:pPr>
      <w:ins w:id="541" w:author="Laurence Golding" w:date="2019-04-12T13:33:00Z">
        <w:r>
          <w:t xml:space="preserve">        "driver": {</w:t>
        </w:r>
      </w:ins>
    </w:p>
    <w:p w14:paraId="4F9BE2AE" w14:textId="4BAC1F1D" w:rsidR="00A632A2" w:rsidRDefault="00A632A2" w:rsidP="00A632A2">
      <w:pPr>
        <w:pStyle w:val="Code"/>
        <w:rPr>
          <w:ins w:id="542" w:author="Laurence Golding" w:date="2019-04-12T13:33:00Z"/>
        </w:rPr>
      </w:pPr>
      <w:r>
        <w:t xml:space="preserve">        </w:t>
      </w:r>
      <w:ins w:id="543" w:author="Laurence Golding" w:date="2019-04-12T13:33:00Z">
        <w:r w:rsidR="0008202B">
          <w:t xml:space="preserve">  </w:t>
        </w:r>
      </w:ins>
      <w:r>
        <w:t>"name": "</w:t>
      </w:r>
      <w:proofErr w:type="spellStart"/>
      <w:r>
        <w:t>ImageSuitabilityScanner</w:t>
      </w:r>
      <w:proofErr w:type="spellEnd"/>
      <w:r>
        <w:t>"</w:t>
      </w:r>
    </w:p>
    <w:p w14:paraId="25326D82" w14:textId="7E4E0CFC" w:rsidR="0008202B" w:rsidRDefault="0008202B" w:rsidP="00A632A2">
      <w:pPr>
        <w:pStyle w:val="Code"/>
      </w:pPr>
      <w:ins w:id="544" w:author="Laurence Golding" w:date="2019-04-12T13:33:00Z">
        <w:r>
          <w:t xml:space="preserve">        }</w:t>
        </w:r>
      </w:ins>
    </w:p>
    <w:p w14:paraId="74B87647" w14:textId="77777777" w:rsidR="00A632A2" w:rsidRDefault="00A632A2" w:rsidP="00A632A2">
      <w:pPr>
        <w:pStyle w:val="Code"/>
      </w:pPr>
      <w:r>
        <w:t xml:space="preserve">      },</w:t>
      </w:r>
    </w:p>
    <w:p w14:paraId="639E8597" w14:textId="2785E77A" w:rsidR="00A632A2" w:rsidRDefault="00A632A2" w:rsidP="00A632A2">
      <w:pPr>
        <w:pStyle w:val="Code"/>
      </w:pPr>
      <w:r>
        <w:t xml:space="preserve">      "</w:t>
      </w:r>
      <w:proofErr w:type="spellStart"/>
      <w:r>
        <w:t>externalPropertyFileReferences</w:t>
      </w:r>
      <w:proofErr w:type="spellEnd"/>
      <w:r>
        <w:t xml:space="preserve">": </w:t>
      </w:r>
      <w:del w:id="545" w:author="Laurence Golding" w:date="2019-04-12T13:34:00Z">
        <w:r w:rsidDel="0008202B">
          <w:delText>[</w:delText>
        </w:r>
      </w:del>
      <w:ins w:id="546" w:author="Laurence Golding" w:date="2019-04-12T13:34:00Z">
        <w:r w:rsidR="0008202B">
          <w:t>{</w:t>
        </w:r>
      </w:ins>
    </w:p>
    <w:p w14:paraId="5377DF2D" w14:textId="0F0DC11B" w:rsidR="00A632A2" w:rsidRDefault="00A632A2" w:rsidP="00A632A2">
      <w:pPr>
        <w:pStyle w:val="Code"/>
        <w:rPr>
          <w:ins w:id="547" w:author="Laurence Golding" w:date="2019-04-12T13:34:00Z"/>
        </w:rPr>
      </w:pPr>
      <w:r>
        <w:t xml:space="preserve">        </w:t>
      </w:r>
      <w:ins w:id="548" w:author="Laurence Golding" w:date="2019-04-10T14:21:00Z">
        <w:r w:rsidR="00357A3B">
          <w:t xml:space="preserve">"artifacts": </w:t>
        </w:r>
      </w:ins>
      <w:del w:id="549" w:author="Laurence Golding" w:date="2019-04-12T13:34:00Z">
        <w:r w:rsidDel="0008202B">
          <w:delText>{</w:delText>
        </w:r>
      </w:del>
      <w:ins w:id="550" w:author="Laurence Golding" w:date="2019-04-12T13:34:00Z">
        <w:r w:rsidR="0008202B">
          <w:t>[</w:t>
        </w:r>
      </w:ins>
    </w:p>
    <w:p w14:paraId="1DB5DE3C" w14:textId="2239A74D" w:rsidR="0008202B" w:rsidRDefault="0008202B" w:rsidP="00A632A2">
      <w:pPr>
        <w:pStyle w:val="Code"/>
      </w:pPr>
      <w:ins w:id="551" w:author="Laurence Golding" w:date="2019-04-12T13:34:00Z">
        <w:r>
          <w:t xml:space="preserve">          {</w:t>
        </w:r>
      </w:ins>
    </w:p>
    <w:p w14:paraId="38B99BB6" w14:textId="4C20C79B" w:rsidR="00A632A2" w:rsidRDefault="00A632A2" w:rsidP="00A632A2">
      <w:pPr>
        <w:pStyle w:val="Code"/>
        <w:rPr>
          <w:ins w:id="552" w:author="Laurence Golding" w:date="2019-04-12T13:34:00Z"/>
        </w:rPr>
      </w:pPr>
      <w:r>
        <w:t xml:space="preserve">          </w:t>
      </w:r>
      <w:ins w:id="553" w:author="Laurence Golding" w:date="2019-04-12T13:34:00Z">
        <w:r w:rsidR="0008202B">
          <w:t xml:space="preserve">  </w:t>
        </w:r>
      </w:ins>
      <w:r>
        <w:t>"</w:t>
      </w:r>
      <w:proofErr w:type="spellStart"/>
      <w:r>
        <w:t>guid</w:t>
      </w:r>
      <w:proofErr w:type="spellEnd"/>
      <w:r>
        <w:t>": "</w:t>
      </w:r>
      <w:r w:rsidRPr="00230F9F">
        <w:t>00001111-2222-3333-4444-555566667777</w:t>
      </w:r>
      <w:r>
        <w:t>"</w:t>
      </w:r>
    </w:p>
    <w:p w14:paraId="20966A04" w14:textId="618BA50C" w:rsidR="0008202B" w:rsidRDefault="0008202B" w:rsidP="00A632A2">
      <w:pPr>
        <w:pStyle w:val="Code"/>
      </w:pPr>
      <w:ins w:id="554" w:author="Laurence Golding" w:date="2019-04-12T13:34:00Z">
        <w:r>
          <w:t xml:space="preserve">          }</w:t>
        </w:r>
      </w:ins>
    </w:p>
    <w:p w14:paraId="43977134" w14:textId="52833825" w:rsidR="00A632A2" w:rsidRDefault="00A632A2" w:rsidP="00A632A2">
      <w:pPr>
        <w:pStyle w:val="Code"/>
      </w:pPr>
      <w:r>
        <w:lastRenderedPageBreak/>
        <w:t xml:space="preserve">        </w:t>
      </w:r>
      <w:del w:id="555" w:author="Laurence Golding" w:date="2019-04-12T13:34:00Z">
        <w:r w:rsidDel="0008202B">
          <w:delText>}</w:delText>
        </w:r>
      </w:del>
      <w:ins w:id="556" w:author="Laurence Golding" w:date="2019-04-12T13:34:00Z">
        <w:r w:rsidR="0008202B">
          <w:t>]</w:t>
        </w:r>
      </w:ins>
    </w:p>
    <w:p w14:paraId="23DEBACC" w14:textId="58C164A9" w:rsidR="00A632A2" w:rsidRDefault="00A632A2" w:rsidP="00A632A2">
      <w:pPr>
        <w:pStyle w:val="Code"/>
      </w:pPr>
      <w:r>
        <w:t xml:space="preserve">      </w:t>
      </w:r>
      <w:del w:id="557" w:author="Laurence Golding" w:date="2019-04-12T13:34:00Z">
        <w:r w:rsidDel="0008202B">
          <w:delText>],</w:delText>
        </w:r>
      </w:del>
      <w:ins w:id="558" w:author="Laurence Golding" w:date="2019-04-12T13:34:00Z">
        <w:r w:rsidR="0008202B">
          <w:t>},</w:t>
        </w:r>
      </w:ins>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559" w:name="_Ref493349997"/>
      <w:bookmarkStart w:id="560" w:name="_Ref493350451"/>
      <w:bookmarkStart w:id="561" w:name="_Toc5787349"/>
      <w:r>
        <w:t>run object</w:t>
      </w:r>
      <w:bookmarkEnd w:id="559"/>
      <w:bookmarkEnd w:id="560"/>
      <w:bookmarkEnd w:id="561"/>
    </w:p>
    <w:p w14:paraId="10E42C1C" w14:textId="534C375F" w:rsidR="000D32C1" w:rsidRDefault="000D32C1" w:rsidP="000D32C1">
      <w:pPr>
        <w:pStyle w:val="Heading3"/>
      </w:pPr>
      <w:bookmarkStart w:id="562" w:name="_Toc5787350"/>
      <w:r>
        <w:t>General</w:t>
      </w:r>
      <w:bookmarkEnd w:id="5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B03F0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30128">
        <w:t>3.14.6</w:t>
      </w:r>
      <w:r>
        <w:fldChar w:fldCharType="end"/>
      </w:r>
      <w:r w:rsidR="00893398">
        <w:t>.</w:t>
      </w:r>
    </w:p>
    <w:p w14:paraId="458D3C95" w14:textId="06BDE001" w:rsidR="00C66549" w:rsidRDefault="00C66549" w:rsidP="002D65F3">
      <w:pPr>
        <w:pStyle w:val="Code"/>
      </w:pPr>
      <w:r>
        <w:t xml:space="preserve">    </w:t>
      </w:r>
      <w:del w:id="563" w:author="Laurence Golding" w:date="2019-04-12T13:36:00Z">
        <w:r w:rsidDel="0027234B">
          <w:delText xml:space="preserve">    </w:delText>
        </w:r>
      </w:del>
      <w:r>
        <w:t xml:space="preserve">...       </w:t>
      </w:r>
      <w:ins w:id="564" w:author="Laurence Golding" w:date="2019-04-12T13:36:00Z">
        <w:r w:rsidR="0027234B">
          <w:t xml:space="preserve">    </w:t>
        </w:r>
      </w:ins>
      <w:r>
        <w:t xml:space="preserve">#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30128">
        <w:t>3.17</w:t>
      </w:r>
      <w:r>
        <w:fldChar w:fldCharType="end"/>
      </w:r>
      <w:r>
        <w:t>)</w:t>
      </w:r>
      <w:r w:rsidR="00893398">
        <w:t>.</w:t>
      </w:r>
    </w:p>
    <w:p w14:paraId="5659FE03" w14:textId="398D62B9" w:rsidR="00C66549" w:rsidRDefault="00C66549" w:rsidP="002D65F3">
      <w:pPr>
        <w:pStyle w:val="Code"/>
      </w:pPr>
      <w:r>
        <w:t xml:space="preserve">  },</w:t>
      </w:r>
    </w:p>
    <w:p w14:paraId="5572A9C8" w14:textId="2D74340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30128">
        <w:t>3.14.22</w:t>
      </w:r>
      <w:r>
        <w:fldChar w:fldCharType="end"/>
      </w:r>
      <w:r w:rsidR="00893398">
        <w:t>.</w:t>
      </w:r>
    </w:p>
    <w:p w14:paraId="2AB9C865" w14:textId="68161F9F" w:rsidR="00C66549" w:rsidRDefault="00C66549" w:rsidP="002D65F3">
      <w:pPr>
        <w:pStyle w:val="Code"/>
      </w:pPr>
      <w:r>
        <w:t xml:space="preserve">    {</w:t>
      </w:r>
    </w:p>
    <w:p w14:paraId="34499818" w14:textId="6620F05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3012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565" w:name="_Ref522953645"/>
      <w:bookmarkStart w:id="566" w:name="_Toc5787351"/>
      <w:proofErr w:type="spellStart"/>
      <w:r>
        <w:t>external</w:t>
      </w:r>
      <w:r w:rsidR="007072B1">
        <w:t>Property</w:t>
      </w:r>
      <w:r>
        <w:t>File</w:t>
      </w:r>
      <w:r w:rsidR="00A632A2">
        <w:t>Reference</w:t>
      </w:r>
      <w:r>
        <w:t>s</w:t>
      </w:r>
      <w:proofErr w:type="spellEnd"/>
      <w:r>
        <w:t xml:space="preserve"> property</w:t>
      </w:r>
      <w:bookmarkEnd w:id="565"/>
      <w:bookmarkEnd w:id="566"/>
    </w:p>
    <w:p w14:paraId="3E8B7EF9" w14:textId="6DFD68BA" w:rsidR="000F505D" w:rsidRPr="000F505D" w:rsidRDefault="00AF60C1" w:rsidP="000F505D">
      <w:pPr>
        <w:pStyle w:val="Heading4"/>
      </w:pPr>
      <w:bookmarkStart w:id="567" w:name="_Ref530061707"/>
      <w:bookmarkStart w:id="568" w:name="_Toc5787352"/>
      <w:r>
        <w:t>Rationale</w:t>
      </w:r>
      <w:bookmarkEnd w:id="567"/>
      <w:bookmarkEnd w:id="56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3F2450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301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569" w:name="_Ref530228629"/>
      <w:bookmarkStart w:id="570" w:name="_Toc5787353"/>
      <w:r>
        <w:lastRenderedPageBreak/>
        <w:t>Property definition</w:t>
      </w:r>
      <w:bookmarkEnd w:id="569"/>
      <w:bookmarkEnd w:id="570"/>
    </w:p>
    <w:p w14:paraId="03EA46FB" w14:textId="0F44D968"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rPr>
          <w:ins w:id="571" w:author="Laurence Golding" w:date="2019-04-12T10:56:00Z"/>
        </w:trPr>
        <w:tc>
          <w:tcPr>
            <w:tcW w:w="3085" w:type="dxa"/>
          </w:tcPr>
          <w:p w14:paraId="75A4BB3E" w14:textId="355A7E38" w:rsidR="00CD6A82" w:rsidRPr="00700077" w:rsidRDefault="00CD6A82" w:rsidP="00F77D58">
            <w:pPr>
              <w:rPr>
                <w:ins w:id="572" w:author="Laurence Golding" w:date="2019-04-12T10:56:00Z"/>
                <w:rStyle w:val="CODEtemp"/>
              </w:rPr>
            </w:pPr>
            <w:proofErr w:type="spellStart"/>
            <w:ins w:id="573" w:author="Laurence Golding" w:date="2019-04-12T10:56:00Z">
              <w:r>
                <w:rPr>
                  <w:rStyle w:val="CODEtemp"/>
                </w:rPr>
                <w:t>run.invocations</w:t>
              </w:r>
              <w:proofErr w:type="spellEnd"/>
            </w:ins>
          </w:p>
        </w:tc>
        <w:tc>
          <w:tcPr>
            <w:tcW w:w="4519" w:type="dxa"/>
          </w:tcPr>
          <w:p w14:paraId="4BB030F5" w14:textId="2A3DB704" w:rsidR="00CD6A82" w:rsidRPr="00700077" w:rsidRDefault="00CD6A82" w:rsidP="00F77D58">
            <w:pPr>
              <w:rPr>
                <w:ins w:id="574" w:author="Laurence Golding" w:date="2019-04-12T10:56:00Z"/>
                <w:rStyle w:val="CODEtemp"/>
              </w:rPr>
            </w:pPr>
            <w:ins w:id="575" w:author="Laurence Golding" w:date="2019-04-12T10:56:00Z">
              <w:r>
                <w:rPr>
                  <w:rStyle w:val="CODEtemp"/>
                </w:rPr>
                <w:t>invocations</w:t>
              </w:r>
            </w:ins>
          </w:p>
        </w:tc>
        <w:tc>
          <w:tcPr>
            <w:tcW w:w="1972" w:type="dxa"/>
          </w:tcPr>
          <w:p w14:paraId="41531586" w14:textId="24BA6990" w:rsidR="00CD6A82" w:rsidRDefault="00CD6A82" w:rsidP="00F77D58">
            <w:pPr>
              <w:jc w:val="center"/>
              <w:rPr>
                <w:ins w:id="576" w:author="Laurence Golding" w:date="2019-04-12T10:56:00Z"/>
                <w:rStyle w:val="CODEtemp"/>
                <w:rFonts w:ascii="Arial" w:hAnsi="Arial" w:cs="Arial"/>
              </w:rPr>
            </w:pPr>
            <w:ins w:id="577" w:author="Laurence Golding" w:date="2019-04-12T10:56:00Z">
              <w:r>
                <w:rPr>
                  <w:rStyle w:val="CODEtemp"/>
                  <w:rFonts w:ascii="Arial" w:hAnsi="Arial" w:cs="Arial"/>
                </w:rPr>
                <w:t>array</w:t>
              </w:r>
            </w:ins>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proofErr w:type="spellStart"/>
            <w:r>
              <w:rPr>
                <w:rStyle w:val="CODEtemp"/>
              </w:rPr>
              <w:t>run.requests</w:t>
            </w:r>
            <w:proofErr w:type="spellEnd"/>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proofErr w:type="spellStart"/>
            <w:r>
              <w:rPr>
                <w:rStyle w:val="CODEtemp"/>
              </w:rPr>
              <w:t>run.responses</w:t>
            </w:r>
            <w:proofErr w:type="spellEnd"/>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60BE5B45"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530128">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C1AA28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0993B78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530128">
        <w:t>3.15</w:t>
      </w:r>
      <w:r w:rsidR="0069571F">
        <w:fldChar w:fldCharType="end"/>
      </w:r>
      <w:r w:rsidR="0069571F">
        <w:t>).</w:t>
      </w:r>
    </w:p>
    <w:p w14:paraId="3F42E1CE" w14:textId="519282D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301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58409C74" w:rsidR="003F18A9" w:rsidRDefault="003F18A9" w:rsidP="00604BE7">
      <w:pPr>
        <w:pStyle w:val="Code"/>
      </w:pPr>
      <w:r>
        <w:t xml:space="preserve">        "</w:t>
      </w:r>
      <w:del w:id="578" w:author="Laurence Golding" w:date="2019-04-12T10:21:00Z">
        <w:r w:rsidR="00870A52" w:rsidDel="005705A4">
          <w:delText>artifactI</w:delText>
        </w:r>
      </w:del>
      <w:ins w:id="579" w:author="Laurence Golding" w:date="2019-04-12T10:21:00Z">
        <w:r w:rsidR="005705A4">
          <w:t>i</w:t>
        </w:r>
      </w:ins>
      <w:r w:rsidR="00870A52">
        <w:t>ndex</w:t>
      </w:r>
      <w:r>
        <w:t>": 0</w:t>
      </w:r>
    </w:p>
    <w:p w14:paraId="58994426" w14:textId="1FDAD81F" w:rsidR="006F4CE3" w:rsidRDefault="006F4CE3" w:rsidP="00604BE7">
      <w:pPr>
        <w:pStyle w:val="Code"/>
      </w:pPr>
      <w:r>
        <w:t xml:space="preserve">      },</w:t>
      </w:r>
    </w:p>
    <w:p w14:paraId="29A1D430" w14:textId="5217C159"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301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BEE55B" w:rsidR="003F18A9" w:rsidRDefault="003F18A9" w:rsidP="003F18A9">
      <w:pPr>
        <w:pStyle w:val="Code"/>
      </w:pPr>
      <w:r>
        <w:t xml:space="preserve">          "</w:t>
      </w:r>
      <w:del w:id="580" w:author="Laurence Golding" w:date="2019-04-12T10:22:00Z">
        <w:r w:rsidR="00870A52" w:rsidDel="005705A4">
          <w:delText>artifactI</w:delText>
        </w:r>
      </w:del>
      <w:ins w:id="581" w:author="Laurence Golding" w:date="2019-04-12T10:22:00Z">
        <w:r w:rsidR="005705A4">
          <w:t>i</w:t>
        </w:r>
      </w:ins>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71BE62" w:rsidR="003F18A9" w:rsidRDefault="003F18A9" w:rsidP="003F18A9">
      <w:pPr>
        <w:pStyle w:val="Code"/>
      </w:pPr>
      <w:r>
        <w:t xml:space="preserve">          "</w:t>
      </w:r>
      <w:del w:id="582" w:author="Laurence Golding" w:date="2019-04-12T10:23:00Z">
        <w:r w:rsidR="00870A52" w:rsidDel="005705A4">
          <w:delText>artifactI</w:delText>
        </w:r>
      </w:del>
      <w:ins w:id="583" w:author="Laurence Golding" w:date="2019-04-12T10:23:00Z">
        <w:r w:rsidR="005705A4">
          <w:t>i</w:t>
        </w:r>
      </w:ins>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54B4D8D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31724446" w14:textId="464FAC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34F93409"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530128">
        <w:t>3.15</w:t>
      </w:r>
      <w:r>
        <w:fldChar w:fldCharType="end"/>
      </w:r>
      <w:r>
        <w:t>).</w:t>
      </w:r>
    </w:p>
    <w:p w14:paraId="6134E5FD" w14:textId="682FF1FB"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3012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"uriBaseId": "LOGSDIR"</w:t>
      </w:r>
      <w:r w:rsidR="003F18A9">
        <w:t>,</w:t>
      </w:r>
    </w:p>
    <w:p w14:paraId="45491E7F" w14:textId="4DA185C6" w:rsidR="003F18A9" w:rsidRDefault="003F18A9" w:rsidP="00294FED">
      <w:pPr>
        <w:pStyle w:val="Code"/>
      </w:pPr>
      <w:r>
        <w:t xml:space="preserve">        "</w:t>
      </w:r>
      <w:del w:id="584" w:author="Laurence Golding" w:date="2019-04-12T10:23:00Z">
        <w:r w:rsidR="00870A52" w:rsidDel="005705A4">
          <w:delText>artifactI</w:delText>
        </w:r>
      </w:del>
      <w:ins w:id="585" w:author="Laurence Golding" w:date="2019-04-12T10:23:00Z">
        <w:r w:rsidR="005705A4">
          <w:t>i</w:t>
        </w:r>
      </w:ins>
      <w:r w:rsidR="00870A52">
        <w:t>ndex</w:t>
      </w:r>
      <w:r>
        <w:t>": 0</w:t>
      </w:r>
    </w:p>
    <w:p w14:paraId="323FCDB9" w14:textId="77777777" w:rsidR="00294FED" w:rsidRDefault="00294FED" w:rsidP="00294FED">
      <w:pPr>
        <w:pStyle w:val="Code"/>
      </w:pPr>
      <w:r>
        <w:t xml:space="preserve">      },</w:t>
      </w:r>
    </w:p>
    <w:p w14:paraId="54C3EE4C" w14:textId="00B73124"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5301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"uriBaseId": "LOGSDIR"</w:t>
      </w:r>
      <w:r w:rsidR="003F18A9">
        <w:t>,</w:t>
      </w:r>
    </w:p>
    <w:p w14:paraId="55737826" w14:textId="4895E468" w:rsidR="003F18A9" w:rsidRDefault="003F18A9" w:rsidP="003F18A9">
      <w:pPr>
        <w:pStyle w:val="Code"/>
      </w:pPr>
      <w:r>
        <w:t xml:space="preserve">        "</w:t>
      </w:r>
      <w:del w:id="586" w:author="Laurence Golding" w:date="2019-04-12T10:23:00Z">
        <w:r w:rsidR="00870A52" w:rsidDel="005705A4">
          <w:delText>artifactI</w:delText>
        </w:r>
      </w:del>
      <w:ins w:id="587" w:author="Laurence Golding" w:date="2019-04-12T10:23:00Z">
        <w:r w:rsidR="005705A4">
          <w:t>i</w:t>
        </w:r>
      </w:ins>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F893BC5"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045EE768" w14:textId="4322FA58"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0C5BCF2"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5301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"uriBaseId": "LOGSDIR"</w:t>
      </w:r>
      <w:r w:rsidR="003F18A9">
        <w:t>,</w:t>
      </w:r>
    </w:p>
    <w:p w14:paraId="42CC46BF" w14:textId="53E158DA" w:rsidR="003F18A9" w:rsidRDefault="003F18A9" w:rsidP="00F265D8">
      <w:pPr>
        <w:pStyle w:val="Code"/>
      </w:pPr>
      <w:r>
        <w:t xml:space="preserve">          "</w:t>
      </w:r>
      <w:del w:id="588" w:author="Laurence Golding" w:date="2019-04-12T10:17:00Z">
        <w:r w:rsidR="00870A52" w:rsidDel="005705A4">
          <w:delText>artifactI</w:delText>
        </w:r>
      </w:del>
      <w:ins w:id="589" w:author="Laurence Golding" w:date="2019-04-12T10:17:00Z">
        <w:r w:rsidR="005705A4">
          <w:t>i</w:t>
        </w:r>
      </w:ins>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"uriBaseId": "LOGSDIR"</w:t>
      </w:r>
      <w:r w:rsidR="003F18A9">
        <w:t>,</w:t>
      </w:r>
    </w:p>
    <w:p w14:paraId="0368B961" w14:textId="071A8E0C" w:rsidR="003F18A9" w:rsidRDefault="003F18A9" w:rsidP="00F265D8">
      <w:pPr>
        <w:pStyle w:val="Code"/>
      </w:pPr>
      <w:r>
        <w:t xml:space="preserve">          "</w:t>
      </w:r>
      <w:del w:id="590" w:author="Laurence Golding" w:date="2019-04-12T10:17:00Z">
        <w:r w:rsidR="00870A52" w:rsidDel="005705A4">
          <w:delText>artifactI</w:delText>
        </w:r>
      </w:del>
      <w:ins w:id="591" w:author="Laurence Golding" w:date="2019-04-12T10:17:00Z">
        <w:r w:rsidR="005705A4">
          <w:t>i</w:t>
        </w:r>
      </w:ins>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592" w:name="_Ref526937024"/>
      <w:bookmarkStart w:id="593" w:name="_Toc5787354"/>
      <w:proofErr w:type="spellStart"/>
      <w:r>
        <w:t>automationDetails</w:t>
      </w:r>
      <w:proofErr w:type="spellEnd"/>
      <w:r w:rsidR="00636635">
        <w:t xml:space="preserve"> property</w:t>
      </w:r>
      <w:bookmarkEnd w:id="592"/>
      <w:bookmarkEnd w:id="593"/>
    </w:p>
    <w:p w14:paraId="389493B0" w14:textId="04ABDCA3"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530128">
        <w:t>3.16</w:t>
      </w:r>
      <w:r>
        <w:fldChar w:fldCharType="end"/>
      </w:r>
      <w:r>
        <w:t>) that describes this run.</w:t>
      </w:r>
    </w:p>
    <w:p w14:paraId="678537B0" w14:textId="2C778030" w:rsid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0FE6118B" w14:textId="17F0C7DA" w:rsidR="00636635" w:rsidRDefault="003578B5" w:rsidP="00636635">
      <w:pPr>
        <w:pStyle w:val="Heading3"/>
      </w:pPr>
      <w:bookmarkStart w:id="594" w:name="_Ref526937372"/>
      <w:bookmarkStart w:id="595" w:name="_Toc5787355"/>
      <w:proofErr w:type="spellStart"/>
      <w:r>
        <w:lastRenderedPageBreak/>
        <w:t>runAggregates</w:t>
      </w:r>
      <w:proofErr w:type="spellEnd"/>
      <w:r w:rsidR="00636635">
        <w:t xml:space="preserve"> property</w:t>
      </w:r>
      <w:bookmarkEnd w:id="594"/>
      <w:bookmarkEnd w:id="595"/>
    </w:p>
    <w:p w14:paraId="1964DFAF" w14:textId="14B48D6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30128">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530128">
        <w:t>3.16</w:t>
      </w:r>
      <w:r>
        <w:fldChar w:fldCharType="end"/>
      </w:r>
      <w:r>
        <w:t>) each of which describes an aggregate of runs to which this run belongs.</w:t>
      </w:r>
    </w:p>
    <w:p w14:paraId="66F91BCE" w14:textId="07F2805E" w:rsidR="00636635" w:rsidRP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2BC037D2" w14:textId="6749EDAB" w:rsidR="000D32C1" w:rsidRDefault="000D32C1" w:rsidP="000D32C1">
      <w:pPr>
        <w:pStyle w:val="Heading3"/>
      </w:pPr>
      <w:bookmarkStart w:id="596" w:name="_Ref493475805"/>
      <w:bookmarkStart w:id="597" w:name="_Toc5787356"/>
      <w:proofErr w:type="spellStart"/>
      <w:r>
        <w:t>baseline</w:t>
      </w:r>
      <w:r w:rsidR="00435405">
        <w:t>Gui</w:t>
      </w:r>
      <w:r>
        <w:t>d</w:t>
      </w:r>
      <w:proofErr w:type="spellEnd"/>
      <w:r>
        <w:t xml:space="preserve"> property</w:t>
      </w:r>
      <w:bookmarkEnd w:id="596"/>
      <w:bookmarkEnd w:id="597"/>
    </w:p>
    <w:p w14:paraId="2AAA192D" w14:textId="2FADBEB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301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301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B9544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530128">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30128">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598" w:name="_Ref493350956"/>
      <w:bookmarkStart w:id="599" w:name="_Toc5787357"/>
      <w:r>
        <w:t>tool property</w:t>
      </w:r>
      <w:bookmarkEnd w:id="598"/>
      <w:bookmarkEnd w:id="599"/>
    </w:p>
    <w:p w14:paraId="56566E8E" w14:textId="4C458A6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30128">
        <w:t>3.17</w:t>
      </w:r>
      <w:r>
        <w:fldChar w:fldCharType="end"/>
      </w:r>
      <w:r w:rsidRPr="003B5868">
        <w:t>) that describes the analysis tool that was run.</w:t>
      </w:r>
    </w:p>
    <w:p w14:paraId="1B63288D" w14:textId="5E09371B" w:rsidR="00B47FD2" w:rsidRDefault="00B47FD2" w:rsidP="00B47FD2">
      <w:pPr>
        <w:pStyle w:val="Heading3"/>
      </w:pPr>
      <w:bookmarkStart w:id="600" w:name="_Ref4659591"/>
      <w:bookmarkStart w:id="601" w:name="_Toc5787358"/>
      <w:r>
        <w:t>language</w:t>
      </w:r>
      <w:bookmarkEnd w:id="600"/>
      <w:bookmarkEnd w:id="601"/>
    </w:p>
    <w:p w14:paraId="0337CE14" w14:textId="67D4A3D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30128">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530128">
        <w:t>3.14.9</w:t>
      </w:r>
      <w:r w:rsidR="00CE5874">
        <w:fldChar w:fldCharType="end"/>
      </w:r>
      <w:r>
        <w:t>)</w:t>
      </w:r>
      <w:r w:rsidR="006E58BF">
        <w:t>)</w:t>
      </w:r>
      <w:r w:rsidRPr="00C56762">
        <w:t>, in the format specified by</w:t>
      </w:r>
      <w:ins w:id="602" w:author="Laurence Golding" w:date="2019-04-10T14:23:00Z">
        <w:r w:rsidR="00357A3B">
          <w:t xml:space="preserve"> Tags for Identifying Languages</w:t>
        </w:r>
      </w:ins>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603" w:name="_Ref4509523"/>
      <w:bookmarkStart w:id="604" w:name="_Toc5787359"/>
      <w:r>
        <w:t>taxonomies property</w:t>
      </w:r>
      <w:bookmarkEnd w:id="603"/>
      <w:bookmarkEnd w:id="604"/>
    </w:p>
    <w:p w14:paraId="3ED81C5A" w14:textId="1BDF77F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30128">
        <w:t>3.18.2</w:t>
      </w:r>
      <w:r w:rsidR="009634AB">
        <w:fldChar w:fldCharType="end"/>
      </w:r>
      <w:r w:rsidR="009634AB">
        <w:t>)</w:t>
      </w:r>
      <w:r>
        <w:t>.</w:t>
      </w:r>
    </w:p>
    <w:p w14:paraId="22A8AC46" w14:textId="3F8C3C8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3012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30128">
        <w:t>3.18.23</w:t>
      </w:r>
      <w:r>
        <w:fldChar w:fldCharType="end"/>
      </w:r>
      <w:r>
        <w:t>.</w:t>
      </w:r>
    </w:p>
    <w:p w14:paraId="385B7FEA" w14:textId="5AF98DDE" w:rsidR="001077F2" w:rsidRDefault="006E58BF" w:rsidP="001077F2">
      <w:pPr>
        <w:pStyle w:val="Heading3"/>
      </w:pPr>
      <w:bookmarkStart w:id="605" w:name="_Ref4495306"/>
      <w:bookmarkStart w:id="606" w:name="_Toc5787360"/>
      <w:r>
        <w:t>tr</w:t>
      </w:r>
      <w:r w:rsidR="001077F2">
        <w:t>anslations property</w:t>
      </w:r>
      <w:bookmarkEnd w:id="605"/>
      <w:bookmarkEnd w:id="606"/>
    </w:p>
    <w:p w14:paraId="32C45637" w14:textId="562824C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30128">
        <w:t>3.18.3</w:t>
      </w:r>
      <w:r w:rsidR="009634AB">
        <w:fldChar w:fldCharType="end"/>
      </w:r>
      <w:r w:rsidR="009634AB">
        <w:t>)</w:t>
      </w:r>
      <w:r>
        <w:t>.</w:t>
      </w:r>
    </w:p>
    <w:p w14:paraId="1B96FE6E" w14:textId="28851AF2" w:rsidR="006E58BF" w:rsidRDefault="009B381A" w:rsidP="006E58BF">
      <w:pPr>
        <w:pStyle w:val="Heading3"/>
      </w:pPr>
      <w:bookmarkStart w:id="607" w:name="_Ref4509533"/>
      <w:bookmarkStart w:id="608" w:name="_Toc5787361"/>
      <w:r>
        <w:t>policies</w:t>
      </w:r>
      <w:r w:rsidR="006E58BF">
        <w:t xml:space="preserve"> property</w:t>
      </w:r>
      <w:bookmarkEnd w:id="607"/>
      <w:bookmarkEnd w:id="608"/>
    </w:p>
    <w:p w14:paraId="7FFDAD02" w14:textId="3E000AB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53012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30128">
        <w:t>3.18.4</w:t>
      </w:r>
      <w:r w:rsidR="00F16942">
        <w:fldChar w:fldCharType="end"/>
      </w:r>
      <w:r w:rsidR="00F16942">
        <w:t>)</w:t>
      </w:r>
      <w:r>
        <w:t>.</w:t>
      </w:r>
    </w:p>
    <w:p w14:paraId="29FA70CD" w14:textId="52EE5F0A" w:rsidR="000D32C1" w:rsidRDefault="000D32C1" w:rsidP="000D32C1">
      <w:pPr>
        <w:pStyle w:val="Heading3"/>
      </w:pPr>
      <w:bookmarkStart w:id="609" w:name="_Ref507657941"/>
      <w:bookmarkStart w:id="610" w:name="_Toc5787362"/>
      <w:r>
        <w:lastRenderedPageBreak/>
        <w:t>invocation</w:t>
      </w:r>
      <w:r w:rsidR="00514F09">
        <w:t>s</w:t>
      </w:r>
      <w:r>
        <w:t xml:space="preserve"> property</w:t>
      </w:r>
      <w:bookmarkEnd w:id="609"/>
      <w:bookmarkEnd w:id="610"/>
    </w:p>
    <w:p w14:paraId="676BBCBB" w14:textId="2B01F3C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3012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11" w:name="_Ref3810891"/>
      <w:bookmarkStart w:id="612" w:name="_Toc5787363"/>
      <w:r>
        <w:t>conversion property</w:t>
      </w:r>
      <w:bookmarkEnd w:id="611"/>
      <w:bookmarkEnd w:id="612"/>
    </w:p>
    <w:p w14:paraId="226462F1" w14:textId="54BAE67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3012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13" w:name="_Ref511829897"/>
      <w:bookmarkStart w:id="614" w:name="_Toc5787364"/>
      <w:proofErr w:type="spellStart"/>
      <w:r>
        <w:t>versionControlProvenance</w:t>
      </w:r>
      <w:proofErr w:type="spellEnd"/>
      <w:r>
        <w:t xml:space="preserve"> property</w:t>
      </w:r>
      <w:bookmarkEnd w:id="613"/>
      <w:bookmarkEnd w:id="614"/>
    </w:p>
    <w:p w14:paraId="40DFBA3C" w14:textId="0E6EFFB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530128">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530128">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5F5D8E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530128">
        <w:t>3.22</w:t>
      </w:r>
      <w:r>
        <w:fldChar w:fldCharType="end"/>
      </w:r>
      <w:r>
        <w:t>).</w:t>
      </w:r>
    </w:p>
    <w:p w14:paraId="252CBC5B" w14:textId="340E04B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30128">
        <w:t>3.22.3</w:t>
      </w:r>
      <w:r w:rsidR="00EC5421">
        <w:fldChar w:fldCharType="end"/>
      </w:r>
      <w:r>
        <w:t>.</w:t>
      </w:r>
    </w:p>
    <w:p w14:paraId="5C24FC9B" w14:textId="7EB01EA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30128">
        <w:t>3.22.4</w:t>
      </w:r>
      <w:r w:rsidR="00EC5421">
        <w:fldChar w:fldCharType="end"/>
      </w:r>
      <w:r>
        <w:t>.</w:t>
      </w:r>
    </w:p>
    <w:p w14:paraId="1B1D75B0" w14:textId="6E4705D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301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15" w:name="_Ref508869459"/>
      <w:bookmarkStart w:id="616" w:name="_Ref508869524"/>
      <w:bookmarkStart w:id="617" w:name="_Ref508869585"/>
      <w:bookmarkStart w:id="618" w:name="_Toc5787365"/>
      <w:bookmarkStart w:id="619" w:name="_Ref493345118"/>
      <w:r>
        <w:t>originalUriBaseIds property</w:t>
      </w:r>
      <w:bookmarkEnd w:id="615"/>
      <w:bookmarkEnd w:id="616"/>
      <w:bookmarkEnd w:id="617"/>
      <w:bookmarkEnd w:id="618"/>
    </w:p>
    <w:p w14:paraId="2DDCF7C4" w14:textId="7991775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301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30128">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301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A3C7C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3012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4A64D7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301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lastRenderedPageBreak/>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FACF09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3012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02C3FD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30128">
        <w:t>3.26</w:t>
      </w:r>
      <w:r w:rsidR="00B213E1">
        <w:fldChar w:fldCharType="end"/>
      </w:r>
      <w:r w:rsidR="00B213E1">
        <w:t>)</w:t>
      </w:r>
      <w:r w:rsidR="00A34799">
        <w:t>.</w:t>
      </w:r>
    </w:p>
    <w:p w14:paraId="26DCDECF" w14:textId="6D3E957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30128">
        <w:t>3.26.2</w:t>
      </w:r>
      <w:r w:rsidR="00C6546E">
        <w:fldChar w:fldCharType="end"/>
      </w:r>
      <w:r w:rsidR="00C6546E">
        <w:t>.</w:t>
      </w:r>
    </w:p>
    <w:p w14:paraId="14E37F0A" w14:textId="105FC83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30128">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620" w:name="_Ref507667580"/>
      <w:bookmarkStart w:id="621" w:name="_Toc5787366"/>
      <w:r>
        <w:t xml:space="preserve">artifacts </w:t>
      </w:r>
      <w:r w:rsidR="000D32C1">
        <w:t>property</w:t>
      </w:r>
      <w:bookmarkEnd w:id="619"/>
      <w:bookmarkEnd w:id="620"/>
      <w:bookmarkEnd w:id="621"/>
    </w:p>
    <w:p w14:paraId="1A04899C" w14:textId="4FF404F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3012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301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21C803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30128">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1DD1B409" w:rsidR="003B5868" w:rsidRDefault="003B5868" w:rsidP="002D65F3">
      <w:pPr>
        <w:pStyle w:val="Code"/>
      </w:pPr>
      <w:r>
        <w:t xml:space="preserve">    "</w:t>
      </w:r>
      <w:proofErr w:type="spellStart"/>
      <w:del w:id="622" w:author="Laurence Golding" w:date="2019-04-10T13:48:00Z">
        <w:r w:rsidDel="001A63C6">
          <w:delText>mimeType</w:delText>
        </w:r>
      </w:del>
      <w:ins w:id="623" w:author="Laurence Golding" w:date="2019-04-10T13:48:00Z">
        <w:r w:rsidR="001A63C6">
          <w:t>sourceLanguage</w:t>
        </w:r>
      </w:ins>
      <w:proofErr w:type="spellEnd"/>
      <w:r>
        <w:t>": "</w:t>
      </w:r>
      <w:del w:id="624" w:author="Laurence Golding" w:date="2019-04-10T13:48:00Z">
        <w:r w:rsidDel="001A63C6">
          <w:delText>text/x-</w:delText>
        </w:r>
      </w:del>
      <w:r>
        <w:t>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B0043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625" w:name="_Ref493479000"/>
      <w:bookmarkStart w:id="626" w:name="_Ref493479448"/>
      <w:bookmarkStart w:id="627" w:name="_Toc5787367"/>
      <w:proofErr w:type="spellStart"/>
      <w:r>
        <w:t>logicalLocations</w:t>
      </w:r>
      <w:proofErr w:type="spellEnd"/>
      <w:r>
        <w:t xml:space="preserve"> property</w:t>
      </w:r>
      <w:bookmarkEnd w:id="625"/>
      <w:bookmarkEnd w:id="626"/>
      <w:bookmarkEnd w:id="627"/>
    </w:p>
    <w:p w14:paraId="428BC587" w14:textId="573F066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30128">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53012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19000A3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3012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9748CE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53012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628" w:name="_Ref4685267"/>
      <w:bookmarkStart w:id="629" w:name="_Toc5787368"/>
      <w:r>
        <w:t>addresses property</w:t>
      </w:r>
      <w:bookmarkEnd w:id="628"/>
      <w:bookmarkEnd w:id="629"/>
    </w:p>
    <w:p w14:paraId="72EFB665" w14:textId="2A3B91B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30128">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30128">
        <w:t>3.27</w:t>
      </w:r>
      <w:r>
        <w:fldChar w:fldCharType="end"/>
      </w:r>
      <w:r>
        <w:t xml:space="preserve">) within </w:t>
      </w:r>
      <w:proofErr w:type="spellStart"/>
      <w:r w:rsidR="001136EC" w:rsidRPr="001136EC">
        <w:rPr>
          <w:rStyle w:val="CODEtemp"/>
        </w:rPr>
        <w:t>theRun</w:t>
      </w:r>
      <w:proofErr w:type="spellEnd"/>
      <w:r>
        <w:t>.</w:t>
      </w:r>
    </w:p>
    <w:p w14:paraId="7511A76F" w14:textId="1DF1439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lastRenderedPageBreak/>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53012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630" w:name="_Ref3480694"/>
      <w:bookmarkStart w:id="631" w:name="_Toc5787369"/>
      <w:proofErr w:type="spellStart"/>
      <w:r>
        <w:t>threadFlowLocations</w:t>
      </w:r>
      <w:proofErr w:type="spellEnd"/>
      <w:r>
        <w:t xml:space="preserve"> property</w:t>
      </w:r>
      <w:bookmarkEnd w:id="630"/>
      <w:bookmarkEnd w:id="631"/>
    </w:p>
    <w:p w14:paraId="1234D581" w14:textId="14A352FB"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530128">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530128">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632" w:name="_Ref511820652"/>
      <w:bookmarkStart w:id="633" w:name="_Toc5787370"/>
      <w:r>
        <w:t>graphs property</w:t>
      </w:r>
      <w:bookmarkEnd w:id="632"/>
      <w:bookmarkEnd w:id="633"/>
    </w:p>
    <w:p w14:paraId="2212E1F5" w14:textId="49B3F3C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57AB35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634" w:name="_Ref5716760"/>
      <w:bookmarkStart w:id="635" w:name="_Toc5787371"/>
      <w:r>
        <w:t>requests property</w:t>
      </w:r>
      <w:bookmarkEnd w:id="634"/>
      <w:bookmarkEnd w:id="635"/>
    </w:p>
    <w:p w14:paraId="5BA4C4FC" w14:textId="537A1957"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530128">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30128">
        <w:t>3.25</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636" w:name="_Ref5716908"/>
      <w:bookmarkStart w:id="637" w:name="_Toc5787372"/>
      <w:r>
        <w:t>response</w:t>
      </w:r>
      <w:r w:rsidR="00EA29D3">
        <w:t>s</w:t>
      </w:r>
      <w:r>
        <w:t xml:space="preserve"> property</w:t>
      </w:r>
      <w:bookmarkEnd w:id="636"/>
      <w:bookmarkEnd w:id="637"/>
    </w:p>
    <w:p w14:paraId="7EF3C2E3" w14:textId="42571A7E"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530128">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30128">
        <w:t>3.25</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638" w:name="_Ref493350972"/>
      <w:bookmarkStart w:id="639" w:name="_Toc5787373"/>
      <w:r>
        <w:t>results property</w:t>
      </w:r>
      <w:bookmarkEnd w:id="638"/>
      <w:bookmarkEnd w:id="639"/>
    </w:p>
    <w:p w14:paraId="319EAE63" w14:textId="72FA949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30128">
        <w:t>3.25</w:t>
      </w:r>
      <w:r w:rsidR="00FB5300">
        <w:fldChar w:fldCharType="end"/>
      </w:r>
      <w:r w:rsidR="00FB5300" w:rsidRPr="00FB5300">
        <w:t>) each of which represents a single result detected in the course of the run.</w:t>
      </w:r>
    </w:p>
    <w:p w14:paraId="66E8B62B" w14:textId="20DB30F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D475480"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30128">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640" w:name="_Ref511828248"/>
      <w:bookmarkStart w:id="641" w:name="_Toc5787374"/>
      <w:proofErr w:type="spellStart"/>
      <w:r>
        <w:t>defaultEncoding</w:t>
      </w:r>
      <w:bookmarkEnd w:id="640"/>
      <w:proofErr w:type="spellEnd"/>
      <w:r w:rsidR="00F82406">
        <w:t xml:space="preserve"> property</w:t>
      </w:r>
      <w:bookmarkEnd w:id="641"/>
    </w:p>
    <w:p w14:paraId="305609EB" w14:textId="298EB81C"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301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30128">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D6454F" w:rsidR="00926829" w:rsidRDefault="00926829" w:rsidP="00926829">
      <w:r>
        <w:t>For an example, see §</w:t>
      </w:r>
      <w:r>
        <w:fldChar w:fldCharType="begin"/>
      </w:r>
      <w:r>
        <w:instrText xml:space="preserve"> REF _Ref511828128 \r \h </w:instrText>
      </w:r>
      <w:r>
        <w:fldChar w:fldCharType="separate"/>
      </w:r>
      <w:r w:rsidR="00530128">
        <w:t>3.23.9</w:t>
      </w:r>
      <w:r>
        <w:fldChar w:fldCharType="end"/>
      </w:r>
      <w:r>
        <w:t>.</w:t>
      </w:r>
    </w:p>
    <w:p w14:paraId="5DBD21F7" w14:textId="5F01E581" w:rsidR="00F82406" w:rsidRDefault="00F82406" w:rsidP="00F82406">
      <w:pPr>
        <w:pStyle w:val="Heading3"/>
      </w:pPr>
      <w:bookmarkStart w:id="642" w:name="_Ref534897013"/>
      <w:bookmarkStart w:id="643" w:name="_Toc5787375"/>
      <w:proofErr w:type="spellStart"/>
      <w:r>
        <w:t>defaultSourceLanguage</w:t>
      </w:r>
      <w:proofErr w:type="spellEnd"/>
      <w:r>
        <w:t xml:space="preserve"> property</w:t>
      </w:r>
      <w:bookmarkEnd w:id="642"/>
      <w:bookmarkEnd w:id="643"/>
    </w:p>
    <w:p w14:paraId="66CE74AE" w14:textId="63DCF806"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530128">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5301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30128">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30128">
        <w:t>3.14.15</w:t>
      </w:r>
      <w:r w:rsidR="0003707A">
        <w:fldChar w:fldCharType="end"/>
      </w:r>
      <w:r w:rsidR="0003707A">
        <w:t xml:space="preserve">) which refers to a text </w:t>
      </w:r>
      <w:r w:rsidR="004D285A">
        <w:t xml:space="preserve">artifact </w:t>
      </w:r>
      <w:r w:rsidR="0003707A">
        <w:t>that contains source code.</w:t>
      </w:r>
    </w:p>
    <w:p w14:paraId="4CAA986B" w14:textId="10A6C103"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30128">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44" w:name="_Toc5787376"/>
      <w:proofErr w:type="spellStart"/>
      <w:r>
        <w:t>newlineSequences</w:t>
      </w:r>
      <w:proofErr w:type="spellEnd"/>
      <w:r w:rsidR="00F82406">
        <w:t xml:space="preserve"> property</w:t>
      </w:r>
      <w:bookmarkEnd w:id="644"/>
    </w:p>
    <w:p w14:paraId="0E24944C" w14:textId="13116B2B"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53012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4D3761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30128">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53012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3012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30128">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46707F0" w:rsidR="00CD1A14" w:rsidRDefault="00CD1A14" w:rsidP="00CD1A14">
      <w:pPr>
        <w:pStyle w:val="Code"/>
      </w:pPr>
      <w:r>
        <w:t>{         # A run object (§</w:t>
      </w:r>
      <w:r>
        <w:fldChar w:fldCharType="begin"/>
      </w:r>
      <w:r>
        <w:instrText xml:space="preserve"> REF _Ref493349997 \r \h </w:instrText>
      </w:r>
      <w:r>
        <w:fldChar w:fldCharType="separate"/>
      </w:r>
      <w:r w:rsidR="00530128">
        <w:t>3.14</w:t>
      </w:r>
      <w:r>
        <w:fldChar w:fldCharType="end"/>
      </w:r>
      <w:r>
        <w:t>).</w:t>
      </w:r>
    </w:p>
    <w:p w14:paraId="7B0A1652" w14:textId="79E1ABC7" w:rsidR="00CD1A14" w:rsidRDefault="00CD1A14" w:rsidP="00CD1A14">
      <w:pPr>
        <w:pStyle w:val="Code"/>
      </w:pPr>
      <w:r>
        <w:lastRenderedPageBreak/>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45" w:name="_Ref516063927"/>
      <w:bookmarkStart w:id="646" w:name="_Toc5787377"/>
      <w:proofErr w:type="spellStart"/>
      <w:r>
        <w:t>columnKind</w:t>
      </w:r>
      <w:proofErr w:type="spellEnd"/>
      <w:r>
        <w:t xml:space="preserve"> property</w:t>
      </w:r>
      <w:bookmarkEnd w:id="645"/>
      <w:bookmarkEnd w:id="64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647" w:name="_Ref510017893"/>
      <w:bookmarkStart w:id="648" w:name="_Toc5787378"/>
      <w:proofErr w:type="spellStart"/>
      <w:r>
        <w:t>redactionToken</w:t>
      </w:r>
      <w:bookmarkEnd w:id="647"/>
      <w:proofErr w:type="spellEnd"/>
      <w:r>
        <w:t xml:space="preserve"> property</w:t>
      </w:r>
      <w:bookmarkEnd w:id="648"/>
    </w:p>
    <w:p w14:paraId="0674C185" w14:textId="6BB3A9B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3012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786DCE0" w:rsidR="00D65090" w:rsidRDefault="00D65090" w:rsidP="002D65F3">
      <w:pPr>
        <w:pStyle w:val="Code"/>
      </w:pPr>
      <w:bookmarkStart w:id="64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3012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650" w:name="_Ref525806896"/>
      <w:bookmarkStart w:id="651" w:name="_Toc5787379"/>
      <w:bookmarkEnd w:id="649"/>
      <w:proofErr w:type="spellStart"/>
      <w:r>
        <w:t>externa</w:t>
      </w:r>
      <w:r w:rsidR="00960E2D">
        <w:t>l</w:t>
      </w:r>
      <w:r w:rsidR="00F265D8">
        <w:t>Property</w:t>
      </w:r>
      <w:r>
        <w:t>File</w:t>
      </w:r>
      <w:r w:rsidR="005E7318">
        <w:t>Reference</w:t>
      </w:r>
      <w:proofErr w:type="spellEnd"/>
      <w:r>
        <w:t xml:space="preserve"> object</w:t>
      </w:r>
      <w:bookmarkEnd w:id="650"/>
      <w:bookmarkEnd w:id="651"/>
    </w:p>
    <w:p w14:paraId="020DB163" w14:textId="0923AD36" w:rsidR="00AF60C1" w:rsidRDefault="00AF60C1" w:rsidP="00AF60C1">
      <w:pPr>
        <w:pStyle w:val="Heading3"/>
      </w:pPr>
      <w:bookmarkStart w:id="652" w:name="_Toc5787380"/>
      <w:r>
        <w:t>General</w:t>
      </w:r>
      <w:bookmarkEnd w:id="652"/>
    </w:p>
    <w:p w14:paraId="38B8B5C7" w14:textId="1B67D310"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3012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653" w:name="_Ref525810081"/>
      <w:bookmarkStart w:id="654" w:name="_Toc5787381"/>
      <w:r>
        <w:lastRenderedPageBreak/>
        <w:t>l</w:t>
      </w:r>
      <w:r w:rsidR="006C1B56">
        <w:t xml:space="preserve">ocation </w:t>
      </w:r>
      <w:r w:rsidR="00AF60C1">
        <w:t>property</w:t>
      </w:r>
      <w:bookmarkEnd w:id="653"/>
      <w:bookmarkEnd w:id="654"/>
    </w:p>
    <w:p w14:paraId="46352381" w14:textId="456D6A5D" w:rsidR="00604E7A" w:rsidRDefault="001A277B" w:rsidP="00604E7A">
      <w:bookmarkStart w:id="655" w:name="_Hlk3472165"/>
      <w:r>
        <w:t>Depending on the circumstances, a</w:t>
      </w:r>
      <w:bookmarkEnd w:id="655"/>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30128">
        <w:t>3.4</w:t>
      </w:r>
      <w:r w:rsidR="00604E7A">
        <w:fldChar w:fldCharType="end"/>
      </w:r>
      <w:r w:rsidR="00604E7A">
        <w:t xml:space="preserve">) that specifies the location of the external </w:t>
      </w:r>
      <w:r w:rsidR="00F265D8">
        <w:t xml:space="preserve">property </w:t>
      </w:r>
      <w:r w:rsidR="00604E7A">
        <w:t>file.</w:t>
      </w:r>
    </w:p>
    <w:p w14:paraId="79BAE496" w14:textId="2D30A8D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3012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301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E8C420B"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5301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656"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30128">
        <w:t>3.10.3</w:t>
      </w:r>
      <w:r>
        <w:fldChar w:fldCharType="end"/>
      </w:r>
      <w:r w:rsidRPr="003F29AE">
        <w:t xml:space="preserve">), and </w:t>
      </w:r>
      <w:ins w:id="657" w:author="Laurence Golding" w:date="2019-04-11T11:40:00Z">
        <w:r w:rsidR="00DE6237">
          <w:t>so (by §</w:t>
        </w:r>
        <w:r w:rsidR="00DE6237">
          <w:fldChar w:fldCharType="begin"/>
        </w:r>
        <w:r w:rsidR="00DE6237">
          <w:instrText xml:space="preserve"> REF _Ref507592476 \r \h </w:instrText>
        </w:r>
      </w:ins>
      <w:r w:rsidR="00DE6237">
        <w:fldChar w:fldCharType="separate"/>
      </w:r>
      <w:ins w:id="658" w:author="Laurence Golding" w:date="2019-04-11T11:40:00Z">
        <w:r w:rsidR="00DE6237">
          <w:t>3.4.4</w:t>
        </w:r>
        <w:r w:rsidR="00DE6237">
          <w:fldChar w:fldCharType="end"/>
        </w:r>
        <w:r w:rsidR="00DE6237">
          <w:t xml:space="preserve">) </w:t>
        </w:r>
      </w:ins>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65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530128">
        <w:t>3.15.3</w:t>
      </w:r>
      <w:r>
        <w:fldChar w:fldCharType="end"/>
      </w:r>
      <w:r>
        <w:t>).</w:t>
      </w:r>
    </w:p>
    <w:p w14:paraId="7C6C90CA" w14:textId="72FD5310" w:rsidR="00AF60C1" w:rsidRDefault="008E4B88">
      <w:pPr>
        <w:pStyle w:val="Heading3"/>
      </w:pPr>
      <w:bookmarkStart w:id="659" w:name="_Ref525810085"/>
      <w:bookmarkStart w:id="660" w:name="_Toc5787382"/>
      <w:proofErr w:type="spellStart"/>
      <w:r>
        <w:t>guid</w:t>
      </w:r>
      <w:proofErr w:type="spellEnd"/>
      <w:r>
        <w:t xml:space="preserve"> </w:t>
      </w:r>
      <w:r w:rsidR="00AF60C1">
        <w:t>property</w:t>
      </w:r>
      <w:bookmarkEnd w:id="659"/>
      <w:bookmarkEnd w:id="660"/>
    </w:p>
    <w:p w14:paraId="54EBB426" w14:textId="0E8295A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61" w:name="_Toc5787383"/>
      <w:proofErr w:type="spellStart"/>
      <w:r>
        <w:t>itemCount</w:t>
      </w:r>
      <w:proofErr w:type="spellEnd"/>
      <w:r>
        <w:t xml:space="preserve"> property</w:t>
      </w:r>
      <w:bookmarkEnd w:id="66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FC40DC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301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62" w:name="_Ref526936831"/>
      <w:bookmarkStart w:id="663" w:name="_Toc5787384"/>
      <w:proofErr w:type="spellStart"/>
      <w:r>
        <w:t>runAutomationDetails</w:t>
      </w:r>
      <w:proofErr w:type="spellEnd"/>
      <w:r>
        <w:t xml:space="preserve"> object</w:t>
      </w:r>
      <w:bookmarkEnd w:id="662"/>
      <w:bookmarkEnd w:id="663"/>
    </w:p>
    <w:p w14:paraId="589B6DF1" w14:textId="63103A8B" w:rsidR="00636635" w:rsidRDefault="00636635" w:rsidP="00636635">
      <w:pPr>
        <w:pStyle w:val="Heading3"/>
      </w:pPr>
      <w:bookmarkStart w:id="664" w:name="_Ref526936874"/>
      <w:bookmarkStart w:id="665" w:name="_Toc5787385"/>
      <w:r>
        <w:t>General</w:t>
      </w:r>
      <w:bookmarkEnd w:id="664"/>
      <w:bookmarkEnd w:id="665"/>
    </w:p>
    <w:p w14:paraId="00A2DEFC" w14:textId="0AC6736E" w:rsidR="00A0147E" w:rsidRDefault="00A0147E" w:rsidP="00A0147E">
      <w:bookmarkStart w:id="666" w:name="_Hlk526586231"/>
      <w:r>
        <w:t xml:space="preserve">A </w:t>
      </w:r>
      <w:proofErr w:type="spellStart"/>
      <w:r>
        <w:rPr>
          <w:rStyle w:val="CODEtemp"/>
        </w:rPr>
        <w:t>runAutomationDetails</w:t>
      </w:r>
      <w:proofErr w:type="spellEnd"/>
      <w:r>
        <w:t xml:space="preserve"> object contains information that specifies </w:t>
      </w:r>
      <w:bookmarkEnd w:id="666"/>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lastRenderedPageBreak/>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26A6A53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30128">
        <w:t>3.14</w:t>
      </w:r>
      <w:r w:rsidR="008B6DA3">
        <w:fldChar w:fldCharType="end"/>
      </w:r>
      <w:r>
        <w:t>).</w:t>
      </w:r>
    </w:p>
    <w:p w14:paraId="340889C7" w14:textId="7A6FFDB8"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30128">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0495636"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301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67" w:name="_Toc5787386"/>
      <w:r>
        <w:t>Constraints</w:t>
      </w:r>
      <w:bookmarkEnd w:id="667"/>
    </w:p>
    <w:p w14:paraId="2467F699" w14:textId="3002BD0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53012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5301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68" w:name="_Toc5787387"/>
      <w:r>
        <w:t>description property</w:t>
      </w:r>
      <w:bookmarkEnd w:id="668"/>
    </w:p>
    <w:p w14:paraId="25D213B4" w14:textId="12445DB4"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669" w:name="_Ref526936776"/>
      <w:bookmarkStart w:id="670" w:name="_Toc5787388"/>
      <w:r>
        <w:t xml:space="preserve">id </w:t>
      </w:r>
      <w:r w:rsidR="00636635">
        <w:t>property</w:t>
      </w:r>
      <w:bookmarkEnd w:id="669"/>
      <w:bookmarkEnd w:id="670"/>
    </w:p>
    <w:p w14:paraId="4B70380E" w14:textId="0F1F5B34" w:rsidR="008B6DA3" w:rsidRDefault="008B6DA3" w:rsidP="008B6DA3">
      <w:bookmarkStart w:id="67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30128">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67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84492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3012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672" w:name="_Ref526937044"/>
      <w:bookmarkStart w:id="673" w:name="_Toc5787389"/>
      <w:proofErr w:type="spellStart"/>
      <w:r>
        <w:t>guid</w:t>
      </w:r>
      <w:proofErr w:type="spellEnd"/>
      <w:r>
        <w:t xml:space="preserve"> </w:t>
      </w:r>
      <w:r w:rsidR="00636635">
        <w:t>property</w:t>
      </w:r>
      <w:bookmarkEnd w:id="672"/>
      <w:bookmarkEnd w:id="673"/>
    </w:p>
    <w:p w14:paraId="171C0D57" w14:textId="2A2F4456"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530128">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674" w:name="_Ref526937456"/>
      <w:bookmarkStart w:id="675" w:name="_Toc5787390"/>
      <w:proofErr w:type="spellStart"/>
      <w:r>
        <w:t>correlationGuid</w:t>
      </w:r>
      <w:proofErr w:type="spellEnd"/>
      <w:r>
        <w:t xml:space="preserve"> property</w:t>
      </w:r>
      <w:bookmarkEnd w:id="674"/>
      <w:bookmarkEnd w:id="675"/>
    </w:p>
    <w:p w14:paraId="0DF48F07" w14:textId="042A16ED"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530128">
        <w:t>3.5.4</w:t>
      </w:r>
      <w:r>
        <w:fldChar w:fldCharType="end"/>
      </w:r>
      <w:r>
        <w:t>) which is shared by all such runs of the same type, and differs between any two runs of different types.</w:t>
      </w:r>
    </w:p>
    <w:p w14:paraId="7A1FBC28" w14:textId="67C07B8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676" w:name="_Ref493350964"/>
      <w:bookmarkStart w:id="677" w:name="_Toc5787391"/>
      <w:r>
        <w:t>tool object</w:t>
      </w:r>
      <w:bookmarkEnd w:id="676"/>
      <w:bookmarkEnd w:id="677"/>
    </w:p>
    <w:p w14:paraId="389A43BD" w14:textId="582B65CB" w:rsidR="00401BB5" w:rsidRDefault="00401BB5" w:rsidP="00401BB5">
      <w:pPr>
        <w:pStyle w:val="Heading3"/>
      </w:pPr>
      <w:bookmarkStart w:id="678" w:name="_Ref3663435"/>
      <w:bookmarkStart w:id="679" w:name="_Ref3726198"/>
      <w:bookmarkStart w:id="680" w:name="_Toc5787392"/>
      <w:r>
        <w:t>General</w:t>
      </w:r>
      <w:bookmarkEnd w:id="678"/>
      <w:bookmarkEnd w:id="679"/>
      <w:bookmarkEnd w:id="680"/>
    </w:p>
    <w:p w14:paraId="13ED0A5F" w14:textId="4406595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53012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53012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301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8FF45A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5114179" w:rsidR="003D09A4" w:rsidRDefault="003D09A4" w:rsidP="003D09A4">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468A517" w:rsidR="003D09A4" w:rsidRDefault="003D09A4" w:rsidP="003D09A4">
      <w:pPr>
        <w:pStyle w:val="Code"/>
      </w:pPr>
      <w:r>
        <w:t xml:space="preserve">  "extensions": [          # See §</w:t>
      </w:r>
      <w:r>
        <w:fldChar w:fldCharType="begin"/>
      </w:r>
      <w:r>
        <w:instrText xml:space="preserve"> REF _Ref3663271 \r \h </w:instrText>
      </w:r>
      <w:r>
        <w:fldChar w:fldCharType="separate"/>
      </w:r>
      <w:r w:rsidR="005301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681" w:name="_Ref3663219"/>
      <w:bookmarkStart w:id="682" w:name="_Toc5787393"/>
      <w:r>
        <w:t>driver property</w:t>
      </w:r>
      <w:bookmarkEnd w:id="681"/>
      <w:bookmarkEnd w:id="682"/>
    </w:p>
    <w:p w14:paraId="242A18C5" w14:textId="226FC8C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683" w:name="_Ref3663271"/>
      <w:bookmarkStart w:id="684" w:name="_Toc5787394"/>
      <w:r>
        <w:t>extensions property</w:t>
      </w:r>
      <w:bookmarkEnd w:id="683"/>
      <w:bookmarkEnd w:id="684"/>
    </w:p>
    <w:p w14:paraId="521FDDFA" w14:textId="3B31B51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5301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685" w:name="_Ref3663078"/>
      <w:bookmarkStart w:id="686" w:name="_Toc5787395"/>
      <w:bookmarkStart w:id="687" w:name="_Hlk4510312"/>
      <w:proofErr w:type="spellStart"/>
      <w:r>
        <w:t>toolComponent</w:t>
      </w:r>
      <w:proofErr w:type="spellEnd"/>
      <w:r>
        <w:t xml:space="preserve"> object</w:t>
      </w:r>
      <w:bookmarkEnd w:id="685"/>
      <w:bookmarkEnd w:id="686"/>
    </w:p>
    <w:p w14:paraId="7AF98015" w14:textId="56895A30" w:rsidR="00A703AA" w:rsidRDefault="00A703AA" w:rsidP="00A703AA">
      <w:pPr>
        <w:pStyle w:val="Heading3"/>
      </w:pPr>
      <w:bookmarkStart w:id="688" w:name="_Toc5787396"/>
      <w:r>
        <w:t>General</w:t>
      </w:r>
      <w:bookmarkEnd w:id="688"/>
    </w:p>
    <w:p w14:paraId="6E55D0FB" w14:textId="6913EAF6"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30128">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2A595968"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30128">
        <w:t>3.18.2</w:t>
      </w:r>
      <w:r w:rsidR="00D61B3C">
        <w:fldChar w:fldCharType="end"/>
      </w:r>
      <w:r>
        <w:t>)</w:t>
      </w:r>
    </w:p>
    <w:p w14:paraId="5BA98CB4" w14:textId="48B8317D"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30128">
        <w:t>3.18.3</w:t>
      </w:r>
      <w:r w:rsidR="00D61B3C">
        <w:fldChar w:fldCharType="end"/>
      </w:r>
      <w:r>
        <w:t>)</w:t>
      </w:r>
    </w:p>
    <w:p w14:paraId="18E92E3A" w14:textId="494B04FE"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30128">
        <w:t>3.18.4</w:t>
      </w:r>
      <w:r w:rsidR="00D61B3C">
        <w:fldChar w:fldCharType="end"/>
      </w:r>
      <w:r w:rsidR="0028268F">
        <w:t>)</w:t>
      </w:r>
    </w:p>
    <w:p w14:paraId="364E92DD" w14:textId="0D1CBBD4"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30128">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530128">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689" w:name="_Ref4572675"/>
      <w:bookmarkStart w:id="690" w:name="_Toc5787397"/>
      <w:bookmarkStart w:id="691" w:name="_Hlk4587611"/>
      <w:r>
        <w:lastRenderedPageBreak/>
        <w:t>Taxonomies</w:t>
      </w:r>
      <w:bookmarkEnd w:id="689"/>
      <w:bookmarkEnd w:id="690"/>
    </w:p>
    <w:p w14:paraId="40506929" w14:textId="1CDC7D3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E1097C7"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w:t>
      </w:r>
    </w:p>
    <w:p w14:paraId="57E56912" w14:textId="663C7775"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530128">
        <w:t>3.46</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30128">
        <w:t>3.46.3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530128">
        <w:t>3.46.5</w:t>
      </w:r>
      <w:r>
        <w:fldChar w:fldCharType="end"/>
      </w:r>
      <w:r>
        <w:t>), localizable (§</w:t>
      </w:r>
      <w:r>
        <w:fldChar w:fldCharType="begin"/>
      </w:r>
      <w:r>
        <w:instrText xml:space="preserve"> REF _Ref4509677 \r \h </w:instrText>
      </w:r>
      <w:r>
        <w:fldChar w:fldCharType="separate"/>
      </w:r>
      <w:r w:rsidR="0053012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30128">
        <w:t>3.46.7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530128">
        <w:t>3.46.10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530128">
        <w:t>3.46.14</w:t>
      </w:r>
      <w:r>
        <w:fldChar w:fldCharType="end"/>
      </w:r>
      <w:r>
        <w:t>).</w:t>
      </w:r>
    </w:p>
    <w:p w14:paraId="6822D740" w14:textId="20A50B7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30128">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3012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30128">
        <w:t>3.18.22</w:t>
      </w:r>
      <w:r>
        <w:fldChar w:fldCharType="end"/>
      </w:r>
      <w:r>
        <w:t>) properties.</w:t>
      </w:r>
    </w:p>
    <w:p w14:paraId="7396B4AB" w14:textId="2CE1B546"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530128">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53012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10B55A6"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4171D515" w14:textId="0BADB04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47086809" w14:textId="7FBF24D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88C0035" w14:textId="6985655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69231ECA"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30128">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0E355E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w:t>
      </w:r>
    </w:p>
    <w:p w14:paraId="52CA54F5" w14:textId="340444B4"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626613CC" w14:textId="1722A58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30128">
        <w:t>3.50.2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B934A4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30128">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lastRenderedPageBreak/>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692" w:name="_Ref4572683"/>
      <w:bookmarkStart w:id="693" w:name="_Toc5787398"/>
      <w:bookmarkStart w:id="694" w:name="_Hlk4660791"/>
      <w:bookmarkEnd w:id="691"/>
      <w:r>
        <w:t>Translations</w:t>
      </w:r>
      <w:bookmarkEnd w:id="692"/>
      <w:bookmarkEnd w:id="693"/>
    </w:p>
    <w:bookmarkEnd w:id="694"/>
    <w:p w14:paraId="7E7D3A07" w14:textId="2486A45E"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530128">
        <w:t>3.5.2</w:t>
      </w:r>
      <w:r w:rsidR="0051580C">
        <w:fldChar w:fldCharType="end"/>
      </w:r>
      <w:r w:rsidR="0051580C">
        <w:t>) into another language.</w:t>
      </w:r>
    </w:p>
    <w:p w14:paraId="154704A8" w14:textId="618E719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530128">
        <w:t>3.18.31</w:t>
      </w:r>
      <w:r w:rsidR="000112A5">
        <w:fldChar w:fldCharType="end"/>
      </w:r>
      <w:r w:rsidR="000112A5">
        <w:t>).</w:t>
      </w:r>
    </w:p>
    <w:p w14:paraId="5FD4E30B" w14:textId="791546E0"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530128">
        <w:t>3.14.9</w:t>
      </w:r>
      <w:r>
        <w:fldChar w:fldCharType="end"/>
      </w:r>
      <w:r>
        <w:t>).</w:t>
      </w:r>
    </w:p>
    <w:p w14:paraId="021DDF70" w14:textId="630738C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530128">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1CD9247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530128">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530128">
        <w:t>3.18.30</w:t>
      </w:r>
      <w:r w:rsidR="005F6EF8">
        <w:fldChar w:fldCharType="end"/>
      </w:r>
      <w:r w:rsidR="005F6EF8">
        <w:t>), populated by translated components.</w:t>
      </w:r>
    </w:p>
    <w:p w14:paraId="3B3125E8" w14:textId="6DAC61E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30128">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6A8283F7" w:rsidR="00CF7E53" w:rsidRDefault="00CF7E53" w:rsidP="0005029C">
      <w:bookmarkStart w:id="69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530128">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F98E7A3" w:rsidR="00AB32CC" w:rsidRDefault="00AB32CC" w:rsidP="0005029C">
      <w:bookmarkStart w:id="69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530128">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530128">
        <w:t>3.18.30</w:t>
      </w:r>
      <w:r>
        <w:fldChar w:fldCharType="end"/>
      </w:r>
      <w:r>
        <w:t>). See the descriptions of those two properties for an explanation of the interaction between them.</w:t>
      </w:r>
    </w:p>
    <w:bookmarkEnd w:id="695"/>
    <w:bookmarkEnd w:id="696"/>
    <w:p w14:paraId="30C99874" w14:textId="1237BE3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30128">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530128">
        <w:t>3.46.9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530128">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530128">
        <w:t>3.18.30</w:t>
      </w:r>
      <w:r>
        <w:fldChar w:fldCharType="end"/>
      </w:r>
      <w:r>
        <w:t>).</w:t>
      </w:r>
    </w:p>
    <w:p w14:paraId="635FB0A3" w14:textId="2C464CA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69085BD7" w14:textId="6F6E529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00B84643" w14:textId="477A7FC8"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23666AD9"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30128">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697" w:name="_Ref4572690"/>
      <w:bookmarkStart w:id="698" w:name="_Toc5787399"/>
      <w:r>
        <w:t>Policies</w:t>
      </w:r>
      <w:bookmarkEnd w:id="697"/>
      <w:bookmarkEnd w:id="69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304765F0"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530128">
        <w:t>3.18.31</w:t>
      </w:r>
      <w:r w:rsidR="00363F84">
        <w:fldChar w:fldCharType="end"/>
      </w:r>
      <w:r w:rsidR="00213743">
        <w:t>).</w:t>
      </w:r>
    </w:p>
    <w:p w14:paraId="6456A294" w14:textId="320B90D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30128">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530128">
        <w:t>3.46</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530128">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45D4D241"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530128">
        <w:t>3.14.10</w:t>
      </w:r>
      <w:r>
        <w:fldChar w:fldCharType="end"/>
      </w:r>
      <w:r>
        <w:t>).</w:t>
      </w:r>
    </w:p>
    <w:p w14:paraId="1322BD32" w14:textId="653CA9D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530128">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3012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69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1A2078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30128">
        <w:t>3.14</w:t>
      </w:r>
      <w:r w:rsidR="0063571B">
        <w:fldChar w:fldCharType="end"/>
      </w:r>
      <w:r w:rsidR="0063571B">
        <w:t>)</w:t>
      </w:r>
      <w:r>
        <w:t>.</w:t>
      </w:r>
    </w:p>
    <w:p w14:paraId="32C27A5A" w14:textId="772A82CC" w:rsidR="000375DC" w:rsidRDefault="000375DC" w:rsidP="000375DC">
      <w:pPr>
        <w:pStyle w:val="Code"/>
      </w:pPr>
      <w:r>
        <w:t xml:space="preserve">  "tool": {                        # See </w:t>
      </w:r>
      <w:bookmarkStart w:id="700" w:name="_Hlk5010077"/>
      <w:r w:rsidRPr="003B5868">
        <w:t>§</w:t>
      </w:r>
      <w:bookmarkEnd w:id="700"/>
      <w:r>
        <w:fldChar w:fldCharType="begin"/>
      </w:r>
      <w:r>
        <w:instrText xml:space="preserve"> REF _Ref493350956 \r \h </w:instrText>
      </w:r>
      <w:r>
        <w:fldChar w:fldCharType="separate"/>
      </w:r>
      <w:r w:rsidR="00530128">
        <w:t>3.14.6</w:t>
      </w:r>
      <w:r>
        <w:fldChar w:fldCharType="end"/>
      </w:r>
      <w:r>
        <w:t>.</w:t>
      </w:r>
    </w:p>
    <w:p w14:paraId="69DC987F" w14:textId="6268C56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B80917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30128">
        <w:t>3.18.21</w:t>
      </w:r>
      <w:r>
        <w:fldChar w:fldCharType="end"/>
      </w:r>
      <w:r>
        <w:t>.</w:t>
      </w:r>
    </w:p>
    <w:p w14:paraId="5E4782E2" w14:textId="15AC923C"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530128">
        <w:t>3.46</w:t>
      </w:r>
      <w:r>
        <w:fldChar w:fldCharType="end"/>
      </w:r>
      <w:r>
        <w:t>).</w:t>
      </w:r>
    </w:p>
    <w:p w14:paraId="7874FC94" w14:textId="77777777" w:rsidR="000375DC" w:rsidRDefault="000375DC" w:rsidP="000375DC">
      <w:pPr>
        <w:pStyle w:val="Code"/>
      </w:pPr>
      <w:r>
        <w:t xml:space="preserve">          "id": "CA2101",</w:t>
      </w:r>
    </w:p>
    <w:p w14:paraId="3B0AA9DC" w14:textId="059851D2"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530128">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EBD573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53012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701" w:name="_Ref4090820"/>
      <w:bookmarkStart w:id="702" w:name="_Toc5787400"/>
      <w:bookmarkEnd w:id="687"/>
      <w:bookmarkEnd w:id="699"/>
      <w:proofErr w:type="spellStart"/>
      <w:r>
        <w:t>guid</w:t>
      </w:r>
      <w:proofErr w:type="spellEnd"/>
      <w:r>
        <w:t xml:space="preserve"> property</w:t>
      </w:r>
      <w:bookmarkEnd w:id="701"/>
      <w:bookmarkEnd w:id="702"/>
    </w:p>
    <w:p w14:paraId="201B839A" w14:textId="4DBC3FA8"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w:t>
      </w:r>
      <w:ins w:id="703" w:author="Laurence Golding" w:date="2019-04-11T16:58:00Z">
        <w:r w:rsidR="00727029">
          <w:t xml:space="preserve"> provides a</w:t>
        </w:r>
      </w:ins>
      <w:r>
        <w:t xml:space="preserve"> unique</w:t>
      </w:r>
      <w:ins w:id="704" w:author="Laurence Golding" w:date="2019-04-11T16:58:00Z">
        <w:r w:rsidR="00727029">
          <w:t>,</w:t>
        </w:r>
      </w:ins>
      <w:del w:id="705" w:author="Laurence Golding" w:date="2019-04-11T16:58:00Z">
        <w:r w:rsidDel="00727029">
          <w:delText>ly</w:delText>
        </w:r>
      </w:del>
      <w:ins w:id="706" w:author="Laurence Golding" w:date="2019-04-11T16:57:00Z">
        <w:r w:rsidR="00727029">
          <w:t xml:space="preserve"> stabl</w:t>
        </w:r>
      </w:ins>
      <w:ins w:id="707" w:author="Laurence Golding" w:date="2019-04-11T16:58:00Z">
        <w:r w:rsidR="00727029">
          <w:t>e</w:t>
        </w:r>
      </w:ins>
      <w:r>
        <w:t xml:space="preserve"> identifie</w:t>
      </w:r>
      <w:ins w:id="708" w:author="Laurence Golding" w:date="2019-04-11T16:58:00Z">
        <w:r w:rsidR="00727029">
          <w:t>r</w:t>
        </w:r>
      </w:ins>
      <w:del w:id="709" w:author="Laurence Golding" w:date="2019-04-11T16:58:00Z">
        <w:r w:rsidDel="00727029">
          <w:delText>s</w:delText>
        </w:r>
      </w:del>
      <w:ins w:id="710" w:author="Laurence Golding" w:date="2019-04-11T16:58:00Z">
        <w:r w:rsidR="00727029">
          <w:t xml:space="preserve"> for</w:t>
        </w:r>
      </w:ins>
      <w:r>
        <w:t xml:space="preserve"> the component.</w:t>
      </w:r>
      <w:ins w:id="711" w:author="Laurence Golding" w:date="2019-04-11T16:57:00Z">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w:t>
        </w:r>
      </w:ins>
      <w:ins w:id="712" w:author="Laurence Golding" w:date="2019-04-11T16:58:00Z">
        <w:r w:rsidR="00727029">
          <w:t>n</w:t>
        </w:r>
      </w:ins>
      <w:ins w:id="713" w:author="Laurence Golding" w:date="2019-04-11T16:57:00Z">
        <w:r w:rsidR="00727029">
          <w:t xml:space="preserve"> versions of a given component.</w:t>
        </w:r>
      </w:ins>
    </w:p>
    <w:p w14:paraId="5284133B" w14:textId="17261183" w:rsidR="00401BB5" w:rsidRDefault="00401BB5" w:rsidP="00401BB5">
      <w:pPr>
        <w:pStyle w:val="Heading3"/>
      </w:pPr>
      <w:bookmarkStart w:id="714" w:name="_Ref493409155"/>
      <w:bookmarkStart w:id="715" w:name="_Toc5787401"/>
      <w:r>
        <w:t>name property</w:t>
      </w:r>
      <w:bookmarkEnd w:id="714"/>
      <w:bookmarkEnd w:id="715"/>
    </w:p>
    <w:p w14:paraId="2A7A8CB5" w14:textId="76F54FD7"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716" w:name="_Ref493409168"/>
      <w:bookmarkStart w:id="717" w:name="_Toc5787402"/>
      <w:proofErr w:type="spellStart"/>
      <w:r>
        <w:lastRenderedPageBreak/>
        <w:t>fullName</w:t>
      </w:r>
      <w:proofErr w:type="spellEnd"/>
      <w:r>
        <w:t xml:space="preserve"> property</w:t>
      </w:r>
      <w:bookmarkEnd w:id="716"/>
      <w:bookmarkEnd w:id="717"/>
    </w:p>
    <w:p w14:paraId="00DFF29E" w14:textId="2268372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718" w:name="_Ref493409198"/>
      <w:bookmarkStart w:id="719" w:name="_Toc5787403"/>
      <w:proofErr w:type="spellStart"/>
      <w:r>
        <w:t>semanticVersion</w:t>
      </w:r>
      <w:proofErr w:type="spellEnd"/>
      <w:r>
        <w:t xml:space="preserve"> property</w:t>
      </w:r>
      <w:bookmarkEnd w:id="718"/>
      <w:bookmarkEnd w:id="719"/>
    </w:p>
    <w:p w14:paraId="143A6795" w14:textId="6DACC523"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ins w:id="720" w:author="Laurence Golding" w:date="2019-04-10T14:29:00Z">
        <w:r w:rsidR="00F545BB">
          <w:t xml:space="preserve"> Semantic Versioning</w:t>
        </w:r>
      </w:ins>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16E00FA" w:rsidR="00590B1D" w:rsidRDefault="00FA7D11" w:rsidP="00590B1D">
      <w:r>
        <w:t xml:space="preserve">Unless the author of the converter knows that the version number of the tool from which it converts is intended to be interpreted according to </w:t>
      </w:r>
      <w:del w:id="721" w:author="Laurence Golding" w:date="2019-04-10T14:30:00Z">
        <w:r w:rsidDel="00F545BB">
          <w:delText xml:space="preserve">SemVer </w:delText>
        </w:r>
      </w:del>
      <w:ins w:id="722" w:author="Laurence Golding" w:date="2019-04-10T14:30:00Z">
        <w:r w:rsidR="00F545BB">
          <w:t xml:space="preserve">Semantic Versioning </w:t>
        </w:r>
      </w:ins>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53012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530128">
        <w:t>3.21.2</w:t>
      </w:r>
      <w:r>
        <w:fldChar w:fldCharType="end"/>
      </w:r>
      <w:r>
        <w:t>))</w:t>
      </w:r>
      <w:r w:rsidR="00590B1D" w:rsidRPr="00590B1D">
        <w:t>.</w:t>
      </w:r>
    </w:p>
    <w:p w14:paraId="0FF70363" w14:textId="5F2D1A48" w:rsidR="00401BB5" w:rsidRDefault="00401BB5" w:rsidP="00401BB5">
      <w:pPr>
        <w:pStyle w:val="Heading3"/>
      </w:pPr>
      <w:bookmarkStart w:id="723" w:name="_Ref493409191"/>
      <w:bookmarkStart w:id="724" w:name="_Toc5787404"/>
      <w:r>
        <w:t>version property</w:t>
      </w:r>
      <w:bookmarkEnd w:id="723"/>
      <w:bookmarkEnd w:id="724"/>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725" w:name="_Ref493409205"/>
      <w:bookmarkStart w:id="726" w:name="_Toc5787405"/>
      <w:proofErr w:type="spellStart"/>
      <w:r>
        <w:t>dottedQuadFileVersion</w:t>
      </w:r>
      <w:proofErr w:type="spellEnd"/>
      <w:r>
        <w:t xml:space="preserve"> </w:t>
      </w:r>
      <w:r w:rsidR="00401BB5">
        <w:t>property</w:t>
      </w:r>
      <w:bookmarkEnd w:id="725"/>
      <w:bookmarkEnd w:id="72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727" w:name="_Toc5787406"/>
      <w:proofErr w:type="spellStart"/>
      <w:r>
        <w:t>releaseDateUtc</w:t>
      </w:r>
      <w:bookmarkEnd w:id="727"/>
      <w:proofErr w:type="spellEnd"/>
    </w:p>
    <w:p w14:paraId="79F872F8" w14:textId="15388060"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530128">
        <w:t>3.9</w:t>
      </w:r>
      <w:r>
        <w:fldChar w:fldCharType="end"/>
      </w:r>
      <w:r>
        <w:t>, specifying the UTC date (and optionally, the time) of the component’s release.</w:t>
      </w:r>
    </w:p>
    <w:p w14:paraId="5BFCD59B" w14:textId="7CF6F6A0" w:rsidR="00D512EE" w:rsidRDefault="00D512EE" w:rsidP="00D512EE">
      <w:pPr>
        <w:pStyle w:val="Heading3"/>
      </w:pPr>
      <w:bookmarkStart w:id="728" w:name="_Toc5787407"/>
      <w:proofErr w:type="spellStart"/>
      <w:r>
        <w:lastRenderedPageBreak/>
        <w:t>downloadUri</w:t>
      </w:r>
      <w:proofErr w:type="spellEnd"/>
      <w:r>
        <w:t xml:space="preserve"> property</w:t>
      </w:r>
      <w:bookmarkEnd w:id="728"/>
    </w:p>
    <w:p w14:paraId="29604BF7" w14:textId="5803988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729" w:name="_Toc5787408"/>
      <w:proofErr w:type="spellStart"/>
      <w:r>
        <w:t>informationUri</w:t>
      </w:r>
      <w:proofErr w:type="spellEnd"/>
      <w:r>
        <w:t xml:space="preserve"> property</w:t>
      </w:r>
      <w:bookmarkEnd w:id="729"/>
    </w:p>
    <w:p w14:paraId="282CEFE7" w14:textId="03F4084D"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730" w:name="_Toc5787409"/>
      <w:r>
        <w:t>organization property</w:t>
      </w:r>
      <w:bookmarkEnd w:id="730"/>
    </w:p>
    <w:p w14:paraId="6B302E56" w14:textId="49FDAD1F"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731" w:name="_Toc5787410"/>
      <w:r>
        <w:t>product property</w:t>
      </w:r>
      <w:bookmarkEnd w:id="731"/>
    </w:p>
    <w:p w14:paraId="67685158" w14:textId="7AD5CA03"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732" w:name="_Toc5787411"/>
      <w:proofErr w:type="spellStart"/>
      <w:r>
        <w:t>product</w:t>
      </w:r>
      <w:r w:rsidR="0068622C">
        <w:t>S</w:t>
      </w:r>
      <w:r>
        <w:t>uite</w:t>
      </w:r>
      <w:proofErr w:type="spellEnd"/>
      <w:r>
        <w:t xml:space="preserve"> property</w:t>
      </w:r>
      <w:bookmarkEnd w:id="732"/>
    </w:p>
    <w:p w14:paraId="02C4122F" w14:textId="6DF31A0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733" w:name="_Ref3723724"/>
      <w:bookmarkStart w:id="734" w:name="_Toc5787412"/>
      <w:proofErr w:type="spellStart"/>
      <w:r>
        <w:t>shortDescription</w:t>
      </w:r>
      <w:proofErr w:type="spellEnd"/>
      <w:r>
        <w:t xml:space="preserve"> property</w:t>
      </w:r>
      <w:bookmarkEnd w:id="733"/>
      <w:bookmarkEnd w:id="734"/>
    </w:p>
    <w:p w14:paraId="7EFCEBEE" w14:textId="62917EFE"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735" w:name="_Ref4583311"/>
      <w:bookmarkStart w:id="736" w:name="_Toc5787413"/>
      <w:proofErr w:type="spellStart"/>
      <w:r>
        <w:t>fullDescription</w:t>
      </w:r>
      <w:proofErr w:type="spellEnd"/>
      <w:r>
        <w:t xml:space="preserve"> property</w:t>
      </w:r>
      <w:bookmarkEnd w:id="735"/>
      <w:bookmarkEnd w:id="736"/>
    </w:p>
    <w:p w14:paraId="263E6B01" w14:textId="6E8234F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comprehensive description of the tool component.</w:t>
      </w:r>
    </w:p>
    <w:p w14:paraId="6CFF4C26" w14:textId="401E0FE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530128">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737" w:name="_Ref508811658"/>
      <w:bookmarkStart w:id="738" w:name="_Ref508812630"/>
      <w:bookmarkStart w:id="739" w:name="_Toc5787414"/>
      <w:r>
        <w:lastRenderedPageBreak/>
        <w:t>language property</w:t>
      </w:r>
      <w:bookmarkEnd w:id="737"/>
      <w:bookmarkEnd w:id="738"/>
      <w:bookmarkEnd w:id="739"/>
    </w:p>
    <w:p w14:paraId="29C944BA" w14:textId="511FA83B"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740" w:name="_Hlk503355525"/>
      <w:r w:rsidR="00C56762" w:rsidRPr="00C56762">
        <w:t xml:space="preserve">a string specifying the language of </w:t>
      </w:r>
      <w:bookmarkEnd w:id="740"/>
      <w:r w:rsidR="0079181A">
        <w:t>the localiz</w:t>
      </w:r>
      <w:r>
        <w:t>able</w:t>
      </w:r>
      <w:r w:rsidR="0079181A">
        <w:t xml:space="preserve"> </w:t>
      </w:r>
      <w:r>
        <w:t>strings (§</w:t>
      </w:r>
      <w:r>
        <w:fldChar w:fldCharType="begin"/>
      </w:r>
      <w:r>
        <w:instrText xml:space="preserve"> REF _Ref4509677 \r \h </w:instrText>
      </w:r>
      <w:r>
        <w:fldChar w:fldCharType="separate"/>
      </w:r>
      <w:r w:rsidR="00530128">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53012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29A6A2F"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53012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741" w:name="_Ref4236566"/>
      <w:bookmarkStart w:id="742" w:name="_Toc5787415"/>
      <w:bookmarkStart w:id="743" w:name="_Ref508812052"/>
      <w:proofErr w:type="spellStart"/>
      <w:r>
        <w:t>globalMessageStrings</w:t>
      </w:r>
      <w:proofErr w:type="spellEnd"/>
      <w:r>
        <w:t xml:space="preserve"> property</w:t>
      </w:r>
      <w:bookmarkEnd w:id="741"/>
      <w:bookmarkEnd w:id="742"/>
    </w:p>
    <w:p w14:paraId="0462BA63" w14:textId="6BF8BEB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53012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3012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30128">
        <w:t>3.11</w:t>
      </w:r>
      <w:r>
        <w:fldChar w:fldCharType="end"/>
      </w:r>
      <w:r>
        <w:t>).</w:t>
      </w:r>
    </w:p>
    <w:p w14:paraId="5A95088F" w14:textId="77777777" w:rsidR="00AE1A72" w:rsidRDefault="00AE1A72" w:rsidP="00AE1A72">
      <w:pPr>
        <w:pStyle w:val="Note"/>
      </w:pPr>
      <w:r>
        <w:t>EXAMPLE:</w:t>
      </w:r>
    </w:p>
    <w:p w14:paraId="22763051" w14:textId="12D66BB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93BE4D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301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744" w:name="_Ref3899090"/>
      <w:bookmarkStart w:id="745" w:name="_Ref4583708"/>
      <w:bookmarkStart w:id="746" w:name="_Toc5787416"/>
      <w:r>
        <w:t xml:space="preserve">rules </w:t>
      </w:r>
      <w:r w:rsidR="00AE1A72">
        <w:t>property</w:t>
      </w:r>
      <w:bookmarkEnd w:id="744"/>
      <w:bookmarkEnd w:id="745"/>
      <w:bookmarkEnd w:id="746"/>
    </w:p>
    <w:p w14:paraId="271A837C" w14:textId="5FBDD17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an analysis rule supported by the tool component.</w:t>
      </w:r>
    </w:p>
    <w:p w14:paraId="22AC7031" w14:textId="639387F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938EF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7D7958E6"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530128">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747" w:name="_Ref3973541"/>
      <w:bookmarkStart w:id="748" w:name="_Ref4583714"/>
      <w:bookmarkStart w:id="749" w:name="_Toc5787417"/>
      <w:r>
        <w:t>notifications</w:t>
      </w:r>
      <w:r w:rsidR="00AE1A72">
        <w:t xml:space="preserve"> property</w:t>
      </w:r>
      <w:bookmarkEnd w:id="747"/>
      <w:bookmarkEnd w:id="748"/>
      <w:bookmarkEnd w:id="749"/>
    </w:p>
    <w:p w14:paraId="40AD837A" w14:textId="37369B2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 notification provided by the tool component.</w:t>
      </w:r>
    </w:p>
    <w:p w14:paraId="33ABE834" w14:textId="1AD6F1F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5454EA1"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A0B19FB"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530128">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750" w:name="_Ref4511026"/>
      <w:bookmarkStart w:id="751" w:name="_Ref4582928"/>
      <w:bookmarkStart w:id="752" w:name="_Toc5787418"/>
      <w:r>
        <w:lastRenderedPageBreak/>
        <w:t>taxa</w:t>
      </w:r>
      <w:bookmarkEnd w:id="750"/>
      <w:bookmarkEnd w:id="751"/>
      <w:bookmarkEnd w:id="752"/>
    </w:p>
    <w:p w14:paraId="0C210BE5" w14:textId="741A08F8"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Pr>
          <w:rStyle w:val="CODEtemp"/>
        </w:rPr>
        <w:t>reportingDescriptor</w:t>
      </w:r>
      <w:proofErr w:type="spellEnd"/>
      <w:r>
        <w:t xml:space="preserve"> objects (</w:t>
      </w:r>
      <w:bookmarkStart w:id="753" w:name="_Hlk4310754"/>
      <w:r>
        <w:t>§</w:t>
      </w:r>
      <w:bookmarkEnd w:id="753"/>
      <w:r>
        <w:fldChar w:fldCharType="begin"/>
      </w:r>
      <w:r>
        <w:instrText xml:space="preserve"> REF _Ref508814067 \r \h </w:instrText>
      </w:r>
      <w:r>
        <w:fldChar w:fldCharType="separate"/>
      </w:r>
      <w:r w:rsidR="00530128">
        <w:t>3.46</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6432B52D"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3012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w:t>
      </w:r>
    </w:p>
    <w:p w14:paraId="20B472E2" w14:textId="4E614A9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53012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30128">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754" w:name="_Toc5787419"/>
      <w:proofErr w:type="spellStart"/>
      <w:r>
        <w:t>supportedTaxonomies</w:t>
      </w:r>
      <w:bookmarkEnd w:id="754"/>
      <w:proofErr w:type="spellEnd"/>
    </w:p>
    <w:p w14:paraId="38B67D51" w14:textId="632782F7"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30128">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30128">
        <w:t>3.18.2</w:t>
      </w:r>
      <w:r w:rsidR="0063571B">
        <w:fldChar w:fldCharType="end"/>
      </w:r>
      <w:r w:rsidR="0063571B">
        <w:t xml:space="preserve">) </w:t>
      </w:r>
      <w:r w:rsidR="00E22115">
        <w:t>that the component uses</w:t>
      </w:r>
      <w:r>
        <w:t xml:space="preserve"> to classify results.</w:t>
      </w:r>
    </w:p>
    <w:p w14:paraId="6B829285" w14:textId="03EC4257"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30128">
        <w:t>3.46.15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530128">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30128">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7058C620"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32A83E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30128">
        <w:t>3.14</w:t>
      </w:r>
      <w:r w:rsidR="00957865">
        <w:fldChar w:fldCharType="end"/>
      </w:r>
      <w:r w:rsidR="00957865">
        <w:t>)</w:t>
      </w:r>
    </w:p>
    <w:p w14:paraId="10BFD074" w14:textId="0F9A9B7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30128">
        <w:t>3.14.6</w:t>
      </w:r>
      <w:r w:rsidR="00957865">
        <w:fldChar w:fldCharType="end"/>
      </w:r>
      <w:r w:rsidR="00957865">
        <w:t>.</w:t>
      </w:r>
    </w:p>
    <w:p w14:paraId="5936B6F0" w14:textId="6322CC7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30128">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15BFDD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3012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305CD8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3012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3D28C022"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530128">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755" w:name="_Ref4510248"/>
      <w:bookmarkStart w:id="756" w:name="_Toc5787420"/>
      <w:proofErr w:type="spellStart"/>
      <w:r>
        <w:t>translationMetadata</w:t>
      </w:r>
      <w:proofErr w:type="spellEnd"/>
      <w:r>
        <w:t xml:space="preserve"> property</w:t>
      </w:r>
      <w:bookmarkEnd w:id="755"/>
      <w:bookmarkEnd w:id="756"/>
    </w:p>
    <w:p w14:paraId="33C8052C" w14:textId="1AFA856E"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30128">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53012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30128">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3709C058" w:rsidR="0068622C" w:rsidRDefault="0068622C" w:rsidP="0068622C">
      <w:pPr>
        <w:pStyle w:val="Heading3"/>
      </w:pPr>
      <w:bookmarkStart w:id="757" w:name="_Toc5787421"/>
      <w:bookmarkEnd w:id="743"/>
      <w:del w:id="758" w:author="Laurence Golding" w:date="2019-04-13T10:23:00Z">
        <w:r w:rsidDel="00CE166A">
          <w:delText xml:space="preserve">artifactIndices </w:delText>
        </w:r>
      </w:del>
      <w:ins w:id="759" w:author="Laurence Golding" w:date="2019-04-13T10:23:00Z">
        <w:r w:rsidR="00CE166A">
          <w:t xml:space="preserve">locations </w:t>
        </w:r>
      </w:ins>
      <w:r>
        <w:t>property</w:t>
      </w:r>
      <w:bookmarkEnd w:id="757"/>
    </w:p>
    <w:p w14:paraId="7CAFB9EB" w14:textId="4500987C" w:rsidR="0068622C" w:rsidRDefault="0068622C" w:rsidP="0068622C">
      <w:del w:id="760" w:author="Laurence Golding" w:date="2019-04-13T10:24:00Z">
        <w:r w:rsidDel="00CE166A">
          <w:delText>Depending on the circumstances, a</w:delText>
        </w:r>
      </w:del>
      <w:ins w:id="761" w:author="Laurence Golding" w:date="2019-04-13T10:24:00Z">
        <w:r w:rsidR="00CE166A">
          <w:t>A</w:t>
        </w:r>
      </w:ins>
      <w:r>
        <w:t xml:space="preserve"> </w:t>
      </w:r>
      <w:proofErr w:type="spellStart"/>
      <w:r w:rsidRPr="001F0864">
        <w:rPr>
          <w:rStyle w:val="CODEtemp"/>
        </w:rPr>
        <w:t>toolComponent</w:t>
      </w:r>
      <w:proofErr w:type="spellEnd"/>
      <w:r>
        <w:t xml:space="preserve"> object </w:t>
      </w:r>
      <w:del w:id="762" w:author="Laurence Golding" w:date="2019-04-13T10:25:00Z">
        <w:r w:rsidRPr="00CE166A" w:rsidDel="00CE166A">
          <w:rPr>
            <w:b/>
          </w:rPr>
          <w:delText>either SHOULD or SHALL NOT</w:delText>
        </w:r>
      </w:del>
      <w:ins w:id="763" w:author="Laurence Golding" w:date="2019-04-13T10:25:00Z">
        <w:r w:rsidR="00CE166A" w:rsidRPr="00CE166A">
          <w:rPr>
            <w:b/>
          </w:rPr>
          <w:t>MAY</w:t>
        </w:r>
      </w:ins>
      <w:r>
        <w:t xml:space="preserve"> contain a property named </w:t>
      </w:r>
      <w:del w:id="764" w:author="Laurence Golding" w:date="2019-04-13T10:23:00Z">
        <w:r w:rsidDel="00CE166A">
          <w:rPr>
            <w:rStyle w:val="CODEtemp"/>
          </w:rPr>
          <w:delText>artifact</w:delText>
        </w:r>
        <w:r w:rsidRPr="001F0864" w:rsidDel="00CE166A">
          <w:rPr>
            <w:rStyle w:val="CODEtemp"/>
          </w:rPr>
          <w:delText>Ind</w:delText>
        </w:r>
        <w:r w:rsidDel="00CE166A">
          <w:rPr>
            <w:rStyle w:val="CODEtemp"/>
          </w:rPr>
          <w:delText>ices</w:delText>
        </w:r>
        <w:r w:rsidDel="00CE166A">
          <w:delText xml:space="preserve"> </w:delText>
        </w:r>
      </w:del>
      <w:ins w:id="765" w:author="Laurence Golding" w:date="2019-04-13T10:23:00Z">
        <w:r w:rsidR="00CE166A">
          <w:rPr>
            <w:rStyle w:val="CODEtemp"/>
          </w:rPr>
          <w:t>locations</w:t>
        </w:r>
        <w:r w:rsidR="00CE166A">
          <w:t xml:space="preserve"> </w:t>
        </w:r>
      </w:ins>
      <w:r>
        <w:t xml:space="preserve">whose value is an array of one or more </w:t>
      </w:r>
      <w:del w:id="766" w:author="Laurence Golding" w:date="2019-04-13T10:23:00Z">
        <w:r w:rsidRPr="00CE166A" w:rsidDel="00CE166A">
          <w:rPr>
            <w:rStyle w:val="CODEtemp"/>
          </w:rPr>
          <w:delText xml:space="preserve">integers </w:delText>
        </w:r>
      </w:del>
      <w:ins w:id="767" w:author="Laurence Golding" w:date="2019-04-13T10:23:00Z">
        <w:r w:rsidR="00CE166A" w:rsidRPr="00CE166A">
          <w:rPr>
            <w:rStyle w:val="CODEtemp"/>
          </w:rPr>
          <w:t>artifactLoca</w:t>
        </w:r>
      </w:ins>
      <w:ins w:id="768" w:author="Laurence Golding" w:date="2019-04-13T10:24:00Z">
        <w:r w:rsidR="00CE166A" w:rsidRPr="00CE166A">
          <w:rPr>
            <w:rStyle w:val="CODEtemp"/>
          </w:rPr>
          <w:t>tion</w:t>
        </w:r>
        <w:r w:rsidR="00CE166A">
          <w:t xml:space="preserve"> objects</w:t>
        </w:r>
      </w:ins>
      <w:ins w:id="769" w:author="Laurence Golding" w:date="2019-04-13T10:23:00Z">
        <w:r w:rsidR="00CE166A">
          <w:t xml:space="preserve"> </w:t>
        </w:r>
      </w:ins>
      <w:ins w:id="770" w:author="Laurence Golding" w:date="2019-04-13T10:25:00Z">
        <w:r w:rsidR="00CE166A">
          <w:t>(§</w:t>
        </w:r>
      </w:ins>
      <w:ins w:id="771" w:author="Laurence Golding" w:date="2019-04-13T10:31:00Z">
        <w:r w:rsidR="00CE166A">
          <w:fldChar w:fldCharType="begin"/>
        </w:r>
        <w:r w:rsidR="00CE166A">
          <w:instrText xml:space="preserve"> REF _Ref508989521 \w \h </w:instrText>
        </w:r>
      </w:ins>
      <w:r w:rsidR="00CE166A">
        <w:fldChar w:fldCharType="separate"/>
      </w:r>
      <w:ins w:id="772" w:author="Laurence Golding" w:date="2019-04-13T10:31:00Z">
        <w:r w:rsidR="00CE166A">
          <w:t>3.4</w:t>
        </w:r>
        <w:r w:rsidR="00CE166A">
          <w:fldChar w:fldCharType="end"/>
        </w:r>
      </w:ins>
      <w:ins w:id="773" w:author="Laurence Golding" w:date="2019-04-13T10:25:00Z">
        <w:r w:rsidR="00CE166A">
          <w:t xml:space="preserve">) </w:t>
        </w:r>
      </w:ins>
      <w:r>
        <w:t xml:space="preserve">each of which specifies the </w:t>
      </w:r>
      <w:del w:id="774" w:author="Laurence Golding" w:date="2019-04-13T10:25:00Z">
        <w:r w:rsidR="00DF1C45" w:rsidDel="00CE166A">
          <w:delText xml:space="preserve">array </w:delText>
        </w:r>
        <w:r w:rsidDel="00CE166A">
          <w:delText>index</w:delText>
        </w:r>
        <w:r w:rsidR="00DF1C45" w:rsidDel="00CE166A">
          <w:delText xml:space="preserve"> (§</w:delText>
        </w:r>
        <w:r w:rsidR="00DF1C45" w:rsidDel="00CE166A">
          <w:fldChar w:fldCharType="begin"/>
        </w:r>
        <w:r w:rsidR="00DF1C45" w:rsidDel="00CE166A">
          <w:delInstrText xml:space="preserve"> REF _Ref4056185 \r \h </w:delInstrText>
        </w:r>
        <w:r w:rsidR="00DF1C45" w:rsidDel="00CE166A">
          <w:fldChar w:fldCharType="separate"/>
        </w:r>
        <w:r w:rsidR="00530128" w:rsidDel="00CE166A">
          <w:delText>3.7.4</w:delText>
        </w:r>
        <w:r w:rsidR="00DF1C45" w:rsidDel="00CE166A">
          <w:fldChar w:fldCharType="end"/>
        </w:r>
        <w:r w:rsidR="00DF1C45" w:rsidDel="00CE166A">
          <w:delText>)</w:delText>
        </w:r>
        <w:r w:rsidDel="00CE166A">
          <w:delText xml:space="preserve"> within </w:delText>
        </w:r>
        <w:r w:rsidR="009B6661" w:rsidDel="00CE166A">
          <w:rPr>
            <w:rStyle w:val="CODEtemp"/>
          </w:rPr>
          <w:delText>theRun.artifact</w:delText>
        </w:r>
        <w:r w:rsidR="009B6661" w:rsidRPr="00855658" w:rsidDel="00CE166A">
          <w:rPr>
            <w:rStyle w:val="CODEtemp"/>
          </w:rPr>
          <w:delText>s</w:delText>
        </w:r>
        <w:r w:rsidR="009B6661" w:rsidDel="00CE166A">
          <w:delText xml:space="preserve"> </w:delText>
        </w:r>
        <w:r w:rsidDel="00CE166A">
          <w:delText>(§</w:delText>
        </w:r>
        <w:r w:rsidDel="00CE166A">
          <w:fldChar w:fldCharType="begin"/>
        </w:r>
        <w:r w:rsidDel="00CE166A">
          <w:delInstrText xml:space="preserve"> REF _Ref507667580 \r \h </w:delInstrText>
        </w:r>
        <w:r w:rsidDel="00CE166A">
          <w:fldChar w:fldCharType="separate"/>
        </w:r>
        <w:r w:rsidR="00530128" w:rsidDel="00CE166A">
          <w:delText>3.14.15</w:delText>
        </w:r>
        <w:r w:rsidDel="00CE166A">
          <w:fldChar w:fldCharType="end"/>
        </w:r>
        <w:r w:rsidDel="00CE166A">
          <w:delText xml:space="preserve">) of an </w:delText>
        </w:r>
        <w:r w:rsidDel="00CE166A">
          <w:rPr>
            <w:rStyle w:val="CODEtemp"/>
          </w:rPr>
          <w:delText>artifact</w:delText>
        </w:r>
        <w:r w:rsidDel="00CE166A">
          <w:delText xml:space="preserve"> object (§</w:delText>
        </w:r>
        <w:r w:rsidDel="00CE166A">
          <w:fldChar w:fldCharType="begin"/>
        </w:r>
        <w:r w:rsidDel="00CE166A">
          <w:delInstrText xml:space="preserve"> REF _Ref493403111 \r \h </w:delInstrText>
        </w:r>
        <w:r w:rsidDel="00CE166A">
          <w:fldChar w:fldCharType="separate"/>
        </w:r>
        <w:r w:rsidR="00530128" w:rsidDel="00CE166A">
          <w:delText>3.23</w:delText>
        </w:r>
        <w:r w:rsidDel="00CE166A">
          <w:fldChar w:fldCharType="end"/>
        </w:r>
        <w:r w:rsidDel="00CE166A">
          <w:delText>) that describes</w:delText>
        </w:r>
      </w:del>
      <w:bookmarkStart w:id="775" w:name="_Hlk6043991"/>
      <w:ins w:id="776" w:author="Laurence Golding" w:date="2019-04-13T10:25:00Z">
        <w:r w:rsidR="00CE166A">
          <w:t>location of</w:t>
        </w:r>
      </w:ins>
      <w:r>
        <w:t xml:space="preserve"> one of the files</w:t>
      </w:r>
      <w:bookmarkEnd w:id="775"/>
      <w:r>
        <w:t xml:space="preserve"> comprising this tool component.</w:t>
      </w:r>
    </w:p>
    <w:p w14:paraId="7C7C7017" w14:textId="621C60F8" w:rsidR="0068622C" w:rsidDel="00CE166A" w:rsidRDefault="0068622C" w:rsidP="0068622C">
      <w:pPr>
        <w:rPr>
          <w:del w:id="777" w:author="Laurence Golding" w:date="2019-04-13T10:25:00Z"/>
        </w:rPr>
      </w:pPr>
      <w:del w:id="778" w:author="Laurence Golding" w:date="2019-04-13T10:25:00Z">
        <w:r w:rsidDel="00CE166A">
          <w:delText xml:space="preserve">If </w:delText>
        </w:r>
        <w:r w:rsidR="009B6661" w:rsidDel="00CE166A">
          <w:rPr>
            <w:rStyle w:val="CODEtemp"/>
          </w:rPr>
          <w:delText>theRun</w:delText>
        </w:r>
        <w:r w:rsidRPr="00855658" w:rsidDel="00CE166A">
          <w:rPr>
            <w:rStyle w:val="CODEtemp"/>
          </w:rPr>
          <w:delText>.</w:delText>
        </w:r>
        <w:r w:rsidDel="00CE166A">
          <w:rPr>
            <w:rStyle w:val="CODEtemp"/>
          </w:rPr>
          <w:delText>artifacts</w:delText>
        </w:r>
        <w:r w:rsidDel="00CE166A">
          <w:delText xml:space="preserve"> is present and contains elements that describe one or more of the files comprising the tool component, then </w:delText>
        </w:r>
        <w:r w:rsidDel="00CE166A">
          <w:rPr>
            <w:rStyle w:val="CODEtemp"/>
          </w:rPr>
          <w:delText>artifact</w:delText>
        </w:r>
        <w:r w:rsidRPr="00855658" w:rsidDel="00CE166A">
          <w:rPr>
            <w:rStyle w:val="CODEtemp"/>
          </w:rPr>
          <w:delText>Ind</w:delText>
        </w:r>
        <w:r w:rsidDel="00CE166A">
          <w:rPr>
            <w:rStyle w:val="CODEtemp"/>
          </w:rPr>
          <w:delText>ices</w:delText>
        </w:r>
        <w:r w:rsidDel="00CE166A">
          <w:delText xml:space="preserve"> </w:delText>
        </w:r>
        <w:r w:rsidRPr="00855658" w:rsidDel="00CE166A">
          <w:rPr>
            <w:b/>
          </w:rPr>
          <w:delText>SH</w:delText>
        </w:r>
        <w:r w:rsidDel="00CE166A">
          <w:rPr>
            <w:b/>
          </w:rPr>
          <w:delText>OULD</w:delText>
        </w:r>
        <w:r w:rsidDel="00CE166A">
          <w:delText xml:space="preserve"> be present.</w:delText>
        </w:r>
      </w:del>
    </w:p>
    <w:p w14:paraId="4CE52F25" w14:textId="3CD0B15C" w:rsidR="0068622C" w:rsidDel="00CE166A" w:rsidRDefault="0068622C" w:rsidP="0068622C">
      <w:pPr>
        <w:pStyle w:val="Note"/>
        <w:rPr>
          <w:del w:id="779" w:author="Laurence Golding" w:date="2019-04-13T10:25:00Z"/>
        </w:rPr>
      </w:pPr>
      <w:del w:id="780" w:author="Laurence Golding" w:date="2019-04-13T10:25:00Z">
        <w:r w:rsidDel="00CE166A">
          <w:delText xml:space="preserve">NOTE: If </w:delText>
        </w:r>
        <w:r w:rsidDel="00CE166A">
          <w:rPr>
            <w:rStyle w:val="CODEtemp"/>
          </w:rPr>
          <w:delText>artifact</w:delText>
        </w:r>
        <w:r w:rsidRPr="00204E59" w:rsidDel="00CE166A">
          <w:rPr>
            <w:rStyle w:val="CODEtemp"/>
          </w:rPr>
          <w:delText>Ind</w:delText>
        </w:r>
        <w:r w:rsidDel="00CE166A">
          <w:rPr>
            <w:rStyle w:val="CODEtemp"/>
          </w:rPr>
          <w:delText>ices</w:delText>
        </w:r>
        <w:r w:rsidDel="00CE166A">
          <w:delText xml:space="preserve"> is absent, the SARIF consumer will be unable to locate the </w:delText>
        </w:r>
        <w:r w:rsidDel="00CE166A">
          <w:rPr>
            <w:rStyle w:val="CODEtemp"/>
          </w:rPr>
          <w:delText>artifact</w:delText>
        </w:r>
        <w:r w:rsidDel="00CE166A">
          <w:delText xml:space="preserve"> objects that describe this component’s files.</w:delText>
        </w:r>
      </w:del>
    </w:p>
    <w:p w14:paraId="0F4E83F9" w14:textId="69447FE5" w:rsidR="0068622C" w:rsidDel="00CE166A" w:rsidRDefault="0068622C" w:rsidP="0068622C">
      <w:pPr>
        <w:rPr>
          <w:del w:id="781" w:author="Laurence Golding" w:date="2019-04-13T10:25:00Z"/>
        </w:rPr>
      </w:pPr>
      <w:del w:id="782" w:author="Laurence Golding" w:date="2019-04-13T10:25:00Z">
        <w:r w:rsidDel="00CE166A">
          <w:delText xml:space="preserve">Otherwise, </w:delText>
        </w:r>
        <w:r w:rsidDel="00CE166A">
          <w:rPr>
            <w:rStyle w:val="CODEtemp"/>
          </w:rPr>
          <w:delText>artifact</w:delText>
        </w:r>
        <w:r w:rsidRPr="00204E59" w:rsidDel="00CE166A">
          <w:rPr>
            <w:rStyle w:val="CODEtemp"/>
          </w:rPr>
          <w:delText>In</w:delText>
        </w:r>
        <w:r w:rsidDel="00CE166A">
          <w:rPr>
            <w:rStyle w:val="CODEtemp"/>
          </w:rPr>
          <w:delText>dices</w:delText>
        </w:r>
        <w:r w:rsidDel="00CE166A">
          <w:delText xml:space="preserve"> </w:delText>
        </w:r>
        <w:r w:rsidRPr="00204E59" w:rsidDel="00CE166A">
          <w:rPr>
            <w:b/>
          </w:rPr>
          <w:delText>SHALL NOT</w:delText>
        </w:r>
        <w:r w:rsidDel="00CE166A">
          <w:delText xml:space="preserve"> be present.</w:delText>
        </w:r>
      </w:del>
    </w:p>
    <w:p w14:paraId="0DBFD53F" w14:textId="3CA13492" w:rsidR="00D61B3C" w:rsidRDefault="00D61B3C" w:rsidP="00D61B3C">
      <w:pPr>
        <w:pStyle w:val="Heading3"/>
      </w:pPr>
      <w:bookmarkStart w:id="783" w:name="_Ref4574634"/>
      <w:bookmarkStart w:id="784" w:name="_Toc5787422"/>
      <w:bookmarkStart w:id="785" w:name="_Hlk4574305"/>
      <w:r>
        <w:t>contents property</w:t>
      </w:r>
      <w:bookmarkEnd w:id="783"/>
      <w:bookmarkEnd w:id="784"/>
    </w:p>
    <w:p w14:paraId="0F6A9DFB" w14:textId="6DFDC424"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30128">
        <w:t>3.7.3</w:t>
      </w:r>
      <w:r w:rsidR="00011746">
        <w:fldChar w:fldCharType="end"/>
      </w:r>
      <w:r>
        <w:t>) strings each of which is one of the following values with the specified meanings:</w:t>
      </w:r>
    </w:p>
    <w:p w14:paraId="5F23B00A" w14:textId="1A58D7B4"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53012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7E872C18"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530128">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53012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786" w:name="_Toc5787423"/>
      <w:bookmarkStart w:id="787" w:name="_Hlk4575434"/>
      <w:bookmarkEnd w:id="785"/>
      <w:proofErr w:type="spellStart"/>
      <w:r>
        <w:t>isComprehensive</w:t>
      </w:r>
      <w:proofErr w:type="spellEnd"/>
      <w:r>
        <w:t xml:space="preserve"> property</w:t>
      </w:r>
      <w:bookmarkEnd w:id="786"/>
    </w:p>
    <w:p w14:paraId="02B7E407" w14:textId="5E6213AF"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3012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18EE8D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3012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3012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del w:id="788" w:author="Laurence Golding" w:date="2019-04-11T14:31:00Z">
        <w:r w:rsidDel="00071B0C">
          <w:delText>need not</w:delText>
        </w:r>
      </w:del>
      <w:ins w:id="789" w:author="Laurence Golding" w:date="2019-04-11T14:31:00Z">
        <w:r w:rsidR="00071B0C">
          <w:t>does not need to</w:t>
        </w:r>
      </w:ins>
      <w:r>
        <w:t xml:space="preserve"> be) need only contain metadata for those two rules.</w:t>
      </w:r>
    </w:p>
    <w:p w14:paraId="6C106F6E" w14:textId="5B86655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30128">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30128">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790" w:name="_Ref4579138"/>
      <w:bookmarkStart w:id="791" w:name="_Toc5787424"/>
      <w:bookmarkEnd w:id="787"/>
      <w:proofErr w:type="spellStart"/>
      <w:r>
        <w:t>localizedDataSemanticVersion</w:t>
      </w:r>
      <w:proofErr w:type="spellEnd"/>
      <w:r>
        <w:t xml:space="preserve"> property</w:t>
      </w:r>
      <w:bookmarkEnd w:id="790"/>
      <w:bookmarkEnd w:id="791"/>
    </w:p>
    <w:p w14:paraId="2EF95A1D" w14:textId="721C5CB2"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530128">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30128">
        <w:t>3.5.2</w:t>
      </w:r>
      <w:r w:rsidR="0012491A">
        <w:fldChar w:fldCharType="end"/>
      </w:r>
      <w:r w:rsidR="0012491A">
        <w:t>) that are present in this component.</w:t>
      </w:r>
    </w:p>
    <w:p w14:paraId="6F4F5CD7" w14:textId="08558E24"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530128">
        <w:t>3.18.8</w:t>
      </w:r>
      <w:r>
        <w:fldChar w:fldCharType="end"/>
      </w:r>
      <w:r>
        <w:t>).</w:t>
      </w:r>
    </w:p>
    <w:p w14:paraId="034B74E9" w14:textId="4705323B"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530128">
        <w:t>3.18.30</w:t>
      </w:r>
      <w:r>
        <w:fldChar w:fldCharType="end"/>
      </w:r>
      <w:r>
        <w:t>) for an explanation of how these two properties interact.</w:t>
      </w:r>
    </w:p>
    <w:p w14:paraId="74663438" w14:textId="13E05FB7" w:rsidR="00EB0482" w:rsidRPr="00EB0482" w:rsidRDefault="00EB0482" w:rsidP="00EB0482">
      <w:pPr>
        <w:pStyle w:val="Note"/>
      </w:pPr>
      <w:bookmarkStart w:id="792"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530128">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793" w:name="_Ref4578450"/>
      <w:bookmarkStart w:id="794" w:name="_Toc5787425"/>
      <w:bookmarkStart w:id="795" w:name="_Hlk4588529"/>
      <w:bookmarkEnd w:id="792"/>
      <w:proofErr w:type="spellStart"/>
      <w:r>
        <w:t>minimumRequiredLocalizedDataSemanticVersion</w:t>
      </w:r>
      <w:proofErr w:type="spellEnd"/>
      <w:r>
        <w:t xml:space="preserve"> property</w:t>
      </w:r>
      <w:bookmarkEnd w:id="793"/>
      <w:bookmarkEnd w:id="794"/>
    </w:p>
    <w:p w14:paraId="201120CB" w14:textId="0E33D39F"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530128">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3A35C7D3"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530128">
        <w:t>3.18.8</w:t>
      </w:r>
      <w:r w:rsidR="0012491A">
        <w:fldChar w:fldCharType="end"/>
      </w:r>
      <w:r w:rsidR="0012491A">
        <w:t>).</w:t>
      </w:r>
    </w:p>
    <w:p w14:paraId="5A046F69" w14:textId="734760F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530128">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F21F9D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530128">
        <w:t>3.14.9</w:t>
      </w:r>
      <w:r>
        <w:fldChar w:fldCharType="end"/>
      </w:r>
      <w:r>
        <w:t>) is acceptable.</w:t>
      </w:r>
    </w:p>
    <w:p w14:paraId="0498233A" w14:textId="0E5D68D4" w:rsidR="00A241BC" w:rsidRDefault="00A241BC" w:rsidP="00A241BC">
      <w:pPr>
        <w:pStyle w:val="Code"/>
      </w:pPr>
      <w:bookmarkStart w:id="796" w:name="_Ref4580685"/>
      <w:r>
        <w:t>{                                  # A run object (</w:t>
      </w:r>
      <w:r w:rsidRPr="003B5868">
        <w:t>§</w:t>
      </w:r>
      <w:r>
        <w:fldChar w:fldCharType="begin"/>
      </w:r>
      <w:r>
        <w:instrText xml:space="preserve"> REF _Ref493349997 \r \h </w:instrText>
      </w:r>
      <w:r>
        <w:fldChar w:fldCharType="separate"/>
      </w:r>
      <w:r w:rsidR="00530128">
        <w:t>3.14</w:t>
      </w:r>
      <w:r>
        <w:fldChar w:fldCharType="end"/>
      </w:r>
      <w:r>
        <w:t>).</w:t>
      </w:r>
    </w:p>
    <w:p w14:paraId="50D548CE" w14:textId="677B475C"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156E745" w14:textId="2739AED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57C8B1CD"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30128">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797" w:name="_Ref4830390"/>
      <w:bookmarkStart w:id="798" w:name="_Ref4830402"/>
      <w:bookmarkStart w:id="799" w:name="_Toc5787426"/>
      <w:bookmarkEnd w:id="795"/>
      <w:proofErr w:type="spellStart"/>
      <w:r>
        <w:t>associatedComponent</w:t>
      </w:r>
      <w:proofErr w:type="spellEnd"/>
      <w:r>
        <w:t xml:space="preserve"> property</w:t>
      </w:r>
      <w:bookmarkEnd w:id="796"/>
      <w:bookmarkEnd w:id="797"/>
      <w:bookmarkEnd w:id="798"/>
      <w:bookmarkEnd w:id="799"/>
    </w:p>
    <w:p w14:paraId="0735B4DA" w14:textId="7C2292E3"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530128">
        <w:t>3.17.1</w:t>
      </w:r>
      <w:r w:rsidR="00B9196D">
        <w:fldChar w:fldCharType="end"/>
      </w:r>
      <w:r>
        <w:t>), a translation (§</w:t>
      </w:r>
      <w:r>
        <w:fldChar w:fldCharType="begin"/>
      </w:r>
      <w:r>
        <w:instrText xml:space="preserve"> REF _Ref4572683 \r \h </w:instrText>
      </w:r>
      <w:r>
        <w:fldChar w:fldCharType="separate"/>
      </w:r>
      <w:r w:rsidR="0053012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30128">
        <w:t>3.18.4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530128">
        <w:t>3.51</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530128">
        <w:t>3.17.2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530128">
        <w:t>3.17.3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5D888CE8"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30128">
        <w:t>3.17.1</w:t>
      </w:r>
      <w:r>
        <w:fldChar w:fldCharType="end"/>
      </w:r>
      <w:r>
        <w:t>).</w:t>
      </w:r>
    </w:p>
    <w:p w14:paraId="57B7FC42" w14:textId="762552CC" w:rsidR="00401BB5" w:rsidRDefault="00401BB5" w:rsidP="00401BB5">
      <w:pPr>
        <w:pStyle w:val="Heading2"/>
      </w:pPr>
      <w:bookmarkStart w:id="800" w:name="_Ref493352563"/>
      <w:bookmarkStart w:id="801" w:name="_Toc5787427"/>
      <w:r>
        <w:t>invocation object</w:t>
      </w:r>
      <w:bookmarkEnd w:id="800"/>
      <w:bookmarkEnd w:id="801"/>
    </w:p>
    <w:p w14:paraId="10E65C9D" w14:textId="17190F2B" w:rsidR="00401BB5" w:rsidRDefault="00401BB5" w:rsidP="00401BB5">
      <w:pPr>
        <w:pStyle w:val="Heading3"/>
      </w:pPr>
      <w:bookmarkStart w:id="802" w:name="_Toc5787428"/>
      <w:r>
        <w:t>General</w:t>
      </w:r>
      <w:bookmarkEnd w:id="80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803" w:name="_Ref493414102"/>
      <w:bookmarkStart w:id="804" w:name="_Toc5787429"/>
      <w:proofErr w:type="spellStart"/>
      <w:r>
        <w:lastRenderedPageBreak/>
        <w:t>commandLine</w:t>
      </w:r>
      <w:proofErr w:type="spellEnd"/>
      <w:r>
        <w:t xml:space="preserve"> property</w:t>
      </w:r>
      <w:bookmarkEnd w:id="803"/>
      <w:bookmarkEnd w:id="80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51832B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3012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805" w:name="_Ref506976541"/>
      <w:bookmarkStart w:id="806" w:name="_Toc5787430"/>
      <w:r>
        <w:t>arguments property</w:t>
      </w:r>
      <w:bookmarkEnd w:id="805"/>
      <w:bookmarkEnd w:id="80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BE61B2B"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5301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07" w:name="_Ref511899181"/>
      <w:bookmarkStart w:id="808" w:name="_Toc5787431"/>
      <w:proofErr w:type="spellStart"/>
      <w:r>
        <w:lastRenderedPageBreak/>
        <w:t>responseFiles</w:t>
      </w:r>
      <w:proofErr w:type="spellEnd"/>
      <w:r>
        <w:t xml:space="preserve"> property</w:t>
      </w:r>
      <w:bookmarkEnd w:id="807"/>
      <w:bookmarkEnd w:id="808"/>
    </w:p>
    <w:p w14:paraId="7F9B09E3" w14:textId="5CCBC9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3012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301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047AEC5"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505DA3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3012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809" w:name="_Ref3976263"/>
      <w:bookmarkStart w:id="810" w:name="_Toc5787432"/>
      <w:proofErr w:type="spellStart"/>
      <w:r>
        <w:t>rule</w:t>
      </w:r>
      <w:r w:rsidR="00056659">
        <w:t>ConfigurationOverrides</w:t>
      </w:r>
      <w:proofErr w:type="spellEnd"/>
      <w:r w:rsidR="00056659">
        <w:t xml:space="preserve"> property</w:t>
      </w:r>
      <w:bookmarkEnd w:id="809"/>
      <w:bookmarkEnd w:id="810"/>
    </w:p>
    <w:p w14:paraId="00EBD80C" w14:textId="5782BED1"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30128">
        <w:t>3.46.14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30128">
        <w:t>3.45.7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30128">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530128">
        <w:t>3.18</w:t>
      </w:r>
      <w:r w:rsidR="00674294">
        <w:fldChar w:fldCharType="end"/>
      </w:r>
      <w:r w:rsidR="00674294">
        <w:t>)</w:t>
      </w:r>
      <w:r w:rsidR="00945615">
        <w:t>)</w:t>
      </w:r>
      <w:r>
        <w:t>.</w:t>
      </w:r>
    </w:p>
    <w:p w14:paraId="7E2AC8AF" w14:textId="5579AC24" w:rsidR="00674294" w:rsidRDefault="00674294" w:rsidP="00674294">
      <w:pPr>
        <w:pStyle w:val="Heading3"/>
      </w:pPr>
      <w:bookmarkStart w:id="811" w:name="_Ref4081041"/>
      <w:bookmarkStart w:id="812" w:name="_Toc5787433"/>
      <w:proofErr w:type="spellStart"/>
      <w:r>
        <w:t>notificationConfigurationOverrides</w:t>
      </w:r>
      <w:proofErr w:type="spellEnd"/>
      <w:r>
        <w:t xml:space="preserve"> property</w:t>
      </w:r>
      <w:bookmarkEnd w:id="811"/>
      <w:bookmarkEnd w:id="812"/>
    </w:p>
    <w:p w14:paraId="7B8BA7C6" w14:textId="42E53DBE"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30128">
        <w:t>3.46.14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530128">
        <w:t>3.46</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30128">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w:t>
      </w:r>
      <w:r w:rsidR="00945615">
        <w:t>)</w:t>
      </w:r>
      <w:r>
        <w:t>.</w:t>
      </w:r>
    </w:p>
    <w:p w14:paraId="01B231BB" w14:textId="1C3DE155" w:rsidR="00401BB5" w:rsidRDefault="00401BB5" w:rsidP="00401BB5">
      <w:pPr>
        <w:pStyle w:val="Heading3"/>
      </w:pPr>
      <w:bookmarkStart w:id="813" w:name="_Ref1571706"/>
      <w:bookmarkStart w:id="814" w:name="_Toc5787434"/>
      <w:proofErr w:type="spellStart"/>
      <w:r>
        <w:t>startTime</w:t>
      </w:r>
      <w:r w:rsidR="00485F6A">
        <w:t>Utc</w:t>
      </w:r>
      <w:proofErr w:type="spellEnd"/>
      <w:r>
        <w:t xml:space="preserve"> property</w:t>
      </w:r>
      <w:bookmarkEnd w:id="813"/>
      <w:bookmarkEnd w:id="814"/>
    </w:p>
    <w:p w14:paraId="16315911" w14:textId="6326162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815" w:name="_Toc5787435"/>
      <w:proofErr w:type="spellStart"/>
      <w:r>
        <w:lastRenderedPageBreak/>
        <w:t>endTime</w:t>
      </w:r>
      <w:r w:rsidR="00D1201D">
        <w:t>Utc</w:t>
      </w:r>
      <w:proofErr w:type="spellEnd"/>
      <w:r>
        <w:t xml:space="preserve"> property</w:t>
      </w:r>
      <w:bookmarkEnd w:id="815"/>
    </w:p>
    <w:p w14:paraId="7310B713" w14:textId="27DC5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816" w:name="_Ref509050679"/>
      <w:bookmarkStart w:id="817" w:name="_Toc5787436"/>
      <w:proofErr w:type="spellStart"/>
      <w:r>
        <w:t>exitCode</w:t>
      </w:r>
      <w:proofErr w:type="spellEnd"/>
      <w:r>
        <w:t xml:space="preserve"> property</w:t>
      </w:r>
      <w:bookmarkEnd w:id="816"/>
      <w:bookmarkEnd w:id="81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76352A6" w:rsidR="00BE0635" w:rsidRDefault="00BE0635" w:rsidP="00BE0635">
      <w:r>
        <w:t>For examples, see §</w:t>
      </w:r>
      <w:r>
        <w:fldChar w:fldCharType="begin"/>
      </w:r>
      <w:r>
        <w:instrText xml:space="preserve"> REF _Ref509050368 \r \h </w:instrText>
      </w:r>
      <w:r>
        <w:fldChar w:fldCharType="separate"/>
      </w:r>
      <w:r w:rsidR="00530128">
        <w:t>3.19.10</w:t>
      </w:r>
      <w:r>
        <w:fldChar w:fldCharType="end"/>
      </w:r>
      <w:r>
        <w:t>.</w:t>
      </w:r>
    </w:p>
    <w:p w14:paraId="2AB6A1A3" w14:textId="0E19F05A" w:rsidR="00BE0635" w:rsidRDefault="00BE0635" w:rsidP="00401BB5">
      <w:pPr>
        <w:pStyle w:val="Heading3"/>
      </w:pPr>
      <w:bookmarkStart w:id="818" w:name="_Ref509050368"/>
      <w:bookmarkStart w:id="819" w:name="_Toc5787437"/>
      <w:proofErr w:type="spellStart"/>
      <w:r>
        <w:t>exitCodeDescription</w:t>
      </w:r>
      <w:proofErr w:type="spellEnd"/>
      <w:r>
        <w:t xml:space="preserve"> property</w:t>
      </w:r>
      <w:bookmarkEnd w:id="818"/>
      <w:bookmarkEnd w:id="81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820" w:name="_Toc5787438"/>
      <w:proofErr w:type="spellStart"/>
      <w:r>
        <w:t>exitSignalName</w:t>
      </w:r>
      <w:proofErr w:type="spellEnd"/>
      <w:r>
        <w:t xml:space="preserve"> property</w:t>
      </w:r>
      <w:bookmarkEnd w:id="82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BFFFE1E" w:rsidR="00BE0635" w:rsidRDefault="00BE0635" w:rsidP="00BE0635">
      <w:r>
        <w:t>For an example, see §</w:t>
      </w:r>
      <w:r>
        <w:fldChar w:fldCharType="begin"/>
      </w:r>
      <w:r>
        <w:instrText xml:space="preserve"> REF _Ref509050492 \r \h </w:instrText>
      </w:r>
      <w:r>
        <w:fldChar w:fldCharType="separate"/>
      </w:r>
      <w:r w:rsidR="00530128">
        <w:t>3.19.12</w:t>
      </w:r>
      <w:r>
        <w:fldChar w:fldCharType="end"/>
      </w:r>
      <w:r>
        <w:t>.</w:t>
      </w:r>
    </w:p>
    <w:p w14:paraId="01CF0A31" w14:textId="198FD4EE" w:rsidR="00BE0635" w:rsidRDefault="00BE0635" w:rsidP="00BE0635">
      <w:pPr>
        <w:pStyle w:val="Heading3"/>
      </w:pPr>
      <w:bookmarkStart w:id="821" w:name="_Ref509050492"/>
      <w:bookmarkStart w:id="822" w:name="_Toc5787439"/>
      <w:proofErr w:type="spellStart"/>
      <w:r>
        <w:t>exitSignalNumber</w:t>
      </w:r>
      <w:proofErr w:type="spellEnd"/>
      <w:r>
        <w:t xml:space="preserve"> property</w:t>
      </w:r>
      <w:bookmarkEnd w:id="821"/>
      <w:bookmarkEnd w:id="82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823" w:name="_Ref525821649"/>
      <w:bookmarkStart w:id="824" w:name="_Toc5787440"/>
      <w:proofErr w:type="spellStart"/>
      <w:r>
        <w:lastRenderedPageBreak/>
        <w:t>processStartFailureMessage</w:t>
      </w:r>
      <w:proofErr w:type="spellEnd"/>
      <w:r>
        <w:t xml:space="preserve"> property</w:t>
      </w:r>
      <w:bookmarkEnd w:id="823"/>
      <w:bookmarkEnd w:id="82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825" w:name="_Toc5787441"/>
      <w:proofErr w:type="spellStart"/>
      <w:r>
        <w:t>toolExecutionSuccessful</w:t>
      </w:r>
      <w:proofErr w:type="spellEnd"/>
      <w:r w:rsidR="00B209DE">
        <w:t xml:space="preserve"> property</w:t>
      </w:r>
      <w:bookmarkEnd w:id="82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22CB1C3" w:rsidR="00B209DE" w:rsidRDefault="00B209DE" w:rsidP="00B209DE">
      <w:bookmarkStart w:id="82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5301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82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827" w:name="_Toc5787442"/>
      <w:r>
        <w:t>machine property</w:t>
      </w:r>
      <w:bookmarkEnd w:id="82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828" w:name="_Toc5787443"/>
      <w:r>
        <w:t>account property</w:t>
      </w:r>
      <w:bookmarkEnd w:id="82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829" w:name="_Toc5787444"/>
      <w:proofErr w:type="spellStart"/>
      <w:r>
        <w:t>processId</w:t>
      </w:r>
      <w:proofErr w:type="spellEnd"/>
      <w:r>
        <w:t xml:space="preserve"> property</w:t>
      </w:r>
      <w:bookmarkEnd w:id="82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830" w:name="_Toc5787445"/>
      <w:proofErr w:type="spellStart"/>
      <w:r>
        <w:t>executableLocation</w:t>
      </w:r>
      <w:proofErr w:type="spellEnd"/>
      <w:r w:rsidR="00401BB5">
        <w:t xml:space="preserve"> property</w:t>
      </w:r>
      <w:bookmarkEnd w:id="830"/>
    </w:p>
    <w:p w14:paraId="2EFF9849" w14:textId="387283D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301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3515E3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530128">
        <w:t>3.18</w:t>
      </w:r>
      <w:r w:rsidR="003D3FC8">
        <w:fldChar w:fldCharType="end"/>
      </w:r>
      <w:r w:rsidRPr="00A14F9A">
        <w:t>) because the identical tool might be invoked from different paths on different machines.</w:t>
      </w:r>
    </w:p>
    <w:p w14:paraId="4CBA5986" w14:textId="6E2FDD4C"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5301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831" w:name="_Toc5787446"/>
      <w:proofErr w:type="spellStart"/>
      <w:r>
        <w:t>workingDirectory</w:t>
      </w:r>
      <w:proofErr w:type="spellEnd"/>
      <w:r>
        <w:t xml:space="preserve"> property</w:t>
      </w:r>
      <w:bookmarkEnd w:id="831"/>
    </w:p>
    <w:p w14:paraId="33341A2E" w14:textId="4C60D1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301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832" w:name="_Toc5787447"/>
      <w:proofErr w:type="spellStart"/>
      <w:r>
        <w:t>environmentVariables</w:t>
      </w:r>
      <w:proofErr w:type="spellEnd"/>
      <w:r>
        <w:t xml:space="preserve"> property</w:t>
      </w:r>
      <w:bookmarkEnd w:id="83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833" w:name="_Ref493345429"/>
      <w:bookmarkStart w:id="834" w:name="_Toc5787448"/>
      <w:proofErr w:type="spellStart"/>
      <w:r>
        <w:t>tool</w:t>
      </w:r>
      <w:r w:rsidR="00117A2B">
        <w:t>Execution</w:t>
      </w:r>
      <w:r>
        <w:t>Notifications</w:t>
      </w:r>
      <w:proofErr w:type="spellEnd"/>
      <w:r>
        <w:t xml:space="preserve"> property</w:t>
      </w:r>
      <w:bookmarkEnd w:id="833"/>
      <w:bookmarkEnd w:id="834"/>
    </w:p>
    <w:p w14:paraId="24067D15" w14:textId="672DEC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30128">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30128">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835" w:name="_Ref509576439"/>
      <w:bookmarkStart w:id="836" w:name="_Toc5787449"/>
      <w:proofErr w:type="spellStart"/>
      <w:r>
        <w:t>toolC</w:t>
      </w:r>
      <w:r w:rsidR="00171199">
        <w:t>onfigurationNotifications</w:t>
      </w:r>
      <w:proofErr w:type="spellEnd"/>
      <w:r w:rsidR="00171199">
        <w:t xml:space="preserve"> property</w:t>
      </w:r>
      <w:bookmarkEnd w:id="835"/>
      <w:bookmarkEnd w:id="836"/>
    </w:p>
    <w:p w14:paraId="59DC01CB" w14:textId="7BBE880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30128">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30128">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1E15EB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FED39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CE09B8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837" w:name="_Ref511899216"/>
      <w:bookmarkStart w:id="838" w:name="_Toc5787450"/>
      <w:r>
        <w:t>stdin, stdout, stderr</w:t>
      </w:r>
      <w:r w:rsidR="00D943E5">
        <w:t xml:space="preserve">, and </w:t>
      </w:r>
      <w:proofErr w:type="spellStart"/>
      <w:r w:rsidR="00D943E5">
        <w:t>stdoutStderr</w:t>
      </w:r>
      <w:proofErr w:type="spellEnd"/>
      <w:r>
        <w:t xml:space="preserve"> properties</w:t>
      </w:r>
      <w:bookmarkEnd w:id="837"/>
      <w:bookmarkEnd w:id="838"/>
    </w:p>
    <w:p w14:paraId="47275264" w14:textId="7338CB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301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82AEC72"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30128">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30FD5CA1" w14:textId="781D3718" w:rsidR="00DC389E" w:rsidRDefault="00DC389E" w:rsidP="00AC6C45">
      <w:pPr>
        <w:pStyle w:val="Heading2"/>
      </w:pPr>
      <w:bookmarkStart w:id="839" w:name="_Ref507597819"/>
      <w:bookmarkStart w:id="840" w:name="_Toc5787451"/>
      <w:bookmarkStart w:id="841" w:name="_Ref506806657"/>
      <w:r>
        <w:t>attachment object</w:t>
      </w:r>
      <w:bookmarkEnd w:id="839"/>
      <w:bookmarkEnd w:id="840"/>
    </w:p>
    <w:p w14:paraId="554194B0" w14:textId="77777777" w:rsidR="00A27D47" w:rsidRDefault="00A27D47" w:rsidP="00A27D47">
      <w:pPr>
        <w:pStyle w:val="Heading3"/>
        <w:numPr>
          <w:ilvl w:val="2"/>
          <w:numId w:val="2"/>
        </w:numPr>
      </w:pPr>
      <w:bookmarkStart w:id="842" w:name="_Ref506978653"/>
      <w:bookmarkStart w:id="843" w:name="_Toc5787452"/>
      <w:r>
        <w:t>General</w:t>
      </w:r>
      <w:bookmarkEnd w:id="842"/>
      <w:bookmarkEnd w:id="843"/>
    </w:p>
    <w:p w14:paraId="4FF20040" w14:textId="441D914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30128">
        <w:t>3.25.26</w:t>
      </w:r>
      <w:r>
        <w:fldChar w:fldCharType="end"/>
      </w:r>
      <w:r>
        <w:t>).</w:t>
      </w:r>
    </w:p>
    <w:p w14:paraId="120068B3" w14:textId="09B5395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30128">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16FBF8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r w:rsidR="006D4B00">
        <w:t>.</w:t>
      </w:r>
    </w:p>
    <w:p w14:paraId="30BF41E2" w14:textId="69A25B72" w:rsidR="00A27D47" w:rsidRDefault="00A27D47" w:rsidP="002D65F3">
      <w:pPr>
        <w:pStyle w:val="Code"/>
      </w:pPr>
      <w:r>
        <w:t xml:space="preserve">  ...</w:t>
      </w:r>
    </w:p>
    <w:p w14:paraId="344F43B5" w14:textId="12352C7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30128">
        <w:t>3.25.26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A30487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301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7831C1E" w:rsidR="00E92030" w:rsidRDefault="00E92030" w:rsidP="002D65F3">
      <w:pPr>
        <w:pStyle w:val="Code"/>
      </w:pPr>
      <w:r>
        <w:t xml:space="preserve">      "</w:t>
      </w:r>
      <w:r w:rsidR="009F4F71">
        <w:t>artifactLocation</w:t>
      </w:r>
      <w:r>
        <w:t xml:space="preserve">": {                   # See </w:t>
      </w:r>
      <w:r w:rsidRPr="00F90F0E">
        <w:t>§</w:t>
      </w:r>
      <w:bookmarkStart w:id="844" w:name="_Hlk507657707"/>
      <w:r>
        <w:fldChar w:fldCharType="begin"/>
      </w:r>
      <w:r>
        <w:instrText xml:space="preserve"> REF _Ref506978525 \r \h </w:instrText>
      </w:r>
      <w:r w:rsidR="002D65F3">
        <w:instrText xml:space="preserve"> \* MERGEFORMAT </w:instrText>
      </w:r>
      <w:r>
        <w:fldChar w:fldCharType="separate"/>
      </w:r>
      <w:r w:rsidR="00530128">
        <w:t>3.20.3</w:t>
      </w:r>
      <w:r>
        <w:fldChar w:fldCharType="end"/>
      </w:r>
      <w:bookmarkEnd w:id="84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845" w:name="_Ref506978925"/>
      <w:bookmarkStart w:id="846" w:name="_Toc5787453"/>
      <w:r>
        <w:t>description property</w:t>
      </w:r>
      <w:bookmarkEnd w:id="845"/>
      <w:bookmarkEnd w:id="846"/>
    </w:p>
    <w:p w14:paraId="237B6C86" w14:textId="470F50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301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847" w:name="_Ref506978525"/>
      <w:bookmarkStart w:id="848" w:name="_Toc5787454"/>
      <w:r>
        <w:lastRenderedPageBreak/>
        <w:t xml:space="preserve">artifactLocation </w:t>
      </w:r>
      <w:r w:rsidR="00A27D47">
        <w:t>property</w:t>
      </w:r>
      <w:bookmarkEnd w:id="847"/>
      <w:bookmarkEnd w:id="848"/>
    </w:p>
    <w:p w14:paraId="13D7987F" w14:textId="1AC685C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30128">
        <w:t>3.4</w:t>
      </w:r>
      <w:r w:rsidR="00F677EC">
        <w:fldChar w:fldCharType="end"/>
      </w:r>
      <w:r>
        <w:t>) that specifies the location of the attachment.</w:t>
      </w:r>
    </w:p>
    <w:p w14:paraId="75143AAE" w14:textId="458144C3" w:rsidR="008A21D5" w:rsidRDefault="008A21D5" w:rsidP="008A21D5">
      <w:pPr>
        <w:pStyle w:val="Heading3"/>
      </w:pPr>
      <w:bookmarkStart w:id="849" w:name="_Toc5787455"/>
      <w:r>
        <w:t>regions property</w:t>
      </w:r>
      <w:bookmarkEnd w:id="849"/>
    </w:p>
    <w:p w14:paraId="0B37D4FE" w14:textId="13A9990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3012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3012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850" w:name="_Ref532384473"/>
      <w:bookmarkStart w:id="851" w:name="_Ref532384512"/>
      <w:bookmarkStart w:id="852" w:name="_Toc5787456"/>
      <w:bookmarkStart w:id="853" w:name="_Hlk513212887"/>
      <w:r>
        <w:t>rectangles property</w:t>
      </w:r>
      <w:bookmarkEnd w:id="850"/>
      <w:bookmarkEnd w:id="851"/>
      <w:bookmarkEnd w:id="852"/>
    </w:p>
    <w:p w14:paraId="731EC896" w14:textId="0C06EE6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3012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30128">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3012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854" w:name="_Ref3810909"/>
      <w:bookmarkStart w:id="855" w:name="_Toc5787457"/>
      <w:bookmarkEnd w:id="853"/>
      <w:r>
        <w:t>conversion object</w:t>
      </w:r>
      <w:bookmarkEnd w:id="841"/>
      <w:bookmarkEnd w:id="854"/>
      <w:bookmarkEnd w:id="855"/>
    </w:p>
    <w:p w14:paraId="615BCC83" w14:textId="7B3EE260" w:rsidR="00AC6C45" w:rsidRDefault="00AC6C45" w:rsidP="00AC6C45">
      <w:pPr>
        <w:pStyle w:val="Heading3"/>
      </w:pPr>
      <w:bookmarkStart w:id="856" w:name="_Toc5787458"/>
      <w:r>
        <w:t>General</w:t>
      </w:r>
      <w:bookmarkEnd w:id="85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44C8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3012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B6790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301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B67C4B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301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857" w:name="_Ref503539410"/>
      <w:bookmarkStart w:id="858" w:name="_Toc5787459"/>
      <w:r>
        <w:lastRenderedPageBreak/>
        <w:t>tool property</w:t>
      </w:r>
      <w:bookmarkEnd w:id="857"/>
      <w:bookmarkEnd w:id="858"/>
    </w:p>
    <w:p w14:paraId="3E0454EE" w14:textId="3BE20BE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301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59" w:name="_Ref503608264"/>
      <w:bookmarkStart w:id="860" w:name="_Toc5787460"/>
      <w:r>
        <w:t>invocation property</w:t>
      </w:r>
      <w:bookmarkEnd w:id="859"/>
      <w:bookmarkEnd w:id="860"/>
    </w:p>
    <w:p w14:paraId="3E5B67EA" w14:textId="2ACFC46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301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61" w:name="_Ref503539431"/>
      <w:bookmarkStart w:id="862" w:name="_Toc5787461"/>
      <w:proofErr w:type="spellStart"/>
      <w:r>
        <w:t>analysisToolLog</w:t>
      </w:r>
      <w:r w:rsidR="00ED76F2">
        <w:t>Files</w:t>
      </w:r>
      <w:proofErr w:type="spellEnd"/>
      <w:r>
        <w:t xml:space="preserve"> property</w:t>
      </w:r>
      <w:bookmarkEnd w:id="861"/>
      <w:bookmarkEnd w:id="86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EBDB9A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3012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9EBD2C5"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30128">
        <w:t>3.45.7</w:t>
      </w:r>
      <w:r w:rsidR="009574D1">
        <w:fldChar w:fldCharType="end"/>
      </w:r>
      <w:r>
        <w:t>).</w:t>
      </w:r>
    </w:p>
    <w:p w14:paraId="3476EB07" w14:textId="7DAB202C" w:rsidR="002315DB" w:rsidRDefault="002315DB" w:rsidP="002315DB">
      <w:pPr>
        <w:pStyle w:val="Heading2"/>
      </w:pPr>
      <w:bookmarkStart w:id="863" w:name="_Ref511829625"/>
      <w:bookmarkStart w:id="864" w:name="_Toc5787462"/>
      <w:proofErr w:type="spellStart"/>
      <w:r>
        <w:t>versionControlDetails</w:t>
      </w:r>
      <w:proofErr w:type="spellEnd"/>
      <w:r>
        <w:t xml:space="preserve"> object</w:t>
      </w:r>
      <w:bookmarkEnd w:id="863"/>
      <w:bookmarkEnd w:id="864"/>
    </w:p>
    <w:p w14:paraId="28FE29F4" w14:textId="169979D6" w:rsidR="002315DB" w:rsidRDefault="002315DB" w:rsidP="002315DB">
      <w:pPr>
        <w:pStyle w:val="Heading3"/>
      </w:pPr>
      <w:bookmarkStart w:id="865" w:name="_Toc5787463"/>
      <w:r>
        <w:t>General</w:t>
      </w:r>
      <w:bookmarkEnd w:id="865"/>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A44D90E" w:rsidR="001466B1" w:rsidRPr="001466B1" w:rsidRDefault="001466B1" w:rsidP="001466B1">
      <w:r>
        <w:t>For an example, see §</w:t>
      </w:r>
      <w:r>
        <w:fldChar w:fldCharType="begin"/>
      </w:r>
      <w:r>
        <w:instrText xml:space="preserve"> REF _Ref511829897 \r \h </w:instrText>
      </w:r>
      <w:r>
        <w:fldChar w:fldCharType="separate"/>
      </w:r>
      <w:r w:rsidR="00530128">
        <w:t>3.14.13</w:t>
      </w:r>
      <w:r>
        <w:fldChar w:fldCharType="end"/>
      </w:r>
      <w:r>
        <w:t>.</w:t>
      </w:r>
    </w:p>
    <w:p w14:paraId="5CE76795" w14:textId="0BDD8598" w:rsidR="002315DB" w:rsidRDefault="002315DB" w:rsidP="002315DB">
      <w:pPr>
        <w:pStyle w:val="Heading3"/>
      </w:pPr>
      <w:bookmarkStart w:id="866" w:name="_Toc5787464"/>
      <w:r>
        <w:t>Constraints</w:t>
      </w:r>
      <w:bookmarkEnd w:id="86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9CDC27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301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53012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5301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867" w:name="_Ref511829678"/>
      <w:bookmarkStart w:id="868" w:name="_Toc5787465"/>
      <w:proofErr w:type="spellStart"/>
      <w:r>
        <w:t>repositoryUri</w:t>
      </w:r>
      <w:proofErr w:type="spellEnd"/>
      <w:r>
        <w:t xml:space="preserve"> </w:t>
      </w:r>
      <w:r w:rsidR="002315DB">
        <w:t>property</w:t>
      </w:r>
      <w:bookmarkEnd w:id="867"/>
      <w:bookmarkEnd w:id="868"/>
    </w:p>
    <w:p w14:paraId="1785AFD1" w14:textId="3711D9E4" w:rsidR="001466B1" w:rsidRDefault="001466B1" w:rsidP="001466B1">
      <w:bookmarkStart w:id="86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70" w:name="_Ref513199006"/>
      <w:bookmarkStart w:id="871" w:name="_Toc5787466"/>
      <w:proofErr w:type="spellStart"/>
      <w:r>
        <w:t>revisionId</w:t>
      </w:r>
      <w:proofErr w:type="spellEnd"/>
      <w:r>
        <w:t xml:space="preserve"> property</w:t>
      </w:r>
      <w:bookmarkEnd w:id="869"/>
      <w:bookmarkEnd w:id="870"/>
      <w:bookmarkEnd w:id="87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72" w:name="_Ref511829698"/>
      <w:bookmarkStart w:id="873" w:name="_Toc5787467"/>
      <w:r>
        <w:lastRenderedPageBreak/>
        <w:t>branch property</w:t>
      </w:r>
      <w:bookmarkEnd w:id="872"/>
      <w:bookmarkEnd w:id="87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874" w:name="_Ref526939310"/>
      <w:bookmarkStart w:id="875" w:name="_Toc5787468"/>
      <w:proofErr w:type="spellStart"/>
      <w:r>
        <w:t>revisionTag</w:t>
      </w:r>
      <w:proofErr w:type="spellEnd"/>
      <w:r>
        <w:t xml:space="preserve"> </w:t>
      </w:r>
      <w:r w:rsidR="002315DB">
        <w:t>property</w:t>
      </w:r>
      <w:bookmarkEnd w:id="874"/>
      <w:bookmarkEnd w:id="875"/>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876" w:name="_Ref526939293"/>
      <w:bookmarkStart w:id="877" w:name="_Toc5787469"/>
      <w:bookmarkStart w:id="878" w:name="_Hlk525802952"/>
      <w:proofErr w:type="spellStart"/>
      <w:r>
        <w:t>asOfTimeUtc</w:t>
      </w:r>
      <w:proofErr w:type="spellEnd"/>
      <w:r>
        <w:t xml:space="preserve"> </w:t>
      </w:r>
      <w:r w:rsidR="002315DB">
        <w:t>property</w:t>
      </w:r>
      <w:bookmarkEnd w:id="876"/>
      <w:bookmarkEnd w:id="877"/>
    </w:p>
    <w:p w14:paraId="1844A6A7" w14:textId="4C109778"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879" w:name="_Toc5787470"/>
      <w:proofErr w:type="spellStart"/>
      <w:r>
        <w:t>mappedTo</w:t>
      </w:r>
      <w:proofErr w:type="spellEnd"/>
      <w:r>
        <w:t xml:space="preserve"> property</w:t>
      </w:r>
      <w:bookmarkEnd w:id="879"/>
    </w:p>
    <w:p w14:paraId="01253B4A" w14:textId="29AFCCAA"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301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C56682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5948589"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53012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BD42F39"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880" w:name="_Ref493403111"/>
      <w:bookmarkStart w:id="881" w:name="_Ref493404005"/>
      <w:bookmarkStart w:id="882" w:name="_Toc5787471"/>
      <w:bookmarkEnd w:id="878"/>
      <w:r>
        <w:t xml:space="preserve">artifact </w:t>
      </w:r>
      <w:r w:rsidR="00401BB5">
        <w:t>object</w:t>
      </w:r>
      <w:bookmarkEnd w:id="880"/>
      <w:bookmarkEnd w:id="881"/>
      <w:bookmarkEnd w:id="882"/>
    </w:p>
    <w:p w14:paraId="375224F2" w14:textId="20156049" w:rsidR="00401BB5" w:rsidRDefault="00401BB5" w:rsidP="00401BB5">
      <w:pPr>
        <w:pStyle w:val="Heading3"/>
      </w:pPr>
      <w:bookmarkStart w:id="883" w:name="_Toc5787472"/>
      <w:r>
        <w:t>General</w:t>
      </w:r>
      <w:bookmarkEnd w:id="88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884" w:name="_Ref493403519"/>
      <w:bookmarkStart w:id="885" w:name="_Toc5787473"/>
      <w:r>
        <w:t>artifact</w:t>
      </w:r>
      <w:r w:rsidR="00316A25">
        <w:t>Location</w:t>
      </w:r>
      <w:r w:rsidR="00401BB5">
        <w:t xml:space="preserve"> property</w:t>
      </w:r>
      <w:bookmarkEnd w:id="884"/>
      <w:bookmarkEnd w:id="885"/>
    </w:p>
    <w:p w14:paraId="35DB6B07" w14:textId="03E7DB1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A6378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77F20F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301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21F10A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30128">
        <w:t>3.23.3</w:t>
      </w:r>
      <w:r w:rsidR="00EB6F4A">
        <w:fldChar w:fldCharType="end"/>
      </w:r>
      <w:r w:rsidR="00EB6F4A">
        <w:t>.</w:t>
      </w:r>
    </w:p>
    <w:p w14:paraId="42C6608E" w14:textId="4A4D13C4" w:rsidR="00401BB5" w:rsidRDefault="004F0AE4" w:rsidP="00401BB5">
      <w:pPr>
        <w:pStyle w:val="Heading3"/>
      </w:pPr>
      <w:bookmarkStart w:id="886" w:name="_Ref493404063"/>
      <w:bookmarkStart w:id="887" w:name="_Toc5787474"/>
      <w:proofErr w:type="spellStart"/>
      <w:r>
        <w:t>parentIndex</w:t>
      </w:r>
      <w:proofErr w:type="spellEnd"/>
      <w:r>
        <w:t xml:space="preserve"> </w:t>
      </w:r>
      <w:r w:rsidR="00401BB5">
        <w:t>property</w:t>
      </w:r>
      <w:bookmarkEnd w:id="886"/>
      <w:bookmarkEnd w:id="887"/>
    </w:p>
    <w:p w14:paraId="7B9D65E1" w14:textId="1D0F800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30128">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88" w:name="_Ref493403563"/>
      <w:bookmarkStart w:id="889" w:name="_Toc5787475"/>
      <w:r>
        <w:t>offset property</w:t>
      </w:r>
      <w:bookmarkEnd w:id="888"/>
      <w:bookmarkEnd w:id="88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A15AA1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301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90" w:name="_Ref493403574"/>
      <w:bookmarkStart w:id="891" w:name="_Toc5787476"/>
      <w:r>
        <w:lastRenderedPageBreak/>
        <w:t>length property</w:t>
      </w:r>
      <w:bookmarkEnd w:id="890"/>
      <w:bookmarkEnd w:id="89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892" w:name="_Ref3724028"/>
      <w:bookmarkStart w:id="893" w:name="_Toc5787477"/>
      <w:bookmarkStart w:id="894" w:name="_Hlk514318855"/>
      <w:r>
        <w:t>roles property</w:t>
      </w:r>
      <w:bookmarkEnd w:id="892"/>
      <w:bookmarkEnd w:id="893"/>
    </w:p>
    <w:bookmarkEnd w:id="894"/>
    <w:p w14:paraId="1E0FD617" w14:textId="1F18DD2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3012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D23FD2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530128">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8841E8"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530128">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729BBC7D"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530128">
        <w:t>3.19.23</w:t>
      </w:r>
      <w:r>
        <w:fldChar w:fldCharType="end"/>
      </w:r>
      <w:r>
        <w:t>).</w:t>
      </w:r>
    </w:p>
    <w:p w14:paraId="60F0909E" w14:textId="66577A28"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30128">
        <w:t>3.17.2</w:t>
      </w:r>
      <w:r w:rsidR="00282888">
        <w:fldChar w:fldCharType="end"/>
      </w:r>
      <w:r w:rsidR="00282888">
        <w:t>)</w:t>
      </w:r>
      <w:r>
        <w:t>.</w:t>
      </w:r>
    </w:p>
    <w:p w14:paraId="7226C895" w14:textId="34765CA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30128">
        <w:t>3.17.3</w:t>
      </w:r>
      <w:r>
        <w:fldChar w:fldCharType="end"/>
      </w:r>
      <w:r>
        <w:t>).</w:t>
      </w:r>
    </w:p>
    <w:p w14:paraId="659756C1" w14:textId="5266961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30128">
        <w:t>3.18.2</w:t>
      </w:r>
      <w:r w:rsidR="0098000C">
        <w:fldChar w:fldCharType="end"/>
      </w:r>
      <w:r>
        <w:t>).</w:t>
      </w:r>
    </w:p>
    <w:p w14:paraId="088C0E6B" w14:textId="1C4269D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30128">
        <w:t>3.18.3</w:t>
      </w:r>
      <w:r w:rsidR="0098000C">
        <w:fldChar w:fldCharType="end"/>
      </w:r>
      <w:r>
        <w:t>).</w:t>
      </w:r>
    </w:p>
    <w:p w14:paraId="7221D7DC" w14:textId="25F3F79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3012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6A7408D9" w:rsidR="001F66A6" w:rsidRDefault="001F66A6" w:rsidP="001F66A6">
      <w:pPr>
        <w:ind w:left="360"/>
      </w:pPr>
      <w:bookmarkStart w:id="895"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530128">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96" w:name="_Toc5787478"/>
      <w:bookmarkStart w:id="897" w:name="_Ref5959945"/>
      <w:bookmarkEnd w:id="895"/>
      <w:r>
        <w:lastRenderedPageBreak/>
        <w:t>mimeType property</w:t>
      </w:r>
      <w:bookmarkEnd w:id="896"/>
      <w:bookmarkEnd w:id="897"/>
    </w:p>
    <w:p w14:paraId="21C78E41" w14:textId="656A229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del w:id="898" w:author="Laurence Golding" w:date="2019-04-12T11:07:00Z">
        <w:r w:rsidRPr="0082371F" w:rsidDel="00D7752D">
          <w:rPr>
            <w:b/>
          </w:rPr>
          <w:delText>SHOULD</w:delText>
        </w:r>
        <w:r w:rsidRPr="0082371F" w:rsidDel="00D7752D">
          <w:delText xml:space="preserve"> </w:delText>
        </w:r>
      </w:del>
      <w:commentRangeStart w:id="899"/>
      <w:ins w:id="900" w:author="Laurence Golding" w:date="2019-04-12T11:07:00Z">
        <w:r w:rsidR="00D7752D">
          <w:rPr>
            <w:b/>
          </w:rPr>
          <w:t>MAY</w:t>
        </w:r>
      </w:ins>
      <w:commentRangeEnd w:id="899"/>
      <w:ins w:id="901" w:author="Laurence Golding" w:date="2019-04-12T11:08:00Z">
        <w:r w:rsidR="00D05833">
          <w:rPr>
            <w:rStyle w:val="CommentReference"/>
          </w:rPr>
          <w:commentReference w:id="899"/>
        </w:r>
      </w:ins>
      <w:ins w:id="902" w:author="Laurence Golding" w:date="2019-04-12T11:07:00Z">
        <w:r w:rsidR="00D7752D" w:rsidRPr="0082371F">
          <w:t xml:space="preserve"> </w:t>
        </w:r>
      </w:ins>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903" w:name="_Ref511899450"/>
      <w:bookmarkStart w:id="904" w:name="_Toc5787479"/>
      <w:r>
        <w:t>contents property</w:t>
      </w:r>
      <w:bookmarkEnd w:id="903"/>
      <w:bookmarkEnd w:id="904"/>
    </w:p>
    <w:p w14:paraId="3EAD79DF" w14:textId="704CC6F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301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905" w:name="_Ref511828128"/>
      <w:bookmarkStart w:id="906" w:name="_Toc5787480"/>
      <w:r>
        <w:t>encoding property</w:t>
      </w:r>
      <w:bookmarkEnd w:id="905"/>
      <w:bookmarkEnd w:id="906"/>
    </w:p>
    <w:p w14:paraId="29D5943D" w14:textId="07222AC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A94895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530128">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4061D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170FA798" w14:textId="3F1C66CF"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30128">
        <w:t>3.14.23</w:t>
      </w:r>
      <w:r>
        <w:fldChar w:fldCharType="end"/>
      </w:r>
      <w:r>
        <w:t>.</w:t>
      </w:r>
    </w:p>
    <w:p w14:paraId="4E9D1D4D" w14:textId="77777777" w:rsidR="00926829" w:rsidRDefault="00926829" w:rsidP="002D65F3">
      <w:pPr>
        <w:pStyle w:val="Code"/>
      </w:pPr>
    </w:p>
    <w:p w14:paraId="7C79FDD1" w14:textId="1B760D0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3012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907" w:name="_Ref534896207"/>
      <w:bookmarkStart w:id="908" w:name="_Toc5787481"/>
      <w:proofErr w:type="spellStart"/>
      <w:r>
        <w:t>sourceLanguage</w:t>
      </w:r>
      <w:proofErr w:type="spellEnd"/>
      <w:r>
        <w:t xml:space="preserve"> property</w:t>
      </w:r>
      <w:bookmarkEnd w:id="907"/>
      <w:bookmarkEnd w:id="908"/>
    </w:p>
    <w:p w14:paraId="02CC5CC4" w14:textId="350D120E" w:rsidR="00F82406" w:rsidRDefault="00F82406" w:rsidP="00F82406">
      <w:pPr>
        <w:pStyle w:val="Heading4"/>
      </w:pPr>
      <w:bookmarkStart w:id="909" w:name="_Toc5787482"/>
      <w:r>
        <w:t>General</w:t>
      </w:r>
      <w:bookmarkEnd w:id="909"/>
    </w:p>
    <w:p w14:paraId="517A853E" w14:textId="5F7D188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53012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9D3423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30128">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20085D8"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530128">
        <w:t>3.28.15</w:t>
      </w:r>
      <w:r>
        <w:fldChar w:fldCharType="end"/>
      </w:r>
      <w:r>
        <w:t>).</w:t>
      </w:r>
    </w:p>
    <w:p w14:paraId="617A1368" w14:textId="0C563C94"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530128">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910" w:name="_Ref534209313"/>
      <w:bookmarkStart w:id="911" w:name="_Toc5787483"/>
      <w:r>
        <w:t>Source language identifier conventions and practices</w:t>
      </w:r>
      <w:bookmarkEnd w:id="910"/>
      <w:bookmarkEnd w:id="91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C9ECA4E" w:rsidR="0003707A" w:rsidRPr="0003707A" w:rsidRDefault="007A067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912" w:name="_Ref493345445"/>
      <w:bookmarkStart w:id="913" w:name="_Toc5787484"/>
      <w:r>
        <w:t>hashes property</w:t>
      </w:r>
      <w:bookmarkEnd w:id="912"/>
      <w:bookmarkEnd w:id="913"/>
    </w:p>
    <w:p w14:paraId="084CC4D1" w14:textId="434B482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301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9CB6D1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14" w:name="_Toc5787485"/>
      <w:proofErr w:type="spellStart"/>
      <w:r>
        <w:t>lastModifiedTime</w:t>
      </w:r>
      <w:r w:rsidR="00327EBE">
        <w:t>Utc</w:t>
      </w:r>
      <w:proofErr w:type="spellEnd"/>
      <w:r>
        <w:t xml:space="preserve"> property</w:t>
      </w:r>
      <w:bookmarkEnd w:id="914"/>
    </w:p>
    <w:p w14:paraId="70E36537" w14:textId="3D94B24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361F022" w:rsidR="00491424" w:rsidRDefault="00491424" w:rsidP="00491424">
      <w:pPr>
        <w:pStyle w:val="Note"/>
        <w:rPr>
          <w:ins w:id="915" w:author="Laurence Golding" w:date="2019-04-11T15:36:00Z"/>
        </w:rPr>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301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rPr>
          <w:ins w:id="916" w:author="Laurence Golding" w:date="2019-04-11T15:37:00Z"/>
        </w:rPr>
      </w:pPr>
      <w:ins w:id="917" w:author="Laurence Golding" w:date="2019-04-11T15:36:00Z">
        <w:r>
          <w:lastRenderedPageBreak/>
          <w:t xml:space="preserve">description </w:t>
        </w:r>
      </w:ins>
      <w:ins w:id="918" w:author="Laurence Golding" w:date="2019-04-11T15:37:00Z">
        <w:r>
          <w:t>property</w:t>
        </w:r>
      </w:ins>
    </w:p>
    <w:p w14:paraId="11ED9526" w14:textId="2952D3AC" w:rsidR="00335142" w:rsidRPr="00335142" w:rsidRDefault="00335142" w:rsidP="00E76115">
      <w:ins w:id="919" w:author="Laurence Golding" w:date="2019-04-11T15:37:00Z">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ins>
      <w:ins w:id="920" w:author="Laurence Golding" w:date="2019-04-11T15:38:00Z">
        <w:r w:rsidR="00E76115">
          <w:fldChar w:fldCharType="begin"/>
        </w:r>
        <w:r w:rsidR="00E76115">
          <w:instrText xml:space="preserve"> REF _Ref508814664 \r \h </w:instrText>
        </w:r>
      </w:ins>
      <w:r w:rsidR="00E76115">
        <w:fldChar w:fldCharType="separate"/>
      </w:r>
      <w:ins w:id="921" w:author="Laurence Golding" w:date="2019-04-11T15:38:00Z">
        <w:r w:rsidR="00E76115">
          <w:t>3.11</w:t>
        </w:r>
        <w:r w:rsidR="00E76115">
          <w:fldChar w:fldCharType="end"/>
        </w:r>
      </w:ins>
      <w:ins w:id="922" w:author="Laurence Golding" w:date="2019-04-11T15:37:00Z">
        <w:r w:rsidR="00E76115">
          <w:t>)</w:t>
        </w:r>
        <w:r>
          <w:t xml:space="preserve"> that describes the artifact.</w:t>
        </w:r>
      </w:ins>
    </w:p>
    <w:p w14:paraId="72581812" w14:textId="251434CE" w:rsidR="00E87C22" w:rsidRDefault="00E87C22" w:rsidP="00E87C22">
      <w:pPr>
        <w:pStyle w:val="Heading2"/>
      </w:pPr>
      <w:bookmarkStart w:id="923" w:name="_Ref4510124"/>
      <w:bookmarkStart w:id="924" w:name="_Toc5787486"/>
      <w:proofErr w:type="spellStart"/>
      <w:r>
        <w:t>translationMetadata</w:t>
      </w:r>
      <w:proofErr w:type="spellEnd"/>
      <w:r>
        <w:t xml:space="preserve"> object</w:t>
      </w:r>
      <w:bookmarkEnd w:id="923"/>
      <w:bookmarkEnd w:id="924"/>
    </w:p>
    <w:p w14:paraId="133A952F" w14:textId="48B1A913" w:rsidR="00F340AD" w:rsidRDefault="00F340AD" w:rsidP="00F340AD">
      <w:pPr>
        <w:pStyle w:val="Heading3"/>
      </w:pPr>
      <w:bookmarkStart w:id="925" w:name="_Toc5787487"/>
      <w:r>
        <w:t>General</w:t>
      </w:r>
      <w:bookmarkEnd w:id="925"/>
    </w:p>
    <w:p w14:paraId="69D61D3C" w14:textId="1AA43BC0"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30128">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30128">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51F99B18"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530128">
        <w:t>3.5.2</w:t>
      </w:r>
      <w:r>
        <w:fldChar w:fldCharType="end"/>
      </w:r>
      <w:r>
        <w:t>).</w:t>
      </w:r>
    </w:p>
    <w:p w14:paraId="406D1C24" w14:textId="1B896031" w:rsidR="00B53EA7" w:rsidRDefault="00B53EA7" w:rsidP="00B53EA7">
      <w:pPr>
        <w:pStyle w:val="Note"/>
      </w:pPr>
      <w:r>
        <w:t>EXAMPLE:</w:t>
      </w:r>
    </w:p>
    <w:p w14:paraId="003BF7DE" w14:textId="2A62FD45"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530128">
        <w:t>3.18</w:t>
      </w:r>
      <w:r w:rsidR="00B407EB">
        <w:fldChar w:fldCharType="end"/>
      </w:r>
      <w:r>
        <w:t>).</w:t>
      </w:r>
    </w:p>
    <w:p w14:paraId="64C85E8A" w14:textId="00860A41"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3012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926" w:name="_Toc5787488"/>
      <w:r>
        <w:t>name property</w:t>
      </w:r>
      <w:bookmarkEnd w:id="926"/>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927" w:name="_Toc5787489"/>
      <w:proofErr w:type="spellStart"/>
      <w:r>
        <w:t>fullName</w:t>
      </w:r>
      <w:proofErr w:type="spellEnd"/>
      <w:r w:rsidR="00882EBC">
        <w:t xml:space="preserve"> property</w:t>
      </w:r>
      <w:bookmarkEnd w:id="927"/>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928" w:name="_Toc5787490"/>
      <w:proofErr w:type="spellStart"/>
      <w:r>
        <w:t>shortDescription</w:t>
      </w:r>
      <w:proofErr w:type="spellEnd"/>
      <w:r w:rsidR="00882EBC">
        <w:t xml:space="preserve"> property</w:t>
      </w:r>
      <w:bookmarkEnd w:id="928"/>
    </w:p>
    <w:p w14:paraId="5D3AC865" w14:textId="1B862C11"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brief description of the translation.</w:t>
      </w:r>
    </w:p>
    <w:p w14:paraId="7FD64B6F" w14:textId="61132279" w:rsidR="00F340AD" w:rsidRDefault="00F340AD" w:rsidP="00F340AD">
      <w:pPr>
        <w:pStyle w:val="Heading3"/>
      </w:pPr>
      <w:bookmarkStart w:id="929" w:name="_Toc5787491"/>
      <w:proofErr w:type="spellStart"/>
      <w:r>
        <w:t>fullDescription</w:t>
      </w:r>
      <w:proofErr w:type="spellEnd"/>
      <w:r w:rsidR="00882EBC">
        <w:t xml:space="preserve"> property</w:t>
      </w:r>
      <w:bookmarkEnd w:id="929"/>
    </w:p>
    <w:p w14:paraId="3A34B2B0" w14:textId="32B74D94"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comprehensive description of the translation.</w:t>
      </w:r>
    </w:p>
    <w:p w14:paraId="07244BD0" w14:textId="4EA9FF7D" w:rsidR="00F340AD" w:rsidRDefault="00F340AD" w:rsidP="00F340AD">
      <w:pPr>
        <w:pStyle w:val="Heading3"/>
      </w:pPr>
      <w:bookmarkStart w:id="930" w:name="_Toc5787492"/>
      <w:proofErr w:type="spellStart"/>
      <w:r>
        <w:lastRenderedPageBreak/>
        <w:t>downloadUri</w:t>
      </w:r>
      <w:proofErr w:type="spellEnd"/>
      <w:r w:rsidR="00882EBC">
        <w:t xml:space="preserve"> property</w:t>
      </w:r>
      <w:bookmarkEnd w:id="930"/>
    </w:p>
    <w:p w14:paraId="2F6C144A" w14:textId="542F1C4A"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931" w:name="_Toc5787493"/>
      <w:proofErr w:type="spellStart"/>
      <w:r>
        <w:t>i</w:t>
      </w:r>
      <w:r w:rsidR="00F340AD">
        <w:t>nformationUri</w:t>
      </w:r>
      <w:proofErr w:type="spellEnd"/>
      <w:r>
        <w:t xml:space="preserve"> property</w:t>
      </w:r>
      <w:bookmarkEnd w:id="931"/>
    </w:p>
    <w:p w14:paraId="5B4A6511" w14:textId="2E5D3334"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932" w:name="_Ref493350984"/>
      <w:bookmarkStart w:id="933" w:name="_Toc5787494"/>
      <w:r>
        <w:t>result object</w:t>
      </w:r>
      <w:bookmarkEnd w:id="932"/>
      <w:bookmarkEnd w:id="933"/>
    </w:p>
    <w:p w14:paraId="74FD90F6" w14:textId="18F2DD20" w:rsidR="00401BB5" w:rsidRDefault="00401BB5" w:rsidP="00401BB5">
      <w:pPr>
        <w:pStyle w:val="Heading3"/>
      </w:pPr>
      <w:bookmarkStart w:id="934" w:name="_Toc5787495"/>
      <w:r>
        <w:t>General</w:t>
      </w:r>
      <w:bookmarkEnd w:id="93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1BC1E1D"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530128">
        <w:t>3.46</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935" w:name="_Ref515624666"/>
      <w:bookmarkStart w:id="936" w:name="_Toc5787496"/>
      <w:r>
        <w:t>Distinguishing logically identical from logically distinct results</w:t>
      </w:r>
      <w:bookmarkEnd w:id="935"/>
      <w:bookmarkEnd w:id="9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449A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30128">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53012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937" w:name="_Toc5787497"/>
      <w:bookmarkStart w:id="938" w:name="_Ref493408865"/>
      <w:proofErr w:type="spellStart"/>
      <w:r>
        <w:t>guid</w:t>
      </w:r>
      <w:proofErr w:type="spellEnd"/>
      <w:r>
        <w:t xml:space="preserve"> </w:t>
      </w:r>
      <w:r w:rsidR="00621490">
        <w:t>property</w:t>
      </w:r>
      <w:bookmarkEnd w:id="937"/>
    </w:p>
    <w:p w14:paraId="2C599143" w14:textId="066DEC7C" w:rsidR="00376B6D" w:rsidRDefault="00376B6D" w:rsidP="00376B6D">
      <w:bookmarkStart w:id="93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7388F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30128">
        <w:t>3.25.16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940" w:name="_Ref516055541"/>
      <w:bookmarkStart w:id="941" w:name="_Toc5787498"/>
      <w:proofErr w:type="spellStart"/>
      <w:r>
        <w:lastRenderedPageBreak/>
        <w:t>correlationGuid</w:t>
      </w:r>
      <w:proofErr w:type="spellEnd"/>
      <w:r>
        <w:t xml:space="preserve"> property</w:t>
      </w:r>
      <w:bookmarkEnd w:id="940"/>
      <w:bookmarkEnd w:id="941"/>
    </w:p>
    <w:p w14:paraId="28683740" w14:textId="61E69B4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53012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38921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30128">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30128">
        <w:t>3.25.2</w:t>
      </w:r>
      <w:r>
        <w:fldChar w:fldCharType="end"/>
      </w:r>
      <w:r>
        <w:t xml:space="preserve"> for more information.</w:t>
      </w:r>
    </w:p>
    <w:p w14:paraId="4D5CBA4B" w14:textId="4E46EB73" w:rsidR="00401BB5" w:rsidRDefault="00401BB5" w:rsidP="00401BB5">
      <w:pPr>
        <w:pStyle w:val="Heading3"/>
      </w:pPr>
      <w:bookmarkStart w:id="942" w:name="_Ref513193500"/>
      <w:bookmarkStart w:id="943" w:name="_Ref513195673"/>
      <w:bookmarkStart w:id="944" w:name="_Toc5787499"/>
      <w:r>
        <w:t>ruleId property</w:t>
      </w:r>
      <w:bookmarkEnd w:id="938"/>
      <w:bookmarkEnd w:id="939"/>
      <w:bookmarkEnd w:id="942"/>
      <w:bookmarkEnd w:id="943"/>
      <w:bookmarkEnd w:id="944"/>
    </w:p>
    <w:p w14:paraId="49035589" w14:textId="1DCAD8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3012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del w:id="945" w:author="Laurence Golding" w:date="2019-04-11T11:15:00Z">
        <w:r w:rsidR="00465EF9" w:rsidDel="00D85427">
          <w:delText xml:space="preserve"> 1</w:delText>
        </w:r>
      </w:del>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21D7D1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530128">
        <w:t>3.25.7</w:t>
      </w:r>
      <w:r w:rsidR="009A7342">
        <w:fldChar w:fldCharType="end"/>
      </w:r>
      <w:r w:rsidR="009A7342">
        <w:t>, §</w:t>
      </w:r>
      <w:r w:rsidR="009A7342">
        <w:fldChar w:fldCharType="begin"/>
      </w:r>
      <w:r w:rsidR="009A7342">
        <w:instrText xml:space="preserve"> REF _Ref4055060 \r \h </w:instrText>
      </w:r>
      <w:r w:rsidR="009A7342">
        <w:fldChar w:fldCharType="separate"/>
      </w:r>
      <w:r w:rsidR="00530128">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C4752A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30128">
        <w:t>3.25.7</w:t>
      </w:r>
      <w:r w:rsidR="00BF7F6B">
        <w:fldChar w:fldCharType="end"/>
      </w:r>
      <w:r w:rsidR="00BF7F6B">
        <w:t>, §</w:t>
      </w:r>
      <w:r w:rsidR="00BF7F6B">
        <w:fldChar w:fldCharType="begin"/>
      </w:r>
      <w:r w:rsidR="00BF7F6B">
        <w:instrText xml:space="preserve"> REF _Ref4148802 \r \h </w:instrText>
      </w:r>
      <w:r w:rsidR="00BF7F6B">
        <w:fldChar w:fldCharType="separate"/>
      </w:r>
      <w:r w:rsidR="00530128">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91DFD2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30128">
        <w:t>3.49.4</w:t>
      </w:r>
      <w:r>
        <w:fldChar w:fldCharType="end"/>
      </w:r>
      <w:r>
        <w:t>.</w:t>
      </w:r>
    </w:p>
    <w:p w14:paraId="55A9B5E9" w14:textId="09C6A3D5" w:rsidR="00244809" w:rsidRDefault="00244809" w:rsidP="00244809">
      <w:pPr>
        <w:rPr>
          <w:ins w:id="946" w:author="Laurence Golding" w:date="2019-04-12T08:38: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del w:id="947" w:author="Laurence Golding" w:date="2019-04-11T11:15:00Z">
        <w:r w:rsidRPr="00244809" w:rsidDel="00D85427">
          <w:rPr>
            <w:b/>
          </w:rPr>
          <w:delText>SHALL NOT</w:delText>
        </w:r>
      </w:del>
      <w:ins w:id="948" w:author="Laurence Golding" w:date="2019-04-12T08:36:00Z">
        <w:r w:rsidR="00BB34B4">
          <w:rPr>
            <w:b/>
          </w:rPr>
          <w:t>SHOULD</w:t>
        </w:r>
      </w:ins>
      <w:r w:rsidRPr="00244809">
        <w:t xml:space="preserve"> </w:t>
      </w:r>
      <w:del w:id="949" w:author="Laurence Golding" w:date="2019-04-11T11:15:00Z">
        <w:r w:rsidRPr="00244809" w:rsidDel="00D85427">
          <w:delText xml:space="preserve">set </w:delText>
        </w:r>
        <w:r w:rsidRPr="00244809" w:rsidDel="00D85427">
          <w:rPr>
            <w:rStyle w:val="CODEtemp"/>
          </w:rPr>
          <w:delText>ruleId</w:delText>
        </w:r>
        <w:r w:rsidRPr="00244809" w:rsidDel="00D85427">
          <w:delText xml:space="preserve">, and in particular, it </w:delText>
        </w:r>
        <w:r w:rsidRPr="00244809" w:rsidDel="00D85427">
          <w:rPr>
            <w:b/>
          </w:rPr>
          <w:delText>SHALL NOT</w:delText>
        </w:r>
        <w:r w:rsidRPr="00244809" w:rsidDel="00D85427">
          <w:delText xml:space="preserve"> attempt to </w:delText>
        </w:r>
      </w:del>
      <w:r w:rsidRPr="00244809">
        <w:t xml:space="preserve">synthesize </w:t>
      </w:r>
      <w:del w:id="950" w:author="Laurence Golding" w:date="2019-04-11T11:16:00Z">
        <w:r w:rsidRPr="00D85427" w:rsidDel="00D85427">
          <w:rPr>
            <w:rStyle w:val="CODEtemp"/>
          </w:rPr>
          <w:delText xml:space="preserve">it </w:delText>
        </w:r>
      </w:del>
      <w:ins w:id="951" w:author="Laurence Golding" w:date="2019-04-11T11:16:00Z">
        <w:r w:rsidR="00D85427" w:rsidRPr="00D85427">
          <w:rPr>
            <w:rStyle w:val="CODEtemp"/>
          </w:rPr>
          <w:t>ruleId</w:t>
        </w:r>
        <w:r w:rsidR="00D85427" w:rsidRPr="00244809">
          <w:t xml:space="preserve"> </w:t>
        </w:r>
      </w:ins>
      <w:r w:rsidRPr="00244809">
        <w:t xml:space="preserve">from other information available in the </w:t>
      </w:r>
      <w:del w:id="952" w:author="Laurence Golding" w:date="2019-04-12T09:13:00Z">
        <w:r w:rsidRPr="00244809" w:rsidDel="00A452F0">
          <w:delText xml:space="preserve">original </w:delText>
        </w:r>
      </w:del>
      <w:r w:rsidRPr="00244809">
        <w:t>analysis tool's output.</w:t>
      </w:r>
    </w:p>
    <w:p w14:paraId="7E62047B" w14:textId="0D97CD33" w:rsidR="00AD4878" w:rsidRDefault="00E41B03" w:rsidP="00E41B03">
      <w:ins w:id="953" w:author="Laurence Golding" w:date="2019-04-12T09:11:00Z">
        <w:r>
          <w:t>Each</w:t>
        </w:r>
      </w:ins>
      <w:ins w:id="954" w:author="Laurence Golding" w:date="2019-04-12T08:38:00Z">
        <w:r w:rsidR="00AD4878">
          <w:t xml:space="preserve"> SARIF converter </w:t>
        </w:r>
      </w:ins>
      <w:ins w:id="955" w:author="Laurence Golding" w:date="2019-04-12T08:39:00Z">
        <w:r w:rsidR="00AD4878">
          <w:t xml:space="preserve">might synthesize </w:t>
        </w:r>
        <w:r w:rsidR="00AD4878" w:rsidRPr="00AD4878">
          <w:rPr>
            <w:rStyle w:val="CODEtemp"/>
          </w:rPr>
          <w:t>ruleId</w:t>
        </w:r>
      </w:ins>
      <w:ins w:id="956" w:author="Laurence Golding" w:date="2019-04-12T09:11:00Z">
        <w:r>
          <w:t xml:space="preserve"> in a different way. Therefore, a SARIF consumer </w:t>
        </w:r>
        <w:r w:rsidRPr="00A452F0">
          <w:rPr>
            <w:b/>
          </w:rPr>
          <w:t>SHOULD NOT</w:t>
        </w:r>
        <w:r>
          <w:t xml:space="preserve"> attempt to combine </w:t>
        </w:r>
      </w:ins>
      <w:ins w:id="957" w:author="Laurence Golding" w:date="2019-04-12T09:12:00Z">
        <w:r>
          <w:t xml:space="preserve">the output from different converters for the same analysis tool, See </w:t>
        </w:r>
        <w:r>
          <w:fldChar w:fldCharType="begin"/>
        </w:r>
        <w:r>
          <w:instrText xml:space="preserve"> HYPERLINK  \l "AppendixConverters" </w:instrText>
        </w:r>
        <w:r>
          <w:fldChar w:fldCharType="separate"/>
        </w:r>
        <w:r w:rsidRPr="00E41B03">
          <w:rPr>
            <w:rStyle w:val="Hyperlink"/>
          </w:rPr>
          <w:t>Appendix D</w:t>
        </w:r>
        <w:r>
          <w:fldChar w:fldCharType="end"/>
        </w:r>
        <w:r>
          <w:t xml:space="preserve"> for more information about </w:t>
        </w:r>
      </w:ins>
      <w:ins w:id="958" w:author="Laurence Golding" w:date="2019-04-12T09:13:00Z">
        <w:r>
          <w:t xml:space="preserve">production of SARIF by </w:t>
        </w:r>
      </w:ins>
      <w:ins w:id="959" w:author="Laurence Golding" w:date="2019-04-12T09:12:00Z">
        <w:r>
          <w:t>converters.</w:t>
        </w:r>
      </w:ins>
    </w:p>
    <w:p w14:paraId="77BB7C1A" w14:textId="36F7170B" w:rsidR="00A41A7B" w:rsidDel="00D85427" w:rsidRDefault="00A41A7B" w:rsidP="00A41A7B">
      <w:pPr>
        <w:pStyle w:val="Note"/>
        <w:rPr>
          <w:del w:id="960" w:author="Laurence Golding" w:date="2019-04-11T11:15:00Z"/>
        </w:rPr>
      </w:pPr>
      <w:del w:id="961" w:author="Laurence Golding" w:date="2019-04-11T11:15:00Z">
        <w:r w:rsidDel="00D85427">
          <w:delText>NOTE</w:delText>
        </w:r>
        <w:r w:rsidR="00465EF9" w:rsidDel="00D85427">
          <w:delText xml:space="preserve"> 2</w:delText>
        </w:r>
        <w:r w:rsidDel="00D85427">
          <w:delTex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delText>
        </w:r>
      </w:del>
    </w:p>
    <w:p w14:paraId="2114E54B" w14:textId="057FFAD5" w:rsidR="001C1CF4" w:rsidRPr="00244809" w:rsidRDefault="001C1CF4" w:rsidP="001C1CF4">
      <w:pPr>
        <w:pStyle w:val="Heading3"/>
      </w:pPr>
      <w:bookmarkStart w:id="962" w:name="_Ref531188246"/>
      <w:bookmarkStart w:id="963" w:name="_Toc5787500"/>
      <w:proofErr w:type="spellStart"/>
      <w:r>
        <w:t>ruleIndex</w:t>
      </w:r>
      <w:proofErr w:type="spellEnd"/>
      <w:r>
        <w:t xml:space="preserve"> property</w:t>
      </w:r>
      <w:bookmarkEnd w:id="962"/>
      <w:bookmarkEnd w:id="963"/>
    </w:p>
    <w:p w14:paraId="0AB380B1" w14:textId="3D021D3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530128">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530128">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516B46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964" w:name="_Hlk4159110"/>
      <w:r w:rsidR="00E45D82">
        <w:t>§</w:t>
      </w:r>
      <w:bookmarkEnd w:id="964"/>
      <w:r w:rsidR="00E45D82">
        <w:fldChar w:fldCharType="begin"/>
      </w:r>
      <w:r w:rsidR="00E45D82">
        <w:instrText xml:space="preserve"> REF _Ref4055060 \r \h </w:instrText>
      </w:r>
      <w:r w:rsidR="00E45D82">
        <w:fldChar w:fldCharType="separate"/>
      </w:r>
      <w:r w:rsidR="00530128">
        <w:t>3.49.5</w:t>
      </w:r>
      <w:r w:rsidR="00E45D82">
        <w:fldChar w:fldCharType="end"/>
      </w:r>
      <w:r w:rsidR="00E45D82">
        <w:t>)</w:t>
      </w:r>
      <w:r>
        <w:t>, and are described there.</w:t>
      </w:r>
    </w:p>
    <w:p w14:paraId="585E9942" w14:textId="105108B5" w:rsidR="00694372" w:rsidRPr="003D76CB" w:rsidRDefault="00694372" w:rsidP="003D76CB">
      <w:bookmarkStart w:id="965" w:name="_Hlk4666392"/>
      <w:bookmarkStart w:id="966"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530128">
        <w:t>3.25.7</w:t>
      </w:r>
      <w:r>
        <w:fldChar w:fldCharType="end"/>
      </w:r>
      <w:r>
        <w:t>, §</w:t>
      </w:r>
      <w:r>
        <w:fldChar w:fldCharType="begin"/>
      </w:r>
      <w:r>
        <w:instrText xml:space="preserve"> REF _Ref4055060 \r \h </w:instrText>
      </w:r>
      <w:r>
        <w:fldChar w:fldCharType="separate"/>
      </w:r>
      <w:r w:rsidR="00530128">
        <w:t>3.49.5</w:t>
      </w:r>
      <w:r>
        <w:fldChar w:fldCharType="end"/>
      </w:r>
      <w:r>
        <w:t xml:space="preserve">) are both present, they </w:t>
      </w:r>
      <w:r w:rsidRPr="00694372">
        <w:rPr>
          <w:b/>
        </w:rPr>
        <w:t>SHALL</w:t>
      </w:r>
      <w:r>
        <w:t xml:space="preserve"> be equal.</w:t>
      </w:r>
      <w:bookmarkEnd w:id="965"/>
    </w:p>
    <w:p w14:paraId="2C746434" w14:textId="72EDC16C" w:rsidR="00C4251F" w:rsidRDefault="001F5BB4" w:rsidP="00B27C1A">
      <w:pPr>
        <w:pStyle w:val="Heading3"/>
      </w:pPr>
      <w:bookmarkStart w:id="967" w:name="_Ref4147718"/>
      <w:bookmarkStart w:id="968" w:name="_Toc5787501"/>
      <w:bookmarkStart w:id="969" w:name="_Hlk1575739"/>
      <w:bookmarkEnd w:id="966"/>
      <w:r>
        <w:t>rule</w:t>
      </w:r>
      <w:r w:rsidR="00B27C1A">
        <w:t xml:space="preserve"> property</w:t>
      </w:r>
      <w:bookmarkEnd w:id="967"/>
      <w:bookmarkEnd w:id="968"/>
    </w:p>
    <w:p w14:paraId="37A9D3BC" w14:textId="6D03BD9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530128">
        <w:t>3.49</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530128">
        <w:t>3.49.3</w:t>
      </w:r>
      <w:r w:rsidR="00F11A97">
        <w:fldChar w:fldCharType="end"/>
      </w:r>
      <w:r w:rsidR="00F11A97">
        <w:t>.</w:t>
      </w:r>
    </w:p>
    <w:p w14:paraId="69A297F9" w14:textId="0A487AA3"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530128">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868BEEE"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53012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95EA801"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530128">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67FF283"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530128">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8B222F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30128">
        <w:t>3.49.4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C853224"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530128">
        <w:t>3.49.5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970" w:name="_Ref4691943"/>
      <w:bookmarkStart w:id="971" w:name="_Ref4691944"/>
      <w:bookmarkStart w:id="972" w:name="_Toc5787502"/>
      <w:r>
        <w:t>taxa</w:t>
      </w:r>
      <w:bookmarkEnd w:id="970"/>
      <w:bookmarkEnd w:id="971"/>
      <w:bookmarkEnd w:id="972"/>
    </w:p>
    <w:p w14:paraId="1CE93C1A" w14:textId="2B70D8D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530128">
        <w:t>3.49</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30128">
        <w:t>3.18.2</w:t>
      </w:r>
      <w:r w:rsidR="001710BC">
        <w:fldChar w:fldCharType="end"/>
      </w:r>
      <w:r w:rsidR="001710BC">
        <w:t>)</w:t>
      </w:r>
      <w:r w:rsidR="001561F0">
        <w:t xml:space="preserve"> into which this result falls.</w:t>
      </w:r>
    </w:p>
    <w:p w14:paraId="6AB5667E" w14:textId="0F255DA8"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530128">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530128">
        <w:t>3.46</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973" w:name="_Hlk4326477"/>
      <w:r w:rsidR="00716190">
        <w:t>§</w:t>
      </w:r>
      <w:bookmarkEnd w:id="973"/>
      <w:r w:rsidR="00716190">
        <w:fldChar w:fldCharType="begin"/>
      </w:r>
      <w:r w:rsidR="00716190">
        <w:instrText xml:space="preserve"> REF _Ref3899090 \r \h </w:instrText>
      </w:r>
      <w:r w:rsidR="00716190">
        <w:fldChar w:fldCharType="separate"/>
      </w:r>
      <w:r w:rsidR="00530128">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530128">
        <w:t>3.46.15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del w:id="974" w:author="Laurence Golding" w:date="2019-04-11T14:31:00Z">
        <w:r w:rsidR="0020056A" w:rsidDel="00071B0C">
          <w:delText>need not</w:delText>
        </w:r>
      </w:del>
      <w:ins w:id="975" w:author="Laurence Golding" w:date="2019-04-11T14:31:00Z">
        <w:r w:rsidR="00071B0C">
          <w:t>does not need to</w:t>
        </w:r>
      </w:ins>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672F69B"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30128">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1C62E957"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30128">
        <w:t>3.49.4</w:t>
      </w:r>
      <w:r w:rsidR="00575E54">
        <w:fldChar w:fldCharType="end"/>
      </w:r>
      <w:r w:rsidR="00575E54">
        <w:t>)</w:t>
      </w:r>
      <w:r>
        <w:t>.</w:t>
      </w:r>
    </w:p>
    <w:p w14:paraId="585B784B" w14:textId="6F502CD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30128">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0844E745" w:rsidR="00575E54" w:rsidRDefault="00575E54" w:rsidP="00575E54">
      <w:pPr>
        <w:pStyle w:val="Code"/>
      </w:pPr>
      <w:r>
        <w:t>{                                     # A run object (§</w:t>
      </w:r>
      <w:r>
        <w:fldChar w:fldCharType="begin"/>
      </w:r>
      <w:r>
        <w:instrText xml:space="preserve"> REF _Ref493349997 \r \h </w:instrText>
      </w:r>
      <w:r>
        <w:fldChar w:fldCharType="separate"/>
      </w:r>
      <w:r w:rsidR="0053012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976" w:name="_Ref1565298"/>
      <w:bookmarkStart w:id="977" w:name="_Toc5787503"/>
      <w:bookmarkEnd w:id="969"/>
      <w:r>
        <w:t>kind property</w:t>
      </w:r>
      <w:bookmarkEnd w:id="976"/>
      <w:bookmarkEnd w:id="97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F1F22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30128">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CE72F6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3012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978" w:name="_Ref493511208"/>
      <w:bookmarkStart w:id="979" w:name="_Toc5787504"/>
      <w:r>
        <w:lastRenderedPageBreak/>
        <w:t>level property</w:t>
      </w:r>
      <w:bookmarkEnd w:id="978"/>
      <w:bookmarkEnd w:id="9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6AC91E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30128">
        <w:t>3.25.9</w:t>
      </w:r>
      <w:r>
        <w:fldChar w:fldCharType="end"/>
      </w:r>
      <w:r>
        <w:t xml:space="preserve">) has a value other than </w:t>
      </w:r>
      <w:r w:rsidRPr="007110C6">
        <w:rPr>
          <w:rStyle w:val="CODEtemp"/>
        </w:rPr>
        <w:t>"fail"</w:t>
      </w:r>
      <w:r>
        <w:t>.</w:t>
      </w:r>
    </w:p>
    <w:p w14:paraId="4113E9CD" w14:textId="2D2117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30128">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0050AF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3012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3515D0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30128">
        <w:t>3.25.7</w:t>
      </w:r>
      <w:r>
        <w:fldChar w:fldCharType="end"/>
      </w:r>
      <w:r>
        <w:t>) is present THEN</w:t>
      </w:r>
    </w:p>
    <w:p w14:paraId="19F4D5BB" w14:textId="1B28B5D4"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530128">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731DA99"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530128">
        <w:t>3.25.29</w:t>
      </w:r>
      <w:r>
        <w:fldChar w:fldCharType="end"/>
      </w:r>
      <w:r>
        <w:t xml:space="preserve">, </w:t>
      </w:r>
      <w:r w:rsidRPr="00B050AF">
        <w:t>§</w:t>
      </w:r>
      <w:r>
        <w:fldChar w:fldCharType="begin"/>
      </w:r>
      <w:r>
        <w:instrText xml:space="preserve"> REF _Ref4232561 \w \h </w:instrText>
      </w:r>
      <w:r>
        <w:fldChar w:fldCharType="separate"/>
      </w:r>
      <w:r w:rsidR="00530128">
        <w:t>3.45.6</w:t>
      </w:r>
      <w:r>
        <w:fldChar w:fldCharType="end"/>
      </w:r>
      <w:r>
        <w:t>) is present</w:t>
      </w:r>
      <w:r w:rsidR="00A924BC">
        <w:t xml:space="preserve"> THEN</w:t>
      </w:r>
    </w:p>
    <w:p w14:paraId="0D428277" w14:textId="580BC1DD"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30128">
        <w:t>3.19</w:t>
      </w:r>
      <w:r>
        <w:fldChar w:fldCharType="end"/>
      </w:r>
      <w:r>
        <w:t>) that it specifies.</w:t>
      </w:r>
    </w:p>
    <w:p w14:paraId="0C2E751E" w14:textId="1DB6427F"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530128">
        <w:t>3.19.5</w:t>
      </w:r>
      <w:r>
        <w:fldChar w:fldCharType="end"/>
      </w:r>
      <w:r>
        <w:t>) is present</w:t>
      </w:r>
    </w:p>
    <w:p w14:paraId="010780DE" w14:textId="4BA300D2"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530128">
        <w:t>3.48</w:t>
      </w:r>
      <w:r>
        <w:fldChar w:fldCharType="end"/>
      </w:r>
      <w:r>
        <w:t>)</w:t>
      </w:r>
      <w:r w:rsidR="00A924BC">
        <w:t xml:space="preserve"> whose</w:t>
      </w:r>
    </w:p>
    <w:p w14:paraId="50FAD0C7" w14:textId="47BD146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30128">
        <w:t>3.48.2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347A26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530128">
        <w:t>3.48.3</w:t>
      </w:r>
      <w:r>
        <w:fldChar w:fldCharType="end"/>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97F1E8D"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530128">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980" w:name="_Ref493426628"/>
      <w:bookmarkStart w:id="981" w:name="_Toc5787505"/>
      <w:r>
        <w:t>message property</w:t>
      </w:r>
      <w:bookmarkEnd w:id="980"/>
      <w:bookmarkEnd w:id="981"/>
    </w:p>
    <w:p w14:paraId="2544155E" w14:textId="5DCF805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301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FF6EC2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17357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30128">
        <w:t>3.14</w:t>
      </w:r>
      <w:r>
        <w:fldChar w:fldCharType="end"/>
      </w:r>
      <w:r>
        <w:t>).</w:t>
      </w:r>
    </w:p>
    <w:p w14:paraId="6D122000" w14:textId="1DFFE6FE" w:rsidR="00C06FD6" w:rsidRDefault="00C06FD6"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14F8CEEB" w14:textId="1B6B42BC" w:rsidR="00C06FD6" w:rsidRDefault="00C06FD6"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016FB73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30128">
        <w:t>3.18.21</w:t>
      </w:r>
      <w:r w:rsidR="00D97085">
        <w:fldChar w:fldCharType="end"/>
      </w:r>
      <w:r w:rsidR="00D97085">
        <w:t>.</w:t>
      </w:r>
    </w:p>
    <w:p w14:paraId="2E8EC9DB" w14:textId="0A555733"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530128">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7F35CE1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301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CE0CD2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30128">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982" w:name="_Ref510013155"/>
      <w:bookmarkStart w:id="983" w:name="_Toc5787506"/>
      <w:r>
        <w:t>locations property</w:t>
      </w:r>
      <w:bookmarkEnd w:id="982"/>
      <w:bookmarkEnd w:id="983"/>
    </w:p>
    <w:p w14:paraId="065F9E8C" w14:textId="09D9E5A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3012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C5CE86A"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84" w:name="_Ref510085223"/>
      <w:bookmarkStart w:id="985" w:name="_Toc5787507"/>
      <w:proofErr w:type="spellStart"/>
      <w:r>
        <w:t>analysisTarget</w:t>
      </w:r>
      <w:proofErr w:type="spellEnd"/>
      <w:r w:rsidR="00673F27">
        <w:t xml:space="preserve"> p</w:t>
      </w:r>
      <w:r>
        <w:t>roperty</w:t>
      </w:r>
      <w:bookmarkEnd w:id="984"/>
      <w:bookmarkEnd w:id="985"/>
    </w:p>
    <w:p w14:paraId="50B31C9B" w14:textId="3D28367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301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140690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58DF954F" w14:textId="6FF690CF"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30128">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F9D51C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29DB0443" w14:textId="56F57DE2"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7C6BCB69" w14:textId="33CB532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986" w:name="_Toc5787508"/>
      <w:r>
        <w:lastRenderedPageBreak/>
        <w:t>request property</w:t>
      </w:r>
      <w:bookmarkEnd w:id="986"/>
    </w:p>
    <w:p w14:paraId="019A1520" w14:textId="74D4244E"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987" w:name="_Toc5787509"/>
      <w:r>
        <w:t>response property</w:t>
      </w:r>
      <w:bookmarkEnd w:id="987"/>
    </w:p>
    <w:p w14:paraId="2CEC53E9" w14:textId="50B726D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988" w:name="_Ref513040093"/>
      <w:bookmarkStart w:id="989" w:name="_Toc5787510"/>
      <w:r>
        <w:t>fingerprints property</w:t>
      </w:r>
      <w:bookmarkEnd w:id="988"/>
      <w:bookmarkEnd w:id="989"/>
    </w:p>
    <w:p w14:paraId="3AC53915" w14:textId="782DD47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3E7D58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23B9707"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3958BEF4" w14:textId="5B67B21E"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1CA25AAE" w14:textId="26D901A0"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10FC9E" w:rsidR="003B6448" w:rsidRDefault="007A067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7800EF2"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53012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30128">
        <w:t>3.25.2</w:t>
      </w:r>
      <w:r>
        <w:fldChar w:fldCharType="end"/>
      </w:r>
      <w:r>
        <w:t xml:space="preserve"> for more information.</w:t>
      </w:r>
    </w:p>
    <w:p w14:paraId="4BD017FA" w14:textId="0E8A2233" w:rsidR="00401BB5" w:rsidRDefault="00FA2C6D" w:rsidP="00401BB5">
      <w:pPr>
        <w:pStyle w:val="Heading3"/>
      </w:pPr>
      <w:bookmarkStart w:id="990" w:name="_Ref507591746"/>
      <w:bookmarkStart w:id="991" w:name="_Toc5787511"/>
      <w:proofErr w:type="spellStart"/>
      <w:r>
        <w:t>partialFingerprints</w:t>
      </w:r>
      <w:proofErr w:type="spellEnd"/>
      <w:r w:rsidR="00401BB5">
        <w:t xml:space="preserve"> property</w:t>
      </w:r>
      <w:bookmarkEnd w:id="990"/>
      <w:bookmarkEnd w:id="991"/>
    </w:p>
    <w:p w14:paraId="0F26AF7E" w14:textId="0AD64F3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30128">
        <w:t>3.6</w:t>
      </w:r>
      <w:r w:rsidR="002F1358">
        <w:fldChar w:fldCharType="end"/>
      </w:r>
      <w:r w:rsidR="002F1358">
        <w:t>).</w:t>
      </w:r>
    </w:p>
    <w:p w14:paraId="7DA72967" w14:textId="6A0BBA5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30128">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1DCDF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B58A16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30128">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E13DECE"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76DAD22D" w14:textId="4818FC7C"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0013B105" w14:textId="327ABDEC"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99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9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93" w:name="_Ref510008160"/>
      <w:bookmarkStart w:id="994" w:name="_Toc5787512"/>
      <w:proofErr w:type="spellStart"/>
      <w:r>
        <w:t>codeFlows</w:t>
      </w:r>
      <w:proofErr w:type="spellEnd"/>
      <w:r>
        <w:t xml:space="preserve"> property</w:t>
      </w:r>
      <w:bookmarkEnd w:id="993"/>
      <w:bookmarkEnd w:id="994"/>
    </w:p>
    <w:p w14:paraId="4BD8575B" w14:textId="63DB45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530128">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ins w:id="995" w:author="Laurence Golding" w:date="2019-04-11T14:17:00Z">
        <w:r w:rsidR="00952A31">
          <w:t xml:space="preserve"> one</w:t>
        </w:r>
      </w:ins>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996" w:name="_Ref511820702"/>
      <w:bookmarkStart w:id="997" w:name="_Toc5787513"/>
      <w:r>
        <w:t>graphs property</w:t>
      </w:r>
      <w:bookmarkEnd w:id="996"/>
      <w:bookmarkEnd w:id="997"/>
    </w:p>
    <w:p w14:paraId="7F5C098A" w14:textId="07BCD9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9E071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3012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998" w:name="_Ref511820008"/>
      <w:bookmarkStart w:id="999" w:name="_Toc5787514"/>
      <w:r>
        <w:t>graphTraversals property</w:t>
      </w:r>
      <w:bookmarkEnd w:id="998"/>
      <w:bookmarkEnd w:id="999"/>
    </w:p>
    <w:p w14:paraId="1AFBBE39" w14:textId="052773B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30128">
        <w:t>3.25.19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53012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w:t>
      </w:r>
      <w:r>
        <w:lastRenderedPageBreak/>
        <w:t>an array of one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000" w:name="_Toc5787515"/>
      <w:r>
        <w:t>stacks property</w:t>
      </w:r>
      <w:bookmarkEnd w:id="1000"/>
    </w:p>
    <w:p w14:paraId="5ABDA84F" w14:textId="6D57C4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30128">
        <w:t>3.40</w:t>
      </w:r>
      <w:r>
        <w:fldChar w:fldCharType="end"/>
      </w:r>
      <w:r w:rsidRPr="00135BCE">
        <w:t xml:space="preserve">). The </w:t>
      </w:r>
      <w:r w:rsidRPr="00135BCE">
        <w:rPr>
          <w:rStyle w:val="CODEtemp"/>
        </w:rPr>
        <w:t>stacks</w:t>
      </w:r>
      <w:r w:rsidRPr="00135BCE">
        <w:t xml:space="preserve"> property is intended for use by analysis tools that collect</w:t>
      </w:r>
      <w:del w:id="1001" w:author="Laurence Golding" w:date="2019-04-11T14:17:00Z">
        <w:r w:rsidRPr="00135BCE" w:rsidDel="0024712A">
          <w:delText>s</w:delText>
        </w:r>
      </w:del>
      <w:r w:rsidRPr="00135BCE">
        <w:t xml:space="preserve">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002" w:name="_Ref493499246"/>
      <w:bookmarkStart w:id="1003" w:name="_Toc5787516"/>
      <w:proofErr w:type="spellStart"/>
      <w:r>
        <w:t>relatedLocations</w:t>
      </w:r>
      <w:proofErr w:type="spellEnd"/>
      <w:r>
        <w:t xml:space="preserve"> property</w:t>
      </w:r>
      <w:bookmarkEnd w:id="1002"/>
      <w:bookmarkEnd w:id="1003"/>
    </w:p>
    <w:p w14:paraId="31F869B5" w14:textId="22BC26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3012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E85489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30128">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1004" w:name="_Toc5787517"/>
      <w:r>
        <w:t>suppressions property</w:t>
      </w:r>
      <w:bookmarkEnd w:id="1004"/>
    </w:p>
    <w:p w14:paraId="3CA2CBBB" w14:textId="01031EEC"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3012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30128">
        <w:t>3.32</w:t>
      </w:r>
      <w:r>
        <w:fldChar w:fldCharType="end"/>
      </w:r>
      <w:r>
        <w:t xml:space="preserve">) each of which describes a request to “suppress” a result (that is, to exclude it from result lists, bug counts, </w:t>
      </w:r>
      <w:r w:rsidRPr="00AC35C0">
        <w:rPr>
          <w:i/>
        </w:rPr>
        <w:t>etc.</w:t>
      </w:r>
      <w:r>
        <w:t>).</w:t>
      </w:r>
    </w:p>
    <w:p w14:paraId="4C6E98EE" w14:textId="17201900"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del w:id="1005" w:author="Laurence Golding" w:date="2019-04-11T14:18:00Z">
        <w:r w:rsidDel="003F13ED">
          <w:delText xml:space="preserve">an </w:delText>
        </w:r>
      </w:del>
      <w:r w:rsidR="00B00E3C" w:rsidRPr="00B00E3C">
        <w:rPr>
          <w:rStyle w:val="CODEtemp"/>
        </w:rPr>
        <w:t>null</w:t>
      </w:r>
      <w:r w:rsidRPr="00B00E3C">
        <w:rPr>
          <w:rStyle w:val="CODEtemp"/>
        </w:rPr>
        <w:t>.</w:t>
      </w:r>
    </w:p>
    <w:p w14:paraId="517BD1EA" w14:textId="6C6D7981"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w:t>
      </w:r>
      <w:del w:id="1006" w:author="Laurence Golding" w:date="2019-04-12T11:16:00Z">
        <w:r w:rsidDel="002B4A6A">
          <w:delText xml:space="preserve">non-empty, a SARIF consumer </w:delText>
        </w:r>
        <w:r w:rsidRPr="0062146C" w:rsidDel="002B4A6A">
          <w:rPr>
            <w:b/>
          </w:rPr>
          <w:delText>SHALL</w:delText>
        </w:r>
        <w:r w:rsidDel="002B4A6A">
          <w:delText xml:space="preserve"> treat the result as suppressed, and if the array is </w:delText>
        </w:r>
      </w:del>
      <w:r>
        <w:t xml:space="preserve">empty, a consumer </w:t>
      </w:r>
      <w:r w:rsidRPr="0062146C">
        <w:rPr>
          <w:b/>
        </w:rPr>
        <w:t>SHALL</w:t>
      </w:r>
      <w:r>
        <w:t xml:space="preserve"> treat the result as not suppressed.</w:t>
      </w:r>
      <w:ins w:id="1007" w:author="Laurence Golding" w:date="2019-04-12T11:16:00Z">
        <w:r w:rsidR="002B4A6A">
          <w:t xml:space="preserve"> If the array is non-empty, a consume</w:t>
        </w:r>
      </w:ins>
      <w:ins w:id="1008" w:author="Laurence Golding" w:date="2019-04-12T11:17:00Z">
        <w:r w:rsidR="002B4A6A">
          <w:t xml:space="preserve">r that needs to determine the result’s suppression state </w:t>
        </w:r>
        <w:r w:rsidR="002B4A6A" w:rsidRPr="002B4A6A">
          <w:rPr>
            <w:b/>
          </w:rPr>
          <w:t>SHALL</w:t>
        </w:r>
        <w:r w:rsidR="002B4A6A">
          <w:t xml:space="preserve"> examine the </w:t>
        </w:r>
        <w:r w:rsidR="002B4A6A" w:rsidRPr="002B4A6A">
          <w:rPr>
            <w:rStyle w:val="CODEtemp"/>
          </w:rPr>
          <w:t>kind</w:t>
        </w:r>
        <w:r w:rsidR="002B4A6A">
          <w:t xml:space="preserve"> properties (</w:t>
        </w:r>
      </w:ins>
      <w:ins w:id="1009" w:author="Laurence Golding" w:date="2019-04-12T11:18:00Z">
        <w:r w:rsidR="002B4A6A" w:rsidRPr="002A24FE">
          <w:t>§</w:t>
        </w:r>
      </w:ins>
      <w:ins w:id="1010" w:author="Laurence Golding" w:date="2019-04-12T11:19:00Z">
        <w:r w:rsidR="002B4A6A">
          <w:fldChar w:fldCharType="begin"/>
        </w:r>
        <w:r w:rsidR="002B4A6A">
          <w:instrText xml:space="preserve"> REF _Ref4411684 \r \h </w:instrText>
        </w:r>
      </w:ins>
      <w:r w:rsidR="002B4A6A">
        <w:fldChar w:fldCharType="separate"/>
      </w:r>
      <w:ins w:id="1011" w:author="Laurence Golding" w:date="2019-04-12T11:19:00Z">
        <w:r w:rsidR="002B4A6A">
          <w:t>3.32.2</w:t>
        </w:r>
        <w:r w:rsidR="002B4A6A">
          <w:fldChar w:fldCharType="end"/>
        </w:r>
      </w:ins>
      <w:ins w:id="1012" w:author="Laurence Golding" w:date="2019-04-12T11:17:00Z">
        <w:r w:rsidR="002B4A6A">
          <w:t>) of the</w:t>
        </w:r>
      </w:ins>
      <w:ins w:id="1013" w:author="Laurence Golding" w:date="2019-04-12T11:18:00Z">
        <w:r w:rsidR="002B4A6A" w:rsidRPr="002B4A6A">
          <w:t xml:space="preserve"> </w:t>
        </w:r>
        <w:r w:rsidR="002B4A6A" w:rsidRPr="00AC35C0">
          <w:rPr>
            <w:rStyle w:val="CODEtemp"/>
          </w:rPr>
          <w:t>suppression</w:t>
        </w:r>
        <w:r w:rsidR="002B4A6A">
          <w:t xml:space="preserve"> objects in the</w:t>
        </w:r>
      </w:ins>
      <w:ins w:id="1014" w:author="Laurence Golding" w:date="2019-04-12T11:17:00Z">
        <w:r w:rsidR="002B4A6A">
          <w:t xml:space="preserve"> </w:t>
        </w:r>
        <w:commentRangeStart w:id="1015"/>
        <w:r w:rsidR="002B4A6A">
          <w:t>arra</w:t>
        </w:r>
      </w:ins>
      <w:ins w:id="1016" w:author="Laurence Golding" w:date="2019-04-12T11:18:00Z">
        <w:r w:rsidR="002B4A6A">
          <w:t>y</w:t>
        </w:r>
      </w:ins>
      <w:commentRangeEnd w:id="1015"/>
      <w:ins w:id="1017" w:author="Laurence Golding" w:date="2019-04-12T11:20:00Z">
        <w:r w:rsidR="002B4A6A">
          <w:rPr>
            <w:rStyle w:val="CommentReference"/>
          </w:rPr>
          <w:commentReference w:id="1015"/>
        </w:r>
      </w:ins>
      <w:ins w:id="1018" w:author="Laurence Golding" w:date="2019-04-12T11:17:00Z">
        <w:r w:rsidR="002B4A6A">
          <w:t>.</w:t>
        </w:r>
      </w:ins>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1019" w:name="_Ref493351360"/>
      <w:bookmarkStart w:id="1020" w:name="_Toc5787518"/>
      <w:bookmarkStart w:id="1021" w:name="_Hlk514318442"/>
      <w:proofErr w:type="spellStart"/>
      <w:r>
        <w:t>baselineState</w:t>
      </w:r>
      <w:proofErr w:type="spellEnd"/>
      <w:r>
        <w:t xml:space="preserve"> property</w:t>
      </w:r>
      <w:bookmarkEnd w:id="1019"/>
      <w:bookmarkEnd w:id="102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A3C73B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530128">
        <w:t>3.14.5</w:t>
      </w:r>
      <w:r>
        <w:fldChar w:fldCharType="end"/>
      </w:r>
      <w:r w:rsidRPr="00194A04">
        <w:t>)</w:t>
      </w:r>
      <w:ins w:id="1022" w:author="Laurence Golding" w:date="2019-04-11T14:19:00Z">
        <w:r w:rsidR="007120BE">
          <w:t xml:space="preserve"> is present</w:t>
        </w:r>
      </w:ins>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0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A4AF1C"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30128">
        <w:t>3.25.16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530128">
        <w:t>3.25.17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023" w:name="_Ref531188379"/>
      <w:bookmarkStart w:id="1024" w:name="_Toc5787519"/>
      <w:r>
        <w:t>rank property</w:t>
      </w:r>
      <w:bookmarkEnd w:id="1023"/>
      <w:bookmarkEnd w:id="102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B7E682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30128">
        <w:t>3.25.9</w:t>
      </w:r>
      <w:r>
        <w:fldChar w:fldCharType="end"/>
      </w:r>
      <w:r>
        <w:t xml:space="preserve">) has the value </w:t>
      </w:r>
      <w:r w:rsidRPr="007110C6">
        <w:rPr>
          <w:rStyle w:val="CODEtemp"/>
        </w:rPr>
        <w:t>"fail"</w:t>
      </w:r>
      <w:r>
        <w:t>.</w:t>
      </w:r>
    </w:p>
    <w:p w14:paraId="6B47D1C7" w14:textId="6454BE0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3012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025" w:name="_Ref507598047"/>
      <w:bookmarkStart w:id="1026" w:name="_Ref508987354"/>
      <w:bookmarkStart w:id="1027" w:name="_Toc5787520"/>
      <w:bookmarkStart w:id="1028" w:name="_Ref506807829"/>
      <w:r>
        <w:t>a</w:t>
      </w:r>
      <w:r w:rsidR="00A27D47">
        <w:t>ttachments</w:t>
      </w:r>
      <w:bookmarkEnd w:id="1025"/>
      <w:r>
        <w:t xml:space="preserve"> property</w:t>
      </w:r>
      <w:bookmarkEnd w:id="1026"/>
      <w:bookmarkEnd w:id="1027"/>
    </w:p>
    <w:p w14:paraId="7E972364" w14:textId="6E961EE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3012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3012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1029" w:name="_Toc5787521"/>
      <w:proofErr w:type="spellStart"/>
      <w:r>
        <w:t>workItem</w:t>
      </w:r>
      <w:r w:rsidR="00326BD5">
        <w:t>Uri</w:t>
      </w:r>
      <w:r w:rsidR="008C5D5A">
        <w:t>s</w:t>
      </w:r>
      <w:proofErr w:type="spellEnd"/>
      <w:r>
        <w:t xml:space="preserve"> property</w:t>
      </w:r>
      <w:bookmarkEnd w:id="1029"/>
    </w:p>
    <w:p w14:paraId="1D36CDAB" w14:textId="740C3BA8"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3012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030" w:name="_Toc5787522"/>
      <w:proofErr w:type="spellStart"/>
      <w:r>
        <w:t>hostedViewerUri</w:t>
      </w:r>
      <w:proofErr w:type="spellEnd"/>
      <w:r>
        <w:t xml:space="preserve"> property</w:t>
      </w:r>
      <w:bookmarkEnd w:id="1030"/>
    </w:p>
    <w:p w14:paraId="5C2C894B" w14:textId="152D55B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031" w:name="_Ref532469699"/>
      <w:bookmarkStart w:id="1032" w:name="_Toc5787523"/>
      <w:r>
        <w:t>p</w:t>
      </w:r>
      <w:r w:rsidR="00C82EC9">
        <w:t>rovenance</w:t>
      </w:r>
      <w:r w:rsidR="008050BA">
        <w:t xml:space="preserve"> property</w:t>
      </w:r>
      <w:bookmarkEnd w:id="1031"/>
      <w:bookmarkEnd w:id="1032"/>
    </w:p>
    <w:p w14:paraId="47D757BD" w14:textId="4C94DDE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530128">
        <w:t>3.45</w:t>
      </w:r>
      <w:r>
        <w:fldChar w:fldCharType="end"/>
      </w:r>
      <w:r>
        <w:t xml:space="preserve">) that contains information about </w:t>
      </w:r>
      <w:r w:rsidR="006C118A">
        <w:t>how and when the result was detected</w:t>
      </w:r>
      <w:r>
        <w:t>.</w:t>
      </w:r>
      <w:bookmarkEnd w:id="1028"/>
    </w:p>
    <w:p w14:paraId="656D1948" w14:textId="2B2F6C2A" w:rsidR="006E546E" w:rsidRDefault="006E546E" w:rsidP="006E546E">
      <w:pPr>
        <w:pStyle w:val="Heading3"/>
      </w:pPr>
      <w:bookmarkStart w:id="1033" w:name="_Ref532463863"/>
      <w:bookmarkStart w:id="1034" w:name="_Toc5787524"/>
      <w:r>
        <w:t>fixes property</w:t>
      </w:r>
      <w:bookmarkEnd w:id="1033"/>
      <w:bookmarkEnd w:id="1034"/>
    </w:p>
    <w:p w14:paraId="41DB16FF" w14:textId="103EB15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3012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30128">
        <w:t>3.52</w:t>
      </w:r>
      <w:r w:rsidR="000724CD">
        <w:fldChar w:fldCharType="end"/>
      </w:r>
      <w:r w:rsidRPr="00E20F80">
        <w:t>).</w:t>
      </w:r>
    </w:p>
    <w:p w14:paraId="49F84533" w14:textId="6C250C95" w:rsidR="001335C7" w:rsidRDefault="001335C7" w:rsidP="001335C7">
      <w:pPr>
        <w:pStyle w:val="Heading3"/>
      </w:pPr>
      <w:bookmarkStart w:id="1035" w:name="_Toc5787525"/>
      <w:proofErr w:type="spellStart"/>
      <w:r>
        <w:t>occurrenceCount</w:t>
      </w:r>
      <w:proofErr w:type="spellEnd"/>
      <w:r>
        <w:t xml:space="preserve"> property</w:t>
      </w:r>
      <w:bookmarkEnd w:id="1035"/>
    </w:p>
    <w:p w14:paraId="284963B8" w14:textId="5456ACCA"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530128">
        <w:t>3.25.4</w:t>
      </w:r>
      <w:r>
        <w:fldChar w:fldCharType="end"/>
      </w:r>
      <w:r>
        <w:t>) has been observed.</w:t>
      </w:r>
    </w:p>
    <w:p w14:paraId="6460A4F1" w14:textId="68E710F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3012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036" w:name="_Ref493426721"/>
      <w:bookmarkStart w:id="1037" w:name="_Ref507665939"/>
      <w:bookmarkStart w:id="1038" w:name="_Toc5787526"/>
      <w:r>
        <w:t>location object</w:t>
      </w:r>
      <w:bookmarkEnd w:id="1036"/>
      <w:bookmarkEnd w:id="1037"/>
      <w:bookmarkEnd w:id="1038"/>
    </w:p>
    <w:p w14:paraId="27ED50C0" w14:textId="23D428DC" w:rsidR="006E546E" w:rsidRDefault="006E546E" w:rsidP="006E546E">
      <w:pPr>
        <w:pStyle w:val="Heading3"/>
      </w:pPr>
      <w:bookmarkStart w:id="1039" w:name="_Ref493479281"/>
      <w:bookmarkStart w:id="1040" w:name="_Toc5787527"/>
      <w:r>
        <w:t>General</w:t>
      </w:r>
      <w:bookmarkEnd w:id="1039"/>
      <w:bookmarkEnd w:id="1040"/>
    </w:p>
    <w:p w14:paraId="1D30489B" w14:textId="3BFD47C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3012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3012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C9C7463"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530128">
        <w:t>3.31.6</w:t>
      </w:r>
      <w:r w:rsidR="00D31A58">
        <w:fldChar w:fldCharType="end"/>
      </w:r>
      <w:r w:rsidRPr="00180B28">
        <w:t>) is particularly convenient for fingerprinting.</w:t>
      </w:r>
    </w:p>
    <w:p w14:paraId="310AFACC" w14:textId="1D2B3F0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3012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30128">
        <w:t>3.26.4</w:t>
      </w:r>
      <w:r>
        <w:fldChar w:fldCharType="end"/>
      </w:r>
      <w:r>
        <w:t>) explaining the significance of this “location.”</w:t>
      </w:r>
    </w:p>
    <w:p w14:paraId="7BB3738A" w14:textId="2222E264" w:rsidR="006E546E" w:rsidRDefault="00C6546E" w:rsidP="006E546E">
      <w:pPr>
        <w:pStyle w:val="Heading3"/>
      </w:pPr>
      <w:bookmarkStart w:id="1041" w:name="_Ref493477623"/>
      <w:bookmarkStart w:id="1042" w:name="_Ref493478351"/>
      <w:bookmarkStart w:id="1043" w:name="_Toc5787528"/>
      <w:r>
        <w:t xml:space="preserve">physicalLocation </w:t>
      </w:r>
      <w:r w:rsidR="006E546E">
        <w:t>property</w:t>
      </w:r>
      <w:bookmarkEnd w:id="1041"/>
      <w:bookmarkEnd w:id="1042"/>
      <w:bookmarkEnd w:id="1043"/>
    </w:p>
    <w:p w14:paraId="37D40289" w14:textId="687236D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530128">
        <w:t>3.26.3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1044" w:name="_Ref3453640"/>
      <w:bookmarkStart w:id="1045" w:name="_Toc5787529"/>
      <w:proofErr w:type="spellStart"/>
      <w:r>
        <w:t>logicalLocation</w:t>
      </w:r>
      <w:proofErr w:type="spellEnd"/>
      <w:r>
        <w:t xml:space="preserve"> property</w:t>
      </w:r>
      <w:bookmarkEnd w:id="1044"/>
      <w:bookmarkEnd w:id="1045"/>
    </w:p>
    <w:p w14:paraId="22942E0F" w14:textId="102F691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530128">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30128">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3A06D7E6"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530128">
        <w:t>3.14.16</w:t>
      </w:r>
      <w:r>
        <w:fldChar w:fldCharType="end"/>
      </w:r>
      <w:r>
        <w:t>). See §</w:t>
      </w:r>
      <w:r>
        <w:fldChar w:fldCharType="begin"/>
      </w:r>
      <w:r>
        <w:instrText xml:space="preserve"> REF _Ref3453348 \r \h </w:instrText>
      </w:r>
      <w:r>
        <w:fldChar w:fldCharType="separate"/>
      </w:r>
      <w:r w:rsidR="00530128">
        <w:t>3.31.5</w:t>
      </w:r>
      <w:r>
        <w:fldChar w:fldCharType="end"/>
      </w:r>
      <w:r>
        <w:t xml:space="preserve"> for more information.</w:t>
      </w:r>
    </w:p>
    <w:p w14:paraId="4CD27C2E" w14:textId="16EED1C5" w:rsidR="00F13165" w:rsidRDefault="00F13165" w:rsidP="00F13165">
      <w:pPr>
        <w:pStyle w:val="Heading3"/>
      </w:pPr>
      <w:bookmarkStart w:id="1046" w:name="_Ref513121634"/>
      <w:bookmarkStart w:id="1047" w:name="_Ref513122103"/>
      <w:bookmarkStart w:id="1048" w:name="_Toc5787530"/>
      <w:r>
        <w:t>message property</w:t>
      </w:r>
      <w:bookmarkEnd w:id="1046"/>
      <w:bookmarkEnd w:id="1047"/>
      <w:bookmarkEnd w:id="1048"/>
    </w:p>
    <w:p w14:paraId="62F22E6F" w14:textId="046107E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relevant to the location.</w:t>
      </w:r>
    </w:p>
    <w:p w14:paraId="0E77A827" w14:textId="77777777" w:rsidR="00F13165" w:rsidRDefault="00F13165" w:rsidP="00F13165">
      <w:pPr>
        <w:pStyle w:val="Heading3"/>
      </w:pPr>
      <w:bookmarkStart w:id="1049" w:name="_Ref510102819"/>
      <w:bookmarkStart w:id="1050" w:name="_Toc5787531"/>
      <w:r>
        <w:t>annotations property</w:t>
      </w:r>
      <w:bookmarkEnd w:id="1049"/>
      <w:bookmarkEnd w:id="1050"/>
    </w:p>
    <w:p w14:paraId="1F7AABEC" w14:textId="34004C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3012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3012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3012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943DB7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30128">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lastRenderedPageBreak/>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051" w:name="_Ref493477390"/>
      <w:bookmarkStart w:id="1052" w:name="_Ref493478323"/>
      <w:bookmarkStart w:id="1053" w:name="_Ref493478590"/>
      <w:bookmarkStart w:id="1054" w:name="_Toc5787532"/>
      <w:r>
        <w:t>physicalLocation object</w:t>
      </w:r>
      <w:bookmarkEnd w:id="1051"/>
      <w:bookmarkEnd w:id="1052"/>
      <w:bookmarkEnd w:id="1053"/>
      <w:bookmarkEnd w:id="1054"/>
    </w:p>
    <w:p w14:paraId="0B9181AD" w14:textId="12F902F2" w:rsidR="006E546E" w:rsidRDefault="006E546E" w:rsidP="006E546E">
      <w:pPr>
        <w:pStyle w:val="Heading3"/>
      </w:pPr>
      <w:bookmarkStart w:id="1055" w:name="_Toc5787533"/>
      <w:r>
        <w:t>General</w:t>
      </w:r>
      <w:bookmarkEnd w:id="105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1056" w:name="_Toc5787534"/>
      <w:r>
        <w:t>Constraints</w:t>
      </w:r>
      <w:bookmarkEnd w:id="1056"/>
    </w:p>
    <w:p w14:paraId="7808FFFE" w14:textId="33A28884"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3012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3012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1057" w:name="_Ref503357394"/>
      <w:bookmarkStart w:id="1058" w:name="_Toc5787535"/>
      <w:bookmarkStart w:id="1059" w:name="_Ref493343236"/>
      <w:r>
        <w:t>id property</w:t>
      </w:r>
      <w:bookmarkEnd w:id="1057"/>
      <w:bookmarkEnd w:id="105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3744A3DD"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3012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301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1060" w:name="_Ref503369432"/>
      <w:bookmarkStart w:id="1061" w:name="_Ref503369435"/>
      <w:bookmarkStart w:id="1062" w:name="_Ref503371110"/>
      <w:bookmarkStart w:id="1063" w:name="_Ref503371652"/>
      <w:bookmarkStart w:id="1064" w:name="_Toc5787536"/>
      <w:r>
        <w:t xml:space="preserve">artifactLocation </w:t>
      </w:r>
      <w:r w:rsidR="006E546E">
        <w:t>property</w:t>
      </w:r>
      <w:bookmarkEnd w:id="1059"/>
      <w:bookmarkEnd w:id="1060"/>
      <w:bookmarkEnd w:id="1061"/>
      <w:bookmarkEnd w:id="1062"/>
      <w:bookmarkEnd w:id="1063"/>
      <w:bookmarkEnd w:id="1064"/>
    </w:p>
    <w:p w14:paraId="03500782" w14:textId="1903124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3012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3012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1065" w:name="_Ref493509797"/>
      <w:bookmarkStart w:id="1066" w:name="_Toc5787537"/>
      <w:r>
        <w:t>region property</w:t>
      </w:r>
      <w:bookmarkEnd w:id="1065"/>
      <w:bookmarkEnd w:id="1066"/>
    </w:p>
    <w:p w14:paraId="34CA82A6" w14:textId="459539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3012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3012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3012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6D38FE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A49ADC4" w14:textId="2A21483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779C2718" w14:textId="5D9AF28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3C94BD54" w14:textId="3D4C72C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1067" w:name="_Toc5787538"/>
      <w:bookmarkStart w:id="1068" w:name="_Ref6046337"/>
      <w:proofErr w:type="spellStart"/>
      <w:r>
        <w:t>contextRegion</w:t>
      </w:r>
      <w:proofErr w:type="spellEnd"/>
      <w:r>
        <w:t xml:space="preserve"> property</w:t>
      </w:r>
      <w:bookmarkEnd w:id="1067"/>
      <w:bookmarkEnd w:id="1068"/>
    </w:p>
    <w:p w14:paraId="220640FE" w14:textId="4A033D2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30128">
        <w:t>3.27.5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3012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ins w:id="1069" w:author="Laurence Golding" w:date="2019-04-11T14:20:00Z">
        <w:r w:rsidR="007120BE">
          <w:t xml:space="preserve">for </w:t>
        </w:r>
      </w:ins>
      <w:r>
        <w:t xml:space="preserve">SARIF viewers by specifying a range of content surrounding the result line.  </w:t>
      </w:r>
    </w:p>
    <w:p w14:paraId="19737D5C" w14:textId="1487AD3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E9D024B" w14:textId="4860BC8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686DE936" w14:textId="69147D4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5B98A118" w14:textId="3F36916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30128">
        <w:t>3.27</w:t>
      </w:r>
      <w:r w:rsidR="00EF37F6">
        <w:fldChar w:fldCharType="end"/>
      </w:r>
      <w:r w:rsidR="00EF37F6">
        <w:t>)</w:t>
      </w:r>
      <w:r>
        <w:t>.</w:t>
      </w:r>
    </w:p>
    <w:p w14:paraId="096905D1" w14:textId="1EFB5C8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3012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C9FD2E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1070" w:name="_Ref4682539"/>
      <w:bookmarkStart w:id="1071" w:name="_Toc5787539"/>
      <w:r>
        <w:lastRenderedPageBreak/>
        <w:t>address property</w:t>
      </w:r>
      <w:bookmarkEnd w:id="1070"/>
      <w:bookmarkEnd w:id="1071"/>
    </w:p>
    <w:p w14:paraId="245B2BB3" w14:textId="5FC70C52"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3012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3012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1072" w:name="_Ref493490350"/>
      <w:bookmarkStart w:id="1073" w:name="_Toc5787540"/>
      <w:r>
        <w:t>region object</w:t>
      </w:r>
      <w:bookmarkEnd w:id="1072"/>
      <w:bookmarkEnd w:id="1073"/>
    </w:p>
    <w:p w14:paraId="5C4DB1F6" w14:textId="19917190" w:rsidR="006E546E" w:rsidRDefault="006E546E" w:rsidP="006E546E">
      <w:pPr>
        <w:pStyle w:val="Heading3"/>
      </w:pPr>
      <w:bookmarkStart w:id="1074" w:name="_Toc5787541"/>
      <w:r>
        <w:t>General</w:t>
      </w:r>
      <w:bookmarkEnd w:id="107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9DE4F0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3012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30128">
        <w:t>3.28.3</w:t>
      </w:r>
      <w:r>
        <w:fldChar w:fldCharType="end"/>
      </w:r>
      <w:r>
        <w:t>).</w:t>
      </w:r>
    </w:p>
    <w:p w14:paraId="4D60C0C6" w14:textId="07795823" w:rsidR="006E546E" w:rsidRDefault="006E546E" w:rsidP="006E546E">
      <w:pPr>
        <w:pStyle w:val="Heading3"/>
      </w:pPr>
      <w:bookmarkStart w:id="1075" w:name="_Ref493492556"/>
      <w:bookmarkStart w:id="1076" w:name="_Ref493492604"/>
      <w:bookmarkStart w:id="1077" w:name="_Ref493492671"/>
      <w:bookmarkStart w:id="1078" w:name="_Toc5787542"/>
      <w:r>
        <w:t>Text regions</w:t>
      </w:r>
      <w:bookmarkEnd w:id="1075"/>
      <w:bookmarkEnd w:id="1076"/>
      <w:bookmarkEnd w:id="1077"/>
      <w:bookmarkEnd w:id="107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6BFD9EA"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530128">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4AE6D8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530128">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530128">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A2DDB3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3012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30128">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530128">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530128">
        <w:t>3.28.8</w:t>
      </w:r>
      <w:r>
        <w:fldChar w:fldCharType="end"/>
      </w:r>
      <w:r w:rsidRPr="003E62A7">
        <w:t>)</w:t>
      </w:r>
      <w:r>
        <w:t>.</w:t>
      </w:r>
    </w:p>
    <w:p w14:paraId="2FA2CAD1" w14:textId="6EFB5361"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530128">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53012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2C5A234"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53012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E8AC26C" w:rsidR="002E614C" w:rsidRDefault="002E614C" w:rsidP="00D25ACF">
      <w:pPr>
        <w:pStyle w:val="Note"/>
        <w:numPr>
          <w:ilvl w:val="0"/>
          <w:numId w:val="57"/>
        </w:numPr>
      </w:pPr>
      <w:r>
        <w:rPr>
          <w:rStyle w:val="CODEtemp"/>
        </w:rPr>
        <w:t>"startColumn"</w:t>
      </w:r>
      <w:r>
        <w:t xml:space="preserve"> is absent, and so defaults </w:t>
      </w:r>
      <w:ins w:id="1079" w:author="Laurence Golding" w:date="2019-04-11T14:20:00Z">
        <w:r w:rsidR="00933A91">
          <w:t xml:space="preserve">to </w:t>
        </w:r>
      </w:ins>
      <w:r>
        <w:t>1 (see §</w:t>
      </w:r>
      <w:r>
        <w:fldChar w:fldCharType="begin"/>
      </w:r>
      <w:r>
        <w:instrText xml:space="preserve"> REF _Ref493491260 \r \h </w:instrText>
      </w:r>
      <w:r>
        <w:fldChar w:fldCharType="separate"/>
      </w:r>
      <w:r w:rsidR="00530128">
        <w:t>3.28.6</w:t>
      </w:r>
      <w:r>
        <w:fldChar w:fldCharType="end"/>
      </w:r>
      <w:r>
        <w:t>).</w:t>
      </w:r>
    </w:p>
    <w:p w14:paraId="2F4CCF7E" w14:textId="719B4AB9"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30128">
        <w:t>3.28.7</w:t>
      </w:r>
      <w:r>
        <w:fldChar w:fldCharType="end"/>
      </w:r>
      <w:r>
        <w:t>).</w:t>
      </w:r>
    </w:p>
    <w:p w14:paraId="30C0E1BA" w14:textId="12E43D35"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53012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D093BE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3012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2068BFBD" w:rsidR="00257E64" w:rsidRPr="0079663D" w:rsidRDefault="00257E64" w:rsidP="00257E64">
      <w:pPr>
        <w:pStyle w:val="Code"/>
      </w:pPr>
      <w:r>
        <w:t>{ "</w:t>
      </w:r>
      <w:proofErr w:type="spellStart"/>
      <w:r w:rsidR="008057AC">
        <w:t>charOffset</w:t>
      </w:r>
      <w:proofErr w:type="spellEnd"/>
      <w:r>
        <w:t xml:space="preserve">": 1, </w:t>
      </w:r>
      <w:del w:id="1080" w:author="Laurence Golding" w:date="2019-04-11T14:20:00Z">
        <w:r w:rsidDel="00FE28D5">
          <w:delText>"</w:delText>
        </w:r>
      </w:del>
      <w:r>
        <w:t>"</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del w:id="1081" w:author="Laurence Golding" w:date="2019-04-11T14:21:00Z">
        <w:r w:rsidDel="00D71687">
          <w:delText>.</w:delText>
        </w:r>
      </w:del>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082" w:name="_Ref509043519"/>
      <w:bookmarkStart w:id="1083" w:name="_Ref509043733"/>
      <w:bookmarkStart w:id="1084" w:name="_Toc5787543"/>
      <w:r>
        <w:t>Binary regions</w:t>
      </w:r>
      <w:bookmarkEnd w:id="1082"/>
      <w:bookmarkEnd w:id="1083"/>
      <w:bookmarkEnd w:id="108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5072E9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530128">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530128">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1085" w:name="_Hlk5884959"/>
      <w:r>
        <w:t xml:space="preserve">specifies the </w:t>
      </w:r>
      <w:del w:id="1086" w:author="Laurence Golding" w:date="2019-04-11T14:21:00Z">
        <w:r w:rsidDel="00C27946">
          <w:delText xml:space="preserve">end </w:delText>
        </w:r>
      </w:del>
      <w:ins w:id="1087" w:author="Laurence Golding" w:date="2019-04-11T14:21:00Z">
        <w:r w:rsidR="00C27946">
          <w:t xml:space="preserve">length </w:t>
        </w:r>
      </w:ins>
      <w:r>
        <w:t>of the region</w:t>
      </w:r>
      <w:ins w:id="1088" w:author="Laurence Golding" w:date="2019-04-11T14:21:00Z">
        <w:r w:rsidR="00C27946">
          <w:t xml:space="preserve"> and thereby</w:t>
        </w:r>
      </w:ins>
      <w:ins w:id="1089" w:author="Laurence Golding" w:date="2019-04-11T14:22:00Z">
        <w:r w:rsidR="00C27946">
          <w:t>, indirectly, the end of the region</w:t>
        </w:r>
      </w:ins>
      <w:bookmarkEnd w:id="1085"/>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090" w:name="_Toc5787544"/>
      <w:r>
        <w:lastRenderedPageBreak/>
        <w:t>Independence of text and binary regions</w:t>
      </w:r>
      <w:bookmarkEnd w:id="10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4D4073A" w:rsidR="00402C08" w:rsidRDefault="00402C08" w:rsidP="00402C08">
      <w:pPr>
        <w:pStyle w:val="Note"/>
      </w:pPr>
      <w:r>
        <w:t>EXAMPLE: This example is based on the sample text file show</w:t>
      </w:r>
      <w:ins w:id="1091" w:author="Laurence Golding" w:date="2019-04-11T14:23:00Z">
        <w:r w:rsidR="000D189C">
          <w:t>n</w:t>
        </w:r>
      </w:ins>
      <w:r>
        <w:t xml:space="preserve"> in NOTE 1 of §</w:t>
      </w:r>
      <w:r>
        <w:fldChar w:fldCharType="begin"/>
      </w:r>
      <w:r>
        <w:instrText xml:space="preserve"> REF _Ref493492556 \r \h </w:instrText>
      </w:r>
      <w:r>
        <w:fldChar w:fldCharType="separate"/>
      </w:r>
      <w:r w:rsidR="0053012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092" w:name="_Ref493490565"/>
      <w:bookmarkStart w:id="1093" w:name="_Ref493491243"/>
      <w:bookmarkStart w:id="1094" w:name="_Ref493492406"/>
      <w:bookmarkStart w:id="1095" w:name="_Toc5787545"/>
      <w:r>
        <w:t>startLine property</w:t>
      </w:r>
      <w:bookmarkEnd w:id="1092"/>
      <w:bookmarkEnd w:id="1093"/>
      <w:bookmarkEnd w:id="1094"/>
      <w:bookmarkEnd w:id="109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096" w:name="_Ref493491260"/>
      <w:bookmarkStart w:id="1097" w:name="_Ref493492414"/>
      <w:bookmarkStart w:id="1098" w:name="_Toc5787546"/>
      <w:r>
        <w:t>startColumn property</w:t>
      </w:r>
      <w:bookmarkEnd w:id="1096"/>
      <w:bookmarkEnd w:id="1097"/>
      <w:bookmarkEnd w:id="109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099" w:name="_Ref493491334"/>
      <w:bookmarkStart w:id="1100" w:name="_Ref493492422"/>
      <w:bookmarkStart w:id="1101" w:name="_Toc5787547"/>
      <w:proofErr w:type="spellStart"/>
      <w:r>
        <w:t>endLine</w:t>
      </w:r>
      <w:proofErr w:type="spellEnd"/>
      <w:r>
        <w:t xml:space="preserve"> property</w:t>
      </w:r>
      <w:bookmarkEnd w:id="1099"/>
      <w:bookmarkEnd w:id="1100"/>
      <w:bookmarkEnd w:id="110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102" w:name="_Ref493491342"/>
      <w:bookmarkStart w:id="1103" w:name="_Ref493492427"/>
      <w:bookmarkStart w:id="1104" w:name="_Toc5787548"/>
      <w:proofErr w:type="spellStart"/>
      <w:r>
        <w:t>endColumn</w:t>
      </w:r>
      <w:proofErr w:type="spellEnd"/>
      <w:r>
        <w:t xml:space="preserve"> property</w:t>
      </w:r>
      <w:bookmarkEnd w:id="1102"/>
      <w:bookmarkEnd w:id="1103"/>
      <w:bookmarkEnd w:id="110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105" w:name="_Ref493492251"/>
      <w:bookmarkStart w:id="1106" w:name="_Ref493492981"/>
      <w:bookmarkStart w:id="1107" w:name="_Toc5787549"/>
      <w:proofErr w:type="spellStart"/>
      <w:r>
        <w:lastRenderedPageBreak/>
        <w:t>charO</w:t>
      </w:r>
      <w:r w:rsidR="006E546E">
        <w:t>ffset</w:t>
      </w:r>
      <w:proofErr w:type="spellEnd"/>
      <w:r w:rsidR="006E546E">
        <w:t xml:space="preserve"> property</w:t>
      </w:r>
      <w:bookmarkEnd w:id="1105"/>
      <w:bookmarkEnd w:id="1106"/>
      <w:bookmarkEnd w:id="110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1108" w:name="_Ref493491350"/>
      <w:bookmarkStart w:id="1109" w:name="_Ref493492312"/>
      <w:bookmarkStart w:id="1110" w:name="_Toc5787550"/>
      <w:proofErr w:type="spellStart"/>
      <w:r>
        <w:t>charL</w:t>
      </w:r>
      <w:r w:rsidR="006E546E">
        <w:t>ength</w:t>
      </w:r>
      <w:proofErr w:type="spellEnd"/>
      <w:r w:rsidR="006E546E">
        <w:t xml:space="preserve"> property</w:t>
      </w:r>
      <w:bookmarkEnd w:id="1108"/>
      <w:bookmarkEnd w:id="1109"/>
      <w:bookmarkEnd w:id="111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9CF746A"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530128">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111" w:name="_Ref515544104"/>
      <w:bookmarkStart w:id="1112" w:name="_Toc5787551"/>
      <w:proofErr w:type="spellStart"/>
      <w:r>
        <w:t>byteOffset</w:t>
      </w:r>
      <w:proofErr w:type="spellEnd"/>
      <w:r>
        <w:t xml:space="preserve"> property</w:t>
      </w:r>
      <w:bookmarkEnd w:id="1111"/>
      <w:bookmarkEnd w:id="111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1113" w:name="_Ref515544119"/>
      <w:bookmarkStart w:id="1114" w:name="_Toc5787552"/>
      <w:proofErr w:type="spellStart"/>
      <w:r>
        <w:t>byteLength</w:t>
      </w:r>
      <w:proofErr w:type="spellEnd"/>
      <w:r>
        <w:t xml:space="preserve"> property</w:t>
      </w:r>
      <w:bookmarkEnd w:id="1113"/>
      <w:bookmarkEnd w:id="1114"/>
    </w:p>
    <w:p w14:paraId="2FF66B09" w14:textId="185353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530128">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115" w:name="_Ref534896821"/>
      <w:bookmarkStart w:id="1116" w:name="_Ref534897957"/>
      <w:bookmarkStart w:id="1117" w:name="_Toc5787553"/>
      <w:r>
        <w:t>snippet property</w:t>
      </w:r>
      <w:bookmarkEnd w:id="1115"/>
      <w:bookmarkEnd w:id="1116"/>
      <w:bookmarkEnd w:id="1117"/>
    </w:p>
    <w:p w14:paraId="4E596286" w14:textId="71152D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301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1118" w:name="_Ref513118337"/>
      <w:bookmarkStart w:id="1119" w:name="_Toc5787554"/>
      <w:r>
        <w:t>message property</w:t>
      </w:r>
      <w:bookmarkEnd w:id="1118"/>
      <w:bookmarkEnd w:id="1119"/>
    </w:p>
    <w:p w14:paraId="11547397" w14:textId="312EE1D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120" w:name="_Ref534896942"/>
      <w:bookmarkStart w:id="1121" w:name="_Toc5787555"/>
      <w:proofErr w:type="spellStart"/>
      <w:r>
        <w:lastRenderedPageBreak/>
        <w:t>sourceLanguage</w:t>
      </w:r>
      <w:proofErr w:type="spellEnd"/>
      <w:r>
        <w:t xml:space="preserve"> property</w:t>
      </w:r>
      <w:bookmarkEnd w:id="1120"/>
      <w:bookmarkEnd w:id="1121"/>
    </w:p>
    <w:p w14:paraId="05F6E931" w14:textId="5B87FCA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53012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D4D1C3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30128">
        <w:t>3.28.13</w:t>
      </w:r>
      <w:r>
        <w:fldChar w:fldCharType="end"/>
      </w:r>
      <w:r>
        <w:t>) with appropriate syntax coloring. It is intended for use in mixed-language files, such as HTML files that contain</w:t>
      </w:r>
      <w:del w:id="1122" w:author="Laurence Golding" w:date="2019-04-11T14:23:00Z">
        <w:r w:rsidDel="00092DE4">
          <w:delText>s</w:delText>
        </w:r>
      </w:del>
      <w:r>
        <w:t xml:space="preserve"> JavaScript. For more information about this usage, see </w:t>
      </w:r>
      <w:r w:rsidRPr="00201FA6">
        <w:t>§</w:t>
      </w:r>
      <w:r>
        <w:fldChar w:fldCharType="begin"/>
      </w:r>
      <w:r>
        <w:instrText xml:space="preserve"> REF _Ref534896207 \w \h </w:instrText>
      </w:r>
      <w:r>
        <w:fldChar w:fldCharType="separate"/>
      </w:r>
      <w:r w:rsidR="00530128">
        <w:t>3.23.10</w:t>
      </w:r>
      <w:r>
        <w:fldChar w:fldCharType="end"/>
      </w:r>
      <w:r>
        <w:t>.</w:t>
      </w:r>
    </w:p>
    <w:p w14:paraId="72100840" w14:textId="77777777" w:rsidR="00524CAF" w:rsidRPr="00524CAF" w:rsidRDefault="00524CAF" w:rsidP="00524CAF"/>
    <w:p w14:paraId="3FFBDEE7" w14:textId="27E6005F"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5301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3012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530128">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A02156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30128">
        <w:t>3.23.10.2</w:t>
      </w:r>
      <w:r>
        <w:fldChar w:fldCharType="end"/>
      </w:r>
      <w:r>
        <w:t>.</w:t>
      </w:r>
    </w:p>
    <w:p w14:paraId="324A7275" w14:textId="34C5149E" w:rsidR="008A21D5" w:rsidRDefault="008A21D5" w:rsidP="008A21D5">
      <w:pPr>
        <w:pStyle w:val="Heading2"/>
      </w:pPr>
      <w:bookmarkStart w:id="1123" w:name="_Ref513118449"/>
      <w:bookmarkStart w:id="1124" w:name="_Toc5787556"/>
      <w:bookmarkStart w:id="1125" w:name="_Hlk513212890"/>
      <w:r>
        <w:t>rectangle object</w:t>
      </w:r>
      <w:bookmarkEnd w:id="1123"/>
      <w:bookmarkEnd w:id="1124"/>
    </w:p>
    <w:p w14:paraId="3C4A6F0B" w14:textId="2FBD2981" w:rsidR="008A21D5" w:rsidRDefault="008A21D5" w:rsidP="008A21D5">
      <w:pPr>
        <w:pStyle w:val="Heading3"/>
      </w:pPr>
      <w:bookmarkStart w:id="1126" w:name="_Toc5787557"/>
      <w:r>
        <w:t>General</w:t>
      </w:r>
      <w:bookmarkEnd w:id="112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127" w:name="_Toc5787558"/>
      <w:r>
        <w:t>top, left, bottom, and right properties</w:t>
      </w:r>
      <w:bookmarkEnd w:id="1127"/>
    </w:p>
    <w:p w14:paraId="507C9305" w14:textId="7E5CF26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128" w:name="_Ref513118473"/>
      <w:bookmarkStart w:id="1129" w:name="_Toc5787559"/>
      <w:r>
        <w:t>message property</w:t>
      </w:r>
      <w:bookmarkEnd w:id="1128"/>
      <w:bookmarkEnd w:id="1129"/>
    </w:p>
    <w:p w14:paraId="00BBEF13" w14:textId="61410D2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1130" w:name="_Ref4681621"/>
      <w:bookmarkStart w:id="1131" w:name="_Toc5787560"/>
      <w:r>
        <w:t>address object</w:t>
      </w:r>
      <w:bookmarkEnd w:id="1130"/>
      <w:bookmarkEnd w:id="1131"/>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lastRenderedPageBreak/>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5E8572DF"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530128">
        <w:t>3.30.1</w:t>
      </w:r>
      <w:r>
        <w:fldChar w:fldCharType="end"/>
      </w:r>
      <w:r>
        <w:t>.</w:t>
      </w:r>
    </w:p>
    <w:p w14:paraId="4E7BF600" w14:textId="276B802C" w:rsidR="00EF4848" w:rsidRDefault="00EF4848" w:rsidP="00EF4848">
      <w:pPr>
        <w:pStyle w:val="Code"/>
      </w:pPr>
      <w:r>
        <w:t xml:space="preserve">  "offset": "0x0040",              # See §</w:t>
      </w:r>
      <w:r>
        <w:fldChar w:fldCharType="begin"/>
      </w:r>
      <w:r>
        <w:instrText xml:space="preserve"> REF _Ref4684023 \r \h </w:instrText>
      </w:r>
      <w:r>
        <w:fldChar w:fldCharType="separate"/>
      </w:r>
      <w:r w:rsidR="00530128">
        <w:t>3.30.2</w:t>
      </w:r>
      <w:r>
        <w:fldChar w:fldCharType="end"/>
      </w:r>
      <w:r>
        <w:t>.</w:t>
      </w:r>
    </w:p>
    <w:p w14:paraId="360B03B3" w14:textId="2437C558" w:rsidR="00EF4848" w:rsidRDefault="00EF4848" w:rsidP="00EF4848">
      <w:pPr>
        <w:pStyle w:val="Code"/>
      </w:pPr>
      <w:r>
        <w:t xml:space="preserve">  "kind": "section",               # See §</w:t>
      </w:r>
      <w:r>
        <w:fldChar w:fldCharType="begin"/>
      </w:r>
      <w:r>
        <w:instrText xml:space="preserve"> REF _Ref4684078 \r \h </w:instrText>
      </w:r>
      <w:r>
        <w:fldChar w:fldCharType="separate"/>
      </w:r>
      <w:r w:rsidR="00530128">
        <w:t>3.30.5</w:t>
      </w:r>
      <w:r>
        <w:fldChar w:fldCharType="end"/>
      </w:r>
      <w:r>
        <w:t>.</w:t>
      </w:r>
    </w:p>
    <w:p w14:paraId="1D9850E7" w14:textId="662C6026" w:rsidR="00EF4848" w:rsidRDefault="00EF4848" w:rsidP="00EF4848">
      <w:pPr>
        <w:pStyle w:val="Code"/>
      </w:pPr>
      <w:r>
        <w:t xml:space="preserve">  "name": ".text"                  # See §</w:t>
      </w:r>
      <w:r>
        <w:fldChar w:fldCharType="begin"/>
      </w:r>
      <w:r>
        <w:instrText xml:space="preserve"> REF _Ref4684105 \r \h </w:instrText>
      </w:r>
      <w:r>
        <w:fldChar w:fldCharType="separate"/>
      </w:r>
      <w:r w:rsidR="0053012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1132" w:name="_Ref4683889"/>
      <w:bookmarkStart w:id="1133" w:name="_Toc5787561"/>
      <w:r>
        <w:t>baseAddress property</w:t>
      </w:r>
      <w:bookmarkEnd w:id="1132"/>
      <w:bookmarkEnd w:id="113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1134" w:name="_Ref4684023"/>
      <w:bookmarkStart w:id="1135" w:name="_Toc5787562"/>
      <w:r>
        <w:t>offset property</w:t>
      </w:r>
      <w:bookmarkEnd w:id="1134"/>
      <w:bookmarkEnd w:id="1135"/>
    </w:p>
    <w:p w14:paraId="2D402910" w14:textId="4F189525"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30128">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1136" w:name="_Toc5787563"/>
      <w:proofErr w:type="spellStart"/>
      <w:r>
        <w:t>fullyQualifiedName</w:t>
      </w:r>
      <w:proofErr w:type="spellEnd"/>
      <w:r>
        <w:t xml:space="preserve"> property</w:t>
      </w:r>
      <w:bookmarkEnd w:id="113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1137" w:name="_Ref4684105"/>
      <w:bookmarkStart w:id="1138" w:name="_Toc5787564"/>
      <w:r>
        <w:t>name property</w:t>
      </w:r>
      <w:bookmarkEnd w:id="1137"/>
      <w:bookmarkEnd w:id="113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1139" w:name="_Ref4684078"/>
      <w:bookmarkStart w:id="1140" w:name="_Toc5787565"/>
      <w:r>
        <w:t>kind property</w:t>
      </w:r>
      <w:bookmarkEnd w:id="1139"/>
      <w:bookmarkEnd w:id="114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1141" w:name="_Toc5787566"/>
      <w:r>
        <w:t>index property</w:t>
      </w:r>
      <w:bookmarkEnd w:id="1141"/>
    </w:p>
    <w:p w14:paraId="1C033E3A" w14:textId="35E4EAF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530128">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lastRenderedPageBreak/>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1142" w:name="_Ref4685900"/>
      <w:bookmarkStart w:id="1143" w:name="_Toc5787567"/>
      <w:proofErr w:type="spellStart"/>
      <w:r>
        <w:t>parentIndex</w:t>
      </w:r>
      <w:proofErr w:type="spellEnd"/>
      <w:r>
        <w:t xml:space="preserve"> property</w:t>
      </w:r>
      <w:bookmarkEnd w:id="1142"/>
      <w:bookmarkEnd w:id="1143"/>
    </w:p>
    <w:p w14:paraId="43D6A9F5" w14:textId="38D85FE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ins w:id="1144" w:author="Laurence Golding" w:date="2019-04-11T14:23:00Z">
        <w:r w:rsidR="00F65272">
          <w:rPr>
            <w:rStyle w:val="CODEtemp"/>
          </w:rPr>
          <w:t>s</w:t>
        </w:r>
      </w:ins>
      <w:r>
        <w:rPr>
          <w:rStyle w:val="CODEtemp"/>
        </w:rPr>
        <w:t>es</w:t>
      </w:r>
      <w:proofErr w:type="spellEnd"/>
      <w:r>
        <w:t xml:space="preserve"> (§</w:t>
      </w:r>
      <w:r>
        <w:fldChar w:fldCharType="begin"/>
      </w:r>
      <w:r>
        <w:instrText xml:space="preserve"> REF _Ref4685267 \r \h </w:instrText>
      </w:r>
      <w:r>
        <w:fldChar w:fldCharType="separate"/>
      </w:r>
      <w:r w:rsidR="00530128">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1145" w:name="_Ref493404505"/>
      <w:bookmarkStart w:id="1146" w:name="_Toc5787568"/>
      <w:bookmarkEnd w:id="1125"/>
      <w:proofErr w:type="spellStart"/>
      <w:r>
        <w:t>logicalLocation</w:t>
      </w:r>
      <w:proofErr w:type="spellEnd"/>
      <w:r>
        <w:t xml:space="preserve"> object</w:t>
      </w:r>
      <w:bookmarkEnd w:id="1145"/>
      <w:bookmarkEnd w:id="1146"/>
    </w:p>
    <w:p w14:paraId="479717FF" w14:textId="2760154A" w:rsidR="006E546E" w:rsidRDefault="006E546E" w:rsidP="006E546E">
      <w:pPr>
        <w:pStyle w:val="Heading3"/>
      </w:pPr>
      <w:bookmarkStart w:id="1147" w:name="_Toc5787569"/>
      <w:r>
        <w:t>General</w:t>
      </w:r>
      <w:bookmarkEnd w:id="114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B7C1617"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530128">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530128">
        <w:t>3.26.3</w:t>
      </w:r>
      <w:r w:rsidR="00376618">
        <w:fldChar w:fldCharType="end"/>
      </w:r>
      <w:r w:rsidR="00376618">
        <w:t>)</w:t>
      </w:r>
      <w:r>
        <w:t>.</w:t>
      </w:r>
    </w:p>
    <w:p w14:paraId="54921F14" w14:textId="6F971490" w:rsidR="009151D4" w:rsidRDefault="009151D4" w:rsidP="009151D4">
      <w:pPr>
        <w:pStyle w:val="Heading3"/>
      </w:pPr>
      <w:bookmarkStart w:id="1148" w:name="_Toc5787570"/>
      <w:r>
        <w:t>Constraints</w:t>
      </w:r>
      <w:bookmarkEnd w:id="1148"/>
    </w:p>
    <w:p w14:paraId="2CDCE830" w14:textId="4D9FEF0A"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53012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30128">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530128">
        <w:t>3.31.6</w:t>
      </w:r>
      <w:r>
        <w:fldChar w:fldCharType="end"/>
      </w:r>
      <w:r>
        <w:t xml:space="preserve">) </w:t>
      </w:r>
      <w:r>
        <w:rPr>
          <w:b/>
        </w:rPr>
        <w:t>SHALL</w:t>
      </w:r>
      <w:r>
        <w:t xml:space="preserve"> be present; they</w:t>
      </w:r>
      <w:r>
        <w:rPr>
          <w:b/>
        </w:rPr>
        <w:t xml:space="preserve"> MAY </w:t>
      </w:r>
      <w:r>
        <w:t>both be present.</w:t>
      </w:r>
    </w:p>
    <w:p w14:paraId="11FCDDFD" w14:textId="69A7979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53012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149" w:name="_Ref514248023"/>
      <w:bookmarkStart w:id="1150" w:name="_Toc5787571"/>
      <w:r>
        <w:t>Logical location naming rules</w:t>
      </w:r>
      <w:bookmarkEnd w:id="1149"/>
      <w:bookmarkEnd w:id="115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C43E7A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53012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151" w:name="_Ref514247682"/>
      <w:bookmarkStart w:id="1152" w:name="_Toc5787572"/>
      <w:r>
        <w:t>name property</w:t>
      </w:r>
      <w:bookmarkEnd w:id="1151"/>
      <w:bookmarkEnd w:id="115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8B299B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30128">
        <w:t>3.31.3</w:t>
      </w:r>
      <w:r w:rsidR="0024214F">
        <w:fldChar w:fldCharType="end"/>
      </w:r>
      <w:r w:rsidR="0024214F">
        <w:t>.</w:t>
      </w:r>
    </w:p>
    <w:p w14:paraId="6D79E424" w14:textId="6F2137E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53012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FFC4BB3"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530128">
        <w:t>3.31.6</w:t>
      </w:r>
      <w:r>
        <w:fldChar w:fldCharType="end"/>
      </w:r>
      <w:r>
        <w:t>.</w:t>
      </w:r>
    </w:p>
    <w:p w14:paraId="5AA444E4" w14:textId="072FD4F1" w:rsidR="006A539D" w:rsidRDefault="006A539D" w:rsidP="00BA28C3">
      <w:pPr>
        <w:pStyle w:val="Code"/>
      </w:pPr>
      <w:r>
        <w:t xml:space="preserve">  "kind": "function"                   # See §</w:t>
      </w:r>
      <w:r>
        <w:fldChar w:fldCharType="begin"/>
      </w:r>
      <w:r>
        <w:instrText xml:space="preserve"> REF _Ref513195445 \r \h </w:instrText>
      </w:r>
      <w:r>
        <w:fldChar w:fldCharType="separate"/>
      </w:r>
      <w:r w:rsidR="0053012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153" w:name="_Ref3453348"/>
      <w:bookmarkStart w:id="1154" w:name="_Toc5787573"/>
      <w:r>
        <w:t>index property</w:t>
      </w:r>
      <w:bookmarkEnd w:id="1153"/>
      <w:bookmarkEnd w:id="1154"/>
    </w:p>
    <w:p w14:paraId="56BE2BA9" w14:textId="1117729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530128">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1155" w:name="_Ref513194876"/>
      <w:bookmarkStart w:id="1156" w:name="_Toc5787574"/>
      <w:proofErr w:type="spellStart"/>
      <w:r>
        <w:t>fullyQualifiedName</w:t>
      </w:r>
      <w:proofErr w:type="spellEnd"/>
      <w:r>
        <w:t xml:space="preserve"> property</w:t>
      </w:r>
      <w:bookmarkEnd w:id="1155"/>
      <w:bookmarkEnd w:id="1156"/>
    </w:p>
    <w:p w14:paraId="0F5707EB" w14:textId="7537796C"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30128">
        <w:t>3.31.3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4CFD2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30128">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1157" w:name="_Ref5012652"/>
      <w:bookmarkStart w:id="1158" w:name="_Toc5787575"/>
      <w:proofErr w:type="spellStart"/>
      <w:r>
        <w:t>decoratedName</w:t>
      </w:r>
      <w:proofErr w:type="spellEnd"/>
      <w:r>
        <w:t xml:space="preserve"> property</w:t>
      </w:r>
      <w:bookmarkEnd w:id="1157"/>
      <w:bookmarkEnd w:id="115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159" w:name="_Ref513195445"/>
      <w:bookmarkStart w:id="1160" w:name="_Toc5787576"/>
      <w:r>
        <w:t>kind property</w:t>
      </w:r>
      <w:bookmarkEnd w:id="1159"/>
      <w:bookmarkEnd w:id="1160"/>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lastRenderedPageBreak/>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E65047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30128">
        <w:t>3.14</w:t>
      </w:r>
      <w:r>
        <w:fldChar w:fldCharType="end"/>
      </w:r>
      <w:r>
        <w:t>)</w:t>
      </w:r>
    </w:p>
    <w:p w14:paraId="310DEFB3" w14:textId="4275586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30128">
        <w:t>3.14.22</w:t>
      </w:r>
      <w:r>
        <w:fldChar w:fldCharType="end"/>
      </w:r>
      <w:r>
        <w:t>.</w:t>
      </w:r>
    </w:p>
    <w:p w14:paraId="7EB16C28" w14:textId="49AC3AA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30128">
        <w:t>3.25</w:t>
      </w:r>
      <w:r>
        <w:fldChar w:fldCharType="end"/>
      </w:r>
      <w:r>
        <w:t>).</w:t>
      </w:r>
    </w:p>
    <w:p w14:paraId="778F3B54" w14:textId="7D147BF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30128">
        <w:t>3.25.12</w:t>
      </w:r>
      <w:r>
        <w:fldChar w:fldCharType="end"/>
      </w:r>
      <w:r>
        <w:t>.</w:t>
      </w:r>
    </w:p>
    <w:p w14:paraId="4CE40F02" w14:textId="08D57A5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30128">
        <w:t>3.26</w:t>
      </w:r>
      <w:r>
        <w:fldChar w:fldCharType="end"/>
      </w:r>
      <w:r>
        <w:t>).</w:t>
      </w:r>
    </w:p>
    <w:p w14:paraId="37C76C7C" w14:textId="3E4A1D1E"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30128">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79E3B98"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2FBE306B" w14:textId="55864088"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53012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lastRenderedPageBreak/>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81A36FD" w:rsidR="002145B8" w:rsidRDefault="002145B8" w:rsidP="002145B8">
      <w:pPr>
        <w:pStyle w:val="Code"/>
      </w:pPr>
      <w:r>
        <w:t>{                                 # A run object (§</w:t>
      </w:r>
      <w:r>
        <w:fldChar w:fldCharType="begin"/>
      </w:r>
      <w:r>
        <w:instrText xml:space="preserve"> REF _Ref493349997 \r \h </w:instrText>
      </w:r>
      <w:r>
        <w:fldChar w:fldCharType="separate"/>
      </w:r>
      <w:r w:rsidR="00530128">
        <w:t>3.14</w:t>
      </w:r>
      <w:r>
        <w:fldChar w:fldCharType="end"/>
      </w:r>
      <w:r>
        <w:t>)</w:t>
      </w:r>
    </w:p>
    <w:p w14:paraId="769B254C" w14:textId="68DEB350" w:rsidR="002145B8" w:rsidRDefault="002145B8" w:rsidP="002145B8">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38F2DB42" w14:textId="73C95841" w:rsidR="002145B8" w:rsidRDefault="002145B8" w:rsidP="002145B8">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57D23630" w14:textId="0A4E5BE2" w:rsidR="002145B8" w:rsidRDefault="002145B8" w:rsidP="002145B8">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3675A6A8" w14:textId="3981C85D" w:rsidR="002145B8" w:rsidRDefault="002145B8" w:rsidP="002145B8">
      <w:pPr>
        <w:pStyle w:val="Code"/>
      </w:pPr>
      <w:r>
        <w:t xml:space="preserve">        {                         # A location object (§</w:t>
      </w:r>
      <w:r>
        <w:fldChar w:fldCharType="begin"/>
      </w:r>
      <w:r>
        <w:instrText xml:space="preserve"> REF _Ref493426721 \r \h </w:instrText>
      </w:r>
      <w:r>
        <w:fldChar w:fldCharType="separate"/>
      </w:r>
      <w:r w:rsidR="00530128">
        <w:t>3.26</w:t>
      </w:r>
      <w:r>
        <w:fldChar w:fldCharType="end"/>
      </w:r>
      <w:r>
        <w:t>).</w:t>
      </w:r>
    </w:p>
    <w:p w14:paraId="01E8334C" w14:textId="19D44060"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30128">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34C95A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4AFB7C5A" w14:textId="39F06C80"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53012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lastRenderedPageBreak/>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161" w:name="_Ref530059029"/>
      <w:bookmarkStart w:id="1162" w:name="_Toc5787577"/>
      <w:proofErr w:type="spellStart"/>
      <w:r>
        <w:t>parentIndex</w:t>
      </w:r>
      <w:proofErr w:type="spellEnd"/>
      <w:r>
        <w:t xml:space="preserve"> </w:t>
      </w:r>
      <w:r w:rsidR="006E546E">
        <w:t>property</w:t>
      </w:r>
      <w:bookmarkEnd w:id="1161"/>
      <w:bookmarkEnd w:id="1162"/>
    </w:p>
    <w:p w14:paraId="765BBE49" w14:textId="0EEEEC24"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530128">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417C63D" w:rsidR="006A539D" w:rsidRDefault="006A539D" w:rsidP="006A539D">
      <w:pPr>
        <w:pStyle w:val="Code"/>
      </w:pPr>
      <w:r>
        <w:t>{                                            # A run object (§</w:t>
      </w:r>
      <w:r>
        <w:fldChar w:fldCharType="begin"/>
      </w:r>
      <w:r>
        <w:instrText xml:space="preserve"> REF _Ref493349997 \r \h </w:instrText>
      </w:r>
      <w:r>
        <w:fldChar w:fldCharType="separate"/>
      </w:r>
      <w:r w:rsidR="00530128">
        <w:t>3.14</w:t>
      </w:r>
      <w:r>
        <w:fldChar w:fldCharType="end"/>
      </w:r>
      <w:r>
        <w:t>).</w:t>
      </w:r>
    </w:p>
    <w:p w14:paraId="24B97B6F" w14:textId="02D3167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530128">
        <w:t>3.14.16</w:t>
      </w:r>
      <w:r>
        <w:fldChar w:fldCharType="end"/>
      </w:r>
      <w:r>
        <w:t>.</w:t>
      </w:r>
    </w:p>
    <w:p w14:paraId="7AC12910" w14:textId="77777777" w:rsidR="006A539D" w:rsidRDefault="006A539D" w:rsidP="006A539D">
      <w:pPr>
        <w:pStyle w:val="Code"/>
      </w:pPr>
      <w:r>
        <w:t xml:space="preserve">    {</w:t>
      </w:r>
    </w:p>
    <w:p w14:paraId="5F513F8D" w14:textId="7DD889D0" w:rsidR="006A539D" w:rsidRDefault="006A539D" w:rsidP="006A539D">
      <w:pPr>
        <w:pStyle w:val="Code"/>
      </w:pPr>
      <w:r>
        <w:t xml:space="preserve">      "name": "f(void)",                     # See §</w:t>
      </w:r>
      <w:r>
        <w:fldChar w:fldCharType="begin"/>
      </w:r>
      <w:r>
        <w:instrText xml:space="preserve"> REF _Ref514247682 \r \h </w:instrText>
      </w:r>
      <w:r>
        <w:fldChar w:fldCharType="separate"/>
      </w:r>
      <w:r w:rsidR="00530128">
        <w:t>3.31.4</w:t>
      </w:r>
      <w:r>
        <w:fldChar w:fldCharType="end"/>
      </w:r>
      <w:r>
        <w:t>.</w:t>
      </w:r>
    </w:p>
    <w:p w14:paraId="4AFFDE10" w14:textId="68BE039B"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530128">
        <w:t>3.31.6</w:t>
      </w:r>
      <w:r>
        <w:fldChar w:fldCharType="end"/>
      </w:r>
      <w:r>
        <w:t>.</w:t>
      </w:r>
    </w:p>
    <w:p w14:paraId="54F6DD7C" w14:textId="1A1362DA" w:rsidR="006A539D" w:rsidRDefault="006A539D" w:rsidP="006A539D">
      <w:pPr>
        <w:pStyle w:val="Code"/>
      </w:pPr>
      <w:r>
        <w:t xml:space="preserve">      "kind": "function",                    # See §</w:t>
      </w:r>
      <w:r>
        <w:fldChar w:fldCharType="begin"/>
      </w:r>
      <w:r>
        <w:instrText xml:space="preserve"> REF _Ref513195445 \r \h </w:instrText>
      </w:r>
      <w:r>
        <w:fldChar w:fldCharType="separate"/>
      </w:r>
      <w:r w:rsidR="00530128">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1163" w:name="_Ref4398565"/>
      <w:bookmarkStart w:id="1164" w:name="_Toc5787578"/>
      <w:r>
        <w:t>suppression object</w:t>
      </w:r>
      <w:bookmarkEnd w:id="1163"/>
      <w:bookmarkEnd w:id="1164"/>
    </w:p>
    <w:p w14:paraId="52C33F6E" w14:textId="77777777" w:rsidR="00C17C30" w:rsidRDefault="00C17C30" w:rsidP="00C17C30">
      <w:pPr>
        <w:pStyle w:val="Heading3"/>
        <w:numPr>
          <w:ilvl w:val="2"/>
          <w:numId w:val="2"/>
        </w:numPr>
      </w:pPr>
      <w:bookmarkStart w:id="1165" w:name="_Toc5787579"/>
      <w:r>
        <w:t>General</w:t>
      </w:r>
      <w:bookmarkEnd w:id="116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DF0E71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30128">
        <w:t>3.32.2.1</w:t>
      </w:r>
      <w:r>
        <w:fldChar w:fldCharType="end"/>
      </w:r>
      <w:r w:rsidRPr="002A24FE">
        <w:t>)</w:t>
      </w:r>
      <w:r>
        <w:t>.</w:t>
      </w:r>
    </w:p>
    <w:p w14:paraId="2E67B940" w14:textId="24E9652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30128">
        <w:t>3.32.2.2</w:t>
      </w:r>
      <w:r>
        <w:fldChar w:fldCharType="end"/>
      </w:r>
      <w:r w:rsidRPr="002A24FE">
        <w:t>).</w:t>
      </w:r>
    </w:p>
    <w:p w14:paraId="1CC5EDEC" w14:textId="5E45C7B0"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30128">
        <w:t>3.32.2.3</w:t>
      </w:r>
      <w:r>
        <w:fldChar w:fldCharType="end"/>
      </w:r>
      <w:r>
        <w:t>).</w:t>
      </w:r>
    </w:p>
    <w:p w14:paraId="0B227CB5" w14:textId="5009F022"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3012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166" w:name="_Ref4411684"/>
      <w:bookmarkStart w:id="1167" w:name="_Toc5787580"/>
      <w:r>
        <w:t>kind property</w:t>
      </w:r>
      <w:bookmarkEnd w:id="1166"/>
      <w:bookmarkEnd w:id="1167"/>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1168" w:name="_Ref4410091"/>
      <w:bookmarkStart w:id="1169" w:name="_Toc5787581"/>
      <w:proofErr w:type="spellStart"/>
      <w:r>
        <w:t>suppressedInSource</w:t>
      </w:r>
      <w:proofErr w:type="spellEnd"/>
      <w:r>
        <w:t xml:space="preserve"> value</w:t>
      </w:r>
      <w:bookmarkEnd w:id="1168"/>
      <w:bookmarkEnd w:id="1169"/>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1170" w:name="_Ref4410098"/>
      <w:bookmarkStart w:id="1171" w:name="_Toc5787582"/>
      <w:proofErr w:type="spellStart"/>
      <w:r>
        <w:t>suppressedExternally</w:t>
      </w:r>
      <w:proofErr w:type="spellEnd"/>
      <w:r>
        <w:t xml:space="preserve"> value</w:t>
      </w:r>
      <w:bookmarkEnd w:id="1170"/>
      <w:bookmarkEnd w:id="1171"/>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1172" w:name="_Ref5012960"/>
      <w:bookmarkStart w:id="1173" w:name="_Toc5787583"/>
      <w:proofErr w:type="spellStart"/>
      <w:r>
        <w:t>underReview</w:t>
      </w:r>
      <w:bookmarkEnd w:id="1172"/>
      <w:bookmarkEnd w:id="1173"/>
      <w:proofErr w:type="spellEnd"/>
    </w:p>
    <w:p w14:paraId="176ADBE6" w14:textId="31DE5FE0" w:rsidR="00857104" w:rsidRDefault="00857104" w:rsidP="00857104">
      <w:r>
        <w:t>Th</w:t>
      </w:r>
      <w:ins w:id="1174" w:author="Laurence Golding" w:date="2019-04-11T14:25:00Z">
        <w:r w:rsidR="00BB2FB3">
          <w:t>e</w:t>
        </w:r>
      </w:ins>
      <w:del w:id="1175" w:author="Laurence Golding" w:date="2019-04-11T14:25:00Z">
        <w:r w:rsidDel="00BB2FB3">
          <w:delText>is</w:delText>
        </w:r>
      </w:del>
      <w:r>
        <w:t xml:space="preserve"> value</w:t>
      </w:r>
      <w:ins w:id="1176" w:author="Laurence Golding" w:date="2019-04-11T14:25:00Z">
        <w:r w:rsidR="00BB2FB3">
          <w:t xml:space="preserve"> </w:t>
        </w:r>
        <w:r w:rsidR="00BB2FB3" w:rsidRPr="00BB2FB3">
          <w:rPr>
            <w:rStyle w:val="CODEtemp"/>
          </w:rPr>
          <w:t>"</w:t>
        </w:r>
        <w:proofErr w:type="spellStart"/>
        <w:r w:rsidR="00BB2FB3" w:rsidRPr="00BB2FB3">
          <w:rPr>
            <w:rStyle w:val="CODEtemp"/>
          </w:rPr>
          <w:t>underReview</w:t>
        </w:r>
        <w:proofErr w:type="spellEnd"/>
        <w:r w:rsidR="00BB2FB3" w:rsidRPr="00BB2FB3">
          <w:rPr>
            <w:rStyle w:val="CODEtemp"/>
          </w:rPr>
          <w:t>"</w:t>
        </w:r>
      </w:ins>
      <w:r>
        <w:t xml:space="preserve"> indicates that the engineering team is discussing the issue to decide if they will suppress it.</w:t>
      </w:r>
    </w:p>
    <w:p w14:paraId="7982C2CB" w14:textId="77777777" w:rsidR="00857104" w:rsidRPr="00857104" w:rsidRDefault="00857104" w:rsidP="00857104">
      <w:pPr>
        <w:pStyle w:val="Heading4"/>
      </w:pPr>
      <w:bookmarkStart w:id="1177" w:name="_Ref5012964"/>
      <w:bookmarkStart w:id="1178" w:name="_Toc5787584"/>
      <w:proofErr w:type="spellStart"/>
      <w:r>
        <w:t>suppressionRejected</w:t>
      </w:r>
      <w:bookmarkEnd w:id="1177"/>
      <w:bookmarkEnd w:id="1178"/>
      <w:proofErr w:type="spellEnd"/>
    </w:p>
    <w:p w14:paraId="472CCD76" w14:textId="561CA7AF" w:rsidR="00857104" w:rsidRDefault="00857104" w:rsidP="00C17C30">
      <w:r>
        <w:t>Th</w:t>
      </w:r>
      <w:ins w:id="1179" w:author="Laurence Golding" w:date="2019-04-11T14:25:00Z">
        <w:r w:rsidR="00BB2FB3">
          <w:t>e</w:t>
        </w:r>
      </w:ins>
      <w:del w:id="1180" w:author="Laurence Golding" w:date="2019-04-11T14:25:00Z">
        <w:r w:rsidDel="00BB2FB3">
          <w:delText>is</w:delText>
        </w:r>
      </w:del>
      <w:r>
        <w:t xml:space="preserve"> value</w:t>
      </w:r>
      <w:ins w:id="1181" w:author="Laurence Golding" w:date="2019-04-11T14:25:00Z">
        <w:r w:rsidR="00BB2FB3">
          <w:t xml:space="preserve"> </w:t>
        </w:r>
        <w:r w:rsidR="00BB2FB3" w:rsidRPr="00BB2FB3">
          <w:rPr>
            <w:rStyle w:val="CODEtemp"/>
          </w:rPr>
          <w:t>"</w:t>
        </w:r>
        <w:proofErr w:type="spellStart"/>
        <w:r w:rsidR="00BB2FB3" w:rsidRPr="00BB2FB3">
          <w:rPr>
            <w:rStyle w:val="CODEtemp"/>
          </w:rPr>
          <w:t>suppressionRejected</w:t>
        </w:r>
        <w:proofErr w:type="spellEnd"/>
        <w:r w:rsidR="00BB2FB3" w:rsidRPr="00BB2FB3">
          <w:rPr>
            <w:rStyle w:val="CODEtemp"/>
          </w:rPr>
          <w:t>"</w:t>
        </w:r>
      </w:ins>
      <w:r>
        <w:t xml:space="preserve"> indicates that the engineering team discussed the issue and decided not to suppress it</w:t>
      </w:r>
      <w:del w:id="1182" w:author="Laurence Golding" w:date="2019-04-11T14:25:00Z">
        <w:r w:rsidDel="00BB2FB3">
          <w:delText>,</w:delText>
        </w:r>
      </w:del>
      <w:ins w:id="1183" w:author="Laurence Golding" w:date="2019-04-11T14:25:00Z">
        <w:r w:rsidR="00BB2FB3">
          <w:t>.</w:t>
        </w:r>
      </w:ins>
    </w:p>
    <w:p w14:paraId="7EA68D78" w14:textId="77777777" w:rsidR="00C17C30" w:rsidRDefault="00C17C30" w:rsidP="00C17C30">
      <w:pPr>
        <w:pStyle w:val="Heading3"/>
        <w:numPr>
          <w:ilvl w:val="2"/>
          <w:numId w:val="2"/>
        </w:numPr>
      </w:pPr>
      <w:bookmarkStart w:id="1184" w:name="_Toc5787585"/>
      <w:r>
        <w:lastRenderedPageBreak/>
        <w:t>location property</w:t>
      </w:r>
      <w:bookmarkEnd w:id="1184"/>
    </w:p>
    <w:p w14:paraId="568E1E9E" w14:textId="57F2C9F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922872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30128">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530128">
        <w:t>3.26.2</w:t>
      </w:r>
      <w:r>
        <w:fldChar w:fldCharType="end"/>
      </w:r>
      <w:r>
        <w:t>) specifies the location of the suppression attribute in th</w:t>
      </w:r>
      <w:r w:rsidR="004A094E">
        <w:t>at</w:t>
      </w:r>
      <w:r>
        <w:t xml:space="preserve"> </w:t>
      </w:r>
      <w:r w:rsidR="004A094E">
        <w:t>separate</w:t>
      </w:r>
      <w:r>
        <w:t xml:space="preserve"> file.</w:t>
      </w:r>
    </w:p>
    <w:p w14:paraId="351AA4A2" w14:textId="4C200659"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w:t>
      </w:r>
    </w:p>
    <w:p w14:paraId="7A7EC839" w14:textId="3D99898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530128">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2C82B97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del w:id="1185" w:author="Laurence Golding" w:date="2019-04-11T14:29:00Z">
        <w:r w:rsidDel="00BB2FB3">
          <w:delText xml:space="preserve">and </w:delText>
        </w:r>
      </w:del>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1186" w:name="_Toc5787586"/>
      <w:proofErr w:type="spellStart"/>
      <w:r>
        <w:t>guid</w:t>
      </w:r>
      <w:proofErr w:type="spellEnd"/>
      <w:r w:rsidR="00895EF2">
        <w:t xml:space="preserve"> property</w:t>
      </w:r>
      <w:bookmarkEnd w:id="1186"/>
    </w:p>
    <w:p w14:paraId="50595876" w14:textId="2D15DE47"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3012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1187" w:name="_Ref510008325"/>
      <w:bookmarkStart w:id="1188" w:name="_Toc5787587"/>
      <w:proofErr w:type="spellStart"/>
      <w:r>
        <w:t>codeFlow</w:t>
      </w:r>
      <w:proofErr w:type="spellEnd"/>
      <w:r>
        <w:t xml:space="preserve"> object</w:t>
      </w:r>
      <w:bookmarkEnd w:id="1187"/>
      <w:bookmarkEnd w:id="1188"/>
    </w:p>
    <w:p w14:paraId="507EC364" w14:textId="20C3EC2C" w:rsidR="00B163FF" w:rsidRDefault="00B163FF" w:rsidP="00B163FF">
      <w:pPr>
        <w:pStyle w:val="Heading3"/>
      </w:pPr>
      <w:bookmarkStart w:id="1189" w:name="_Ref510009088"/>
      <w:bookmarkStart w:id="1190" w:name="_Toc5787588"/>
      <w:r>
        <w:t>General</w:t>
      </w:r>
      <w:bookmarkEnd w:id="1189"/>
      <w:bookmarkEnd w:id="1190"/>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ins w:id="1191" w:author="Laurence Golding" w:date="2019-04-11T14:30:00Z">
        <w:r w:rsidR="003F5D25">
          <w:t xml:space="preserve"> or</w:t>
        </w:r>
      </w:ins>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9BA8D2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048B21D6" w14:textId="4437BF5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530128">
        <w:t>3.25.18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768310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3012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CAD684D"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530128">
        <w:t>3.33.3</w:t>
      </w:r>
      <w:r>
        <w:fldChar w:fldCharType="end"/>
      </w:r>
      <w:r>
        <w:t>.</w:t>
      </w:r>
    </w:p>
    <w:p w14:paraId="761FD0DB" w14:textId="08B90210"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530128">
        <w:t>3.34</w:t>
      </w:r>
      <w:r>
        <w:fldChar w:fldCharType="end"/>
      </w:r>
      <w:r>
        <w:t>).</w:t>
      </w:r>
    </w:p>
    <w:p w14:paraId="3D9C5E77" w14:textId="1A79B5E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30128">
        <w:t>3.34.2</w:t>
      </w:r>
      <w:r>
        <w:fldChar w:fldCharType="end"/>
      </w:r>
      <w:r>
        <w:t>.</w:t>
      </w:r>
    </w:p>
    <w:p w14:paraId="32E0CD47" w14:textId="2675D2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3012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5531A1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30128">
        <w:t>3.34.6</w:t>
      </w:r>
      <w:r>
        <w:fldChar w:fldCharType="end"/>
      </w:r>
      <w:r>
        <w:t>.</w:t>
      </w:r>
    </w:p>
    <w:p w14:paraId="7CF1AA49" w14:textId="24053F3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530128">
        <w:t>3.42</w:t>
      </w:r>
      <w:r>
        <w:fldChar w:fldCharType="end"/>
      </w:r>
      <w:r>
        <w:t>).</w:t>
      </w:r>
    </w:p>
    <w:p w14:paraId="7402E3F3" w14:textId="66E82C6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30128">
        <w:t>3.42.3</w:t>
      </w:r>
      <w:r>
        <w:fldChar w:fldCharType="end"/>
      </w:r>
      <w:r>
        <w:t>.</w:t>
      </w:r>
    </w:p>
    <w:p w14:paraId="5E1EB724" w14:textId="15407A7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428430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530128">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583262F"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30128">
        <w:t>3.42.10</w:t>
      </w:r>
      <w:r w:rsidR="00EC5F35">
        <w:fldChar w:fldCharType="end"/>
      </w:r>
      <w:r>
        <w:t>.</w:t>
      </w:r>
    </w:p>
    <w:p w14:paraId="1029380F" w14:textId="25121AA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30128">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192" w:name="_Ref510008352"/>
      <w:bookmarkStart w:id="1193" w:name="_Toc5787589"/>
      <w:r>
        <w:t>message property</w:t>
      </w:r>
      <w:bookmarkEnd w:id="1192"/>
      <w:bookmarkEnd w:id="1193"/>
    </w:p>
    <w:p w14:paraId="39D6B74B" w14:textId="6D6FB445"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30128">
        <w:t>3.11</w:t>
      </w:r>
      <w:r>
        <w:fldChar w:fldCharType="end"/>
      </w:r>
      <w:r>
        <w:t>)</w:t>
      </w:r>
      <w:r w:rsidRPr="00AD7FD8">
        <w:t xml:space="preserve"> relevant to the code flow.</w:t>
      </w:r>
    </w:p>
    <w:p w14:paraId="060DD1F9" w14:textId="5E6A402B" w:rsidR="00B163FF" w:rsidRDefault="00B163FF" w:rsidP="00B163FF">
      <w:pPr>
        <w:pStyle w:val="Heading3"/>
      </w:pPr>
      <w:bookmarkStart w:id="1194" w:name="_Ref510008358"/>
      <w:bookmarkStart w:id="1195" w:name="_Toc5787590"/>
      <w:proofErr w:type="spellStart"/>
      <w:r>
        <w:lastRenderedPageBreak/>
        <w:t>threadFlows</w:t>
      </w:r>
      <w:proofErr w:type="spellEnd"/>
      <w:r>
        <w:t xml:space="preserve"> property</w:t>
      </w:r>
      <w:bookmarkEnd w:id="1194"/>
      <w:bookmarkEnd w:id="1195"/>
    </w:p>
    <w:p w14:paraId="2D2C91FB" w14:textId="177935D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53012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196" w:name="_Ref493427364"/>
      <w:bookmarkStart w:id="1197" w:name="_Toc5787591"/>
      <w:proofErr w:type="spellStart"/>
      <w:r>
        <w:t>thread</w:t>
      </w:r>
      <w:r w:rsidR="006E546E">
        <w:t>Flow</w:t>
      </w:r>
      <w:proofErr w:type="spellEnd"/>
      <w:r w:rsidR="006E546E">
        <w:t xml:space="preserve"> object</w:t>
      </w:r>
      <w:bookmarkEnd w:id="1196"/>
      <w:bookmarkEnd w:id="1197"/>
    </w:p>
    <w:p w14:paraId="68EE36AB" w14:textId="336A5D40" w:rsidR="006E546E" w:rsidRDefault="006E546E" w:rsidP="006E546E">
      <w:pPr>
        <w:pStyle w:val="Heading3"/>
      </w:pPr>
      <w:bookmarkStart w:id="1198" w:name="_Toc5787592"/>
      <w:r>
        <w:t>General</w:t>
      </w:r>
      <w:bookmarkEnd w:id="119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E6D66AA" w:rsidR="00481B7B" w:rsidRDefault="00481B7B" w:rsidP="00AD7FD8">
      <w:r>
        <w:t>For an example, see §</w:t>
      </w:r>
      <w:r>
        <w:fldChar w:fldCharType="begin"/>
      </w:r>
      <w:r>
        <w:instrText xml:space="preserve"> REF _Ref510009088 \r \h </w:instrText>
      </w:r>
      <w:r>
        <w:fldChar w:fldCharType="separate"/>
      </w:r>
      <w:r w:rsidR="00530128">
        <w:t>3.33.1</w:t>
      </w:r>
      <w:r>
        <w:fldChar w:fldCharType="end"/>
      </w:r>
      <w:r>
        <w:t>.</w:t>
      </w:r>
    </w:p>
    <w:p w14:paraId="47D8E353" w14:textId="0B22E102" w:rsidR="00B163FF" w:rsidRDefault="00B163FF" w:rsidP="00B163FF">
      <w:pPr>
        <w:pStyle w:val="Heading3"/>
      </w:pPr>
      <w:bookmarkStart w:id="1199" w:name="_Ref510008395"/>
      <w:bookmarkStart w:id="1200" w:name="_Toc5787593"/>
      <w:r>
        <w:t>id property</w:t>
      </w:r>
      <w:bookmarkEnd w:id="1199"/>
      <w:bookmarkEnd w:id="1200"/>
    </w:p>
    <w:p w14:paraId="39CECB41" w14:textId="4F5D853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53012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01" w:name="_Ref503361742"/>
      <w:bookmarkStart w:id="1202" w:name="_Toc5787594"/>
      <w:r>
        <w:t>message property</w:t>
      </w:r>
      <w:bookmarkEnd w:id="1201"/>
      <w:bookmarkEnd w:id="1202"/>
    </w:p>
    <w:p w14:paraId="3994B882" w14:textId="48F58BDB"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301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203" w:name="_Toc5787595"/>
      <w:proofErr w:type="spellStart"/>
      <w:r>
        <w:t>initialState</w:t>
      </w:r>
      <w:proofErr w:type="spellEnd"/>
      <w:r>
        <w:t xml:space="preserve"> property</w:t>
      </w:r>
      <w:bookmarkEnd w:id="1203"/>
    </w:p>
    <w:p w14:paraId="6EE14554" w14:textId="139AFCB5"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530128">
        <w:t>3.42.9</w:t>
      </w:r>
      <w:r w:rsidR="00363F84">
        <w:fldChar w:fldCharType="end"/>
      </w:r>
      <w:r>
        <w:t>), enables a SARIF viewer to present a debugger-like “watch window” experience as the user traverses a thread flow.</w:t>
      </w:r>
    </w:p>
    <w:p w14:paraId="532DA04D" w14:textId="3A1EE3A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530128">
        <w:t>3.34.5</w:t>
      </w:r>
      <w:r>
        <w:fldChar w:fldCharType="end"/>
      </w:r>
      <w:r>
        <w:t>).</w:t>
      </w:r>
    </w:p>
    <w:p w14:paraId="186B7C52" w14:textId="3DD53F38"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30128">
        <w:t>3.42.9</w:t>
      </w:r>
      <w:r w:rsidR="00363F84">
        <w:fldChar w:fldCharType="end"/>
      </w:r>
      <w:r>
        <w:t>.</w:t>
      </w:r>
    </w:p>
    <w:p w14:paraId="7DB439CE" w14:textId="0527CC84" w:rsidR="00F713E9" w:rsidRDefault="00F713E9" w:rsidP="00F713E9">
      <w:pPr>
        <w:pStyle w:val="Heading3"/>
      </w:pPr>
      <w:bookmarkStart w:id="1204" w:name="_Ref3538161"/>
      <w:bookmarkStart w:id="1205" w:name="_Toc5787596"/>
      <w:proofErr w:type="spellStart"/>
      <w:r>
        <w:t>immutableState</w:t>
      </w:r>
      <w:proofErr w:type="spellEnd"/>
      <w:r>
        <w:t xml:space="preserve"> property</w:t>
      </w:r>
      <w:bookmarkEnd w:id="1204"/>
      <w:bookmarkEnd w:id="1205"/>
    </w:p>
    <w:p w14:paraId="30E38B3C" w14:textId="6A269F2D"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30128">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206" w:name="_Ref510008412"/>
      <w:bookmarkStart w:id="1207" w:name="_Toc5787597"/>
      <w:r>
        <w:lastRenderedPageBreak/>
        <w:t>locations property</w:t>
      </w:r>
      <w:bookmarkEnd w:id="1206"/>
      <w:bookmarkEnd w:id="1207"/>
    </w:p>
    <w:p w14:paraId="648A48EB" w14:textId="6E2F36D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3012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ins w:id="1208" w:author="Laurence Golding" w:date="2019-04-11T14:30:00Z">
        <w:r w:rsidR="00936759">
          <w:t xml:space="preserve"> not</w:t>
        </w:r>
      </w:ins>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209" w:name="_Ref511819945"/>
      <w:bookmarkStart w:id="1210" w:name="_Toc5787598"/>
      <w:r>
        <w:t>graph object</w:t>
      </w:r>
      <w:bookmarkEnd w:id="1209"/>
      <w:bookmarkEnd w:id="1210"/>
    </w:p>
    <w:p w14:paraId="79771063" w14:textId="13A3DA96" w:rsidR="00CD4F20" w:rsidRDefault="00CD4F20" w:rsidP="00CD4F20">
      <w:pPr>
        <w:pStyle w:val="Heading3"/>
      </w:pPr>
      <w:bookmarkStart w:id="1211" w:name="_Toc5787599"/>
      <w:r>
        <w:t>General</w:t>
      </w:r>
      <w:bookmarkEnd w:id="1211"/>
    </w:p>
    <w:p w14:paraId="0FCD96E1" w14:textId="5528B46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530128">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530128">
        <w:t>3.25.19</w:t>
      </w:r>
      <w:r>
        <w:fldChar w:fldCharType="end"/>
      </w:r>
      <w:r>
        <w:t>).</w:t>
      </w:r>
    </w:p>
    <w:p w14:paraId="1005630B" w14:textId="3E42B14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4CED9B1B" w14:textId="3DF0F7A6" w:rsidR="00CD4F20" w:rsidRDefault="00CD4F20" w:rsidP="00CD4F20">
      <w:pPr>
        <w:pStyle w:val="Heading3"/>
      </w:pPr>
      <w:bookmarkStart w:id="1212" w:name="_Toc5787600"/>
      <w:r>
        <w:t>description property</w:t>
      </w:r>
      <w:bookmarkEnd w:id="1212"/>
    </w:p>
    <w:p w14:paraId="60597691" w14:textId="03A021E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w:t>
      </w:r>
    </w:p>
    <w:p w14:paraId="63CE6EE1" w14:textId="254DFD0E" w:rsidR="00CD4F20" w:rsidRDefault="00CD4F20" w:rsidP="00CD4F20">
      <w:pPr>
        <w:pStyle w:val="Heading3"/>
      </w:pPr>
      <w:bookmarkStart w:id="1213" w:name="_Ref511823242"/>
      <w:bookmarkStart w:id="1214" w:name="_Toc5787601"/>
      <w:r>
        <w:t>nodes property</w:t>
      </w:r>
      <w:bookmarkEnd w:id="1213"/>
      <w:bookmarkEnd w:id="1214"/>
    </w:p>
    <w:p w14:paraId="3BF1C872" w14:textId="017096A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which represent the nodes of the graph.</w:t>
      </w:r>
    </w:p>
    <w:p w14:paraId="660381CB" w14:textId="2915D5F8" w:rsidR="00CD4F20" w:rsidRDefault="00CD4F20" w:rsidP="00CD4F20">
      <w:pPr>
        <w:pStyle w:val="Heading3"/>
      </w:pPr>
      <w:bookmarkStart w:id="1215" w:name="_Ref511823263"/>
      <w:bookmarkStart w:id="1216" w:name="_Toc5787602"/>
      <w:r>
        <w:t>edges property</w:t>
      </w:r>
      <w:bookmarkEnd w:id="1215"/>
      <w:bookmarkEnd w:id="1216"/>
    </w:p>
    <w:p w14:paraId="45BE5533" w14:textId="10B5F42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which represent the edges of the graph.</w:t>
      </w:r>
    </w:p>
    <w:p w14:paraId="231DDD9A" w14:textId="6EFC334D" w:rsidR="00CD4F20" w:rsidRDefault="00CD4F20" w:rsidP="00CD4F20">
      <w:pPr>
        <w:pStyle w:val="Heading2"/>
      </w:pPr>
      <w:bookmarkStart w:id="1217" w:name="_Ref511821868"/>
      <w:bookmarkStart w:id="1218" w:name="_Toc5787603"/>
      <w:r>
        <w:t>node object</w:t>
      </w:r>
      <w:bookmarkEnd w:id="1217"/>
      <w:bookmarkEnd w:id="1218"/>
    </w:p>
    <w:p w14:paraId="5C490915" w14:textId="5A0DD1FC" w:rsidR="00CD4F20" w:rsidRDefault="00CD4F20" w:rsidP="00CD4F20">
      <w:pPr>
        <w:pStyle w:val="Heading3"/>
      </w:pPr>
      <w:bookmarkStart w:id="1219" w:name="_Toc5787604"/>
      <w:r>
        <w:t>General</w:t>
      </w:r>
      <w:bookmarkEnd w:id="1219"/>
    </w:p>
    <w:p w14:paraId="5F3D946D" w14:textId="383E71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30128">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220" w:name="_Ref511822118"/>
      <w:bookmarkStart w:id="1221" w:name="_Toc5787605"/>
      <w:r>
        <w:t>id property</w:t>
      </w:r>
      <w:bookmarkEnd w:id="1220"/>
      <w:bookmarkEnd w:id="1221"/>
    </w:p>
    <w:p w14:paraId="3A12B52F" w14:textId="40E9BB4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E85C9B7" w:rsidR="00310D73" w:rsidRDefault="00310D73" w:rsidP="00310D73">
      <w:pPr>
        <w:pStyle w:val="Code"/>
      </w:pPr>
      <w:r>
        <w:t>{                             # A graph object (§</w:t>
      </w:r>
      <w:r>
        <w:fldChar w:fldCharType="begin"/>
      </w:r>
      <w:r>
        <w:instrText xml:space="preserve"> REF _Ref511819945 \r \h </w:instrText>
      </w:r>
      <w:r>
        <w:fldChar w:fldCharType="separate"/>
      </w:r>
      <w:r w:rsidR="00530128">
        <w:t>3.35</w:t>
      </w:r>
      <w:r>
        <w:fldChar w:fldCharType="end"/>
      </w:r>
      <w:r>
        <w:t>).</w:t>
      </w:r>
    </w:p>
    <w:p w14:paraId="27EC8247" w14:textId="09099DE2" w:rsidR="00310D73" w:rsidRDefault="00310D73" w:rsidP="00310D73">
      <w:pPr>
        <w:pStyle w:val="Code"/>
      </w:pPr>
      <w:r>
        <w:t xml:space="preserve">  "nodes": [                  # See §</w:t>
      </w:r>
      <w:r>
        <w:fldChar w:fldCharType="begin"/>
      </w:r>
      <w:r>
        <w:instrText xml:space="preserve"> REF _Ref511823242 \r \h </w:instrText>
      </w:r>
      <w:r>
        <w:fldChar w:fldCharType="separate"/>
      </w:r>
      <w:r w:rsidR="00530128">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A78E0E2"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22" w:name="_Toc5787606"/>
      <w:r>
        <w:t>label property</w:t>
      </w:r>
      <w:bookmarkEnd w:id="1222"/>
    </w:p>
    <w:p w14:paraId="5AE47AC0" w14:textId="31F9FA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node.</w:t>
      </w:r>
    </w:p>
    <w:p w14:paraId="4E017FF4" w14:textId="21BB0F35" w:rsidR="00CD4F20" w:rsidRDefault="00CD4F20" w:rsidP="00CD4F20">
      <w:pPr>
        <w:pStyle w:val="Heading3"/>
      </w:pPr>
      <w:bookmarkStart w:id="1223" w:name="_Toc5787607"/>
      <w:r>
        <w:t>location property</w:t>
      </w:r>
      <w:bookmarkEnd w:id="1223"/>
    </w:p>
    <w:p w14:paraId="20431782" w14:textId="369B34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associated with the node.</w:t>
      </w:r>
    </w:p>
    <w:p w14:paraId="6D80BEE2" w14:textId="61FB435B" w:rsidR="00310D73" w:rsidRDefault="00310D73" w:rsidP="00310D73">
      <w:pPr>
        <w:pStyle w:val="Heading3"/>
      </w:pPr>
      <w:bookmarkStart w:id="1224" w:name="_Ref515547420"/>
      <w:bookmarkStart w:id="1225" w:name="_Toc5787608"/>
      <w:r>
        <w:t>children property</w:t>
      </w:r>
      <w:bookmarkEnd w:id="1224"/>
      <w:bookmarkEnd w:id="1225"/>
    </w:p>
    <w:p w14:paraId="5105ACEB" w14:textId="5A08FDB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3012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226" w:name="_Ref511821891"/>
      <w:bookmarkStart w:id="1227" w:name="_Toc5787609"/>
      <w:r>
        <w:t>edge object</w:t>
      </w:r>
      <w:bookmarkEnd w:id="1226"/>
      <w:bookmarkEnd w:id="1227"/>
    </w:p>
    <w:p w14:paraId="78AF70AE" w14:textId="37DDAA2D" w:rsidR="00CD4F20" w:rsidRDefault="00CD4F20" w:rsidP="00CD4F20">
      <w:pPr>
        <w:pStyle w:val="Heading3"/>
      </w:pPr>
      <w:bookmarkStart w:id="1228" w:name="_Toc5787610"/>
      <w:r>
        <w:t>General</w:t>
      </w:r>
      <w:bookmarkEnd w:id="122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229" w:name="_Ref511823280"/>
      <w:bookmarkStart w:id="1230" w:name="_Toc5787611"/>
      <w:r>
        <w:t>id property</w:t>
      </w:r>
      <w:bookmarkEnd w:id="1229"/>
      <w:bookmarkEnd w:id="1230"/>
    </w:p>
    <w:p w14:paraId="5747D78D" w14:textId="1AEB0B01" w:rsidR="00380A89" w:rsidRPr="00380A89" w:rsidRDefault="00380A89" w:rsidP="00380A89">
      <w:bookmarkStart w:id="123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31"/>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232" w:name="_Toc5787612"/>
      <w:r>
        <w:t>label property</w:t>
      </w:r>
      <w:bookmarkEnd w:id="1232"/>
    </w:p>
    <w:p w14:paraId="2E237F87" w14:textId="7985EBC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edge.</w:t>
      </w:r>
    </w:p>
    <w:p w14:paraId="4FD0229C" w14:textId="1F2B6CFF" w:rsidR="00CD4F20" w:rsidRDefault="00CD4F20" w:rsidP="00CD4F20">
      <w:pPr>
        <w:pStyle w:val="Heading3"/>
      </w:pPr>
      <w:bookmarkStart w:id="1233" w:name="_Ref511822214"/>
      <w:bookmarkStart w:id="1234" w:name="_Toc5787613"/>
      <w:r>
        <w:t>sourceNodeId property</w:t>
      </w:r>
      <w:bookmarkEnd w:id="1233"/>
      <w:bookmarkEnd w:id="1234"/>
    </w:p>
    <w:p w14:paraId="4F1F1502" w14:textId="3C0C4D1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3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bookmarkEnd w:id="1235"/>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78187DE" w:rsidR="00310D73" w:rsidRDefault="00310D73" w:rsidP="00310D73">
      <w:pPr>
        <w:pStyle w:val="Code"/>
      </w:pPr>
      <w:r>
        <w:t>{                             # A graph object (§</w:t>
      </w:r>
      <w:r>
        <w:fldChar w:fldCharType="begin"/>
      </w:r>
      <w:r>
        <w:instrText xml:space="preserve"> REF _Ref511819945 \r \h </w:instrText>
      </w:r>
      <w:r>
        <w:fldChar w:fldCharType="separate"/>
      </w:r>
      <w:r w:rsidR="00530128">
        <w:t>3.35</w:t>
      </w:r>
      <w:r>
        <w:fldChar w:fldCharType="end"/>
      </w:r>
      <w:r>
        <w:t>).</w:t>
      </w:r>
    </w:p>
    <w:p w14:paraId="4DF7DD5F" w14:textId="037B7DAC"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530128">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9EF5710"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C836696" w:rsidR="00310D73" w:rsidRDefault="00310D73" w:rsidP="00310D73">
      <w:pPr>
        <w:pStyle w:val="Code"/>
      </w:pPr>
      <w:r>
        <w:t xml:space="preserve">  "edges": [                  # See §</w:t>
      </w:r>
      <w:r>
        <w:fldChar w:fldCharType="begin"/>
      </w:r>
      <w:r>
        <w:instrText xml:space="preserve"> REF _Ref511823263 \r \h </w:instrText>
      </w:r>
      <w:r>
        <w:fldChar w:fldCharType="separate"/>
      </w:r>
      <w:r w:rsidR="0053012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236" w:name="_Ref511823298"/>
      <w:bookmarkStart w:id="1237" w:name="_Toc5787614"/>
      <w:r>
        <w:t>targetNodeId property</w:t>
      </w:r>
      <w:bookmarkEnd w:id="1236"/>
      <w:bookmarkEnd w:id="1237"/>
    </w:p>
    <w:p w14:paraId="09C99A58" w14:textId="274AEB9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30128">
        <w:t>3.37.4</w:t>
      </w:r>
      <w:r>
        <w:fldChar w:fldCharType="end"/>
      </w:r>
      <w:r>
        <w:t>).</w:t>
      </w:r>
    </w:p>
    <w:p w14:paraId="0230A766" w14:textId="5CB74BEC" w:rsidR="00CD4F20" w:rsidRDefault="00CD4F20" w:rsidP="00CD4F20">
      <w:pPr>
        <w:pStyle w:val="Heading2"/>
      </w:pPr>
      <w:bookmarkStart w:id="1238" w:name="_Ref511819971"/>
      <w:bookmarkStart w:id="1239" w:name="_Toc5787615"/>
      <w:r>
        <w:t>graphTraversal object</w:t>
      </w:r>
      <w:bookmarkEnd w:id="1238"/>
      <w:bookmarkEnd w:id="1239"/>
    </w:p>
    <w:p w14:paraId="7EE87AC4" w14:textId="2D601D1D" w:rsidR="00CD4F20" w:rsidRDefault="00CD4F20" w:rsidP="00CD4F20">
      <w:pPr>
        <w:pStyle w:val="Heading3"/>
      </w:pPr>
      <w:bookmarkStart w:id="1240" w:name="_Toc5787616"/>
      <w:r>
        <w:t>General</w:t>
      </w:r>
      <w:bookmarkEnd w:id="1240"/>
    </w:p>
    <w:p w14:paraId="5B499FB9" w14:textId="4E12B2A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30128">
        <w:t>3.39</w:t>
      </w:r>
      <w:r>
        <w:fldChar w:fldCharType="end"/>
      </w:r>
      <w:r>
        <w:t>). For an example, see §</w:t>
      </w:r>
      <w:r>
        <w:fldChar w:fldCharType="begin"/>
      </w:r>
      <w:r>
        <w:instrText xml:space="preserve"> REF _Ref511822614 \r \h </w:instrText>
      </w:r>
      <w:r>
        <w:fldChar w:fldCharType="separate"/>
      </w:r>
      <w:r w:rsidR="00530128">
        <w:t>3.38.8</w:t>
      </w:r>
      <w:r>
        <w:fldChar w:fldCharType="end"/>
      </w:r>
      <w:r>
        <w:t>.</w:t>
      </w:r>
    </w:p>
    <w:p w14:paraId="1349E293" w14:textId="77777777" w:rsidR="00BC786F" w:rsidRDefault="00BC786F" w:rsidP="00BC786F">
      <w:pPr>
        <w:pStyle w:val="Heading3"/>
        <w:numPr>
          <w:ilvl w:val="2"/>
          <w:numId w:val="2"/>
        </w:numPr>
      </w:pPr>
      <w:bookmarkStart w:id="1241" w:name="_Toc5787617"/>
      <w:r>
        <w:t>Constraints</w:t>
      </w:r>
      <w:bookmarkEnd w:id="1241"/>
    </w:p>
    <w:p w14:paraId="1485D328" w14:textId="0C1F975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530128">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53012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242" w:name="_Ref3036149"/>
      <w:bookmarkStart w:id="1243" w:name="_Toc5787618"/>
      <w:proofErr w:type="spellStart"/>
      <w:r>
        <w:t>resultGraphIndex</w:t>
      </w:r>
      <w:proofErr w:type="spellEnd"/>
      <w:r>
        <w:t xml:space="preserve"> property</w:t>
      </w:r>
      <w:bookmarkEnd w:id="1242"/>
      <w:bookmarkEnd w:id="1243"/>
    </w:p>
    <w:p w14:paraId="119E4B0D" w14:textId="5043D0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530128">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244" w:name="_Ref3036155"/>
      <w:bookmarkStart w:id="1245" w:name="_Toc5787619"/>
      <w:proofErr w:type="spellStart"/>
      <w:r>
        <w:t>runGraphIndex</w:t>
      </w:r>
      <w:proofErr w:type="spellEnd"/>
      <w:r>
        <w:t xml:space="preserve"> property</w:t>
      </w:r>
      <w:bookmarkEnd w:id="1244"/>
      <w:bookmarkEnd w:id="1245"/>
    </w:p>
    <w:p w14:paraId="52E2163D" w14:textId="6E42D2A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53012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246" w:name="_Toc5787620"/>
      <w:r>
        <w:lastRenderedPageBreak/>
        <w:t>description property</w:t>
      </w:r>
      <w:bookmarkEnd w:id="1246"/>
    </w:p>
    <w:p w14:paraId="00450671" w14:textId="08872EE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 traversal.</w:t>
      </w:r>
    </w:p>
    <w:p w14:paraId="1B078DE3" w14:textId="453A53D8" w:rsidR="00CD4F20" w:rsidRDefault="00CD4F20" w:rsidP="00CD4F20">
      <w:pPr>
        <w:pStyle w:val="Heading3"/>
      </w:pPr>
      <w:bookmarkStart w:id="1247" w:name="_Ref511823179"/>
      <w:bookmarkStart w:id="1248" w:name="_Toc5787621"/>
      <w:proofErr w:type="spellStart"/>
      <w:r>
        <w:t>initialState</w:t>
      </w:r>
      <w:proofErr w:type="spellEnd"/>
      <w:r>
        <w:t xml:space="preserve"> property</w:t>
      </w:r>
      <w:bookmarkEnd w:id="1247"/>
      <w:bookmarkEnd w:id="1248"/>
    </w:p>
    <w:p w14:paraId="0DAFE5D2" w14:textId="18B22F87"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30128">
        <w:t>3.39.4</w:t>
      </w:r>
      <w:r>
        <w:fldChar w:fldCharType="end"/>
      </w:r>
      <w:r>
        <w:t>), enables a SARIF viewer to present a debugger-like “watch window” experience as the user traverses a graph.</w:t>
      </w:r>
    </w:p>
    <w:p w14:paraId="6B02BBBD" w14:textId="5BE2730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530128">
        <w:t>3.38.7</w:t>
      </w:r>
      <w:r w:rsidR="00336FF3">
        <w:fldChar w:fldCharType="end"/>
      </w:r>
      <w:r>
        <w:t>).</w:t>
      </w:r>
    </w:p>
    <w:p w14:paraId="69AF54AA" w14:textId="241E4AD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30128">
        <w:t>3.42.9</w:t>
      </w:r>
      <w:r w:rsidR="00363F84">
        <w:fldChar w:fldCharType="end"/>
      </w:r>
      <w:r>
        <w:t>.</w:t>
      </w:r>
    </w:p>
    <w:p w14:paraId="3A691D2D" w14:textId="5DA3422D" w:rsidR="002700D3" w:rsidRDefault="002700D3" w:rsidP="002700D3">
      <w:pPr>
        <w:pStyle w:val="Heading3"/>
      </w:pPr>
      <w:bookmarkStart w:id="1249" w:name="_Ref3538436"/>
      <w:bookmarkStart w:id="1250" w:name="_Toc5787622"/>
      <w:proofErr w:type="spellStart"/>
      <w:r>
        <w:t>immutableState</w:t>
      </w:r>
      <w:proofErr w:type="spellEnd"/>
      <w:r>
        <w:t xml:space="preserve"> property</w:t>
      </w:r>
      <w:bookmarkEnd w:id="1249"/>
      <w:bookmarkEnd w:id="1250"/>
    </w:p>
    <w:p w14:paraId="5B2EAB36" w14:textId="172D5B8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251" w:name="_Ref511822614"/>
      <w:bookmarkStart w:id="1252" w:name="_Toc5787623"/>
      <w:r>
        <w:t>edgeTraversals property</w:t>
      </w:r>
      <w:bookmarkEnd w:id="1251"/>
      <w:bookmarkEnd w:id="1252"/>
    </w:p>
    <w:p w14:paraId="044B1D53" w14:textId="0CA476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30128">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ins w:id="1253" w:author="Laurence Golding" w:date="2019-04-11T14:36:00Z">
        <w:r w:rsidR="005E19F8">
          <w:t xml:space="preserve"> except the last</w:t>
        </w:r>
      </w:ins>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ABE228A"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30128">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30128">
        <w:t>3.39.4</w:t>
      </w:r>
      <w:r>
        <w:fldChar w:fldCharType="end"/>
      </w:r>
      <w:r>
        <w:t>).</w:t>
      </w:r>
    </w:p>
    <w:p w14:paraId="4808B3B4" w14:textId="12531F9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10E2D789" w14:textId="08259AF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69735FC2" w14:textId="1026C21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2D97EC95" w14:textId="4004E70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30128">
        <w:t>3.35.3</w:t>
      </w:r>
      <w:r>
        <w:fldChar w:fldCharType="end"/>
      </w:r>
      <w:r>
        <w:t>.</w:t>
      </w:r>
    </w:p>
    <w:p w14:paraId="385BE8FF" w14:textId="69C80FE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3012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960D4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30128">
        <w:t>3.35.4</w:t>
      </w:r>
      <w:r>
        <w:fldChar w:fldCharType="end"/>
      </w:r>
      <w:r>
        <w:t>.</w:t>
      </w:r>
    </w:p>
    <w:p w14:paraId="3AE21EC0" w14:textId="7184E25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30128">
        <w:t>3.37</w:t>
      </w:r>
      <w:r>
        <w:fldChar w:fldCharType="end"/>
      </w:r>
      <w:r>
        <w:t>).</w:t>
      </w:r>
    </w:p>
    <w:p w14:paraId="0FC27E06" w14:textId="2AF8900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30128">
        <w:t>3.37.2</w:t>
      </w:r>
      <w:r>
        <w:fldChar w:fldCharType="end"/>
      </w:r>
      <w:r>
        <w:t>.</w:t>
      </w:r>
    </w:p>
    <w:p w14:paraId="33697097" w14:textId="1CE20D4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30128">
        <w:t>3.37.4</w:t>
      </w:r>
      <w:r>
        <w:fldChar w:fldCharType="end"/>
      </w:r>
      <w:r>
        <w:t>.</w:t>
      </w:r>
    </w:p>
    <w:p w14:paraId="6F112479" w14:textId="4533C88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3012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9F5EFC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52989359" w14:textId="7A76B6C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42598F9A" w14:textId="179C017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530128">
        <w:t>3.38.3</w:t>
      </w:r>
      <w:r w:rsidR="00BC786F">
        <w:fldChar w:fldCharType="end"/>
      </w:r>
      <w:r>
        <w:t>.</w:t>
      </w:r>
    </w:p>
    <w:p w14:paraId="00E6F1B9" w14:textId="77777777" w:rsidR="009D3174" w:rsidRDefault="009D3174" w:rsidP="002D65F3">
      <w:pPr>
        <w:pStyle w:val="Code"/>
      </w:pPr>
    </w:p>
    <w:p w14:paraId="36D3F377" w14:textId="091B3FE8"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530128">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D6C657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30128">
        <w:t>3.38.8</w:t>
      </w:r>
      <w:r>
        <w:fldChar w:fldCharType="end"/>
      </w:r>
      <w:r>
        <w:t>.</w:t>
      </w:r>
    </w:p>
    <w:p w14:paraId="741740FA" w14:textId="2F9EDB6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30128">
        <w:t>3.39</w:t>
      </w:r>
      <w:r>
        <w:fldChar w:fldCharType="end"/>
      </w:r>
      <w:r>
        <w:t>).</w:t>
      </w:r>
    </w:p>
    <w:p w14:paraId="3B24AD48" w14:textId="4CC979B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30128">
        <w:t>3.39.2</w:t>
      </w:r>
      <w:r w:rsidR="00D1651A">
        <w:fldChar w:fldCharType="end"/>
      </w:r>
      <w:r>
        <w:t>.</w:t>
      </w:r>
    </w:p>
    <w:p w14:paraId="091883BE" w14:textId="77777777" w:rsidR="009D3174" w:rsidRDefault="009D3174" w:rsidP="002D65F3">
      <w:pPr>
        <w:pStyle w:val="Code"/>
      </w:pPr>
    </w:p>
    <w:p w14:paraId="0C82C8AC" w14:textId="6760E34E"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530128">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254" w:name="_Ref511822569"/>
      <w:bookmarkStart w:id="1255" w:name="_Toc5787624"/>
      <w:r>
        <w:t>edgeTraversal object</w:t>
      </w:r>
      <w:bookmarkEnd w:id="1254"/>
      <w:bookmarkEnd w:id="1255"/>
    </w:p>
    <w:p w14:paraId="4A14EA88" w14:textId="696B8630" w:rsidR="00CD4F20" w:rsidRDefault="00CD4F20" w:rsidP="00CD4F20">
      <w:pPr>
        <w:pStyle w:val="Heading3"/>
      </w:pPr>
      <w:bookmarkStart w:id="1256" w:name="_Toc5787625"/>
      <w:r>
        <w:t>General</w:t>
      </w:r>
      <w:bookmarkEnd w:id="1256"/>
    </w:p>
    <w:p w14:paraId="7FC25DC6" w14:textId="57980962" w:rsidR="00E66DEE" w:rsidRDefault="00E66DEE" w:rsidP="00E66DEE">
      <w:bookmarkStart w:id="125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58" w:name="_Ref513199007"/>
      <w:bookmarkStart w:id="1259" w:name="_Toc5787626"/>
      <w:r>
        <w:t>edgeId property</w:t>
      </w:r>
      <w:bookmarkEnd w:id="1257"/>
      <w:bookmarkEnd w:id="1258"/>
      <w:bookmarkEnd w:id="1259"/>
    </w:p>
    <w:p w14:paraId="48F3DA24" w14:textId="5B8DB24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3012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530128">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53012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0AD4B66E" w14:textId="675852EB" w:rsidR="00CD4F20" w:rsidRDefault="00CD4F20" w:rsidP="00CD4F20">
      <w:pPr>
        <w:pStyle w:val="Heading3"/>
      </w:pPr>
      <w:bookmarkStart w:id="1260" w:name="_Toc5787627"/>
      <w:r>
        <w:t>message property</w:t>
      </w:r>
      <w:bookmarkEnd w:id="1260"/>
    </w:p>
    <w:p w14:paraId="4271FA61" w14:textId="63A5F9B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contains a message to display to the user as the edge is traversed.</w:t>
      </w:r>
    </w:p>
    <w:p w14:paraId="188B3BCD" w14:textId="25EB188B" w:rsidR="00CD4F20" w:rsidRDefault="00CD4F20" w:rsidP="00CD4F20">
      <w:pPr>
        <w:pStyle w:val="Heading3"/>
      </w:pPr>
      <w:bookmarkStart w:id="1261" w:name="_Ref511823070"/>
      <w:bookmarkStart w:id="1262" w:name="_Toc5787628"/>
      <w:proofErr w:type="spellStart"/>
      <w:r>
        <w:t>finalState</w:t>
      </w:r>
      <w:proofErr w:type="spellEnd"/>
      <w:r>
        <w:t xml:space="preserve"> property</w:t>
      </w:r>
      <w:bookmarkEnd w:id="1261"/>
      <w:bookmarkEnd w:id="1262"/>
    </w:p>
    <w:p w14:paraId="7DD91838" w14:textId="6A05CED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that</w:t>
      </w:r>
      <w:r>
        <w:t xml:space="preserve"> represents the value of a relevant </w:t>
      </w:r>
      <w:r w:rsidR="004F41D5">
        <w:t xml:space="preserve">item </w:t>
      </w:r>
      <w:r>
        <w:t>after the edge has been traversed.</w:t>
      </w:r>
    </w:p>
    <w:p w14:paraId="254B59E1" w14:textId="7CF9095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53012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C4190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30128">
        <w:t>3.42.9</w:t>
      </w:r>
      <w:r w:rsidR="00363F84">
        <w:fldChar w:fldCharType="end"/>
      </w:r>
      <w:r>
        <w:t>.</w:t>
      </w:r>
    </w:p>
    <w:p w14:paraId="0E93831D" w14:textId="4B6229DC" w:rsidR="00CD4F20" w:rsidRDefault="00326931" w:rsidP="00CD4F20">
      <w:pPr>
        <w:pStyle w:val="Heading3"/>
      </w:pPr>
      <w:bookmarkStart w:id="1263" w:name="_Toc5787629"/>
      <w:proofErr w:type="spellStart"/>
      <w:r>
        <w:t>stepOverEdgeCount</w:t>
      </w:r>
      <w:proofErr w:type="spellEnd"/>
      <w:r w:rsidR="00CD4F20">
        <w:t xml:space="preserve"> property</w:t>
      </w:r>
      <w:bookmarkEnd w:id="126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3B4450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3012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29A9B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5B400D0" w14:textId="1AD56C3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15902C38" w14:textId="67491A81"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65787A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7D1411F8" w14:textId="7478D6A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264" w:name="_Ref493427479"/>
      <w:bookmarkStart w:id="1265" w:name="_Toc5787630"/>
      <w:r>
        <w:t>stack object</w:t>
      </w:r>
      <w:bookmarkEnd w:id="1264"/>
      <w:bookmarkEnd w:id="1265"/>
    </w:p>
    <w:p w14:paraId="5A2500F3" w14:textId="474DE860" w:rsidR="006E546E" w:rsidRDefault="006E546E" w:rsidP="006E546E">
      <w:pPr>
        <w:pStyle w:val="Heading3"/>
      </w:pPr>
      <w:bookmarkStart w:id="1266" w:name="_Toc5787631"/>
      <w:r>
        <w:t>General</w:t>
      </w:r>
      <w:bookmarkEnd w:id="126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67" w:name="_Ref503361859"/>
      <w:bookmarkStart w:id="1268" w:name="_Toc5787632"/>
      <w:r>
        <w:t>message property</w:t>
      </w:r>
      <w:bookmarkEnd w:id="1267"/>
      <w:bookmarkEnd w:id="1268"/>
    </w:p>
    <w:p w14:paraId="2BDF4228" w14:textId="0982881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301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69" w:name="_Toc5787633"/>
      <w:r>
        <w:t>frames property</w:t>
      </w:r>
      <w:bookmarkEnd w:id="1269"/>
    </w:p>
    <w:p w14:paraId="469B2FA7" w14:textId="21F466F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53012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270" w:name="_Ref493494398"/>
      <w:bookmarkStart w:id="1271" w:name="_Toc5787634"/>
      <w:proofErr w:type="spellStart"/>
      <w:r>
        <w:t>stackFrame</w:t>
      </w:r>
      <w:proofErr w:type="spellEnd"/>
      <w:r>
        <w:t xml:space="preserve"> object</w:t>
      </w:r>
      <w:bookmarkEnd w:id="1270"/>
      <w:bookmarkEnd w:id="1271"/>
    </w:p>
    <w:p w14:paraId="440DEBE2" w14:textId="2D9664B2" w:rsidR="006E546E" w:rsidRDefault="006E546E" w:rsidP="006E546E">
      <w:pPr>
        <w:pStyle w:val="Heading3"/>
      </w:pPr>
      <w:bookmarkStart w:id="1272" w:name="_Toc5787635"/>
      <w:r>
        <w:t>General</w:t>
      </w:r>
      <w:bookmarkEnd w:id="1272"/>
    </w:p>
    <w:p w14:paraId="7DA1CA9D" w14:textId="3DDA3E1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530128">
        <w:t>3.40</w:t>
      </w:r>
      <w:r>
        <w:fldChar w:fldCharType="end"/>
      </w:r>
      <w:r w:rsidRPr="00F41277">
        <w:t>).</w:t>
      </w:r>
    </w:p>
    <w:p w14:paraId="595703CE" w14:textId="2E0FEEF4" w:rsidR="00D10846" w:rsidRDefault="003F0742" w:rsidP="006E546E">
      <w:pPr>
        <w:pStyle w:val="Heading3"/>
      </w:pPr>
      <w:bookmarkStart w:id="1273" w:name="_Ref503362303"/>
      <w:bookmarkStart w:id="1274" w:name="_Toc5787636"/>
      <w:r>
        <w:t xml:space="preserve">location </w:t>
      </w:r>
      <w:r w:rsidR="00D10846">
        <w:t>property</w:t>
      </w:r>
      <w:bookmarkEnd w:id="1273"/>
      <w:bookmarkEnd w:id="1274"/>
    </w:p>
    <w:p w14:paraId="075462B0" w14:textId="2E14C2A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30128">
        <w:t>3.26</w:t>
      </w:r>
      <w:r w:rsidR="003F0742">
        <w:fldChar w:fldCharType="end"/>
      </w:r>
      <w:r>
        <w:t>) specifying the location to which this stack frame refers.</w:t>
      </w:r>
    </w:p>
    <w:p w14:paraId="4ABAFAEB" w14:textId="487C084B" w:rsidR="006E546E" w:rsidRDefault="006E546E" w:rsidP="006E546E">
      <w:pPr>
        <w:pStyle w:val="Heading3"/>
      </w:pPr>
      <w:bookmarkStart w:id="1275" w:name="_Toc5787637"/>
      <w:r>
        <w:t>module property</w:t>
      </w:r>
      <w:bookmarkEnd w:id="127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76" w:name="_Toc5787638"/>
      <w:proofErr w:type="spellStart"/>
      <w:r>
        <w:t>threadId</w:t>
      </w:r>
      <w:proofErr w:type="spellEnd"/>
      <w:r>
        <w:t xml:space="preserve"> property</w:t>
      </w:r>
      <w:bookmarkEnd w:id="1276"/>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277" w:name="_Toc5787639"/>
      <w:r>
        <w:lastRenderedPageBreak/>
        <w:t>parameters property</w:t>
      </w:r>
      <w:bookmarkEnd w:id="127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278" w:name="_Ref493427581"/>
      <w:bookmarkStart w:id="1279" w:name="_Ref493427754"/>
      <w:bookmarkStart w:id="1280" w:name="_Toc5787640"/>
      <w:proofErr w:type="spellStart"/>
      <w:r>
        <w:t>thread</w:t>
      </w:r>
      <w:r w:rsidR="007D2F0F">
        <w:t>FlowLocation</w:t>
      </w:r>
      <w:proofErr w:type="spellEnd"/>
      <w:r w:rsidR="007D2F0F">
        <w:t xml:space="preserve"> </w:t>
      </w:r>
      <w:r w:rsidR="006E546E">
        <w:t>object</w:t>
      </w:r>
      <w:bookmarkEnd w:id="1278"/>
      <w:bookmarkEnd w:id="1279"/>
      <w:bookmarkEnd w:id="1280"/>
    </w:p>
    <w:p w14:paraId="6AFFA125" w14:textId="72CDB951" w:rsidR="006E546E" w:rsidRDefault="006E546E" w:rsidP="006E546E">
      <w:pPr>
        <w:pStyle w:val="Heading3"/>
      </w:pPr>
      <w:bookmarkStart w:id="1281" w:name="_Toc5787641"/>
      <w:r>
        <w:t>General</w:t>
      </w:r>
      <w:bookmarkEnd w:id="1281"/>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282" w:name="_Toc5787642"/>
      <w:r>
        <w:t>index property</w:t>
      </w:r>
      <w:bookmarkEnd w:id="1282"/>
    </w:p>
    <w:p w14:paraId="4F445303" w14:textId="679BD81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530128">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ins w:id="1283" w:author="Laurence Golding" w:date="2019-04-11T14:40:00Z">
        <w:r w:rsidR="008C25E5">
          <w:t>in</w:t>
        </w:r>
      </w:ins>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471CE274"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30128">
        <w:t>3.42.9</w:t>
      </w:r>
      <w:r w:rsidR="00363F84">
        <w:fldChar w:fldCharType="end"/>
      </w:r>
      <w:r>
        <w:t>).</w:t>
      </w:r>
    </w:p>
    <w:p w14:paraId="49EE7C5D" w14:textId="0FEEEB7F" w:rsidR="006E546E" w:rsidRDefault="007D2F0F" w:rsidP="006E546E">
      <w:pPr>
        <w:pStyle w:val="Heading3"/>
      </w:pPr>
      <w:bookmarkStart w:id="1284" w:name="_Ref493497783"/>
      <w:bookmarkStart w:id="1285" w:name="_Ref493499799"/>
      <w:bookmarkStart w:id="1286" w:name="_Toc5787643"/>
      <w:r>
        <w:t xml:space="preserve">location </w:t>
      </w:r>
      <w:r w:rsidR="006E546E">
        <w:t>property</w:t>
      </w:r>
      <w:bookmarkEnd w:id="1284"/>
      <w:bookmarkEnd w:id="1285"/>
      <w:bookmarkEnd w:id="1286"/>
    </w:p>
    <w:p w14:paraId="4354E1E2" w14:textId="3AAAB682"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30128">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471693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30128">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DBD1C09"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530128">
        <w:t>3.42.11</w:t>
      </w:r>
      <w:r w:rsidR="000A451A">
        <w:fldChar w:fldCharType="end"/>
      </w:r>
      <w:r>
        <w:t>) to ensure that the location in the external program executes before the location in the program being analyzed.</w:t>
      </w:r>
    </w:p>
    <w:p w14:paraId="33DB1A87" w14:textId="3A481500"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30128">
        <w:t>3.33</w:t>
      </w:r>
      <w:r w:rsidR="000A451A">
        <w:fldChar w:fldCharType="end"/>
      </w:r>
      <w:r>
        <w:t>).</w:t>
      </w:r>
    </w:p>
    <w:p w14:paraId="77957EDD" w14:textId="7A754F4D"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530128">
        <w:t>3.33.3</w:t>
      </w:r>
      <w:r w:rsidR="000A451A">
        <w:fldChar w:fldCharType="end"/>
      </w:r>
      <w:r>
        <w:t>.</w:t>
      </w:r>
    </w:p>
    <w:p w14:paraId="3D30CB9D" w14:textId="4B1E2B2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30128">
        <w:t>3.34</w:t>
      </w:r>
      <w:r w:rsidR="000A451A">
        <w:fldChar w:fldCharType="end"/>
      </w:r>
      <w:r>
        <w:t>).</w:t>
      </w:r>
    </w:p>
    <w:p w14:paraId="14000C19" w14:textId="67B8E0BB"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3012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A1FE3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30128">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287" w:name="_Toc5787644"/>
      <w:r>
        <w:t>module property</w:t>
      </w:r>
      <w:bookmarkEnd w:id="128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88" w:name="_Toc5787645"/>
      <w:r>
        <w:t>stack property</w:t>
      </w:r>
      <w:bookmarkEnd w:id="1288"/>
    </w:p>
    <w:p w14:paraId="1FCE52C5" w14:textId="02588068"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30128">
        <w:t>3.40</w:t>
      </w:r>
      <w:r>
        <w:fldChar w:fldCharType="end"/>
      </w:r>
      <w:r>
        <w:t>) that represents the call stack leading to this location.</w:t>
      </w:r>
    </w:p>
    <w:p w14:paraId="56F58A7C" w14:textId="61D58423" w:rsidR="00BE7602" w:rsidRDefault="00BE7602" w:rsidP="00BE7602">
      <w:pPr>
        <w:pStyle w:val="Heading3"/>
      </w:pPr>
      <w:bookmarkStart w:id="1289" w:name="_Toc5787646"/>
      <w:r>
        <w:lastRenderedPageBreak/>
        <w:t>request property</w:t>
      </w:r>
      <w:bookmarkEnd w:id="1289"/>
    </w:p>
    <w:p w14:paraId="573B2A39" w14:textId="566BEC6D"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1290" w:name="_Toc5787647"/>
      <w:r>
        <w:t>response object</w:t>
      </w:r>
      <w:bookmarkEnd w:id="1290"/>
    </w:p>
    <w:p w14:paraId="6B0FC925" w14:textId="6459A87D"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291" w:name="_Toc5787648"/>
      <w:r>
        <w:t>kind</w:t>
      </w:r>
      <w:r w:rsidR="00A175AD">
        <w:t>s</w:t>
      </w:r>
      <w:r>
        <w:t xml:space="preserve"> property</w:t>
      </w:r>
      <w:bookmarkEnd w:id="1291"/>
    </w:p>
    <w:p w14:paraId="243641AC" w14:textId="7C4DAD10" w:rsidR="001E43DC" w:rsidRDefault="00D31582" w:rsidP="00D31582">
      <w:bookmarkStart w:id="129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3012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w:t>
      </w:r>
      <w:del w:id="1293" w:author="Laurence Golding" w:date="2019-04-11T14:41:00Z">
        <w:r w:rsidR="00CA15BF" w:rsidDel="003A4F88">
          <w:delText xml:space="preserve">a </w:delText>
        </w:r>
      </w:del>
      <w:r w:rsidR="00CA15BF">
        <w:t>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ins w:id="1294" w:author="Laurence Golding" w:date="2019-04-11T14:42:00Z">
        <w:r w:rsidR="00CF3BD3">
          <w:t xml:space="preserve"> a</w:t>
        </w:r>
      </w:ins>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00FBC310" w:rsidR="00CA15BF" w:rsidRDefault="00CA15BF" w:rsidP="00D25ACF">
      <w:pPr>
        <w:pStyle w:val="ListParagraph"/>
        <w:numPr>
          <w:ilvl w:val="0"/>
          <w:numId w:val="75"/>
        </w:numPr>
      </w:pPr>
      <w:r>
        <w:rPr>
          <w:rStyle w:val="CODEtemp"/>
        </w:rPr>
        <w:t>"unreachable"</w:t>
      </w:r>
      <w:r>
        <w:t>: Code at this location is unreachable.</w:t>
      </w:r>
      <w:ins w:id="1295" w:author="Laurence Golding" w:date="2019-04-12T09:58:00Z">
        <w:r w:rsidR="007E5918">
          <w:br/>
        </w:r>
        <w:bookmarkStart w:id="1296" w:name="_Hlk5955932"/>
        <w:commentRangeStart w:id="1297"/>
        <w:r w:rsidR="007E5918">
          <w:t>NOTE</w:t>
        </w:r>
      </w:ins>
      <w:commentRangeEnd w:id="1297"/>
      <w:ins w:id="1298" w:author="Laurence Golding" w:date="2019-04-12T10:07:00Z">
        <w:r w:rsidR="00C84716">
          <w:rPr>
            <w:rStyle w:val="CommentReference"/>
          </w:rPr>
          <w:commentReference w:id="1297"/>
        </w:r>
      </w:ins>
      <w:ins w:id="1299" w:author="Laurence Golding" w:date="2019-04-12T09:58:00Z">
        <w:r w:rsidR="007E5918">
          <w:t>: Some analysis tool</w:t>
        </w:r>
      </w:ins>
      <w:ins w:id="1300" w:author="Laurence Golding" w:date="2019-04-12T10:03:00Z">
        <w:r w:rsidR="00227AB5">
          <w:t xml:space="preserve">s effectively “uncomment” unreachable code, allowing a simulated execution to flow through it. </w:t>
        </w:r>
      </w:ins>
      <w:ins w:id="1301" w:author="Laurence Golding" w:date="2019-04-12T10:04:00Z">
        <w:r w:rsidR="00227AB5">
          <w:t xml:space="preserve">If such a tool detected a problem in the </w:t>
        </w:r>
      </w:ins>
      <w:ins w:id="1302" w:author="Laurence Golding" w:date="2019-04-12T10:05:00Z">
        <w:r w:rsidR="00227AB5">
          <w:t>uncommented</w:t>
        </w:r>
      </w:ins>
      <w:ins w:id="1303" w:author="Laurence Golding" w:date="2019-04-12T10:04:00Z">
        <w:r w:rsidR="00227AB5">
          <w:t xml:space="preserve"> code, it could </w:t>
        </w:r>
        <w:r w:rsidR="00227AB5">
          <w:lastRenderedPageBreak/>
          <w:t xml:space="preserve">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ins>
      <w:bookmarkEnd w:id="1296"/>
      <w:ins w:id="1304" w:author="Laurence Golding" w:date="2019-04-13T10:45:00Z">
        <w:r w:rsidR="002231F2">
          <w:t xml:space="preserve"> An engineering team</w:t>
        </w:r>
      </w:ins>
      <w:ins w:id="1305" w:author="Laurence Golding" w:date="2019-04-13T10:46:00Z">
        <w:r w:rsidR="002231F2">
          <w:t xml:space="preserve"> might then decide to treat this problem with lower priority.</w:t>
        </w:r>
      </w:ins>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306" w:name="_Ref510090188"/>
      <w:bookmarkEnd w:id="129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1307" w:name="_Ref4830291"/>
      <w:bookmarkStart w:id="1308" w:name="_Ref4830307"/>
      <w:bookmarkStart w:id="1309" w:name="_Ref4830331"/>
      <w:bookmarkStart w:id="1310" w:name="_Ref4830346"/>
      <w:bookmarkStart w:id="1311" w:name="_Ref4830357"/>
      <w:bookmarkStart w:id="1312" w:name="_Ref4830368"/>
      <w:bookmarkStart w:id="1313" w:name="_Toc5787649"/>
      <w:r>
        <w:t>state property</w:t>
      </w:r>
      <w:bookmarkEnd w:id="1306"/>
      <w:bookmarkEnd w:id="1307"/>
      <w:bookmarkEnd w:id="1308"/>
      <w:bookmarkEnd w:id="1309"/>
      <w:bookmarkEnd w:id="1310"/>
      <w:bookmarkEnd w:id="1311"/>
      <w:bookmarkEnd w:id="1312"/>
      <w:bookmarkEnd w:id="1313"/>
    </w:p>
    <w:p w14:paraId="0DD0B49A" w14:textId="405AD95F"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30128">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314"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314"/>
    </w:p>
    <w:p w14:paraId="4D0F4140" w14:textId="5DEA716E" w:rsidR="00EC5F35" w:rsidRDefault="00EC5F35" w:rsidP="00EC5F35">
      <w:pPr>
        <w:pStyle w:val="Heading3"/>
      </w:pPr>
      <w:bookmarkStart w:id="1315" w:name="_Ref510008884"/>
      <w:bookmarkStart w:id="1316" w:name="_Toc5787650"/>
      <w:proofErr w:type="spellStart"/>
      <w:r>
        <w:t>nestingLevel</w:t>
      </w:r>
      <w:proofErr w:type="spellEnd"/>
      <w:r>
        <w:t xml:space="preserve"> property</w:t>
      </w:r>
      <w:bookmarkEnd w:id="1315"/>
      <w:bookmarkEnd w:id="131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317" w:name="_Ref510008873"/>
      <w:bookmarkStart w:id="1318" w:name="_Toc5787651"/>
      <w:proofErr w:type="spellStart"/>
      <w:r>
        <w:t>executionOrder</w:t>
      </w:r>
      <w:proofErr w:type="spellEnd"/>
      <w:r>
        <w:t xml:space="preserve"> property</w:t>
      </w:r>
      <w:bookmarkEnd w:id="1317"/>
      <w:bookmarkEnd w:id="1318"/>
    </w:p>
    <w:p w14:paraId="61CA929F" w14:textId="7A6E057A"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530128">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319" w:name="_Toc5787652"/>
      <w:proofErr w:type="spellStart"/>
      <w:r>
        <w:lastRenderedPageBreak/>
        <w:t>executionTimeUtc</w:t>
      </w:r>
      <w:proofErr w:type="spellEnd"/>
      <w:r>
        <w:t xml:space="preserve"> </w:t>
      </w:r>
      <w:r w:rsidR="005D2999">
        <w:t>property</w:t>
      </w:r>
      <w:bookmarkEnd w:id="1319"/>
    </w:p>
    <w:p w14:paraId="27A7FA38" w14:textId="2C0520A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320" w:name="_Toc5787653"/>
      <w:r>
        <w:t>importance property</w:t>
      </w:r>
      <w:bookmarkEnd w:id="132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1321" w:name="_Ref5715197"/>
      <w:bookmarkStart w:id="1322" w:name="_Toc5787654"/>
      <w:r>
        <w:t>request object</w:t>
      </w:r>
      <w:bookmarkEnd w:id="1321"/>
      <w:bookmarkEnd w:id="1322"/>
    </w:p>
    <w:p w14:paraId="7512676F" w14:textId="77777777" w:rsidR="00924F08" w:rsidRDefault="00924F08" w:rsidP="00924F08">
      <w:pPr>
        <w:pStyle w:val="Heading3"/>
        <w:numPr>
          <w:ilvl w:val="2"/>
          <w:numId w:val="2"/>
        </w:numPr>
      </w:pPr>
      <w:bookmarkStart w:id="1323" w:name="_Toc5787655"/>
      <w:r>
        <w:t>General</w:t>
      </w:r>
      <w:bookmarkEnd w:id="1323"/>
    </w:p>
    <w:p w14:paraId="5E170728" w14:textId="6D259AB5"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30128">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62ED1CE7" w:rsidR="00672D1E" w:rsidRDefault="00672D1E" w:rsidP="00672D1E">
      <w:r>
        <w:t xml:space="preserve">A </w:t>
      </w:r>
      <w:r w:rsidRPr="00672D1E">
        <w:rPr>
          <w:rStyle w:val="CODEtemp"/>
        </w:rPr>
        <w:t>request</w:t>
      </w:r>
      <w:r>
        <w:t xml:space="preserve"> object </w:t>
      </w:r>
      <w:del w:id="1324" w:author="Laurence Golding" w:date="2019-04-11T14:32:00Z">
        <w:r w:rsidDel="00071B0C">
          <w:delText>need not</w:delText>
        </w:r>
      </w:del>
      <w:ins w:id="1325" w:author="Laurence Golding" w:date="2019-04-11T14:32:00Z">
        <w:r w:rsidR="00071B0C">
          <w:t>does not need to</w:t>
        </w:r>
      </w:ins>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1326" w:name="_Ref5717605"/>
      <w:bookmarkStart w:id="1327" w:name="_Toc5787656"/>
      <w:r>
        <w:t>i</w:t>
      </w:r>
      <w:r w:rsidR="00924F08">
        <w:t>ndex property</w:t>
      </w:r>
      <w:bookmarkEnd w:id="1326"/>
      <w:bookmarkEnd w:id="1327"/>
    </w:p>
    <w:p w14:paraId="4D8A5D82" w14:textId="0DBDD5B4"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530128">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1328" w:name="_Ref5717741"/>
      <w:bookmarkStart w:id="1329" w:name="_Toc5787657"/>
      <w:r>
        <w:t>protocol property</w:t>
      </w:r>
      <w:bookmarkEnd w:id="1328"/>
      <w:bookmarkEnd w:id="1329"/>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330" w:name="_Ref5717749"/>
      <w:bookmarkStart w:id="1331" w:name="_Toc5787658"/>
      <w:r>
        <w:t>version property</w:t>
      </w:r>
      <w:bookmarkEnd w:id="1330"/>
      <w:bookmarkEnd w:id="1331"/>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332" w:name="_Ref5717757"/>
      <w:bookmarkStart w:id="1333" w:name="_Toc5787659"/>
      <w:r>
        <w:t>target</w:t>
      </w:r>
      <w:r w:rsidR="00924F08">
        <w:t xml:space="preserve"> property</w:t>
      </w:r>
      <w:bookmarkEnd w:id="1332"/>
      <w:bookmarkEnd w:id="1333"/>
    </w:p>
    <w:p w14:paraId="1A2A3B5C" w14:textId="305974E9"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334" w:name="_Ref5717763"/>
      <w:bookmarkStart w:id="1335" w:name="_Toc5787660"/>
      <w:r>
        <w:t>method property</w:t>
      </w:r>
      <w:bookmarkEnd w:id="1334"/>
      <w:bookmarkEnd w:id="1335"/>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336" w:name="_Ref5723069"/>
      <w:bookmarkStart w:id="1337" w:name="_Toc5787661"/>
      <w:r>
        <w:t>headers property</w:t>
      </w:r>
      <w:bookmarkEnd w:id="1336"/>
      <w:bookmarkEnd w:id="1337"/>
    </w:p>
    <w:p w14:paraId="422D7A31" w14:textId="36AC4EFD"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338" w:name="_Toc5787662"/>
      <w:r>
        <w:t>parameters property</w:t>
      </w:r>
      <w:bookmarkEnd w:id="1338"/>
    </w:p>
    <w:p w14:paraId="7CA81D5B" w14:textId="5A20EFC8"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30128">
        <w:t>3.6</w:t>
      </w:r>
      <w:r>
        <w:fldChar w:fldCharType="end"/>
      </w:r>
      <w:r>
        <w:t>) whose property names are the names of the parameters in the request and whose corresponding values are the values of those parameters.</w:t>
      </w:r>
    </w:p>
    <w:p w14:paraId="505B1EC8" w14:textId="216D003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30128">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30128">
        <w:t>3.43.5</w:t>
      </w:r>
      <w:r>
        <w:fldChar w:fldCharType="end"/>
      </w:r>
      <w:r>
        <w:t>).</w:t>
      </w:r>
    </w:p>
    <w:p w14:paraId="587B18A1" w14:textId="77777777" w:rsidR="00924F08" w:rsidRDefault="00924F08" w:rsidP="00924F08">
      <w:pPr>
        <w:pStyle w:val="Heading3"/>
        <w:numPr>
          <w:ilvl w:val="2"/>
          <w:numId w:val="2"/>
        </w:numPr>
      </w:pPr>
      <w:bookmarkStart w:id="1339" w:name="_Ref5724016"/>
      <w:bookmarkStart w:id="1340" w:name="_Toc5787663"/>
      <w:r>
        <w:t>body property</w:t>
      </w:r>
      <w:bookmarkEnd w:id="1339"/>
      <w:bookmarkEnd w:id="1340"/>
    </w:p>
    <w:p w14:paraId="7467CB75" w14:textId="2217FA28"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request.</w:t>
      </w:r>
    </w:p>
    <w:p w14:paraId="47BEE5B9" w14:textId="39CAE2CF"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11EAA4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30128">
        <w:t>3.1</w:t>
      </w:r>
      <w:r w:rsidR="00141A1E">
        <w:fldChar w:fldCharType="end"/>
      </w:r>
      <w:r w:rsidR="00141A1E">
        <w:t>)</w:t>
      </w:r>
      <w:r>
        <w:t>.</w:t>
      </w:r>
    </w:p>
    <w:p w14:paraId="4E221FA4" w14:textId="6C37D06D"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30128">
        <w:t>3.43.7</w:t>
      </w:r>
      <w:r>
        <w:fldChar w:fldCharType="end"/>
      </w:r>
      <w:r>
        <w:t xml:space="preserve">), for example, </w:t>
      </w:r>
      <w:r w:rsidRPr="00141A1E">
        <w:rPr>
          <w:rStyle w:val="CODEtemp"/>
        </w:rPr>
        <w:t>"text/plain; charset=ascii"</w:t>
      </w:r>
      <w:r>
        <w:t>.</w:t>
      </w:r>
    </w:p>
    <w:p w14:paraId="68C20E2A" w14:textId="26F43359"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1341" w:name="_Ref5715652"/>
      <w:bookmarkStart w:id="1342" w:name="_Toc5787664"/>
      <w:r>
        <w:t>response object</w:t>
      </w:r>
      <w:bookmarkEnd w:id="1341"/>
      <w:bookmarkEnd w:id="1342"/>
    </w:p>
    <w:p w14:paraId="22135673" w14:textId="1AFD5784" w:rsidR="00924F08" w:rsidRDefault="00924F08" w:rsidP="00924F08">
      <w:pPr>
        <w:pStyle w:val="Heading3"/>
      </w:pPr>
      <w:bookmarkStart w:id="1343" w:name="_Toc5787665"/>
      <w:r>
        <w:t>General</w:t>
      </w:r>
      <w:bookmarkEnd w:id="1343"/>
    </w:p>
    <w:p w14:paraId="041334A1" w14:textId="41E6527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530128">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29291405" w:rsidR="00672D1E" w:rsidRDefault="00672D1E" w:rsidP="00672D1E">
      <w:r>
        <w:t xml:space="preserve">A </w:t>
      </w:r>
      <w:r w:rsidRPr="008377A9">
        <w:rPr>
          <w:rStyle w:val="CODEtemp"/>
        </w:rPr>
        <w:t>response</w:t>
      </w:r>
      <w:r>
        <w:t xml:space="preserve"> object </w:t>
      </w:r>
      <w:del w:id="1344" w:author="Laurence Golding" w:date="2019-04-11T14:32:00Z">
        <w:r w:rsidDel="00071B0C">
          <w:delText>need not</w:delText>
        </w:r>
      </w:del>
      <w:ins w:id="1345" w:author="Laurence Golding" w:date="2019-04-11T14:32:00Z">
        <w:r w:rsidR="00071B0C">
          <w:t>does not need to</w:t>
        </w:r>
      </w:ins>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346" w:name="_Ref5717809"/>
      <w:bookmarkStart w:id="1347" w:name="_Toc5787666"/>
      <w:r>
        <w:t>index property</w:t>
      </w:r>
      <w:bookmarkEnd w:id="1346"/>
      <w:bookmarkEnd w:id="1347"/>
    </w:p>
    <w:p w14:paraId="3ED1A643" w14:textId="75832B05"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530128">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1348" w:name="_Ref5717825"/>
      <w:bookmarkStart w:id="1349" w:name="_Toc5787667"/>
      <w:r>
        <w:t>protocol property</w:t>
      </w:r>
      <w:bookmarkEnd w:id="1348"/>
      <w:bookmarkEnd w:id="1349"/>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350" w:name="_Ref5717831"/>
      <w:bookmarkStart w:id="1351" w:name="_Toc5787668"/>
      <w:r>
        <w:t>version property</w:t>
      </w:r>
      <w:bookmarkEnd w:id="1350"/>
      <w:bookmarkEnd w:id="1351"/>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352" w:name="_Ref5717869"/>
      <w:bookmarkStart w:id="1353" w:name="_Toc5787669"/>
      <w:proofErr w:type="spellStart"/>
      <w:r>
        <w:lastRenderedPageBreak/>
        <w:t>statusCode</w:t>
      </w:r>
      <w:proofErr w:type="spellEnd"/>
      <w:r>
        <w:t xml:space="preserve"> property</w:t>
      </w:r>
      <w:bookmarkEnd w:id="1352"/>
      <w:bookmarkEnd w:id="1353"/>
    </w:p>
    <w:p w14:paraId="5F838345" w14:textId="4F645FA7"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w:t>
      </w:r>
      <w:del w:id="1354" w:author="Laurence Golding" w:date="2019-04-11T14:44:00Z">
        <w:r w:rsidDel="000F2906">
          <w:delText xml:space="preserve">in </w:delText>
        </w:r>
      </w:del>
      <w:r>
        <w:t>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355" w:name="_Ref5717858"/>
      <w:bookmarkStart w:id="1356" w:name="_Toc5787670"/>
      <w:proofErr w:type="spellStart"/>
      <w:r>
        <w:t>reasonPhrase</w:t>
      </w:r>
      <w:proofErr w:type="spellEnd"/>
      <w:r>
        <w:t xml:space="preserve"> property</w:t>
      </w:r>
      <w:bookmarkEnd w:id="1355"/>
      <w:bookmarkEnd w:id="1356"/>
    </w:p>
    <w:p w14:paraId="0318BF2F" w14:textId="262338C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530128">
        <w:t>3.44.5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357" w:name="_Ref5723562"/>
      <w:bookmarkStart w:id="1358" w:name="_Toc5787671"/>
      <w:r>
        <w:t>headers property</w:t>
      </w:r>
      <w:bookmarkEnd w:id="1357"/>
      <w:bookmarkEnd w:id="1358"/>
    </w:p>
    <w:p w14:paraId="49F79F55" w14:textId="04C6AFD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359" w:name="_Toc5787672"/>
      <w:r>
        <w:t>body property</w:t>
      </w:r>
      <w:bookmarkEnd w:id="1359"/>
    </w:p>
    <w:p w14:paraId="4EEA2828" w14:textId="05074234"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response.</w:t>
      </w:r>
    </w:p>
    <w:p w14:paraId="08136C23" w14:textId="08882181"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B6209C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30128">
        <w:t>3.1</w:t>
      </w:r>
      <w:r>
        <w:fldChar w:fldCharType="end"/>
      </w:r>
      <w:r>
        <w:t>).</w:t>
      </w:r>
    </w:p>
    <w:p w14:paraId="5E414B4C" w14:textId="6ED1217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30128">
        <w:t>3.44.7</w:t>
      </w:r>
      <w:r>
        <w:fldChar w:fldCharType="end"/>
      </w:r>
      <w:r>
        <w:t xml:space="preserve">), for example, </w:t>
      </w:r>
      <w:r w:rsidRPr="00141A1E">
        <w:rPr>
          <w:rStyle w:val="CODEtemp"/>
        </w:rPr>
        <w:t>"text/plain; charset=ascii"</w:t>
      </w:r>
      <w:r>
        <w:t>.</w:t>
      </w:r>
    </w:p>
    <w:p w14:paraId="09F28572" w14:textId="2EE3D47A"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360" w:name="_Ref529368289"/>
      <w:bookmarkStart w:id="1361" w:name="_Toc5787673"/>
      <w:proofErr w:type="spellStart"/>
      <w:r>
        <w:t>resultProvenance</w:t>
      </w:r>
      <w:proofErr w:type="spellEnd"/>
      <w:r>
        <w:t xml:space="preserve"> object</w:t>
      </w:r>
      <w:bookmarkEnd w:id="1360"/>
      <w:bookmarkEnd w:id="1361"/>
    </w:p>
    <w:p w14:paraId="75BA9795" w14:textId="77777777" w:rsidR="00C82EC9" w:rsidRDefault="00C82EC9" w:rsidP="00C82EC9">
      <w:pPr>
        <w:pStyle w:val="Heading3"/>
        <w:numPr>
          <w:ilvl w:val="2"/>
          <w:numId w:val="2"/>
        </w:numPr>
      </w:pPr>
      <w:bookmarkStart w:id="1362" w:name="_Toc5787674"/>
      <w:r>
        <w:t>General</w:t>
      </w:r>
      <w:bookmarkEnd w:id="1362"/>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363" w:name="_Toc5787675"/>
      <w:proofErr w:type="spellStart"/>
      <w:r>
        <w:t>firstDetectionTimeUtc</w:t>
      </w:r>
      <w:proofErr w:type="spellEnd"/>
      <w:r>
        <w:t xml:space="preserve"> property</w:t>
      </w:r>
      <w:bookmarkEnd w:id="1363"/>
    </w:p>
    <w:p w14:paraId="65E11777" w14:textId="43C87098"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364" w:name="_Toc5787676"/>
      <w:proofErr w:type="spellStart"/>
      <w:r>
        <w:t>lastDetectionTimeUtc</w:t>
      </w:r>
      <w:proofErr w:type="spellEnd"/>
      <w:r>
        <w:t xml:space="preserve"> property</w:t>
      </w:r>
      <w:bookmarkEnd w:id="1364"/>
    </w:p>
    <w:p w14:paraId="16F93DF5" w14:textId="03D9BF6B"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46566D4"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5301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3012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365" w:name="_Toc5787677"/>
      <w:proofErr w:type="spellStart"/>
      <w:r>
        <w:t>firstDetectionRunGuid</w:t>
      </w:r>
      <w:proofErr w:type="spellEnd"/>
      <w:r>
        <w:t xml:space="preserve"> property</w:t>
      </w:r>
      <w:bookmarkEnd w:id="1365"/>
    </w:p>
    <w:p w14:paraId="6DA0C3FD" w14:textId="295643E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366" w:name="_Toc5787678"/>
      <w:proofErr w:type="spellStart"/>
      <w:r>
        <w:t>lastDetectionRunGuid</w:t>
      </w:r>
      <w:proofErr w:type="spellEnd"/>
      <w:r>
        <w:t xml:space="preserve"> property</w:t>
      </w:r>
      <w:bookmarkEnd w:id="1366"/>
    </w:p>
    <w:p w14:paraId="35285F82" w14:textId="48A848B4"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367" w:name="_Ref4232561"/>
      <w:bookmarkStart w:id="1368" w:name="_Toc5787679"/>
      <w:proofErr w:type="spellStart"/>
      <w:r>
        <w:t>invocationIndex</w:t>
      </w:r>
      <w:proofErr w:type="spellEnd"/>
      <w:r>
        <w:t xml:space="preserve"> property</w:t>
      </w:r>
      <w:bookmarkEnd w:id="1367"/>
      <w:bookmarkEnd w:id="1368"/>
    </w:p>
    <w:p w14:paraId="7B6EA25C" w14:textId="13BB8A6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530128">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3012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369" w:name="_Ref532468570"/>
      <w:bookmarkStart w:id="1370" w:name="_Toc5787680"/>
      <w:proofErr w:type="spellStart"/>
      <w:r>
        <w:lastRenderedPageBreak/>
        <w:t>conversionSources</w:t>
      </w:r>
      <w:proofErr w:type="spellEnd"/>
      <w:r>
        <w:t xml:space="preserve"> property</w:t>
      </w:r>
      <w:bookmarkEnd w:id="1369"/>
      <w:bookmarkEnd w:id="137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B3EDE11"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53012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30128">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3ACD5653"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del w:id="1371" w:author="Laurence Golding" w:date="2019-04-11T14:44:00Z">
        <w:r w:rsidRPr="00A03AEF" w:rsidDel="000F2906">
          <w:rPr>
            <w:rStyle w:val="CODEtemp"/>
          </w:rPr>
          <w:delText>conversionProvenance</w:delText>
        </w:r>
        <w:r w:rsidDel="000F2906">
          <w:delText xml:space="preserve"> </w:delText>
        </w:r>
      </w:del>
      <w:proofErr w:type="spellStart"/>
      <w:ins w:id="1372" w:author="Laurence Golding" w:date="2019-04-11T14:44:00Z">
        <w:r w:rsidR="000F2906" w:rsidRPr="00A03AEF">
          <w:rPr>
            <w:rStyle w:val="CODEtemp"/>
          </w:rPr>
          <w:t>conversion</w:t>
        </w:r>
      </w:ins>
      <w:ins w:id="1373" w:author="Laurence Golding" w:date="2019-04-11T14:45:00Z">
        <w:r w:rsidR="000F2906">
          <w:rPr>
            <w:rStyle w:val="CODEtemp"/>
          </w:rPr>
          <w:t>Sources</w:t>
        </w:r>
      </w:ins>
      <w:proofErr w:type="spellEnd"/>
      <w:ins w:id="1374" w:author="Laurence Golding" w:date="2019-04-11T14:44:00Z">
        <w:r w:rsidR="000F2906">
          <w:t xml:space="preserve"> </w:t>
        </w:r>
      </w:ins>
      <w:r>
        <w:t xml:space="preserve">is present, its value </w:t>
      </w:r>
      <w:r w:rsidRPr="00A03AEF">
        <w:rPr>
          <w:b/>
        </w:rPr>
        <w:t>SHALL</w:t>
      </w:r>
      <w:r>
        <w:t xml:space="preserve"> be an empty array.</w:t>
      </w:r>
    </w:p>
    <w:p w14:paraId="001D944A" w14:textId="0BEBA619"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5301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EB5357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3012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4A7C41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30128">
        <w:t>3.25.29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3F4A12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30128">
        <w:t>3.27</w:t>
      </w:r>
      <w:r w:rsidR="002D65F3">
        <w:fldChar w:fldCharType="end"/>
      </w:r>
      <w:r w:rsidR="002D65F3">
        <w:t>).</w:t>
      </w:r>
    </w:p>
    <w:p w14:paraId="6D02A6B4" w14:textId="2C9AC5E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3012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AF0F4E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375" w:name="_Ref493407996"/>
      <w:bookmarkStart w:id="1376" w:name="_Ref508814067"/>
      <w:bookmarkStart w:id="1377" w:name="_Ref3908560"/>
      <w:bookmarkStart w:id="1378" w:name="_Toc5787681"/>
      <w:proofErr w:type="spellStart"/>
      <w:r>
        <w:rPr>
          <w:bCs/>
          <w:sz w:val="26"/>
          <w:szCs w:val="26"/>
        </w:rPr>
        <w:t>reportingDescriptor</w:t>
      </w:r>
      <w:proofErr w:type="spellEnd"/>
      <w:r>
        <w:t xml:space="preserve"> </w:t>
      </w:r>
      <w:r w:rsidR="00B86BC7">
        <w:t>object</w:t>
      </w:r>
      <w:bookmarkEnd w:id="1375"/>
      <w:bookmarkEnd w:id="1376"/>
      <w:bookmarkEnd w:id="1377"/>
      <w:bookmarkEnd w:id="1378"/>
    </w:p>
    <w:p w14:paraId="0004BC6E" w14:textId="658F9ED1" w:rsidR="00B86BC7" w:rsidRDefault="00B86BC7" w:rsidP="00B86BC7">
      <w:pPr>
        <w:pStyle w:val="Heading3"/>
      </w:pPr>
      <w:bookmarkStart w:id="1379" w:name="_Toc5787682"/>
      <w:r>
        <w:t>General</w:t>
      </w:r>
      <w:bookmarkEnd w:id="1379"/>
    </w:p>
    <w:p w14:paraId="51CC9E80" w14:textId="3E51DF08"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3012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30128">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380" w:name="_Toc5787683"/>
      <w:r>
        <w:t>Constraints</w:t>
      </w:r>
      <w:bookmarkEnd w:id="1380"/>
    </w:p>
    <w:p w14:paraId="1A1A3719" w14:textId="77A1E94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530128">
        <w:t>3.46.9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530128">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81" w:name="_Ref493408046"/>
      <w:bookmarkStart w:id="1382" w:name="_Toc5787684"/>
      <w:r>
        <w:t>id property</w:t>
      </w:r>
      <w:bookmarkEnd w:id="1381"/>
      <w:bookmarkEnd w:id="1382"/>
    </w:p>
    <w:p w14:paraId="5726A9F8" w14:textId="4773CD1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w:t>
      </w:r>
      <w:del w:id="1383" w:author="Laurence Golding" w:date="2019-04-11T14:46:00Z">
        <w:r w:rsidDel="008F1D94">
          <w:delText xml:space="preserve">containing a </w:delText>
        </w:r>
      </w:del>
      <w:r>
        <w:t>stable, opaque identifier for the rule.</w:t>
      </w:r>
      <w:r w:rsidR="00FB556E">
        <w:t xml:space="preserve"> In the case of a notification, </w:t>
      </w:r>
      <w:proofErr w:type="spellStart"/>
      <w:r w:rsidR="00FB556E" w:rsidRPr="00AF62C2">
        <w:rPr>
          <w:rStyle w:val="CODEtemp"/>
        </w:rPr>
        <w:t>id</w:t>
      </w:r>
      <w:proofErr w:type="spellEnd"/>
      <w:r w:rsidR="00FB556E" w:rsidRPr="00AF62C2">
        <w:t xml:space="preserve"> </w:t>
      </w:r>
      <w:del w:id="1384" w:author="Laurence Golding" w:date="2019-04-11T14:32:00Z">
        <w:r w:rsidR="00FB556E" w:rsidRPr="00AF62C2" w:rsidDel="00071B0C">
          <w:delText>n</w:delText>
        </w:r>
        <w:r w:rsidR="00FB556E" w:rsidDel="00071B0C">
          <w:delText>eed not</w:delText>
        </w:r>
      </w:del>
      <w:ins w:id="1385" w:author="Laurence Golding" w:date="2019-04-11T14:32:00Z">
        <w:r w:rsidR="00071B0C">
          <w:t>does not need</w:t>
        </w:r>
      </w:ins>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745C447F" w:rsidR="00755F38" w:rsidRDefault="00755F38" w:rsidP="00517BAE">
      <w:pPr>
        <w:ind w:left="720"/>
      </w:pPr>
      <w:r>
        <w:t xml:space="preserve">In contrast to rule identifiers, notification identifiers </w:t>
      </w:r>
      <w:del w:id="1386" w:author="Laurence Golding" w:date="2019-04-11T14:32:00Z">
        <w:r w:rsidDel="00071B0C">
          <w:delText>need not</w:delText>
        </w:r>
      </w:del>
      <w:ins w:id="1387" w:author="Laurence Golding" w:date="2019-04-11T14:32:00Z">
        <w:r w:rsidR="00071B0C">
          <w:t>do not need to</w:t>
        </w:r>
      </w:ins>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388" w:name="_Toc5787685"/>
      <w:proofErr w:type="spellStart"/>
      <w:r>
        <w:t>deprecatedIds</w:t>
      </w:r>
      <w:proofErr w:type="spellEnd"/>
      <w:r>
        <w:t xml:space="preserve"> property</w:t>
      </w:r>
      <w:bookmarkEnd w:id="1388"/>
    </w:p>
    <w:p w14:paraId="72B0335E" w14:textId="65338433"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53012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30128">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7BC9F9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530128">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FA65A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w:t>
      </w:r>
      <w:ins w:id="1389" w:author="Laurence Golding" w:date="2019-04-11T14:49:00Z">
        <w:r w:rsidR="00590030">
          <w:rPr>
            <w:rStyle w:val="CODEtemp"/>
          </w:rPr>
          <w:t>s</w:t>
        </w:r>
      </w:ins>
      <w:r>
        <w:rPr>
          <w:rStyle w:val="CODEtemp"/>
        </w:rPr>
        <w:t>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390" w:name="_Ref4137037"/>
      <w:bookmarkStart w:id="1391" w:name="_Toc5787686"/>
      <w:proofErr w:type="spellStart"/>
      <w:r>
        <w:t>guid</w:t>
      </w:r>
      <w:proofErr w:type="spellEnd"/>
      <w:r>
        <w:t xml:space="preserve"> property</w:t>
      </w:r>
      <w:bookmarkEnd w:id="1390"/>
      <w:bookmarkEnd w:id="1391"/>
    </w:p>
    <w:p w14:paraId="52E61F3E" w14:textId="19FA142E"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 uniquely identifies the descriptor.</w:t>
      </w:r>
    </w:p>
    <w:p w14:paraId="0E6A3F82" w14:textId="73FBF90C" w:rsidR="00E3048B" w:rsidRDefault="00E3048B" w:rsidP="00E3048B">
      <w:pPr>
        <w:pStyle w:val="Heading3"/>
      </w:pPr>
      <w:bookmarkStart w:id="1392" w:name="_Toc5787687"/>
      <w:proofErr w:type="spellStart"/>
      <w:r>
        <w:t>deprecatedGuids</w:t>
      </w:r>
      <w:proofErr w:type="spellEnd"/>
      <w:r>
        <w:t xml:space="preserve"> property</w:t>
      </w:r>
      <w:bookmarkEnd w:id="1392"/>
    </w:p>
    <w:p w14:paraId="7C8AD044" w14:textId="33581BE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530128">
        <w:t>3.7.3</w:t>
      </w:r>
      <w:r>
        <w:fldChar w:fldCharType="end"/>
      </w:r>
      <w:r>
        <w:t>) GUID-valued strings (§</w:t>
      </w:r>
      <w:r>
        <w:fldChar w:fldCharType="begin"/>
      </w:r>
      <w:r>
        <w:instrText xml:space="preserve"> REF _Ref514314114 \r \h </w:instrText>
      </w:r>
      <w:r>
        <w:fldChar w:fldCharType="separate"/>
      </w:r>
      <w:r w:rsidR="00530128">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530128">
        <w:t>3.46.5</w:t>
      </w:r>
      <w:r>
        <w:fldChar w:fldCharType="end"/>
      </w:r>
      <w:r>
        <w:t>) for this object.</w:t>
      </w:r>
    </w:p>
    <w:p w14:paraId="04CAE532" w14:textId="4791B51D" w:rsidR="00B86BC7" w:rsidRDefault="00B86BC7" w:rsidP="00B86BC7">
      <w:pPr>
        <w:pStyle w:val="Heading3"/>
      </w:pPr>
      <w:bookmarkStart w:id="1393" w:name="_Ref4422547"/>
      <w:bookmarkStart w:id="1394" w:name="_Toc5787688"/>
      <w:r>
        <w:t>name property</w:t>
      </w:r>
      <w:bookmarkEnd w:id="1393"/>
      <w:bookmarkEnd w:id="1394"/>
    </w:p>
    <w:p w14:paraId="19E18CE8" w14:textId="17D8E8F4"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30128">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395" w:name="_Hlk5876632"/>
      <w:proofErr w:type="spellStart"/>
      <w:r w:rsidR="002778C4" w:rsidRPr="002778C4">
        <w:rPr>
          <w:rStyle w:val="CODEtemp"/>
        </w:rPr>
        <w:t>SpecifyMarshalingForPInvokeStringArguments</w:t>
      </w:r>
      <w:bookmarkEnd w:id="1395"/>
      <w:proofErr w:type="spellEnd"/>
      <w:r w:rsidR="002778C4" w:rsidRPr="002778C4">
        <w:rPr>
          <w:rStyle w:val="CODEtemp"/>
        </w:rPr>
        <w:t>"</w:t>
      </w:r>
    </w:p>
    <w:p w14:paraId="5D2E0983" w14:textId="4FD776A8" w:rsidR="00E3048B" w:rsidRDefault="00E3048B" w:rsidP="00E3048B">
      <w:pPr>
        <w:pStyle w:val="Heading3"/>
      </w:pPr>
      <w:bookmarkStart w:id="1396" w:name="_Toc5787689"/>
      <w:proofErr w:type="spellStart"/>
      <w:r>
        <w:t>deprecatedNames</w:t>
      </w:r>
      <w:proofErr w:type="spellEnd"/>
      <w:r>
        <w:t xml:space="preserve"> property</w:t>
      </w:r>
      <w:bookmarkEnd w:id="1396"/>
    </w:p>
    <w:p w14:paraId="39CAA48F" w14:textId="2EC0821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30128">
        <w:t>3.46.7</w:t>
      </w:r>
      <w:r>
        <w:fldChar w:fldCharType="end"/>
      </w:r>
      <w:r>
        <w:t>) for this object.</w:t>
      </w:r>
    </w:p>
    <w:p w14:paraId="5548973D" w14:textId="301FCA0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30128">
        <w:t>3.18.2</w:t>
      </w:r>
      <w:r w:rsidR="00EC15D0">
        <w:fldChar w:fldCharType="end"/>
      </w:r>
      <w:r w:rsidR="00EC15D0">
        <w:t>)</w:t>
      </w:r>
      <w:r>
        <w:t xml:space="preserve">. </w:t>
      </w:r>
    </w:p>
    <w:p w14:paraId="23ACD4C9" w14:textId="51DFBAE1" w:rsidR="00B86BC7" w:rsidRDefault="00B86BC7" w:rsidP="00B86BC7">
      <w:pPr>
        <w:pStyle w:val="Heading3"/>
      </w:pPr>
      <w:bookmarkStart w:id="1397" w:name="_Ref493510771"/>
      <w:bookmarkStart w:id="1398" w:name="_Toc5787690"/>
      <w:proofErr w:type="spellStart"/>
      <w:r>
        <w:t>shortDescription</w:t>
      </w:r>
      <w:proofErr w:type="spellEnd"/>
      <w:r>
        <w:t xml:space="preserve"> property</w:t>
      </w:r>
      <w:bookmarkEnd w:id="1397"/>
      <w:bookmarkEnd w:id="1398"/>
    </w:p>
    <w:p w14:paraId="529813AC" w14:textId="28EDE5FB"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3012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399" w:name="_Ref493510781"/>
      <w:bookmarkStart w:id="1400" w:name="_Toc5787691"/>
      <w:proofErr w:type="spellStart"/>
      <w:r>
        <w:t>fullDescription</w:t>
      </w:r>
      <w:proofErr w:type="spellEnd"/>
      <w:r>
        <w:t xml:space="preserve"> property</w:t>
      </w:r>
      <w:bookmarkEnd w:id="1399"/>
      <w:bookmarkEnd w:id="1400"/>
    </w:p>
    <w:p w14:paraId="1D1994A2" w14:textId="26AFBFD4"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3012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3A27A81F"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30128">
        <w:t>3.46.9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401" w:name="_Ref493345139"/>
      <w:bookmarkStart w:id="1402" w:name="_Toc5787692"/>
      <w:proofErr w:type="spellStart"/>
      <w:r>
        <w:t>message</w:t>
      </w:r>
      <w:r w:rsidR="00CD2BD7">
        <w:t>Strings</w:t>
      </w:r>
      <w:proofErr w:type="spellEnd"/>
      <w:r>
        <w:t xml:space="preserve"> property</w:t>
      </w:r>
      <w:bookmarkEnd w:id="1401"/>
      <w:bookmarkEnd w:id="1402"/>
    </w:p>
    <w:p w14:paraId="4810A9EB" w14:textId="7C11B50F"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301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3012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05061D">
        <w:t>)</w:t>
      </w:r>
      <w:r w:rsidR="00F67E65">
        <w:t>.</w:t>
      </w:r>
    </w:p>
    <w:p w14:paraId="54AC3DC0" w14:textId="0D42DC6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30128">
        <w:t>3.25.11</w:t>
      </w:r>
      <w:r w:rsidR="003B3A06">
        <w:fldChar w:fldCharType="end"/>
      </w:r>
      <w:r>
        <w:t>, §</w:t>
      </w:r>
      <w:r>
        <w:fldChar w:fldCharType="begin"/>
      </w:r>
      <w:r>
        <w:instrText xml:space="preserve"> REF _Ref508811592 \r \h </w:instrText>
      </w:r>
      <w:r>
        <w:fldChar w:fldCharType="separate"/>
      </w:r>
      <w:r w:rsidR="005301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3B41F14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301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403" w:name="_Toc5787693"/>
      <w:proofErr w:type="spellStart"/>
      <w:r>
        <w:t>help</w:t>
      </w:r>
      <w:r w:rsidR="00326BD5">
        <w:t>Uri</w:t>
      </w:r>
      <w:proofErr w:type="spellEnd"/>
      <w:r>
        <w:t xml:space="preserve"> property</w:t>
      </w:r>
      <w:bookmarkEnd w:id="1403"/>
    </w:p>
    <w:p w14:paraId="782A7DB1" w14:textId="04399EE0"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404" w:name="_Ref503364566"/>
      <w:bookmarkStart w:id="1405" w:name="_Toc5787694"/>
      <w:r>
        <w:lastRenderedPageBreak/>
        <w:t>help property</w:t>
      </w:r>
      <w:bookmarkEnd w:id="1404"/>
      <w:bookmarkEnd w:id="1405"/>
    </w:p>
    <w:p w14:paraId="681BD68F" w14:textId="29A44E6E"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3012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3012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406" w:name="_Ref508894471"/>
      <w:bookmarkStart w:id="1407" w:name="_Ref4233655"/>
      <w:bookmarkStart w:id="1408" w:name="_Toc5787695"/>
      <w:proofErr w:type="spellStart"/>
      <w:r>
        <w:t>defaultConfiguration</w:t>
      </w:r>
      <w:proofErr w:type="spellEnd"/>
      <w:r>
        <w:t xml:space="preserve"> </w:t>
      </w:r>
      <w:r w:rsidR="00164CCB">
        <w:t>property</w:t>
      </w:r>
      <w:bookmarkEnd w:id="1406"/>
      <w:bookmarkEnd w:id="1407"/>
      <w:bookmarkEnd w:id="1408"/>
    </w:p>
    <w:p w14:paraId="566C2663" w14:textId="00B82CC5"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530128">
        <w:t>3.47</w:t>
      </w:r>
      <w:r>
        <w:fldChar w:fldCharType="end"/>
      </w:r>
      <w:r>
        <w:t>)</w:t>
      </w:r>
      <w:r w:rsidRPr="000A7DA8">
        <w:t>.</w:t>
      </w:r>
    </w:p>
    <w:p w14:paraId="7BA3CFE9" w14:textId="1AEBF8E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30128">
        <w:t>3.47</w:t>
      </w:r>
      <w:r>
        <w:fldChar w:fldCharType="end"/>
      </w:r>
      <w:r>
        <w:t>.</w:t>
      </w:r>
    </w:p>
    <w:p w14:paraId="0AFF06D6" w14:textId="51014590"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3012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530128">
        <w:t>3.47.5</w:t>
      </w:r>
      <w:r>
        <w:fldChar w:fldCharType="end"/>
      </w:r>
      <w:r>
        <w:t>).</w:t>
      </w:r>
    </w:p>
    <w:p w14:paraId="54BE3E31" w14:textId="7ACB2A83" w:rsidR="00BB1DE4" w:rsidRDefault="00BB1DE4" w:rsidP="00BB1DE4">
      <w:pPr>
        <w:pStyle w:val="Heading3"/>
      </w:pPr>
      <w:bookmarkStart w:id="1409" w:name="_Ref5367241"/>
      <w:bookmarkStart w:id="1410" w:name="_Toc5787696"/>
      <w:r>
        <w:t>relationships property</w:t>
      </w:r>
      <w:bookmarkEnd w:id="1409"/>
      <w:bookmarkEnd w:id="1410"/>
    </w:p>
    <w:p w14:paraId="5F2ACC30" w14:textId="6EC6C433"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30128">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530128">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530128">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530128">
        <w:t>3.50.3</w:t>
      </w:r>
      <w:r>
        <w:fldChar w:fldCharType="end"/>
      </w:r>
      <w:r>
        <w:t>).</w:t>
      </w:r>
    </w:p>
    <w:p w14:paraId="13B57609" w14:textId="17EDB14C" w:rsidR="00164CCB" w:rsidRDefault="0085505F" w:rsidP="00B86BC7">
      <w:pPr>
        <w:pStyle w:val="Heading2"/>
      </w:pPr>
      <w:bookmarkStart w:id="1411" w:name="_Ref508894470"/>
      <w:bookmarkStart w:id="1412" w:name="_Ref508894720"/>
      <w:bookmarkStart w:id="1413" w:name="_Ref508894737"/>
      <w:bookmarkStart w:id="1414" w:name="_Toc5787697"/>
      <w:bookmarkStart w:id="1415" w:name="_Ref493477061"/>
      <w:proofErr w:type="spellStart"/>
      <w:r>
        <w:t>reporting</w:t>
      </w:r>
      <w:r w:rsidR="00164CCB">
        <w:t>Configuration</w:t>
      </w:r>
      <w:proofErr w:type="spellEnd"/>
      <w:r w:rsidR="00164CCB">
        <w:t xml:space="preserve"> object</w:t>
      </w:r>
      <w:bookmarkEnd w:id="1411"/>
      <w:bookmarkEnd w:id="1412"/>
      <w:bookmarkEnd w:id="1413"/>
      <w:bookmarkEnd w:id="1414"/>
    </w:p>
    <w:p w14:paraId="2F470253" w14:textId="738DA236" w:rsidR="00164CCB" w:rsidRDefault="00164CCB" w:rsidP="00164CCB">
      <w:pPr>
        <w:pStyle w:val="Heading3"/>
      </w:pPr>
      <w:bookmarkStart w:id="1416" w:name="_Toc5787698"/>
      <w:r>
        <w:t>General</w:t>
      </w:r>
      <w:bookmarkEnd w:id="1416"/>
    </w:p>
    <w:p w14:paraId="2C5A48CF" w14:textId="71F0474A"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530128">
        <w:t>3.46</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2D18F4F8"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530128">
        <w:t>3.46.14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530128">
        <w:t>3.48.3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530128">
        <w:t>3.48.2</w:t>
      </w:r>
      <w:r>
        <w:fldChar w:fldCharType="end"/>
      </w:r>
      <w:r>
        <w:t>).</w:t>
      </w:r>
    </w:p>
    <w:p w14:paraId="1B94F57E" w14:textId="4508A15B" w:rsidR="00D41895" w:rsidRPr="00D41895" w:rsidRDefault="00D41895" w:rsidP="00D41895">
      <w:r>
        <w:t>For an example, see §</w:t>
      </w:r>
      <w:r>
        <w:fldChar w:fldCharType="begin"/>
      </w:r>
      <w:r>
        <w:instrText xml:space="preserve"> REF _Ref508894796 \r \h </w:instrText>
      </w:r>
      <w:r>
        <w:fldChar w:fldCharType="separate"/>
      </w:r>
      <w:r w:rsidR="00530128">
        <w:t>3.47.5</w:t>
      </w:r>
      <w:r>
        <w:fldChar w:fldCharType="end"/>
      </w:r>
      <w:r>
        <w:t>.</w:t>
      </w:r>
    </w:p>
    <w:p w14:paraId="3F5F290D" w14:textId="702ADA23" w:rsidR="00164CCB" w:rsidRDefault="00164CCB" w:rsidP="00164CCB">
      <w:pPr>
        <w:pStyle w:val="Heading3"/>
      </w:pPr>
      <w:bookmarkStart w:id="1417" w:name="_Toc5787699"/>
      <w:r>
        <w:t>enabled property</w:t>
      </w:r>
      <w:bookmarkEnd w:id="1417"/>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418" w:name="_Ref508894469"/>
      <w:bookmarkStart w:id="1419" w:name="_Ref4233395"/>
      <w:bookmarkStart w:id="1420" w:name="_Toc5787700"/>
      <w:r>
        <w:lastRenderedPageBreak/>
        <w:t>l</w:t>
      </w:r>
      <w:r w:rsidR="00164CCB">
        <w:t>evel property</w:t>
      </w:r>
      <w:bookmarkEnd w:id="1418"/>
      <w:bookmarkEnd w:id="1419"/>
      <w:bookmarkEnd w:id="1420"/>
    </w:p>
    <w:p w14:paraId="2F7AE5CB" w14:textId="2A8303A8"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530128">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530128">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96F02E9"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30128">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30128">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11E73387"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30128">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30128">
        <w:t>3.55.2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421" w:name="_Ref531188361"/>
      <w:bookmarkStart w:id="1422" w:name="_Toc5787701"/>
      <w:r>
        <w:t>r</w:t>
      </w:r>
      <w:r w:rsidR="00F47B45">
        <w:t>ank property</w:t>
      </w:r>
      <w:bookmarkEnd w:id="1421"/>
      <w:bookmarkEnd w:id="1422"/>
    </w:p>
    <w:p w14:paraId="14DD047E" w14:textId="26095BF2"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530128">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33DE11E"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423" w:name="_Ref508894764"/>
      <w:bookmarkStart w:id="1424" w:name="_Ref508894796"/>
      <w:bookmarkStart w:id="1425" w:name="_Toc5787702"/>
      <w:r>
        <w:t>parameters property</w:t>
      </w:r>
      <w:bookmarkEnd w:id="1423"/>
      <w:bookmarkEnd w:id="1424"/>
      <w:bookmarkEnd w:id="1425"/>
    </w:p>
    <w:p w14:paraId="18FD260D" w14:textId="67FA86DF"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3012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30128">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6FBBEE"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530128">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426" w:name="_Ref3971750"/>
      <w:bookmarkStart w:id="1427" w:name="_Toc5787703"/>
      <w:proofErr w:type="spellStart"/>
      <w:r>
        <w:t>configurationOverride</w:t>
      </w:r>
      <w:proofErr w:type="spellEnd"/>
      <w:r w:rsidR="00056659">
        <w:t xml:space="preserve"> object</w:t>
      </w:r>
      <w:bookmarkEnd w:id="1426"/>
      <w:bookmarkEnd w:id="1427"/>
    </w:p>
    <w:p w14:paraId="768453EA" w14:textId="15C821BC" w:rsidR="00056659" w:rsidRDefault="00056659" w:rsidP="00056659">
      <w:pPr>
        <w:pStyle w:val="Heading3"/>
      </w:pPr>
      <w:bookmarkStart w:id="1428" w:name="_Toc5787704"/>
      <w:r>
        <w:t>General</w:t>
      </w:r>
      <w:bookmarkEnd w:id="1428"/>
    </w:p>
    <w:p w14:paraId="247C664B" w14:textId="31F64D41"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0E8A471D"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30128">
        <w:t>3.48.2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429" w:name="_Hlk1293845"/>
      <w:r>
        <w:t>§</w:t>
      </w:r>
      <w:bookmarkEnd w:id="1429"/>
      <w:r w:rsidR="00A57F4F">
        <w:fldChar w:fldCharType="begin"/>
      </w:r>
      <w:r w:rsidR="00A57F4F">
        <w:instrText xml:space="preserve"> REF _Ref3972812 \r \h </w:instrText>
      </w:r>
      <w:r w:rsidR="00A57F4F">
        <w:fldChar w:fldCharType="separate"/>
      </w:r>
      <w:r w:rsidR="00530128">
        <w:t>3.48.3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530128">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3D5F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30128">
        <w:t>3.14</w:t>
      </w:r>
      <w:r>
        <w:fldChar w:fldCharType="end"/>
      </w:r>
      <w:r>
        <w:t>).</w:t>
      </w:r>
    </w:p>
    <w:p w14:paraId="0E4D2E44" w14:textId="441BF82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30128">
        <w:t>3.14.6</w:t>
      </w:r>
      <w:r w:rsidR="00806614">
        <w:fldChar w:fldCharType="end"/>
      </w:r>
      <w:r w:rsidR="00806614">
        <w:t>.</w:t>
      </w:r>
    </w:p>
    <w:p w14:paraId="4459326F" w14:textId="5F37A19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3012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630F97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3A753EA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30128">
        <w:t>3.46</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756B69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30128">
        <w:t>3.14.11</w:t>
      </w:r>
      <w:r w:rsidR="00806614">
        <w:fldChar w:fldCharType="end"/>
      </w:r>
      <w:r w:rsidR="00806614">
        <w:t>.</w:t>
      </w:r>
    </w:p>
    <w:p w14:paraId="5BC96DFD" w14:textId="5BD3D66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30128">
        <w:t>3.19</w:t>
      </w:r>
      <w:r w:rsidR="00806614">
        <w:fldChar w:fldCharType="end"/>
      </w:r>
      <w:r w:rsidR="00806614">
        <w:t>).</w:t>
      </w:r>
    </w:p>
    <w:p w14:paraId="1FBA3053" w14:textId="3F41FBEA"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3012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3BC24A49" w:rsidR="001F48E9" w:rsidRDefault="001F48E9" w:rsidP="00A57F4F">
      <w:pPr>
        <w:pStyle w:val="Code"/>
      </w:pPr>
      <w:r>
        <w:t xml:space="preserve">                                            #  (§</w:t>
      </w:r>
      <w:r>
        <w:fldChar w:fldCharType="begin"/>
      </w:r>
      <w:r>
        <w:instrText xml:space="preserve"> REF _Ref3971750 \r \h </w:instrText>
      </w:r>
      <w:r>
        <w:fldChar w:fldCharType="separate"/>
      </w:r>
      <w:r w:rsidR="00530128">
        <w:t>3.48</w:t>
      </w:r>
      <w:r>
        <w:fldChar w:fldCharType="end"/>
      </w:r>
      <w:r>
        <w:t>).</w:t>
      </w:r>
    </w:p>
    <w:p w14:paraId="2ABA5D95" w14:textId="0A59B49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30128">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2FD0B2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30128">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430" w:name="_Ref3973102"/>
      <w:bookmarkStart w:id="1431" w:name="_Toc5787705"/>
      <w:r>
        <w:t>descriptor</w:t>
      </w:r>
      <w:r w:rsidR="00752239">
        <w:t xml:space="preserve"> property</w:t>
      </w:r>
      <w:bookmarkEnd w:id="1430"/>
      <w:bookmarkEnd w:id="1431"/>
    </w:p>
    <w:p w14:paraId="70483680" w14:textId="3800B290"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530128">
        <w:t>3.49</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530128">
        <w:t>3.46</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432" w:name="_Ref3972812"/>
      <w:bookmarkStart w:id="1433" w:name="_Toc5787706"/>
      <w:r>
        <w:t>configuration property</w:t>
      </w:r>
      <w:bookmarkEnd w:id="1432"/>
      <w:bookmarkEnd w:id="1433"/>
    </w:p>
    <w:p w14:paraId="27CE08F7" w14:textId="06243BAF"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530128">
        <w:t>3.47</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530128">
        <w:t>3.46.14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434" w:name="_Ref4076564"/>
      <w:bookmarkStart w:id="1435" w:name="_Toc5787707"/>
      <w:proofErr w:type="spellStart"/>
      <w:r>
        <w:t>reportingDescriptorReference</w:t>
      </w:r>
      <w:proofErr w:type="spellEnd"/>
      <w:r>
        <w:t xml:space="preserve"> object</w:t>
      </w:r>
      <w:bookmarkEnd w:id="1434"/>
      <w:bookmarkEnd w:id="1435"/>
    </w:p>
    <w:p w14:paraId="5279C0DC" w14:textId="2CEB786B" w:rsidR="00C4251F" w:rsidRDefault="00C4251F" w:rsidP="00C4251F">
      <w:pPr>
        <w:pStyle w:val="Heading3"/>
      </w:pPr>
      <w:bookmarkStart w:id="1436" w:name="_Toc5787708"/>
      <w:r>
        <w:t>General</w:t>
      </w:r>
      <w:bookmarkEnd w:id="1436"/>
    </w:p>
    <w:p w14:paraId="60777BC2" w14:textId="52097EB6"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53012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530128">
        <w:t>3.17.3</w:t>
      </w:r>
      <w:r>
        <w:fldChar w:fldCharType="end"/>
      </w:r>
      <w:r>
        <w:t>).</w:t>
      </w:r>
    </w:p>
    <w:p w14:paraId="614063D7" w14:textId="5A5FFF1B"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30128">
        <w:t>3.49.4</w:t>
      </w:r>
      <w:r>
        <w:fldChar w:fldCharType="end"/>
      </w:r>
      <w:r>
        <w:t xml:space="preserve">), and </w:t>
      </w:r>
      <w:proofErr w:type="spellStart"/>
      <w:r>
        <w:rPr>
          <w:rStyle w:val="CODEtemp"/>
        </w:rPr>
        <w:t>theDescriptor</w:t>
      </w:r>
      <w:proofErr w:type="spellEnd"/>
      <w:r>
        <w:t xml:space="preserve"> does not exist.</w:t>
      </w:r>
    </w:p>
    <w:p w14:paraId="7E431707" w14:textId="3505CAC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530128">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30128">
        <w:t>3.55.2</w:t>
      </w:r>
      <w:r>
        <w:fldChar w:fldCharType="end"/>
      </w:r>
      <w:r>
        <w:t>) contains only the id of the notification.</w:t>
      </w:r>
    </w:p>
    <w:p w14:paraId="6ED76545" w14:textId="454D46BC" w:rsidR="004939E1" w:rsidRDefault="004939E1" w:rsidP="004939E1">
      <w:pPr>
        <w:pStyle w:val="Code"/>
      </w:pPr>
      <w:r>
        <w:t>{                                            # An invocation object (§</w:t>
      </w:r>
      <w:r>
        <w:fldChar w:fldCharType="begin"/>
      </w:r>
      <w:r>
        <w:instrText xml:space="preserve"> REF _Ref493352563 \r \h </w:instrText>
      </w:r>
      <w:r>
        <w:fldChar w:fldCharType="separate"/>
      </w:r>
      <w:r w:rsidR="00530128">
        <w:t>3.19</w:t>
      </w:r>
      <w:r>
        <w:fldChar w:fldCharType="end"/>
      </w:r>
      <w:r>
        <w:t>).</w:t>
      </w:r>
    </w:p>
    <w:p w14:paraId="5855007A" w14:textId="3E658957"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530128">
        <w:t>3.19.21</w:t>
      </w:r>
      <w:r>
        <w:fldChar w:fldCharType="end"/>
      </w:r>
      <w:r>
        <w:t>.</w:t>
      </w:r>
    </w:p>
    <w:p w14:paraId="50001E43" w14:textId="7294176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30128">
        <w:t>3.55</w:t>
      </w:r>
      <w:r>
        <w:fldChar w:fldCharType="end"/>
      </w:r>
      <w:r>
        <w:t>).</w:t>
      </w:r>
    </w:p>
    <w:p w14:paraId="2F95D74B" w14:textId="4C57D6A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30128">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6B67D9F"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530128">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437" w:name="_Toc5787709"/>
      <w:r>
        <w:t>Constraints</w:t>
      </w:r>
      <w:bookmarkEnd w:id="1437"/>
    </w:p>
    <w:p w14:paraId="5439CA13" w14:textId="00EC2D8A" w:rsidR="00C4251F" w:rsidRDefault="001F48E9" w:rsidP="00C4251F">
      <w:r>
        <w:t>If metadata is present,</w:t>
      </w:r>
      <w:r w:rsidR="00C4251F">
        <w:t xml:space="preserve"> </w:t>
      </w:r>
      <w:ins w:id="1438" w:author="Laurence Golding" w:date="2019-04-11T14:50:00Z">
        <w:r w:rsidR="00A41DE8">
          <w:t xml:space="preserve">at </w:t>
        </w:r>
      </w:ins>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30128">
        <w:t>3.49.5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530128">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530128">
        <w:t>3.46</w:t>
      </w:r>
      <w:r w:rsidR="00C4251F">
        <w:fldChar w:fldCharType="end"/>
      </w:r>
      <w:r w:rsidR="00C4251F">
        <w:t>).</w:t>
      </w:r>
    </w:p>
    <w:p w14:paraId="397A8613" w14:textId="73A2C5E0" w:rsidR="00B1270B" w:rsidRDefault="00B1270B" w:rsidP="00B1270B">
      <w:pPr>
        <w:pStyle w:val="Heading3"/>
      </w:pPr>
      <w:bookmarkStart w:id="1439" w:name="_Ref4135862"/>
      <w:bookmarkStart w:id="1440" w:name="_Toc5787710"/>
      <w:proofErr w:type="spellStart"/>
      <w:r>
        <w:t>reportingDescriptor</w:t>
      </w:r>
      <w:proofErr w:type="spellEnd"/>
      <w:r>
        <w:t xml:space="preserve"> lookup</w:t>
      </w:r>
      <w:bookmarkEnd w:id="1439"/>
      <w:bookmarkEnd w:id="1440"/>
    </w:p>
    <w:p w14:paraId="37615F29" w14:textId="51E84E66"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530128">
        <w:t>3.49.7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530128">
        <w:t>3.51.2</w:t>
      </w:r>
      <w:r w:rsidR="00F11A97">
        <w:fldChar w:fldCharType="end"/>
      </w:r>
      <w:r w:rsidR="00F11A97">
        <w:t>.</w:t>
      </w:r>
    </w:p>
    <w:p w14:paraId="468E1145" w14:textId="4BFEED79"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530128">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53012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43A9F271"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53012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4DB50B"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53012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1FB256E"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53012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E944A74"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530128">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727DF06"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530128">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441" w:name="_Ref4148802"/>
      <w:bookmarkStart w:id="1442" w:name="_Toc5787711"/>
      <w:r>
        <w:t>id</w:t>
      </w:r>
      <w:bookmarkEnd w:id="1441"/>
      <w:bookmarkEnd w:id="1442"/>
    </w:p>
    <w:p w14:paraId="2B850765" w14:textId="29EB9890"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3012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443" w:name="_Hlk4159358"/>
      <w:r w:rsidR="005402B0">
        <w:t>§</w:t>
      </w:r>
      <w:bookmarkEnd w:id="1443"/>
      <w:r w:rsidR="005402B0">
        <w:fldChar w:fldCharType="begin"/>
      </w:r>
      <w:r w:rsidR="005402B0">
        <w:instrText xml:space="preserve"> REF _Ref493408046 \r \h </w:instrText>
      </w:r>
      <w:r w:rsidR="005402B0">
        <w:fldChar w:fldCharType="separate"/>
      </w:r>
      <w:r w:rsidR="00530128">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F46EF73"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530128">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B5D3B2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53012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65C91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30128">
        <w:t>3.14</w:t>
      </w:r>
      <w:r>
        <w:fldChar w:fldCharType="end"/>
      </w:r>
      <w:r>
        <w:t>).</w:t>
      </w:r>
    </w:p>
    <w:p w14:paraId="6BA34316" w14:textId="75F0031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30128">
        <w:t>3.14.6</w:t>
      </w:r>
      <w:r>
        <w:fldChar w:fldCharType="end"/>
      </w:r>
      <w:r>
        <w:t>.</w:t>
      </w:r>
    </w:p>
    <w:p w14:paraId="7151A118" w14:textId="4FC6AF2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3012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346F94D"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6AFFA9" w14:textId="0E76F5B3"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w:t>
      </w:r>
    </w:p>
    <w:p w14:paraId="63DED447" w14:textId="4F5F54C5"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30128">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97D40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30128">
        <w:t>3.14.22</w:t>
      </w:r>
      <w:r>
        <w:fldChar w:fldCharType="end"/>
      </w:r>
      <w:r>
        <w:t>.</w:t>
      </w:r>
    </w:p>
    <w:p w14:paraId="469B0064" w14:textId="7C199AC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30128">
        <w:t>3.25</w:t>
      </w:r>
      <w:r>
        <w:fldChar w:fldCharType="end"/>
      </w:r>
      <w:r>
        <w:t>).</w:t>
      </w:r>
    </w:p>
    <w:p w14:paraId="436ACC80" w14:textId="003316DC"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53012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444" w:name="_Ref4055060"/>
      <w:bookmarkStart w:id="1445" w:name="_Toc5787712"/>
      <w:r>
        <w:t>index</w:t>
      </w:r>
      <w:bookmarkEnd w:id="1444"/>
      <w:bookmarkEnd w:id="1445"/>
    </w:p>
    <w:p w14:paraId="5E8A5361" w14:textId="384534A8"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30128">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530128">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53012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30128">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300C2E22" w:rsidR="00E45D82" w:rsidRDefault="00E45D82" w:rsidP="00E45D82">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257CC1D7" w14:textId="1FAA23E9" w:rsidR="00E45D82" w:rsidRDefault="00E45D82" w:rsidP="00E45D82">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3E252115" w14:textId="27519D7B" w:rsidR="00E45D82" w:rsidRDefault="00E45D82" w:rsidP="00E45D82">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59E9B8D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E440D1" w14:textId="303DB3E1"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w:t>
      </w:r>
    </w:p>
    <w:p w14:paraId="0F975D02" w14:textId="5F713455" w:rsidR="00E45D82" w:rsidRDefault="00E45D82" w:rsidP="00E45D82">
      <w:pPr>
        <w:pStyle w:val="Code"/>
      </w:pPr>
      <w:r>
        <w:t xml:space="preserve">          "id": "CA1711",    # See §</w:t>
      </w:r>
      <w:r>
        <w:fldChar w:fldCharType="begin"/>
      </w:r>
      <w:r>
        <w:instrText xml:space="preserve"> REF _Ref493408046 \r \h </w:instrText>
      </w:r>
      <w:r>
        <w:fldChar w:fldCharType="separate"/>
      </w:r>
      <w:r w:rsidR="00530128">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1595B5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30128">
        <w:t>3.14.22</w:t>
      </w:r>
      <w:r>
        <w:fldChar w:fldCharType="end"/>
      </w:r>
      <w:r>
        <w:t>.</w:t>
      </w:r>
    </w:p>
    <w:p w14:paraId="166ABF0D" w14:textId="61062BC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30128">
        <w:t>3.25</w:t>
      </w:r>
      <w:r>
        <w:fldChar w:fldCharType="end"/>
      </w:r>
      <w:r>
        <w:t>).</w:t>
      </w:r>
    </w:p>
    <w:p w14:paraId="18301065" w14:textId="1BFC93B4" w:rsidR="00E45D82" w:rsidRDefault="00E45D82" w:rsidP="00E45D82">
      <w:pPr>
        <w:pStyle w:val="Code"/>
      </w:pPr>
      <w:r>
        <w:t xml:space="preserve">      "ruleId": "CA1711",    # See §</w:t>
      </w:r>
      <w:r>
        <w:fldChar w:fldCharType="begin"/>
      </w:r>
      <w:r>
        <w:instrText xml:space="preserve"> REF _Ref513193500 \r \h </w:instrText>
      </w:r>
      <w:r>
        <w:fldChar w:fldCharType="separate"/>
      </w:r>
      <w:r w:rsidR="0053012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D79E059"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53012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1446" w:name="_Ref4055066"/>
      <w:bookmarkStart w:id="1447" w:name="_Toc5787713"/>
      <w:proofErr w:type="spellStart"/>
      <w:r>
        <w:t>guid</w:t>
      </w:r>
      <w:bookmarkEnd w:id="1446"/>
      <w:bookmarkEnd w:id="1447"/>
      <w:proofErr w:type="spellEnd"/>
    </w:p>
    <w:p w14:paraId="0CDADA3F" w14:textId="1AC95677"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30128">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530128">
        <w:t>3.46.5</w:t>
      </w:r>
      <w:r w:rsidR="00AA0090">
        <w:fldChar w:fldCharType="end"/>
      </w:r>
      <w:r>
        <w:t>).</w:t>
      </w:r>
    </w:p>
    <w:p w14:paraId="5A0F6357" w14:textId="46E29762" w:rsidR="00C4251F" w:rsidRDefault="00C4251F" w:rsidP="00C4251F">
      <w:pPr>
        <w:pStyle w:val="Heading3"/>
      </w:pPr>
      <w:bookmarkStart w:id="1448" w:name="_Ref4055072"/>
      <w:bookmarkStart w:id="1449" w:name="_Toc5787714"/>
      <w:proofErr w:type="spellStart"/>
      <w:r>
        <w:t>toolComponent</w:t>
      </w:r>
      <w:bookmarkEnd w:id="1448"/>
      <w:bookmarkEnd w:id="1449"/>
      <w:proofErr w:type="spellEnd"/>
    </w:p>
    <w:p w14:paraId="21B9AEB8" w14:textId="54C276C3"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530128">
        <w:t>3.51</w:t>
      </w:r>
      <w:r>
        <w:fldChar w:fldCharType="end"/>
      </w:r>
      <w:r>
        <w:t xml:space="preserve">) that identifies </w:t>
      </w:r>
      <w:proofErr w:type="spellStart"/>
      <w:r w:rsidRPr="00AA0090">
        <w:rPr>
          <w:rStyle w:val="CODEtemp"/>
        </w:rPr>
        <w:t>theComponent</w:t>
      </w:r>
      <w:proofErr w:type="spellEnd"/>
      <w:r>
        <w:t>.</w:t>
      </w:r>
    </w:p>
    <w:p w14:paraId="217B585E" w14:textId="5EB482B8"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530128">
        <w:t>3.17.2</w:t>
      </w:r>
      <w:r>
        <w:fldChar w:fldCharType="end"/>
      </w:r>
      <w:r>
        <w:t>).</w:t>
      </w:r>
    </w:p>
    <w:p w14:paraId="5C8656AC" w14:textId="3368945F" w:rsidR="00BB1DE4" w:rsidRDefault="00BB1DE4" w:rsidP="00BB1DE4">
      <w:pPr>
        <w:pStyle w:val="Heading2"/>
      </w:pPr>
      <w:bookmarkStart w:id="1450" w:name="_Ref5366949"/>
      <w:bookmarkStart w:id="1451" w:name="_Toc5787715"/>
      <w:proofErr w:type="spellStart"/>
      <w:r>
        <w:lastRenderedPageBreak/>
        <w:t>reportingDescriptorRelationship</w:t>
      </w:r>
      <w:proofErr w:type="spellEnd"/>
      <w:r>
        <w:t xml:space="preserve"> object</w:t>
      </w:r>
      <w:bookmarkEnd w:id="1450"/>
      <w:bookmarkEnd w:id="1451"/>
    </w:p>
    <w:p w14:paraId="69FC9E77" w14:textId="7519F40B" w:rsidR="00BB1DE4" w:rsidRDefault="00BB1DE4" w:rsidP="00BB1DE4">
      <w:pPr>
        <w:pStyle w:val="Heading3"/>
      </w:pPr>
      <w:bookmarkStart w:id="1452" w:name="_Ref5442298"/>
      <w:bookmarkStart w:id="1453" w:name="_Toc5787716"/>
      <w:r>
        <w:t>General</w:t>
      </w:r>
      <w:bookmarkEnd w:id="1452"/>
      <w:bookmarkEnd w:id="1453"/>
    </w:p>
    <w:p w14:paraId="4E10D242" w14:textId="1958594E"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530128">
        <w:t>3.46</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1B6A971B"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530128">
        <w:t>3.46.15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4D7936C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530128">
        <w:t>3.18.2</w:t>
      </w:r>
      <w:r>
        <w:fldChar w:fldCharType="end"/>
      </w:r>
      <w:r>
        <w:t>).</w:t>
      </w:r>
    </w:p>
    <w:p w14:paraId="313E24D7" w14:textId="4CD8170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AED02F8" w:rsidR="00BB1DE4"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2983611" w14:textId="58102C88"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74D50F93" w14:textId="505543D2"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1446C00E"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07123B70" w14:textId="0A92B0EB"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005994E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30128">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464F65F" w:rsidR="0070675A"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91FA3D2" w14:textId="74CF601C"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4DDCAD18" w14:textId="6E75DED3"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782C1B33"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562D7C76" w14:textId="122EB7A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538A52F"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30128">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454" w:name="_Ref5367042"/>
      <w:bookmarkStart w:id="1455" w:name="_Toc5787717"/>
      <w:r>
        <w:t>target</w:t>
      </w:r>
      <w:r w:rsidR="00BB1DE4">
        <w:t xml:space="preserve"> property</w:t>
      </w:r>
      <w:bookmarkEnd w:id="1454"/>
      <w:bookmarkEnd w:id="1455"/>
    </w:p>
    <w:p w14:paraId="542F5014" w14:textId="3F047BB8"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530128">
        <w:t>3.50.1</w:t>
      </w:r>
      <w:r w:rsidR="00C45295">
        <w:fldChar w:fldCharType="end"/>
      </w:r>
      <w:r w:rsidR="009E74B3">
        <w:t>)</w:t>
      </w:r>
      <w:r>
        <w:t>.</w:t>
      </w:r>
    </w:p>
    <w:p w14:paraId="154F1787" w14:textId="5392A439" w:rsidR="00BB1DE4" w:rsidRDefault="00BB1DE4" w:rsidP="00BB1DE4">
      <w:pPr>
        <w:pStyle w:val="Heading3"/>
      </w:pPr>
      <w:bookmarkStart w:id="1456" w:name="_Ref5367150"/>
      <w:bookmarkStart w:id="1457" w:name="_Toc5787718"/>
      <w:r>
        <w:t>kinds property</w:t>
      </w:r>
      <w:bookmarkEnd w:id="1456"/>
      <w:bookmarkEnd w:id="1457"/>
    </w:p>
    <w:p w14:paraId="3BB2F447" w14:textId="1D820230"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del w:id="1458" w:author="Laurence Golding" w:date="2019-04-11T16:00:00Z">
        <w:r w:rsidR="00C45295" w:rsidDel="00CB0B72">
          <w:rPr>
            <w:b/>
          </w:rPr>
          <w:delText>SHALL</w:delText>
        </w:r>
        <w:r w:rsidR="00C45295" w:rsidDel="00CB0B72">
          <w:delText xml:space="preserve"> </w:delText>
        </w:r>
      </w:del>
      <w:ins w:id="1459" w:author="Laurence Golding" w:date="2019-04-11T16:00:00Z">
        <w:r w:rsidR="00CB0B72">
          <w:rPr>
            <w:b/>
          </w:rPr>
          <w:t>MAY</w:t>
        </w:r>
        <w:r w:rsidR="00CB0B72">
          <w:t xml:space="preserve"> </w:t>
        </w:r>
      </w:ins>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30128">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530128">
        <w:t>3.50.1</w:t>
      </w:r>
      <w:r w:rsidR="00C45295">
        <w:fldChar w:fldCharType="end"/>
      </w:r>
      <w:r w:rsidR="00C45295">
        <w:t>).</w:t>
      </w:r>
      <w:ins w:id="1460" w:author="Laurence Golding" w:date="2019-04-11T16:00:00Z">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ins>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ins w:id="1461" w:author="Laurence Golding" w:date="2019-04-11T14:51:00Z">
        <w:r w:rsidR="00A62CF7">
          <w:rPr>
            <w:rStyle w:val="CODEtemp"/>
            <w:rFonts w:ascii="Arial" w:hAnsi="Arial"/>
          </w:rPr>
          <w:t>s</w:t>
        </w:r>
      </w:ins>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ins w:id="1462" w:author="Laurence Golding" w:date="2019-04-11T14:51:00Z">
        <w:r w:rsidR="00A62CF7">
          <w:rPr>
            <w:rStyle w:val="CODEtemp"/>
            <w:rFonts w:ascii="Arial" w:hAnsi="Arial"/>
          </w:rPr>
          <w:t>s</w:t>
        </w:r>
      </w:ins>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BA27F0C" w14:textId="184BD26D"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del w:id="1463" w:author="Laurence Golding" w:date="2019-04-11T14:52:00Z">
        <w:r w:rsidDel="00A62CF7">
          <w:delText xml:space="preserve">is </w:delText>
        </w:r>
      </w:del>
      <w:ins w:id="1464" w:author="Laurence Golding" w:date="2019-04-11T14:52:00Z">
        <w:r w:rsidR="00A62CF7">
          <w:t xml:space="preserve">in </w:t>
        </w:r>
      </w:ins>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465" w:name="_Ref4137207"/>
      <w:bookmarkStart w:id="1466" w:name="_Toc5787719"/>
      <w:bookmarkStart w:id="1467" w:name="_Hlk4091378"/>
      <w:proofErr w:type="spellStart"/>
      <w:r>
        <w:t>toolComponentReference</w:t>
      </w:r>
      <w:proofErr w:type="spellEnd"/>
      <w:r>
        <w:t xml:space="preserve"> object</w:t>
      </w:r>
      <w:bookmarkEnd w:id="1465"/>
      <w:bookmarkEnd w:id="1466"/>
    </w:p>
    <w:p w14:paraId="142C8034" w14:textId="0D0853CC" w:rsidR="00C605E8" w:rsidRDefault="00C605E8" w:rsidP="00C605E8">
      <w:pPr>
        <w:pStyle w:val="Heading3"/>
      </w:pPr>
      <w:bookmarkStart w:id="1468" w:name="_Toc5787720"/>
      <w:r>
        <w:t>General</w:t>
      </w:r>
      <w:bookmarkEnd w:id="1468"/>
    </w:p>
    <w:p w14:paraId="13836518" w14:textId="2E0D5017"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53012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53012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53012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469" w:name="_Ref4147602"/>
      <w:bookmarkStart w:id="1470" w:name="_Toc5787721"/>
      <w:proofErr w:type="spellStart"/>
      <w:r>
        <w:t>toolComponent</w:t>
      </w:r>
      <w:proofErr w:type="spellEnd"/>
      <w:r>
        <w:t xml:space="preserve"> lookup</w:t>
      </w:r>
      <w:bookmarkEnd w:id="1469"/>
      <w:bookmarkEnd w:id="1470"/>
    </w:p>
    <w:p w14:paraId="083C9907" w14:textId="37D4139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30128">
        <w:t>3.51.4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530128">
        <w:t>3.51.5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530128">
        <w:t>3.17.2</w:t>
      </w:r>
      <w:r w:rsidR="00E10C18">
        <w:fldChar w:fldCharType="end"/>
      </w:r>
      <w:r>
        <w:t>).</w:t>
      </w:r>
    </w:p>
    <w:p w14:paraId="5461030D" w14:textId="7ABD8B7F"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5301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471" w:name="_Toc5787722"/>
      <w:r>
        <w:t>n</w:t>
      </w:r>
      <w:r w:rsidR="00C4251F">
        <w:t>ame</w:t>
      </w:r>
      <w:r>
        <w:t xml:space="preserve"> property</w:t>
      </w:r>
      <w:bookmarkEnd w:id="1471"/>
    </w:p>
    <w:p w14:paraId="61E89037" w14:textId="3B215D8F"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3012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472" w:name="_Ref4082234"/>
      <w:bookmarkStart w:id="1473" w:name="_Toc5787723"/>
      <w:bookmarkEnd w:id="1467"/>
      <w:r>
        <w:t>index</w:t>
      </w:r>
      <w:r w:rsidR="00C605E8">
        <w:t xml:space="preserve"> property</w:t>
      </w:r>
      <w:bookmarkEnd w:id="1472"/>
      <w:bookmarkEnd w:id="1473"/>
    </w:p>
    <w:p w14:paraId="4ABEFE24" w14:textId="3882C18E"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53012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474" w:name="_Ref4082243"/>
      <w:bookmarkStart w:id="1475" w:name="_Toc5787724"/>
      <w:proofErr w:type="spellStart"/>
      <w:r>
        <w:t>guid</w:t>
      </w:r>
      <w:proofErr w:type="spellEnd"/>
      <w:r w:rsidR="00C605E8">
        <w:t xml:space="preserve"> property</w:t>
      </w:r>
      <w:bookmarkEnd w:id="1474"/>
      <w:bookmarkEnd w:id="1475"/>
    </w:p>
    <w:p w14:paraId="6F2B2E27" w14:textId="57214848"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30128">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530128">
        <w:t>3.18.5</w:t>
      </w:r>
      <w:r w:rsidR="00B07FD1">
        <w:fldChar w:fldCharType="end"/>
      </w:r>
      <w:r w:rsidR="00B07FD1">
        <w:t>).</w:t>
      </w:r>
    </w:p>
    <w:p w14:paraId="6FFC00CB" w14:textId="60259FA1" w:rsidR="00B86BC7" w:rsidRDefault="00B86BC7" w:rsidP="00B86BC7">
      <w:pPr>
        <w:pStyle w:val="Heading2"/>
      </w:pPr>
      <w:bookmarkStart w:id="1476" w:name="_Ref530139075"/>
      <w:bookmarkStart w:id="1477" w:name="_Toc5787725"/>
      <w:r>
        <w:t>fix object</w:t>
      </w:r>
      <w:bookmarkEnd w:id="1415"/>
      <w:bookmarkEnd w:id="1476"/>
      <w:bookmarkEnd w:id="1477"/>
    </w:p>
    <w:p w14:paraId="410A501F" w14:textId="4C707545" w:rsidR="00B86BC7" w:rsidRDefault="00B86BC7" w:rsidP="00B86BC7">
      <w:pPr>
        <w:pStyle w:val="Heading3"/>
      </w:pPr>
      <w:bookmarkStart w:id="1478" w:name="_Toc5787726"/>
      <w:r>
        <w:t>General</w:t>
      </w:r>
      <w:bookmarkEnd w:id="147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9615A82"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30128">
        <w:t>3.25</w:t>
      </w:r>
      <w:r>
        <w:fldChar w:fldCharType="end"/>
      </w:r>
      <w:r>
        <w:t>)</w:t>
      </w:r>
      <w:r w:rsidR="00DF5A5B">
        <w:t>.</w:t>
      </w:r>
    </w:p>
    <w:p w14:paraId="008E6A82" w14:textId="419673A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30128">
        <w:t>3.25.30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794BF3D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30128">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4BA79B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30128">
        <w:t>3.52.3</w:t>
      </w:r>
      <w:r w:rsidR="00EA23DD">
        <w:fldChar w:fldCharType="end"/>
      </w:r>
      <w:r w:rsidR="00DF5A5B">
        <w:t>.</w:t>
      </w:r>
    </w:p>
    <w:p w14:paraId="396348ED" w14:textId="363F4B2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530128">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479" w:name="_Ref493512730"/>
      <w:bookmarkStart w:id="1480" w:name="_Toc5787727"/>
      <w:r>
        <w:t>description property</w:t>
      </w:r>
      <w:bookmarkEnd w:id="1479"/>
      <w:bookmarkEnd w:id="1480"/>
    </w:p>
    <w:p w14:paraId="1893F7D7" w14:textId="545BCED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301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481" w:name="_Ref493512752"/>
      <w:bookmarkStart w:id="1482" w:name="_Ref493513084"/>
      <w:bookmarkStart w:id="1483" w:name="_Ref503372111"/>
      <w:bookmarkStart w:id="1484" w:name="_Ref503372176"/>
      <w:bookmarkStart w:id="1485" w:name="_Toc5787728"/>
      <w:proofErr w:type="spellStart"/>
      <w:r>
        <w:t>artifactChanges</w:t>
      </w:r>
      <w:proofErr w:type="spellEnd"/>
      <w:r>
        <w:t xml:space="preserve"> </w:t>
      </w:r>
      <w:r w:rsidR="00B86BC7">
        <w:t>property</w:t>
      </w:r>
      <w:bookmarkEnd w:id="1481"/>
      <w:bookmarkEnd w:id="1482"/>
      <w:bookmarkEnd w:id="1483"/>
      <w:bookmarkEnd w:id="1484"/>
      <w:bookmarkEnd w:id="1485"/>
    </w:p>
    <w:p w14:paraId="6DE7B962" w14:textId="32B19B9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30128">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530128">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F9A9E03"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30128">
        <w:t>3.53</w:t>
      </w:r>
      <w:r>
        <w:fldChar w:fldCharType="end"/>
      </w:r>
      <w:r>
        <w:t>).</w:t>
      </w:r>
    </w:p>
    <w:p w14:paraId="71E95DF7" w14:textId="5E45899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CD2D2B1"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8CF4AB2" w14:textId="53F4C6F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63715399" w14:textId="4E8B380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30128">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12DE85E"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30128">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A789139"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30128">
        <w:t>3.53</w:t>
      </w:r>
      <w:r>
        <w:fldChar w:fldCharType="end"/>
      </w:r>
      <w:r>
        <w:t>).</w:t>
      </w:r>
    </w:p>
    <w:p w14:paraId="329E9CE1" w14:textId="6A2271C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5831BF80"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0AFAC95" w14:textId="31B6B20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3E7C80C2" w14:textId="0F90594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30128">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EE1F29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30128">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486" w:name="_Ref493512744"/>
      <w:bookmarkStart w:id="1487" w:name="_Ref493512991"/>
      <w:bookmarkStart w:id="1488" w:name="_Toc5787729"/>
      <w:proofErr w:type="spellStart"/>
      <w:r>
        <w:t>artifactChange</w:t>
      </w:r>
      <w:proofErr w:type="spellEnd"/>
      <w:r>
        <w:t xml:space="preserve"> </w:t>
      </w:r>
      <w:r w:rsidR="00B86BC7">
        <w:t>object</w:t>
      </w:r>
      <w:bookmarkEnd w:id="1486"/>
      <w:bookmarkEnd w:id="1487"/>
      <w:bookmarkEnd w:id="1488"/>
    </w:p>
    <w:p w14:paraId="74D8322D" w14:textId="06E505AA" w:rsidR="00B86BC7" w:rsidRDefault="00B86BC7" w:rsidP="00B86BC7">
      <w:pPr>
        <w:pStyle w:val="Heading3"/>
      </w:pPr>
      <w:bookmarkStart w:id="1489" w:name="_Toc5787730"/>
      <w:r>
        <w:t>General</w:t>
      </w:r>
      <w:bookmarkEnd w:id="1489"/>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C000F9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30128">
        <w:t>3.52</w:t>
      </w:r>
      <w:r w:rsidR="00BC365F">
        <w:fldChar w:fldCharType="end"/>
      </w:r>
      <w:r>
        <w:t>)</w:t>
      </w:r>
      <w:r w:rsidR="00F27F55">
        <w:t>.</w:t>
      </w:r>
    </w:p>
    <w:p w14:paraId="0FF6717D" w14:textId="315A8495"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30128">
        <w:t>3.52.3</w:t>
      </w:r>
      <w:r w:rsidR="00770A97">
        <w:fldChar w:fldCharType="end"/>
      </w:r>
      <w:r w:rsidR="00855CF1">
        <w:t>.</w:t>
      </w:r>
    </w:p>
    <w:p w14:paraId="6A521431" w14:textId="0248D8F7" w:rsidR="006F21F3" w:rsidRDefault="006F21F3" w:rsidP="002D65F3">
      <w:pPr>
        <w:pStyle w:val="Code"/>
      </w:pPr>
      <w:r>
        <w:t xml:space="preserve">    {                          </w:t>
      </w:r>
    </w:p>
    <w:p w14:paraId="0805703A" w14:textId="3FEAB03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30128">
        <w:t>3.53.2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CDD52D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30128">
        <w:t>3.53.3</w:t>
      </w:r>
      <w:r>
        <w:fldChar w:fldCharType="end"/>
      </w:r>
      <w:r w:rsidR="00855CF1">
        <w:t>.</w:t>
      </w:r>
    </w:p>
    <w:p w14:paraId="1FAFE72E" w14:textId="24B3C78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30128">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490" w:name="_Ref493513096"/>
      <w:bookmarkStart w:id="1491" w:name="_Ref493513195"/>
      <w:bookmarkStart w:id="1492" w:name="_Ref493513493"/>
      <w:bookmarkStart w:id="1493" w:name="_Toc5787731"/>
      <w:r>
        <w:t xml:space="preserve">artifactLocation </w:t>
      </w:r>
      <w:r w:rsidR="00B86BC7">
        <w:t>property</w:t>
      </w:r>
      <w:bookmarkEnd w:id="1490"/>
      <w:bookmarkEnd w:id="1491"/>
      <w:bookmarkEnd w:id="1492"/>
      <w:bookmarkEnd w:id="1493"/>
    </w:p>
    <w:p w14:paraId="47E2D8A5" w14:textId="38A09492"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301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494" w:name="_Ref493513106"/>
      <w:bookmarkStart w:id="1495" w:name="_Toc5787732"/>
      <w:r>
        <w:t>replacements property</w:t>
      </w:r>
      <w:bookmarkEnd w:id="1494"/>
      <w:bookmarkEnd w:id="1495"/>
    </w:p>
    <w:p w14:paraId="21F0788C" w14:textId="131D2193"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30128">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30128">
        <w:t>3.53.2</w:t>
      </w:r>
      <w:r>
        <w:fldChar w:fldCharType="end"/>
      </w:r>
      <w:r w:rsidRPr="006F21F3">
        <w:t>).</w:t>
      </w:r>
    </w:p>
    <w:p w14:paraId="40D9EA5A" w14:textId="3D521EDE" w:rsidR="00B86BC7" w:rsidRDefault="00B86BC7" w:rsidP="00B86BC7">
      <w:pPr>
        <w:pStyle w:val="Heading2"/>
      </w:pPr>
      <w:bookmarkStart w:id="1496" w:name="_Ref493513114"/>
      <w:bookmarkStart w:id="1497" w:name="_Ref493513476"/>
      <w:bookmarkStart w:id="1498" w:name="_Toc5787733"/>
      <w:r>
        <w:t>replacement object</w:t>
      </w:r>
      <w:bookmarkEnd w:id="1496"/>
      <w:bookmarkEnd w:id="1497"/>
      <w:bookmarkEnd w:id="1498"/>
    </w:p>
    <w:p w14:paraId="1276FD13" w14:textId="540BBC1F" w:rsidR="00B86BC7" w:rsidRDefault="00B86BC7" w:rsidP="00B86BC7">
      <w:pPr>
        <w:pStyle w:val="Heading3"/>
      </w:pPr>
      <w:bookmarkStart w:id="1499" w:name="_Toc5787734"/>
      <w:r>
        <w:t>General</w:t>
      </w:r>
      <w:bookmarkEnd w:id="149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292B9C6"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530128">
        <w:t>3.54.3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530128">
        <w:t>3.54.4</w:t>
      </w:r>
      <w:r>
        <w:fldChar w:fldCharType="end"/>
      </w:r>
      <w:r>
        <w:t xml:space="preserve">), then the effect of the replacement </w:t>
      </w:r>
      <w:r w:rsidRPr="003672C8">
        <w:rPr>
          <w:b/>
        </w:rPr>
        <w:t>SHALL</w:t>
      </w:r>
      <w:r>
        <w:t xml:space="preserve"> be as if the removal were performed before the insertion.</w:t>
      </w:r>
    </w:p>
    <w:p w14:paraId="51FA77A0" w14:textId="03072539"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530128">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30128">
        <w:t>3.53.3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46600A6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or a binary region (§</w:t>
      </w:r>
      <w:r>
        <w:fldChar w:fldCharType="begin"/>
      </w:r>
      <w:r>
        <w:instrText xml:space="preserve"> REF _Ref509043519 \r \h </w:instrText>
      </w:r>
      <w:r>
        <w:fldChar w:fldCharType="separate"/>
      </w:r>
      <w:r w:rsidR="0053012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0BC484D"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53012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500" w:name="_Toc5787735"/>
      <w:r>
        <w:lastRenderedPageBreak/>
        <w:t>Constraints</w:t>
      </w:r>
      <w:bookmarkEnd w:id="1500"/>
    </w:p>
    <w:p w14:paraId="58129AF5" w14:textId="5F98470A"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530128">
        <w:t>3.54.4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30128">
        <w:t>3.3.2</w:t>
      </w:r>
      <w:r>
        <w:fldChar w:fldCharType="end"/>
      </w:r>
      <w:r>
        <w:t>).</w:t>
      </w:r>
    </w:p>
    <w:p w14:paraId="77DC3A72" w14:textId="0EE1DF8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530128">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30128">
        <w:t>3.3.3</w:t>
      </w:r>
      <w:r>
        <w:fldChar w:fldCharType="end"/>
      </w:r>
      <w:r>
        <w:t>).</w:t>
      </w:r>
    </w:p>
    <w:p w14:paraId="2919F4E4" w14:textId="2FD85E3E" w:rsidR="00B86BC7" w:rsidRDefault="00B86BC7" w:rsidP="00B86BC7">
      <w:pPr>
        <w:pStyle w:val="Heading3"/>
      </w:pPr>
      <w:bookmarkStart w:id="1501" w:name="_Ref493518436"/>
      <w:bookmarkStart w:id="1502" w:name="_Ref493518439"/>
      <w:bookmarkStart w:id="1503" w:name="_Ref493518529"/>
      <w:bookmarkStart w:id="1504" w:name="_Toc5787736"/>
      <w:proofErr w:type="spellStart"/>
      <w:r>
        <w:t>deleted</w:t>
      </w:r>
      <w:r w:rsidR="00F27F55">
        <w:t>Region</w:t>
      </w:r>
      <w:proofErr w:type="spellEnd"/>
      <w:r>
        <w:t xml:space="preserve"> property</w:t>
      </w:r>
      <w:bookmarkEnd w:id="1501"/>
      <w:bookmarkEnd w:id="1502"/>
      <w:bookmarkEnd w:id="1503"/>
      <w:bookmarkEnd w:id="1504"/>
    </w:p>
    <w:p w14:paraId="1ECF4AC9" w14:textId="3530DC3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3012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505" w:name="_Ref493518437"/>
      <w:bookmarkStart w:id="1506" w:name="_Ref493518440"/>
      <w:bookmarkStart w:id="1507" w:name="_Toc5787737"/>
      <w:proofErr w:type="spellStart"/>
      <w:r>
        <w:t>inserted</w:t>
      </w:r>
      <w:r w:rsidR="00F27F55">
        <w:t>Content</w:t>
      </w:r>
      <w:proofErr w:type="spellEnd"/>
      <w:r>
        <w:t xml:space="preserve"> property</w:t>
      </w:r>
      <w:bookmarkEnd w:id="1505"/>
      <w:bookmarkEnd w:id="1506"/>
      <w:bookmarkEnd w:id="1507"/>
    </w:p>
    <w:p w14:paraId="6E86F82E" w14:textId="0EDA0C0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301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08" w:name="_Ref493404948"/>
      <w:bookmarkStart w:id="1509" w:name="_Ref493406026"/>
      <w:bookmarkStart w:id="1510" w:name="_Toc5787738"/>
      <w:r>
        <w:t>notification object</w:t>
      </w:r>
      <w:bookmarkEnd w:id="1508"/>
      <w:bookmarkEnd w:id="1509"/>
      <w:bookmarkEnd w:id="1510"/>
    </w:p>
    <w:p w14:paraId="3BD7AF2E" w14:textId="23E07934" w:rsidR="00B86BC7" w:rsidRDefault="00B86BC7" w:rsidP="00B86BC7">
      <w:pPr>
        <w:pStyle w:val="Heading3"/>
      </w:pPr>
      <w:bookmarkStart w:id="1511" w:name="_Toc5787739"/>
      <w:r>
        <w:t>General</w:t>
      </w:r>
      <w:bookmarkEnd w:id="1511"/>
    </w:p>
    <w:p w14:paraId="759675E9" w14:textId="7DFB1F8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30128">
        <w:t>3.25</w:t>
      </w:r>
      <w:r>
        <w:fldChar w:fldCharType="end"/>
      </w:r>
      <w:r w:rsidRPr="003672C8">
        <w:t>).</w:t>
      </w:r>
    </w:p>
    <w:p w14:paraId="7D568EDB" w14:textId="4C7028C4" w:rsidR="00C929E8" w:rsidRDefault="00487C16" w:rsidP="00C929E8">
      <w:pPr>
        <w:pStyle w:val="Heading3"/>
      </w:pPr>
      <w:bookmarkStart w:id="1512" w:name="_Ref4235658"/>
      <w:bookmarkStart w:id="1513" w:name="_Ref4166209"/>
      <w:bookmarkStart w:id="1514" w:name="_Toc5787740"/>
      <w:r>
        <w:t>descriptor</w:t>
      </w:r>
      <w:r w:rsidR="0056589D">
        <w:t xml:space="preserve"> property</w:t>
      </w:r>
      <w:bookmarkEnd w:id="1512"/>
      <w:bookmarkEnd w:id="1513"/>
      <w:bookmarkEnd w:id="1514"/>
    </w:p>
    <w:p w14:paraId="11AF29FE" w14:textId="71590D5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515" w:name="_Ref493518926"/>
      <w:bookmarkStart w:id="1516" w:name="_Ref4166217"/>
      <w:bookmarkStart w:id="1517" w:name="_Ref4236095"/>
      <w:bookmarkStart w:id="1518" w:name="_Toc5787741"/>
      <w:proofErr w:type="spellStart"/>
      <w:r>
        <w:lastRenderedPageBreak/>
        <w:t>associatedRule</w:t>
      </w:r>
      <w:proofErr w:type="spellEnd"/>
      <w:r w:rsidR="00C929E8">
        <w:t xml:space="preserve"> </w:t>
      </w:r>
      <w:r w:rsidR="00B86BC7">
        <w:t>property</w:t>
      </w:r>
      <w:bookmarkEnd w:id="1515"/>
      <w:bookmarkEnd w:id="1516"/>
      <w:bookmarkEnd w:id="1517"/>
      <w:bookmarkEnd w:id="1518"/>
    </w:p>
    <w:p w14:paraId="72DC23AB" w14:textId="3791231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30128">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1CAC2CF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30128">
        <w:t>3.14</w:t>
      </w:r>
      <w:r w:rsidR="009F29FD">
        <w:fldChar w:fldCharType="end"/>
      </w:r>
      <w:r w:rsidR="009F29FD">
        <w:t>).</w:t>
      </w:r>
    </w:p>
    <w:p w14:paraId="0EFDCC38" w14:textId="76B5F742" w:rsidR="00274B7F" w:rsidRDefault="00274B7F"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0343C5EC" w14:textId="2D231D49" w:rsidR="00274B7F" w:rsidRDefault="00274B7F"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77A5056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76B82C6E" w14:textId="2384350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30128">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D7657B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30128">
        <w:t>3.14.11</w:t>
      </w:r>
      <w:r>
        <w:fldChar w:fldCharType="end"/>
      </w:r>
      <w:r>
        <w:t>.</w:t>
      </w:r>
    </w:p>
    <w:p w14:paraId="5CBB9063" w14:textId="612BFFF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30128">
        <w:t>3.19</w:t>
      </w:r>
      <w:r>
        <w:fldChar w:fldCharType="end"/>
      </w:r>
      <w:r>
        <w:t>).</w:t>
      </w:r>
    </w:p>
    <w:p w14:paraId="4EE5FB01" w14:textId="4E5F9ACF"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530128">
        <w:t>3.19.22</w:t>
      </w:r>
      <w:r>
        <w:fldChar w:fldCharType="end"/>
      </w:r>
      <w:r>
        <w:t>.</w:t>
      </w:r>
    </w:p>
    <w:p w14:paraId="67DB37AB" w14:textId="03D6DBE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30128">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519" w:name="_Toc5787742"/>
      <w:r>
        <w:t>physicalLocation property</w:t>
      </w:r>
      <w:bookmarkEnd w:id="1519"/>
    </w:p>
    <w:p w14:paraId="23C5F0EF" w14:textId="11D476B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30128">
        <w:t>3.27</w:t>
      </w:r>
      <w:r>
        <w:fldChar w:fldCharType="end"/>
      </w:r>
      <w:r w:rsidRPr="008651CE">
        <w:t>) that identifies the relevant location.</w:t>
      </w:r>
    </w:p>
    <w:p w14:paraId="0BE523CC" w14:textId="11807D96" w:rsidR="00B86BC7" w:rsidRDefault="00B86BC7" w:rsidP="00B86BC7">
      <w:pPr>
        <w:pStyle w:val="Heading3"/>
      </w:pPr>
      <w:bookmarkStart w:id="1520" w:name="_Ref4660071"/>
      <w:bookmarkStart w:id="1521" w:name="_Toc5787743"/>
      <w:r>
        <w:t>message property</w:t>
      </w:r>
      <w:bookmarkEnd w:id="1520"/>
      <w:bookmarkEnd w:id="1521"/>
    </w:p>
    <w:p w14:paraId="095EAE33" w14:textId="39B716D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3012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522" w:name="_Ref493404972"/>
      <w:bookmarkStart w:id="1523" w:name="_Ref493406037"/>
      <w:bookmarkStart w:id="1524" w:name="_Toc5787744"/>
      <w:r>
        <w:lastRenderedPageBreak/>
        <w:t>level property</w:t>
      </w:r>
      <w:bookmarkEnd w:id="1522"/>
      <w:bookmarkEnd w:id="1523"/>
      <w:bookmarkEnd w:id="152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AF336E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530128">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119D7E08"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525" w:name="_Hlk5887131"/>
      <w:r>
        <w:t>treat the entire run as having failed</w:t>
      </w:r>
      <w:ins w:id="1526" w:author="Laurence Golding" w:date="2019-04-11T14:57:00Z">
        <w:r w:rsidR="000A2438">
          <w:t xml:space="preserve"> (for example, by settings the exit code to the val</w:t>
        </w:r>
      </w:ins>
      <w:ins w:id="1527" w:author="Laurence Golding" w:date="2019-04-11T14:58:00Z">
        <w:r w:rsidR="000A2438">
          <w:t>ue that the tool uses to indicate failure, typically a non-zero value)</w:t>
        </w:r>
      </w:ins>
      <w:r>
        <w:t>.</w:t>
      </w:r>
      <w:bookmarkEnd w:id="1525"/>
    </w:p>
    <w:p w14:paraId="1192CA0D" w14:textId="0383D53A" w:rsidR="00B86BC7" w:rsidRDefault="00B86BC7" w:rsidP="00B86BC7">
      <w:pPr>
        <w:pStyle w:val="Heading3"/>
      </w:pPr>
      <w:bookmarkStart w:id="1528" w:name="_Toc5787745"/>
      <w:proofErr w:type="spellStart"/>
      <w:r>
        <w:t>threadId</w:t>
      </w:r>
      <w:proofErr w:type="spellEnd"/>
      <w:r>
        <w:t xml:space="preserve"> property</w:t>
      </w:r>
      <w:bookmarkEnd w:id="152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529" w:name="_Toc5787746"/>
      <w:proofErr w:type="spellStart"/>
      <w:r>
        <w:t>time</w:t>
      </w:r>
      <w:r w:rsidR="00BF4F63">
        <w:t>Utc</w:t>
      </w:r>
      <w:proofErr w:type="spellEnd"/>
      <w:r>
        <w:t xml:space="preserve"> property</w:t>
      </w:r>
      <w:bookmarkEnd w:id="1529"/>
    </w:p>
    <w:p w14:paraId="2D4A5B6B" w14:textId="11E3FD9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301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530" w:name="_Toc5787747"/>
      <w:r>
        <w:t>exception property</w:t>
      </w:r>
      <w:bookmarkEnd w:id="1530"/>
    </w:p>
    <w:p w14:paraId="0929118A" w14:textId="2DA30AA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30128">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531" w:name="_Ref493570836"/>
      <w:bookmarkStart w:id="1532" w:name="_Toc5787748"/>
      <w:r>
        <w:t>exception object</w:t>
      </w:r>
      <w:bookmarkEnd w:id="1531"/>
      <w:bookmarkEnd w:id="1532"/>
    </w:p>
    <w:p w14:paraId="1257C9E2" w14:textId="6070509F" w:rsidR="00B86BC7" w:rsidRDefault="00B86BC7" w:rsidP="00B86BC7">
      <w:pPr>
        <w:pStyle w:val="Heading3"/>
      </w:pPr>
      <w:bookmarkStart w:id="1533" w:name="_Toc5787749"/>
      <w:r>
        <w:t>General</w:t>
      </w:r>
      <w:bookmarkEnd w:id="153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534" w:name="_Toc5787750"/>
      <w:r>
        <w:t>kind property</w:t>
      </w:r>
      <w:bookmarkEnd w:id="153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35" w:name="_Toc5787751"/>
      <w:r>
        <w:t>message property</w:t>
      </w:r>
      <w:bookmarkEnd w:id="1535"/>
    </w:p>
    <w:p w14:paraId="0E15DE57" w14:textId="6305F99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301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4759C70A"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301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536" w:name="_Toc5787752"/>
      <w:r>
        <w:t>stack property</w:t>
      </w:r>
      <w:bookmarkEnd w:id="1536"/>
    </w:p>
    <w:p w14:paraId="17152AD6" w14:textId="54D71F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3012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37" w:name="_Toc5787753"/>
      <w:proofErr w:type="spellStart"/>
      <w:r>
        <w:t>innerExceptions</w:t>
      </w:r>
      <w:proofErr w:type="spellEnd"/>
      <w:r>
        <w:t xml:space="preserve"> property</w:t>
      </w:r>
      <w:bookmarkEnd w:id="153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538" w:name="_Ref528151413"/>
      <w:bookmarkStart w:id="1539" w:name="_Toc5787754"/>
      <w:bookmarkStart w:id="1540" w:name="_Toc287332011"/>
      <w:r>
        <w:lastRenderedPageBreak/>
        <w:t>External</w:t>
      </w:r>
      <w:r w:rsidR="00F265D8">
        <w:t xml:space="preserve"> property</w:t>
      </w:r>
      <w:r>
        <w:t xml:space="preserve"> file format</w:t>
      </w:r>
      <w:bookmarkEnd w:id="1538"/>
      <w:bookmarkEnd w:id="1539"/>
    </w:p>
    <w:p w14:paraId="2A3E0063" w14:textId="270C9EBD" w:rsidR="00AF60C1" w:rsidRDefault="00AF60C1" w:rsidP="00AF60C1">
      <w:pPr>
        <w:pStyle w:val="Heading2"/>
      </w:pPr>
      <w:bookmarkStart w:id="1541" w:name="_Toc5787755"/>
      <w:r>
        <w:t>General</w:t>
      </w:r>
      <w:bookmarkEnd w:id="1541"/>
    </w:p>
    <w:p w14:paraId="71E0440E" w14:textId="516813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301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542" w:name="_Toc5787756"/>
      <w:r>
        <w:t>External property file naming convention</w:t>
      </w:r>
      <w:bookmarkEnd w:id="154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543" w:name="_Ref3470692"/>
      <w:bookmarkStart w:id="1544" w:name="_Toc5787757"/>
      <w:proofErr w:type="spellStart"/>
      <w:r>
        <w:t>externalPropert</w:t>
      </w:r>
      <w:r w:rsidR="00F265D8">
        <w:t>ies</w:t>
      </w:r>
      <w:proofErr w:type="spellEnd"/>
      <w:r>
        <w:t xml:space="preserve"> object</w:t>
      </w:r>
      <w:bookmarkEnd w:id="1543"/>
      <w:bookmarkEnd w:id="1544"/>
    </w:p>
    <w:p w14:paraId="6E569B6A" w14:textId="60E785B4" w:rsidR="0069571F" w:rsidRPr="0069571F" w:rsidRDefault="0069571F" w:rsidP="0069571F">
      <w:pPr>
        <w:pStyle w:val="Heading3"/>
      </w:pPr>
      <w:bookmarkStart w:id="1545" w:name="_Ref525812129"/>
      <w:bookmarkStart w:id="1546" w:name="_Toc5787758"/>
      <w:r>
        <w:t>General</w:t>
      </w:r>
      <w:bookmarkEnd w:id="1545"/>
      <w:bookmarkEnd w:id="154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DF2F29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11997C11" w14:textId="2C570D3B" w:rsidR="0069571F" w:rsidRPr="00230F9F" w:rsidRDefault="0069571F" w:rsidP="0069571F">
      <w:pPr>
        <w:pStyle w:val="Code"/>
      </w:pPr>
      <w:bookmarkStart w:id="1547" w:name="_Hlk525811171"/>
      <w:r w:rsidRPr="00230F9F">
        <w:t>{</w:t>
      </w:r>
      <w:r>
        <w:t xml:space="preserve">                             # An </w:t>
      </w:r>
      <w:proofErr w:type="spellStart"/>
      <w:r>
        <w:t>externalPropert</w:t>
      </w:r>
      <w:r w:rsidR="00355B20">
        <w:t>ies</w:t>
      </w:r>
      <w:proofErr w:type="spellEnd"/>
      <w:r>
        <w:t xml:space="preserve"> object</w:t>
      </w:r>
    </w:p>
    <w:p w14:paraId="48394701" w14:textId="4C1504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3012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80526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30128">
        <w:t>4.3.3</w:t>
      </w:r>
      <w:r>
        <w:fldChar w:fldCharType="end"/>
      </w:r>
      <w:r>
        <w:t>.</w:t>
      </w:r>
    </w:p>
    <w:p w14:paraId="69E0C7F0" w14:textId="477B5B0A" w:rsidR="0069571F" w:rsidRDefault="0069571F" w:rsidP="0069571F">
      <w:pPr>
        <w:pStyle w:val="Code"/>
      </w:pPr>
    </w:p>
    <w:p w14:paraId="5B43C2CE" w14:textId="09944C32" w:rsidR="006958DC" w:rsidRDefault="006958DC" w:rsidP="006958DC">
      <w:pPr>
        <w:pStyle w:val="Code"/>
      </w:pPr>
      <w:r>
        <w:t xml:space="preserve">                              # See §</w:t>
      </w:r>
      <w:r>
        <w:fldChar w:fldCharType="begin"/>
      </w:r>
      <w:r>
        <w:instrText xml:space="preserve"> REF _Ref525814013 \r \h </w:instrText>
      </w:r>
      <w:r>
        <w:fldChar w:fldCharType="separate"/>
      </w:r>
      <w:r w:rsidR="0053012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7EACBA1" w:rsidR="0069571F" w:rsidRDefault="0069571F" w:rsidP="0069571F">
      <w:pPr>
        <w:pStyle w:val="Code"/>
      </w:pPr>
      <w:r>
        <w:t xml:space="preserve">                              # See §</w:t>
      </w:r>
      <w:r>
        <w:fldChar w:fldCharType="begin"/>
      </w:r>
      <w:r>
        <w:instrText xml:space="preserve"> REF _Ref525810969 \r \h </w:instrText>
      </w:r>
      <w:r>
        <w:fldChar w:fldCharType="separate"/>
      </w:r>
      <w:r w:rsidR="0053012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6197D0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301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548" w:name="_Ref525810506"/>
      <w:bookmarkStart w:id="1549" w:name="_Toc5787759"/>
      <w:bookmarkEnd w:id="1547"/>
      <w:r>
        <w:t>$schema property</w:t>
      </w:r>
      <w:bookmarkEnd w:id="1548"/>
      <w:bookmarkEnd w:id="1549"/>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7BB685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301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550" w:name="_Ref523913350"/>
      <w:bookmarkStart w:id="1551" w:name="_Toc5787760"/>
      <w:r>
        <w:t>version property</w:t>
      </w:r>
      <w:bookmarkEnd w:id="1550"/>
      <w:bookmarkEnd w:id="1551"/>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24AC8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5301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DEE26C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5301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w:t>
      </w:r>
      <w:del w:id="1552" w:author="Laurence Golding" w:date="2019-04-11T15:00:00Z">
        <w:r w:rsidDel="000A2438">
          <w:delText xml:space="preserve">be </w:delText>
        </w:r>
      </w:del>
      <w:r>
        <w:t xml:space="preserve">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5301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553" w:name="_Ref525814013"/>
      <w:bookmarkStart w:id="1554" w:name="_Toc5787761"/>
      <w:proofErr w:type="spellStart"/>
      <w:r>
        <w:t>guid</w:t>
      </w:r>
      <w:proofErr w:type="spellEnd"/>
      <w:r>
        <w:t xml:space="preserve"> </w:t>
      </w:r>
      <w:r w:rsidR="006958DC">
        <w:t>property</w:t>
      </w:r>
      <w:bookmarkEnd w:id="1553"/>
      <w:bookmarkEnd w:id="1554"/>
    </w:p>
    <w:p w14:paraId="6E3F5D71" w14:textId="294A8EE0"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30128">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53012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53012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530128">
        <w:t>3.14.2</w:t>
      </w:r>
      <w:r>
        <w:fldChar w:fldCharType="end"/>
      </w:r>
      <w:r>
        <w:t>) in the root file.</w:t>
      </w:r>
    </w:p>
    <w:p w14:paraId="79D6BF67" w14:textId="54976696" w:rsidR="0069571F" w:rsidRDefault="0069571F" w:rsidP="0069571F">
      <w:pPr>
        <w:pStyle w:val="Heading3"/>
      </w:pPr>
      <w:bookmarkStart w:id="1555" w:name="_Ref525810969"/>
      <w:bookmarkStart w:id="1556" w:name="_Toc5787762"/>
      <w:proofErr w:type="spellStart"/>
      <w:r>
        <w:t>runGuid</w:t>
      </w:r>
      <w:proofErr w:type="spellEnd"/>
      <w:r>
        <w:t xml:space="preserve"> property</w:t>
      </w:r>
      <w:bookmarkEnd w:id="1555"/>
      <w:bookmarkEnd w:id="1556"/>
    </w:p>
    <w:p w14:paraId="3E79C8E1" w14:textId="7159ACCB" w:rsidR="0069571F" w:rsidRDefault="0069571F" w:rsidP="0069571F">
      <w:r>
        <w:t>If the external</w:t>
      </w:r>
      <w:r w:rsidR="001A277B">
        <w:t>ized</w:t>
      </w:r>
      <w:r>
        <w:t xml:space="preserve"> propert</w:t>
      </w:r>
      <w:r w:rsidR="001A277B">
        <w:t>ies</w:t>
      </w:r>
      <w:r>
        <w:t xml:space="preserve"> </w:t>
      </w:r>
      <w:del w:id="1557" w:author="Laurence Golding" w:date="2019-04-11T15:00:00Z">
        <w:r w:rsidDel="000A2438">
          <w:delText xml:space="preserve">belongs </w:delText>
        </w:r>
      </w:del>
      <w:r>
        <w:t>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3012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5301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3012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30128">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558" w:name="_Ref525634162"/>
      <w:bookmarkStart w:id="1559" w:name="_Ref525810993"/>
      <w:bookmarkStart w:id="1560" w:name="_Ref3471487"/>
      <w:bookmarkStart w:id="1561" w:name="_Ref3472502"/>
      <w:bookmarkStart w:id="1562" w:name="_Toc5787763"/>
      <w:r>
        <w:lastRenderedPageBreak/>
        <w:t>The property value</w:t>
      </w:r>
      <w:bookmarkEnd w:id="1558"/>
      <w:r>
        <w:t xml:space="preserve"> propert</w:t>
      </w:r>
      <w:bookmarkEnd w:id="1559"/>
      <w:r w:rsidR="00355B20">
        <w:t>ies</w:t>
      </w:r>
      <w:bookmarkEnd w:id="1560"/>
      <w:bookmarkEnd w:id="1561"/>
      <w:bookmarkEnd w:id="1562"/>
    </w:p>
    <w:p w14:paraId="075F7102" w14:textId="2FAFB9DC"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563" w:name="_Hlk3886303"/>
      <w:r w:rsidR="00F9787C">
        <w:t>The property names in this object, and the names of the corresponding externalized properties, are given in the table in §</w:t>
      </w:r>
      <w:bookmarkEnd w:id="1563"/>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AEC5DD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301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564" w:name="_Toc5787764"/>
      <w:r w:rsidRPr="00FD22AC">
        <w:lastRenderedPageBreak/>
        <w:t>Conformance</w:t>
      </w:r>
      <w:bookmarkEnd w:id="1540"/>
      <w:bookmarkEnd w:id="1564"/>
    </w:p>
    <w:p w14:paraId="1D48659C" w14:textId="6555FDBE" w:rsidR="00EE1E0B" w:rsidRDefault="00EE1E0B" w:rsidP="002244CB"/>
    <w:p w14:paraId="3BBDC6A3" w14:textId="77777777" w:rsidR="00376AE7" w:rsidRDefault="00376AE7" w:rsidP="00376AE7">
      <w:pPr>
        <w:pStyle w:val="Heading2"/>
        <w:numPr>
          <w:ilvl w:val="1"/>
          <w:numId w:val="2"/>
        </w:numPr>
      </w:pPr>
      <w:bookmarkStart w:id="1565" w:name="_Toc5787765"/>
      <w:r>
        <w:t>Conformance targets</w:t>
      </w:r>
      <w:bookmarkEnd w:id="15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F3E7DD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566" w:name="_Toc5787766"/>
      <w:r>
        <w:t>Conformance Clause 1: SARIF log file</w:t>
      </w:r>
      <w:bookmarkEnd w:id="1566"/>
    </w:p>
    <w:p w14:paraId="7C2F5389" w14:textId="0A4B72C2" w:rsidR="0018481C" w:rsidRDefault="00376AE7" w:rsidP="00376AE7">
      <w:r>
        <w:t>A text file satisfies the “SARIF log file” conformance profile if</w:t>
      </w:r>
      <w:r w:rsidR="0018481C">
        <w:t>:</w:t>
      </w:r>
    </w:p>
    <w:p w14:paraId="177D8019" w14:textId="6C57DD18"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rsidR="00376AE7">
        <w:t>.</w:t>
      </w:r>
    </w:p>
    <w:p w14:paraId="3A58DDE1" w14:textId="05DA25AC" w:rsidR="0018481C" w:rsidRDefault="0018481C" w:rsidP="00376AE7">
      <w:pPr>
        <w:pStyle w:val="Heading2"/>
        <w:numPr>
          <w:ilvl w:val="1"/>
          <w:numId w:val="2"/>
        </w:numPr>
      </w:pPr>
      <w:bookmarkStart w:id="1567" w:name="_Toc5787767"/>
      <w:r>
        <w:t xml:space="preserve">Conformance Clause </w:t>
      </w:r>
      <w:r w:rsidR="00053C0F">
        <w:t>2</w:t>
      </w:r>
      <w:r>
        <w:t>: SARIF producer</w:t>
      </w:r>
      <w:bookmarkEnd w:id="1567"/>
    </w:p>
    <w:p w14:paraId="350705EC" w14:textId="77777777" w:rsidR="0018481C" w:rsidRDefault="0018481C" w:rsidP="0018481C">
      <w:r>
        <w:t>A program satisfies the “SARIF producer” conformance profile if:</w:t>
      </w:r>
    </w:p>
    <w:p w14:paraId="697B080C" w14:textId="3574B48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30128">
        <w:t>3</w:t>
      </w:r>
      <w:r>
        <w:fldChar w:fldCharType="end"/>
      </w:r>
      <w:r>
        <w:t>.</w:t>
      </w:r>
    </w:p>
    <w:p w14:paraId="2447FAA5" w14:textId="3E93215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568" w:name="_Toc5787768"/>
      <w:r>
        <w:t xml:space="preserve">Conformance Clause </w:t>
      </w:r>
      <w:r w:rsidR="00053C0F">
        <w:t>3</w:t>
      </w:r>
      <w:r>
        <w:t>: Direct producer</w:t>
      </w:r>
      <w:bookmarkEnd w:id="156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D75592"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w:t>
      </w:r>
      <w:r w:rsidR="0018481C">
        <w:t>“</w:t>
      </w:r>
      <w:r>
        <w:t>direct producers</w:t>
      </w:r>
      <w:r w:rsidR="0018481C">
        <w:t>” or to “analysis tools”</w:t>
      </w:r>
      <w:r>
        <w:t>.</w:t>
      </w:r>
    </w:p>
    <w:p w14:paraId="74D6208C" w14:textId="5D57971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301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569" w:name="_Toc5787769"/>
      <w:r>
        <w:lastRenderedPageBreak/>
        <w:t xml:space="preserve">Conformance Clause </w:t>
      </w:r>
      <w:r w:rsidR="00053C0F">
        <w:t>4</w:t>
      </w:r>
      <w:r>
        <w:t>: Deterministic producer</w:t>
      </w:r>
      <w:bookmarkEnd w:id="156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D5F5C8A"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570" w:name="_Toc5787770"/>
      <w:r>
        <w:t xml:space="preserve">Conformance Clause </w:t>
      </w:r>
      <w:r w:rsidR="00053C0F">
        <w:t>5</w:t>
      </w:r>
      <w:r>
        <w:t>: Converter</w:t>
      </w:r>
      <w:bookmarkEnd w:id="157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048310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converters.</w:t>
      </w:r>
    </w:p>
    <w:p w14:paraId="0990559B" w14:textId="2BC41D5F"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30128">
        <w:t>3</w:t>
      </w:r>
      <w:r>
        <w:fldChar w:fldCharType="end"/>
      </w:r>
      <w:r>
        <w:t>, are intended to be produced only by direct producers.</w:t>
      </w:r>
    </w:p>
    <w:p w14:paraId="493D3DE6" w14:textId="3E91A4EA" w:rsidR="00D06F1A" w:rsidRDefault="00D06F1A" w:rsidP="00D06F1A">
      <w:pPr>
        <w:pStyle w:val="Heading2"/>
      </w:pPr>
      <w:bookmarkStart w:id="1571" w:name="_Toc5787771"/>
      <w:r>
        <w:t xml:space="preserve">Conformance Clause </w:t>
      </w:r>
      <w:r w:rsidR="00053C0F">
        <w:t>6</w:t>
      </w:r>
      <w:r>
        <w:t>: SARIF post-processor</w:t>
      </w:r>
      <w:bookmarkEnd w:id="157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0B6271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572" w:name="_Toc5787772"/>
      <w:r>
        <w:t xml:space="preserve">Conformance Clause </w:t>
      </w:r>
      <w:r w:rsidR="00053C0F">
        <w:t>7</w:t>
      </w:r>
      <w:r>
        <w:t xml:space="preserve">: </w:t>
      </w:r>
      <w:r w:rsidR="0018481C">
        <w:t>SARIF c</w:t>
      </w:r>
      <w:r>
        <w:t>onsumer</w:t>
      </w:r>
      <w:bookmarkEnd w:id="157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0B064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t>.</w:t>
      </w:r>
    </w:p>
    <w:p w14:paraId="7B2084FE" w14:textId="10A0AB0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301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573" w:name="_Toc5787773"/>
      <w:r>
        <w:t xml:space="preserve">Conformance Clause </w:t>
      </w:r>
      <w:r w:rsidR="00053C0F">
        <w:t>8</w:t>
      </w:r>
      <w:r>
        <w:t>: Viewer</w:t>
      </w:r>
      <w:bookmarkEnd w:id="1573"/>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7994A7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574" w:name="_Toc5787774"/>
      <w:bookmarkStart w:id="1575" w:name="_Hlk512505065"/>
      <w:r>
        <w:t xml:space="preserve">Conformance Clause </w:t>
      </w:r>
      <w:r w:rsidR="00053C0F">
        <w:t>9</w:t>
      </w:r>
      <w:r>
        <w:t>: Result management system</w:t>
      </w:r>
      <w:bookmarkEnd w:id="157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452C3E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301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75"/>
    </w:p>
    <w:p w14:paraId="79E66955" w14:textId="06F20E76" w:rsidR="00435405" w:rsidRDefault="00435405" w:rsidP="00435405">
      <w:pPr>
        <w:pStyle w:val="Heading2"/>
      </w:pPr>
      <w:bookmarkStart w:id="1576" w:name="_Toc5787775"/>
      <w:r>
        <w:t xml:space="preserve">Conformance Clause </w:t>
      </w:r>
      <w:r w:rsidR="00053C0F">
        <w:t>10</w:t>
      </w:r>
      <w:r>
        <w:t>: Engineering system</w:t>
      </w:r>
      <w:bookmarkEnd w:id="1576"/>
    </w:p>
    <w:p w14:paraId="5A8D0E9E" w14:textId="2048F54B" w:rsidR="00435405" w:rsidRDefault="00435405" w:rsidP="00435405">
      <w:r>
        <w:t>An engineering system satisfies the “engineering system” conformance profile if:</w:t>
      </w:r>
    </w:p>
    <w:p w14:paraId="29F6F326" w14:textId="0E24B24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engineering systems.</w:t>
      </w:r>
    </w:p>
    <w:p w14:paraId="51263FE3" w14:textId="31A49E7E" w:rsidR="0052099F" w:rsidRDefault="002244CB" w:rsidP="00CE1F32">
      <w:pPr>
        <w:pStyle w:val="AppendixHeading1"/>
      </w:pPr>
      <w:bookmarkStart w:id="1577" w:name="AppendixAcknowledgments"/>
      <w:bookmarkStart w:id="1578" w:name="_Toc85472897"/>
      <w:bookmarkStart w:id="1579" w:name="_Toc287332012"/>
      <w:bookmarkStart w:id="1580" w:name="_Toc5787776"/>
      <w:bookmarkStart w:id="1581" w:name="_Hlk513041526"/>
      <w:bookmarkEnd w:id="1577"/>
      <w:r>
        <w:lastRenderedPageBreak/>
        <w:t xml:space="preserve">(Informative) </w:t>
      </w:r>
      <w:r w:rsidR="00B80CDB">
        <w:t>Acknowl</w:t>
      </w:r>
      <w:r w:rsidR="004D0E5E">
        <w:t>e</w:t>
      </w:r>
      <w:r w:rsidR="008F61FB">
        <w:t>dg</w:t>
      </w:r>
      <w:r w:rsidR="0052099F">
        <w:t>ments</w:t>
      </w:r>
      <w:bookmarkEnd w:id="1578"/>
      <w:bookmarkEnd w:id="1579"/>
      <w:bookmarkEnd w:id="158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128CE5DB" w:rsidR="000E7D29" w:rsidDel="00A030D7" w:rsidRDefault="000E7D29" w:rsidP="000E7D29">
      <w:pPr>
        <w:pStyle w:val="Contributor"/>
        <w:rPr>
          <w:del w:id="1582" w:author="Laurence Golding" w:date="2019-04-11T15:01:00Z"/>
        </w:rPr>
      </w:pPr>
      <w:del w:id="1583" w:author="Laurence Golding" w:date="2019-04-11T15:01:00Z">
        <w:r w:rsidDel="00A030D7">
          <w:delText>Smith Douglas, Kestrel Technology</w:delText>
        </w:r>
      </w:del>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581"/>
    <w:p w14:paraId="645628E0" w14:textId="77777777" w:rsidR="00C76CAA" w:rsidRPr="00C76CAA" w:rsidRDefault="00C76CAA" w:rsidP="00C76CAA"/>
    <w:p w14:paraId="586B0BCA" w14:textId="2CB47B5E" w:rsidR="0052099F" w:rsidRDefault="002244CB" w:rsidP="008C100C">
      <w:pPr>
        <w:pStyle w:val="AppendixHeading1"/>
      </w:pPr>
      <w:bookmarkStart w:id="1584" w:name="AppendixFingerprints"/>
      <w:bookmarkStart w:id="1585" w:name="_Ref513039337"/>
      <w:bookmarkStart w:id="1586" w:name="_Toc5787777"/>
      <w:bookmarkEnd w:id="1584"/>
      <w:r>
        <w:lastRenderedPageBreak/>
        <w:t>(</w:t>
      </w:r>
      <w:r w:rsidR="00E8605A">
        <w:t>Normative</w:t>
      </w:r>
      <w:r>
        <w:t xml:space="preserve">) </w:t>
      </w:r>
      <w:r w:rsidR="00710FE0">
        <w:t>Use of fingerprints by result management systems</w:t>
      </w:r>
      <w:bookmarkEnd w:id="1585"/>
      <w:bookmarkEnd w:id="158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D365D63"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530128">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843E94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30128">
        <w:t>F.2</w:t>
      </w:r>
      <w:r>
        <w:fldChar w:fldCharType="end"/>
      </w:r>
      <w:r>
        <w:t>) in its fingerprint computation.</w:t>
      </w:r>
    </w:p>
    <w:p w14:paraId="5F1C1209" w14:textId="4311C29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301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87" w:name="AppendixViewers"/>
      <w:bookmarkStart w:id="1588" w:name="_Toc5787778"/>
      <w:bookmarkEnd w:id="1587"/>
      <w:r>
        <w:lastRenderedPageBreak/>
        <w:t xml:space="preserve">(Informative) </w:t>
      </w:r>
      <w:r w:rsidR="00710FE0">
        <w:t xml:space="preserve">Use of SARIF by log </w:t>
      </w:r>
      <w:r w:rsidR="00AF0D84">
        <w:t xml:space="preserve">file </w:t>
      </w:r>
      <w:r w:rsidR="00710FE0">
        <w:t>viewers</w:t>
      </w:r>
      <w:bookmarkEnd w:id="158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BCDCAC4"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ins w:id="1589" w:author="Laurence Golding" w:date="2019-04-12T11:10:00Z">
        <w:r w:rsidR="00C65634">
          <w:t>(</w:t>
        </w:r>
      </w:ins>
      <w:ins w:id="1590" w:author="Laurence Golding" w:date="2019-04-12T11:11:00Z">
        <w:r w:rsidR="00C65634">
          <w:t>§</w:t>
        </w:r>
      </w:ins>
      <w:ins w:id="1591" w:author="Laurence Golding" w:date="2019-04-12T11:12:00Z">
        <w:r w:rsidR="00C65634">
          <w:fldChar w:fldCharType="begin"/>
        </w:r>
        <w:r w:rsidR="00C65634">
          <w:instrText xml:space="preserve"> REF _Ref5959945 \r \h </w:instrText>
        </w:r>
      </w:ins>
      <w:r w:rsidR="00C65634">
        <w:fldChar w:fldCharType="separate"/>
      </w:r>
      <w:ins w:id="1592" w:author="Laurence Golding" w:date="2019-04-12T11:12:00Z">
        <w:r w:rsidR="00C65634">
          <w:t>3.23.7</w:t>
        </w:r>
        <w:r w:rsidR="00C65634">
          <w:fldChar w:fldCharType="end"/>
        </w:r>
      </w:ins>
      <w:ins w:id="1593" w:author="Laurence Golding" w:date="2019-04-12T11:10:00Z">
        <w:r w:rsidR="00C65634">
          <w:t xml:space="preserve">) and </w:t>
        </w:r>
        <w:proofErr w:type="spellStart"/>
        <w:r w:rsidR="00C65634" w:rsidRPr="00C65634">
          <w:rPr>
            <w:rStyle w:val="CODEtemp"/>
          </w:rPr>
          <w:t>sourceLanguage</w:t>
        </w:r>
        <w:proofErr w:type="spellEnd"/>
        <w:r w:rsidR="00C65634">
          <w:t xml:space="preserve"> (</w:t>
        </w:r>
      </w:ins>
      <w:ins w:id="1594" w:author="Laurence Golding" w:date="2019-04-12T11:11:00Z">
        <w:r w:rsidR="00C65634">
          <w:t>§</w:t>
        </w:r>
      </w:ins>
      <w:ins w:id="1595" w:author="Laurence Golding" w:date="2019-04-12T11:12:00Z">
        <w:r w:rsidR="00C65634">
          <w:fldChar w:fldCharType="begin"/>
        </w:r>
        <w:r w:rsidR="00C65634">
          <w:instrText xml:space="preserve"> REF _Ref534896207 \r \h </w:instrText>
        </w:r>
      </w:ins>
      <w:r w:rsidR="00C65634">
        <w:fldChar w:fldCharType="separate"/>
      </w:r>
      <w:ins w:id="1596" w:author="Laurence Golding" w:date="2019-04-12T11:12:00Z">
        <w:r w:rsidR="00C65634">
          <w:t>3.23.10</w:t>
        </w:r>
        <w:r w:rsidR="00C65634">
          <w:fldChar w:fldCharType="end"/>
        </w:r>
      </w:ins>
      <w:ins w:id="1597" w:author="Laurence Golding" w:date="2019-04-12T11:10:00Z">
        <w:r w:rsidR="00C65634">
          <w:t xml:space="preserve">) </w:t>
        </w:r>
      </w:ins>
      <w:r>
        <w:t>propert</w:t>
      </w:r>
      <w:ins w:id="1598" w:author="Laurence Golding" w:date="2019-04-12T11:10:00Z">
        <w:r w:rsidR="00C65634">
          <w:t>ies</w:t>
        </w:r>
      </w:ins>
      <w:del w:id="1599" w:author="Laurence Golding" w:date="2019-04-12T11:10:00Z">
        <w:r w:rsidDel="00C65634">
          <w:delText>y</w:delText>
        </w:r>
      </w:del>
      <w:r>
        <w:t xml:space="preserve"> of the </w:t>
      </w:r>
      <w:r w:rsidR="00CC50E4">
        <w:rPr>
          <w:rStyle w:val="CODEtemp"/>
        </w:rPr>
        <w:t>artifact</w:t>
      </w:r>
      <w:r w:rsidR="00CC50E4">
        <w:t xml:space="preserve"> </w:t>
      </w:r>
      <w:r>
        <w:t xml:space="preserve">object </w:t>
      </w:r>
      <w:ins w:id="1600" w:author="Laurence Golding" w:date="2019-04-12T11:10:00Z">
        <w:r w:rsidR="00C65634">
          <w:t>(</w:t>
        </w:r>
      </w:ins>
      <w:ins w:id="1601" w:author="Laurence Golding" w:date="2019-04-12T11:11:00Z">
        <w:r w:rsidR="00C65634">
          <w:t>§</w:t>
        </w:r>
      </w:ins>
      <w:ins w:id="1602" w:author="Laurence Golding" w:date="2019-04-12T11:12:00Z">
        <w:r w:rsidR="00C65634">
          <w:fldChar w:fldCharType="begin"/>
        </w:r>
        <w:r w:rsidR="00C65634">
          <w:instrText xml:space="preserve"> REF _Ref493403111 \r \h </w:instrText>
        </w:r>
      </w:ins>
      <w:r w:rsidR="00C65634">
        <w:fldChar w:fldCharType="separate"/>
      </w:r>
      <w:ins w:id="1603" w:author="Laurence Golding" w:date="2019-04-12T11:12:00Z">
        <w:r w:rsidR="00C65634">
          <w:t>3.23</w:t>
        </w:r>
        <w:r w:rsidR="00C65634">
          <w:fldChar w:fldCharType="end"/>
        </w:r>
      </w:ins>
      <w:ins w:id="1604" w:author="Laurence Golding" w:date="2019-04-12T11:10:00Z">
        <w:r w:rsidR="00C65634">
          <w:t xml:space="preserve">) </w:t>
        </w:r>
      </w:ins>
      <w:r>
        <w:t>provides this information. In the absence of the</w:t>
      </w:r>
      <w:ins w:id="1605" w:author="Laurence Golding" w:date="2019-04-12T11:10:00Z">
        <w:r w:rsidR="00C65634">
          <w:t>se</w:t>
        </w:r>
      </w:ins>
      <w:r>
        <w:t xml:space="preserve"> </w:t>
      </w:r>
      <w:del w:id="1606" w:author="Laurence Golding" w:date="2019-04-12T11:10:00Z">
        <w:r w:rsidRPr="002A48C0" w:rsidDel="00C65634">
          <w:rPr>
            <w:rStyle w:val="CODEtemp"/>
          </w:rPr>
          <w:delText>mimeType</w:delText>
        </w:r>
        <w:r w:rsidDel="00C65634">
          <w:delText xml:space="preserve"> </w:delText>
        </w:r>
      </w:del>
      <w:r>
        <w:t>propert</w:t>
      </w:r>
      <w:ins w:id="1607" w:author="Laurence Golding" w:date="2019-04-12T11:10:00Z">
        <w:r w:rsidR="00C65634">
          <w:t>ies</w:t>
        </w:r>
      </w:ins>
      <w:del w:id="1608" w:author="Laurence Golding" w:date="2019-04-12T11:11:00Z">
        <w:r w:rsidDel="00C65634">
          <w:delText>y</w:delText>
        </w:r>
      </w:del>
      <w:r>
        <w:t>, a viewer can fall back to examining the filename extension, for example “.</w:t>
      </w:r>
      <w:commentRangeStart w:id="1609"/>
      <w:ins w:id="1610" w:author="Laurence Golding" w:date="2019-04-12T11:11:00Z">
        <w:r w:rsidR="00C65634">
          <w:t>c</w:t>
        </w:r>
      </w:ins>
      <w:commentRangeEnd w:id="1609"/>
      <w:ins w:id="1611" w:author="Laurence Golding" w:date="2019-04-12T11:12:00Z">
        <w:r w:rsidR="00C65634">
          <w:rPr>
            <w:rStyle w:val="CommentReference"/>
          </w:rPr>
          <w:commentReference w:id="1609"/>
        </w:r>
      </w:ins>
      <w:del w:id="1612" w:author="Laurence Golding" w:date="2019-04-12T11:11:00Z">
        <w:r w:rsidDel="00C65634">
          <w:delText>zip</w:delText>
        </w:r>
      </w:del>
      <w:r>
        <w:t>”.</w:t>
      </w:r>
      <w:del w:id="1613" w:author="Laurence Golding" w:date="2019-04-12T11:10:00Z">
        <w:r w:rsidDel="00C65634">
          <w:delText xml:space="preserve"> It is recommended that the analysis tool provide the </w:delText>
        </w:r>
        <w:r w:rsidRPr="002A48C0" w:rsidDel="00C65634">
          <w:rPr>
            <w:rStyle w:val="CODEtemp"/>
          </w:rPr>
          <w:delText>mimeType</w:delText>
        </w:r>
        <w:r w:rsidDel="00C65634">
          <w:delText xml:space="preserve"> property (which it must know, because it was able to interpret the </w:delText>
        </w:r>
        <w:r w:rsidR="00CC50E4" w:rsidDel="00C65634">
          <w:delText xml:space="preserve">artifact </w:delText>
        </w:r>
        <w:r w:rsidDel="00C65634">
          <w:delText>in which it detected the result), rather than forcing the viewer to rely on a file name extension.</w:delText>
        </w:r>
      </w:del>
    </w:p>
    <w:p w14:paraId="61E19C03" w14:textId="714E222A" w:rsidR="00710FE0" w:rsidRDefault="002244CB" w:rsidP="00710FE0">
      <w:pPr>
        <w:pStyle w:val="AppendixHeading1"/>
      </w:pPr>
      <w:bookmarkStart w:id="1614" w:name="AppendixConverters"/>
      <w:bookmarkStart w:id="1615" w:name="_Toc5787779"/>
      <w:bookmarkEnd w:id="1614"/>
      <w:r>
        <w:lastRenderedPageBreak/>
        <w:t>(</w:t>
      </w:r>
      <w:del w:id="1616" w:author="Laurence Golding" w:date="2019-04-11T11:09:00Z">
        <w:r w:rsidDel="003E76F3">
          <w:delText>Informative</w:delText>
        </w:r>
      </w:del>
      <w:ins w:id="1617" w:author="Laurence Golding" w:date="2019-04-11T11:09:00Z">
        <w:r w:rsidR="003E76F3">
          <w:t>Normative</w:t>
        </w:r>
      </w:ins>
      <w:r>
        <w:t xml:space="preserve">) </w:t>
      </w:r>
      <w:r w:rsidR="00710FE0">
        <w:t>Production of SARIF by converters</w:t>
      </w:r>
      <w:bookmarkEnd w:id="161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449366C" w:rsidR="002A48C0" w:rsidRDefault="002A48C0" w:rsidP="002A48C0">
      <w:del w:id="1618" w:author="Laurence Golding" w:date="2019-04-12T08:50:00Z">
        <w:r w:rsidDel="00C3463A">
          <w:delText xml:space="preserve">Converters </w:delText>
        </w:r>
      </w:del>
      <w:ins w:id="1619" w:author="Laurence Golding" w:date="2019-04-12T08:50:00Z">
        <w:r w:rsidR="00C3463A">
          <w:t xml:space="preserve">A converter </w:t>
        </w:r>
      </w:ins>
      <w:del w:id="1620" w:author="Laurence Golding" w:date="2019-04-11T11:09:00Z">
        <w:r w:rsidDel="003E76F3">
          <w:delText xml:space="preserve">should </w:delText>
        </w:r>
      </w:del>
      <w:ins w:id="1621" w:author="Laurence Golding" w:date="2019-04-11T11:09:00Z">
        <w:r w:rsidR="003E76F3" w:rsidRPr="003E76F3">
          <w:rPr>
            <w:b/>
          </w:rPr>
          <w:t>SHOULD</w:t>
        </w:r>
        <w:r w:rsidR="003E76F3">
          <w:t xml:space="preserve"> </w:t>
        </w:r>
      </w:ins>
      <w:r>
        <w:t>populate those elements of the SARIF format for which a direct equivalent exists in the input data.</w:t>
      </w:r>
    </w:p>
    <w:p w14:paraId="62107D7C" w14:textId="0425679B" w:rsidR="00C3463A" w:rsidRDefault="002A48C0" w:rsidP="002A48C0">
      <w:pPr>
        <w:rPr>
          <w:ins w:id="1622" w:author="Laurence Golding" w:date="2019-04-12T08:49:00Z"/>
        </w:rPr>
      </w:pPr>
      <w:r>
        <w:t xml:space="preserve">If the input data includes information for which there is no SARIF equivalent, </w:t>
      </w:r>
      <w:ins w:id="1623" w:author="Laurence Golding" w:date="2019-04-12T08:50:00Z">
        <w:r w:rsidR="00C3463A">
          <w:t xml:space="preserve">a </w:t>
        </w:r>
      </w:ins>
      <w:r>
        <w:t>converter</w:t>
      </w:r>
      <w:del w:id="1624" w:author="Laurence Golding" w:date="2019-04-12T08:50:00Z">
        <w:r w:rsidDel="00C3463A">
          <w:delText>s</w:delText>
        </w:r>
      </w:del>
      <w:r>
        <w:t xml:space="preserve"> </w:t>
      </w:r>
      <w:del w:id="1625" w:author="Laurence Golding" w:date="2019-04-11T11:09:00Z">
        <w:r w:rsidRPr="003E76F3" w:rsidDel="003E76F3">
          <w:delText xml:space="preserve">may </w:delText>
        </w:r>
      </w:del>
      <w:ins w:id="1626" w:author="Laurence Golding" w:date="2019-04-11T11:09:00Z">
        <w:r w:rsidR="003E76F3">
          <w:rPr>
            <w:b/>
          </w:rPr>
          <w:t>MAY</w:t>
        </w:r>
        <w:r w:rsidR="003E76F3">
          <w:t xml:space="preserve"> </w:t>
        </w:r>
      </w:ins>
      <w:r>
        <w:t xml:space="preserve">use it to populate the various property bags </w:t>
      </w:r>
      <w:ins w:id="1627" w:author="Laurence Golding" w:date="2019-04-12T08:48:00Z">
        <w:r w:rsidR="00C3463A">
          <w:t>(§</w:t>
        </w:r>
      </w:ins>
      <w:ins w:id="1628" w:author="Laurence Golding" w:date="2019-04-12T08:49:00Z">
        <w:r w:rsidR="00C3463A">
          <w:fldChar w:fldCharType="begin"/>
        </w:r>
        <w:r w:rsidR="00C3463A">
          <w:instrText xml:space="preserve"> REF _Ref493408960 \r \h </w:instrText>
        </w:r>
      </w:ins>
      <w:r w:rsidR="00C3463A">
        <w:fldChar w:fldCharType="separate"/>
      </w:r>
      <w:ins w:id="1629" w:author="Laurence Golding" w:date="2019-04-12T08:49:00Z">
        <w:r w:rsidR="00C3463A">
          <w:t>3.8</w:t>
        </w:r>
        <w:r w:rsidR="00C3463A">
          <w:fldChar w:fldCharType="end"/>
        </w:r>
      </w:ins>
      <w:ins w:id="1630" w:author="Laurence Golding" w:date="2019-04-12T08:48:00Z">
        <w:r w:rsidR="00C3463A">
          <w:t xml:space="preserve">) </w:t>
        </w:r>
      </w:ins>
      <w:r>
        <w:t>and tag lists</w:t>
      </w:r>
      <w:ins w:id="1631" w:author="Laurence Golding" w:date="2019-04-12T08:52:00Z">
        <w:r w:rsidR="00DE7DFA">
          <w:t xml:space="preserve"> (§</w:t>
        </w:r>
        <w:r w:rsidR="00DE7DFA">
          <w:fldChar w:fldCharType="begin"/>
        </w:r>
        <w:r w:rsidR="00DE7DFA">
          <w:instrText xml:space="preserve"> REF _Ref514325416 \r \h </w:instrText>
        </w:r>
      </w:ins>
      <w:ins w:id="1632" w:author="Laurence Golding" w:date="2019-04-12T08:52:00Z">
        <w:r w:rsidR="00DE7DFA">
          <w:fldChar w:fldCharType="separate"/>
        </w:r>
        <w:r w:rsidR="00DE7DFA">
          <w:t>3.8.2</w:t>
        </w:r>
        <w:r w:rsidR="00DE7DFA">
          <w:fldChar w:fldCharType="end"/>
        </w:r>
        <w:r w:rsidR="00DE7DFA">
          <w:t>)</w:t>
        </w:r>
      </w:ins>
      <w:r>
        <w:t xml:space="preserve"> defined by the SARIF format, or they </w:t>
      </w:r>
      <w:del w:id="1633" w:author="Laurence Golding" w:date="2019-04-11T11:10:00Z">
        <w:r w:rsidDel="003E76F3">
          <w:delText xml:space="preserve">may </w:delText>
        </w:r>
      </w:del>
      <w:ins w:id="1634" w:author="Laurence Golding" w:date="2019-04-11T11:10:00Z">
        <w:r w:rsidR="003E76F3" w:rsidRPr="003E76F3">
          <w:rPr>
            <w:b/>
          </w:rPr>
          <w:t>MAY</w:t>
        </w:r>
      </w:ins>
      <w:ins w:id="1635" w:author="Laurence Golding" w:date="2019-04-12T08:48:00Z">
        <w:r w:rsidR="00C3463A">
          <w:rPr>
            <w:b/>
          </w:rPr>
          <w:t xml:space="preserve"> </w:t>
        </w:r>
      </w:ins>
      <w:r>
        <w:t>simply omit it from the output. When populating a property bag with such information,</w:t>
      </w:r>
      <w:ins w:id="1636" w:author="Laurence Golding" w:date="2019-04-12T08:50:00Z">
        <w:r w:rsidR="00C3463A">
          <w:t xml:space="preserve"> a</w:t>
        </w:r>
      </w:ins>
      <w:r>
        <w:t xml:space="preserve"> converter</w:t>
      </w:r>
      <w:del w:id="1637" w:author="Laurence Golding" w:date="2019-04-12T08:50:00Z">
        <w:r w:rsidDel="00C3463A">
          <w:delText>s</w:delText>
        </w:r>
      </w:del>
      <w:r>
        <w:t xml:space="preserve"> </w:t>
      </w:r>
      <w:del w:id="1638" w:author="Laurence Golding" w:date="2019-04-11T11:10:00Z">
        <w:r w:rsidDel="003E76F3">
          <w:delText xml:space="preserve">should </w:delText>
        </w:r>
      </w:del>
      <w:ins w:id="1639" w:author="Laurence Golding" w:date="2019-04-11T11:10:00Z">
        <w:r w:rsidR="003E76F3" w:rsidRPr="003E76F3">
          <w:rPr>
            <w:b/>
          </w:rPr>
          <w:t>SHOULD</w:t>
        </w:r>
        <w:r w:rsidR="003E76F3">
          <w:t xml:space="preserve"> </w:t>
        </w:r>
      </w:ins>
      <w:r>
        <w:t>use a property name that matches the name of that piece of information in the native tool format, even if that name does not conform to the camelCase convention used in the rest of this specification</w:t>
      </w:r>
      <w:ins w:id="1640" w:author="Laurence Golding" w:date="2019-04-12T08:52:00Z">
        <w:r w:rsidR="00DE7DFA">
          <w:t>.</w:t>
        </w:r>
      </w:ins>
    </w:p>
    <w:p w14:paraId="672AD533" w14:textId="15933DC2" w:rsidR="002A48C0" w:rsidRDefault="00C3463A" w:rsidP="00C3463A">
      <w:pPr>
        <w:pStyle w:val="Note"/>
      </w:pPr>
      <w:ins w:id="1641" w:author="Laurence Golding" w:date="2019-04-12T08:49:00Z">
        <w:r>
          <w:t>NOTE:</w:t>
        </w:r>
      </w:ins>
      <w:del w:id="1642" w:author="Laurence Golding" w:date="2019-04-12T08:49:00Z">
        <w:r w:rsidR="002A48C0" w:rsidDel="00C3463A">
          <w:delText>.</w:delText>
        </w:r>
      </w:del>
      <w:r w:rsidR="002A48C0">
        <w:t xml:space="preserve"> This makes it easier to match these properties with the source data in the native tool format.</w:t>
      </w:r>
    </w:p>
    <w:p w14:paraId="085F1C99" w14:textId="0C126357" w:rsidR="002A48C0" w:rsidRDefault="002A48C0" w:rsidP="005B37D0">
      <w:del w:id="1643" w:author="Laurence Golding" w:date="2019-04-11T11:08:00Z">
        <w:r w:rsidDel="005B37D0">
          <w:delText xml:space="preserve">NOTE: </w:delText>
        </w:r>
      </w:del>
      <w:ins w:id="1644" w:author="Laurence Golding" w:date="2019-04-11T11:11:00Z">
        <w:r w:rsidR="003E76F3">
          <w:t xml:space="preserve">When serializing SARIF as JSON, </w:t>
        </w:r>
      </w:ins>
      <w:del w:id="1645" w:author="Laurence Golding" w:date="2019-04-11T11:11:00Z">
        <w:r w:rsidDel="003E76F3">
          <w:delText xml:space="preserve">The </w:delText>
        </w:r>
      </w:del>
      <w:ins w:id="1646" w:author="Laurence Golding" w:date="2019-04-12T08:50:00Z">
        <w:r w:rsidR="00C3463A">
          <w:t>a</w:t>
        </w:r>
      </w:ins>
      <w:ins w:id="1647" w:author="Laurence Golding" w:date="2019-04-11T11:11:00Z">
        <w:r w:rsidR="003E76F3">
          <w:t xml:space="preserve"> </w:t>
        </w:r>
      </w:ins>
      <w:r>
        <w:t xml:space="preserve">converter </w:t>
      </w:r>
      <w:del w:id="1648" w:author="Laurence Golding" w:date="2019-04-11T11:11:00Z">
        <w:r w:rsidDel="003E76F3">
          <w:delText xml:space="preserve">must </w:delText>
        </w:r>
      </w:del>
      <w:ins w:id="1649" w:author="Laurence Golding" w:date="2019-04-11T11:11:00Z">
        <w:r w:rsidR="003E76F3" w:rsidRPr="003E76F3">
          <w:rPr>
            <w:b/>
          </w:rPr>
          <w:t>SHALL</w:t>
        </w:r>
        <w:r w:rsidR="003E76F3">
          <w:t xml:space="preserve"> </w:t>
        </w:r>
      </w:ins>
      <w:r>
        <w:t>replace any characters</w:t>
      </w:r>
      <w:ins w:id="1650" w:author="Laurence Golding" w:date="2019-04-12T08:53:00Z">
        <w:r w:rsidR="00DE7DFA">
          <w:t xml:space="preserve"> in string-valued properties</w:t>
        </w:r>
      </w:ins>
      <w:r>
        <w:t xml:space="preserve"> that cannot occur in a JSON string with the appropriate escape sequence</w:t>
      </w:r>
      <w:ins w:id="1651" w:author="Laurence Golding" w:date="2019-04-12T08:53:00Z">
        <w:r w:rsidR="00DE7DFA">
          <w:t xml:space="preserve"> as defined by JSON [</w:t>
        </w:r>
      </w:ins>
      <w:ins w:id="1652" w:author="Laurence Golding" w:date="2019-04-12T08:57:00Z">
        <w:r w:rsidR="00DE7DFA">
          <w:fldChar w:fldCharType="begin"/>
        </w:r>
        <w:r w:rsidR="00DE7DFA">
          <w:instrText xml:space="preserve"> HYPERLINK  \l "RFC8259" </w:instrText>
        </w:r>
        <w:r w:rsidR="00DE7DFA">
          <w:fldChar w:fldCharType="separate"/>
        </w:r>
        <w:r w:rsidR="00DE7DFA" w:rsidRPr="00DE7DFA">
          <w:rPr>
            <w:rStyle w:val="Hyperlink"/>
          </w:rPr>
          <w:t>RFC8259</w:t>
        </w:r>
        <w:r w:rsidR="00DE7DFA">
          <w:fldChar w:fldCharType="end"/>
        </w:r>
      </w:ins>
      <w:ins w:id="1653" w:author="Laurence Golding" w:date="2019-04-12T08:53:00Z">
        <w:r w:rsidR="00DE7DFA">
          <w:t>]</w:t>
        </w:r>
      </w:ins>
      <w:r>
        <w:t>.</w:t>
      </w:r>
    </w:p>
    <w:p w14:paraId="703C7EBD" w14:textId="3A36BE9A" w:rsidR="002A48C0" w:rsidRDefault="002A48C0" w:rsidP="002A48C0">
      <w:pPr>
        <w:rPr>
          <w:ins w:id="1654" w:author="Laurence Golding" w:date="2019-04-12T08:40:00Z"/>
        </w:rPr>
      </w:pPr>
      <w:r>
        <w:t xml:space="preserve">If the input data does not include an equivalent for any SARIF element, </w:t>
      </w:r>
      <w:del w:id="1655" w:author="Laurence Golding" w:date="2019-04-12T08:50:00Z">
        <w:r w:rsidDel="00C3463A">
          <w:delText xml:space="preserve">the </w:delText>
        </w:r>
      </w:del>
      <w:ins w:id="1656" w:author="Laurence Golding" w:date="2019-04-12T08:50:00Z">
        <w:r w:rsidR="00C3463A">
          <w:t xml:space="preserve">a </w:t>
        </w:r>
      </w:ins>
      <w:r>
        <w:t xml:space="preserve">converter </w:t>
      </w:r>
      <w:del w:id="1657" w:author="Laurence Golding" w:date="2019-04-11T11:11:00Z">
        <w:r w:rsidDel="003E76F3">
          <w:delText>should not</w:delText>
        </w:r>
      </w:del>
      <w:ins w:id="1658" w:author="Laurence Golding" w:date="2019-04-11T11:11:00Z">
        <w:r w:rsidR="003E76F3" w:rsidRPr="003E76F3">
          <w:rPr>
            <w:b/>
          </w:rPr>
          <w:t>MAY</w:t>
        </w:r>
      </w:ins>
      <w:r>
        <w:t xml:space="preserve"> attempt to synthesize that element. </w:t>
      </w:r>
      <w:ins w:id="1659" w:author="Laurence Golding" w:date="2019-04-11T11:12:00Z">
        <w:r w:rsidR="003E76F3">
          <w:t>(</w:t>
        </w:r>
      </w:ins>
      <w:r>
        <w:t xml:space="preserve">For example, a converter </w:t>
      </w:r>
      <w:del w:id="1660" w:author="Laurence Golding" w:date="2019-04-11T11:12:00Z">
        <w:r w:rsidDel="003E76F3">
          <w:delText>should not attempt to</w:delText>
        </w:r>
      </w:del>
      <w:ins w:id="1661" w:author="Laurence Golding" w:date="2019-04-11T11:12:00Z">
        <w:r w:rsidR="003E76F3">
          <w:t>might</w:t>
        </w:r>
      </w:ins>
      <w:r>
        <w:t xml:space="preserve"> heuristically extract a rule id from the text of an unstructured error message.</w:t>
      </w:r>
      <w:ins w:id="1662" w:author="Laurence Golding" w:date="2019-04-11T11:12:00Z">
        <w:r w:rsidR="003E76F3">
          <w:t>)</w:t>
        </w:r>
      </w:ins>
    </w:p>
    <w:p w14:paraId="7160F938" w14:textId="0ED986EB" w:rsidR="00AD4878" w:rsidRDefault="00AD4878" w:rsidP="002A48C0">
      <w:pPr>
        <w:rPr>
          <w:ins w:id="1663" w:author="Laurence Golding" w:date="2019-04-12T09:23:00Z"/>
        </w:rPr>
      </w:pPr>
      <w:ins w:id="1664" w:author="Laurence Golding" w:date="2019-04-12T08:45:00Z">
        <w:r>
          <w:t xml:space="preserve">Since </w:t>
        </w:r>
      </w:ins>
      <w:ins w:id="1665" w:author="Laurence Golding" w:date="2019-04-12T08:46:00Z">
        <w:r>
          <w:t>each</w:t>
        </w:r>
      </w:ins>
      <w:ins w:id="1666" w:author="Laurence Golding" w:date="2019-04-12T08:45:00Z">
        <w:r>
          <w:t xml:space="preserve"> converter might synthesize SARIF elements differently (notably</w:t>
        </w:r>
      </w:ins>
      <w:ins w:id="1667" w:author="Laurence Golding" w:date="2019-04-12T08:58:00Z">
        <w:r w:rsidR="00DE7DFA">
          <w:t xml:space="preserve"> the rule id</w:t>
        </w:r>
      </w:ins>
      <w:ins w:id="1668" w:author="Laurence Golding" w:date="2019-04-12T08:45:00Z">
        <w:r>
          <w:t xml:space="preserve">; see </w:t>
        </w:r>
      </w:ins>
      <w:bookmarkStart w:id="1669" w:name="_Hlk5952006"/>
      <w:ins w:id="1670" w:author="Laurence Golding" w:date="2019-04-12T08:46:00Z">
        <w:r>
          <w:t>§</w:t>
        </w:r>
        <w:bookmarkEnd w:id="1669"/>
        <w:r>
          <w:fldChar w:fldCharType="begin"/>
        </w:r>
        <w:r>
          <w:instrText xml:space="preserve"> REF _Ref513193500 \r \h </w:instrText>
        </w:r>
      </w:ins>
      <w:r>
        <w:fldChar w:fldCharType="separate"/>
      </w:r>
      <w:ins w:id="1671" w:author="Laurence Golding" w:date="2019-04-12T08:46:00Z">
        <w:r>
          <w:t>3.25.5</w:t>
        </w:r>
        <w:r>
          <w:fldChar w:fldCharType="end"/>
        </w:r>
      </w:ins>
      <w:ins w:id="1672" w:author="Laurence Golding" w:date="2019-04-12T08:45:00Z">
        <w:r>
          <w:t xml:space="preserve">), </w:t>
        </w:r>
      </w:ins>
      <w:ins w:id="1673" w:author="Laurence Golding" w:date="2019-04-12T09:28:00Z">
        <w:r w:rsidR="00741402">
          <w:t xml:space="preserve">a </w:t>
        </w:r>
      </w:ins>
      <w:ins w:id="1674" w:author="Laurence Golding" w:date="2019-04-12T08:45:00Z">
        <w:r>
          <w:t>SARIF</w:t>
        </w:r>
      </w:ins>
      <w:ins w:id="1675" w:author="Laurence Golding" w:date="2019-04-12T08:46:00Z">
        <w:r>
          <w:t xml:space="preserve"> consumer </w:t>
        </w:r>
        <w:r w:rsidRPr="00AD4878">
          <w:rPr>
            <w:b/>
          </w:rPr>
          <w:t>SHOULD NOT</w:t>
        </w:r>
        <w:r>
          <w:t xml:space="preserve"> attempt to combine results produced by different converters</w:t>
        </w:r>
      </w:ins>
      <w:ins w:id="1676" w:author="Laurence Golding" w:date="2019-04-12T08:47:00Z">
        <w:r>
          <w:t xml:space="preserve"> for the same tool</w:t>
        </w:r>
      </w:ins>
      <w:ins w:id="1677" w:author="Laurence Golding" w:date="2019-04-12T08:46:00Z">
        <w:r>
          <w:t>.</w:t>
        </w:r>
      </w:ins>
    </w:p>
    <w:p w14:paraId="2D2829ED" w14:textId="587CA5FB" w:rsidR="00741402" w:rsidRDefault="00741402" w:rsidP="002A48C0">
      <w:ins w:id="1678" w:author="Laurence Golding" w:date="2019-04-12T09:23:00Z">
        <w:r>
          <w:t xml:space="preserve">A converter </w:t>
        </w:r>
        <w:r w:rsidRPr="00741402">
          <w:rPr>
            <w:b/>
          </w:rPr>
          <w:t>SHOULD</w:t>
        </w:r>
        <w:r>
          <w:t xml:space="preserve"> populate its own </w:t>
        </w:r>
      </w:ins>
      <w:ins w:id="1679" w:author="Laurence Golding" w:date="2019-04-12T09:24:00Z">
        <w:r>
          <w:t xml:space="preserve">semantic version </w:t>
        </w:r>
      </w:ins>
      <w:ins w:id="1680" w:author="Laurence Golding" w:date="2019-04-12T09:27:00Z">
        <w:r>
          <w:t xml:space="preserve"> [</w:t>
        </w:r>
        <w:r>
          <w:fldChar w:fldCharType="begin"/>
        </w:r>
        <w:r>
          <w:instrText xml:space="preserve"> HYPERLINK  \l "SEMVER" </w:instrText>
        </w:r>
        <w:r>
          <w:fldChar w:fldCharType="separate"/>
        </w:r>
        <w:r w:rsidRPr="00DE7DFA">
          <w:rPr>
            <w:rStyle w:val="Hyperlink"/>
          </w:rPr>
          <w:t>SEMVER</w:t>
        </w:r>
        <w:r>
          <w:fldChar w:fldCharType="end"/>
        </w:r>
        <w:r>
          <w:t xml:space="preserve">] </w:t>
        </w:r>
      </w:ins>
      <w:ins w:id="1681" w:author="Laurence Golding" w:date="2019-04-12T09:24:00Z">
        <w:r>
          <w:t xml:space="preserve">property </w:t>
        </w:r>
        <w:proofErr w:type="spellStart"/>
        <w:r w:rsidRPr="00741402">
          <w:rPr>
            <w:rStyle w:val="CODEtemp"/>
          </w:rPr>
          <w:t>theRun.conversion.tool.driver.semanticVersion</w:t>
        </w:r>
        <w:proofErr w:type="spellEnd"/>
        <w:r>
          <w:t xml:space="preserve"> (</w:t>
        </w:r>
      </w:ins>
      <w:ins w:id="1682" w:author="Laurence Golding" w:date="2019-04-12T09:25:00Z">
        <w:r>
          <w:t>§</w:t>
        </w:r>
        <w:r>
          <w:fldChar w:fldCharType="begin"/>
        </w:r>
        <w:r>
          <w:instrText xml:space="preserve"> REF _Ref493409198 \r \h </w:instrText>
        </w:r>
      </w:ins>
      <w:r>
        <w:fldChar w:fldCharType="separate"/>
      </w:r>
      <w:ins w:id="1683" w:author="Laurence Golding" w:date="2019-04-12T09:25:00Z">
        <w:r>
          <w:t>3.18.8</w:t>
        </w:r>
        <w:r>
          <w:fldChar w:fldCharType="end"/>
        </w:r>
      </w:ins>
      <w:ins w:id="1684" w:author="Laurence Golding" w:date="2019-04-12T09:24:00Z">
        <w:r>
          <w:t>)</w:t>
        </w:r>
      </w:ins>
      <w:ins w:id="1685" w:author="Laurence Golding" w:date="2019-04-12T09:25:00Z">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w:t>
        </w:r>
      </w:ins>
      <w:ins w:id="1686" w:author="Laurence Golding" w:date="2019-04-12T09:26:00Z">
        <w:r>
          <w:t>ent of its semantic version.</w:t>
        </w:r>
      </w:ins>
    </w:p>
    <w:p w14:paraId="633586CF" w14:textId="0A516ADB" w:rsidR="002A48C0" w:rsidDel="003E76F3" w:rsidRDefault="002A48C0" w:rsidP="002A48C0">
      <w:pPr>
        <w:rPr>
          <w:del w:id="1687" w:author="Laurence Golding" w:date="2019-04-11T11:12:00Z"/>
        </w:rPr>
      </w:pPr>
      <w:del w:id="1688" w:author="Laurence Golding" w:date="2019-04-11T11:12:00Z">
        <w:r w:rsidDel="003E76F3">
          <w:delTex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delText>
        </w:r>
      </w:del>
    </w:p>
    <w:p w14:paraId="6448398C" w14:textId="59EF9CE9" w:rsidR="002A48C0" w:rsidDel="003E76F3" w:rsidRDefault="002A48C0" w:rsidP="002A48C0">
      <w:pPr>
        <w:rPr>
          <w:del w:id="1689" w:author="Laurence Golding" w:date="2019-04-11T11:12:00Z"/>
        </w:rPr>
      </w:pPr>
      <w:del w:id="1690" w:author="Laurence Golding" w:date="2019-04-11T11:12:00Z">
        <w:r w:rsidDel="003E76F3">
          <w:delTex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delText>
        </w:r>
      </w:del>
    </w:p>
    <w:p w14:paraId="1484E93E" w14:textId="7851E051" w:rsidR="002A48C0" w:rsidDel="003E76F3" w:rsidRDefault="002A48C0" w:rsidP="002A48C0">
      <w:pPr>
        <w:rPr>
          <w:del w:id="1691" w:author="Laurence Golding" w:date="2019-04-11T11:12:00Z"/>
        </w:rPr>
      </w:pPr>
      <w:del w:id="1692" w:author="Laurence Golding" w:date="2019-04-11T11:12:00Z">
        <w:r w:rsidDel="003E76F3">
          <w:delTex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delText>
        </w:r>
      </w:del>
    </w:p>
    <w:p w14:paraId="49F4A3F9" w14:textId="1CE79F93" w:rsidR="002A48C0" w:rsidRDefault="002A48C0" w:rsidP="002A48C0">
      <w:del w:id="1693" w:author="Laurence Golding" w:date="2019-04-11T11:13:00Z">
        <w:r w:rsidDel="003E76F3">
          <w:delText xml:space="preserve">This </w:delText>
        </w:r>
      </w:del>
      <w:ins w:id="1694" w:author="Laurence Golding" w:date="2019-04-11T11:13:00Z">
        <w:r w:rsidR="003E76F3">
          <w:t xml:space="preserve">Notwithstanding this </w:t>
        </w:r>
      </w:ins>
      <w:r>
        <w:t>general guidance</w:t>
      </w:r>
      <w:ins w:id="1695" w:author="Laurence Golding" w:date="2019-04-12T09:26:00Z">
        <w:r w:rsidR="00741402">
          <w:t xml:space="preserve"> recommending that a converter synthesize SARI</w:t>
        </w:r>
      </w:ins>
      <w:ins w:id="1696" w:author="Laurence Golding" w:date="2019-04-12T09:27:00Z">
        <w:r w:rsidR="00741402">
          <w:t>F elements where possible</w:t>
        </w:r>
      </w:ins>
      <w:del w:id="1697" w:author="Laurence Golding" w:date="2019-04-11T11:13:00Z">
        <w:r w:rsidDel="003E76F3">
          <w:delText xml:space="preserve"> is embodied in various sections of the specification. For example</w:delText>
        </w:r>
      </w:del>
      <w:r>
        <w:t>:</w:t>
      </w:r>
    </w:p>
    <w:p w14:paraId="39D2E874" w14:textId="2306F9D2" w:rsidR="002A48C0" w:rsidDel="003E76F3" w:rsidRDefault="002A48C0" w:rsidP="00610F6A">
      <w:pPr>
        <w:pStyle w:val="ListParagraph"/>
        <w:numPr>
          <w:ilvl w:val="0"/>
          <w:numId w:val="19"/>
        </w:numPr>
        <w:rPr>
          <w:del w:id="1698" w:author="Laurence Golding" w:date="2019-04-11T11:13:00Z"/>
        </w:rPr>
      </w:pPr>
      <w:del w:id="1699" w:author="Laurence Golding" w:date="2019-04-11T11:13:00Z">
        <w:r w:rsidDel="003E76F3">
          <w:delText xml:space="preserve">A converter should not attempt to synthesize a </w:delText>
        </w:r>
        <w:r w:rsidRPr="002A48C0" w:rsidDel="003E76F3">
          <w:rPr>
            <w:rStyle w:val="CODEtemp"/>
          </w:rPr>
          <w:delText>ruleId</w:delText>
        </w:r>
        <w:r w:rsidDel="003E76F3">
          <w:delText xml:space="preserve"> for a result if the tool does not provide one.</w:delText>
        </w:r>
      </w:del>
    </w:p>
    <w:p w14:paraId="24CD517F" w14:textId="00A3549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del w:id="1700" w:author="Laurence Golding" w:date="2019-04-11T11:13:00Z">
        <w:r w:rsidDel="003E76F3">
          <w:delText xml:space="preserve">should </w:delText>
        </w:r>
      </w:del>
      <w:ins w:id="1701" w:author="Laurence Golding" w:date="2019-04-11T11:13:00Z">
        <w:r w:rsidR="003E76F3" w:rsidRPr="003E76F3">
          <w:rPr>
            <w:b/>
          </w:rPr>
          <w:t>SHOULD</w:t>
        </w:r>
        <w:r w:rsidR="003E76F3">
          <w:t xml:space="preserve"> </w:t>
        </w:r>
      </w:ins>
      <w:r>
        <w:t xml:space="preserve">populate </w:t>
      </w:r>
      <w:del w:id="1702" w:author="Laurence Golding" w:date="2019-04-12T08:59:00Z">
        <w:r w:rsidRPr="00DE7DFA" w:rsidDel="00DE7DFA">
          <w:rPr>
            <w:rStyle w:val="CODEtemp"/>
          </w:rPr>
          <w:delText xml:space="preserve">the </w:delText>
        </w:r>
      </w:del>
      <w:del w:id="1703" w:author="Laurence Golding" w:date="2019-04-12T09:00:00Z">
        <w:r w:rsidRPr="00DE7DFA" w:rsidDel="00DE7DFA">
          <w:rPr>
            <w:rStyle w:val="CODEtemp"/>
          </w:rPr>
          <w:delText>location.</w:delText>
        </w:r>
        <w:r w:rsidR="00C6546E" w:rsidRPr="00DE7DFA" w:rsidDel="00DE7DFA">
          <w:rPr>
            <w:rStyle w:val="CODEtemp"/>
          </w:rPr>
          <w:delText>physicalLocation</w:delText>
        </w:r>
      </w:del>
      <w:proofErr w:type="spellStart"/>
      <w:ins w:id="1704" w:author="Laurence Golding" w:date="2019-04-12T09:00:00Z">
        <w:r w:rsidR="00DE7DFA" w:rsidRPr="00DE7DFA">
          <w:rPr>
            <w:rStyle w:val="CODEtemp"/>
          </w:rPr>
          <w:t>result.locations</w:t>
        </w:r>
      </w:ins>
      <w:proofErr w:type="spellEnd"/>
      <w:del w:id="1705" w:author="Laurence Golding" w:date="2019-04-12T08:59:00Z">
        <w:r w:rsidR="00C6546E" w:rsidDel="00DE7DFA">
          <w:delText xml:space="preserve"> </w:delText>
        </w:r>
        <w:r w:rsidDel="00DE7DFA">
          <w:delText>property</w:delText>
        </w:r>
      </w:del>
      <w:ins w:id="1706" w:author="Laurence Golding" w:date="2019-04-12T08:59:00Z">
        <w:r w:rsidR="00DE7DFA">
          <w:t xml:space="preserve"> (§</w:t>
        </w:r>
      </w:ins>
      <w:ins w:id="1707" w:author="Laurence Golding" w:date="2019-04-12T09:00:00Z">
        <w:r w:rsidR="00DE7DFA">
          <w:fldChar w:fldCharType="begin"/>
        </w:r>
        <w:r w:rsidR="00DE7DFA">
          <w:instrText xml:space="preserve"> REF _Ref510013155 \r \h </w:instrText>
        </w:r>
      </w:ins>
      <w:r w:rsidR="00DE7DFA">
        <w:fldChar w:fldCharType="separate"/>
      </w:r>
      <w:ins w:id="1708" w:author="Laurence Golding" w:date="2019-04-12T09:00:00Z">
        <w:r w:rsidR="00DE7DFA">
          <w:t>3.25.12</w:t>
        </w:r>
        <w:r w:rsidR="00DE7DFA">
          <w:fldChar w:fldCharType="end"/>
        </w:r>
      </w:ins>
      <w:ins w:id="1709" w:author="Laurence Golding" w:date="2019-04-12T08:59:00Z">
        <w:r w:rsidR="00DE7DFA">
          <w:t>)</w:t>
        </w:r>
      </w:ins>
      <w:r>
        <w:t xml:space="preserve">, but </w:t>
      </w:r>
      <w:del w:id="1710" w:author="Laurence Golding" w:date="2019-04-11T11:13:00Z">
        <w:r w:rsidDel="003E76F3">
          <w:delText>should not</w:delText>
        </w:r>
      </w:del>
      <w:ins w:id="1711" w:author="Laurence Golding" w:date="2019-04-11T11:13:00Z">
        <w:r w:rsidR="003E76F3" w:rsidRPr="003E76F3">
          <w:rPr>
            <w:b/>
          </w:rPr>
          <w:t>SHOULD NOT</w:t>
        </w:r>
      </w:ins>
      <w:r>
        <w:t xml:space="preserve"> attempt to populate </w:t>
      </w:r>
      <w:proofErr w:type="spellStart"/>
      <w:r w:rsidR="00C6546E">
        <w:rPr>
          <w:rStyle w:val="CODEtemp"/>
        </w:rPr>
        <w:t>result</w:t>
      </w:r>
      <w:r w:rsidRPr="002A48C0">
        <w:rPr>
          <w:rStyle w:val="CODEtemp"/>
        </w:rPr>
        <w:t>.analysisTarget</w:t>
      </w:r>
      <w:proofErr w:type="spellEnd"/>
      <w:r>
        <w:t xml:space="preserve"> (</w:t>
      </w:r>
      <w:del w:id="1712" w:author="Laurence Golding" w:date="2019-04-12T09:00:00Z">
        <w:r w:rsidDel="00DE7DFA">
          <w:delText xml:space="preserve">see </w:delText>
        </w:r>
      </w:del>
      <w:r>
        <w:t>§</w:t>
      </w:r>
      <w:r w:rsidR="00C6546E">
        <w:fldChar w:fldCharType="begin"/>
      </w:r>
      <w:r w:rsidR="00C6546E">
        <w:instrText xml:space="preserve"> REF _Ref510085223 \r \h </w:instrText>
      </w:r>
      <w:r w:rsidR="00C6546E">
        <w:fldChar w:fldCharType="separate"/>
      </w:r>
      <w:r w:rsidR="00530128">
        <w:t>3.25.13</w:t>
      </w:r>
      <w:r w:rsidR="00C6546E">
        <w:fldChar w:fldCharType="end"/>
      </w:r>
      <w:r>
        <w:t>).</w:t>
      </w:r>
    </w:p>
    <w:p w14:paraId="14E4D457" w14:textId="30ECCB58" w:rsidR="002A48C0" w:rsidRPr="002A48C0" w:rsidRDefault="002A48C0" w:rsidP="00610F6A">
      <w:pPr>
        <w:pStyle w:val="ListParagraph"/>
        <w:numPr>
          <w:ilvl w:val="0"/>
          <w:numId w:val="19"/>
        </w:numPr>
      </w:pPr>
      <w:r>
        <w:t xml:space="preserve">A converter </w:t>
      </w:r>
      <w:del w:id="1713" w:author="Laurence Golding" w:date="2019-04-11T11:13:00Z">
        <w:r w:rsidDel="003E76F3">
          <w:delText>should not</w:delText>
        </w:r>
      </w:del>
      <w:ins w:id="1714" w:author="Laurence Golding" w:date="2019-04-11T11:13:00Z">
        <w:r w:rsidR="003E76F3" w:rsidRPr="003E76F3">
          <w:rPr>
            <w:b/>
          </w:rPr>
          <w:t>SHOULD NOT</w:t>
        </w:r>
      </w:ins>
      <w:r>
        <w:t xml:space="preserve"> </w:t>
      </w:r>
      <w:del w:id="1715" w:author="Laurence Golding" w:date="2019-04-12T09:03:00Z">
        <w:r w:rsidDel="00DE7DFA">
          <w:delText>attempt to guess whether the analysis tool's version string is intended to be interpreted as a Semantic Version 2.0.0 version string</w:delText>
        </w:r>
      </w:del>
      <w:del w:id="1716" w:author="Laurence Golding" w:date="2019-04-12T09:01:00Z">
        <w:r w:rsidDel="00DE7DFA">
          <w:delText xml:space="preserve"> (see §</w:delText>
        </w:r>
        <w:r w:rsidDel="00DE7DFA">
          <w:fldChar w:fldCharType="begin"/>
        </w:r>
        <w:r w:rsidDel="00DE7DFA">
          <w:delInstrText xml:space="preserve"> REF _Ref493409198 \w \h </w:delInstrText>
        </w:r>
        <w:r w:rsidDel="00DE7DFA">
          <w:fldChar w:fldCharType="separate"/>
        </w:r>
        <w:r w:rsidR="00530128" w:rsidDel="00DE7DFA">
          <w:delText>3.18.8</w:delText>
        </w:r>
        <w:r w:rsidDel="00DE7DFA">
          <w:fldChar w:fldCharType="end"/>
        </w:r>
        <w:r w:rsidDel="00DE7DFA">
          <w:delText>)</w:delText>
        </w:r>
      </w:del>
      <w:ins w:id="1717" w:author="Laurence Golding" w:date="2019-04-12T09:01:00Z">
        <w:r w:rsidR="00DE7DFA">
          <w:t>populate</w:t>
        </w:r>
      </w:ins>
      <w:ins w:id="1718" w:author="Laurence Golding" w:date="2019-04-12T09:24:00Z">
        <w:r w:rsidR="00741402">
          <w:t xml:space="preserve"> the analysis tool’s</w:t>
        </w:r>
      </w:ins>
      <w:ins w:id="1719" w:author="Laurence Golding" w:date="2019-04-12T09:01:00Z">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ins>
      <w:ins w:id="1720" w:author="Laurence Golding" w:date="2019-04-12T09:01:00Z">
        <w:r w:rsidR="00DE7DFA">
          <w:fldChar w:fldCharType="separate"/>
        </w:r>
        <w:r w:rsidR="00DE7DFA">
          <w:t>3.18.8</w:t>
        </w:r>
        <w:r w:rsidR="00DE7DFA">
          <w:fldChar w:fldCharType="end"/>
        </w:r>
        <w:r w:rsidR="00DE7DFA">
          <w:t>) unles</w:t>
        </w:r>
      </w:ins>
      <w:ins w:id="1721" w:author="Laurence Golding" w:date="2019-04-12T09:02:00Z">
        <w:r w:rsidR="00DE7DFA">
          <w:t xml:space="preserve">s it possesses out of band information </w:t>
        </w:r>
      </w:ins>
      <w:ins w:id="1722" w:author="Laurence Golding" w:date="2019-04-12T09:03:00Z">
        <w:r w:rsidR="00DE7DFA">
          <w:t xml:space="preserve">that the </w:t>
        </w:r>
      </w:ins>
      <w:ins w:id="1723" w:author="Laurence Golding" w:date="2019-04-12T09:04:00Z">
        <w:r w:rsidR="00DE7DFA">
          <w:t>tool component</w:t>
        </w:r>
      </w:ins>
      <w:ins w:id="1724" w:author="Laurence Golding" w:date="2019-04-12T09:03:00Z">
        <w:r w:rsidR="00DE7DFA">
          <w:t xml:space="preserve">'s version string is intended to be interpreted as a </w:t>
        </w:r>
      </w:ins>
      <w:ins w:id="1725" w:author="Laurence Golding" w:date="2019-04-12T09:27:00Z">
        <w:r w:rsidR="00741402">
          <w:t>s</w:t>
        </w:r>
      </w:ins>
      <w:ins w:id="1726" w:author="Laurence Golding" w:date="2019-04-12T09:03:00Z">
        <w:r w:rsidR="00DE7DFA">
          <w:t xml:space="preserve">emantic </w:t>
        </w:r>
      </w:ins>
      <w:ins w:id="1727" w:author="Laurence Golding" w:date="2019-04-12T09:27:00Z">
        <w:r w:rsidR="00741402">
          <w:t>v</w:t>
        </w:r>
      </w:ins>
      <w:ins w:id="1728" w:author="Laurence Golding" w:date="2019-04-12T09:03:00Z">
        <w:r w:rsidR="00DE7DFA">
          <w:t>ersion [</w:t>
        </w:r>
        <w:r w:rsidR="00DE7DFA">
          <w:fldChar w:fldCharType="begin"/>
        </w:r>
        <w:r w:rsidR="00DE7DFA">
          <w:instrText xml:space="preserve"> HYPERLINK  \l "SEMVER" </w:instrText>
        </w:r>
        <w:r w:rsidR="00DE7DFA">
          <w:fldChar w:fldCharType="separate"/>
        </w:r>
        <w:r w:rsidR="00DE7DFA" w:rsidRPr="00DE7DFA">
          <w:rPr>
            <w:rStyle w:val="Hyperlink"/>
          </w:rPr>
          <w:t>SEMVER</w:t>
        </w:r>
        <w:r w:rsidR="00DE7DFA">
          <w:fldChar w:fldCharType="end"/>
        </w:r>
        <w:r w:rsidR="00DE7DFA">
          <w:t>] version string</w:t>
        </w:r>
      </w:ins>
      <w:r>
        <w:t>.</w:t>
      </w:r>
    </w:p>
    <w:p w14:paraId="7B432429" w14:textId="18FC850E" w:rsidR="00710FE0" w:rsidRDefault="002244CB" w:rsidP="00710FE0">
      <w:pPr>
        <w:pStyle w:val="AppendixHeading1"/>
      </w:pPr>
      <w:bookmarkStart w:id="1729" w:name="AppendixRuleMetadata"/>
      <w:bookmarkStart w:id="1730" w:name="_Toc5787780"/>
      <w:bookmarkEnd w:id="1729"/>
      <w:r>
        <w:lastRenderedPageBreak/>
        <w:t xml:space="preserve">(Informative) </w:t>
      </w:r>
      <w:r w:rsidR="00710FE0">
        <w:t xml:space="preserve">Locating rule </w:t>
      </w:r>
      <w:r w:rsidR="00A86188">
        <w:t xml:space="preserve">and notification </w:t>
      </w:r>
      <w:r w:rsidR="00710FE0">
        <w:t>metadata</w:t>
      </w:r>
      <w:bookmarkEnd w:id="1730"/>
    </w:p>
    <w:p w14:paraId="43EDCF6F" w14:textId="75466AE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3012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3012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7B5850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301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731" w:name="AppendixDeterminism"/>
      <w:bookmarkStart w:id="1732" w:name="_Toc5787781"/>
      <w:bookmarkEnd w:id="1731"/>
      <w:r>
        <w:lastRenderedPageBreak/>
        <w:t xml:space="preserve">(Normative) </w:t>
      </w:r>
      <w:r w:rsidR="00710FE0">
        <w:t>Producing deterministic SARIF log files</w:t>
      </w:r>
      <w:bookmarkEnd w:id="1732"/>
    </w:p>
    <w:p w14:paraId="269DCAE0" w14:textId="72CA49C1" w:rsidR="00B62028" w:rsidRDefault="00B62028" w:rsidP="00B62028">
      <w:pPr>
        <w:pStyle w:val="AppendixHeading2"/>
      </w:pPr>
      <w:bookmarkStart w:id="1733" w:name="_Toc5787782"/>
      <w:r>
        <w:t>General</w:t>
      </w:r>
      <w:bookmarkEnd w:id="17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734" w:name="_Ref513042258"/>
      <w:bookmarkStart w:id="1735" w:name="_Toc5787783"/>
      <w:r>
        <w:t>Non-deterministic file format elements</w:t>
      </w:r>
      <w:bookmarkEnd w:id="1734"/>
      <w:bookmarkEnd w:id="173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736" w:name="_Toc5787784"/>
      <w:r>
        <w:t>Array and dictionary element ordering</w:t>
      </w:r>
      <w:bookmarkEnd w:id="173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FE3FB18" w:rsidR="00D44AFA" w:rsidRDefault="00D44AFA" w:rsidP="00D44AFA">
      <w:r w:rsidRPr="00D44AFA">
        <w:t xml:space="preserve">For some arrays, SARIF requires a specific ordering. For example, within </w:t>
      </w:r>
      <w:proofErr w:type="spellStart"/>
      <w:r w:rsidRPr="00D44AFA">
        <w:rPr>
          <w:rStyle w:val="CODEtemp"/>
        </w:rPr>
        <w:t>stack.</w:t>
      </w:r>
      <w:ins w:id="1737" w:author="Laurence Golding" w:date="2019-04-11T15:02:00Z">
        <w:r w:rsidR="00A030D7">
          <w:rPr>
            <w:rStyle w:val="CODEtemp"/>
          </w:rPr>
          <w:t>f</w:t>
        </w:r>
      </w:ins>
      <w:del w:id="1738" w:author="Laurence Golding" w:date="2019-04-11T15:02:00Z">
        <w:r w:rsidRPr="00D44AFA" w:rsidDel="00A030D7">
          <w:rPr>
            <w:rStyle w:val="CODEtemp"/>
          </w:rPr>
          <w:delText>F</w:delText>
        </w:r>
      </w:del>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739" w:name="_Ref513042289"/>
      <w:bookmarkStart w:id="1740" w:name="_Toc5787785"/>
      <w:r>
        <w:t>Absolute paths</w:t>
      </w:r>
      <w:bookmarkEnd w:id="1739"/>
      <w:bookmarkEnd w:id="174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rPr>
          <w:ins w:id="1741" w:author="Laurence Golding" w:date="2019-04-10T14:42:00Z"/>
        </w:rPr>
      </w:pPr>
      <w:bookmarkStart w:id="1742" w:name="_Toc5787786"/>
      <w:ins w:id="1743" w:author="Laurence Golding" w:date="2019-04-10T14:42:00Z">
        <w:r>
          <w:t>Inherently non-deterministic tools</w:t>
        </w:r>
      </w:ins>
    </w:p>
    <w:p w14:paraId="0E2E3B82" w14:textId="0BFB3819" w:rsidR="003C014A" w:rsidRPr="007D5356" w:rsidRDefault="003C014A" w:rsidP="00F963BA">
      <w:pPr>
        <w:rPr>
          <w:ins w:id="1744" w:author="Laurence Golding" w:date="2019-04-10T14:42:00Z"/>
        </w:rPr>
      </w:pPr>
      <w:ins w:id="1745" w:author="Laurence Golding" w:date="2019-04-10T14:43:00Z">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w:t>
        </w:r>
      </w:ins>
      <w:ins w:id="1746" w:author="Laurence Golding" w:date="2019-04-10T14:44:00Z">
        <w:r>
          <w:t>ools</w:t>
        </w:r>
      </w:ins>
      <w:ins w:id="1747" w:author="Laurence Golding" w:date="2019-04-10T14:43:00Z">
        <w:r w:rsidRPr="003C014A">
          <w:t xml:space="preserve"> produce mostly the same result set, but there </w:t>
        </w:r>
      </w:ins>
      <w:ins w:id="1748" w:author="Laurence Golding" w:date="2019-04-10T14:44:00Z">
        <w:r>
          <w:t>might</w:t>
        </w:r>
      </w:ins>
      <w:ins w:id="1749" w:author="Laurence Golding" w:date="2019-04-10T14:43:00Z">
        <w:r w:rsidRPr="003C014A">
          <w:t xml:space="preserve"> be small differences between runs.</w:t>
        </w:r>
      </w:ins>
    </w:p>
    <w:p w14:paraId="5416A610" w14:textId="61234B8F" w:rsidR="00B62028" w:rsidRDefault="00B62028" w:rsidP="00B62028">
      <w:pPr>
        <w:pStyle w:val="AppendixHeading2"/>
      </w:pPr>
      <w:r>
        <w:t>Compensating for non-deterministic output</w:t>
      </w:r>
      <w:bookmarkEnd w:id="17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750" w:name="_Toc5787787"/>
      <w:r>
        <w:t>Interaction between determinism and baselining</w:t>
      </w:r>
      <w:bookmarkEnd w:id="175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751" w:name="AppendixFixes"/>
      <w:bookmarkStart w:id="1752" w:name="_Toc5787788"/>
      <w:bookmarkEnd w:id="1751"/>
      <w:r>
        <w:lastRenderedPageBreak/>
        <w:t xml:space="preserve">(Informative) </w:t>
      </w:r>
      <w:r w:rsidR="00710FE0">
        <w:t>Guidance on fixes</w:t>
      </w:r>
      <w:bookmarkEnd w:id="175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753" w:name="_Toc5787789"/>
      <w:r>
        <w:lastRenderedPageBreak/>
        <w:t>(Informative) Diagnosing results in generated files</w:t>
      </w:r>
      <w:bookmarkEnd w:id="175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12D4E12" w:rsidR="00830F21" w:rsidRDefault="00830F21" w:rsidP="00D25ACF">
      <w:pPr>
        <w:pStyle w:val="ListParagraph"/>
        <w:numPr>
          <w:ilvl w:val="0"/>
          <w:numId w:val="49"/>
        </w:numPr>
      </w:pPr>
      <w:r>
        <w:t xml:space="preserve">Use the </w:t>
      </w:r>
      <w:r>
        <w:rPr>
          <w:rStyle w:val="CODEtemp"/>
        </w:rPr>
        <w:t>physicalLocation</w:t>
      </w:r>
      <w:r>
        <w:t xml:space="preserve"> object’s </w:t>
      </w:r>
      <w:ins w:id="1754" w:author="Laurence Golding" w:date="2019-04-13T11:01:00Z">
        <w:r w:rsidR="007F7D73">
          <w:t>(</w:t>
        </w:r>
      </w:ins>
      <w:ins w:id="1755" w:author="Laurence Golding" w:date="2019-04-13T11:03:00Z">
        <w:r w:rsidR="007F7D73">
          <w:t>§</w:t>
        </w:r>
      </w:ins>
      <w:ins w:id="1756" w:author="Laurence Golding" w:date="2019-04-13T11:11:00Z">
        <w:r w:rsidR="007F7D73">
          <w:fldChar w:fldCharType="begin"/>
        </w:r>
        <w:r w:rsidR="007F7D73">
          <w:instrText xml:space="preserve"> REF _Ref493477390 \r \h </w:instrText>
        </w:r>
      </w:ins>
      <w:r w:rsidR="007F7D73">
        <w:fldChar w:fldCharType="separate"/>
      </w:r>
      <w:ins w:id="1757" w:author="Laurence Golding" w:date="2019-04-13T11:11:00Z">
        <w:r w:rsidR="007F7D73">
          <w:t>3.27</w:t>
        </w:r>
        <w:r w:rsidR="007F7D73">
          <w:fldChar w:fldCharType="end"/>
        </w:r>
      </w:ins>
      <w:ins w:id="1758" w:author="Laurence Golding" w:date="2019-04-13T11:01:00Z">
        <w:r w:rsidR="007F7D73">
          <w:t xml:space="preserve">) </w:t>
        </w:r>
      </w:ins>
      <w:r>
        <w:rPr>
          <w:rStyle w:val="CODEtemp"/>
        </w:rPr>
        <w:t>region</w:t>
      </w:r>
      <w:r>
        <w:t xml:space="preserve"> </w:t>
      </w:r>
      <w:ins w:id="1759" w:author="Laurence Golding" w:date="2019-04-13T11:01:00Z">
        <w:r w:rsidR="007F7D73">
          <w:t>(</w:t>
        </w:r>
      </w:ins>
      <w:ins w:id="1760" w:author="Laurence Golding" w:date="2019-04-13T11:03:00Z">
        <w:r w:rsidR="007F7D73">
          <w:t>§</w:t>
        </w:r>
      </w:ins>
      <w:ins w:id="1761" w:author="Laurence Golding" w:date="2019-04-13T11:11:00Z">
        <w:r w:rsidR="007F7D73">
          <w:fldChar w:fldCharType="begin"/>
        </w:r>
        <w:r w:rsidR="007F7D73">
          <w:instrText xml:space="preserve"> REF _Ref493509797 \r \h </w:instrText>
        </w:r>
      </w:ins>
      <w:r w:rsidR="007F7D73">
        <w:fldChar w:fldCharType="separate"/>
      </w:r>
      <w:ins w:id="1762" w:author="Laurence Golding" w:date="2019-04-13T11:11:00Z">
        <w:r w:rsidR="007F7D73">
          <w:t>3.27.5</w:t>
        </w:r>
        <w:r w:rsidR="007F7D73">
          <w:fldChar w:fldCharType="end"/>
        </w:r>
      </w:ins>
      <w:ins w:id="1763" w:author="Laurence Golding" w:date="2019-04-13T11:01:00Z">
        <w:r w:rsidR="007F7D73">
          <w:t xml:space="preserve">) </w:t>
        </w:r>
      </w:ins>
      <w:r>
        <w:t xml:space="preserve">and </w:t>
      </w:r>
      <w:proofErr w:type="spellStart"/>
      <w:r w:rsidRPr="00EC7E26">
        <w:rPr>
          <w:rStyle w:val="CODEtemp"/>
        </w:rPr>
        <w:t>contextRegion</w:t>
      </w:r>
      <w:proofErr w:type="spellEnd"/>
      <w:r>
        <w:t xml:space="preserve"> </w:t>
      </w:r>
      <w:ins w:id="1764" w:author="Laurence Golding" w:date="2019-04-13T11:01:00Z">
        <w:r w:rsidR="007F7D73">
          <w:t>(</w:t>
        </w:r>
      </w:ins>
      <w:ins w:id="1765" w:author="Laurence Golding" w:date="2019-04-13T11:03:00Z">
        <w:r w:rsidR="007F7D73">
          <w:t>§</w:t>
        </w:r>
      </w:ins>
      <w:ins w:id="1766" w:author="Laurence Golding" w:date="2019-04-13T11:12:00Z">
        <w:r w:rsidR="007F7D73">
          <w:fldChar w:fldCharType="begin"/>
        </w:r>
        <w:r w:rsidR="007F7D73">
          <w:instrText xml:space="preserve"> REF _Ref6046337 \r \h </w:instrText>
        </w:r>
      </w:ins>
      <w:r w:rsidR="007F7D73">
        <w:fldChar w:fldCharType="separate"/>
      </w:r>
      <w:ins w:id="1767" w:author="Laurence Golding" w:date="2019-04-13T11:12:00Z">
        <w:r w:rsidR="007F7D73">
          <w:t>3.27.6</w:t>
        </w:r>
        <w:r w:rsidR="007F7D73">
          <w:fldChar w:fldCharType="end"/>
        </w:r>
      </w:ins>
      <w:ins w:id="1768" w:author="Laurence Golding" w:date="2019-04-13T11:01:00Z">
        <w:r w:rsidR="007F7D73">
          <w:t xml:space="preserve">) </w:t>
        </w:r>
      </w:ins>
      <w:r>
        <w:t xml:space="preserve">properties to store enough of the generated file’s contents to facilitate diagnosis. The </w:t>
      </w:r>
      <w:r w:rsidRPr="00EC7E26">
        <w:rPr>
          <w:rStyle w:val="CODEtemp"/>
        </w:rPr>
        <w:t>region</w:t>
      </w:r>
      <w:r>
        <w:t xml:space="preserve"> object’s </w:t>
      </w:r>
      <w:ins w:id="1769" w:author="Laurence Golding" w:date="2019-04-13T11:03:00Z">
        <w:r w:rsidR="007F7D73">
          <w:t>(</w:t>
        </w:r>
        <w:r w:rsidR="007F7D73">
          <w:t>§</w:t>
        </w:r>
      </w:ins>
      <w:ins w:id="1770" w:author="Laurence Golding" w:date="2019-04-13T11:12:00Z">
        <w:r w:rsidR="007F7D73">
          <w:fldChar w:fldCharType="begin"/>
        </w:r>
        <w:r w:rsidR="007F7D73">
          <w:instrText xml:space="preserve"> REF _Ref493490350 \r \h </w:instrText>
        </w:r>
      </w:ins>
      <w:r w:rsidR="007F7D73">
        <w:fldChar w:fldCharType="separate"/>
      </w:r>
      <w:ins w:id="1771" w:author="Laurence Golding" w:date="2019-04-13T11:12:00Z">
        <w:r w:rsidR="007F7D73">
          <w:t>3.28</w:t>
        </w:r>
        <w:r w:rsidR="007F7D73">
          <w:fldChar w:fldCharType="end"/>
        </w:r>
      </w:ins>
      <w:ins w:id="1772" w:author="Laurence Golding" w:date="2019-04-13T11:03:00Z">
        <w:r w:rsidR="007F7D73">
          <w:t xml:space="preserve">) </w:t>
        </w:r>
      </w:ins>
      <w:r w:rsidRPr="00EC7E26">
        <w:rPr>
          <w:rStyle w:val="CODEtemp"/>
        </w:rPr>
        <w:t>snippet</w:t>
      </w:r>
      <w:r>
        <w:t xml:space="preserve"> property </w:t>
      </w:r>
      <w:ins w:id="1773" w:author="Laurence Golding" w:date="2019-04-13T11:01:00Z">
        <w:r w:rsidR="007F7D73">
          <w:t>(</w:t>
        </w:r>
      </w:ins>
      <w:ins w:id="1774" w:author="Laurence Golding" w:date="2019-04-13T11:03:00Z">
        <w:r w:rsidR="007F7D73">
          <w:t>§</w:t>
        </w:r>
      </w:ins>
      <w:ins w:id="1775" w:author="Laurence Golding" w:date="2019-04-13T11:12:00Z">
        <w:r w:rsidR="007F7D73">
          <w:fldChar w:fldCharType="begin"/>
        </w:r>
        <w:r w:rsidR="007F7D73">
          <w:instrText xml:space="preserve"> REF _Ref534896821 \r \h </w:instrText>
        </w:r>
      </w:ins>
      <w:r w:rsidR="007F7D73">
        <w:fldChar w:fldCharType="separate"/>
      </w:r>
      <w:ins w:id="1776" w:author="Laurence Golding" w:date="2019-04-13T11:12:00Z">
        <w:r w:rsidR="007F7D73">
          <w:t>3.28.13</w:t>
        </w:r>
        <w:r w:rsidR="007F7D73">
          <w:fldChar w:fldCharType="end"/>
        </w:r>
      </w:ins>
      <w:ins w:id="1777" w:author="Laurence Golding" w:date="2019-04-13T11:01:00Z">
        <w:r w:rsidR="007F7D73">
          <w:t xml:space="preserve">) </w:t>
        </w:r>
      </w:ins>
      <w:r>
        <w:t>holds the relevant portion of the file contents.</w:t>
      </w:r>
    </w:p>
    <w:p w14:paraId="5DB07359" w14:textId="7093517A" w:rsidR="00830F21" w:rsidRDefault="00830F21" w:rsidP="00D25ACF">
      <w:pPr>
        <w:pStyle w:val="ListParagraph"/>
        <w:numPr>
          <w:ilvl w:val="0"/>
          <w:numId w:val="49"/>
        </w:numPr>
      </w:pPr>
      <w:r>
        <w:t xml:space="preserve">Use the </w:t>
      </w:r>
      <w:del w:id="1778" w:author="Laurence Golding" w:date="2019-04-13T11:00:00Z">
        <w:r w:rsidRPr="00C7469A" w:rsidDel="007A0673">
          <w:rPr>
            <w:rStyle w:val="CODEtemp"/>
          </w:rPr>
          <w:delText>file</w:delText>
        </w:r>
        <w:r w:rsidDel="007A0673">
          <w:delText xml:space="preserve"> </w:delText>
        </w:r>
      </w:del>
      <w:ins w:id="1779" w:author="Laurence Golding" w:date="2019-04-13T11:00:00Z">
        <w:r w:rsidR="007A0673">
          <w:rPr>
            <w:rStyle w:val="CODEtemp"/>
          </w:rPr>
          <w:t>artifact</w:t>
        </w:r>
        <w:r w:rsidR="007A0673">
          <w:t xml:space="preserve"> </w:t>
        </w:r>
      </w:ins>
      <w:r>
        <w:t>object’s</w:t>
      </w:r>
      <w:ins w:id="1780" w:author="Laurence Golding" w:date="2019-04-13T11:01:00Z">
        <w:r w:rsidR="007F7D73">
          <w:t xml:space="preserve"> (</w:t>
        </w:r>
      </w:ins>
      <w:ins w:id="1781" w:author="Laurence Golding" w:date="2019-04-13T11:03:00Z">
        <w:r w:rsidR="007F7D73">
          <w:t>§</w:t>
        </w:r>
      </w:ins>
      <w:ins w:id="1782" w:author="Laurence Golding" w:date="2019-04-13T11:11:00Z">
        <w:r w:rsidR="007F7D73">
          <w:fldChar w:fldCharType="begin"/>
        </w:r>
        <w:r w:rsidR="007F7D73">
          <w:instrText xml:space="preserve"> REF _Ref493403111 \r \h </w:instrText>
        </w:r>
      </w:ins>
      <w:r w:rsidR="007F7D73">
        <w:fldChar w:fldCharType="separate"/>
      </w:r>
      <w:ins w:id="1783" w:author="Laurence Golding" w:date="2019-04-13T11:11:00Z">
        <w:r w:rsidR="007F7D73">
          <w:t>3.23</w:t>
        </w:r>
        <w:r w:rsidR="007F7D73">
          <w:fldChar w:fldCharType="end"/>
        </w:r>
      </w:ins>
      <w:ins w:id="1784" w:author="Laurence Golding" w:date="2019-04-13T11:01:00Z">
        <w:r w:rsidR="007F7D73">
          <w:t>)</w:t>
        </w:r>
      </w:ins>
      <w:r>
        <w:t xml:space="preserve"> </w:t>
      </w:r>
      <w:r w:rsidRPr="00C7469A">
        <w:rPr>
          <w:rStyle w:val="CODEtemp"/>
        </w:rPr>
        <w:t>contents</w:t>
      </w:r>
      <w:r>
        <w:t xml:space="preserve"> property</w:t>
      </w:r>
      <w:ins w:id="1785" w:author="Laurence Golding" w:date="2019-04-13T11:01:00Z">
        <w:r w:rsidR="007F7D73">
          <w:t xml:space="preserve"> (</w:t>
        </w:r>
      </w:ins>
      <w:ins w:id="1786" w:author="Laurence Golding" w:date="2019-04-13T11:03:00Z">
        <w:r w:rsidR="007F7D73">
          <w:t>§</w:t>
        </w:r>
      </w:ins>
      <w:ins w:id="1787" w:author="Laurence Golding" w:date="2019-04-13T11:11:00Z">
        <w:r w:rsidR="007F7D73">
          <w:fldChar w:fldCharType="begin"/>
        </w:r>
        <w:r w:rsidR="007F7D73">
          <w:instrText xml:space="preserve"> REF _Ref511899450 \r \h </w:instrText>
        </w:r>
      </w:ins>
      <w:r w:rsidR="007F7D73">
        <w:fldChar w:fldCharType="separate"/>
      </w:r>
      <w:ins w:id="1788" w:author="Laurence Golding" w:date="2019-04-13T11:11:00Z">
        <w:r w:rsidR="007F7D73">
          <w:t>3.23.8</w:t>
        </w:r>
        <w:r w:rsidR="007F7D73">
          <w:fldChar w:fldCharType="end"/>
        </w:r>
      </w:ins>
      <w:ins w:id="1789" w:author="Laurence Golding" w:date="2019-04-13T11:01:00Z">
        <w:r w:rsidR="007F7D73">
          <w:t>)</w:t>
        </w:r>
      </w:ins>
      <w:r>
        <w:t xml:space="preserve"> to persist the entire contents of the file in </w:t>
      </w:r>
      <w:del w:id="1790" w:author="Laurence Golding" w:date="2019-04-13T11:18:00Z">
        <w:r w:rsidRPr="00C7469A" w:rsidDel="000A7F08">
          <w:rPr>
            <w:rStyle w:val="CODEtemp"/>
          </w:rPr>
          <w:delText>r</w:delText>
        </w:r>
      </w:del>
      <w:ins w:id="1791" w:author="Laurence Golding" w:date="2019-04-13T11:18:00Z">
        <w:r w:rsidR="000A7F08">
          <w:rPr>
            <w:rStyle w:val="CODEtemp"/>
          </w:rPr>
          <w:t>theR</w:t>
        </w:r>
      </w:ins>
      <w:r w:rsidRPr="00C7469A">
        <w:rPr>
          <w:rStyle w:val="CODEtemp"/>
        </w:rPr>
        <w:t>un.</w:t>
      </w:r>
      <w:r w:rsidR="00CC50E4">
        <w:rPr>
          <w:rStyle w:val="CODEtemp"/>
        </w:rPr>
        <w:t>artifacts</w:t>
      </w:r>
      <w:ins w:id="1792" w:author="Laurence Golding" w:date="2019-04-13T11:04:00Z">
        <w:r w:rsidR="007F7D73">
          <w:t xml:space="preserve"> (§</w:t>
        </w:r>
      </w:ins>
      <w:ins w:id="1793" w:author="Laurence Golding" w:date="2019-04-13T11:11:00Z">
        <w:r w:rsidR="007F7D73">
          <w:fldChar w:fldCharType="begin"/>
        </w:r>
        <w:r w:rsidR="007F7D73">
          <w:instrText xml:space="preserve"> REF _Ref507667580 \r \h </w:instrText>
        </w:r>
      </w:ins>
      <w:r w:rsidR="007F7D73">
        <w:fldChar w:fldCharType="separate"/>
      </w:r>
      <w:ins w:id="1794" w:author="Laurence Golding" w:date="2019-04-13T11:11:00Z">
        <w:r w:rsidR="007F7D73">
          <w:t>3.14.15</w:t>
        </w:r>
        <w:r w:rsidR="007F7D73">
          <w:fldChar w:fldCharType="end"/>
        </w:r>
      </w:ins>
      <w:ins w:id="1795" w:author="Laurence Golding" w:date="2019-04-13T11:04:00Z">
        <w:r w:rsidR="007F7D73" w:rsidRPr="000C665E">
          <w:t>)</w:t>
        </w:r>
      </w:ins>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53D2676" w:rsidR="00830F21" w:rsidRDefault="00830F21" w:rsidP="00830F21">
      <w:pPr>
        <w:pStyle w:val="Codesmall"/>
      </w:pPr>
      <w:r>
        <w:t>{                                           # A run object (§</w:t>
      </w:r>
      <w:r>
        <w:fldChar w:fldCharType="begin"/>
      </w:r>
      <w:r>
        <w:instrText xml:space="preserve"> REF _Ref493349997 \r \h </w:instrText>
      </w:r>
      <w:r>
        <w:fldChar w:fldCharType="separate"/>
      </w:r>
      <w:r w:rsidR="00530128">
        <w:t>3.14</w:t>
      </w:r>
      <w:r>
        <w:fldChar w:fldCharType="end"/>
      </w:r>
      <w:r>
        <w:t>).</w:t>
      </w:r>
    </w:p>
    <w:p w14:paraId="16CC02FE" w14:textId="147B493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30128">
        <w:t>3.14.14</w:t>
      </w:r>
      <w:r>
        <w:fldChar w:fldCharType="end"/>
      </w:r>
    </w:p>
    <w:p w14:paraId="7F899C04" w14:textId="77777777" w:rsidR="00893AA2" w:rsidRDefault="00830F21" w:rsidP="00830F21">
      <w:pPr>
        <w:pStyle w:val="Codesmall"/>
        <w:rPr>
          <w:ins w:id="1796" w:author="Laurence Golding" w:date="2019-04-13T11:13:00Z"/>
        </w:rPr>
      </w:pPr>
      <w:r>
        <w:t xml:space="preserve">    "GENERATED": </w:t>
      </w:r>
      <w:ins w:id="1797" w:author="Laurence Golding" w:date="2019-04-13T11:13:00Z">
        <w:r w:rsidR="00893AA2">
          <w:t>{</w:t>
        </w:r>
      </w:ins>
    </w:p>
    <w:p w14:paraId="2B9B7CDA" w14:textId="7DA010E6" w:rsidR="00830F21" w:rsidRDefault="00893AA2" w:rsidP="00830F21">
      <w:pPr>
        <w:pStyle w:val="Codesmall"/>
        <w:rPr>
          <w:ins w:id="1798" w:author="Laurence Golding" w:date="2019-04-13T11:13:00Z"/>
        </w:rPr>
      </w:pPr>
      <w:ins w:id="1799" w:author="Laurence Golding" w:date="2019-04-13T11:13:00Z">
        <w:r>
          <w:t xml:space="preserve">      "uri": </w:t>
        </w:r>
      </w:ins>
      <w:r w:rsidR="00830F21">
        <w:t>"file:///C:/code/browser/obj</w:t>
      </w:r>
      <w:ins w:id="1800" w:author="Laurence Golding" w:date="2019-04-13T11:14:00Z">
        <w:r w:rsidR="000A7F08">
          <w:t>/</w:t>
        </w:r>
      </w:ins>
      <w:r w:rsidR="00830F21">
        <w:t>"</w:t>
      </w:r>
      <w:ins w:id="1801" w:author="Laurence Golding" w:date="2019-04-13T11:13:00Z">
        <w:r>
          <w:t>,</w:t>
        </w:r>
      </w:ins>
    </w:p>
    <w:p w14:paraId="5388E952" w14:textId="14D72031" w:rsidR="00893AA2" w:rsidRDefault="00893AA2" w:rsidP="00830F21">
      <w:pPr>
        <w:pStyle w:val="Codesmall"/>
      </w:pPr>
      <w:ins w:id="1802" w:author="Laurence Golding" w:date="2019-04-13T11:13:00Z">
        <w:r>
          <w:t xml:space="preserve">    }</w:t>
        </w:r>
      </w:ins>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0B84A80" w:rsidR="00830F21" w:rsidRDefault="00830F21" w:rsidP="00830F21">
      <w:pPr>
        <w:pStyle w:val="Codesmall"/>
      </w:pPr>
      <w:r>
        <w:t xml:space="preserve">  "results": [                              # See §</w:t>
      </w:r>
      <w:r>
        <w:fldChar w:fldCharType="begin"/>
      </w:r>
      <w:r>
        <w:instrText xml:space="preserve"> REF _Ref493350972 \r \h </w:instrText>
      </w:r>
      <w:r>
        <w:fldChar w:fldCharType="separate"/>
      </w:r>
      <w:r w:rsidR="00530128">
        <w:t>3.14.22</w:t>
      </w:r>
      <w:r>
        <w:fldChar w:fldCharType="end"/>
      </w:r>
      <w:r>
        <w:t>.</w:t>
      </w:r>
    </w:p>
    <w:p w14:paraId="12542006" w14:textId="4A55536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30128">
        <w:t>3.25</w:t>
      </w:r>
      <w:r>
        <w:fldChar w:fldCharType="end"/>
      </w:r>
      <w:r>
        <w:t>).</w:t>
      </w:r>
    </w:p>
    <w:p w14:paraId="405D3CE1" w14:textId="604A147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30128">
        <w:t>3.25.5</w:t>
      </w:r>
      <w:r w:rsidR="00EC5421">
        <w:fldChar w:fldCharType="end"/>
      </w:r>
      <w:r>
        <w:t>.</w:t>
      </w:r>
    </w:p>
    <w:p w14:paraId="53F54E24" w14:textId="69626ABF" w:rsidR="00830F21" w:rsidRDefault="00830F21" w:rsidP="00830F21">
      <w:pPr>
        <w:pStyle w:val="Codesmall"/>
      </w:pPr>
      <w:r>
        <w:t xml:space="preserve">      "message": {                          # See §</w:t>
      </w:r>
      <w:r>
        <w:fldChar w:fldCharType="begin"/>
      </w:r>
      <w:r>
        <w:instrText xml:space="preserve"> REF _Ref493426628 \r \h </w:instrText>
      </w:r>
      <w:r>
        <w:fldChar w:fldCharType="separate"/>
      </w:r>
      <w:r w:rsidR="00530128">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E8009A" w:rsidR="00830F21" w:rsidRDefault="00830F21" w:rsidP="00830F21">
      <w:pPr>
        <w:pStyle w:val="Codesmall"/>
      </w:pPr>
      <w:r>
        <w:t xml:space="preserve">      "locations": [                        # See §</w:t>
      </w:r>
      <w:r>
        <w:fldChar w:fldCharType="begin"/>
      </w:r>
      <w:r>
        <w:instrText xml:space="preserve"> REF _Ref510013155 \r \h </w:instrText>
      </w:r>
      <w:r>
        <w:fldChar w:fldCharType="separate"/>
      </w:r>
      <w:r w:rsidR="00530128">
        <w:t>3.25.12</w:t>
      </w:r>
      <w:r>
        <w:fldChar w:fldCharType="end"/>
      </w:r>
      <w:r>
        <w:t>.</w:t>
      </w:r>
    </w:p>
    <w:p w14:paraId="6B5EF283" w14:textId="2ECB408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30128">
        <w:t>3.26</w:t>
      </w:r>
      <w:r>
        <w:fldChar w:fldCharType="end"/>
      </w:r>
      <w:r>
        <w:t>).</w:t>
      </w:r>
    </w:p>
    <w:p w14:paraId="348A704B" w14:textId="6854128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3012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07D043C1" w:rsidR="004F51DA" w:rsidRDefault="004F51DA" w:rsidP="00830F21">
      <w:pPr>
        <w:pStyle w:val="Codesmall"/>
      </w:pPr>
      <w:r>
        <w:t xml:space="preserve">              "</w:t>
      </w:r>
      <w:del w:id="1803" w:author="Laurence Golding" w:date="2019-04-12T10:14:00Z">
        <w:r w:rsidR="00690C03" w:rsidDel="005705A4">
          <w:delText>artifactI</w:delText>
        </w:r>
      </w:del>
      <w:ins w:id="1804" w:author="Laurence Golding" w:date="2019-04-12T10:14:00Z">
        <w:r w:rsidR="005705A4">
          <w:t>i</w:t>
        </w:r>
      </w:ins>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E25E3C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30128">
        <w:t>3.14.15</w:t>
      </w:r>
      <w:r>
        <w:fldChar w:fldCharType="end"/>
      </w:r>
      <w:r>
        <w:t>.</w:t>
      </w:r>
    </w:p>
    <w:p w14:paraId="4927884C" w14:textId="00BB0E5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30128">
        <w:t>3.23</w:t>
      </w:r>
      <w:r>
        <w:fldChar w:fldCharType="end"/>
      </w:r>
      <w:r>
        <w:t>).</w:t>
      </w:r>
    </w:p>
    <w:p w14:paraId="18AC6C56" w14:textId="4438288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3012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4CD772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30128">
        <w:rPr>
          <w:b/>
        </w:rPr>
        <w:t>3.23.8</w:t>
      </w:r>
      <w:r>
        <w:rPr>
          <w:b/>
        </w:rPr>
        <w:fldChar w:fldCharType="end"/>
      </w:r>
      <w:r w:rsidRPr="00EC7E26">
        <w:rPr>
          <w:b/>
        </w:rPr>
        <w:t>.</w:t>
      </w:r>
    </w:p>
    <w:p w14:paraId="3F9D74B5" w14:textId="6432A0AF"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301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2E113224" w:rsidR="00830F21" w:rsidRDefault="00830F21" w:rsidP="00830F21">
      <w:r>
        <w:t xml:space="preserve">Multiply generated files are treated similarly, but they present an additional problem: if more than one version of a given multiply generated file appears in </w:t>
      </w:r>
      <w:del w:id="1805" w:author="Laurence Golding" w:date="2019-04-13T11:18:00Z">
        <w:r w:rsidRPr="00840A34" w:rsidDel="000A7F08">
          <w:rPr>
            <w:rStyle w:val="CODEtemp"/>
          </w:rPr>
          <w:delText>r</w:delText>
        </w:r>
      </w:del>
      <w:ins w:id="1806" w:author="Laurence Golding" w:date="2019-04-13T11:18:00Z">
        <w:r w:rsidR="000A7F08">
          <w:rPr>
            <w:rStyle w:val="CODEtemp"/>
          </w:rPr>
          <w:t>theR</w:t>
        </w:r>
      </w:ins>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09DD73BE" w:rsidR="00830F21" w:rsidRDefault="00830F21" w:rsidP="00830F21">
      <w:r>
        <w:lastRenderedPageBreak/>
        <w:t xml:space="preserve">The recommended solution is for the analysis tool to create a new </w:t>
      </w:r>
      <w:del w:id="1807" w:author="Laurence Golding" w:date="2019-04-13T11:16:00Z">
        <w:r w:rsidDel="000A7F08">
          <w:delText>URI base id</w:delText>
        </w:r>
      </w:del>
      <w:ins w:id="1808" w:author="Laurence Golding" w:date="2019-04-13T11:16:00Z">
        <w:r w:rsidR="000A7F08">
          <w:t xml:space="preserve">entry in </w:t>
        </w:r>
      </w:ins>
      <w:ins w:id="1809" w:author="Laurence Golding" w:date="2019-04-13T11:17:00Z">
        <w:r w:rsidR="000A7F08" w:rsidRPr="000A7F08">
          <w:rPr>
            <w:rStyle w:val="CODEtemp"/>
          </w:rPr>
          <w:t>theRun</w:t>
        </w:r>
      </w:ins>
      <w:ins w:id="1810" w:author="Laurence Golding" w:date="2019-04-13T11:16:00Z">
        <w:r w:rsidR="000A7F08" w:rsidRPr="000A7F08">
          <w:rPr>
            <w:rStyle w:val="CODEtemp"/>
          </w:rPr>
          <w:t>.artifacts</w:t>
        </w:r>
      </w:ins>
      <w:r>
        <w:t xml:space="preserve"> for each version of the generated files.</w:t>
      </w:r>
      <w:del w:id="1811" w:author="Laurence Golding" w:date="2019-04-13T11:42:00Z">
        <w:r w:rsidDel="005D3B43">
          <w:delText xml:space="preserve"> </w:delText>
        </w:r>
      </w:del>
      <w:del w:id="1812" w:author="Laurence Golding" w:date="2019-04-13T11:20:00Z">
        <w:r w:rsidDel="000A7F08">
          <w:delText>For example, the tool might append an incremented integer to the URI base id for each version of the file</w:delText>
        </w:r>
      </w:del>
      <w:del w:id="1813" w:author="Laurence Golding" w:date="2019-04-13T11:42:00Z">
        <w:r w:rsidDel="005D3B43">
          <w:delText>.</w:delText>
        </w:r>
      </w:del>
      <w:r>
        <w:t xml:space="preserve"> The result might look like the following example.</w:t>
      </w:r>
    </w:p>
    <w:p w14:paraId="34ABCAA2" w14:textId="77777777" w:rsidR="00830F21" w:rsidRDefault="00830F21" w:rsidP="00830F21"/>
    <w:p w14:paraId="3D897D5F" w14:textId="3F64A758"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del w:id="1814" w:author="Laurence Golding" w:date="2019-04-13T11:21:00Z">
        <w:r w:rsidDel="000A7F08">
          <w:delText xml:space="preserve">URI base ids </w:delText>
        </w:r>
        <w:r w:rsidRPr="00840A34" w:rsidDel="000A7F08">
          <w:rPr>
            <w:rStyle w:val="CODEtemp"/>
          </w:rPr>
          <w:delText>"GENERATED-1"</w:delText>
        </w:r>
        <w:r w:rsidDel="000A7F08">
          <w:delText xml:space="preserve"> and </w:delText>
        </w:r>
        <w:r w:rsidRPr="00840A34" w:rsidDel="000A7F08">
          <w:rPr>
            <w:rStyle w:val="CODEtemp"/>
          </w:rPr>
          <w:delText>"GENERATED-2"</w:delText>
        </w:r>
      </w:del>
      <w:ins w:id="1815" w:author="Laurence Golding" w:date="2019-04-13T11:21:00Z">
        <w:r w:rsidR="000A7F08">
          <w:t xml:space="preserve">distinct entries in </w:t>
        </w:r>
        <w:r w:rsidR="000A7F08" w:rsidRPr="000A7F08">
          <w:rPr>
            <w:rStyle w:val="CODEtemp"/>
          </w:rPr>
          <w:t>theRun.artifacts</w:t>
        </w:r>
      </w:ins>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Pr="000A7F08" w:rsidRDefault="00830F21" w:rsidP="00830F21">
      <w:pPr>
        <w:pStyle w:val="Codesmall"/>
      </w:pPr>
      <w:r w:rsidRPr="000A7F08">
        <w:t xml:space="preserve">    "GENERATED</w:t>
      </w:r>
      <w:del w:id="1816" w:author="Laurence Golding" w:date="2019-04-13T11:22:00Z">
        <w:r w:rsidRPr="000A7F08" w:rsidDel="000A7F08">
          <w:delText>-1</w:delText>
        </w:r>
      </w:del>
      <w:r w:rsidRPr="000A7F08">
        <w:t xml:space="preserve">": </w:t>
      </w:r>
      <w:r w:rsidR="006F32E0" w:rsidRPr="000A7F08">
        <w:t>{</w:t>
      </w:r>
    </w:p>
    <w:p w14:paraId="2D66E775" w14:textId="77777777" w:rsidR="006F32E0" w:rsidRPr="000A7F08" w:rsidRDefault="006F32E0" w:rsidP="00830F21">
      <w:pPr>
        <w:pStyle w:val="Codesmall"/>
      </w:pPr>
      <w:r w:rsidRPr="000A7F08">
        <w:t xml:space="preserve">      "uri": </w:t>
      </w:r>
      <w:r w:rsidR="00830F21" w:rsidRPr="000A7F08">
        <w:rPr>
          <w:rStyle w:val="Hyperlink"/>
        </w:rPr>
        <w:t>"</w:t>
      </w:r>
      <w:r w:rsidR="00830F21" w:rsidRPr="000A7F08">
        <w:t>file:///dev-1.example.com/code/browser/obj</w:t>
      </w:r>
      <w:r w:rsidRPr="000A7F08">
        <w:t>/</w:t>
      </w:r>
      <w:r w:rsidR="00830F21" w:rsidRPr="000A7F08">
        <w:t>"</w:t>
      </w:r>
    </w:p>
    <w:p w14:paraId="11AFD2AA" w14:textId="17F854C2" w:rsidR="00830F21" w:rsidRPr="000A7F08" w:rsidRDefault="006F32E0" w:rsidP="00830F21">
      <w:pPr>
        <w:pStyle w:val="Codesmall"/>
      </w:pPr>
      <w:r w:rsidRPr="000A7F08">
        <w:t xml:space="preserve">    }</w:t>
      </w:r>
      <w:del w:id="1817" w:author="Laurence Golding" w:date="2019-04-13T11:22:00Z">
        <w:r w:rsidR="00830F21" w:rsidRPr="000A7F08" w:rsidDel="000A7F08">
          <w:delText>,</w:delText>
        </w:r>
      </w:del>
    </w:p>
    <w:p w14:paraId="0F35EB47" w14:textId="3314D231" w:rsidR="006F32E0" w:rsidDel="000A7F08" w:rsidRDefault="00830F21" w:rsidP="00830F21">
      <w:pPr>
        <w:pStyle w:val="Codesmall"/>
        <w:rPr>
          <w:del w:id="1818" w:author="Laurence Golding" w:date="2019-04-13T11:22:00Z"/>
          <w:b/>
        </w:rPr>
      </w:pPr>
      <w:del w:id="1819" w:author="Laurence Golding" w:date="2019-04-13T11:22:00Z">
        <w:r w:rsidRPr="00133984" w:rsidDel="000A7F08">
          <w:rPr>
            <w:b/>
          </w:rPr>
          <w:delText xml:space="preserve">    "GENERATED-2": </w:delText>
        </w:r>
        <w:r w:rsidR="006F32E0" w:rsidDel="000A7F08">
          <w:rPr>
            <w:b/>
          </w:rPr>
          <w:delText>{</w:delText>
        </w:r>
      </w:del>
    </w:p>
    <w:p w14:paraId="21317D01" w14:textId="0235AA41" w:rsidR="00830F21" w:rsidDel="000A7F08" w:rsidRDefault="006F32E0" w:rsidP="00830F21">
      <w:pPr>
        <w:pStyle w:val="Codesmall"/>
        <w:rPr>
          <w:del w:id="1820" w:author="Laurence Golding" w:date="2019-04-13T11:22:00Z"/>
          <w:b/>
        </w:rPr>
      </w:pPr>
      <w:del w:id="1821" w:author="Laurence Golding" w:date="2019-04-13T11:22:00Z">
        <w:r w:rsidDel="000A7F08">
          <w:rPr>
            <w:b/>
          </w:rPr>
          <w:delText xml:space="preserve">      "uri": </w:delText>
        </w:r>
        <w:r w:rsidR="00830F21" w:rsidRPr="00133984" w:rsidDel="000A7F08">
          <w:rPr>
            <w:b/>
          </w:rPr>
          <w:delText>"file:///dev-1.example.com/code/browser/obj</w:delText>
        </w:r>
        <w:r w:rsidDel="000A7F08">
          <w:rPr>
            <w:b/>
          </w:rPr>
          <w:delText>/</w:delText>
        </w:r>
        <w:r w:rsidR="00830F21" w:rsidRPr="00133984" w:rsidDel="000A7F08">
          <w:rPr>
            <w:b/>
          </w:rPr>
          <w:delText>"</w:delText>
        </w:r>
      </w:del>
    </w:p>
    <w:p w14:paraId="3518B332" w14:textId="75320717" w:rsidR="006F32E0" w:rsidRPr="00133984" w:rsidDel="000A7F08" w:rsidRDefault="006F32E0" w:rsidP="00830F21">
      <w:pPr>
        <w:pStyle w:val="Codesmall"/>
        <w:rPr>
          <w:del w:id="1822" w:author="Laurence Golding" w:date="2019-04-13T11:22:00Z"/>
          <w:b/>
        </w:rPr>
      </w:pPr>
      <w:del w:id="1823" w:author="Laurence Golding" w:date="2019-04-13T11:22:00Z">
        <w:r w:rsidDel="000A7F08">
          <w:rPr>
            <w:b/>
          </w:rPr>
          <w:delText xml:space="preserve">    }</w:delText>
        </w:r>
      </w:del>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2A3F46CF" w:rsidR="00830F21" w:rsidRDefault="00830F21" w:rsidP="00830F21">
      <w:pPr>
        <w:pStyle w:val="Codesmall"/>
        <w:rPr>
          <w:ins w:id="1824" w:author="Laurence Golding" w:date="2019-04-13T11:23:00Z"/>
        </w:rPr>
      </w:pPr>
      <w:r w:rsidRPr="000A7F08">
        <w:t xml:space="preserve">              "uriBaseId": "GENERATED</w:t>
      </w:r>
      <w:del w:id="1825" w:author="Laurence Golding" w:date="2019-04-13T11:22:00Z">
        <w:r w:rsidRPr="000A7F08" w:rsidDel="000A7F08">
          <w:delText>-1</w:delText>
        </w:r>
      </w:del>
      <w:r w:rsidRPr="000A7F08">
        <w:t>"</w:t>
      </w:r>
      <w:ins w:id="1826" w:author="Laurence Golding" w:date="2019-04-13T11:23:00Z">
        <w:r w:rsidR="000A7F08">
          <w:t>,</w:t>
        </w:r>
      </w:ins>
    </w:p>
    <w:p w14:paraId="588C459F" w14:textId="054AF2FC" w:rsidR="000A7F08" w:rsidRPr="000A7F08" w:rsidRDefault="000A7F08" w:rsidP="00830F21">
      <w:pPr>
        <w:pStyle w:val="Codesmall"/>
        <w:rPr>
          <w:b/>
        </w:rPr>
      </w:pPr>
      <w:bookmarkStart w:id="1827" w:name="_Hlk6048284"/>
      <w:ins w:id="1828" w:author="Laurence Golding" w:date="2019-04-13T11:23:00Z">
        <w:r w:rsidRPr="000A7F08">
          <w:rPr>
            <w:b/>
          </w:rPr>
          <w:t xml:space="preserve">              "index": 0                  </w:t>
        </w:r>
      </w:ins>
      <w:ins w:id="1829" w:author="Laurence Golding" w:date="2019-04-13T11:24:00Z">
        <w:r w:rsidRPr="000A7F08">
          <w:rPr>
            <w:b/>
          </w:rPr>
          <w:t xml:space="preserve">   </w:t>
        </w:r>
      </w:ins>
      <w:ins w:id="1830" w:author="Laurence Golding" w:date="2019-04-13T11:23:00Z">
        <w:r w:rsidRPr="000A7F08">
          <w:rPr>
            <w:b/>
          </w:rPr>
          <w:t>#</w:t>
        </w:r>
      </w:ins>
      <w:ins w:id="1831" w:author="Laurence Golding" w:date="2019-04-13T11:28:00Z">
        <w:r w:rsidRPr="000A7F08">
          <w:rPr>
            <w:b/>
          </w:rPr>
          <w:t xml:space="preserve"> Points to the appropriate instance of</w:t>
        </w:r>
      </w:ins>
    </w:p>
    <w:p w14:paraId="72975992" w14:textId="4ED43067" w:rsidR="00830F21" w:rsidRPr="000A7F08" w:rsidRDefault="00830F21" w:rsidP="00830F21">
      <w:pPr>
        <w:pStyle w:val="Codesmall"/>
        <w:rPr>
          <w:b/>
        </w:rPr>
      </w:pPr>
      <w:r>
        <w:t xml:space="preserve">            },</w:t>
      </w:r>
      <w:ins w:id="1832" w:author="Laurence Golding" w:date="2019-04-13T11:28:00Z">
        <w:r w:rsidR="000A7F08">
          <w:t xml:space="preserve">                               </w:t>
        </w:r>
        <w:r w:rsidR="000A7F08" w:rsidRPr="000A7F08">
          <w:rPr>
            <w:b/>
          </w:rPr>
          <w:t xml:space="preserve">#  </w:t>
        </w:r>
      </w:ins>
      <w:ins w:id="1833" w:author="Laurence Golding" w:date="2019-04-13T11:44:00Z">
        <w:r w:rsidR="005D3B43">
          <w:rPr>
            <w:b/>
          </w:rPr>
          <w:t xml:space="preserve">the </w:t>
        </w:r>
      </w:ins>
      <w:ins w:id="1834" w:author="Laurence Golding" w:date="2019-04-13T11:28:00Z">
        <w:r w:rsidR="000A7F08" w:rsidRPr="000A7F08">
          <w:rPr>
            <w:b/>
          </w:rPr>
          <w:t>generated file.</w:t>
        </w:r>
      </w:ins>
    </w:p>
    <w:bookmarkEnd w:id="1827"/>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rPr>
          <w:ins w:id="1835" w:author="Laurence Golding" w:date="2019-04-10T15:55:00Z"/>
        </w:rPr>
      </w:pPr>
      <w:r>
        <w:t xml:space="preserve">  "</w:t>
      </w:r>
      <w:r w:rsidR="00690C03">
        <w:t>artifacts</w:t>
      </w:r>
      <w:r>
        <w:t xml:space="preserve">": </w:t>
      </w:r>
      <w:r w:rsidR="004F51DA">
        <w:t>[</w:t>
      </w:r>
    </w:p>
    <w:p w14:paraId="2E8C4FF0" w14:textId="5B310CDD" w:rsidR="00275DA3" w:rsidRDefault="00275DA3" w:rsidP="00830F21">
      <w:pPr>
        <w:pStyle w:val="Codesmall"/>
      </w:pPr>
      <w:ins w:id="1836" w:author="Laurence Golding" w:date="2019-04-10T15:55:00Z">
        <w:r>
          <w:t xml:space="preserve">    {</w:t>
        </w:r>
      </w:ins>
    </w:p>
    <w:p w14:paraId="35F9B303" w14:textId="109730E7" w:rsidR="004F51DA" w:rsidRPr="00585BE3" w:rsidRDefault="004F51DA" w:rsidP="004F51DA">
      <w:pPr>
        <w:pStyle w:val="Codesmall"/>
      </w:pPr>
      <w:r w:rsidRPr="00585BE3">
        <w:t xml:space="preserve">    </w:t>
      </w:r>
      <w:del w:id="1837" w:author="Laurence Golding" w:date="2019-04-13T11:27:00Z">
        <w:r w:rsidRPr="00585BE3" w:rsidDel="000A7F08">
          <w:delText xml:space="preserve">  </w:delText>
        </w:r>
      </w:del>
      <w:ins w:id="1838" w:author="Laurence Golding" w:date="2019-04-10T15:55:00Z">
        <w:r w:rsidR="00275DA3">
          <w:t xml:space="preserve">  </w:t>
        </w:r>
      </w:ins>
      <w:r w:rsidRPr="00585BE3">
        <w:t>"</w:t>
      </w:r>
      <w:r w:rsidR="00406355">
        <w:t>artifact</w:t>
      </w:r>
      <w:r w:rsidR="00406355" w:rsidRPr="00585BE3">
        <w:t>Location</w:t>
      </w:r>
      <w:r w:rsidRPr="00585BE3">
        <w:t>": {</w:t>
      </w:r>
    </w:p>
    <w:p w14:paraId="47554E89" w14:textId="77B62301" w:rsidR="004F51DA" w:rsidRPr="00585BE3" w:rsidRDefault="004F51DA" w:rsidP="004F51DA">
      <w:pPr>
        <w:pStyle w:val="Codesmall"/>
      </w:pPr>
      <w:r w:rsidRPr="00585BE3">
        <w:t xml:space="preserve">    </w:t>
      </w:r>
      <w:del w:id="1839" w:author="Laurence Golding" w:date="2019-04-13T11:27:00Z">
        <w:r w:rsidRPr="00585BE3" w:rsidDel="000A7F08">
          <w:delText xml:space="preserve">  </w:delText>
        </w:r>
      </w:del>
      <w:r w:rsidRPr="00585BE3">
        <w:t xml:space="preserve">  </w:t>
      </w:r>
      <w:ins w:id="1840" w:author="Laurence Golding" w:date="2019-04-10T15:55:00Z">
        <w:r w:rsidR="00275DA3">
          <w:t xml:space="preserve">  </w:t>
        </w:r>
      </w:ins>
      <w:r w:rsidRPr="00585BE3">
        <w:t>"uri": "ui/</w:t>
      </w:r>
      <w:proofErr w:type="spellStart"/>
      <w:r w:rsidRPr="00585BE3">
        <w:t>window.g.cs</w:t>
      </w:r>
      <w:proofErr w:type="spellEnd"/>
      <w:r w:rsidRPr="00585BE3">
        <w:t>",</w:t>
      </w:r>
    </w:p>
    <w:p w14:paraId="2EB2AC72" w14:textId="75C4B114" w:rsidR="004F51DA" w:rsidRDefault="004F51DA" w:rsidP="004F51DA">
      <w:pPr>
        <w:pStyle w:val="Codesmall"/>
        <w:rPr>
          <w:ins w:id="1841" w:author="Laurence Golding" w:date="2019-04-13T11:24:00Z"/>
        </w:rPr>
      </w:pPr>
      <w:r w:rsidRPr="000A7F08">
        <w:t xml:space="preserve">    </w:t>
      </w:r>
      <w:del w:id="1842" w:author="Laurence Golding" w:date="2019-04-13T11:27:00Z">
        <w:r w:rsidRPr="000A7F08" w:rsidDel="000A7F08">
          <w:delText xml:space="preserve">  </w:delText>
        </w:r>
      </w:del>
      <w:r w:rsidRPr="000A7F08">
        <w:t xml:space="preserve">  </w:t>
      </w:r>
      <w:ins w:id="1843" w:author="Laurence Golding" w:date="2019-04-10T15:55:00Z">
        <w:r w:rsidR="00275DA3" w:rsidRPr="000A7F08">
          <w:t xml:space="preserve">  </w:t>
        </w:r>
      </w:ins>
      <w:r w:rsidRPr="000A7F08">
        <w:t>"uriBaseId": "GENERATED</w:t>
      </w:r>
      <w:del w:id="1844" w:author="Laurence Golding" w:date="2019-04-13T11:23:00Z">
        <w:r w:rsidRPr="000A7F08" w:rsidDel="000A7F08">
          <w:delText>-1</w:delText>
        </w:r>
      </w:del>
      <w:r w:rsidRPr="000A7F08">
        <w:t>"</w:t>
      </w:r>
      <w:del w:id="1845" w:author="Laurence Golding" w:date="2019-04-13T11:23:00Z">
        <w:r w:rsidRPr="000A7F08" w:rsidDel="000A7F08">
          <w:delText xml:space="preserve">           # Unique uriBaseId value.</w:delText>
        </w:r>
      </w:del>
    </w:p>
    <w:p w14:paraId="643B29DF" w14:textId="41725EE3" w:rsidR="000A7F08" w:rsidRPr="000A7F08" w:rsidDel="000A7F08" w:rsidRDefault="000A7F08" w:rsidP="004F51DA">
      <w:pPr>
        <w:pStyle w:val="Codesmall"/>
        <w:rPr>
          <w:del w:id="1846" w:author="Laurence Golding" w:date="2019-04-13T11:26:00Z"/>
        </w:rPr>
      </w:pPr>
    </w:p>
    <w:p w14:paraId="178E609E" w14:textId="12342A7B" w:rsidR="004F51DA" w:rsidRDefault="004F51DA" w:rsidP="004F51DA">
      <w:pPr>
        <w:pStyle w:val="Codesmall"/>
        <w:rPr>
          <w:ins w:id="1847" w:author="Laurence Golding" w:date="2019-04-13T11:45:00Z"/>
        </w:rPr>
      </w:pPr>
      <w:r w:rsidRPr="00585BE3">
        <w:t xml:space="preserve">    </w:t>
      </w:r>
      <w:del w:id="1848" w:author="Laurence Golding" w:date="2019-04-13T11:27:00Z">
        <w:r w:rsidRPr="00585BE3" w:rsidDel="000A7F08">
          <w:delText xml:space="preserve">  </w:delText>
        </w:r>
      </w:del>
      <w:ins w:id="1849" w:author="Laurence Golding" w:date="2019-04-10T15:55:00Z">
        <w:r w:rsidR="00275DA3">
          <w:t xml:space="preserve">  </w:t>
        </w:r>
      </w:ins>
      <w:r w:rsidRPr="00585BE3">
        <w:t>}</w:t>
      </w:r>
      <w:ins w:id="1850" w:author="Laurence Golding" w:date="2019-04-13T11:26:00Z">
        <w:r w:rsidR="000A7F08">
          <w:t>,</w:t>
        </w:r>
      </w:ins>
    </w:p>
    <w:p w14:paraId="764E7D42" w14:textId="4A3DA886" w:rsidR="005D3B43" w:rsidRPr="005D3B43" w:rsidRDefault="005D3B43" w:rsidP="004F51DA">
      <w:pPr>
        <w:pStyle w:val="Codesmall"/>
        <w:rPr>
          <w:ins w:id="1851" w:author="Laurence Golding" w:date="2019-04-10T15:55:00Z"/>
          <w:b/>
        </w:rPr>
      </w:pPr>
      <w:bookmarkStart w:id="1852" w:name="_Hlk6048403"/>
      <w:bookmarkStart w:id="1853" w:name="_Hlk6048469"/>
      <w:ins w:id="1854" w:author="Laurence Golding" w:date="2019-04-13T11:45:00Z">
        <w:r w:rsidRPr="005D3B43">
          <w:rPr>
            <w:b/>
          </w:rPr>
          <w:t xml:space="preserve">      "</w:t>
        </w:r>
        <w:proofErr w:type="spellStart"/>
        <w:r w:rsidRPr="005D3B43">
          <w:rPr>
            <w:b/>
          </w:rPr>
          <w:t>lastModifiedTimeUtc</w:t>
        </w:r>
        <w:proofErr w:type="spellEnd"/>
        <w:r w:rsidRPr="005D3B43">
          <w:rPr>
            <w:b/>
          </w:rPr>
          <w:t>": "2019-04-13T11:45:23.477",</w:t>
        </w:r>
      </w:ins>
    </w:p>
    <w:bookmarkEnd w:id="1852"/>
    <w:p w14:paraId="5AB3F3AD" w14:textId="77777777" w:rsidR="000A7F08" w:rsidRDefault="000A7F08" w:rsidP="000A7F08">
      <w:pPr>
        <w:pStyle w:val="Codesmall"/>
        <w:rPr>
          <w:ins w:id="1855" w:author="Laurence Golding" w:date="2019-04-13T11:31:00Z"/>
        </w:rPr>
      </w:pPr>
      <w:ins w:id="1856" w:author="Laurence Golding" w:date="2019-04-13T11:31:00Z">
        <w:r>
          <w:t xml:space="preserve">      "contents": {</w:t>
        </w:r>
      </w:ins>
    </w:p>
    <w:p w14:paraId="449828BC" w14:textId="77777777" w:rsidR="000A7F08" w:rsidRDefault="000A7F08" w:rsidP="000A7F08">
      <w:pPr>
        <w:pStyle w:val="Codesmall"/>
        <w:rPr>
          <w:ins w:id="1857" w:author="Laurence Golding" w:date="2019-04-13T11:31:00Z"/>
        </w:rPr>
      </w:pPr>
      <w:ins w:id="1858" w:author="Laurence Golding" w:date="2019-04-13T11:31:00Z">
        <w:r>
          <w:t xml:space="preserve">        "text": "..."</w:t>
        </w:r>
      </w:ins>
    </w:p>
    <w:p w14:paraId="1C5F9BED" w14:textId="77777777" w:rsidR="000A7F08" w:rsidRPr="000A7F08" w:rsidRDefault="000A7F08" w:rsidP="000A7F08">
      <w:pPr>
        <w:pStyle w:val="Codesmall"/>
        <w:rPr>
          <w:ins w:id="1859" w:author="Laurence Golding" w:date="2019-04-13T11:31:00Z"/>
        </w:rPr>
      </w:pPr>
      <w:ins w:id="1860" w:author="Laurence Golding" w:date="2019-04-13T11:31:00Z">
        <w:r>
          <w:t xml:space="preserve">      }</w:t>
        </w:r>
      </w:ins>
    </w:p>
    <w:bookmarkEnd w:id="1853"/>
    <w:p w14:paraId="178451D7" w14:textId="632AF37B" w:rsidR="00275DA3" w:rsidRPr="00585BE3" w:rsidDel="000A7F08" w:rsidRDefault="00275DA3" w:rsidP="004F51DA">
      <w:pPr>
        <w:pStyle w:val="Codesmall"/>
        <w:rPr>
          <w:del w:id="1861" w:author="Laurence Golding" w:date="2019-04-13T11:27:00Z"/>
        </w:rPr>
      </w:pPr>
    </w:p>
    <w:p w14:paraId="4C1D40A6" w14:textId="7D78495E" w:rsidR="004F51DA" w:rsidRPr="00585BE3" w:rsidDel="000A7F08" w:rsidRDefault="004F51DA" w:rsidP="004F51DA">
      <w:pPr>
        <w:pStyle w:val="Codesmall"/>
        <w:rPr>
          <w:del w:id="1862" w:author="Laurence Golding" w:date="2019-04-13T11:27:00Z"/>
        </w:rPr>
      </w:pPr>
      <w:del w:id="1863" w:author="Laurence Golding" w:date="2019-04-13T11:27:00Z">
        <w:r w:rsidRPr="00585BE3" w:rsidDel="000A7F08">
          <w:delText xml:space="preserve">      ...</w:delText>
        </w:r>
      </w:del>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1B51B250" w:rsidR="004F51DA" w:rsidRPr="000A7F08" w:rsidRDefault="004F51DA" w:rsidP="004F51DA">
      <w:pPr>
        <w:pStyle w:val="Codesmall"/>
      </w:pPr>
      <w:r w:rsidRPr="000A7F08">
        <w:t xml:space="preserve">        "uriBaseId": "GENERATED</w:t>
      </w:r>
      <w:del w:id="1864" w:author="Laurence Golding" w:date="2019-04-13T11:24:00Z">
        <w:r w:rsidRPr="000A7F08" w:rsidDel="000A7F08">
          <w:delText>-2</w:delText>
        </w:r>
      </w:del>
      <w:r w:rsidRPr="000A7F08">
        <w:t>"</w:t>
      </w:r>
      <w:del w:id="1865" w:author="Laurence Golding" w:date="2019-04-13T11:26:00Z">
        <w:r w:rsidRPr="000A7F08" w:rsidDel="000A7F08">
          <w:delText xml:space="preserve">           # Unique uriBaseId value.</w:delText>
        </w:r>
      </w:del>
    </w:p>
    <w:p w14:paraId="0E2CA48E" w14:textId="2715E950" w:rsidR="004F51DA" w:rsidRPr="00585BE3" w:rsidRDefault="004F51DA" w:rsidP="004F51DA">
      <w:pPr>
        <w:pStyle w:val="Codesmall"/>
      </w:pPr>
      <w:r>
        <w:t xml:space="preserve">      }</w:t>
      </w:r>
      <w:ins w:id="1866" w:author="Laurence Golding" w:date="2019-04-13T11:28:00Z">
        <w:r w:rsidR="000A7F08">
          <w:t>,</w:t>
        </w:r>
      </w:ins>
    </w:p>
    <w:p w14:paraId="01D9129D" w14:textId="0C44D056" w:rsidR="005D3B43" w:rsidRPr="005D3B43" w:rsidRDefault="005D3B43" w:rsidP="005D3B43">
      <w:pPr>
        <w:pStyle w:val="Codesmall"/>
        <w:rPr>
          <w:ins w:id="1867" w:author="Laurence Golding" w:date="2019-04-13T11:45:00Z"/>
          <w:b/>
        </w:rPr>
      </w:pPr>
      <w:bookmarkStart w:id="1868" w:name="_Hlk6048488"/>
      <w:ins w:id="1869" w:author="Laurence Golding" w:date="2019-04-13T11:45:00Z">
        <w:r w:rsidRPr="005D3B43">
          <w:rPr>
            <w:b/>
          </w:rPr>
          <w:t xml:space="preserve">      "</w:t>
        </w:r>
        <w:proofErr w:type="spellStart"/>
        <w:r w:rsidRPr="005D3B43">
          <w:rPr>
            <w:b/>
          </w:rPr>
          <w:t>lastModifiedTimeUtc</w:t>
        </w:r>
        <w:proofErr w:type="spellEnd"/>
        <w:r w:rsidRPr="005D3B43">
          <w:rPr>
            <w:b/>
          </w:rPr>
          <w:t>": "2019-04-13T11:4</w:t>
        </w:r>
      </w:ins>
      <w:ins w:id="1870" w:author="Laurence Golding" w:date="2019-04-13T11:49:00Z">
        <w:r w:rsidR="00FE6ECB">
          <w:rPr>
            <w:b/>
          </w:rPr>
          <w:t>6</w:t>
        </w:r>
      </w:ins>
      <w:bookmarkStart w:id="1871" w:name="_GoBack"/>
      <w:bookmarkEnd w:id="1871"/>
      <w:ins w:id="1872" w:author="Laurence Golding" w:date="2019-04-13T11:45:00Z">
        <w:r w:rsidRPr="005D3B43">
          <w:rPr>
            <w:b/>
          </w:rPr>
          <w:t>:2</w:t>
        </w:r>
        <w:r w:rsidRPr="005D3B43">
          <w:rPr>
            <w:b/>
          </w:rPr>
          <w:t>7</w:t>
        </w:r>
        <w:r w:rsidRPr="005D3B43">
          <w:rPr>
            <w:b/>
          </w:rPr>
          <w:t>.</w:t>
        </w:r>
      </w:ins>
      <w:ins w:id="1873" w:author="Laurence Golding" w:date="2019-04-13T11:46:00Z">
        <w:r w:rsidRPr="005D3B43">
          <w:rPr>
            <w:b/>
          </w:rPr>
          <w:t>013</w:t>
        </w:r>
      </w:ins>
      <w:ins w:id="1874" w:author="Laurence Golding" w:date="2019-04-13T11:45:00Z">
        <w:r w:rsidRPr="005D3B43">
          <w:rPr>
            <w:b/>
          </w:rPr>
          <w:t>",</w:t>
        </w:r>
      </w:ins>
    </w:p>
    <w:p w14:paraId="220D32C0" w14:textId="77777777" w:rsidR="000A7F08" w:rsidRDefault="000A7F08" w:rsidP="000A7F08">
      <w:pPr>
        <w:pStyle w:val="Codesmall"/>
        <w:rPr>
          <w:ins w:id="1875" w:author="Laurence Golding" w:date="2019-04-13T11:27:00Z"/>
        </w:rPr>
      </w:pPr>
      <w:ins w:id="1876" w:author="Laurence Golding" w:date="2019-04-13T11:27:00Z">
        <w:r>
          <w:t xml:space="preserve">      "contents": {</w:t>
        </w:r>
      </w:ins>
    </w:p>
    <w:p w14:paraId="6F60A206" w14:textId="77777777" w:rsidR="000A7F08" w:rsidRDefault="000A7F08" w:rsidP="000A7F08">
      <w:pPr>
        <w:pStyle w:val="Codesmall"/>
        <w:rPr>
          <w:ins w:id="1877" w:author="Laurence Golding" w:date="2019-04-13T11:27:00Z"/>
        </w:rPr>
      </w:pPr>
      <w:ins w:id="1878" w:author="Laurence Golding" w:date="2019-04-13T11:27:00Z">
        <w:r>
          <w:t xml:space="preserve">        "text": "..."</w:t>
        </w:r>
      </w:ins>
    </w:p>
    <w:p w14:paraId="6934BBCF" w14:textId="77777777" w:rsidR="000A7F08" w:rsidRPr="000A7F08" w:rsidRDefault="000A7F08" w:rsidP="000A7F08">
      <w:pPr>
        <w:pStyle w:val="Codesmall"/>
        <w:rPr>
          <w:ins w:id="1879" w:author="Laurence Golding" w:date="2019-04-13T11:27:00Z"/>
        </w:rPr>
      </w:pPr>
      <w:ins w:id="1880" w:author="Laurence Golding" w:date="2019-04-13T11:27:00Z">
        <w:r>
          <w:t xml:space="preserve">      }</w:t>
        </w:r>
      </w:ins>
    </w:p>
    <w:bookmarkEnd w:id="1868"/>
    <w:p w14:paraId="61B18BFD" w14:textId="2F63C99A" w:rsidR="004F51DA" w:rsidRPr="00585BE3" w:rsidDel="000A7F08" w:rsidRDefault="004F51DA" w:rsidP="004F51DA">
      <w:pPr>
        <w:pStyle w:val="Codesmall"/>
        <w:rPr>
          <w:del w:id="1881" w:author="Laurence Golding" w:date="2019-04-13T11:27:00Z"/>
        </w:rPr>
      </w:pPr>
      <w:del w:id="1882" w:author="Laurence Golding" w:date="2019-04-13T11:27:00Z">
        <w:r w:rsidRPr="00585BE3" w:rsidDel="000A7F08">
          <w:delText xml:space="preserve">      ...</w:delText>
        </w:r>
      </w:del>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883" w:name="AppendixSourceLanguage"/>
      <w:bookmarkStart w:id="1884" w:name="_Toc5787790"/>
      <w:bookmarkEnd w:id="1883"/>
      <w:r>
        <w:lastRenderedPageBreak/>
        <w:t xml:space="preserve">(Informative) Sample </w:t>
      </w:r>
      <w:proofErr w:type="spellStart"/>
      <w:r>
        <w:t>sourceLanguage</w:t>
      </w:r>
      <w:proofErr w:type="spellEnd"/>
      <w:r>
        <w:t xml:space="preserve"> values</w:t>
      </w:r>
      <w:bookmarkEnd w:id="1884"/>
    </w:p>
    <w:p w14:paraId="38B9ECB8" w14:textId="32D7A5F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5301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885" w:name="AppendixExamples"/>
      <w:bookmarkStart w:id="1886" w:name="_Toc5787791"/>
      <w:bookmarkEnd w:id="1885"/>
      <w:r>
        <w:lastRenderedPageBreak/>
        <w:t xml:space="preserve">(Informative) </w:t>
      </w:r>
      <w:r w:rsidR="00710FE0">
        <w:t>Examples</w:t>
      </w:r>
      <w:bookmarkEnd w:id="18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87" w:name="_Toc5787792"/>
      <w:r>
        <w:t xml:space="preserve">Minimal valid SARIF </w:t>
      </w:r>
      <w:r w:rsidR="00EA1C84">
        <w:t>log file</w:t>
      </w:r>
      <w:bookmarkEnd w:id="18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4B42C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301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30128">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88" w:name="_Toc5787793"/>
      <w:r w:rsidRPr="00745595">
        <w:t xml:space="preserve">Minimal recommended SARIF </w:t>
      </w:r>
      <w:r w:rsidR="00EA1C84">
        <w:t xml:space="preserve">log </w:t>
      </w:r>
      <w:r w:rsidRPr="00745595">
        <w:t>file with source information</w:t>
      </w:r>
      <w:bookmarkEnd w:id="188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9897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745595">
        <w:rPr>
          <w:rStyle w:val="CODEtemp"/>
        </w:rPr>
        <w:t>result</w:t>
      </w:r>
      <w:r>
        <w:t xml:space="preserve"> object can be shown.</w:t>
      </w:r>
    </w:p>
    <w:p w14:paraId="0A703AC0" w14:textId="37FAE12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32AB78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available, that property is optional (it “</w:t>
      </w:r>
      <w:r w:rsidRPr="00745595">
        <w:rPr>
          <w:b/>
        </w:rPr>
        <w:t>MAY</w:t>
      </w:r>
      <w:r>
        <w:t>” be present).</w:t>
      </w:r>
    </w:p>
    <w:p w14:paraId="3D9A1852" w14:textId="31A66720"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53012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47E74E1" w:rsidR="006570BF" w:rsidRDefault="006570BF" w:rsidP="00105CCB">
      <w:pPr>
        <w:pStyle w:val="Codesmall"/>
      </w:pPr>
      <w:r>
        <w:t xml:space="preserve">          "</w:t>
      </w:r>
      <w:proofErr w:type="spellStart"/>
      <w:del w:id="1889" w:author="Laurence Golding" w:date="2019-04-10T13:49:00Z">
        <w:r w:rsidDel="001A63C6">
          <w:delText>mimeType</w:delText>
        </w:r>
      </w:del>
      <w:ins w:id="1890" w:author="Laurence Golding" w:date="2019-04-10T13:49:00Z">
        <w:r w:rsidR="001A63C6">
          <w:t>sourceLanguage</w:t>
        </w:r>
      </w:ins>
      <w:proofErr w:type="spellEnd"/>
      <w:r>
        <w:t>": "</w:t>
      </w:r>
      <w:del w:id="1891" w:author="Laurence Golding" w:date="2019-04-10T13:48:00Z">
        <w:r w:rsidDel="001A63C6">
          <w:delText>text/x-</w:delText>
        </w:r>
      </w:del>
      <w:r>
        <w:t>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59D55B1B" w:rsidR="00581577" w:rsidRDefault="00581577" w:rsidP="00105CCB">
      <w:pPr>
        <w:pStyle w:val="Codesmall"/>
      </w:pPr>
      <w:r>
        <w:t xml:space="preserve">                  "</w:t>
      </w:r>
      <w:del w:id="1892" w:author="Laurence Golding" w:date="2019-04-12T10:15:00Z">
        <w:r w:rsidR="00690C03" w:rsidDel="005705A4">
          <w:delText>artifactI</w:delText>
        </w:r>
      </w:del>
      <w:ins w:id="1893" w:author="Laurence Golding" w:date="2019-04-12T10:15:00Z">
        <w:r w:rsidR="005705A4">
          <w:t>i</w:t>
        </w:r>
      </w:ins>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ins w:id="1894" w:author="Laurence Golding" w:date="2019-04-10T13:59:00Z">
        <w:r w:rsidR="00F610AE">
          <w:t>:</w:t>
        </w:r>
      </w:ins>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95" w:name="_Toc5787794"/>
      <w:r w:rsidRPr="001D7651">
        <w:t xml:space="preserve">Minimal recommended SARIF </w:t>
      </w:r>
      <w:r w:rsidR="00EA1C84">
        <w:t xml:space="preserve">log </w:t>
      </w:r>
      <w:r w:rsidRPr="001D7651">
        <w:t>file without source information</w:t>
      </w:r>
      <w:bookmarkEnd w:id="189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698239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1D7651">
        <w:rPr>
          <w:rStyle w:val="CODEtemp"/>
        </w:rPr>
        <w:t>result</w:t>
      </w:r>
      <w:r>
        <w:t xml:space="preserve"> object can be shown.</w:t>
      </w:r>
    </w:p>
    <w:p w14:paraId="7469062E" w14:textId="1BE3E78C"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85A3641"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896" w:name="_Toc5787795"/>
      <w:r>
        <w:t>Comprehensive SARIF file</w:t>
      </w:r>
      <w:bookmarkEnd w:id="189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69150222" w:rsidR="00581577" w:rsidRDefault="00581577" w:rsidP="00EA1C84">
      <w:pPr>
        <w:pStyle w:val="Codesmall"/>
      </w:pPr>
      <w:r>
        <w:t xml:space="preserve">              "</w:t>
      </w:r>
      <w:del w:id="1897" w:author="Laurence Golding" w:date="2019-04-12T10:15:00Z">
        <w:r w:rsidR="00690C03" w:rsidDel="005705A4">
          <w:delText>artifactI</w:delText>
        </w:r>
      </w:del>
      <w:ins w:id="1898" w:author="Laurence Golding" w:date="2019-04-12T10:15:00Z">
        <w:r w:rsidR="005705A4">
          <w:t>i</w:t>
        </w:r>
      </w:ins>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ins w:id="1899" w:author="Laurence Golding" w:date="2019-04-10T13:57:00Z">
        <w:r w:rsidR="00F610AE">
          <w:t>file://</w:t>
        </w:r>
      </w:ins>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5FFBEB2" w:rsidR="00A34D8C" w:rsidRDefault="00A34D8C" w:rsidP="000C5906">
      <w:pPr>
        <w:pStyle w:val="Codesmall"/>
      </w:pPr>
      <w:r>
        <w:t xml:space="preserve">                  "</w:t>
      </w:r>
      <w:del w:id="1900" w:author="Laurence Golding" w:date="2019-04-12T10:15:00Z">
        <w:r w:rsidR="00690C03" w:rsidDel="005705A4">
          <w:delText>artifactI</w:delText>
        </w:r>
      </w:del>
      <w:ins w:id="1901" w:author="Laurence Golding" w:date="2019-04-12T10:15:00Z">
        <w:r w:rsidR="005705A4">
          <w:t>i</w:t>
        </w:r>
      </w:ins>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551087FD" w:rsidR="00A34D8C" w:rsidRDefault="00A34D8C" w:rsidP="00A34D8C">
      <w:pPr>
        <w:pStyle w:val="Codesmall"/>
      </w:pPr>
      <w:r>
        <w:t xml:space="preserve">          "</w:t>
      </w:r>
      <w:proofErr w:type="spellStart"/>
      <w:del w:id="1902" w:author="Laurence Golding" w:date="2019-04-10T13:49:00Z">
        <w:r w:rsidDel="001A63C6">
          <w:delText>mimeType</w:delText>
        </w:r>
      </w:del>
      <w:ins w:id="1903" w:author="Laurence Golding" w:date="2019-04-10T13:49:00Z">
        <w:r w:rsidR="001A63C6">
          <w:t>sourceLang</w:t>
        </w:r>
      </w:ins>
      <w:ins w:id="1904" w:author="Laurence Golding" w:date="2019-04-10T13:50:00Z">
        <w:r w:rsidR="001A63C6">
          <w:t>uage</w:t>
        </w:r>
      </w:ins>
      <w:proofErr w:type="spellEnd"/>
      <w:r>
        <w:t>": "</w:t>
      </w:r>
      <w:proofErr w:type="spellStart"/>
      <w:del w:id="1905" w:author="Laurence Golding" w:date="2019-04-10T13:49:00Z">
        <w:r w:rsidDel="001A63C6">
          <w:delText>text/x-</w:delText>
        </w:r>
      </w:del>
      <w:r>
        <w:t>c</w:t>
      </w:r>
      <w:ins w:id="1906" w:author="Laurence Golding" w:date="2019-04-10T13:50:00Z">
        <w:r w:rsidR="001A63C6">
          <w:t>p</w:t>
        </w:r>
      </w:ins>
      <w:ins w:id="1907" w:author="Laurence Golding" w:date="2019-04-10T13:54:00Z">
        <w:r w:rsidR="0060624E">
          <w:t>lus</w:t>
        </w:r>
      </w:ins>
      <w:ins w:id="1908" w:author="Laurence Golding" w:date="2019-04-10T13:50:00Z">
        <w:r w:rsidR="001A63C6">
          <w:t>p</w:t>
        </w:r>
      </w:ins>
      <w:ins w:id="1909" w:author="Laurence Golding" w:date="2019-04-10T13:54:00Z">
        <w:r w:rsidR="0060624E">
          <w:t>lus</w:t>
        </w:r>
      </w:ins>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36BD0A24" w:rsidR="006043FF" w:rsidRDefault="006043FF" w:rsidP="00EA1C84">
      <w:pPr>
        <w:pStyle w:val="Codesmall"/>
      </w:pPr>
      <w:r>
        <w:t xml:space="preserve">          "</w:t>
      </w:r>
      <w:proofErr w:type="spellStart"/>
      <w:del w:id="1910" w:author="Laurence Golding" w:date="2019-04-10T13:55:00Z">
        <w:r w:rsidDel="0060624E">
          <w:delText>mimeType</w:delText>
        </w:r>
      </w:del>
      <w:ins w:id="1911" w:author="Laurence Golding" w:date="2019-04-10T13:55:00Z">
        <w:r w:rsidR="0060624E">
          <w:t>sourceLanguage</w:t>
        </w:r>
      </w:ins>
      <w:proofErr w:type="spellEnd"/>
      <w:r>
        <w:t>": "</w:t>
      </w:r>
      <w:proofErr w:type="spellStart"/>
      <w:del w:id="1912" w:author="Laurence Golding" w:date="2019-04-10T13:55:00Z">
        <w:r w:rsidDel="0060624E">
          <w:delText>text/x-c</w:delText>
        </w:r>
      </w:del>
      <w:ins w:id="1913" w:author="Laurence Golding" w:date="2019-04-10T13:55:00Z">
        <w:r w:rsidR="0060624E">
          <w:t>cplusplus</w:t>
        </w:r>
      </w:ins>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49FB2F93" w:rsidR="00A34D8C" w:rsidRDefault="00A34D8C" w:rsidP="00A34D8C">
      <w:pPr>
        <w:pStyle w:val="Codesmall"/>
      </w:pPr>
      <w:r>
        <w:t xml:space="preserve">          "</w:t>
      </w:r>
      <w:proofErr w:type="spellStart"/>
      <w:del w:id="1914" w:author="Laurence Golding" w:date="2019-04-10T13:55:00Z">
        <w:r w:rsidDel="0060624E">
          <w:delText>mimeType</w:delText>
        </w:r>
      </w:del>
      <w:ins w:id="1915" w:author="Laurence Golding" w:date="2019-04-10T13:55:00Z">
        <w:r w:rsidR="0060624E">
          <w:t>sourceLanguage</w:t>
        </w:r>
      </w:ins>
      <w:proofErr w:type="spellEnd"/>
      <w:r>
        <w:t>": "</w:t>
      </w:r>
      <w:proofErr w:type="spellStart"/>
      <w:del w:id="1916" w:author="Laurence Golding" w:date="2019-04-10T13:55:00Z">
        <w:r w:rsidDel="0060624E">
          <w:delText>text/x-c</w:delText>
        </w:r>
      </w:del>
      <w:ins w:id="1917" w:author="Laurence Golding" w:date="2019-04-10T13:55:00Z">
        <w:r w:rsidR="0060624E">
          <w:t>cplusplus</w:t>
        </w:r>
      </w:ins>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6EE5321E" w:rsidR="00A34D8C" w:rsidRDefault="00A34D8C" w:rsidP="00A34D8C">
      <w:pPr>
        <w:pStyle w:val="Codesmall"/>
      </w:pPr>
      <w:r>
        <w:t xml:space="preserve">          "</w:t>
      </w:r>
      <w:proofErr w:type="spellStart"/>
      <w:del w:id="1918" w:author="Laurence Golding" w:date="2019-04-10T13:55:00Z">
        <w:r w:rsidDel="0060624E">
          <w:delText>mimeType</w:delText>
        </w:r>
      </w:del>
      <w:ins w:id="1919" w:author="Laurence Golding" w:date="2019-04-10T13:55:00Z">
        <w:r w:rsidR="0060624E">
          <w:t>sourceLanguage</w:t>
        </w:r>
      </w:ins>
      <w:proofErr w:type="spellEnd"/>
      <w:r>
        <w:t>": "</w:t>
      </w:r>
      <w:proofErr w:type="spellStart"/>
      <w:del w:id="1920" w:author="Laurence Golding" w:date="2019-04-10T13:55:00Z">
        <w:r w:rsidDel="0060624E">
          <w:delText>text/x-c</w:delText>
        </w:r>
      </w:del>
      <w:ins w:id="1921" w:author="Laurence Golding" w:date="2019-04-10T13:55:00Z">
        <w:r w:rsidR="0060624E">
          <w:t>cplusplus</w:t>
        </w:r>
      </w:ins>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1F43A588" w:rsidR="00A043A4" w:rsidRDefault="00A043A4" w:rsidP="00EB5632">
      <w:pPr>
        <w:pStyle w:val="Codesmall"/>
      </w:pPr>
      <w:r>
        <w:t xml:space="preserve">            "</w:t>
      </w:r>
      <w:del w:id="1922" w:author="Laurence Golding" w:date="2019-04-12T10:15:00Z">
        <w:r w:rsidR="00690C03" w:rsidDel="005705A4">
          <w:delText>artifactI</w:delText>
        </w:r>
      </w:del>
      <w:ins w:id="1923" w:author="Laurence Golding" w:date="2019-04-12T10:15:00Z">
        <w:r w:rsidR="005705A4">
          <w:t>i</w:t>
        </w:r>
      </w:ins>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1321758" w:rsidR="00A043A4" w:rsidRDefault="00A043A4" w:rsidP="00EA1C84">
      <w:pPr>
        <w:pStyle w:val="Codesmall"/>
      </w:pPr>
      <w:r>
        <w:t xml:space="preserve">                  "</w:t>
      </w:r>
      <w:del w:id="1924" w:author="Laurence Golding" w:date="2019-04-12T10:15:00Z">
        <w:r w:rsidR="00690C03" w:rsidDel="005705A4">
          <w:delText>artifactI</w:delText>
        </w:r>
      </w:del>
      <w:ins w:id="1925" w:author="Laurence Golding" w:date="2019-04-12T10:16:00Z">
        <w:r w:rsidR="005705A4">
          <w:t>i</w:t>
        </w:r>
      </w:ins>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ins w:id="1926" w:author="Laurence Golding" w:date="2019-04-10T13:59:00Z">
        <w:r w:rsidR="00F610AE">
          <w:t>:</w:t>
        </w:r>
      </w:ins>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79B642A3" w:rsidR="00A043A4" w:rsidRDefault="00A043A4" w:rsidP="00A043A4">
      <w:pPr>
        <w:pStyle w:val="Codesmall"/>
      </w:pPr>
      <w:r>
        <w:t xml:space="preserve">                  "</w:t>
      </w:r>
      <w:del w:id="1927" w:author="Laurence Golding" w:date="2019-04-12T10:16:00Z">
        <w:r w:rsidR="00690C03" w:rsidDel="005705A4">
          <w:delText>artifactI</w:delText>
        </w:r>
      </w:del>
      <w:ins w:id="1928" w:author="Laurence Golding" w:date="2019-04-12T10:16:00Z">
        <w:r w:rsidR="005705A4">
          <w:t>i</w:t>
        </w:r>
      </w:ins>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ins w:id="1929" w:author="Laurence Golding" w:date="2019-04-10T13:59:00Z">
        <w:r w:rsidR="00F610AE">
          <w:t>:</w:t>
        </w:r>
      </w:ins>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602765D8" w:rsidR="00A043A4" w:rsidRDefault="00A043A4" w:rsidP="00A043A4">
      <w:pPr>
        <w:pStyle w:val="Codesmall"/>
      </w:pPr>
      <w:r>
        <w:t xml:space="preserve">                            "</w:t>
      </w:r>
      <w:del w:id="1930" w:author="Laurence Golding" w:date="2019-04-12T10:16:00Z">
        <w:r w:rsidR="00690C03" w:rsidDel="005705A4">
          <w:delText>artifactI</w:delText>
        </w:r>
      </w:del>
      <w:ins w:id="1931" w:author="Laurence Golding" w:date="2019-04-12T10:16:00Z">
        <w:r w:rsidR="005705A4">
          <w:t>i</w:t>
        </w:r>
      </w:ins>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ins w:id="1932" w:author="Laurence Golding" w:date="2019-04-10T13:59:00Z">
        <w:r w:rsidR="00F610AE">
          <w:t>:</w:t>
        </w:r>
      </w:ins>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627AF3CC" w:rsidR="00A043A4" w:rsidRDefault="00A043A4" w:rsidP="00A043A4">
      <w:pPr>
        <w:pStyle w:val="Codesmall"/>
      </w:pPr>
      <w:r>
        <w:t xml:space="preserve">                            "</w:t>
      </w:r>
      <w:del w:id="1933" w:author="Laurence Golding" w:date="2019-04-12T10:16:00Z">
        <w:r w:rsidR="00690C03" w:rsidDel="005705A4">
          <w:delText>artifactI</w:delText>
        </w:r>
      </w:del>
      <w:ins w:id="1934" w:author="Laurence Golding" w:date="2019-04-12T10:16:00Z">
        <w:r w:rsidR="005705A4">
          <w:t>i</w:t>
        </w:r>
      </w:ins>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ins w:id="1935" w:author="Laurence Golding" w:date="2019-04-10T13:59:00Z">
        <w:r w:rsidR="00F610AE">
          <w:t>:</w:t>
        </w:r>
      </w:ins>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21E7BB45" w:rsidR="00246747" w:rsidRDefault="00246747" w:rsidP="00246747">
      <w:pPr>
        <w:pStyle w:val="Codesmall"/>
      </w:pPr>
      <w:r>
        <w:t xml:space="preserve">                            "</w:t>
      </w:r>
      <w:del w:id="1936" w:author="Laurence Golding" w:date="2019-04-12T10:16:00Z">
        <w:r w:rsidR="00690C03" w:rsidDel="005705A4">
          <w:delText>artifactI</w:delText>
        </w:r>
      </w:del>
      <w:ins w:id="1937" w:author="Laurence Golding" w:date="2019-04-12T10:16:00Z">
        <w:r w:rsidR="005705A4">
          <w:t>i</w:t>
        </w:r>
      </w:ins>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ins w:id="1938" w:author="Laurence Golding" w:date="2019-04-10T13:59:00Z">
        <w:r w:rsidR="00F610AE">
          <w:t>:</w:t>
        </w:r>
      </w:ins>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5207F798" w:rsidR="00246747" w:rsidRDefault="00246747" w:rsidP="00246747">
      <w:pPr>
        <w:pStyle w:val="Codesmall"/>
      </w:pPr>
      <w:r>
        <w:t xml:space="preserve">                        "</w:t>
      </w:r>
      <w:del w:id="1939" w:author="Laurence Golding" w:date="2019-04-12T10:17:00Z">
        <w:r w:rsidR="00690C03" w:rsidDel="005705A4">
          <w:delText>artifactI</w:delText>
        </w:r>
      </w:del>
      <w:ins w:id="1940" w:author="Laurence Golding" w:date="2019-04-12T10:17:00Z">
        <w:r w:rsidR="005705A4">
          <w:t>i</w:t>
        </w:r>
      </w:ins>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ins w:id="1941" w:author="Laurence Golding" w:date="2019-04-10T13:59:00Z">
        <w:r w:rsidR="00F610AE">
          <w:t>:</w:t>
        </w:r>
      </w:ins>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16B25E89" w:rsidR="00246747" w:rsidRDefault="00246747" w:rsidP="00246747">
      <w:pPr>
        <w:pStyle w:val="Codesmall"/>
      </w:pPr>
      <w:r>
        <w:t xml:space="preserve">                        "</w:t>
      </w:r>
      <w:del w:id="1942" w:author="Laurence Golding" w:date="2019-04-12T10:17:00Z">
        <w:r w:rsidR="00690C03" w:rsidDel="005705A4">
          <w:delText>artifactI</w:delText>
        </w:r>
      </w:del>
      <w:ins w:id="1943" w:author="Laurence Golding" w:date="2019-04-12T10:17:00Z">
        <w:r w:rsidR="005705A4">
          <w:t>i</w:t>
        </w:r>
      </w:ins>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ins w:id="1944" w:author="Laurence Golding" w:date="2019-04-10T13:59:00Z">
        <w:r w:rsidR="00F610AE">
          <w:t>:</w:t>
        </w:r>
      </w:ins>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0C81696" w:rsidR="00246747" w:rsidRDefault="00246747" w:rsidP="00246747">
      <w:pPr>
        <w:pStyle w:val="Codesmall"/>
      </w:pPr>
      <w:r>
        <w:t xml:space="preserve">                        "</w:t>
      </w:r>
      <w:del w:id="1945" w:author="Laurence Golding" w:date="2019-04-12T10:17:00Z">
        <w:r w:rsidR="00690C03" w:rsidDel="005705A4">
          <w:delText>artifact</w:delText>
        </w:r>
        <w:r w:rsidDel="005705A4">
          <w:delText>I</w:delText>
        </w:r>
      </w:del>
      <w:ins w:id="1946" w:author="Laurence Golding" w:date="2019-04-12T10:17:00Z">
        <w:r w:rsidR="005705A4">
          <w:t>i</w:t>
        </w:r>
      </w:ins>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3717431F" w:rsidR="00246747" w:rsidRDefault="00246747" w:rsidP="00246747">
      <w:pPr>
        <w:pStyle w:val="Codesmall"/>
      </w:pPr>
      <w:r>
        <w:t xml:space="preserve">                    "</w:t>
      </w:r>
      <w:del w:id="1947" w:author="Laurence Golding" w:date="2019-04-12T10:17:00Z">
        <w:r w:rsidR="00690C03" w:rsidDel="005705A4">
          <w:delText>artifactI</w:delText>
        </w:r>
      </w:del>
      <w:ins w:id="1948" w:author="Laurence Golding" w:date="2019-04-12T10:18:00Z">
        <w:r w:rsidR="005705A4">
          <w:t>i</w:t>
        </w:r>
      </w:ins>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949" w:name="AppendixRevisionHistory"/>
      <w:bookmarkStart w:id="1950" w:name="_Toc85472898"/>
      <w:bookmarkStart w:id="1951" w:name="_Toc287332014"/>
      <w:bookmarkStart w:id="1952" w:name="_Toc5787796"/>
      <w:bookmarkEnd w:id="1949"/>
      <w:r>
        <w:lastRenderedPageBreak/>
        <w:t xml:space="preserve">(Informative) </w:t>
      </w:r>
      <w:r w:rsidR="00A05FDF">
        <w:t>Revision History</w:t>
      </w:r>
      <w:bookmarkEnd w:id="1950"/>
      <w:bookmarkEnd w:id="1951"/>
      <w:bookmarkEnd w:id="19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D75695A"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D4F86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5494041"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6330576"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E653F7B"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163EB5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594A3"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C87B1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128E359"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D4F18CD"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263AB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DA80075"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001167C"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C1F77AD"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E6D301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DDB568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5EF4AA4"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51FA7A"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BA84976"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70E2D31"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F0F288A"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D6F01CE"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3FBA6B6"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9A45014"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EC5E2A3"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389470CA" w:rsidR="00255BB5" w:rsidRDefault="00255BB5" w:rsidP="00D75620">
            <w:pPr>
              <w:jc w:val="both"/>
            </w:pPr>
            <w:r>
              <w:t xml:space="preserve">Incorporate changes for GitHub issue </w:t>
            </w:r>
            <w:hyperlink r:id="rId208"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1B7CCAD" w:rsidR="00A250F0" w:rsidRDefault="00A250F0" w:rsidP="00D75620">
            <w:pPr>
              <w:jc w:val="both"/>
            </w:pPr>
            <w:r>
              <w:t xml:space="preserve">Incorporate changes for GitHub issue </w:t>
            </w:r>
            <w:hyperlink r:id="rId209"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708128E4" w:rsidR="00341FF0" w:rsidRDefault="00341FF0" w:rsidP="00D75620">
            <w:pPr>
              <w:jc w:val="both"/>
            </w:pPr>
            <w:r>
              <w:t>Incorporate changes for GitHub issue</w:t>
            </w:r>
            <w:r w:rsidR="00CF02EA">
              <w:t>s</w:t>
            </w:r>
            <w:r>
              <w:t xml:space="preserve"> </w:t>
            </w:r>
            <w:hyperlink r:id="rId210" w:history="1">
              <w:r>
                <w:rPr>
                  <w:rStyle w:val="Hyperlink"/>
                </w:rPr>
                <w:t>#354</w:t>
              </w:r>
            </w:hyperlink>
            <w:r w:rsidR="00DF2322">
              <w:t xml:space="preserve">, </w:t>
            </w:r>
            <w:hyperlink r:id="rId211" w:history="1">
              <w:r w:rsidR="00DF2322" w:rsidRPr="00DF2322">
                <w:rPr>
                  <w:rStyle w:val="Hyperlink"/>
                </w:rPr>
                <w:t>#356</w:t>
              </w:r>
            </w:hyperlink>
            <w:r w:rsidR="00DF2322">
              <w:t>, a</w:t>
            </w:r>
            <w:r w:rsidR="00CF02EA">
              <w:t xml:space="preserve">nd  </w:t>
            </w:r>
            <w:hyperlink r:id="rId212"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260AB08F" w:rsidR="00AB2A89" w:rsidRDefault="00AB2A89" w:rsidP="00AB2A89">
            <w:pPr>
              <w:jc w:val="both"/>
            </w:pPr>
            <w:r>
              <w:t xml:space="preserve">Incorporate changes for GitHub issue </w:t>
            </w:r>
            <w:hyperlink r:id="rId213"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1E521F82" w:rsidR="003E4F82" w:rsidRDefault="003E4F82" w:rsidP="00AB2A89">
            <w:pPr>
              <w:jc w:val="both"/>
            </w:pPr>
            <w:r>
              <w:t>Incorporate changes for GitHub issue</w:t>
            </w:r>
            <w:r w:rsidR="00C24511">
              <w:t>s</w:t>
            </w:r>
            <w:r>
              <w:t xml:space="preserve"> </w:t>
            </w:r>
            <w:hyperlink r:id="rId214" w:history="1">
              <w:r w:rsidRPr="003E4F82">
                <w:rPr>
                  <w:rStyle w:val="Hyperlink"/>
                </w:rPr>
                <w:t>#349</w:t>
              </w:r>
            </w:hyperlink>
            <w:r w:rsidR="00C24511">
              <w:t xml:space="preserve"> and </w:t>
            </w:r>
            <w:hyperlink r:id="rId215"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4F8F77D9" w:rsidR="0049658C" w:rsidRDefault="0049658C" w:rsidP="00AB2A89">
            <w:pPr>
              <w:jc w:val="both"/>
            </w:pPr>
            <w:r>
              <w:t xml:space="preserve">Incorporate changes for GitHub issue </w:t>
            </w:r>
            <w:hyperlink r:id="rId216"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4DF5A476" w:rsidR="006E3B25" w:rsidRDefault="006E3B25" w:rsidP="00AB2A89">
            <w:pPr>
              <w:jc w:val="both"/>
            </w:pPr>
            <w:r>
              <w:t xml:space="preserve">Incorporate changes for GitHub issue </w:t>
            </w:r>
            <w:hyperlink r:id="rId217" w:history="1">
              <w:r w:rsidRPr="006E3B25">
                <w:rPr>
                  <w:rStyle w:val="Hyperlink"/>
                </w:rPr>
                <w:t>#363</w:t>
              </w:r>
            </w:hyperlink>
            <w:r>
              <w:t>.</w:t>
            </w:r>
          </w:p>
        </w:tc>
      </w:tr>
      <w:tr w:rsidR="004F547E" w14:paraId="7F4484A7" w14:textId="77777777" w:rsidTr="00C7321D">
        <w:trPr>
          <w:ins w:id="1953" w:author="Laurence Golding" w:date="2019-04-12T13:20:00Z"/>
        </w:trPr>
        <w:tc>
          <w:tcPr>
            <w:tcW w:w="1548" w:type="dxa"/>
          </w:tcPr>
          <w:p w14:paraId="2E908997" w14:textId="4AF9890E" w:rsidR="004F547E" w:rsidRDefault="004F547E" w:rsidP="00AB2A89">
            <w:pPr>
              <w:rPr>
                <w:ins w:id="1954" w:author="Laurence Golding" w:date="2019-04-12T13:20:00Z"/>
              </w:rPr>
            </w:pPr>
            <w:ins w:id="1955" w:author="Laurence Golding" w:date="2019-04-12T13:21:00Z">
              <w:r>
                <w:t>35</w:t>
              </w:r>
            </w:ins>
          </w:p>
        </w:tc>
        <w:tc>
          <w:tcPr>
            <w:tcW w:w="1440" w:type="dxa"/>
          </w:tcPr>
          <w:p w14:paraId="79FB37D3" w14:textId="319196C0" w:rsidR="004F547E" w:rsidRDefault="004F547E" w:rsidP="00AB2A89">
            <w:pPr>
              <w:rPr>
                <w:ins w:id="1956" w:author="Laurence Golding" w:date="2019-04-12T13:20:00Z"/>
              </w:rPr>
            </w:pPr>
            <w:ins w:id="1957" w:author="Laurence Golding" w:date="2019-04-12T13:21:00Z">
              <w:r>
                <w:t>2019/04/1</w:t>
              </w:r>
            </w:ins>
            <w:ins w:id="1958" w:author="Laurence Golding" w:date="2019-04-13T10:53:00Z">
              <w:r w:rsidR="00E34C94">
                <w:t>3</w:t>
              </w:r>
            </w:ins>
          </w:p>
        </w:tc>
        <w:tc>
          <w:tcPr>
            <w:tcW w:w="2160" w:type="dxa"/>
          </w:tcPr>
          <w:p w14:paraId="35998EEB" w14:textId="7ECD6EA2" w:rsidR="004F547E" w:rsidRDefault="004F547E" w:rsidP="00AB2A89">
            <w:pPr>
              <w:rPr>
                <w:ins w:id="1959" w:author="Laurence Golding" w:date="2019-04-12T13:20:00Z"/>
              </w:rPr>
            </w:pPr>
            <w:ins w:id="1960" w:author="Laurence Golding" w:date="2019-04-12T13:21:00Z">
              <w:r>
                <w:t>Laurence J. Golding</w:t>
              </w:r>
            </w:ins>
          </w:p>
        </w:tc>
        <w:tc>
          <w:tcPr>
            <w:tcW w:w="4428" w:type="dxa"/>
          </w:tcPr>
          <w:p w14:paraId="5F0C8B2F" w14:textId="7D5619D7" w:rsidR="004F547E" w:rsidRDefault="004F547E" w:rsidP="00AB2A89">
            <w:pPr>
              <w:jc w:val="both"/>
              <w:rPr>
                <w:ins w:id="1961" w:author="Laurence Golding" w:date="2019-04-12T13:20:00Z"/>
              </w:rPr>
            </w:pPr>
            <w:ins w:id="1962" w:author="Laurence Golding" w:date="2019-04-12T13:21:00Z">
              <w:r>
                <w:t xml:space="preserve">Incorporate changes for GitHub issues </w:t>
              </w:r>
              <w:r>
                <w:fldChar w:fldCharType="begin"/>
              </w:r>
              <w:r>
                <w:instrText xml:space="preserve"> HYPERLINK "https://github.com/oasis-tcs/sarif-spec/issues/366" </w:instrText>
              </w:r>
              <w:r>
                <w:fldChar w:fldCharType="separate"/>
              </w:r>
              <w:r>
                <w:rPr>
                  <w:rStyle w:val="Hyperlink"/>
                </w:rPr>
                <w:t>#366</w:t>
              </w:r>
              <w:r>
                <w:fldChar w:fldCharType="end"/>
              </w:r>
              <w:r>
                <w:t xml:space="preserve">, </w:t>
              </w:r>
              <w:r>
                <w:fldChar w:fldCharType="begin"/>
              </w:r>
              <w:r>
                <w:instrText xml:space="preserve"> HYPERLINK "https://github.com/oasis-tcs/sarif-spec/issues/367" </w:instrText>
              </w:r>
              <w:r>
                <w:fldChar w:fldCharType="separate"/>
              </w:r>
              <w:r>
                <w:rPr>
                  <w:rStyle w:val="Hyperlink"/>
                </w:rPr>
                <w:t>#367</w:t>
              </w:r>
              <w:r>
                <w:fldChar w:fldCharType="end"/>
              </w:r>
              <w:r>
                <w:t xml:space="preserve">, </w:t>
              </w:r>
              <w:r>
                <w:fldChar w:fldCharType="begin"/>
              </w:r>
              <w:r>
                <w:instrText xml:space="preserve"> HYPERLINK "https://github.com/oasis-tcs/sarif-spec/issues/368" </w:instrText>
              </w:r>
              <w:r>
                <w:fldChar w:fldCharType="separate"/>
              </w:r>
              <w:r>
                <w:rPr>
                  <w:rStyle w:val="Hyperlink"/>
                </w:rPr>
                <w:t>#368</w:t>
              </w:r>
              <w:r>
                <w:fldChar w:fldCharType="end"/>
              </w:r>
              <w:r>
                <w:t xml:space="preserve">, </w:t>
              </w:r>
              <w:r>
                <w:fldChar w:fldCharType="begin"/>
              </w:r>
              <w:r>
                <w:instrText xml:space="preserve"> HYPERLINK "https://github.com/oasis-tcs/sarif-spec/issues/369" </w:instrText>
              </w:r>
              <w:r>
                <w:fldChar w:fldCharType="separate"/>
              </w:r>
              <w:r>
                <w:rPr>
                  <w:rStyle w:val="Hyperlink"/>
                </w:rPr>
                <w:t>#369</w:t>
              </w:r>
              <w:r>
                <w:fldChar w:fldCharType="end"/>
              </w:r>
              <w:r>
                <w:t xml:space="preserve">, and </w:t>
              </w:r>
              <w:r>
                <w:fldChar w:fldCharType="begin"/>
              </w:r>
              <w:r>
                <w:instrText xml:space="preserve"> HYPERLINK "https://github.com/oasis-tcs/sarif-spec/issues/370" </w:instrText>
              </w:r>
              <w:r>
                <w:fldChar w:fldCharType="separate"/>
              </w:r>
              <w:r>
                <w:rPr>
                  <w:rStyle w:val="Hyperlink"/>
                </w:rPr>
                <w:t>#370</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9" w:author="Laurence Golding" w:date="2019-04-12T11:08:00Z" w:initials="LG">
    <w:p w14:paraId="33BD06DE" w14:textId="154A8597" w:rsidR="007A0673" w:rsidRDefault="007A0673">
      <w:pPr>
        <w:pStyle w:val="CommentText"/>
      </w:pPr>
      <w:r>
        <w:rPr>
          <w:rStyle w:val="CommentReference"/>
        </w:rPr>
        <w:annotationRef/>
      </w:r>
      <w:r>
        <w:t>Issue #367 from @lukecartey</w:t>
      </w:r>
    </w:p>
  </w:comment>
  <w:comment w:id="1015" w:author="Laurence Golding" w:date="2019-04-12T11:20:00Z" w:initials="LG">
    <w:p w14:paraId="397F3A56" w14:textId="5891CCDF" w:rsidR="007A0673" w:rsidRDefault="007A0673">
      <w:pPr>
        <w:pStyle w:val="CommentText"/>
      </w:pPr>
      <w:r>
        <w:rPr>
          <w:rStyle w:val="CommentReference"/>
        </w:rPr>
        <w:annotationRef/>
      </w:r>
      <w:r>
        <w:t>This change is due to Issue #370.</w:t>
      </w:r>
    </w:p>
  </w:comment>
  <w:comment w:id="1297" w:author="Laurence Golding" w:date="2019-04-12T10:07:00Z" w:initials="LG">
    <w:p w14:paraId="5EA8C1C6" w14:textId="70996FFD" w:rsidR="007A0673" w:rsidRDefault="007A0673">
      <w:pPr>
        <w:pStyle w:val="CommentText"/>
      </w:pPr>
      <w:r>
        <w:rPr>
          <w:rStyle w:val="CommentReference"/>
        </w:rPr>
        <w:annotationRef/>
      </w:r>
      <w:r>
        <w:t>This comment added because Henny asked for an explanation of how “unreachable” code could occur in a thread flow. Michael explained it to me.</w:t>
      </w:r>
    </w:p>
  </w:comment>
  <w:comment w:id="1609" w:author="Laurence Golding" w:date="2019-04-12T11:12:00Z" w:initials="LG">
    <w:p w14:paraId="20E8AF46" w14:textId="3FEEE0E0" w:rsidR="007A0673" w:rsidRDefault="007A0673">
      <w:pPr>
        <w:pStyle w:val="CommentText"/>
      </w:pPr>
      <w:r>
        <w:rPr>
          <w:rStyle w:val="CommentReference"/>
        </w:rPr>
        <w:annotationRef/>
      </w:r>
      <w:r>
        <w:t xml:space="preserve">The changes in this Appendix are related to Issue #367 (downgrading </w:t>
      </w:r>
      <w:r w:rsidRPr="00C65634">
        <w:rPr>
          <w:rStyle w:val="CODEtemp"/>
        </w:rPr>
        <w:t>mimeType</w:t>
      </w:r>
      <w:r>
        <w:t xml:space="preserve"> from </w:t>
      </w:r>
      <w:r w:rsidRPr="00C65634">
        <w:rPr>
          <w:b/>
        </w:rPr>
        <w:t>SHOULD</w:t>
      </w:r>
      <w:r>
        <w:t xml:space="preserve"> to </w:t>
      </w:r>
      <w:r w:rsidRPr="00C65634">
        <w:rPr>
          <w:b/>
        </w:rPr>
        <w:t>MAY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BD06DE" w15:done="0"/>
  <w15:commentEx w15:paraId="397F3A56" w15:done="0"/>
  <w15:commentEx w15:paraId="5EA8C1C6" w15:done="0"/>
  <w15:commentEx w15:paraId="20E8AF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BD06DE" w16cid:durableId="205AF02E"/>
  <w16cid:commentId w16cid:paraId="397F3A56" w16cid:durableId="205AF2FE"/>
  <w16cid:commentId w16cid:paraId="5EA8C1C6" w16cid:durableId="205AE1CA"/>
  <w16cid:commentId w16cid:paraId="20E8AF46" w16cid:durableId="205AF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38D6F" w14:textId="77777777" w:rsidR="0071355D" w:rsidRDefault="0071355D" w:rsidP="008C100C">
      <w:r>
        <w:separator/>
      </w:r>
    </w:p>
    <w:p w14:paraId="2E158A15" w14:textId="77777777" w:rsidR="0071355D" w:rsidRDefault="0071355D" w:rsidP="008C100C"/>
    <w:p w14:paraId="0B5F084C" w14:textId="77777777" w:rsidR="0071355D" w:rsidRDefault="0071355D" w:rsidP="008C100C"/>
    <w:p w14:paraId="57CDF5B8" w14:textId="77777777" w:rsidR="0071355D" w:rsidRDefault="0071355D" w:rsidP="008C100C"/>
    <w:p w14:paraId="135870D5" w14:textId="77777777" w:rsidR="0071355D" w:rsidRDefault="0071355D" w:rsidP="008C100C"/>
    <w:p w14:paraId="42ED5ED1" w14:textId="77777777" w:rsidR="0071355D" w:rsidRDefault="0071355D" w:rsidP="008C100C"/>
    <w:p w14:paraId="275B3DB0" w14:textId="77777777" w:rsidR="0071355D" w:rsidRDefault="0071355D" w:rsidP="008C100C"/>
  </w:endnote>
  <w:endnote w:type="continuationSeparator" w:id="0">
    <w:p w14:paraId="0B6A9912" w14:textId="77777777" w:rsidR="0071355D" w:rsidRDefault="0071355D" w:rsidP="008C100C">
      <w:r>
        <w:continuationSeparator/>
      </w:r>
    </w:p>
    <w:p w14:paraId="137EFE2A" w14:textId="77777777" w:rsidR="0071355D" w:rsidRDefault="0071355D" w:rsidP="008C100C"/>
    <w:p w14:paraId="09E954B2" w14:textId="77777777" w:rsidR="0071355D" w:rsidRDefault="0071355D" w:rsidP="008C100C"/>
    <w:p w14:paraId="5762F66C" w14:textId="77777777" w:rsidR="0071355D" w:rsidRDefault="0071355D" w:rsidP="008C100C"/>
    <w:p w14:paraId="0A946B33" w14:textId="77777777" w:rsidR="0071355D" w:rsidRDefault="0071355D" w:rsidP="008C100C"/>
    <w:p w14:paraId="7AE12E75" w14:textId="77777777" w:rsidR="0071355D" w:rsidRDefault="0071355D" w:rsidP="008C100C"/>
    <w:p w14:paraId="2BC041C8" w14:textId="77777777" w:rsidR="0071355D" w:rsidRDefault="0071355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7A0673" w:rsidRDefault="007A0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A0673" w:rsidRPr="00195F88" w:rsidRDefault="007A067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A0673" w:rsidRPr="00195F88" w:rsidRDefault="007A067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7A0673" w:rsidRDefault="007A0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28D2C" w14:textId="77777777" w:rsidR="0071355D" w:rsidRDefault="0071355D" w:rsidP="008C100C">
      <w:r>
        <w:separator/>
      </w:r>
    </w:p>
    <w:p w14:paraId="239EC114" w14:textId="77777777" w:rsidR="0071355D" w:rsidRDefault="0071355D" w:rsidP="008C100C"/>
  </w:footnote>
  <w:footnote w:type="continuationSeparator" w:id="0">
    <w:p w14:paraId="73A44D11" w14:textId="77777777" w:rsidR="0071355D" w:rsidRDefault="0071355D" w:rsidP="008C100C">
      <w:r>
        <w:continuationSeparator/>
      </w:r>
    </w:p>
    <w:p w14:paraId="012D75F2" w14:textId="77777777" w:rsidR="0071355D" w:rsidRDefault="0071355D" w:rsidP="008C100C"/>
  </w:footnote>
  <w:footnote w:id="1">
    <w:p w14:paraId="097233B1" w14:textId="39BD8E76" w:rsidR="007A0673" w:rsidRDefault="007A067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7A0673" w:rsidRDefault="007A0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7A0673" w:rsidRDefault="007A0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7A0673" w:rsidRDefault="007A0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02B"/>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7B80"/>
    <w:rsid w:val="000A7DA8"/>
    <w:rsid w:val="000A7F0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1F2"/>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34B"/>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47E"/>
    <w:rsid w:val="005014A0"/>
    <w:rsid w:val="005016CB"/>
    <w:rsid w:val="00501DEB"/>
    <w:rsid w:val="00502726"/>
    <w:rsid w:val="005032A1"/>
    <w:rsid w:val="00506403"/>
    <w:rsid w:val="0050772D"/>
    <w:rsid w:val="0051221A"/>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3B4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67DF"/>
    <w:rsid w:val="006376DA"/>
    <w:rsid w:val="006412B0"/>
    <w:rsid w:val="0064262F"/>
    <w:rsid w:val="00642FA1"/>
    <w:rsid w:val="00643079"/>
    <w:rsid w:val="00643397"/>
    <w:rsid w:val="00644312"/>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55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7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6AE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7F7D73"/>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3AA2"/>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99E"/>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6E58"/>
    <w:rsid w:val="00BA75A5"/>
    <w:rsid w:val="00BA765E"/>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66A"/>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7AC"/>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2CD"/>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C94"/>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E6ECB"/>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994261624">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15158984">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90784270">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cwe.mitre.org"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181" Type="http://schemas.openxmlformats.org/officeDocument/2006/relationships/hyperlink" Target="https://github.com/oasis-tcs/sarif-spec/issues/326" TargetMode="External"/><Relationship Id="rId186" Type="http://schemas.openxmlformats.org/officeDocument/2006/relationships/hyperlink" Target="https://github.com/oasis-tcs/sarif-spec/issues/179" TargetMode="External"/><Relationship Id="rId216" Type="http://schemas.openxmlformats.org/officeDocument/2006/relationships/hyperlink" Target="https://github.com/oasis-tcs/sarif-spec/issues/362" TargetMode="External"/><Relationship Id="rId211" Type="http://schemas.openxmlformats.org/officeDocument/2006/relationships/hyperlink" Target="https://github.com/oasis-tcs/sarif-spec/issues/356"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76" Type="http://schemas.openxmlformats.org/officeDocument/2006/relationships/hyperlink" Target="https://github.com/oasis-tcs/sarif-spec/issues/168" TargetMode="External"/><Relationship Id="rId192" Type="http://schemas.openxmlformats.org/officeDocument/2006/relationships/hyperlink" Target="https://github.com/oasis-tcs/sarif-spec/issues/314" TargetMode="External"/><Relationship Id="rId197" Type="http://schemas.openxmlformats.org/officeDocument/2006/relationships/hyperlink" Target="https://github.com/oasis-tcs/sarif-spec/issues/327" TargetMode="External"/><Relationship Id="rId206" Type="http://schemas.openxmlformats.org/officeDocument/2006/relationships/hyperlink" Target="https://github.com/oasis-tcs/sarif-spec/issues/301" TargetMode="External"/><Relationship Id="rId201" Type="http://schemas.openxmlformats.org/officeDocument/2006/relationships/hyperlink" Target="https://github.com/oasis-tcs/sarif-spec/issues/34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6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7"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9" TargetMode="External"/><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35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microsoft.com/office/2011/relationships/people" Target="people.xml"/><Relationship Id="rId3" Type="http://schemas.openxmlformats.org/officeDocument/2006/relationships/styles" Target="styles.xml"/><Relationship Id="rId214" Type="http://schemas.openxmlformats.org/officeDocument/2006/relationships/hyperlink" Target="https://github.com/oasis-tcs/sarif-spec/issues/34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55"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54" TargetMode="External"/><Relationship Id="rId215" Type="http://schemas.openxmlformats.org/officeDocument/2006/relationships/hyperlink" Target="https://github.com/oasis-tcs/sarif-spec/issues/361"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42926.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64014-5751-4D13-9C93-13763C6A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43444</TotalTime>
  <Pages>206</Pages>
  <Words>85696</Words>
  <Characters>488473</Characters>
  <Application>Microsoft Office Word</Application>
  <DocSecurity>0</DocSecurity>
  <Lines>4070</Lines>
  <Paragraphs>1146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573023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34</cp:revision>
  <cp:lastPrinted>2011-08-05T16:21:00Z</cp:lastPrinted>
  <dcterms:created xsi:type="dcterms:W3CDTF">2017-08-01T19:18:00Z</dcterms:created>
  <dcterms:modified xsi:type="dcterms:W3CDTF">2019-04-13T18:49:00Z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