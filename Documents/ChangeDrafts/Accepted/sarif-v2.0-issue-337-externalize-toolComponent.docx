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85F5EF9" w:rsidR="00D17F06" w:rsidRDefault="009E432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CB1B5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CFC43D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1ECA6D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318F28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59C45F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E8FA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E8BC2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187D60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0D601E" w14:textId="26B6A16D" w:rsidR="008D24D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730163" w:history="1">
        <w:r w:rsidR="008D24D0" w:rsidRPr="00E568DF">
          <w:rPr>
            <w:rStyle w:val="Hyperlink"/>
            <w:noProof/>
          </w:rPr>
          <w:t>1</w:t>
        </w:r>
        <w:r w:rsidR="008D24D0">
          <w:rPr>
            <w:rFonts w:asciiTheme="minorHAnsi" w:eastAsiaTheme="minorEastAsia" w:hAnsiTheme="minorHAnsi" w:cstheme="minorBidi"/>
            <w:noProof/>
            <w:sz w:val="22"/>
            <w:szCs w:val="22"/>
          </w:rPr>
          <w:tab/>
        </w:r>
        <w:r w:rsidR="008D24D0" w:rsidRPr="00E568DF">
          <w:rPr>
            <w:rStyle w:val="Hyperlink"/>
            <w:noProof/>
          </w:rPr>
          <w:t>Introduction</w:t>
        </w:r>
        <w:r w:rsidR="008D24D0">
          <w:rPr>
            <w:noProof/>
            <w:webHidden/>
          </w:rPr>
          <w:tab/>
        </w:r>
        <w:r w:rsidR="008D24D0">
          <w:rPr>
            <w:noProof/>
            <w:webHidden/>
          </w:rPr>
          <w:fldChar w:fldCharType="begin"/>
        </w:r>
        <w:r w:rsidR="008D24D0">
          <w:rPr>
            <w:noProof/>
            <w:webHidden/>
          </w:rPr>
          <w:instrText xml:space="preserve"> PAGEREF _Toc3730163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4C2D574F" w14:textId="54F1AAC3"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64" w:history="1">
        <w:r w:rsidR="008D24D0" w:rsidRPr="00E568DF">
          <w:rPr>
            <w:rStyle w:val="Hyperlink"/>
            <w:noProof/>
          </w:rPr>
          <w:t>1.1 IPR Policy</w:t>
        </w:r>
        <w:r w:rsidR="008D24D0">
          <w:rPr>
            <w:noProof/>
            <w:webHidden/>
          </w:rPr>
          <w:tab/>
        </w:r>
        <w:r w:rsidR="008D24D0">
          <w:rPr>
            <w:noProof/>
            <w:webHidden/>
          </w:rPr>
          <w:fldChar w:fldCharType="begin"/>
        </w:r>
        <w:r w:rsidR="008D24D0">
          <w:rPr>
            <w:noProof/>
            <w:webHidden/>
          </w:rPr>
          <w:instrText xml:space="preserve"> PAGEREF _Toc3730164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027B47A5" w14:textId="1A1B8116"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65" w:history="1">
        <w:r w:rsidR="008D24D0" w:rsidRPr="00E568DF">
          <w:rPr>
            <w:rStyle w:val="Hyperlink"/>
            <w:noProof/>
          </w:rPr>
          <w:t>1.2 Terminology</w:t>
        </w:r>
        <w:r w:rsidR="008D24D0">
          <w:rPr>
            <w:noProof/>
            <w:webHidden/>
          </w:rPr>
          <w:tab/>
        </w:r>
        <w:r w:rsidR="008D24D0">
          <w:rPr>
            <w:noProof/>
            <w:webHidden/>
          </w:rPr>
          <w:fldChar w:fldCharType="begin"/>
        </w:r>
        <w:r w:rsidR="008D24D0">
          <w:rPr>
            <w:noProof/>
            <w:webHidden/>
          </w:rPr>
          <w:instrText xml:space="preserve"> PAGEREF _Toc3730165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4E784587" w14:textId="18E2B252"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66" w:history="1">
        <w:r w:rsidR="008D24D0" w:rsidRPr="00E568DF">
          <w:rPr>
            <w:rStyle w:val="Hyperlink"/>
            <w:noProof/>
          </w:rPr>
          <w:t>1.3 Normative References</w:t>
        </w:r>
        <w:r w:rsidR="008D24D0">
          <w:rPr>
            <w:noProof/>
            <w:webHidden/>
          </w:rPr>
          <w:tab/>
        </w:r>
        <w:r w:rsidR="008D24D0">
          <w:rPr>
            <w:noProof/>
            <w:webHidden/>
          </w:rPr>
          <w:fldChar w:fldCharType="begin"/>
        </w:r>
        <w:r w:rsidR="008D24D0">
          <w:rPr>
            <w:noProof/>
            <w:webHidden/>
          </w:rPr>
          <w:instrText xml:space="preserve"> PAGEREF _Toc3730166 \h </w:instrText>
        </w:r>
        <w:r w:rsidR="008D24D0">
          <w:rPr>
            <w:noProof/>
            <w:webHidden/>
          </w:rPr>
        </w:r>
        <w:r w:rsidR="008D24D0">
          <w:rPr>
            <w:noProof/>
            <w:webHidden/>
          </w:rPr>
          <w:fldChar w:fldCharType="separate"/>
        </w:r>
        <w:r w:rsidR="008D24D0">
          <w:rPr>
            <w:noProof/>
            <w:webHidden/>
          </w:rPr>
          <w:t>19</w:t>
        </w:r>
        <w:r w:rsidR="008D24D0">
          <w:rPr>
            <w:noProof/>
            <w:webHidden/>
          </w:rPr>
          <w:fldChar w:fldCharType="end"/>
        </w:r>
      </w:hyperlink>
    </w:p>
    <w:p w14:paraId="77103BE9" w14:textId="3DF23DB2"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67" w:history="1">
        <w:r w:rsidR="008D24D0" w:rsidRPr="00E568DF">
          <w:rPr>
            <w:rStyle w:val="Hyperlink"/>
            <w:noProof/>
          </w:rPr>
          <w:t>1.4 Non-Normative References</w:t>
        </w:r>
        <w:r w:rsidR="008D24D0">
          <w:rPr>
            <w:noProof/>
            <w:webHidden/>
          </w:rPr>
          <w:tab/>
        </w:r>
        <w:r w:rsidR="008D24D0">
          <w:rPr>
            <w:noProof/>
            <w:webHidden/>
          </w:rPr>
          <w:fldChar w:fldCharType="begin"/>
        </w:r>
        <w:r w:rsidR="008D24D0">
          <w:rPr>
            <w:noProof/>
            <w:webHidden/>
          </w:rPr>
          <w:instrText xml:space="preserve"> PAGEREF _Toc3730167 \h </w:instrText>
        </w:r>
        <w:r w:rsidR="008D24D0">
          <w:rPr>
            <w:noProof/>
            <w:webHidden/>
          </w:rPr>
        </w:r>
        <w:r w:rsidR="008D24D0">
          <w:rPr>
            <w:noProof/>
            <w:webHidden/>
          </w:rPr>
          <w:fldChar w:fldCharType="separate"/>
        </w:r>
        <w:r w:rsidR="008D24D0">
          <w:rPr>
            <w:noProof/>
            <w:webHidden/>
          </w:rPr>
          <w:t>20</w:t>
        </w:r>
        <w:r w:rsidR="008D24D0">
          <w:rPr>
            <w:noProof/>
            <w:webHidden/>
          </w:rPr>
          <w:fldChar w:fldCharType="end"/>
        </w:r>
      </w:hyperlink>
    </w:p>
    <w:p w14:paraId="44D751C1" w14:textId="56AF867C" w:rsidR="008D24D0" w:rsidRDefault="009E4325">
      <w:pPr>
        <w:pStyle w:val="TOC1"/>
        <w:rPr>
          <w:rFonts w:asciiTheme="minorHAnsi" w:eastAsiaTheme="minorEastAsia" w:hAnsiTheme="minorHAnsi" w:cstheme="minorBidi"/>
          <w:noProof/>
          <w:sz w:val="22"/>
          <w:szCs w:val="22"/>
        </w:rPr>
      </w:pPr>
      <w:hyperlink w:anchor="_Toc3730168" w:history="1">
        <w:r w:rsidR="008D24D0" w:rsidRPr="00E568DF">
          <w:rPr>
            <w:rStyle w:val="Hyperlink"/>
            <w:noProof/>
          </w:rPr>
          <w:t>2</w:t>
        </w:r>
        <w:r w:rsidR="008D24D0">
          <w:rPr>
            <w:rFonts w:asciiTheme="minorHAnsi" w:eastAsiaTheme="minorEastAsia" w:hAnsiTheme="minorHAnsi" w:cstheme="minorBidi"/>
            <w:noProof/>
            <w:sz w:val="22"/>
            <w:szCs w:val="22"/>
          </w:rPr>
          <w:tab/>
        </w:r>
        <w:r w:rsidR="008D24D0" w:rsidRPr="00E568DF">
          <w:rPr>
            <w:rStyle w:val="Hyperlink"/>
            <w:noProof/>
          </w:rPr>
          <w:t>Conventions</w:t>
        </w:r>
        <w:r w:rsidR="008D24D0">
          <w:rPr>
            <w:noProof/>
            <w:webHidden/>
          </w:rPr>
          <w:tab/>
        </w:r>
        <w:r w:rsidR="008D24D0">
          <w:rPr>
            <w:noProof/>
            <w:webHidden/>
          </w:rPr>
          <w:fldChar w:fldCharType="begin"/>
        </w:r>
        <w:r w:rsidR="008D24D0">
          <w:rPr>
            <w:noProof/>
            <w:webHidden/>
          </w:rPr>
          <w:instrText xml:space="preserve"> PAGEREF _Toc3730168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1368398D" w14:textId="3403BFDF"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69" w:history="1">
        <w:r w:rsidR="008D24D0" w:rsidRPr="00E568DF">
          <w:rPr>
            <w:rStyle w:val="Hyperlink"/>
            <w:noProof/>
          </w:rPr>
          <w:t>2.1 General</w:t>
        </w:r>
        <w:r w:rsidR="008D24D0">
          <w:rPr>
            <w:noProof/>
            <w:webHidden/>
          </w:rPr>
          <w:tab/>
        </w:r>
        <w:r w:rsidR="008D24D0">
          <w:rPr>
            <w:noProof/>
            <w:webHidden/>
          </w:rPr>
          <w:fldChar w:fldCharType="begin"/>
        </w:r>
        <w:r w:rsidR="008D24D0">
          <w:rPr>
            <w:noProof/>
            <w:webHidden/>
          </w:rPr>
          <w:instrText xml:space="preserve"> PAGEREF _Toc3730169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207480EF" w14:textId="2E5892CC"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70" w:history="1">
        <w:r w:rsidR="008D24D0" w:rsidRPr="00E568DF">
          <w:rPr>
            <w:rStyle w:val="Hyperlink"/>
            <w:noProof/>
          </w:rPr>
          <w:t>2.2 Format examples</w:t>
        </w:r>
        <w:r w:rsidR="008D24D0">
          <w:rPr>
            <w:noProof/>
            <w:webHidden/>
          </w:rPr>
          <w:tab/>
        </w:r>
        <w:r w:rsidR="008D24D0">
          <w:rPr>
            <w:noProof/>
            <w:webHidden/>
          </w:rPr>
          <w:fldChar w:fldCharType="begin"/>
        </w:r>
        <w:r w:rsidR="008D24D0">
          <w:rPr>
            <w:noProof/>
            <w:webHidden/>
          </w:rPr>
          <w:instrText xml:space="preserve"> PAGEREF _Toc3730170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308318D5" w14:textId="7A81D7E4"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71" w:history="1">
        <w:r w:rsidR="008D24D0" w:rsidRPr="00E568DF">
          <w:rPr>
            <w:rStyle w:val="Hyperlink"/>
            <w:noProof/>
          </w:rPr>
          <w:t>2.3 Property notation</w:t>
        </w:r>
        <w:r w:rsidR="008D24D0">
          <w:rPr>
            <w:noProof/>
            <w:webHidden/>
          </w:rPr>
          <w:tab/>
        </w:r>
        <w:r w:rsidR="008D24D0">
          <w:rPr>
            <w:noProof/>
            <w:webHidden/>
          </w:rPr>
          <w:fldChar w:fldCharType="begin"/>
        </w:r>
        <w:r w:rsidR="008D24D0">
          <w:rPr>
            <w:noProof/>
            <w:webHidden/>
          </w:rPr>
          <w:instrText xml:space="preserve"> PAGEREF _Toc3730171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305C6C36" w14:textId="40681B1C"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72" w:history="1">
        <w:r w:rsidR="008D24D0" w:rsidRPr="00E568DF">
          <w:rPr>
            <w:rStyle w:val="Hyperlink"/>
            <w:noProof/>
          </w:rPr>
          <w:t>2.4 Syntax notation</w:t>
        </w:r>
        <w:r w:rsidR="008D24D0">
          <w:rPr>
            <w:noProof/>
            <w:webHidden/>
          </w:rPr>
          <w:tab/>
        </w:r>
        <w:r w:rsidR="008D24D0">
          <w:rPr>
            <w:noProof/>
            <w:webHidden/>
          </w:rPr>
          <w:fldChar w:fldCharType="begin"/>
        </w:r>
        <w:r w:rsidR="008D24D0">
          <w:rPr>
            <w:noProof/>
            <w:webHidden/>
          </w:rPr>
          <w:instrText xml:space="preserve"> PAGEREF _Toc3730172 \h </w:instrText>
        </w:r>
        <w:r w:rsidR="008D24D0">
          <w:rPr>
            <w:noProof/>
            <w:webHidden/>
          </w:rPr>
        </w:r>
        <w:r w:rsidR="008D24D0">
          <w:rPr>
            <w:noProof/>
            <w:webHidden/>
          </w:rPr>
          <w:fldChar w:fldCharType="separate"/>
        </w:r>
        <w:r w:rsidR="008D24D0">
          <w:rPr>
            <w:noProof/>
            <w:webHidden/>
          </w:rPr>
          <w:t>21</w:t>
        </w:r>
        <w:r w:rsidR="008D24D0">
          <w:rPr>
            <w:noProof/>
            <w:webHidden/>
          </w:rPr>
          <w:fldChar w:fldCharType="end"/>
        </w:r>
      </w:hyperlink>
    </w:p>
    <w:p w14:paraId="64B01C5F" w14:textId="048CE679" w:rsidR="008D24D0" w:rsidRDefault="009E4325">
      <w:pPr>
        <w:pStyle w:val="TOC1"/>
        <w:rPr>
          <w:rFonts w:asciiTheme="minorHAnsi" w:eastAsiaTheme="minorEastAsia" w:hAnsiTheme="minorHAnsi" w:cstheme="minorBidi"/>
          <w:noProof/>
          <w:sz w:val="22"/>
          <w:szCs w:val="22"/>
        </w:rPr>
      </w:pPr>
      <w:hyperlink w:anchor="_Toc3730173" w:history="1">
        <w:r w:rsidR="008D24D0" w:rsidRPr="00E568DF">
          <w:rPr>
            <w:rStyle w:val="Hyperlink"/>
            <w:noProof/>
          </w:rPr>
          <w:t>3</w:t>
        </w:r>
        <w:r w:rsidR="008D24D0">
          <w:rPr>
            <w:rFonts w:asciiTheme="minorHAnsi" w:eastAsiaTheme="minorEastAsia" w:hAnsiTheme="minorHAnsi" w:cstheme="minorBidi"/>
            <w:noProof/>
            <w:sz w:val="22"/>
            <w:szCs w:val="22"/>
          </w:rPr>
          <w:tab/>
        </w:r>
        <w:r w:rsidR="008D24D0" w:rsidRPr="00E568DF">
          <w:rPr>
            <w:rStyle w:val="Hyperlink"/>
            <w:noProof/>
          </w:rPr>
          <w:t>File format</w:t>
        </w:r>
        <w:r w:rsidR="008D24D0">
          <w:rPr>
            <w:noProof/>
            <w:webHidden/>
          </w:rPr>
          <w:tab/>
        </w:r>
        <w:r w:rsidR="008D24D0">
          <w:rPr>
            <w:noProof/>
            <w:webHidden/>
          </w:rPr>
          <w:fldChar w:fldCharType="begin"/>
        </w:r>
        <w:r w:rsidR="008D24D0">
          <w:rPr>
            <w:noProof/>
            <w:webHidden/>
          </w:rPr>
          <w:instrText xml:space="preserve"> PAGEREF _Toc3730173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533D50A9" w14:textId="4754C895"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74" w:history="1">
        <w:r w:rsidR="008D24D0" w:rsidRPr="00E568DF">
          <w:rPr>
            <w:rStyle w:val="Hyperlink"/>
            <w:noProof/>
          </w:rPr>
          <w:t>3.1 General</w:t>
        </w:r>
        <w:r w:rsidR="008D24D0">
          <w:rPr>
            <w:noProof/>
            <w:webHidden/>
          </w:rPr>
          <w:tab/>
        </w:r>
        <w:r w:rsidR="008D24D0">
          <w:rPr>
            <w:noProof/>
            <w:webHidden/>
          </w:rPr>
          <w:fldChar w:fldCharType="begin"/>
        </w:r>
        <w:r w:rsidR="008D24D0">
          <w:rPr>
            <w:noProof/>
            <w:webHidden/>
          </w:rPr>
          <w:instrText xml:space="preserve"> PAGEREF _Toc3730174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724C4FAA" w14:textId="46DEA4D2"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75" w:history="1">
        <w:r w:rsidR="008D24D0" w:rsidRPr="00E568DF">
          <w:rPr>
            <w:rStyle w:val="Hyperlink"/>
            <w:noProof/>
          </w:rPr>
          <w:t>3.2 SARIF file naming convention</w:t>
        </w:r>
        <w:r w:rsidR="008D24D0">
          <w:rPr>
            <w:noProof/>
            <w:webHidden/>
          </w:rPr>
          <w:tab/>
        </w:r>
        <w:r w:rsidR="008D24D0">
          <w:rPr>
            <w:noProof/>
            <w:webHidden/>
          </w:rPr>
          <w:fldChar w:fldCharType="begin"/>
        </w:r>
        <w:r w:rsidR="008D24D0">
          <w:rPr>
            <w:noProof/>
            <w:webHidden/>
          </w:rPr>
          <w:instrText xml:space="preserve"> PAGEREF _Toc3730175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749918A7" w14:textId="0F159F03"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76" w:history="1">
        <w:r w:rsidR="008D24D0" w:rsidRPr="00E568DF">
          <w:rPr>
            <w:rStyle w:val="Hyperlink"/>
            <w:noProof/>
          </w:rPr>
          <w:t>3.3 artifactContent object</w:t>
        </w:r>
        <w:r w:rsidR="008D24D0">
          <w:rPr>
            <w:noProof/>
            <w:webHidden/>
          </w:rPr>
          <w:tab/>
        </w:r>
        <w:r w:rsidR="008D24D0">
          <w:rPr>
            <w:noProof/>
            <w:webHidden/>
          </w:rPr>
          <w:fldChar w:fldCharType="begin"/>
        </w:r>
        <w:r w:rsidR="008D24D0">
          <w:rPr>
            <w:noProof/>
            <w:webHidden/>
          </w:rPr>
          <w:instrText xml:space="preserve"> PAGEREF _Toc3730176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3053AE16" w14:textId="40318DE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77" w:history="1">
        <w:r w:rsidR="008D24D0" w:rsidRPr="00E568DF">
          <w:rPr>
            <w:rStyle w:val="Hyperlink"/>
            <w:noProof/>
          </w:rPr>
          <w:t>3.3.1 General</w:t>
        </w:r>
        <w:r w:rsidR="008D24D0">
          <w:rPr>
            <w:noProof/>
            <w:webHidden/>
          </w:rPr>
          <w:tab/>
        </w:r>
        <w:r w:rsidR="008D24D0">
          <w:rPr>
            <w:noProof/>
            <w:webHidden/>
          </w:rPr>
          <w:fldChar w:fldCharType="begin"/>
        </w:r>
        <w:r w:rsidR="008D24D0">
          <w:rPr>
            <w:noProof/>
            <w:webHidden/>
          </w:rPr>
          <w:instrText xml:space="preserve"> PAGEREF _Toc3730177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154A5FBB" w14:textId="3ED2215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78" w:history="1">
        <w:r w:rsidR="008D24D0" w:rsidRPr="00E568DF">
          <w:rPr>
            <w:rStyle w:val="Hyperlink"/>
            <w:noProof/>
          </w:rPr>
          <w:t>3.3.2 text property</w:t>
        </w:r>
        <w:r w:rsidR="008D24D0">
          <w:rPr>
            <w:noProof/>
            <w:webHidden/>
          </w:rPr>
          <w:tab/>
        </w:r>
        <w:r w:rsidR="008D24D0">
          <w:rPr>
            <w:noProof/>
            <w:webHidden/>
          </w:rPr>
          <w:fldChar w:fldCharType="begin"/>
        </w:r>
        <w:r w:rsidR="008D24D0">
          <w:rPr>
            <w:noProof/>
            <w:webHidden/>
          </w:rPr>
          <w:instrText xml:space="preserve"> PAGEREF _Toc3730178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61474553" w14:textId="646D966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79" w:history="1">
        <w:r w:rsidR="008D24D0" w:rsidRPr="00E568DF">
          <w:rPr>
            <w:rStyle w:val="Hyperlink"/>
            <w:noProof/>
          </w:rPr>
          <w:t>3.3.3 binary property</w:t>
        </w:r>
        <w:r w:rsidR="008D24D0">
          <w:rPr>
            <w:noProof/>
            <w:webHidden/>
          </w:rPr>
          <w:tab/>
        </w:r>
        <w:r w:rsidR="008D24D0">
          <w:rPr>
            <w:noProof/>
            <w:webHidden/>
          </w:rPr>
          <w:fldChar w:fldCharType="begin"/>
        </w:r>
        <w:r w:rsidR="008D24D0">
          <w:rPr>
            <w:noProof/>
            <w:webHidden/>
          </w:rPr>
          <w:instrText xml:space="preserve"> PAGEREF _Toc3730179 \h </w:instrText>
        </w:r>
        <w:r w:rsidR="008D24D0">
          <w:rPr>
            <w:noProof/>
            <w:webHidden/>
          </w:rPr>
        </w:r>
        <w:r w:rsidR="008D24D0">
          <w:rPr>
            <w:noProof/>
            <w:webHidden/>
          </w:rPr>
          <w:fldChar w:fldCharType="separate"/>
        </w:r>
        <w:r w:rsidR="008D24D0">
          <w:rPr>
            <w:noProof/>
            <w:webHidden/>
          </w:rPr>
          <w:t>22</w:t>
        </w:r>
        <w:r w:rsidR="008D24D0">
          <w:rPr>
            <w:noProof/>
            <w:webHidden/>
          </w:rPr>
          <w:fldChar w:fldCharType="end"/>
        </w:r>
      </w:hyperlink>
    </w:p>
    <w:p w14:paraId="063B6A6E" w14:textId="0A8AA2E9"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80" w:history="1">
        <w:r w:rsidR="008D24D0" w:rsidRPr="00E568DF">
          <w:rPr>
            <w:rStyle w:val="Hyperlink"/>
            <w:noProof/>
          </w:rPr>
          <w:t>3.4 artifactLocation object</w:t>
        </w:r>
        <w:r w:rsidR="008D24D0">
          <w:rPr>
            <w:noProof/>
            <w:webHidden/>
          </w:rPr>
          <w:tab/>
        </w:r>
        <w:r w:rsidR="008D24D0">
          <w:rPr>
            <w:noProof/>
            <w:webHidden/>
          </w:rPr>
          <w:fldChar w:fldCharType="begin"/>
        </w:r>
        <w:r w:rsidR="008D24D0">
          <w:rPr>
            <w:noProof/>
            <w:webHidden/>
          </w:rPr>
          <w:instrText xml:space="preserve"> PAGEREF _Toc3730180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306EB94E" w14:textId="008705F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81" w:history="1">
        <w:r w:rsidR="008D24D0" w:rsidRPr="00E568DF">
          <w:rPr>
            <w:rStyle w:val="Hyperlink"/>
            <w:noProof/>
          </w:rPr>
          <w:t>3.4.1 General</w:t>
        </w:r>
        <w:r w:rsidR="008D24D0">
          <w:rPr>
            <w:noProof/>
            <w:webHidden/>
          </w:rPr>
          <w:tab/>
        </w:r>
        <w:r w:rsidR="008D24D0">
          <w:rPr>
            <w:noProof/>
            <w:webHidden/>
          </w:rPr>
          <w:fldChar w:fldCharType="begin"/>
        </w:r>
        <w:r w:rsidR="008D24D0">
          <w:rPr>
            <w:noProof/>
            <w:webHidden/>
          </w:rPr>
          <w:instrText xml:space="preserve"> PAGEREF _Toc3730181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22C7B9C8" w14:textId="54DF486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82" w:history="1">
        <w:r w:rsidR="008D24D0" w:rsidRPr="00E568DF">
          <w:rPr>
            <w:rStyle w:val="Hyperlink"/>
            <w:noProof/>
          </w:rPr>
          <w:t>3.4.2 Constraints</w:t>
        </w:r>
        <w:r w:rsidR="008D24D0">
          <w:rPr>
            <w:noProof/>
            <w:webHidden/>
          </w:rPr>
          <w:tab/>
        </w:r>
        <w:r w:rsidR="008D24D0">
          <w:rPr>
            <w:noProof/>
            <w:webHidden/>
          </w:rPr>
          <w:fldChar w:fldCharType="begin"/>
        </w:r>
        <w:r w:rsidR="008D24D0">
          <w:rPr>
            <w:noProof/>
            <w:webHidden/>
          </w:rPr>
          <w:instrText xml:space="preserve"> PAGEREF _Toc3730182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632EFC54" w14:textId="637805E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83" w:history="1">
        <w:r w:rsidR="008D24D0" w:rsidRPr="00E568DF">
          <w:rPr>
            <w:rStyle w:val="Hyperlink"/>
            <w:noProof/>
          </w:rPr>
          <w:t>3.4.3 uri property</w:t>
        </w:r>
        <w:r w:rsidR="008D24D0">
          <w:rPr>
            <w:noProof/>
            <w:webHidden/>
          </w:rPr>
          <w:tab/>
        </w:r>
        <w:r w:rsidR="008D24D0">
          <w:rPr>
            <w:noProof/>
            <w:webHidden/>
          </w:rPr>
          <w:fldChar w:fldCharType="begin"/>
        </w:r>
        <w:r w:rsidR="008D24D0">
          <w:rPr>
            <w:noProof/>
            <w:webHidden/>
          </w:rPr>
          <w:instrText xml:space="preserve"> PAGEREF _Toc3730183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1C931815" w14:textId="3DB8D41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84" w:history="1">
        <w:r w:rsidR="008D24D0" w:rsidRPr="00E568DF">
          <w:rPr>
            <w:rStyle w:val="Hyperlink"/>
            <w:noProof/>
          </w:rPr>
          <w:t>3.4.4 uriBaseId property</w:t>
        </w:r>
        <w:r w:rsidR="008D24D0">
          <w:rPr>
            <w:noProof/>
            <w:webHidden/>
          </w:rPr>
          <w:tab/>
        </w:r>
        <w:r w:rsidR="008D24D0">
          <w:rPr>
            <w:noProof/>
            <w:webHidden/>
          </w:rPr>
          <w:fldChar w:fldCharType="begin"/>
        </w:r>
        <w:r w:rsidR="008D24D0">
          <w:rPr>
            <w:noProof/>
            <w:webHidden/>
          </w:rPr>
          <w:instrText xml:space="preserve"> PAGEREF _Toc3730184 \h </w:instrText>
        </w:r>
        <w:r w:rsidR="008D24D0">
          <w:rPr>
            <w:noProof/>
            <w:webHidden/>
          </w:rPr>
        </w:r>
        <w:r w:rsidR="008D24D0">
          <w:rPr>
            <w:noProof/>
            <w:webHidden/>
          </w:rPr>
          <w:fldChar w:fldCharType="separate"/>
        </w:r>
        <w:r w:rsidR="008D24D0">
          <w:rPr>
            <w:noProof/>
            <w:webHidden/>
          </w:rPr>
          <w:t>23</w:t>
        </w:r>
        <w:r w:rsidR="008D24D0">
          <w:rPr>
            <w:noProof/>
            <w:webHidden/>
          </w:rPr>
          <w:fldChar w:fldCharType="end"/>
        </w:r>
      </w:hyperlink>
    </w:p>
    <w:p w14:paraId="520F90E1" w14:textId="29C7B05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85" w:history="1">
        <w:r w:rsidR="008D24D0" w:rsidRPr="00E568DF">
          <w:rPr>
            <w:rStyle w:val="Hyperlink"/>
            <w:noProof/>
          </w:rPr>
          <w:t>3.4.5 artifactIndex property</w:t>
        </w:r>
        <w:r w:rsidR="008D24D0">
          <w:rPr>
            <w:noProof/>
            <w:webHidden/>
          </w:rPr>
          <w:tab/>
        </w:r>
        <w:r w:rsidR="008D24D0">
          <w:rPr>
            <w:noProof/>
            <w:webHidden/>
          </w:rPr>
          <w:fldChar w:fldCharType="begin"/>
        </w:r>
        <w:r w:rsidR="008D24D0">
          <w:rPr>
            <w:noProof/>
            <w:webHidden/>
          </w:rPr>
          <w:instrText xml:space="preserve"> PAGEREF _Toc3730185 \h </w:instrText>
        </w:r>
        <w:r w:rsidR="008D24D0">
          <w:rPr>
            <w:noProof/>
            <w:webHidden/>
          </w:rPr>
        </w:r>
        <w:r w:rsidR="008D24D0">
          <w:rPr>
            <w:noProof/>
            <w:webHidden/>
          </w:rPr>
          <w:fldChar w:fldCharType="separate"/>
        </w:r>
        <w:r w:rsidR="008D24D0">
          <w:rPr>
            <w:noProof/>
            <w:webHidden/>
          </w:rPr>
          <w:t>25</w:t>
        </w:r>
        <w:r w:rsidR="008D24D0">
          <w:rPr>
            <w:noProof/>
            <w:webHidden/>
          </w:rPr>
          <w:fldChar w:fldCharType="end"/>
        </w:r>
      </w:hyperlink>
    </w:p>
    <w:p w14:paraId="3A35EADE" w14:textId="3CD48F4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86" w:history="1">
        <w:r w:rsidR="008D24D0" w:rsidRPr="00E568DF">
          <w:rPr>
            <w:rStyle w:val="Hyperlink"/>
            <w:noProof/>
          </w:rPr>
          <w:t>3.4.6 Guidance on the use of artifactLocation objects</w:t>
        </w:r>
        <w:r w:rsidR="008D24D0">
          <w:rPr>
            <w:noProof/>
            <w:webHidden/>
          </w:rPr>
          <w:tab/>
        </w:r>
        <w:r w:rsidR="008D24D0">
          <w:rPr>
            <w:noProof/>
            <w:webHidden/>
          </w:rPr>
          <w:fldChar w:fldCharType="begin"/>
        </w:r>
        <w:r w:rsidR="008D24D0">
          <w:rPr>
            <w:noProof/>
            <w:webHidden/>
          </w:rPr>
          <w:instrText xml:space="preserve"> PAGEREF _Toc3730186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41802C67" w14:textId="25B010B0"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87" w:history="1">
        <w:r w:rsidR="008D24D0" w:rsidRPr="00E568DF">
          <w:rPr>
            <w:rStyle w:val="Hyperlink"/>
            <w:noProof/>
          </w:rPr>
          <w:t>3.5 String properties</w:t>
        </w:r>
        <w:r w:rsidR="008D24D0">
          <w:rPr>
            <w:noProof/>
            <w:webHidden/>
          </w:rPr>
          <w:tab/>
        </w:r>
        <w:r w:rsidR="008D24D0">
          <w:rPr>
            <w:noProof/>
            <w:webHidden/>
          </w:rPr>
          <w:fldChar w:fldCharType="begin"/>
        </w:r>
        <w:r w:rsidR="008D24D0">
          <w:rPr>
            <w:noProof/>
            <w:webHidden/>
          </w:rPr>
          <w:instrText xml:space="preserve"> PAGEREF _Toc3730187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6D343884" w14:textId="2412864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88" w:history="1">
        <w:r w:rsidR="008D24D0" w:rsidRPr="00E568DF">
          <w:rPr>
            <w:rStyle w:val="Hyperlink"/>
            <w:noProof/>
          </w:rPr>
          <w:t>3.5.1 General</w:t>
        </w:r>
        <w:r w:rsidR="008D24D0">
          <w:rPr>
            <w:noProof/>
            <w:webHidden/>
          </w:rPr>
          <w:tab/>
        </w:r>
        <w:r w:rsidR="008D24D0">
          <w:rPr>
            <w:noProof/>
            <w:webHidden/>
          </w:rPr>
          <w:fldChar w:fldCharType="begin"/>
        </w:r>
        <w:r w:rsidR="008D24D0">
          <w:rPr>
            <w:noProof/>
            <w:webHidden/>
          </w:rPr>
          <w:instrText xml:space="preserve"> PAGEREF _Toc3730188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07691CA3" w14:textId="4712933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89" w:history="1">
        <w:r w:rsidR="008D24D0" w:rsidRPr="00E568DF">
          <w:rPr>
            <w:rStyle w:val="Hyperlink"/>
            <w:noProof/>
          </w:rPr>
          <w:t>3.5.2 Redactable string properties</w:t>
        </w:r>
        <w:r w:rsidR="008D24D0">
          <w:rPr>
            <w:noProof/>
            <w:webHidden/>
          </w:rPr>
          <w:tab/>
        </w:r>
        <w:r w:rsidR="008D24D0">
          <w:rPr>
            <w:noProof/>
            <w:webHidden/>
          </w:rPr>
          <w:fldChar w:fldCharType="begin"/>
        </w:r>
        <w:r w:rsidR="008D24D0">
          <w:rPr>
            <w:noProof/>
            <w:webHidden/>
          </w:rPr>
          <w:instrText xml:space="preserve"> PAGEREF _Toc3730189 \h </w:instrText>
        </w:r>
        <w:r w:rsidR="008D24D0">
          <w:rPr>
            <w:noProof/>
            <w:webHidden/>
          </w:rPr>
        </w:r>
        <w:r w:rsidR="008D24D0">
          <w:rPr>
            <w:noProof/>
            <w:webHidden/>
          </w:rPr>
          <w:fldChar w:fldCharType="separate"/>
        </w:r>
        <w:r w:rsidR="008D24D0">
          <w:rPr>
            <w:noProof/>
            <w:webHidden/>
          </w:rPr>
          <w:t>26</w:t>
        </w:r>
        <w:r w:rsidR="008D24D0">
          <w:rPr>
            <w:noProof/>
            <w:webHidden/>
          </w:rPr>
          <w:fldChar w:fldCharType="end"/>
        </w:r>
      </w:hyperlink>
    </w:p>
    <w:p w14:paraId="667C5648" w14:textId="4A514F6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90" w:history="1">
        <w:r w:rsidR="008D24D0" w:rsidRPr="00E568DF">
          <w:rPr>
            <w:rStyle w:val="Hyperlink"/>
            <w:noProof/>
          </w:rPr>
          <w:t>3.5.3 GUID-valued string properties</w:t>
        </w:r>
        <w:r w:rsidR="008D24D0">
          <w:rPr>
            <w:noProof/>
            <w:webHidden/>
          </w:rPr>
          <w:tab/>
        </w:r>
        <w:r w:rsidR="008D24D0">
          <w:rPr>
            <w:noProof/>
            <w:webHidden/>
          </w:rPr>
          <w:fldChar w:fldCharType="begin"/>
        </w:r>
        <w:r w:rsidR="008D24D0">
          <w:rPr>
            <w:noProof/>
            <w:webHidden/>
          </w:rPr>
          <w:instrText xml:space="preserve"> PAGEREF _Toc3730190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4B06E36B" w14:textId="1554C4E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91" w:history="1">
        <w:r w:rsidR="008D24D0" w:rsidRPr="00E568DF">
          <w:rPr>
            <w:rStyle w:val="Hyperlink"/>
            <w:noProof/>
          </w:rPr>
          <w:t>3.5.4 Hierarchical strings</w:t>
        </w:r>
        <w:r w:rsidR="008D24D0">
          <w:rPr>
            <w:noProof/>
            <w:webHidden/>
          </w:rPr>
          <w:tab/>
        </w:r>
        <w:r w:rsidR="008D24D0">
          <w:rPr>
            <w:noProof/>
            <w:webHidden/>
          </w:rPr>
          <w:fldChar w:fldCharType="begin"/>
        </w:r>
        <w:r w:rsidR="008D24D0">
          <w:rPr>
            <w:noProof/>
            <w:webHidden/>
          </w:rPr>
          <w:instrText xml:space="preserve"> PAGEREF _Toc3730191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624F62D9" w14:textId="7E4E4AEF" w:rsidR="008D24D0" w:rsidRDefault="009E4325">
      <w:pPr>
        <w:pStyle w:val="TOC4"/>
        <w:tabs>
          <w:tab w:val="right" w:leader="dot" w:pos="9350"/>
        </w:tabs>
        <w:rPr>
          <w:rFonts w:asciiTheme="minorHAnsi" w:eastAsiaTheme="minorEastAsia" w:hAnsiTheme="minorHAnsi" w:cstheme="minorBidi"/>
          <w:noProof/>
          <w:sz w:val="22"/>
          <w:szCs w:val="22"/>
        </w:rPr>
      </w:pPr>
      <w:hyperlink w:anchor="_Toc3730192" w:history="1">
        <w:r w:rsidR="008D24D0" w:rsidRPr="00E568DF">
          <w:rPr>
            <w:rStyle w:val="Hyperlink"/>
            <w:noProof/>
          </w:rPr>
          <w:t>3.5.4.1 General</w:t>
        </w:r>
        <w:r w:rsidR="008D24D0">
          <w:rPr>
            <w:noProof/>
            <w:webHidden/>
          </w:rPr>
          <w:tab/>
        </w:r>
        <w:r w:rsidR="008D24D0">
          <w:rPr>
            <w:noProof/>
            <w:webHidden/>
          </w:rPr>
          <w:fldChar w:fldCharType="begin"/>
        </w:r>
        <w:r w:rsidR="008D24D0">
          <w:rPr>
            <w:noProof/>
            <w:webHidden/>
          </w:rPr>
          <w:instrText xml:space="preserve"> PAGEREF _Toc3730192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1A901D04" w14:textId="18F893E4" w:rsidR="008D24D0" w:rsidRDefault="009E4325">
      <w:pPr>
        <w:pStyle w:val="TOC4"/>
        <w:tabs>
          <w:tab w:val="right" w:leader="dot" w:pos="9350"/>
        </w:tabs>
        <w:rPr>
          <w:rFonts w:asciiTheme="minorHAnsi" w:eastAsiaTheme="minorEastAsia" w:hAnsiTheme="minorHAnsi" w:cstheme="minorBidi"/>
          <w:noProof/>
          <w:sz w:val="22"/>
          <w:szCs w:val="22"/>
        </w:rPr>
      </w:pPr>
      <w:hyperlink w:anchor="_Toc3730193" w:history="1">
        <w:r w:rsidR="008D24D0" w:rsidRPr="00E568DF">
          <w:rPr>
            <w:rStyle w:val="Hyperlink"/>
            <w:noProof/>
          </w:rPr>
          <w:t>3.5.4.2 Versioned hierarchical strings</w:t>
        </w:r>
        <w:r w:rsidR="008D24D0">
          <w:rPr>
            <w:noProof/>
            <w:webHidden/>
          </w:rPr>
          <w:tab/>
        </w:r>
        <w:r w:rsidR="008D24D0">
          <w:rPr>
            <w:noProof/>
            <w:webHidden/>
          </w:rPr>
          <w:fldChar w:fldCharType="begin"/>
        </w:r>
        <w:r w:rsidR="008D24D0">
          <w:rPr>
            <w:noProof/>
            <w:webHidden/>
          </w:rPr>
          <w:instrText xml:space="preserve"> PAGEREF _Toc3730193 \h </w:instrText>
        </w:r>
        <w:r w:rsidR="008D24D0">
          <w:rPr>
            <w:noProof/>
            <w:webHidden/>
          </w:rPr>
        </w:r>
        <w:r w:rsidR="008D24D0">
          <w:rPr>
            <w:noProof/>
            <w:webHidden/>
          </w:rPr>
          <w:fldChar w:fldCharType="separate"/>
        </w:r>
        <w:r w:rsidR="008D24D0">
          <w:rPr>
            <w:noProof/>
            <w:webHidden/>
          </w:rPr>
          <w:t>27</w:t>
        </w:r>
        <w:r w:rsidR="008D24D0">
          <w:rPr>
            <w:noProof/>
            <w:webHidden/>
          </w:rPr>
          <w:fldChar w:fldCharType="end"/>
        </w:r>
      </w:hyperlink>
    </w:p>
    <w:p w14:paraId="25B5D16F" w14:textId="175F0413"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94" w:history="1">
        <w:r w:rsidR="008D24D0" w:rsidRPr="00E568DF">
          <w:rPr>
            <w:rStyle w:val="Hyperlink"/>
            <w:noProof/>
          </w:rPr>
          <w:t>3.6 Object properties</w:t>
        </w:r>
        <w:r w:rsidR="008D24D0">
          <w:rPr>
            <w:noProof/>
            <w:webHidden/>
          </w:rPr>
          <w:tab/>
        </w:r>
        <w:r w:rsidR="008D24D0">
          <w:rPr>
            <w:noProof/>
            <w:webHidden/>
          </w:rPr>
          <w:fldChar w:fldCharType="begin"/>
        </w:r>
        <w:r w:rsidR="008D24D0">
          <w:rPr>
            <w:noProof/>
            <w:webHidden/>
          </w:rPr>
          <w:instrText xml:space="preserve"> PAGEREF _Toc3730194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4B3064E4" w14:textId="09CD6096"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95" w:history="1">
        <w:r w:rsidR="008D24D0" w:rsidRPr="00E568DF">
          <w:rPr>
            <w:rStyle w:val="Hyperlink"/>
            <w:noProof/>
          </w:rPr>
          <w:t>3.7 Array properties</w:t>
        </w:r>
        <w:r w:rsidR="008D24D0">
          <w:rPr>
            <w:noProof/>
            <w:webHidden/>
          </w:rPr>
          <w:tab/>
        </w:r>
        <w:r w:rsidR="008D24D0">
          <w:rPr>
            <w:noProof/>
            <w:webHidden/>
          </w:rPr>
          <w:fldChar w:fldCharType="begin"/>
        </w:r>
        <w:r w:rsidR="008D24D0">
          <w:rPr>
            <w:noProof/>
            <w:webHidden/>
          </w:rPr>
          <w:instrText xml:space="preserve"> PAGEREF _Toc3730195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1A9B694E" w14:textId="48E375B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96" w:history="1">
        <w:r w:rsidR="008D24D0" w:rsidRPr="00E568DF">
          <w:rPr>
            <w:rStyle w:val="Hyperlink"/>
            <w:noProof/>
          </w:rPr>
          <w:t>3.7.1 General</w:t>
        </w:r>
        <w:r w:rsidR="008D24D0">
          <w:rPr>
            <w:noProof/>
            <w:webHidden/>
          </w:rPr>
          <w:tab/>
        </w:r>
        <w:r w:rsidR="008D24D0">
          <w:rPr>
            <w:noProof/>
            <w:webHidden/>
          </w:rPr>
          <w:fldChar w:fldCharType="begin"/>
        </w:r>
        <w:r w:rsidR="008D24D0">
          <w:rPr>
            <w:noProof/>
            <w:webHidden/>
          </w:rPr>
          <w:instrText xml:space="preserve"> PAGEREF _Toc3730196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57238D15" w14:textId="210D1CF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97" w:history="1">
        <w:r w:rsidR="008D24D0" w:rsidRPr="00E568DF">
          <w:rPr>
            <w:rStyle w:val="Hyperlink"/>
            <w:noProof/>
          </w:rPr>
          <w:t>3.7.2 Array properties with unique values</w:t>
        </w:r>
        <w:r w:rsidR="008D24D0">
          <w:rPr>
            <w:noProof/>
            <w:webHidden/>
          </w:rPr>
          <w:tab/>
        </w:r>
        <w:r w:rsidR="008D24D0">
          <w:rPr>
            <w:noProof/>
            <w:webHidden/>
          </w:rPr>
          <w:fldChar w:fldCharType="begin"/>
        </w:r>
        <w:r w:rsidR="008D24D0">
          <w:rPr>
            <w:noProof/>
            <w:webHidden/>
          </w:rPr>
          <w:instrText xml:space="preserve"> PAGEREF _Toc3730197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09E83DDE" w14:textId="31DA735F" w:rsidR="008D24D0" w:rsidRDefault="009E4325">
      <w:pPr>
        <w:pStyle w:val="TOC2"/>
        <w:tabs>
          <w:tab w:val="right" w:leader="dot" w:pos="9350"/>
        </w:tabs>
        <w:rPr>
          <w:rFonts w:asciiTheme="minorHAnsi" w:eastAsiaTheme="minorEastAsia" w:hAnsiTheme="minorHAnsi" w:cstheme="minorBidi"/>
          <w:noProof/>
          <w:sz w:val="22"/>
          <w:szCs w:val="22"/>
        </w:rPr>
      </w:pPr>
      <w:hyperlink w:anchor="_Toc3730198" w:history="1">
        <w:r w:rsidR="008D24D0" w:rsidRPr="00E568DF">
          <w:rPr>
            <w:rStyle w:val="Hyperlink"/>
            <w:noProof/>
          </w:rPr>
          <w:t>3.8 Property bags</w:t>
        </w:r>
        <w:r w:rsidR="008D24D0">
          <w:rPr>
            <w:noProof/>
            <w:webHidden/>
          </w:rPr>
          <w:tab/>
        </w:r>
        <w:r w:rsidR="008D24D0">
          <w:rPr>
            <w:noProof/>
            <w:webHidden/>
          </w:rPr>
          <w:fldChar w:fldCharType="begin"/>
        </w:r>
        <w:r w:rsidR="008D24D0">
          <w:rPr>
            <w:noProof/>
            <w:webHidden/>
          </w:rPr>
          <w:instrText xml:space="preserve"> PAGEREF _Toc3730198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2D9A1BF5" w14:textId="1AB65A9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199" w:history="1">
        <w:r w:rsidR="008D24D0" w:rsidRPr="00E568DF">
          <w:rPr>
            <w:rStyle w:val="Hyperlink"/>
            <w:noProof/>
          </w:rPr>
          <w:t>3.8.1 General</w:t>
        </w:r>
        <w:r w:rsidR="008D24D0">
          <w:rPr>
            <w:noProof/>
            <w:webHidden/>
          </w:rPr>
          <w:tab/>
        </w:r>
        <w:r w:rsidR="008D24D0">
          <w:rPr>
            <w:noProof/>
            <w:webHidden/>
          </w:rPr>
          <w:fldChar w:fldCharType="begin"/>
        </w:r>
        <w:r w:rsidR="008D24D0">
          <w:rPr>
            <w:noProof/>
            <w:webHidden/>
          </w:rPr>
          <w:instrText xml:space="preserve"> PAGEREF _Toc3730199 \h </w:instrText>
        </w:r>
        <w:r w:rsidR="008D24D0">
          <w:rPr>
            <w:noProof/>
            <w:webHidden/>
          </w:rPr>
        </w:r>
        <w:r w:rsidR="008D24D0">
          <w:rPr>
            <w:noProof/>
            <w:webHidden/>
          </w:rPr>
          <w:fldChar w:fldCharType="separate"/>
        </w:r>
        <w:r w:rsidR="008D24D0">
          <w:rPr>
            <w:noProof/>
            <w:webHidden/>
          </w:rPr>
          <w:t>28</w:t>
        </w:r>
        <w:r w:rsidR="008D24D0">
          <w:rPr>
            <w:noProof/>
            <w:webHidden/>
          </w:rPr>
          <w:fldChar w:fldCharType="end"/>
        </w:r>
      </w:hyperlink>
    </w:p>
    <w:p w14:paraId="0C2F4339" w14:textId="680DDBD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00" w:history="1">
        <w:r w:rsidR="008D24D0" w:rsidRPr="00E568DF">
          <w:rPr>
            <w:rStyle w:val="Hyperlink"/>
            <w:noProof/>
          </w:rPr>
          <w:t>3.8.2 Tags</w:t>
        </w:r>
        <w:r w:rsidR="008D24D0">
          <w:rPr>
            <w:noProof/>
            <w:webHidden/>
          </w:rPr>
          <w:tab/>
        </w:r>
        <w:r w:rsidR="008D24D0">
          <w:rPr>
            <w:noProof/>
            <w:webHidden/>
          </w:rPr>
          <w:fldChar w:fldCharType="begin"/>
        </w:r>
        <w:r w:rsidR="008D24D0">
          <w:rPr>
            <w:noProof/>
            <w:webHidden/>
          </w:rPr>
          <w:instrText xml:space="preserve"> PAGEREF _Toc3730200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0C32A48C" w14:textId="10C284E4"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01" w:history="1">
        <w:r w:rsidR="008D24D0" w:rsidRPr="00E568DF">
          <w:rPr>
            <w:rStyle w:val="Hyperlink"/>
            <w:noProof/>
          </w:rPr>
          <w:t>3.8.2.1 General</w:t>
        </w:r>
        <w:r w:rsidR="008D24D0">
          <w:rPr>
            <w:noProof/>
            <w:webHidden/>
          </w:rPr>
          <w:tab/>
        </w:r>
        <w:r w:rsidR="008D24D0">
          <w:rPr>
            <w:noProof/>
            <w:webHidden/>
          </w:rPr>
          <w:fldChar w:fldCharType="begin"/>
        </w:r>
        <w:r w:rsidR="008D24D0">
          <w:rPr>
            <w:noProof/>
            <w:webHidden/>
          </w:rPr>
          <w:instrText xml:space="preserve"> PAGEREF _Toc3730201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0DDF433D" w14:textId="4935D40C"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02" w:history="1">
        <w:r w:rsidR="008D24D0" w:rsidRPr="00E568DF">
          <w:rPr>
            <w:rStyle w:val="Hyperlink"/>
            <w:noProof/>
          </w:rPr>
          <w:t>3.8.2.2 Tag metadata</w:t>
        </w:r>
        <w:r w:rsidR="008D24D0">
          <w:rPr>
            <w:noProof/>
            <w:webHidden/>
          </w:rPr>
          <w:tab/>
        </w:r>
        <w:r w:rsidR="008D24D0">
          <w:rPr>
            <w:noProof/>
            <w:webHidden/>
          </w:rPr>
          <w:fldChar w:fldCharType="begin"/>
        </w:r>
        <w:r w:rsidR="008D24D0">
          <w:rPr>
            <w:noProof/>
            <w:webHidden/>
          </w:rPr>
          <w:instrText xml:space="preserve"> PAGEREF _Toc3730202 \h </w:instrText>
        </w:r>
        <w:r w:rsidR="008D24D0">
          <w:rPr>
            <w:noProof/>
            <w:webHidden/>
          </w:rPr>
        </w:r>
        <w:r w:rsidR="008D24D0">
          <w:rPr>
            <w:noProof/>
            <w:webHidden/>
          </w:rPr>
          <w:fldChar w:fldCharType="separate"/>
        </w:r>
        <w:r w:rsidR="008D24D0">
          <w:rPr>
            <w:noProof/>
            <w:webHidden/>
          </w:rPr>
          <w:t>29</w:t>
        </w:r>
        <w:r w:rsidR="008D24D0">
          <w:rPr>
            <w:noProof/>
            <w:webHidden/>
          </w:rPr>
          <w:fldChar w:fldCharType="end"/>
        </w:r>
      </w:hyperlink>
    </w:p>
    <w:p w14:paraId="49232D5D" w14:textId="6B86AEC3"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03" w:history="1">
        <w:r w:rsidR="008D24D0" w:rsidRPr="00E568DF">
          <w:rPr>
            <w:rStyle w:val="Hyperlink"/>
            <w:noProof/>
          </w:rPr>
          <w:t>3.9 Date/time properties</w:t>
        </w:r>
        <w:r w:rsidR="008D24D0">
          <w:rPr>
            <w:noProof/>
            <w:webHidden/>
          </w:rPr>
          <w:tab/>
        </w:r>
        <w:r w:rsidR="008D24D0">
          <w:rPr>
            <w:noProof/>
            <w:webHidden/>
          </w:rPr>
          <w:fldChar w:fldCharType="begin"/>
        </w:r>
        <w:r w:rsidR="008D24D0">
          <w:rPr>
            <w:noProof/>
            <w:webHidden/>
          </w:rPr>
          <w:instrText xml:space="preserve"> PAGEREF _Toc3730203 \h </w:instrText>
        </w:r>
        <w:r w:rsidR="008D24D0">
          <w:rPr>
            <w:noProof/>
            <w:webHidden/>
          </w:rPr>
        </w:r>
        <w:r w:rsidR="008D24D0">
          <w:rPr>
            <w:noProof/>
            <w:webHidden/>
          </w:rPr>
          <w:fldChar w:fldCharType="separate"/>
        </w:r>
        <w:r w:rsidR="008D24D0">
          <w:rPr>
            <w:noProof/>
            <w:webHidden/>
          </w:rPr>
          <w:t>30</w:t>
        </w:r>
        <w:r w:rsidR="008D24D0">
          <w:rPr>
            <w:noProof/>
            <w:webHidden/>
          </w:rPr>
          <w:fldChar w:fldCharType="end"/>
        </w:r>
      </w:hyperlink>
    </w:p>
    <w:p w14:paraId="65901715" w14:textId="104DE43F"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04" w:history="1">
        <w:r w:rsidR="008D24D0" w:rsidRPr="00E568DF">
          <w:rPr>
            <w:rStyle w:val="Hyperlink"/>
            <w:noProof/>
          </w:rPr>
          <w:t>3.10 URI-valued properties</w:t>
        </w:r>
        <w:r w:rsidR="008D24D0">
          <w:rPr>
            <w:noProof/>
            <w:webHidden/>
          </w:rPr>
          <w:tab/>
        </w:r>
        <w:r w:rsidR="008D24D0">
          <w:rPr>
            <w:noProof/>
            <w:webHidden/>
          </w:rPr>
          <w:fldChar w:fldCharType="begin"/>
        </w:r>
        <w:r w:rsidR="008D24D0">
          <w:rPr>
            <w:noProof/>
            <w:webHidden/>
          </w:rPr>
          <w:instrText xml:space="preserve"> PAGEREF _Toc3730204 \h </w:instrText>
        </w:r>
        <w:r w:rsidR="008D24D0">
          <w:rPr>
            <w:noProof/>
            <w:webHidden/>
          </w:rPr>
        </w:r>
        <w:r w:rsidR="008D24D0">
          <w:rPr>
            <w:noProof/>
            <w:webHidden/>
          </w:rPr>
          <w:fldChar w:fldCharType="separate"/>
        </w:r>
        <w:r w:rsidR="008D24D0">
          <w:rPr>
            <w:noProof/>
            <w:webHidden/>
          </w:rPr>
          <w:t>31</w:t>
        </w:r>
        <w:r w:rsidR="008D24D0">
          <w:rPr>
            <w:noProof/>
            <w:webHidden/>
          </w:rPr>
          <w:fldChar w:fldCharType="end"/>
        </w:r>
      </w:hyperlink>
    </w:p>
    <w:p w14:paraId="63D279B6" w14:textId="4284825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05" w:history="1">
        <w:r w:rsidR="008D24D0" w:rsidRPr="00E568DF">
          <w:rPr>
            <w:rStyle w:val="Hyperlink"/>
            <w:noProof/>
          </w:rPr>
          <w:t>3.10.1 General</w:t>
        </w:r>
        <w:r w:rsidR="008D24D0">
          <w:rPr>
            <w:noProof/>
            <w:webHidden/>
          </w:rPr>
          <w:tab/>
        </w:r>
        <w:r w:rsidR="008D24D0">
          <w:rPr>
            <w:noProof/>
            <w:webHidden/>
          </w:rPr>
          <w:fldChar w:fldCharType="begin"/>
        </w:r>
        <w:r w:rsidR="008D24D0">
          <w:rPr>
            <w:noProof/>
            <w:webHidden/>
          </w:rPr>
          <w:instrText xml:space="preserve"> PAGEREF _Toc3730205 \h </w:instrText>
        </w:r>
        <w:r w:rsidR="008D24D0">
          <w:rPr>
            <w:noProof/>
            <w:webHidden/>
          </w:rPr>
        </w:r>
        <w:r w:rsidR="008D24D0">
          <w:rPr>
            <w:noProof/>
            <w:webHidden/>
          </w:rPr>
          <w:fldChar w:fldCharType="separate"/>
        </w:r>
        <w:r w:rsidR="008D24D0">
          <w:rPr>
            <w:noProof/>
            <w:webHidden/>
          </w:rPr>
          <w:t>31</w:t>
        </w:r>
        <w:r w:rsidR="008D24D0">
          <w:rPr>
            <w:noProof/>
            <w:webHidden/>
          </w:rPr>
          <w:fldChar w:fldCharType="end"/>
        </w:r>
      </w:hyperlink>
    </w:p>
    <w:p w14:paraId="1C942957" w14:textId="55DF04C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06" w:history="1">
        <w:r w:rsidR="008D24D0" w:rsidRPr="00E568DF">
          <w:rPr>
            <w:rStyle w:val="Hyperlink"/>
            <w:noProof/>
          </w:rPr>
          <w:t>3.10.2 URIs that use the file scheme</w:t>
        </w:r>
        <w:r w:rsidR="008D24D0">
          <w:rPr>
            <w:noProof/>
            <w:webHidden/>
          </w:rPr>
          <w:tab/>
        </w:r>
        <w:r w:rsidR="008D24D0">
          <w:rPr>
            <w:noProof/>
            <w:webHidden/>
          </w:rPr>
          <w:fldChar w:fldCharType="begin"/>
        </w:r>
        <w:r w:rsidR="008D24D0">
          <w:rPr>
            <w:noProof/>
            <w:webHidden/>
          </w:rPr>
          <w:instrText xml:space="preserve"> PAGEREF _Toc3730206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7B02A97F" w14:textId="63EDA89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07" w:history="1">
        <w:r w:rsidR="008D24D0" w:rsidRPr="00E568DF">
          <w:rPr>
            <w:rStyle w:val="Hyperlink"/>
            <w:noProof/>
          </w:rPr>
          <w:t>3.10.3 URIs that use the sarif scheme</w:t>
        </w:r>
        <w:r w:rsidR="008D24D0">
          <w:rPr>
            <w:noProof/>
            <w:webHidden/>
          </w:rPr>
          <w:tab/>
        </w:r>
        <w:r w:rsidR="008D24D0">
          <w:rPr>
            <w:noProof/>
            <w:webHidden/>
          </w:rPr>
          <w:fldChar w:fldCharType="begin"/>
        </w:r>
        <w:r w:rsidR="008D24D0">
          <w:rPr>
            <w:noProof/>
            <w:webHidden/>
          </w:rPr>
          <w:instrText xml:space="preserve"> PAGEREF _Toc3730207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302D6480" w14:textId="5B75048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08" w:history="1">
        <w:r w:rsidR="008D24D0" w:rsidRPr="00E568DF">
          <w:rPr>
            <w:rStyle w:val="Hyperlink"/>
            <w:noProof/>
          </w:rPr>
          <w:t>3.10.4 Internationalized Resource Identifiers (IRIs)</w:t>
        </w:r>
        <w:r w:rsidR="008D24D0">
          <w:rPr>
            <w:noProof/>
            <w:webHidden/>
          </w:rPr>
          <w:tab/>
        </w:r>
        <w:r w:rsidR="008D24D0">
          <w:rPr>
            <w:noProof/>
            <w:webHidden/>
          </w:rPr>
          <w:fldChar w:fldCharType="begin"/>
        </w:r>
        <w:r w:rsidR="008D24D0">
          <w:rPr>
            <w:noProof/>
            <w:webHidden/>
          </w:rPr>
          <w:instrText xml:space="preserve"> PAGEREF _Toc3730208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5875439D" w14:textId="58B9C338"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09" w:history="1">
        <w:r w:rsidR="008D24D0" w:rsidRPr="00E568DF">
          <w:rPr>
            <w:rStyle w:val="Hyperlink"/>
            <w:noProof/>
          </w:rPr>
          <w:t>3.11 message object</w:t>
        </w:r>
        <w:r w:rsidR="008D24D0">
          <w:rPr>
            <w:noProof/>
            <w:webHidden/>
          </w:rPr>
          <w:tab/>
        </w:r>
        <w:r w:rsidR="008D24D0">
          <w:rPr>
            <w:noProof/>
            <w:webHidden/>
          </w:rPr>
          <w:fldChar w:fldCharType="begin"/>
        </w:r>
        <w:r w:rsidR="008D24D0">
          <w:rPr>
            <w:noProof/>
            <w:webHidden/>
          </w:rPr>
          <w:instrText xml:space="preserve"> PAGEREF _Toc3730209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25AFB1F5" w14:textId="7D6972D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10" w:history="1">
        <w:r w:rsidR="008D24D0" w:rsidRPr="00E568DF">
          <w:rPr>
            <w:rStyle w:val="Hyperlink"/>
            <w:noProof/>
          </w:rPr>
          <w:t>3.11.1 General</w:t>
        </w:r>
        <w:r w:rsidR="008D24D0">
          <w:rPr>
            <w:noProof/>
            <w:webHidden/>
          </w:rPr>
          <w:tab/>
        </w:r>
        <w:r w:rsidR="008D24D0">
          <w:rPr>
            <w:noProof/>
            <w:webHidden/>
          </w:rPr>
          <w:fldChar w:fldCharType="begin"/>
        </w:r>
        <w:r w:rsidR="008D24D0">
          <w:rPr>
            <w:noProof/>
            <w:webHidden/>
          </w:rPr>
          <w:instrText xml:space="preserve"> PAGEREF _Toc3730210 \h </w:instrText>
        </w:r>
        <w:r w:rsidR="008D24D0">
          <w:rPr>
            <w:noProof/>
            <w:webHidden/>
          </w:rPr>
        </w:r>
        <w:r w:rsidR="008D24D0">
          <w:rPr>
            <w:noProof/>
            <w:webHidden/>
          </w:rPr>
          <w:fldChar w:fldCharType="separate"/>
        </w:r>
        <w:r w:rsidR="008D24D0">
          <w:rPr>
            <w:noProof/>
            <w:webHidden/>
          </w:rPr>
          <w:t>32</w:t>
        </w:r>
        <w:r w:rsidR="008D24D0">
          <w:rPr>
            <w:noProof/>
            <w:webHidden/>
          </w:rPr>
          <w:fldChar w:fldCharType="end"/>
        </w:r>
      </w:hyperlink>
    </w:p>
    <w:p w14:paraId="604AC843" w14:textId="206E470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11" w:history="1">
        <w:r w:rsidR="008D24D0" w:rsidRPr="00E568DF">
          <w:rPr>
            <w:rStyle w:val="Hyperlink"/>
            <w:noProof/>
          </w:rPr>
          <w:t>3.11.2 Constraints</w:t>
        </w:r>
        <w:r w:rsidR="008D24D0">
          <w:rPr>
            <w:noProof/>
            <w:webHidden/>
          </w:rPr>
          <w:tab/>
        </w:r>
        <w:r w:rsidR="008D24D0">
          <w:rPr>
            <w:noProof/>
            <w:webHidden/>
          </w:rPr>
          <w:fldChar w:fldCharType="begin"/>
        </w:r>
        <w:r w:rsidR="008D24D0">
          <w:rPr>
            <w:noProof/>
            <w:webHidden/>
          </w:rPr>
          <w:instrText xml:space="preserve"> PAGEREF _Toc3730211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2FF19E63" w14:textId="009283D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12" w:history="1">
        <w:r w:rsidR="008D24D0" w:rsidRPr="00E568DF">
          <w:rPr>
            <w:rStyle w:val="Hyperlink"/>
            <w:noProof/>
          </w:rPr>
          <w:t>3.11.3 Plain text messages</w:t>
        </w:r>
        <w:r w:rsidR="008D24D0">
          <w:rPr>
            <w:noProof/>
            <w:webHidden/>
          </w:rPr>
          <w:tab/>
        </w:r>
        <w:r w:rsidR="008D24D0">
          <w:rPr>
            <w:noProof/>
            <w:webHidden/>
          </w:rPr>
          <w:fldChar w:fldCharType="begin"/>
        </w:r>
        <w:r w:rsidR="008D24D0">
          <w:rPr>
            <w:noProof/>
            <w:webHidden/>
          </w:rPr>
          <w:instrText xml:space="preserve"> PAGEREF _Toc3730212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635612F4" w14:textId="733CB4A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13" w:history="1">
        <w:r w:rsidR="008D24D0" w:rsidRPr="00E568DF">
          <w:rPr>
            <w:rStyle w:val="Hyperlink"/>
            <w:noProof/>
          </w:rPr>
          <w:t>3.11.4 Formatted messages</w:t>
        </w:r>
        <w:r w:rsidR="008D24D0">
          <w:rPr>
            <w:noProof/>
            <w:webHidden/>
          </w:rPr>
          <w:tab/>
        </w:r>
        <w:r w:rsidR="008D24D0">
          <w:rPr>
            <w:noProof/>
            <w:webHidden/>
          </w:rPr>
          <w:fldChar w:fldCharType="begin"/>
        </w:r>
        <w:r w:rsidR="008D24D0">
          <w:rPr>
            <w:noProof/>
            <w:webHidden/>
          </w:rPr>
          <w:instrText xml:space="preserve"> PAGEREF _Toc3730213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7822166B" w14:textId="520697AA"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14" w:history="1">
        <w:r w:rsidR="008D24D0" w:rsidRPr="00E568DF">
          <w:rPr>
            <w:rStyle w:val="Hyperlink"/>
            <w:noProof/>
          </w:rPr>
          <w:t>3.11.4.1 General</w:t>
        </w:r>
        <w:r w:rsidR="008D24D0">
          <w:rPr>
            <w:noProof/>
            <w:webHidden/>
          </w:rPr>
          <w:tab/>
        </w:r>
        <w:r w:rsidR="008D24D0">
          <w:rPr>
            <w:noProof/>
            <w:webHidden/>
          </w:rPr>
          <w:fldChar w:fldCharType="begin"/>
        </w:r>
        <w:r w:rsidR="008D24D0">
          <w:rPr>
            <w:noProof/>
            <w:webHidden/>
          </w:rPr>
          <w:instrText xml:space="preserve"> PAGEREF _Toc3730214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4EC309C5" w14:textId="3702DDA1"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15" w:history="1">
        <w:r w:rsidR="008D24D0" w:rsidRPr="00E568DF">
          <w:rPr>
            <w:rStyle w:val="Hyperlink"/>
            <w:noProof/>
          </w:rPr>
          <w:t>3.11.4.2 Security implications</w:t>
        </w:r>
        <w:r w:rsidR="008D24D0">
          <w:rPr>
            <w:noProof/>
            <w:webHidden/>
          </w:rPr>
          <w:tab/>
        </w:r>
        <w:r w:rsidR="008D24D0">
          <w:rPr>
            <w:noProof/>
            <w:webHidden/>
          </w:rPr>
          <w:fldChar w:fldCharType="begin"/>
        </w:r>
        <w:r w:rsidR="008D24D0">
          <w:rPr>
            <w:noProof/>
            <w:webHidden/>
          </w:rPr>
          <w:instrText xml:space="preserve"> PAGEREF _Toc3730215 \h </w:instrText>
        </w:r>
        <w:r w:rsidR="008D24D0">
          <w:rPr>
            <w:noProof/>
            <w:webHidden/>
          </w:rPr>
        </w:r>
        <w:r w:rsidR="008D24D0">
          <w:rPr>
            <w:noProof/>
            <w:webHidden/>
          </w:rPr>
          <w:fldChar w:fldCharType="separate"/>
        </w:r>
        <w:r w:rsidR="008D24D0">
          <w:rPr>
            <w:noProof/>
            <w:webHidden/>
          </w:rPr>
          <w:t>33</w:t>
        </w:r>
        <w:r w:rsidR="008D24D0">
          <w:rPr>
            <w:noProof/>
            <w:webHidden/>
          </w:rPr>
          <w:fldChar w:fldCharType="end"/>
        </w:r>
      </w:hyperlink>
    </w:p>
    <w:p w14:paraId="2B5AB0FF" w14:textId="6321BC4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16" w:history="1">
        <w:r w:rsidR="008D24D0" w:rsidRPr="00E568DF">
          <w:rPr>
            <w:rStyle w:val="Hyperlink"/>
            <w:noProof/>
          </w:rPr>
          <w:t>3.11.5 Messages with placeholders</w:t>
        </w:r>
        <w:r w:rsidR="008D24D0">
          <w:rPr>
            <w:noProof/>
            <w:webHidden/>
          </w:rPr>
          <w:tab/>
        </w:r>
        <w:r w:rsidR="008D24D0">
          <w:rPr>
            <w:noProof/>
            <w:webHidden/>
          </w:rPr>
          <w:fldChar w:fldCharType="begin"/>
        </w:r>
        <w:r w:rsidR="008D24D0">
          <w:rPr>
            <w:noProof/>
            <w:webHidden/>
          </w:rPr>
          <w:instrText xml:space="preserve"> PAGEREF _Toc3730216 \h </w:instrText>
        </w:r>
        <w:r w:rsidR="008D24D0">
          <w:rPr>
            <w:noProof/>
            <w:webHidden/>
          </w:rPr>
        </w:r>
        <w:r w:rsidR="008D24D0">
          <w:rPr>
            <w:noProof/>
            <w:webHidden/>
          </w:rPr>
          <w:fldChar w:fldCharType="separate"/>
        </w:r>
        <w:r w:rsidR="008D24D0">
          <w:rPr>
            <w:noProof/>
            <w:webHidden/>
          </w:rPr>
          <w:t>34</w:t>
        </w:r>
        <w:r w:rsidR="008D24D0">
          <w:rPr>
            <w:noProof/>
            <w:webHidden/>
          </w:rPr>
          <w:fldChar w:fldCharType="end"/>
        </w:r>
      </w:hyperlink>
    </w:p>
    <w:p w14:paraId="5144E5BA" w14:textId="101FE4D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17" w:history="1">
        <w:r w:rsidR="008D24D0" w:rsidRPr="00E568DF">
          <w:rPr>
            <w:rStyle w:val="Hyperlink"/>
            <w:noProof/>
          </w:rPr>
          <w:t>3.11.6 Messages with embedded links</w:t>
        </w:r>
        <w:r w:rsidR="008D24D0">
          <w:rPr>
            <w:noProof/>
            <w:webHidden/>
          </w:rPr>
          <w:tab/>
        </w:r>
        <w:r w:rsidR="008D24D0">
          <w:rPr>
            <w:noProof/>
            <w:webHidden/>
          </w:rPr>
          <w:fldChar w:fldCharType="begin"/>
        </w:r>
        <w:r w:rsidR="008D24D0">
          <w:rPr>
            <w:noProof/>
            <w:webHidden/>
          </w:rPr>
          <w:instrText xml:space="preserve"> PAGEREF _Toc3730217 \h </w:instrText>
        </w:r>
        <w:r w:rsidR="008D24D0">
          <w:rPr>
            <w:noProof/>
            <w:webHidden/>
          </w:rPr>
        </w:r>
        <w:r w:rsidR="008D24D0">
          <w:rPr>
            <w:noProof/>
            <w:webHidden/>
          </w:rPr>
          <w:fldChar w:fldCharType="separate"/>
        </w:r>
        <w:r w:rsidR="008D24D0">
          <w:rPr>
            <w:noProof/>
            <w:webHidden/>
          </w:rPr>
          <w:t>34</w:t>
        </w:r>
        <w:r w:rsidR="008D24D0">
          <w:rPr>
            <w:noProof/>
            <w:webHidden/>
          </w:rPr>
          <w:fldChar w:fldCharType="end"/>
        </w:r>
      </w:hyperlink>
    </w:p>
    <w:p w14:paraId="5B2DE829" w14:textId="2F51F4D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18" w:history="1">
        <w:r w:rsidR="008D24D0" w:rsidRPr="00E568DF">
          <w:rPr>
            <w:rStyle w:val="Hyperlink"/>
            <w:noProof/>
          </w:rPr>
          <w:t>3.11.7 Message string resources</w:t>
        </w:r>
        <w:r w:rsidR="008D24D0">
          <w:rPr>
            <w:noProof/>
            <w:webHidden/>
          </w:rPr>
          <w:tab/>
        </w:r>
        <w:r w:rsidR="008D24D0">
          <w:rPr>
            <w:noProof/>
            <w:webHidden/>
          </w:rPr>
          <w:fldChar w:fldCharType="begin"/>
        </w:r>
        <w:r w:rsidR="008D24D0">
          <w:rPr>
            <w:noProof/>
            <w:webHidden/>
          </w:rPr>
          <w:instrText xml:space="preserve"> PAGEREF _Toc3730218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0B3053B3" w14:textId="7E63B88E"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19" w:history="1">
        <w:r w:rsidR="008D24D0" w:rsidRPr="00E568DF">
          <w:rPr>
            <w:rStyle w:val="Hyperlink"/>
            <w:noProof/>
          </w:rPr>
          <w:t>3.11.7.1 General</w:t>
        </w:r>
        <w:r w:rsidR="008D24D0">
          <w:rPr>
            <w:noProof/>
            <w:webHidden/>
          </w:rPr>
          <w:tab/>
        </w:r>
        <w:r w:rsidR="008D24D0">
          <w:rPr>
            <w:noProof/>
            <w:webHidden/>
          </w:rPr>
          <w:fldChar w:fldCharType="begin"/>
        </w:r>
        <w:r w:rsidR="008D24D0">
          <w:rPr>
            <w:noProof/>
            <w:webHidden/>
          </w:rPr>
          <w:instrText xml:space="preserve"> PAGEREF _Toc3730219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5807B598" w14:textId="77994A8E"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20" w:history="1">
        <w:r w:rsidR="008D24D0" w:rsidRPr="00E568DF">
          <w:rPr>
            <w:rStyle w:val="Hyperlink"/>
            <w:noProof/>
          </w:rPr>
          <w:t>3.11.7.2 Embedded string resource lookup procedure</w:t>
        </w:r>
        <w:r w:rsidR="008D24D0">
          <w:rPr>
            <w:noProof/>
            <w:webHidden/>
          </w:rPr>
          <w:tab/>
        </w:r>
        <w:r w:rsidR="008D24D0">
          <w:rPr>
            <w:noProof/>
            <w:webHidden/>
          </w:rPr>
          <w:fldChar w:fldCharType="begin"/>
        </w:r>
        <w:r w:rsidR="008D24D0">
          <w:rPr>
            <w:noProof/>
            <w:webHidden/>
          </w:rPr>
          <w:instrText xml:space="preserve"> PAGEREF _Toc3730220 \h </w:instrText>
        </w:r>
        <w:r w:rsidR="008D24D0">
          <w:rPr>
            <w:noProof/>
            <w:webHidden/>
          </w:rPr>
        </w:r>
        <w:r w:rsidR="008D24D0">
          <w:rPr>
            <w:noProof/>
            <w:webHidden/>
          </w:rPr>
          <w:fldChar w:fldCharType="separate"/>
        </w:r>
        <w:r w:rsidR="008D24D0">
          <w:rPr>
            <w:noProof/>
            <w:webHidden/>
          </w:rPr>
          <w:t>36</w:t>
        </w:r>
        <w:r w:rsidR="008D24D0">
          <w:rPr>
            <w:noProof/>
            <w:webHidden/>
          </w:rPr>
          <w:fldChar w:fldCharType="end"/>
        </w:r>
      </w:hyperlink>
    </w:p>
    <w:p w14:paraId="3ACE7192" w14:textId="62F095B3"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21" w:history="1">
        <w:r w:rsidR="008D24D0" w:rsidRPr="00E568DF">
          <w:rPr>
            <w:rStyle w:val="Hyperlink"/>
            <w:noProof/>
          </w:rPr>
          <w:t>3.11.7.3 SARIF resource file naming convention</w:t>
        </w:r>
        <w:r w:rsidR="008D24D0">
          <w:rPr>
            <w:noProof/>
            <w:webHidden/>
          </w:rPr>
          <w:tab/>
        </w:r>
        <w:r w:rsidR="008D24D0">
          <w:rPr>
            <w:noProof/>
            <w:webHidden/>
          </w:rPr>
          <w:fldChar w:fldCharType="begin"/>
        </w:r>
        <w:r w:rsidR="008D24D0">
          <w:rPr>
            <w:noProof/>
            <w:webHidden/>
          </w:rPr>
          <w:instrText xml:space="preserve"> PAGEREF _Toc3730221 \h </w:instrText>
        </w:r>
        <w:r w:rsidR="008D24D0">
          <w:rPr>
            <w:noProof/>
            <w:webHidden/>
          </w:rPr>
        </w:r>
        <w:r w:rsidR="008D24D0">
          <w:rPr>
            <w:noProof/>
            <w:webHidden/>
          </w:rPr>
          <w:fldChar w:fldCharType="separate"/>
        </w:r>
        <w:r w:rsidR="008D24D0">
          <w:rPr>
            <w:noProof/>
            <w:webHidden/>
          </w:rPr>
          <w:t>37</w:t>
        </w:r>
        <w:r w:rsidR="008D24D0">
          <w:rPr>
            <w:noProof/>
            <w:webHidden/>
          </w:rPr>
          <w:fldChar w:fldCharType="end"/>
        </w:r>
      </w:hyperlink>
    </w:p>
    <w:p w14:paraId="1CE7B05A" w14:textId="039A9FBD"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22" w:history="1">
        <w:r w:rsidR="008D24D0" w:rsidRPr="00E568DF">
          <w:rPr>
            <w:rStyle w:val="Hyperlink"/>
            <w:noProof/>
          </w:rPr>
          <w:t>3.11.7.4 SARIF resource file lookup procedure</w:t>
        </w:r>
        <w:r w:rsidR="008D24D0">
          <w:rPr>
            <w:noProof/>
            <w:webHidden/>
          </w:rPr>
          <w:tab/>
        </w:r>
        <w:r w:rsidR="008D24D0">
          <w:rPr>
            <w:noProof/>
            <w:webHidden/>
          </w:rPr>
          <w:fldChar w:fldCharType="begin"/>
        </w:r>
        <w:r w:rsidR="008D24D0">
          <w:rPr>
            <w:noProof/>
            <w:webHidden/>
          </w:rPr>
          <w:instrText xml:space="preserve"> PAGEREF _Toc3730222 \h </w:instrText>
        </w:r>
        <w:r w:rsidR="008D24D0">
          <w:rPr>
            <w:noProof/>
            <w:webHidden/>
          </w:rPr>
        </w:r>
        <w:r w:rsidR="008D24D0">
          <w:rPr>
            <w:noProof/>
            <w:webHidden/>
          </w:rPr>
          <w:fldChar w:fldCharType="separate"/>
        </w:r>
        <w:r w:rsidR="008D24D0">
          <w:rPr>
            <w:noProof/>
            <w:webHidden/>
          </w:rPr>
          <w:t>37</w:t>
        </w:r>
        <w:r w:rsidR="008D24D0">
          <w:rPr>
            <w:noProof/>
            <w:webHidden/>
          </w:rPr>
          <w:fldChar w:fldCharType="end"/>
        </w:r>
      </w:hyperlink>
    </w:p>
    <w:p w14:paraId="7F653D04" w14:textId="331E8118"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23" w:history="1">
        <w:r w:rsidR="008D24D0" w:rsidRPr="00E568DF">
          <w:rPr>
            <w:rStyle w:val="Hyperlink"/>
            <w:noProof/>
          </w:rPr>
          <w:t>3.11.7.5 SARIF resource file format</w:t>
        </w:r>
        <w:r w:rsidR="008D24D0">
          <w:rPr>
            <w:noProof/>
            <w:webHidden/>
          </w:rPr>
          <w:tab/>
        </w:r>
        <w:r w:rsidR="008D24D0">
          <w:rPr>
            <w:noProof/>
            <w:webHidden/>
          </w:rPr>
          <w:fldChar w:fldCharType="begin"/>
        </w:r>
        <w:r w:rsidR="008D24D0">
          <w:rPr>
            <w:noProof/>
            <w:webHidden/>
          </w:rPr>
          <w:instrText xml:space="preserve"> PAGEREF _Toc3730223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69E2B7DD" w14:textId="41AE0F03" w:rsidR="008D24D0" w:rsidRDefault="009E4325">
      <w:pPr>
        <w:pStyle w:val="TOC5"/>
        <w:tabs>
          <w:tab w:val="right" w:leader="dot" w:pos="9350"/>
        </w:tabs>
        <w:rPr>
          <w:rFonts w:asciiTheme="minorHAnsi" w:eastAsiaTheme="minorEastAsia" w:hAnsiTheme="minorHAnsi" w:cstheme="minorBidi"/>
          <w:noProof/>
          <w:sz w:val="22"/>
          <w:szCs w:val="22"/>
        </w:rPr>
      </w:pPr>
      <w:hyperlink w:anchor="_Toc3730224" w:history="1">
        <w:r w:rsidR="008D24D0" w:rsidRPr="00E568DF">
          <w:rPr>
            <w:rStyle w:val="Hyperlink"/>
            <w:noProof/>
          </w:rPr>
          <w:t>3.11.7.5.1 General</w:t>
        </w:r>
        <w:r w:rsidR="008D24D0">
          <w:rPr>
            <w:noProof/>
            <w:webHidden/>
          </w:rPr>
          <w:tab/>
        </w:r>
        <w:r w:rsidR="008D24D0">
          <w:rPr>
            <w:noProof/>
            <w:webHidden/>
          </w:rPr>
          <w:fldChar w:fldCharType="begin"/>
        </w:r>
        <w:r w:rsidR="008D24D0">
          <w:rPr>
            <w:noProof/>
            <w:webHidden/>
          </w:rPr>
          <w:instrText xml:space="preserve"> PAGEREF _Toc3730224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39B48B67" w14:textId="50BC9D5C" w:rsidR="008D24D0" w:rsidRDefault="009E4325">
      <w:pPr>
        <w:pStyle w:val="TOC5"/>
        <w:tabs>
          <w:tab w:val="right" w:leader="dot" w:pos="9350"/>
        </w:tabs>
        <w:rPr>
          <w:rFonts w:asciiTheme="minorHAnsi" w:eastAsiaTheme="minorEastAsia" w:hAnsiTheme="minorHAnsi" w:cstheme="minorBidi"/>
          <w:noProof/>
          <w:sz w:val="22"/>
          <w:szCs w:val="22"/>
        </w:rPr>
      </w:pPr>
      <w:hyperlink w:anchor="_Toc3730225" w:history="1">
        <w:r w:rsidR="008D24D0" w:rsidRPr="00E568DF">
          <w:rPr>
            <w:rStyle w:val="Hyperlink"/>
            <w:noProof/>
          </w:rPr>
          <w:t>3.11.7.5.2 sarifLog object</w:t>
        </w:r>
        <w:r w:rsidR="008D24D0">
          <w:rPr>
            <w:noProof/>
            <w:webHidden/>
          </w:rPr>
          <w:tab/>
        </w:r>
        <w:r w:rsidR="008D24D0">
          <w:rPr>
            <w:noProof/>
            <w:webHidden/>
          </w:rPr>
          <w:fldChar w:fldCharType="begin"/>
        </w:r>
        <w:r w:rsidR="008D24D0">
          <w:rPr>
            <w:noProof/>
            <w:webHidden/>
          </w:rPr>
          <w:instrText xml:space="preserve"> PAGEREF _Toc3730225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5E54BA65" w14:textId="41776538" w:rsidR="008D24D0" w:rsidRDefault="009E4325">
      <w:pPr>
        <w:pStyle w:val="TOC5"/>
        <w:tabs>
          <w:tab w:val="right" w:leader="dot" w:pos="9350"/>
        </w:tabs>
        <w:rPr>
          <w:rFonts w:asciiTheme="minorHAnsi" w:eastAsiaTheme="minorEastAsia" w:hAnsiTheme="minorHAnsi" w:cstheme="minorBidi"/>
          <w:noProof/>
          <w:sz w:val="22"/>
          <w:szCs w:val="22"/>
        </w:rPr>
      </w:pPr>
      <w:hyperlink w:anchor="_Toc3730226" w:history="1">
        <w:r w:rsidR="008D24D0" w:rsidRPr="00E568DF">
          <w:rPr>
            <w:rStyle w:val="Hyperlink"/>
            <w:noProof/>
          </w:rPr>
          <w:t>3.11.7.5.3 run object</w:t>
        </w:r>
        <w:r w:rsidR="008D24D0">
          <w:rPr>
            <w:noProof/>
            <w:webHidden/>
          </w:rPr>
          <w:tab/>
        </w:r>
        <w:r w:rsidR="008D24D0">
          <w:rPr>
            <w:noProof/>
            <w:webHidden/>
          </w:rPr>
          <w:fldChar w:fldCharType="begin"/>
        </w:r>
        <w:r w:rsidR="008D24D0">
          <w:rPr>
            <w:noProof/>
            <w:webHidden/>
          </w:rPr>
          <w:instrText xml:space="preserve"> PAGEREF _Toc3730226 \h </w:instrText>
        </w:r>
        <w:r w:rsidR="008D24D0">
          <w:rPr>
            <w:noProof/>
            <w:webHidden/>
          </w:rPr>
        </w:r>
        <w:r w:rsidR="008D24D0">
          <w:rPr>
            <w:noProof/>
            <w:webHidden/>
          </w:rPr>
          <w:fldChar w:fldCharType="separate"/>
        </w:r>
        <w:r w:rsidR="008D24D0">
          <w:rPr>
            <w:noProof/>
            <w:webHidden/>
          </w:rPr>
          <w:t>38</w:t>
        </w:r>
        <w:r w:rsidR="008D24D0">
          <w:rPr>
            <w:noProof/>
            <w:webHidden/>
          </w:rPr>
          <w:fldChar w:fldCharType="end"/>
        </w:r>
      </w:hyperlink>
    </w:p>
    <w:p w14:paraId="737F9592" w14:textId="437063F5" w:rsidR="008D24D0" w:rsidRDefault="009E4325">
      <w:pPr>
        <w:pStyle w:val="TOC5"/>
        <w:tabs>
          <w:tab w:val="right" w:leader="dot" w:pos="9350"/>
        </w:tabs>
        <w:rPr>
          <w:rFonts w:asciiTheme="minorHAnsi" w:eastAsiaTheme="minorEastAsia" w:hAnsiTheme="minorHAnsi" w:cstheme="minorBidi"/>
          <w:noProof/>
          <w:sz w:val="22"/>
          <w:szCs w:val="22"/>
        </w:rPr>
      </w:pPr>
      <w:hyperlink w:anchor="_Toc3730227" w:history="1">
        <w:r w:rsidR="008D24D0" w:rsidRPr="00E568DF">
          <w:rPr>
            <w:rStyle w:val="Hyperlink"/>
            <w:noProof/>
          </w:rPr>
          <w:t>3.11.7.5.4 tool object</w:t>
        </w:r>
        <w:r w:rsidR="008D24D0">
          <w:rPr>
            <w:noProof/>
            <w:webHidden/>
          </w:rPr>
          <w:tab/>
        </w:r>
        <w:r w:rsidR="008D24D0">
          <w:rPr>
            <w:noProof/>
            <w:webHidden/>
          </w:rPr>
          <w:fldChar w:fldCharType="begin"/>
        </w:r>
        <w:r w:rsidR="008D24D0">
          <w:rPr>
            <w:noProof/>
            <w:webHidden/>
          </w:rPr>
          <w:instrText xml:space="preserve"> PAGEREF _Toc3730227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0099FCED" w14:textId="60D30D58" w:rsidR="008D24D0" w:rsidRDefault="009E4325">
      <w:pPr>
        <w:pStyle w:val="TOC5"/>
        <w:tabs>
          <w:tab w:val="right" w:leader="dot" w:pos="9350"/>
        </w:tabs>
        <w:rPr>
          <w:rFonts w:asciiTheme="minorHAnsi" w:eastAsiaTheme="minorEastAsia" w:hAnsiTheme="minorHAnsi" w:cstheme="minorBidi"/>
          <w:noProof/>
          <w:sz w:val="22"/>
          <w:szCs w:val="22"/>
        </w:rPr>
      </w:pPr>
      <w:hyperlink w:anchor="_Toc3730228" w:history="1">
        <w:r w:rsidR="008D24D0" w:rsidRPr="00E568DF">
          <w:rPr>
            <w:rStyle w:val="Hyperlink"/>
            <w:noProof/>
          </w:rPr>
          <w:t>3.11.7.5.5 resources object</w:t>
        </w:r>
        <w:r w:rsidR="008D24D0">
          <w:rPr>
            <w:noProof/>
            <w:webHidden/>
          </w:rPr>
          <w:tab/>
        </w:r>
        <w:r w:rsidR="008D24D0">
          <w:rPr>
            <w:noProof/>
            <w:webHidden/>
          </w:rPr>
          <w:fldChar w:fldCharType="begin"/>
        </w:r>
        <w:r w:rsidR="008D24D0">
          <w:rPr>
            <w:noProof/>
            <w:webHidden/>
          </w:rPr>
          <w:instrText xml:space="preserve"> PAGEREF _Toc3730228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2E88BF61" w14:textId="21A6A79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29" w:history="1">
        <w:r w:rsidR="008D24D0" w:rsidRPr="00E568DF">
          <w:rPr>
            <w:rStyle w:val="Hyperlink"/>
            <w:noProof/>
          </w:rPr>
          <w:t>3.11.8 text property</w:t>
        </w:r>
        <w:r w:rsidR="008D24D0">
          <w:rPr>
            <w:noProof/>
            <w:webHidden/>
          </w:rPr>
          <w:tab/>
        </w:r>
        <w:r w:rsidR="008D24D0">
          <w:rPr>
            <w:noProof/>
            <w:webHidden/>
          </w:rPr>
          <w:fldChar w:fldCharType="begin"/>
        </w:r>
        <w:r w:rsidR="008D24D0">
          <w:rPr>
            <w:noProof/>
            <w:webHidden/>
          </w:rPr>
          <w:instrText xml:space="preserve"> PAGEREF _Toc3730229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4F22B751" w14:textId="6276AA6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30" w:history="1">
        <w:r w:rsidR="008D24D0" w:rsidRPr="00E568DF">
          <w:rPr>
            <w:rStyle w:val="Hyperlink"/>
            <w:noProof/>
          </w:rPr>
          <w:t>3.11.9 markdown property</w:t>
        </w:r>
        <w:r w:rsidR="008D24D0">
          <w:rPr>
            <w:noProof/>
            <w:webHidden/>
          </w:rPr>
          <w:tab/>
        </w:r>
        <w:r w:rsidR="008D24D0">
          <w:rPr>
            <w:noProof/>
            <w:webHidden/>
          </w:rPr>
          <w:fldChar w:fldCharType="begin"/>
        </w:r>
        <w:r w:rsidR="008D24D0">
          <w:rPr>
            <w:noProof/>
            <w:webHidden/>
          </w:rPr>
          <w:instrText xml:space="preserve"> PAGEREF _Toc3730230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01DF83EC" w14:textId="3620385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31" w:history="1">
        <w:r w:rsidR="008D24D0" w:rsidRPr="00E568DF">
          <w:rPr>
            <w:rStyle w:val="Hyperlink"/>
            <w:noProof/>
          </w:rPr>
          <w:t>3.11.10 messageId property</w:t>
        </w:r>
        <w:r w:rsidR="008D24D0">
          <w:rPr>
            <w:noProof/>
            <w:webHidden/>
          </w:rPr>
          <w:tab/>
        </w:r>
        <w:r w:rsidR="008D24D0">
          <w:rPr>
            <w:noProof/>
            <w:webHidden/>
          </w:rPr>
          <w:fldChar w:fldCharType="begin"/>
        </w:r>
        <w:r w:rsidR="008D24D0">
          <w:rPr>
            <w:noProof/>
            <w:webHidden/>
          </w:rPr>
          <w:instrText xml:space="preserve"> PAGEREF _Toc3730231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76D4964D" w14:textId="5A5BE24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32" w:history="1">
        <w:r w:rsidR="008D24D0" w:rsidRPr="00E568DF">
          <w:rPr>
            <w:rStyle w:val="Hyperlink"/>
            <w:noProof/>
          </w:rPr>
          <w:t>3.11.11 arguments property</w:t>
        </w:r>
        <w:r w:rsidR="008D24D0">
          <w:rPr>
            <w:noProof/>
            <w:webHidden/>
          </w:rPr>
          <w:tab/>
        </w:r>
        <w:r w:rsidR="008D24D0">
          <w:rPr>
            <w:noProof/>
            <w:webHidden/>
          </w:rPr>
          <w:fldChar w:fldCharType="begin"/>
        </w:r>
        <w:r w:rsidR="008D24D0">
          <w:rPr>
            <w:noProof/>
            <w:webHidden/>
          </w:rPr>
          <w:instrText xml:space="preserve"> PAGEREF _Toc3730232 \h </w:instrText>
        </w:r>
        <w:r w:rsidR="008D24D0">
          <w:rPr>
            <w:noProof/>
            <w:webHidden/>
          </w:rPr>
        </w:r>
        <w:r w:rsidR="008D24D0">
          <w:rPr>
            <w:noProof/>
            <w:webHidden/>
          </w:rPr>
          <w:fldChar w:fldCharType="separate"/>
        </w:r>
        <w:r w:rsidR="008D24D0">
          <w:rPr>
            <w:noProof/>
            <w:webHidden/>
          </w:rPr>
          <w:t>39</w:t>
        </w:r>
        <w:r w:rsidR="008D24D0">
          <w:rPr>
            <w:noProof/>
            <w:webHidden/>
          </w:rPr>
          <w:fldChar w:fldCharType="end"/>
        </w:r>
      </w:hyperlink>
    </w:p>
    <w:p w14:paraId="5496F033" w14:textId="4F9AB691"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33" w:history="1">
        <w:r w:rsidR="008D24D0" w:rsidRPr="00E568DF">
          <w:rPr>
            <w:rStyle w:val="Hyperlink"/>
            <w:noProof/>
          </w:rPr>
          <w:t>3.12 multiformatMessageString object</w:t>
        </w:r>
        <w:r w:rsidR="008D24D0">
          <w:rPr>
            <w:noProof/>
            <w:webHidden/>
          </w:rPr>
          <w:tab/>
        </w:r>
        <w:r w:rsidR="008D24D0">
          <w:rPr>
            <w:noProof/>
            <w:webHidden/>
          </w:rPr>
          <w:fldChar w:fldCharType="begin"/>
        </w:r>
        <w:r w:rsidR="008D24D0">
          <w:rPr>
            <w:noProof/>
            <w:webHidden/>
          </w:rPr>
          <w:instrText xml:space="preserve"> PAGEREF _Toc3730233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3D89B868" w14:textId="233FBC9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34" w:history="1">
        <w:r w:rsidR="008D24D0" w:rsidRPr="00E568DF">
          <w:rPr>
            <w:rStyle w:val="Hyperlink"/>
            <w:noProof/>
          </w:rPr>
          <w:t>3.12.1 General</w:t>
        </w:r>
        <w:r w:rsidR="008D24D0">
          <w:rPr>
            <w:noProof/>
            <w:webHidden/>
          </w:rPr>
          <w:tab/>
        </w:r>
        <w:r w:rsidR="008D24D0">
          <w:rPr>
            <w:noProof/>
            <w:webHidden/>
          </w:rPr>
          <w:fldChar w:fldCharType="begin"/>
        </w:r>
        <w:r w:rsidR="008D24D0">
          <w:rPr>
            <w:noProof/>
            <w:webHidden/>
          </w:rPr>
          <w:instrText xml:space="preserve"> PAGEREF _Toc3730234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67744C7D" w14:textId="6C008F4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35" w:history="1">
        <w:r w:rsidR="008D24D0" w:rsidRPr="00E568DF">
          <w:rPr>
            <w:rStyle w:val="Hyperlink"/>
            <w:noProof/>
          </w:rPr>
          <w:t>3.12.2 text property</w:t>
        </w:r>
        <w:r w:rsidR="008D24D0">
          <w:rPr>
            <w:noProof/>
            <w:webHidden/>
          </w:rPr>
          <w:tab/>
        </w:r>
        <w:r w:rsidR="008D24D0">
          <w:rPr>
            <w:noProof/>
            <w:webHidden/>
          </w:rPr>
          <w:fldChar w:fldCharType="begin"/>
        </w:r>
        <w:r w:rsidR="008D24D0">
          <w:rPr>
            <w:noProof/>
            <w:webHidden/>
          </w:rPr>
          <w:instrText xml:space="preserve"> PAGEREF _Toc3730235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73A74806" w14:textId="3B6DC76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36" w:history="1">
        <w:r w:rsidR="008D24D0" w:rsidRPr="00E568DF">
          <w:rPr>
            <w:rStyle w:val="Hyperlink"/>
            <w:noProof/>
          </w:rPr>
          <w:t>3.12.3 markdown property</w:t>
        </w:r>
        <w:r w:rsidR="008D24D0">
          <w:rPr>
            <w:noProof/>
            <w:webHidden/>
          </w:rPr>
          <w:tab/>
        </w:r>
        <w:r w:rsidR="008D24D0">
          <w:rPr>
            <w:noProof/>
            <w:webHidden/>
          </w:rPr>
          <w:fldChar w:fldCharType="begin"/>
        </w:r>
        <w:r w:rsidR="008D24D0">
          <w:rPr>
            <w:noProof/>
            <w:webHidden/>
          </w:rPr>
          <w:instrText xml:space="preserve"> PAGEREF _Toc3730236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73830E9B" w14:textId="5637AA68"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37" w:history="1">
        <w:r w:rsidR="008D24D0" w:rsidRPr="00E568DF">
          <w:rPr>
            <w:rStyle w:val="Hyperlink"/>
            <w:noProof/>
          </w:rPr>
          <w:t>3.13 sarifLog object</w:t>
        </w:r>
        <w:r w:rsidR="008D24D0">
          <w:rPr>
            <w:noProof/>
            <w:webHidden/>
          </w:rPr>
          <w:tab/>
        </w:r>
        <w:r w:rsidR="008D24D0">
          <w:rPr>
            <w:noProof/>
            <w:webHidden/>
          </w:rPr>
          <w:fldChar w:fldCharType="begin"/>
        </w:r>
        <w:r w:rsidR="008D24D0">
          <w:rPr>
            <w:noProof/>
            <w:webHidden/>
          </w:rPr>
          <w:instrText xml:space="preserve"> PAGEREF _Toc3730237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05D4370A" w14:textId="7DAFCE6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38" w:history="1">
        <w:r w:rsidR="008D24D0" w:rsidRPr="00E568DF">
          <w:rPr>
            <w:rStyle w:val="Hyperlink"/>
            <w:noProof/>
          </w:rPr>
          <w:t>3.13.1 General</w:t>
        </w:r>
        <w:r w:rsidR="008D24D0">
          <w:rPr>
            <w:noProof/>
            <w:webHidden/>
          </w:rPr>
          <w:tab/>
        </w:r>
        <w:r w:rsidR="008D24D0">
          <w:rPr>
            <w:noProof/>
            <w:webHidden/>
          </w:rPr>
          <w:fldChar w:fldCharType="begin"/>
        </w:r>
        <w:r w:rsidR="008D24D0">
          <w:rPr>
            <w:noProof/>
            <w:webHidden/>
          </w:rPr>
          <w:instrText xml:space="preserve"> PAGEREF _Toc3730238 \h </w:instrText>
        </w:r>
        <w:r w:rsidR="008D24D0">
          <w:rPr>
            <w:noProof/>
            <w:webHidden/>
          </w:rPr>
        </w:r>
        <w:r w:rsidR="008D24D0">
          <w:rPr>
            <w:noProof/>
            <w:webHidden/>
          </w:rPr>
          <w:fldChar w:fldCharType="separate"/>
        </w:r>
        <w:r w:rsidR="008D24D0">
          <w:rPr>
            <w:noProof/>
            <w:webHidden/>
          </w:rPr>
          <w:t>40</w:t>
        </w:r>
        <w:r w:rsidR="008D24D0">
          <w:rPr>
            <w:noProof/>
            <w:webHidden/>
          </w:rPr>
          <w:fldChar w:fldCharType="end"/>
        </w:r>
      </w:hyperlink>
    </w:p>
    <w:p w14:paraId="39502F4F" w14:textId="758C9E8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39" w:history="1">
        <w:r w:rsidR="008D24D0" w:rsidRPr="00E568DF">
          <w:rPr>
            <w:rStyle w:val="Hyperlink"/>
            <w:noProof/>
          </w:rPr>
          <w:t>3.13.2 version property</w:t>
        </w:r>
        <w:r w:rsidR="008D24D0">
          <w:rPr>
            <w:noProof/>
            <w:webHidden/>
          </w:rPr>
          <w:tab/>
        </w:r>
        <w:r w:rsidR="008D24D0">
          <w:rPr>
            <w:noProof/>
            <w:webHidden/>
          </w:rPr>
          <w:fldChar w:fldCharType="begin"/>
        </w:r>
        <w:r w:rsidR="008D24D0">
          <w:rPr>
            <w:noProof/>
            <w:webHidden/>
          </w:rPr>
          <w:instrText xml:space="preserve"> PAGEREF _Toc3730239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5433B7C6" w14:textId="729B0EF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40" w:history="1">
        <w:r w:rsidR="008D24D0" w:rsidRPr="00E568DF">
          <w:rPr>
            <w:rStyle w:val="Hyperlink"/>
            <w:noProof/>
          </w:rPr>
          <w:t>3.13.3 $schema property</w:t>
        </w:r>
        <w:r w:rsidR="008D24D0">
          <w:rPr>
            <w:noProof/>
            <w:webHidden/>
          </w:rPr>
          <w:tab/>
        </w:r>
        <w:r w:rsidR="008D24D0">
          <w:rPr>
            <w:noProof/>
            <w:webHidden/>
          </w:rPr>
          <w:fldChar w:fldCharType="begin"/>
        </w:r>
        <w:r w:rsidR="008D24D0">
          <w:rPr>
            <w:noProof/>
            <w:webHidden/>
          </w:rPr>
          <w:instrText xml:space="preserve"> PAGEREF _Toc3730240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5F1E0B1B" w14:textId="63FD851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41" w:history="1">
        <w:r w:rsidR="008D24D0" w:rsidRPr="00E568DF">
          <w:rPr>
            <w:rStyle w:val="Hyperlink"/>
            <w:noProof/>
          </w:rPr>
          <w:t>3.13.4 runs property</w:t>
        </w:r>
        <w:r w:rsidR="008D24D0">
          <w:rPr>
            <w:noProof/>
            <w:webHidden/>
          </w:rPr>
          <w:tab/>
        </w:r>
        <w:r w:rsidR="008D24D0">
          <w:rPr>
            <w:noProof/>
            <w:webHidden/>
          </w:rPr>
          <w:fldChar w:fldCharType="begin"/>
        </w:r>
        <w:r w:rsidR="008D24D0">
          <w:rPr>
            <w:noProof/>
            <w:webHidden/>
          </w:rPr>
          <w:instrText xml:space="preserve"> PAGEREF _Toc3730241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1E9D0565" w14:textId="38EA62B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42" w:history="1">
        <w:r w:rsidR="008D24D0" w:rsidRPr="00E568DF">
          <w:rPr>
            <w:rStyle w:val="Hyperlink"/>
            <w:noProof/>
          </w:rPr>
          <w:t>3.13.5 inlineExternalProperties property</w:t>
        </w:r>
        <w:r w:rsidR="008D24D0">
          <w:rPr>
            <w:noProof/>
            <w:webHidden/>
          </w:rPr>
          <w:tab/>
        </w:r>
        <w:r w:rsidR="008D24D0">
          <w:rPr>
            <w:noProof/>
            <w:webHidden/>
          </w:rPr>
          <w:fldChar w:fldCharType="begin"/>
        </w:r>
        <w:r w:rsidR="008D24D0">
          <w:rPr>
            <w:noProof/>
            <w:webHidden/>
          </w:rPr>
          <w:instrText xml:space="preserve"> PAGEREF _Toc3730242 \h </w:instrText>
        </w:r>
        <w:r w:rsidR="008D24D0">
          <w:rPr>
            <w:noProof/>
            <w:webHidden/>
          </w:rPr>
        </w:r>
        <w:r w:rsidR="008D24D0">
          <w:rPr>
            <w:noProof/>
            <w:webHidden/>
          </w:rPr>
          <w:fldChar w:fldCharType="separate"/>
        </w:r>
        <w:r w:rsidR="008D24D0">
          <w:rPr>
            <w:noProof/>
            <w:webHidden/>
          </w:rPr>
          <w:t>41</w:t>
        </w:r>
        <w:r w:rsidR="008D24D0">
          <w:rPr>
            <w:noProof/>
            <w:webHidden/>
          </w:rPr>
          <w:fldChar w:fldCharType="end"/>
        </w:r>
      </w:hyperlink>
    </w:p>
    <w:p w14:paraId="08E4AD77" w14:textId="5540975F"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43" w:history="1">
        <w:r w:rsidR="008D24D0" w:rsidRPr="00E568DF">
          <w:rPr>
            <w:rStyle w:val="Hyperlink"/>
            <w:noProof/>
          </w:rPr>
          <w:t>3.14 run object</w:t>
        </w:r>
        <w:r w:rsidR="008D24D0">
          <w:rPr>
            <w:noProof/>
            <w:webHidden/>
          </w:rPr>
          <w:tab/>
        </w:r>
        <w:r w:rsidR="008D24D0">
          <w:rPr>
            <w:noProof/>
            <w:webHidden/>
          </w:rPr>
          <w:fldChar w:fldCharType="begin"/>
        </w:r>
        <w:r w:rsidR="008D24D0">
          <w:rPr>
            <w:noProof/>
            <w:webHidden/>
          </w:rPr>
          <w:instrText xml:space="preserve"> PAGEREF _Toc3730243 \h </w:instrText>
        </w:r>
        <w:r w:rsidR="008D24D0">
          <w:rPr>
            <w:noProof/>
            <w:webHidden/>
          </w:rPr>
        </w:r>
        <w:r w:rsidR="008D24D0">
          <w:rPr>
            <w:noProof/>
            <w:webHidden/>
          </w:rPr>
          <w:fldChar w:fldCharType="separate"/>
        </w:r>
        <w:r w:rsidR="008D24D0">
          <w:rPr>
            <w:noProof/>
            <w:webHidden/>
          </w:rPr>
          <w:t>42</w:t>
        </w:r>
        <w:r w:rsidR="008D24D0">
          <w:rPr>
            <w:noProof/>
            <w:webHidden/>
          </w:rPr>
          <w:fldChar w:fldCharType="end"/>
        </w:r>
      </w:hyperlink>
    </w:p>
    <w:p w14:paraId="47DF636E" w14:textId="3CF3DFF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44" w:history="1">
        <w:r w:rsidR="008D24D0" w:rsidRPr="00E568DF">
          <w:rPr>
            <w:rStyle w:val="Hyperlink"/>
            <w:noProof/>
          </w:rPr>
          <w:t>3.14.1 General</w:t>
        </w:r>
        <w:r w:rsidR="008D24D0">
          <w:rPr>
            <w:noProof/>
            <w:webHidden/>
          </w:rPr>
          <w:tab/>
        </w:r>
        <w:r w:rsidR="008D24D0">
          <w:rPr>
            <w:noProof/>
            <w:webHidden/>
          </w:rPr>
          <w:fldChar w:fldCharType="begin"/>
        </w:r>
        <w:r w:rsidR="008D24D0">
          <w:rPr>
            <w:noProof/>
            <w:webHidden/>
          </w:rPr>
          <w:instrText xml:space="preserve"> PAGEREF _Toc3730244 \h </w:instrText>
        </w:r>
        <w:r w:rsidR="008D24D0">
          <w:rPr>
            <w:noProof/>
            <w:webHidden/>
          </w:rPr>
        </w:r>
        <w:r w:rsidR="008D24D0">
          <w:rPr>
            <w:noProof/>
            <w:webHidden/>
          </w:rPr>
          <w:fldChar w:fldCharType="separate"/>
        </w:r>
        <w:r w:rsidR="008D24D0">
          <w:rPr>
            <w:noProof/>
            <w:webHidden/>
          </w:rPr>
          <w:t>42</w:t>
        </w:r>
        <w:r w:rsidR="008D24D0">
          <w:rPr>
            <w:noProof/>
            <w:webHidden/>
          </w:rPr>
          <w:fldChar w:fldCharType="end"/>
        </w:r>
      </w:hyperlink>
    </w:p>
    <w:p w14:paraId="5FF64B73" w14:textId="27160BE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45" w:history="1">
        <w:r w:rsidR="008D24D0" w:rsidRPr="00E568DF">
          <w:rPr>
            <w:rStyle w:val="Hyperlink"/>
            <w:noProof/>
          </w:rPr>
          <w:t>3.14.2 externalPropertyFileReferences property</w:t>
        </w:r>
        <w:r w:rsidR="008D24D0">
          <w:rPr>
            <w:noProof/>
            <w:webHidden/>
          </w:rPr>
          <w:tab/>
        </w:r>
        <w:r w:rsidR="008D24D0">
          <w:rPr>
            <w:noProof/>
            <w:webHidden/>
          </w:rPr>
          <w:fldChar w:fldCharType="begin"/>
        </w:r>
        <w:r w:rsidR="008D24D0">
          <w:rPr>
            <w:noProof/>
            <w:webHidden/>
          </w:rPr>
          <w:instrText xml:space="preserve"> PAGEREF _Toc3730245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06B9687A" w14:textId="76C1106E"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46" w:history="1">
        <w:r w:rsidR="008D24D0" w:rsidRPr="00E568DF">
          <w:rPr>
            <w:rStyle w:val="Hyperlink"/>
            <w:noProof/>
          </w:rPr>
          <w:t>3.14.2.1 Rationale</w:t>
        </w:r>
        <w:r w:rsidR="008D24D0">
          <w:rPr>
            <w:noProof/>
            <w:webHidden/>
          </w:rPr>
          <w:tab/>
        </w:r>
        <w:r w:rsidR="008D24D0">
          <w:rPr>
            <w:noProof/>
            <w:webHidden/>
          </w:rPr>
          <w:fldChar w:fldCharType="begin"/>
        </w:r>
        <w:r w:rsidR="008D24D0">
          <w:rPr>
            <w:noProof/>
            <w:webHidden/>
          </w:rPr>
          <w:instrText xml:space="preserve"> PAGEREF _Toc3730246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11E9C0CD" w14:textId="1D4C44C6" w:rsidR="008D24D0" w:rsidRDefault="009E4325">
      <w:pPr>
        <w:pStyle w:val="TOC4"/>
        <w:tabs>
          <w:tab w:val="right" w:leader="dot" w:pos="9350"/>
        </w:tabs>
        <w:rPr>
          <w:rFonts w:asciiTheme="minorHAnsi" w:eastAsiaTheme="minorEastAsia" w:hAnsiTheme="minorHAnsi" w:cstheme="minorBidi"/>
          <w:noProof/>
          <w:sz w:val="22"/>
          <w:szCs w:val="22"/>
        </w:rPr>
      </w:pPr>
      <w:hyperlink w:anchor="_Toc3730247" w:history="1">
        <w:r w:rsidR="008D24D0" w:rsidRPr="00E568DF">
          <w:rPr>
            <w:rStyle w:val="Hyperlink"/>
            <w:noProof/>
          </w:rPr>
          <w:t>3.14.2.2 Property definition</w:t>
        </w:r>
        <w:r w:rsidR="008D24D0">
          <w:rPr>
            <w:noProof/>
            <w:webHidden/>
          </w:rPr>
          <w:tab/>
        </w:r>
        <w:r w:rsidR="008D24D0">
          <w:rPr>
            <w:noProof/>
            <w:webHidden/>
          </w:rPr>
          <w:fldChar w:fldCharType="begin"/>
        </w:r>
        <w:r w:rsidR="008D24D0">
          <w:rPr>
            <w:noProof/>
            <w:webHidden/>
          </w:rPr>
          <w:instrText xml:space="preserve"> PAGEREF _Toc3730247 \h </w:instrText>
        </w:r>
        <w:r w:rsidR="008D24D0">
          <w:rPr>
            <w:noProof/>
            <w:webHidden/>
          </w:rPr>
        </w:r>
        <w:r w:rsidR="008D24D0">
          <w:rPr>
            <w:noProof/>
            <w:webHidden/>
          </w:rPr>
          <w:fldChar w:fldCharType="separate"/>
        </w:r>
        <w:r w:rsidR="008D24D0">
          <w:rPr>
            <w:noProof/>
            <w:webHidden/>
          </w:rPr>
          <w:t>43</w:t>
        </w:r>
        <w:r w:rsidR="008D24D0">
          <w:rPr>
            <w:noProof/>
            <w:webHidden/>
          </w:rPr>
          <w:fldChar w:fldCharType="end"/>
        </w:r>
      </w:hyperlink>
    </w:p>
    <w:p w14:paraId="4F963FF4" w14:textId="15BB956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48" w:history="1">
        <w:r w:rsidR="008D24D0" w:rsidRPr="00E568DF">
          <w:rPr>
            <w:rStyle w:val="Hyperlink"/>
            <w:noProof/>
          </w:rPr>
          <w:t>3.14.3 automationDetails property</w:t>
        </w:r>
        <w:r w:rsidR="008D24D0">
          <w:rPr>
            <w:noProof/>
            <w:webHidden/>
          </w:rPr>
          <w:tab/>
        </w:r>
        <w:r w:rsidR="008D24D0">
          <w:rPr>
            <w:noProof/>
            <w:webHidden/>
          </w:rPr>
          <w:fldChar w:fldCharType="begin"/>
        </w:r>
        <w:r w:rsidR="008D24D0">
          <w:rPr>
            <w:noProof/>
            <w:webHidden/>
          </w:rPr>
          <w:instrText xml:space="preserve"> PAGEREF _Toc3730248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5220586B" w14:textId="725935A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49" w:history="1">
        <w:r w:rsidR="008D24D0" w:rsidRPr="00E568DF">
          <w:rPr>
            <w:rStyle w:val="Hyperlink"/>
            <w:noProof/>
          </w:rPr>
          <w:t>3.14.4 aggregateIds property</w:t>
        </w:r>
        <w:r w:rsidR="008D24D0">
          <w:rPr>
            <w:noProof/>
            <w:webHidden/>
          </w:rPr>
          <w:tab/>
        </w:r>
        <w:r w:rsidR="008D24D0">
          <w:rPr>
            <w:noProof/>
            <w:webHidden/>
          </w:rPr>
          <w:fldChar w:fldCharType="begin"/>
        </w:r>
        <w:r w:rsidR="008D24D0">
          <w:rPr>
            <w:noProof/>
            <w:webHidden/>
          </w:rPr>
          <w:instrText xml:space="preserve"> PAGEREF _Toc3730249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3DECE679" w14:textId="6A9192A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0" w:history="1">
        <w:r w:rsidR="008D24D0" w:rsidRPr="00E568DF">
          <w:rPr>
            <w:rStyle w:val="Hyperlink"/>
            <w:noProof/>
          </w:rPr>
          <w:t>3.14.5 baselineGuid property</w:t>
        </w:r>
        <w:r w:rsidR="008D24D0">
          <w:rPr>
            <w:noProof/>
            <w:webHidden/>
          </w:rPr>
          <w:tab/>
        </w:r>
        <w:r w:rsidR="008D24D0">
          <w:rPr>
            <w:noProof/>
            <w:webHidden/>
          </w:rPr>
          <w:fldChar w:fldCharType="begin"/>
        </w:r>
        <w:r w:rsidR="008D24D0">
          <w:rPr>
            <w:noProof/>
            <w:webHidden/>
          </w:rPr>
          <w:instrText xml:space="preserve"> PAGEREF _Toc3730250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4452957C" w14:textId="4BCE72C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1" w:history="1">
        <w:r w:rsidR="008D24D0" w:rsidRPr="00E568DF">
          <w:rPr>
            <w:rStyle w:val="Hyperlink"/>
            <w:noProof/>
          </w:rPr>
          <w:t>3.14.6 tool property</w:t>
        </w:r>
        <w:r w:rsidR="008D24D0">
          <w:rPr>
            <w:noProof/>
            <w:webHidden/>
          </w:rPr>
          <w:tab/>
        </w:r>
        <w:r w:rsidR="008D24D0">
          <w:rPr>
            <w:noProof/>
            <w:webHidden/>
          </w:rPr>
          <w:fldChar w:fldCharType="begin"/>
        </w:r>
        <w:r w:rsidR="008D24D0">
          <w:rPr>
            <w:noProof/>
            <w:webHidden/>
          </w:rPr>
          <w:instrText xml:space="preserve"> PAGEREF _Toc3730251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2F3D949C" w14:textId="5340417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2" w:history="1">
        <w:r w:rsidR="008D24D0" w:rsidRPr="00E568DF">
          <w:rPr>
            <w:rStyle w:val="Hyperlink"/>
            <w:noProof/>
          </w:rPr>
          <w:t>3.14.7 invocations property</w:t>
        </w:r>
        <w:r w:rsidR="008D24D0">
          <w:rPr>
            <w:noProof/>
            <w:webHidden/>
          </w:rPr>
          <w:tab/>
        </w:r>
        <w:r w:rsidR="008D24D0">
          <w:rPr>
            <w:noProof/>
            <w:webHidden/>
          </w:rPr>
          <w:fldChar w:fldCharType="begin"/>
        </w:r>
        <w:r w:rsidR="008D24D0">
          <w:rPr>
            <w:noProof/>
            <w:webHidden/>
          </w:rPr>
          <w:instrText xml:space="preserve"> PAGEREF _Toc3730252 \h </w:instrText>
        </w:r>
        <w:r w:rsidR="008D24D0">
          <w:rPr>
            <w:noProof/>
            <w:webHidden/>
          </w:rPr>
        </w:r>
        <w:r w:rsidR="008D24D0">
          <w:rPr>
            <w:noProof/>
            <w:webHidden/>
          </w:rPr>
          <w:fldChar w:fldCharType="separate"/>
        </w:r>
        <w:r w:rsidR="008D24D0">
          <w:rPr>
            <w:noProof/>
            <w:webHidden/>
          </w:rPr>
          <w:t>46</w:t>
        </w:r>
        <w:r w:rsidR="008D24D0">
          <w:rPr>
            <w:noProof/>
            <w:webHidden/>
          </w:rPr>
          <w:fldChar w:fldCharType="end"/>
        </w:r>
      </w:hyperlink>
    </w:p>
    <w:p w14:paraId="687AE0FD" w14:textId="2141DD4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3" w:history="1">
        <w:r w:rsidR="008D24D0" w:rsidRPr="00E568DF">
          <w:rPr>
            <w:rStyle w:val="Hyperlink"/>
            <w:noProof/>
          </w:rPr>
          <w:t>3.14.8 conversion property</w:t>
        </w:r>
        <w:r w:rsidR="008D24D0">
          <w:rPr>
            <w:noProof/>
            <w:webHidden/>
          </w:rPr>
          <w:tab/>
        </w:r>
        <w:r w:rsidR="008D24D0">
          <w:rPr>
            <w:noProof/>
            <w:webHidden/>
          </w:rPr>
          <w:fldChar w:fldCharType="begin"/>
        </w:r>
        <w:r w:rsidR="008D24D0">
          <w:rPr>
            <w:noProof/>
            <w:webHidden/>
          </w:rPr>
          <w:instrText xml:space="preserve"> PAGEREF _Toc3730253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4D162C37" w14:textId="7E7DD72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4" w:history="1">
        <w:r w:rsidR="008D24D0" w:rsidRPr="00E568DF">
          <w:rPr>
            <w:rStyle w:val="Hyperlink"/>
            <w:noProof/>
          </w:rPr>
          <w:t>3.14.9 versionControlProvenance property</w:t>
        </w:r>
        <w:r w:rsidR="008D24D0">
          <w:rPr>
            <w:noProof/>
            <w:webHidden/>
          </w:rPr>
          <w:tab/>
        </w:r>
        <w:r w:rsidR="008D24D0">
          <w:rPr>
            <w:noProof/>
            <w:webHidden/>
          </w:rPr>
          <w:fldChar w:fldCharType="begin"/>
        </w:r>
        <w:r w:rsidR="008D24D0">
          <w:rPr>
            <w:noProof/>
            <w:webHidden/>
          </w:rPr>
          <w:instrText xml:space="preserve"> PAGEREF _Toc3730254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66AB1FCE" w14:textId="0EF13A5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5" w:history="1">
        <w:r w:rsidR="008D24D0" w:rsidRPr="00E568DF">
          <w:rPr>
            <w:rStyle w:val="Hyperlink"/>
            <w:noProof/>
          </w:rPr>
          <w:t>3.14.10 originalUriBaseIds property</w:t>
        </w:r>
        <w:r w:rsidR="008D24D0">
          <w:rPr>
            <w:noProof/>
            <w:webHidden/>
          </w:rPr>
          <w:tab/>
        </w:r>
        <w:r w:rsidR="008D24D0">
          <w:rPr>
            <w:noProof/>
            <w:webHidden/>
          </w:rPr>
          <w:fldChar w:fldCharType="begin"/>
        </w:r>
        <w:r w:rsidR="008D24D0">
          <w:rPr>
            <w:noProof/>
            <w:webHidden/>
          </w:rPr>
          <w:instrText xml:space="preserve"> PAGEREF _Toc3730255 \h </w:instrText>
        </w:r>
        <w:r w:rsidR="008D24D0">
          <w:rPr>
            <w:noProof/>
            <w:webHidden/>
          </w:rPr>
        </w:r>
        <w:r w:rsidR="008D24D0">
          <w:rPr>
            <w:noProof/>
            <w:webHidden/>
          </w:rPr>
          <w:fldChar w:fldCharType="separate"/>
        </w:r>
        <w:r w:rsidR="008D24D0">
          <w:rPr>
            <w:noProof/>
            <w:webHidden/>
          </w:rPr>
          <w:t>47</w:t>
        </w:r>
        <w:r w:rsidR="008D24D0">
          <w:rPr>
            <w:noProof/>
            <w:webHidden/>
          </w:rPr>
          <w:fldChar w:fldCharType="end"/>
        </w:r>
      </w:hyperlink>
    </w:p>
    <w:p w14:paraId="4DF01C45" w14:textId="5432D82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6" w:history="1">
        <w:r w:rsidR="008D24D0" w:rsidRPr="00E568DF">
          <w:rPr>
            <w:rStyle w:val="Hyperlink"/>
            <w:noProof/>
          </w:rPr>
          <w:t>3.14.11 artifacts property</w:t>
        </w:r>
        <w:r w:rsidR="008D24D0">
          <w:rPr>
            <w:noProof/>
            <w:webHidden/>
          </w:rPr>
          <w:tab/>
        </w:r>
        <w:r w:rsidR="008D24D0">
          <w:rPr>
            <w:noProof/>
            <w:webHidden/>
          </w:rPr>
          <w:fldChar w:fldCharType="begin"/>
        </w:r>
        <w:r w:rsidR="008D24D0">
          <w:rPr>
            <w:noProof/>
            <w:webHidden/>
          </w:rPr>
          <w:instrText xml:space="preserve"> PAGEREF _Toc3730256 \h </w:instrText>
        </w:r>
        <w:r w:rsidR="008D24D0">
          <w:rPr>
            <w:noProof/>
            <w:webHidden/>
          </w:rPr>
        </w:r>
        <w:r w:rsidR="008D24D0">
          <w:rPr>
            <w:noProof/>
            <w:webHidden/>
          </w:rPr>
          <w:fldChar w:fldCharType="separate"/>
        </w:r>
        <w:r w:rsidR="008D24D0">
          <w:rPr>
            <w:noProof/>
            <w:webHidden/>
          </w:rPr>
          <w:t>49</w:t>
        </w:r>
        <w:r w:rsidR="008D24D0">
          <w:rPr>
            <w:noProof/>
            <w:webHidden/>
          </w:rPr>
          <w:fldChar w:fldCharType="end"/>
        </w:r>
      </w:hyperlink>
    </w:p>
    <w:p w14:paraId="0F795544" w14:textId="469C814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7" w:history="1">
        <w:r w:rsidR="008D24D0" w:rsidRPr="00E568DF">
          <w:rPr>
            <w:rStyle w:val="Hyperlink"/>
            <w:noProof/>
          </w:rPr>
          <w:t>3.14.12 logicalLocations property</w:t>
        </w:r>
        <w:r w:rsidR="008D24D0">
          <w:rPr>
            <w:noProof/>
            <w:webHidden/>
          </w:rPr>
          <w:tab/>
        </w:r>
        <w:r w:rsidR="008D24D0">
          <w:rPr>
            <w:noProof/>
            <w:webHidden/>
          </w:rPr>
          <w:fldChar w:fldCharType="begin"/>
        </w:r>
        <w:r w:rsidR="008D24D0">
          <w:rPr>
            <w:noProof/>
            <w:webHidden/>
          </w:rPr>
          <w:instrText xml:space="preserve"> PAGEREF _Toc3730257 \h </w:instrText>
        </w:r>
        <w:r w:rsidR="008D24D0">
          <w:rPr>
            <w:noProof/>
            <w:webHidden/>
          </w:rPr>
        </w:r>
        <w:r w:rsidR="008D24D0">
          <w:rPr>
            <w:noProof/>
            <w:webHidden/>
          </w:rPr>
          <w:fldChar w:fldCharType="separate"/>
        </w:r>
        <w:r w:rsidR="008D24D0">
          <w:rPr>
            <w:noProof/>
            <w:webHidden/>
          </w:rPr>
          <w:t>49</w:t>
        </w:r>
        <w:r w:rsidR="008D24D0">
          <w:rPr>
            <w:noProof/>
            <w:webHidden/>
          </w:rPr>
          <w:fldChar w:fldCharType="end"/>
        </w:r>
      </w:hyperlink>
    </w:p>
    <w:p w14:paraId="3CC8CF25" w14:textId="1F1FF52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8" w:history="1">
        <w:r w:rsidR="008D24D0" w:rsidRPr="00E568DF">
          <w:rPr>
            <w:rStyle w:val="Hyperlink"/>
            <w:noProof/>
          </w:rPr>
          <w:t>3.14.13 threadFlowLocations property</w:t>
        </w:r>
        <w:r w:rsidR="008D24D0">
          <w:rPr>
            <w:noProof/>
            <w:webHidden/>
          </w:rPr>
          <w:tab/>
        </w:r>
        <w:r w:rsidR="008D24D0">
          <w:rPr>
            <w:noProof/>
            <w:webHidden/>
          </w:rPr>
          <w:fldChar w:fldCharType="begin"/>
        </w:r>
        <w:r w:rsidR="008D24D0">
          <w:rPr>
            <w:noProof/>
            <w:webHidden/>
          </w:rPr>
          <w:instrText xml:space="preserve"> PAGEREF _Toc3730258 \h </w:instrText>
        </w:r>
        <w:r w:rsidR="008D24D0">
          <w:rPr>
            <w:noProof/>
            <w:webHidden/>
          </w:rPr>
        </w:r>
        <w:r w:rsidR="008D24D0">
          <w:rPr>
            <w:noProof/>
            <w:webHidden/>
          </w:rPr>
          <w:fldChar w:fldCharType="separate"/>
        </w:r>
        <w:r w:rsidR="008D24D0">
          <w:rPr>
            <w:noProof/>
            <w:webHidden/>
          </w:rPr>
          <w:t>50</w:t>
        </w:r>
        <w:r w:rsidR="008D24D0">
          <w:rPr>
            <w:noProof/>
            <w:webHidden/>
          </w:rPr>
          <w:fldChar w:fldCharType="end"/>
        </w:r>
      </w:hyperlink>
    </w:p>
    <w:p w14:paraId="7EBF962E" w14:textId="5723D09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59" w:history="1">
        <w:r w:rsidR="008D24D0" w:rsidRPr="00E568DF">
          <w:rPr>
            <w:rStyle w:val="Hyperlink"/>
            <w:noProof/>
          </w:rPr>
          <w:t>3.14.14 graphs property</w:t>
        </w:r>
        <w:r w:rsidR="008D24D0">
          <w:rPr>
            <w:noProof/>
            <w:webHidden/>
          </w:rPr>
          <w:tab/>
        </w:r>
        <w:r w:rsidR="008D24D0">
          <w:rPr>
            <w:noProof/>
            <w:webHidden/>
          </w:rPr>
          <w:fldChar w:fldCharType="begin"/>
        </w:r>
        <w:r w:rsidR="008D24D0">
          <w:rPr>
            <w:noProof/>
            <w:webHidden/>
          </w:rPr>
          <w:instrText xml:space="preserve"> PAGEREF _Toc3730259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16F15774" w14:textId="3E5DDE0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60" w:history="1">
        <w:r w:rsidR="008D24D0" w:rsidRPr="00E568DF">
          <w:rPr>
            <w:rStyle w:val="Hyperlink"/>
            <w:noProof/>
          </w:rPr>
          <w:t>3.14.15 results property</w:t>
        </w:r>
        <w:r w:rsidR="008D24D0">
          <w:rPr>
            <w:noProof/>
            <w:webHidden/>
          </w:rPr>
          <w:tab/>
        </w:r>
        <w:r w:rsidR="008D24D0">
          <w:rPr>
            <w:noProof/>
            <w:webHidden/>
          </w:rPr>
          <w:fldChar w:fldCharType="begin"/>
        </w:r>
        <w:r w:rsidR="008D24D0">
          <w:rPr>
            <w:noProof/>
            <w:webHidden/>
          </w:rPr>
          <w:instrText xml:space="preserve"> PAGEREF _Toc3730260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3B4B09E" w14:textId="30DB6E3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61" w:history="1">
        <w:r w:rsidR="008D24D0" w:rsidRPr="00E568DF">
          <w:rPr>
            <w:rStyle w:val="Hyperlink"/>
            <w:noProof/>
          </w:rPr>
          <w:t>3.14.16 resources property</w:t>
        </w:r>
        <w:r w:rsidR="008D24D0">
          <w:rPr>
            <w:noProof/>
            <w:webHidden/>
          </w:rPr>
          <w:tab/>
        </w:r>
        <w:r w:rsidR="008D24D0">
          <w:rPr>
            <w:noProof/>
            <w:webHidden/>
          </w:rPr>
          <w:fldChar w:fldCharType="begin"/>
        </w:r>
        <w:r w:rsidR="008D24D0">
          <w:rPr>
            <w:noProof/>
            <w:webHidden/>
          </w:rPr>
          <w:instrText xml:space="preserve"> PAGEREF _Toc3730261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05E86F13" w14:textId="6F9F61D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62" w:history="1">
        <w:r w:rsidR="008D24D0" w:rsidRPr="00E568DF">
          <w:rPr>
            <w:rStyle w:val="Hyperlink"/>
            <w:noProof/>
          </w:rPr>
          <w:t>3.14.17 defaultEncoding property</w:t>
        </w:r>
        <w:r w:rsidR="008D24D0">
          <w:rPr>
            <w:noProof/>
            <w:webHidden/>
          </w:rPr>
          <w:tab/>
        </w:r>
        <w:r w:rsidR="008D24D0">
          <w:rPr>
            <w:noProof/>
            <w:webHidden/>
          </w:rPr>
          <w:fldChar w:fldCharType="begin"/>
        </w:r>
        <w:r w:rsidR="008D24D0">
          <w:rPr>
            <w:noProof/>
            <w:webHidden/>
          </w:rPr>
          <w:instrText xml:space="preserve"> PAGEREF _Toc3730262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0F9DEEE" w14:textId="2374E56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63" w:history="1">
        <w:r w:rsidR="008D24D0" w:rsidRPr="00E568DF">
          <w:rPr>
            <w:rStyle w:val="Hyperlink"/>
            <w:noProof/>
          </w:rPr>
          <w:t>3.14.18 defaultSourceLanguage property</w:t>
        </w:r>
        <w:r w:rsidR="008D24D0">
          <w:rPr>
            <w:noProof/>
            <w:webHidden/>
          </w:rPr>
          <w:tab/>
        </w:r>
        <w:r w:rsidR="008D24D0">
          <w:rPr>
            <w:noProof/>
            <w:webHidden/>
          </w:rPr>
          <w:fldChar w:fldCharType="begin"/>
        </w:r>
        <w:r w:rsidR="008D24D0">
          <w:rPr>
            <w:noProof/>
            <w:webHidden/>
          </w:rPr>
          <w:instrText xml:space="preserve"> PAGEREF _Toc3730263 \h </w:instrText>
        </w:r>
        <w:r w:rsidR="008D24D0">
          <w:rPr>
            <w:noProof/>
            <w:webHidden/>
          </w:rPr>
        </w:r>
        <w:r w:rsidR="008D24D0">
          <w:rPr>
            <w:noProof/>
            <w:webHidden/>
          </w:rPr>
          <w:fldChar w:fldCharType="separate"/>
        </w:r>
        <w:r w:rsidR="008D24D0">
          <w:rPr>
            <w:noProof/>
            <w:webHidden/>
          </w:rPr>
          <w:t>51</w:t>
        </w:r>
        <w:r w:rsidR="008D24D0">
          <w:rPr>
            <w:noProof/>
            <w:webHidden/>
          </w:rPr>
          <w:fldChar w:fldCharType="end"/>
        </w:r>
      </w:hyperlink>
    </w:p>
    <w:p w14:paraId="4CEA1EB0" w14:textId="710F685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64" w:history="1">
        <w:r w:rsidR="008D24D0" w:rsidRPr="00E568DF">
          <w:rPr>
            <w:rStyle w:val="Hyperlink"/>
            <w:noProof/>
          </w:rPr>
          <w:t>3.14.19 newlineSequences property</w:t>
        </w:r>
        <w:r w:rsidR="008D24D0">
          <w:rPr>
            <w:noProof/>
            <w:webHidden/>
          </w:rPr>
          <w:tab/>
        </w:r>
        <w:r w:rsidR="008D24D0">
          <w:rPr>
            <w:noProof/>
            <w:webHidden/>
          </w:rPr>
          <w:fldChar w:fldCharType="begin"/>
        </w:r>
        <w:r w:rsidR="008D24D0">
          <w:rPr>
            <w:noProof/>
            <w:webHidden/>
          </w:rPr>
          <w:instrText xml:space="preserve"> PAGEREF _Toc3730264 \h </w:instrText>
        </w:r>
        <w:r w:rsidR="008D24D0">
          <w:rPr>
            <w:noProof/>
            <w:webHidden/>
          </w:rPr>
        </w:r>
        <w:r w:rsidR="008D24D0">
          <w:rPr>
            <w:noProof/>
            <w:webHidden/>
          </w:rPr>
          <w:fldChar w:fldCharType="separate"/>
        </w:r>
        <w:r w:rsidR="008D24D0">
          <w:rPr>
            <w:noProof/>
            <w:webHidden/>
          </w:rPr>
          <w:t>52</w:t>
        </w:r>
        <w:r w:rsidR="008D24D0">
          <w:rPr>
            <w:noProof/>
            <w:webHidden/>
          </w:rPr>
          <w:fldChar w:fldCharType="end"/>
        </w:r>
      </w:hyperlink>
    </w:p>
    <w:p w14:paraId="4CA811B1" w14:textId="23B9AE3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65" w:history="1">
        <w:r w:rsidR="008D24D0" w:rsidRPr="00E568DF">
          <w:rPr>
            <w:rStyle w:val="Hyperlink"/>
            <w:noProof/>
          </w:rPr>
          <w:t>3.14.20 columnKind property</w:t>
        </w:r>
        <w:r w:rsidR="008D24D0">
          <w:rPr>
            <w:noProof/>
            <w:webHidden/>
          </w:rPr>
          <w:tab/>
        </w:r>
        <w:r w:rsidR="008D24D0">
          <w:rPr>
            <w:noProof/>
            <w:webHidden/>
          </w:rPr>
          <w:fldChar w:fldCharType="begin"/>
        </w:r>
        <w:r w:rsidR="008D24D0">
          <w:rPr>
            <w:noProof/>
            <w:webHidden/>
          </w:rPr>
          <w:instrText xml:space="preserve"> PAGEREF _Toc3730265 \h </w:instrText>
        </w:r>
        <w:r w:rsidR="008D24D0">
          <w:rPr>
            <w:noProof/>
            <w:webHidden/>
          </w:rPr>
        </w:r>
        <w:r w:rsidR="008D24D0">
          <w:rPr>
            <w:noProof/>
            <w:webHidden/>
          </w:rPr>
          <w:fldChar w:fldCharType="separate"/>
        </w:r>
        <w:r w:rsidR="008D24D0">
          <w:rPr>
            <w:noProof/>
            <w:webHidden/>
          </w:rPr>
          <w:t>52</w:t>
        </w:r>
        <w:r w:rsidR="008D24D0">
          <w:rPr>
            <w:noProof/>
            <w:webHidden/>
          </w:rPr>
          <w:fldChar w:fldCharType="end"/>
        </w:r>
      </w:hyperlink>
    </w:p>
    <w:p w14:paraId="66BB7F47" w14:textId="0F53371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66" w:history="1">
        <w:r w:rsidR="008D24D0" w:rsidRPr="00E568DF">
          <w:rPr>
            <w:rStyle w:val="Hyperlink"/>
            <w:noProof/>
          </w:rPr>
          <w:t>3.14.21 redactionToken property</w:t>
        </w:r>
        <w:r w:rsidR="008D24D0">
          <w:rPr>
            <w:noProof/>
            <w:webHidden/>
          </w:rPr>
          <w:tab/>
        </w:r>
        <w:r w:rsidR="008D24D0">
          <w:rPr>
            <w:noProof/>
            <w:webHidden/>
          </w:rPr>
          <w:fldChar w:fldCharType="begin"/>
        </w:r>
        <w:r w:rsidR="008D24D0">
          <w:rPr>
            <w:noProof/>
            <w:webHidden/>
          </w:rPr>
          <w:instrText xml:space="preserve"> PAGEREF _Toc3730266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20EA7AD" w14:textId="2C5A4533"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67" w:history="1">
        <w:r w:rsidR="008D24D0" w:rsidRPr="00E568DF">
          <w:rPr>
            <w:rStyle w:val="Hyperlink"/>
            <w:noProof/>
          </w:rPr>
          <w:t>3.15 externalPropertyFileReference object</w:t>
        </w:r>
        <w:r w:rsidR="008D24D0">
          <w:rPr>
            <w:noProof/>
            <w:webHidden/>
          </w:rPr>
          <w:tab/>
        </w:r>
        <w:r w:rsidR="008D24D0">
          <w:rPr>
            <w:noProof/>
            <w:webHidden/>
          </w:rPr>
          <w:fldChar w:fldCharType="begin"/>
        </w:r>
        <w:r w:rsidR="008D24D0">
          <w:rPr>
            <w:noProof/>
            <w:webHidden/>
          </w:rPr>
          <w:instrText xml:space="preserve"> PAGEREF _Toc3730267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7436C5E" w14:textId="7A926C9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68" w:history="1">
        <w:r w:rsidR="008D24D0" w:rsidRPr="00E568DF">
          <w:rPr>
            <w:rStyle w:val="Hyperlink"/>
            <w:noProof/>
          </w:rPr>
          <w:t>3.15.1 General</w:t>
        </w:r>
        <w:r w:rsidR="008D24D0">
          <w:rPr>
            <w:noProof/>
            <w:webHidden/>
          </w:rPr>
          <w:tab/>
        </w:r>
        <w:r w:rsidR="008D24D0">
          <w:rPr>
            <w:noProof/>
            <w:webHidden/>
          </w:rPr>
          <w:fldChar w:fldCharType="begin"/>
        </w:r>
        <w:r w:rsidR="008D24D0">
          <w:rPr>
            <w:noProof/>
            <w:webHidden/>
          </w:rPr>
          <w:instrText xml:space="preserve"> PAGEREF _Toc3730268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00A127CC" w14:textId="1DF5343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69" w:history="1">
        <w:r w:rsidR="008D24D0" w:rsidRPr="00E568DF">
          <w:rPr>
            <w:rStyle w:val="Hyperlink"/>
            <w:noProof/>
          </w:rPr>
          <w:t>3.15.2 location property</w:t>
        </w:r>
        <w:r w:rsidR="008D24D0">
          <w:rPr>
            <w:noProof/>
            <w:webHidden/>
          </w:rPr>
          <w:tab/>
        </w:r>
        <w:r w:rsidR="008D24D0">
          <w:rPr>
            <w:noProof/>
            <w:webHidden/>
          </w:rPr>
          <w:fldChar w:fldCharType="begin"/>
        </w:r>
        <w:r w:rsidR="008D24D0">
          <w:rPr>
            <w:noProof/>
            <w:webHidden/>
          </w:rPr>
          <w:instrText xml:space="preserve"> PAGEREF _Toc3730269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418061D3" w14:textId="5C4A40F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70" w:history="1">
        <w:r w:rsidR="008D24D0" w:rsidRPr="00E568DF">
          <w:rPr>
            <w:rStyle w:val="Hyperlink"/>
            <w:noProof/>
          </w:rPr>
          <w:t>3.15.3 guid property</w:t>
        </w:r>
        <w:r w:rsidR="008D24D0">
          <w:rPr>
            <w:noProof/>
            <w:webHidden/>
          </w:rPr>
          <w:tab/>
        </w:r>
        <w:r w:rsidR="008D24D0">
          <w:rPr>
            <w:noProof/>
            <w:webHidden/>
          </w:rPr>
          <w:fldChar w:fldCharType="begin"/>
        </w:r>
        <w:r w:rsidR="008D24D0">
          <w:rPr>
            <w:noProof/>
            <w:webHidden/>
          </w:rPr>
          <w:instrText xml:space="preserve"> PAGEREF _Toc3730270 \h </w:instrText>
        </w:r>
        <w:r w:rsidR="008D24D0">
          <w:rPr>
            <w:noProof/>
            <w:webHidden/>
          </w:rPr>
        </w:r>
        <w:r w:rsidR="008D24D0">
          <w:rPr>
            <w:noProof/>
            <w:webHidden/>
          </w:rPr>
          <w:fldChar w:fldCharType="separate"/>
        </w:r>
        <w:r w:rsidR="008D24D0">
          <w:rPr>
            <w:noProof/>
            <w:webHidden/>
          </w:rPr>
          <w:t>53</w:t>
        </w:r>
        <w:r w:rsidR="008D24D0">
          <w:rPr>
            <w:noProof/>
            <w:webHidden/>
          </w:rPr>
          <w:fldChar w:fldCharType="end"/>
        </w:r>
      </w:hyperlink>
    </w:p>
    <w:p w14:paraId="7535B5A4" w14:textId="281EABB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71" w:history="1">
        <w:r w:rsidR="008D24D0" w:rsidRPr="00E568DF">
          <w:rPr>
            <w:rStyle w:val="Hyperlink"/>
            <w:noProof/>
          </w:rPr>
          <w:t>3.15.4 itemCount property</w:t>
        </w:r>
        <w:r w:rsidR="008D24D0">
          <w:rPr>
            <w:noProof/>
            <w:webHidden/>
          </w:rPr>
          <w:tab/>
        </w:r>
        <w:r w:rsidR="008D24D0">
          <w:rPr>
            <w:noProof/>
            <w:webHidden/>
          </w:rPr>
          <w:fldChar w:fldCharType="begin"/>
        </w:r>
        <w:r w:rsidR="008D24D0">
          <w:rPr>
            <w:noProof/>
            <w:webHidden/>
          </w:rPr>
          <w:instrText xml:space="preserve"> PAGEREF _Toc3730271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28863FA7" w14:textId="3154EFD6"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72" w:history="1">
        <w:r w:rsidR="008D24D0" w:rsidRPr="00E568DF">
          <w:rPr>
            <w:rStyle w:val="Hyperlink"/>
            <w:noProof/>
          </w:rPr>
          <w:t>3.16 runAutomationDetails object</w:t>
        </w:r>
        <w:r w:rsidR="008D24D0">
          <w:rPr>
            <w:noProof/>
            <w:webHidden/>
          </w:rPr>
          <w:tab/>
        </w:r>
        <w:r w:rsidR="008D24D0">
          <w:rPr>
            <w:noProof/>
            <w:webHidden/>
          </w:rPr>
          <w:fldChar w:fldCharType="begin"/>
        </w:r>
        <w:r w:rsidR="008D24D0">
          <w:rPr>
            <w:noProof/>
            <w:webHidden/>
          </w:rPr>
          <w:instrText xml:space="preserve"> PAGEREF _Toc3730272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4144B2E0" w14:textId="6A58326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73" w:history="1">
        <w:r w:rsidR="008D24D0" w:rsidRPr="00E568DF">
          <w:rPr>
            <w:rStyle w:val="Hyperlink"/>
            <w:noProof/>
          </w:rPr>
          <w:t>3.16.1 General</w:t>
        </w:r>
        <w:r w:rsidR="008D24D0">
          <w:rPr>
            <w:noProof/>
            <w:webHidden/>
          </w:rPr>
          <w:tab/>
        </w:r>
        <w:r w:rsidR="008D24D0">
          <w:rPr>
            <w:noProof/>
            <w:webHidden/>
          </w:rPr>
          <w:fldChar w:fldCharType="begin"/>
        </w:r>
        <w:r w:rsidR="008D24D0">
          <w:rPr>
            <w:noProof/>
            <w:webHidden/>
          </w:rPr>
          <w:instrText xml:space="preserve"> PAGEREF _Toc3730273 \h </w:instrText>
        </w:r>
        <w:r w:rsidR="008D24D0">
          <w:rPr>
            <w:noProof/>
            <w:webHidden/>
          </w:rPr>
        </w:r>
        <w:r w:rsidR="008D24D0">
          <w:rPr>
            <w:noProof/>
            <w:webHidden/>
          </w:rPr>
          <w:fldChar w:fldCharType="separate"/>
        </w:r>
        <w:r w:rsidR="008D24D0">
          <w:rPr>
            <w:noProof/>
            <w:webHidden/>
          </w:rPr>
          <w:t>54</w:t>
        </w:r>
        <w:r w:rsidR="008D24D0">
          <w:rPr>
            <w:noProof/>
            <w:webHidden/>
          </w:rPr>
          <w:fldChar w:fldCharType="end"/>
        </w:r>
      </w:hyperlink>
    </w:p>
    <w:p w14:paraId="038F009D" w14:textId="38BED95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74" w:history="1">
        <w:r w:rsidR="008D24D0" w:rsidRPr="00E568DF">
          <w:rPr>
            <w:rStyle w:val="Hyperlink"/>
            <w:noProof/>
          </w:rPr>
          <w:t>3.16.2 Constraints</w:t>
        </w:r>
        <w:r w:rsidR="008D24D0">
          <w:rPr>
            <w:noProof/>
            <w:webHidden/>
          </w:rPr>
          <w:tab/>
        </w:r>
        <w:r w:rsidR="008D24D0">
          <w:rPr>
            <w:noProof/>
            <w:webHidden/>
          </w:rPr>
          <w:fldChar w:fldCharType="begin"/>
        </w:r>
        <w:r w:rsidR="008D24D0">
          <w:rPr>
            <w:noProof/>
            <w:webHidden/>
          </w:rPr>
          <w:instrText xml:space="preserve"> PAGEREF _Toc3730274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20173438" w14:textId="2E45016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75" w:history="1">
        <w:r w:rsidR="008D24D0" w:rsidRPr="00E568DF">
          <w:rPr>
            <w:rStyle w:val="Hyperlink"/>
            <w:noProof/>
          </w:rPr>
          <w:t>3.16.3 description property</w:t>
        </w:r>
        <w:r w:rsidR="008D24D0">
          <w:rPr>
            <w:noProof/>
            <w:webHidden/>
          </w:rPr>
          <w:tab/>
        </w:r>
        <w:r w:rsidR="008D24D0">
          <w:rPr>
            <w:noProof/>
            <w:webHidden/>
          </w:rPr>
          <w:fldChar w:fldCharType="begin"/>
        </w:r>
        <w:r w:rsidR="008D24D0">
          <w:rPr>
            <w:noProof/>
            <w:webHidden/>
          </w:rPr>
          <w:instrText xml:space="preserve"> PAGEREF _Toc3730275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353B1020" w14:textId="228874C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76" w:history="1">
        <w:r w:rsidR="008D24D0" w:rsidRPr="00E568DF">
          <w:rPr>
            <w:rStyle w:val="Hyperlink"/>
            <w:noProof/>
          </w:rPr>
          <w:t>3.16.4 id property</w:t>
        </w:r>
        <w:r w:rsidR="008D24D0">
          <w:rPr>
            <w:noProof/>
            <w:webHidden/>
          </w:rPr>
          <w:tab/>
        </w:r>
        <w:r w:rsidR="008D24D0">
          <w:rPr>
            <w:noProof/>
            <w:webHidden/>
          </w:rPr>
          <w:fldChar w:fldCharType="begin"/>
        </w:r>
        <w:r w:rsidR="008D24D0">
          <w:rPr>
            <w:noProof/>
            <w:webHidden/>
          </w:rPr>
          <w:instrText xml:space="preserve"> PAGEREF _Toc3730276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35E675EA" w14:textId="693C7EE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77" w:history="1">
        <w:r w:rsidR="008D24D0" w:rsidRPr="00E568DF">
          <w:rPr>
            <w:rStyle w:val="Hyperlink"/>
            <w:noProof/>
          </w:rPr>
          <w:t>3.16.5 guid property</w:t>
        </w:r>
        <w:r w:rsidR="008D24D0">
          <w:rPr>
            <w:noProof/>
            <w:webHidden/>
          </w:rPr>
          <w:tab/>
        </w:r>
        <w:r w:rsidR="008D24D0">
          <w:rPr>
            <w:noProof/>
            <w:webHidden/>
          </w:rPr>
          <w:fldChar w:fldCharType="begin"/>
        </w:r>
        <w:r w:rsidR="008D24D0">
          <w:rPr>
            <w:noProof/>
            <w:webHidden/>
          </w:rPr>
          <w:instrText xml:space="preserve"> PAGEREF _Toc3730277 \h </w:instrText>
        </w:r>
        <w:r w:rsidR="008D24D0">
          <w:rPr>
            <w:noProof/>
            <w:webHidden/>
          </w:rPr>
        </w:r>
        <w:r w:rsidR="008D24D0">
          <w:rPr>
            <w:noProof/>
            <w:webHidden/>
          </w:rPr>
          <w:fldChar w:fldCharType="separate"/>
        </w:r>
        <w:r w:rsidR="008D24D0">
          <w:rPr>
            <w:noProof/>
            <w:webHidden/>
          </w:rPr>
          <w:t>55</w:t>
        </w:r>
        <w:r w:rsidR="008D24D0">
          <w:rPr>
            <w:noProof/>
            <w:webHidden/>
          </w:rPr>
          <w:fldChar w:fldCharType="end"/>
        </w:r>
      </w:hyperlink>
    </w:p>
    <w:p w14:paraId="65466720" w14:textId="66035F3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78" w:history="1">
        <w:r w:rsidR="008D24D0" w:rsidRPr="00E568DF">
          <w:rPr>
            <w:rStyle w:val="Hyperlink"/>
            <w:noProof/>
          </w:rPr>
          <w:t>3.16.6 correlationGuid property</w:t>
        </w:r>
        <w:r w:rsidR="008D24D0">
          <w:rPr>
            <w:noProof/>
            <w:webHidden/>
          </w:rPr>
          <w:tab/>
        </w:r>
        <w:r w:rsidR="008D24D0">
          <w:rPr>
            <w:noProof/>
            <w:webHidden/>
          </w:rPr>
          <w:fldChar w:fldCharType="begin"/>
        </w:r>
        <w:r w:rsidR="008D24D0">
          <w:rPr>
            <w:noProof/>
            <w:webHidden/>
          </w:rPr>
          <w:instrText xml:space="preserve"> PAGEREF _Toc3730278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58EF1DA6" w14:textId="0ECC0D03"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79" w:history="1">
        <w:r w:rsidR="008D24D0" w:rsidRPr="00E568DF">
          <w:rPr>
            <w:rStyle w:val="Hyperlink"/>
            <w:noProof/>
          </w:rPr>
          <w:t>3.17 tool object</w:t>
        </w:r>
        <w:r w:rsidR="008D24D0">
          <w:rPr>
            <w:noProof/>
            <w:webHidden/>
          </w:rPr>
          <w:tab/>
        </w:r>
        <w:r w:rsidR="008D24D0">
          <w:rPr>
            <w:noProof/>
            <w:webHidden/>
          </w:rPr>
          <w:fldChar w:fldCharType="begin"/>
        </w:r>
        <w:r w:rsidR="008D24D0">
          <w:rPr>
            <w:noProof/>
            <w:webHidden/>
          </w:rPr>
          <w:instrText xml:space="preserve"> PAGEREF _Toc3730279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68516024" w14:textId="60A2702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80" w:history="1">
        <w:r w:rsidR="008D24D0" w:rsidRPr="00E568DF">
          <w:rPr>
            <w:rStyle w:val="Hyperlink"/>
            <w:noProof/>
          </w:rPr>
          <w:t>3.17.1 General</w:t>
        </w:r>
        <w:r w:rsidR="008D24D0">
          <w:rPr>
            <w:noProof/>
            <w:webHidden/>
          </w:rPr>
          <w:tab/>
        </w:r>
        <w:r w:rsidR="008D24D0">
          <w:rPr>
            <w:noProof/>
            <w:webHidden/>
          </w:rPr>
          <w:fldChar w:fldCharType="begin"/>
        </w:r>
        <w:r w:rsidR="008D24D0">
          <w:rPr>
            <w:noProof/>
            <w:webHidden/>
          </w:rPr>
          <w:instrText xml:space="preserve"> PAGEREF _Toc3730280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14E22211" w14:textId="7238E9E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81" w:history="1">
        <w:r w:rsidR="008D24D0" w:rsidRPr="00E568DF">
          <w:rPr>
            <w:rStyle w:val="Hyperlink"/>
            <w:noProof/>
          </w:rPr>
          <w:t>3.17.2 driver property</w:t>
        </w:r>
        <w:r w:rsidR="008D24D0">
          <w:rPr>
            <w:noProof/>
            <w:webHidden/>
          </w:rPr>
          <w:tab/>
        </w:r>
        <w:r w:rsidR="008D24D0">
          <w:rPr>
            <w:noProof/>
            <w:webHidden/>
          </w:rPr>
          <w:fldChar w:fldCharType="begin"/>
        </w:r>
        <w:r w:rsidR="008D24D0">
          <w:rPr>
            <w:noProof/>
            <w:webHidden/>
          </w:rPr>
          <w:instrText xml:space="preserve"> PAGEREF _Toc3730281 \h </w:instrText>
        </w:r>
        <w:r w:rsidR="008D24D0">
          <w:rPr>
            <w:noProof/>
            <w:webHidden/>
          </w:rPr>
        </w:r>
        <w:r w:rsidR="008D24D0">
          <w:rPr>
            <w:noProof/>
            <w:webHidden/>
          </w:rPr>
          <w:fldChar w:fldCharType="separate"/>
        </w:r>
        <w:r w:rsidR="008D24D0">
          <w:rPr>
            <w:noProof/>
            <w:webHidden/>
          </w:rPr>
          <w:t>56</w:t>
        </w:r>
        <w:r w:rsidR="008D24D0">
          <w:rPr>
            <w:noProof/>
            <w:webHidden/>
          </w:rPr>
          <w:fldChar w:fldCharType="end"/>
        </w:r>
      </w:hyperlink>
    </w:p>
    <w:p w14:paraId="4241A99D" w14:textId="6A2F38E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82" w:history="1">
        <w:r w:rsidR="008D24D0" w:rsidRPr="00E568DF">
          <w:rPr>
            <w:rStyle w:val="Hyperlink"/>
            <w:noProof/>
          </w:rPr>
          <w:t>3.17.3 extensions property</w:t>
        </w:r>
        <w:r w:rsidR="008D24D0">
          <w:rPr>
            <w:noProof/>
            <w:webHidden/>
          </w:rPr>
          <w:tab/>
        </w:r>
        <w:r w:rsidR="008D24D0">
          <w:rPr>
            <w:noProof/>
            <w:webHidden/>
          </w:rPr>
          <w:fldChar w:fldCharType="begin"/>
        </w:r>
        <w:r w:rsidR="008D24D0">
          <w:rPr>
            <w:noProof/>
            <w:webHidden/>
          </w:rPr>
          <w:instrText xml:space="preserve"> PAGEREF _Toc3730282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6C14B1CB" w14:textId="16444AF9" w:rsidR="008D24D0" w:rsidRDefault="009E4325">
      <w:pPr>
        <w:pStyle w:val="TOC2"/>
        <w:tabs>
          <w:tab w:val="right" w:leader="dot" w:pos="9350"/>
        </w:tabs>
        <w:rPr>
          <w:rFonts w:asciiTheme="minorHAnsi" w:eastAsiaTheme="minorEastAsia" w:hAnsiTheme="minorHAnsi" w:cstheme="minorBidi"/>
          <w:noProof/>
          <w:sz w:val="22"/>
          <w:szCs w:val="22"/>
        </w:rPr>
      </w:pPr>
      <w:hyperlink w:anchor="_Toc3730283" w:history="1">
        <w:r w:rsidR="008D24D0" w:rsidRPr="00E568DF">
          <w:rPr>
            <w:rStyle w:val="Hyperlink"/>
            <w:noProof/>
          </w:rPr>
          <w:t>3.18 toolComponent object</w:t>
        </w:r>
        <w:r w:rsidR="008D24D0">
          <w:rPr>
            <w:noProof/>
            <w:webHidden/>
          </w:rPr>
          <w:tab/>
        </w:r>
        <w:r w:rsidR="008D24D0">
          <w:rPr>
            <w:noProof/>
            <w:webHidden/>
          </w:rPr>
          <w:fldChar w:fldCharType="begin"/>
        </w:r>
        <w:r w:rsidR="008D24D0">
          <w:rPr>
            <w:noProof/>
            <w:webHidden/>
          </w:rPr>
          <w:instrText xml:space="preserve"> PAGEREF _Toc3730283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70F596B4" w14:textId="6143F03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84" w:history="1">
        <w:r w:rsidR="008D24D0" w:rsidRPr="00E568DF">
          <w:rPr>
            <w:rStyle w:val="Hyperlink"/>
            <w:noProof/>
          </w:rPr>
          <w:t>3.18.1 General</w:t>
        </w:r>
        <w:r w:rsidR="008D24D0">
          <w:rPr>
            <w:noProof/>
            <w:webHidden/>
          </w:rPr>
          <w:tab/>
        </w:r>
        <w:r w:rsidR="008D24D0">
          <w:rPr>
            <w:noProof/>
            <w:webHidden/>
          </w:rPr>
          <w:fldChar w:fldCharType="begin"/>
        </w:r>
        <w:r w:rsidR="008D24D0">
          <w:rPr>
            <w:noProof/>
            <w:webHidden/>
          </w:rPr>
          <w:instrText xml:space="preserve"> PAGEREF _Toc3730284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18A36F34" w14:textId="49BFA4D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85" w:history="1">
        <w:r w:rsidR="008D24D0" w:rsidRPr="00E568DF">
          <w:rPr>
            <w:rStyle w:val="Hyperlink"/>
            <w:noProof/>
          </w:rPr>
          <w:t>3.18.2 name property</w:t>
        </w:r>
        <w:r w:rsidR="008D24D0">
          <w:rPr>
            <w:noProof/>
            <w:webHidden/>
          </w:rPr>
          <w:tab/>
        </w:r>
        <w:r w:rsidR="008D24D0">
          <w:rPr>
            <w:noProof/>
            <w:webHidden/>
          </w:rPr>
          <w:fldChar w:fldCharType="begin"/>
        </w:r>
        <w:r w:rsidR="008D24D0">
          <w:rPr>
            <w:noProof/>
            <w:webHidden/>
          </w:rPr>
          <w:instrText xml:space="preserve"> PAGEREF _Toc3730285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50EDE273" w14:textId="04C100E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86" w:history="1">
        <w:r w:rsidR="008D24D0" w:rsidRPr="00E568DF">
          <w:rPr>
            <w:rStyle w:val="Hyperlink"/>
            <w:noProof/>
          </w:rPr>
          <w:t>3.18.3 fullName property</w:t>
        </w:r>
        <w:r w:rsidR="008D24D0">
          <w:rPr>
            <w:noProof/>
            <w:webHidden/>
          </w:rPr>
          <w:tab/>
        </w:r>
        <w:r w:rsidR="008D24D0">
          <w:rPr>
            <w:noProof/>
            <w:webHidden/>
          </w:rPr>
          <w:fldChar w:fldCharType="begin"/>
        </w:r>
        <w:r w:rsidR="008D24D0">
          <w:rPr>
            <w:noProof/>
            <w:webHidden/>
          </w:rPr>
          <w:instrText xml:space="preserve"> PAGEREF _Toc3730286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51153755" w14:textId="4CBC59C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87" w:history="1">
        <w:r w:rsidR="008D24D0" w:rsidRPr="00E568DF">
          <w:rPr>
            <w:rStyle w:val="Hyperlink"/>
            <w:noProof/>
          </w:rPr>
          <w:t>3.18.4 semanticVersion property</w:t>
        </w:r>
        <w:r w:rsidR="008D24D0">
          <w:rPr>
            <w:noProof/>
            <w:webHidden/>
          </w:rPr>
          <w:tab/>
        </w:r>
        <w:r w:rsidR="008D24D0">
          <w:rPr>
            <w:noProof/>
            <w:webHidden/>
          </w:rPr>
          <w:fldChar w:fldCharType="begin"/>
        </w:r>
        <w:r w:rsidR="008D24D0">
          <w:rPr>
            <w:noProof/>
            <w:webHidden/>
          </w:rPr>
          <w:instrText xml:space="preserve"> PAGEREF _Toc3730287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35F8A4C0" w14:textId="3AE2BB2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88" w:history="1">
        <w:r w:rsidR="008D24D0" w:rsidRPr="00E568DF">
          <w:rPr>
            <w:rStyle w:val="Hyperlink"/>
            <w:noProof/>
          </w:rPr>
          <w:t>3.18.5 version property</w:t>
        </w:r>
        <w:r w:rsidR="008D24D0">
          <w:rPr>
            <w:noProof/>
            <w:webHidden/>
          </w:rPr>
          <w:tab/>
        </w:r>
        <w:r w:rsidR="008D24D0">
          <w:rPr>
            <w:noProof/>
            <w:webHidden/>
          </w:rPr>
          <w:fldChar w:fldCharType="begin"/>
        </w:r>
        <w:r w:rsidR="008D24D0">
          <w:rPr>
            <w:noProof/>
            <w:webHidden/>
          </w:rPr>
          <w:instrText xml:space="preserve"> PAGEREF _Toc3730288 \h </w:instrText>
        </w:r>
        <w:r w:rsidR="008D24D0">
          <w:rPr>
            <w:noProof/>
            <w:webHidden/>
          </w:rPr>
        </w:r>
        <w:r w:rsidR="008D24D0">
          <w:rPr>
            <w:noProof/>
            <w:webHidden/>
          </w:rPr>
          <w:fldChar w:fldCharType="separate"/>
        </w:r>
        <w:r w:rsidR="008D24D0">
          <w:rPr>
            <w:noProof/>
            <w:webHidden/>
          </w:rPr>
          <w:t>57</w:t>
        </w:r>
        <w:r w:rsidR="008D24D0">
          <w:rPr>
            <w:noProof/>
            <w:webHidden/>
          </w:rPr>
          <w:fldChar w:fldCharType="end"/>
        </w:r>
      </w:hyperlink>
    </w:p>
    <w:p w14:paraId="1ED530AB" w14:textId="49F1AF4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89" w:history="1">
        <w:r w:rsidR="008D24D0" w:rsidRPr="00E568DF">
          <w:rPr>
            <w:rStyle w:val="Hyperlink"/>
            <w:noProof/>
          </w:rPr>
          <w:t>3.18.6 dottedQuadFileVersion property</w:t>
        </w:r>
        <w:r w:rsidR="008D24D0">
          <w:rPr>
            <w:noProof/>
            <w:webHidden/>
          </w:rPr>
          <w:tab/>
        </w:r>
        <w:r w:rsidR="008D24D0">
          <w:rPr>
            <w:noProof/>
            <w:webHidden/>
          </w:rPr>
          <w:fldChar w:fldCharType="begin"/>
        </w:r>
        <w:r w:rsidR="008D24D0">
          <w:rPr>
            <w:noProof/>
            <w:webHidden/>
          </w:rPr>
          <w:instrText xml:space="preserve"> PAGEREF _Toc3730289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73B8DE91" w14:textId="5ABF6E2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0" w:history="1">
        <w:r w:rsidR="008D24D0" w:rsidRPr="00E568DF">
          <w:rPr>
            <w:rStyle w:val="Hyperlink"/>
            <w:noProof/>
          </w:rPr>
          <w:t>3.18.7 releaseDateUtc</w:t>
        </w:r>
        <w:r w:rsidR="008D24D0">
          <w:rPr>
            <w:noProof/>
            <w:webHidden/>
          </w:rPr>
          <w:tab/>
        </w:r>
        <w:r w:rsidR="008D24D0">
          <w:rPr>
            <w:noProof/>
            <w:webHidden/>
          </w:rPr>
          <w:fldChar w:fldCharType="begin"/>
        </w:r>
        <w:r w:rsidR="008D24D0">
          <w:rPr>
            <w:noProof/>
            <w:webHidden/>
          </w:rPr>
          <w:instrText xml:space="preserve"> PAGEREF _Toc3730290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163F67B3" w14:textId="374639D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1" w:history="1">
        <w:r w:rsidR="008D24D0" w:rsidRPr="00E568DF">
          <w:rPr>
            <w:rStyle w:val="Hyperlink"/>
            <w:noProof/>
          </w:rPr>
          <w:t>3.18.8 downloadUri property</w:t>
        </w:r>
        <w:r w:rsidR="008D24D0">
          <w:rPr>
            <w:noProof/>
            <w:webHidden/>
          </w:rPr>
          <w:tab/>
        </w:r>
        <w:r w:rsidR="008D24D0">
          <w:rPr>
            <w:noProof/>
            <w:webHidden/>
          </w:rPr>
          <w:fldChar w:fldCharType="begin"/>
        </w:r>
        <w:r w:rsidR="008D24D0">
          <w:rPr>
            <w:noProof/>
            <w:webHidden/>
          </w:rPr>
          <w:instrText xml:space="preserve"> PAGEREF _Toc3730291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1979FDCB" w14:textId="63D382D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2" w:history="1">
        <w:r w:rsidR="008D24D0" w:rsidRPr="00E568DF">
          <w:rPr>
            <w:rStyle w:val="Hyperlink"/>
            <w:noProof/>
          </w:rPr>
          <w:t>3.18.9 informationUri property</w:t>
        </w:r>
        <w:r w:rsidR="008D24D0">
          <w:rPr>
            <w:noProof/>
            <w:webHidden/>
          </w:rPr>
          <w:tab/>
        </w:r>
        <w:r w:rsidR="008D24D0">
          <w:rPr>
            <w:noProof/>
            <w:webHidden/>
          </w:rPr>
          <w:fldChar w:fldCharType="begin"/>
        </w:r>
        <w:r w:rsidR="008D24D0">
          <w:rPr>
            <w:noProof/>
            <w:webHidden/>
          </w:rPr>
          <w:instrText xml:space="preserve"> PAGEREF _Toc3730292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780A1E53" w14:textId="41D9522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3" w:history="1">
        <w:r w:rsidR="008D24D0" w:rsidRPr="00E568DF">
          <w:rPr>
            <w:rStyle w:val="Hyperlink"/>
            <w:noProof/>
          </w:rPr>
          <w:t>3.18.10 organization property</w:t>
        </w:r>
        <w:r w:rsidR="008D24D0">
          <w:rPr>
            <w:noProof/>
            <w:webHidden/>
          </w:rPr>
          <w:tab/>
        </w:r>
        <w:r w:rsidR="008D24D0">
          <w:rPr>
            <w:noProof/>
            <w:webHidden/>
          </w:rPr>
          <w:fldChar w:fldCharType="begin"/>
        </w:r>
        <w:r w:rsidR="008D24D0">
          <w:rPr>
            <w:noProof/>
            <w:webHidden/>
          </w:rPr>
          <w:instrText xml:space="preserve"> PAGEREF _Toc3730293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373A3E3B" w14:textId="04ECA48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4" w:history="1">
        <w:r w:rsidR="008D24D0" w:rsidRPr="00E568DF">
          <w:rPr>
            <w:rStyle w:val="Hyperlink"/>
            <w:noProof/>
          </w:rPr>
          <w:t>3.18.11 product property</w:t>
        </w:r>
        <w:r w:rsidR="008D24D0">
          <w:rPr>
            <w:noProof/>
            <w:webHidden/>
          </w:rPr>
          <w:tab/>
        </w:r>
        <w:r w:rsidR="008D24D0">
          <w:rPr>
            <w:noProof/>
            <w:webHidden/>
          </w:rPr>
          <w:fldChar w:fldCharType="begin"/>
        </w:r>
        <w:r w:rsidR="008D24D0">
          <w:rPr>
            <w:noProof/>
            <w:webHidden/>
          </w:rPr>
          <w:instrText xml:space="preserve"> PAGEREF _Toc3730294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50721C73" w14:textId="6A7883C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5" w:history="1">
        <w:r w:rsidR="008D24D0" w:rsidRPr="00E568DF">
          <w:rPr>
            <w:rStyle w:val="Hyperlink"/>
            <w:noProof/>
          </w:rPr>
          <w:t>3.18.12 productSuite property</w:t>
        </w:r>
        <w:r w:rsidR="008D24D0">
          <w:rPr>
            <w:noProof/>
            <w:webHidden/>
          </w:rPr>
          <w:tab/>
        </w:r>
        <w:r w:rsidR="008D24D0">
          <w:rPr>
            <w:noProof/>
            <w:webHidden/>
          </w:rPr>
          <w:fldChar w:fldCharType="begin"/>
        </w:r>
        <w:r w:rsidR="008D24D0">
          <w:rPr>
            <w:noProof/>
            <w:webHidden/>
          </w:rPr>
          <w:instrText xml:space="preserve"> PAGEREF _Toc3730295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44BA3866" w14:textId="15B3E9A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6" w:history="1">
        <w:r w:rsidR="008D24D0" w:rsidRPr="00E568DF">
          <w:rPr>
            <w:rStyle w:val="Hyperlink"/>
            <w:noProof/>
          </w:rPr>
          <w:t>3.18.13 shortDescription property</w:t>
        </w:r>
        <w:r w:rsidR="008D24D0">
          <w:rPr>
            <w:noProof/>
            <w:webHidden/>
          </w:rPr>
          <w:tab/>
        </w:r>
        <w:r w:rsidR="008D24D0">
          <w:rPr>
            <w:noProof/>
            <w:webHidden/>
          </w:rPr>
          <w:fldChar w:fldCharType="begin"/>
        </w:r>
        <w:r w:rsidR="008D24D0">
          <w:rPr>
            <w:noProof/>
            <w:webHidden/>
          </w:rPr>
          <w:instrText xml:space="preserve"> PAGEREF _Toc3730296 \h </w:instrText>
        </w:r>
        <w:r w:rsidR="008D24D0">
          <w:rPr>
            <w:noProof/>
            <w:webHidden/>
          </w:rPr>
        </w:r>
        <w:r w:rsidR="008D24D0">
          <w:rPr>
            <w:noProof/>
            <w:webHidden/>
          </w:rPr>
          <w:fldChar w:fldCharType="separate"/>
        </w:r>
        <w:r w:rsidR="008D24D0">
          <w:rPr>
            <w:noProof/>
            <w:webHidden/>
          </w:rPr>
          <w:t>58</w:t>
        </w:r>
        <w:r w:rsidR="008D24D0">
          <w:rPr>
            <w:noProof/>
            <w:webHidden/>
          </w:rPr>
          <w:fldChar w:fldCharType="end"/>
        </w:r>
      </w:hyperlink>
    </w:p>
    <w:p w14:paraId="37128BFA" w14:textId="39B5556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7" w:history="1">
        <w:r w:rsidR="008D24D0" w:rsidRPr="00E568DF">
          <w:rPr>
            <w:rStyle w:val="Hyperlink"/>
            <w:noProof/>
          </w:rPr>
          <w:t>3.18.14 fullDescription property</w:t>
        </w:r>
        <w:r w:rsidR="008D24D0">
          <w:rPr>
            <w:noProof/>
            <w:webHidden/>
          </w:rPr>
          <w:tab/>
        </w:r>
        <w:r w:rsidR="008D24D0">
          <w:rPr>
            <w:noProof/>
            <w:webHidden/>
          </w:rPr>
          <w:fldChar w:fldCharType="begin"/>
        </w:r>
        <w:r w:rsidR="008D24D0">
          <w:rPr>
            <w:noProof/>
            <w:webHidden/>
          </w:rPr>
          <w:instrText xml:space="preserve"> PAGEREF _Toc3730297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5D90D760" w14:textId="35AC2DD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8" w:history="1">
        <w:r w:rsidR="008D24D0" w:rsidRPr="00E568DF">
          <w:rPr>
            <w:rStyle w:val="Hyperlink"/>
            <w:noProof/>
          </w:rPr>
          <w:t>3.18.15 language property</w:t>
        </w:r>
        <w:r w:rsidR="008D24D0">
          <w:rPr>
            <w:noProof/>
            <w:webHidden/>
          </w:rPr>
          <w:tab/>
        </w:r>
        <w:r w:rsidR="008D24D0">
          <w:rPr>
            <w:noProof/>
            <w:webHidden/>
          </w:rPr>
          <w:fldChar w:fldCharType="begin"/>
        </w:r>
        <w:r w:rsidR="008D24D0">
          <w:rPr>
            <w:noProof/>
            <w:webHidden/>
          </w:rPr>
          <w:instrText xml:space="preserve"> PAGEREF _Toc3730298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18A36AC0" w14:textId="5633BD1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299" w:history="1">
        <w:r w:rsidR="008D24D0" w:rsidRPr="00E568DF">
          <w:rPr>
            <w:rStyle w:val="Hyperlink"/>
            <w:noProof/>
          </w:rPr>
          <w:t>3.18.16 resourceLocation property</w:t>
        </w:r>
        <w:r w:rsidR="008D24D0">
          <w:rPr>
            <w:noProof/>
            <w:webHidden/>
          </w:rPr>
          <w:tab/>
        </w:r>
        <w:r w:rsidR="008D24D0">
          <w:rPr>
            <w:noProof/>
            <w:webHidden/>
          </w:rPr>
          <w:fldChar w:fldCharType="begin"/>
        </w:r>
        <w:r w:rsidR="008D24D0">
          <w:rPr>
            <w:noProof/>
            <w:webHidden/>
          </w:rPr>
          <w:instrText xml:space="preserve"> PAGEREF _Toc3730299 \h </w:instrText>
        </w:r>
        <w:r w:rsidR="008D24D0">
          <w:rPr>
            <w:noProof/>
            <w:webHidden/>
          </w:rPr>
        </w:r>
        <w:r w:rsidR="008D24D0">
          <w:rPr>
            <w:noProof/>
            <w:webHidden/>
          </w:rPr>
          <w:fldChar w:fldCharType="separate"/>
        </w:r>
        <w:r w:rsidR="008D24D0">
          <w:rPr>
            <w:noProof/>
            <w:webHidden/>
          </w:rPr>
          <w:t>59</w:t>
        </w:r>
        <w:r w:rsidR="008D24D0">
          <w:rPr>
            <w:noProof/>
            <w:webHidden/>
          </w:rPr>
          <w:fldChar w:fldCharType="end"/>
        </w:r>
      </w:hyperlink>
    </w:p>
    <w:p w14:paraId="5042F84E" w14:textId="4D1F805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00" w:history="1">
        <w:r w:rsidR="008D24D0" w:rsidRPr="00E568DF">
          <w:rPr>
            <w:rStyle w:val="Hyperlink"/>
            <w:noProof/>
          </w:rPr>
          <w:t>3.18.17 artifactIndices property</w:t>
        </w:r>
        <w:r w:rsidR="008D24D0">
          <w:rPr>
            <w:noProof/>
            <w:webHidden/>
          </w:rPr>
          <w:tab/>
        </w:r>
        <w:r w:rsidR="008D24D0">
          <w:rPr>
            <w:noProof/>
            <w:webHidden/>
          </w:rPr>
          <w:fldChar w:fldCharType="begin"/>
        </w:r>
        <w:r w:rsidR="008D24D0">
          <w:rPr>
            <w:noProof/>
            <w:webHidden/>
          </w:rPr>
          <w:instrText xml:space="preserve"> PAGEREF _Toc3730300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343C96C9" w14:textId="5996C621" w:rsidR="008D24D0" w:rsidRDefault="009E4325">
      <w:pPr>
        <w:pStyle w:val="TOC2"/>
        <w:tabs>
          <w:tab w:val="right" w:leader="dot" w:pos="9350"/>
        </w:tabs>
        <w:rPr>
          <w:rFonts w:asciiTheme="minorHAnsi" w:eastAsiaTheme="minorEastAsia" w:hAnsiTheme="minorHAnsi" w:cstheme="minorBidi"/>
          <w:noProof/>
          <w:sz w:val="22"/>
          <w:szCs w:val="22"/>
        </w:rPr>
      </w:pPr>
      <w:hyperlink w:anchor="_Toc3730301" w:history="1">
        <w:r w:rsidR="008D24D0" w:rsidRPr="00E568DF">
          <w:rPr>
            <w:rStyle w:val="Hyperlink"/>
            <w:noProof/>
          </w:rPr>
          <w:t>3.19 invocation object</w:t>
        </w:r>
        <w:r w:rsidR="008D24D0">
          <w:rPr>
            <w:noProof/>
            <w:webHidden/>
          </w:rPr>
          <w:tab/>
        </w:r>
        <w:r w:rsidR="008D24D0">
          <w:rPr>
            <w:noProof/>
            <w:webHidden/>
          </w:rPr>
          <w:fldChar w:fldCharType="begin"/>
        </w:r>
        <w:r w:rsidR="008D24D0">
          <w:rPr>
            <w:noProof/>
            <w:webHidden/>
          </w:rPr>
          <w:instrText xml:space="preserve"> PAGEREF _Toc3730301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13717DAE" w14:textId="57ABB68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02" w:history="1">
        <w:r w:rsidR="008D24D0" w:rsidRPr="00E568DF">
          <w:rPr>
            <w:rStyle w:val="Hyperlink"/>
            <w:noProof/>
          </w:rPr>
          <w:t>3.19.1 General</w:t>
        </w:r>
        <w:r w:rsidR="008D24D0">
          <w:rPr>
            <w:noProof/>
            <w:webHidden/>
          </w:rPr>
          <w:tab/>
        </w:r>
        <w:r w:rsidR="008D24D0">
          <w:rPr>
            <w:noProof/>
            <w:webHidden/>
          </w:rPr>
          <w:fldChar w:fldCharType="begin"/>
        </w:r>
        <w:r w:rsidR="008D24D0">
          <w:rPr>
            <w:noProof/>
            <w:webHidden/>
          </w:rPr>
          <w:instrText xml:space="preserve"> PAGEREF _Toc3730302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03EF3BD4" w14:textId="28D7989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03" w:history="1">
        <w:r w:rsidR="008D24D0" w:rsidRPr="00E568DF">
          <w:rPr>
            <w:rStyle w:val="Hyperlink"/>
            <w:noProof/>
          </w:rPr>
          <w:t>3.19.2 commandLine property</w:t>
        </w:r>
        <w:r w:rsidR="008D24D0">
          <w:rPr>
            <w:noProof/>
            <w:webHidden/>
          </w:rPr>
          <w:tab/>
        </w:r>
        <w:r w:rsidR="008D24D0">
          <w:rPr>
            <w:noProof/>
            <w:webHidden/>
          </w:rPr>
          <w:fldChar w:fldCharType="begin"/>
        </w:r>
        <w:r w:rsidR="008D24D0">
          <w:rPr>
            <w:noProof/>
            <w:webHidden/>
          </w:rPr>
          <w:instrText xml:space="preserve"> PAGEREF _Toc3730303 \h </w:instrText>
        </w:r>
        <w:r w:rsidR="008D24D0">
          <w:rPr>
            <w:noProof/>
            <w:webHidden/>
          </w:rPr>
        </w:r>
        <w:r w:rsidR="008D24D0">
          <w:rPr>
            <w:noProof/>
            <w:webHidden/>
          </w:rPr>
          <w:fldChar w:fldCharType="separate"/>
        </w:r>
        <w:r w:rsidR="008D24D0">
          <w:rPr>
            <w:noProof/>
            <w:webHidden/>
          </w:rPr>
          <w:t>60</w:t>
        </w:r>
        <w:r w:rsidR="008D24D0">
          <w:rPr>
            <w:noProof/>
            <w:webHidden/>
          </w:rPr>
          <w:fldChar w:fldCharType="end"/>
        </w:r>
      </w:hyperlink>
    </w:p>
    <w:p w14:paraId="0BD6EFA9" w14:textId="060634A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04" w:history="1">
        <w:r w:rsidR="008D24D0" w:rsidRPr="00E568DF">
          <w:rPr>
            <w:rStyle w:val="Hyperlink"/>
            <w:noProof/>
          </w:rPr>
          <w:t>3.19.3 arguments property</w:t>
        </w:r>
        <w:r w:rsidR="008D24D0">
          <w:rPr>
            <w:noProof/>
            <w:webHidden/>
          </w:rPr>
          <w:tab/>
        </w:r>
        <w:r w:rsidR="008D24D0">
          <w:rPr>
            <w:noProof/>
            <w:webHidden/>
          </w:rPr>
          <w:fldChar w:fldCharType="begin"/>
        </w:r>
        <w:r w:rsidR="008D24D0">
          <w:rPr>
            <w:noProof/>
            <w:webHidden/>
          </w:rPr>
          <w:instrText xml:space="preserve"> PAGEREF _Toc3730304 \h </w:instrText>
        </w:r>
        <w:r w:rsidR="008D24D0">
          <w:rPr>
            <w:noProof/>
            <w:webHidden/>
          </w:rPr>
        </w:r>
        <w:r w:rsidR="008D24D0">
          <w:rPr>
            <w:noProof/>
            <w:webHidden/>
          </w:rPr>
          <w:fldChar w:fldCharType="separate"/>
        </w:r>
        <w:r w:rsidR="008D24D0">
          <w:rPr>
            <w:noProof/>
            <w:webHidden/>
          </w:rPr>
          <w:t>61</w:t>
        </w:r>
        <w:r w:rsidR="008D24D0">
          <w:rPr>
            <w:noProof/>
            <w:webHidden/>
          </w:rPr>
          <w:fldChar w:fldCharType="end"/>
        </w:r>
      </w:hyperlink>
    </w:p>
    <w:p w14:paraId="4FB4F059" w14:textId="2046C84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05" w:history="1">
        <w:r w:rsidR="008D24D0" w:rsidRPr="00E568DF">
          <w:rPr>
            <w:rStyle w:val="Hyperlink"/>
            <w:noProof/>
          </w:rPr>
          <w:t>3.19.4 responseFiles property</w:t>
        </w:r>
        <w:r w:rsidR="008D24D0">
          <w:rPr>
            <w:noProof/>
            <w:webHidden/>
          </w:rPr>
          <w:tab/>
        </w:r>
        <w:r w:rsidR="008D24D0">
          <w:rPr>
            <w:noProof/>
            <w:webHidden/>
          </w:rPr>
          <w:fldChar w:fldCharType="begin"/>
        </w:r>
        <w:r w:rsidR="008D24D0">
          <w:rPr>
            <w:noProof/>
            <w:webHidden/>
          </w:rPr>
          <w:instrText xml:space="preserve"> PAGEREF _Toc3730305 \h </w:instrText>
        </w:r>
        <w:r w:rsidR="008D24D0">
          <w:rPr>
            <w:noProof/>
            <w:webHidden/>
          </w:rPr>
        </w:r>
        <w:r w:rsidR="008D24D0">
          <w:rPr>
            <w:noProof/>
            <w:webHidden/>
          </w:rPr>
          <w:fldChar w:fldCharType="separate"/>
        </w:r>
        <w:r w:rsidR="008D24D0">
          <w:rPr>
            <w:noProof/>
            <w:webHidden/>
          </w:rPr>
          <w:t>61</w:t>
        </w:r>
        <w:r w:rsidR="008D24D0">
          <w:rPr>
            <w:noProof/>
            <w:webHidden/>
          </w:rPr>
          <w:fldChar w:fldCharType="end"/>
        </w:r>
      </w:hyperlink>
    </w:p>
    <w:p w14:paraId="6B756AE2" w14:textId="2D145E9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06" w:history="1">
        <w:r w:rsidR="008D24D0" w:rsidRPr="00E568DF">
          <w:rPr>
            <w:rStyle w:val="Hyperlink"/>
            <w:noProof/>
          </w:rPr>
          <w:t>3.19.5 attachments property</w:t>
        </w:r>
        <w:r w:rsidR="008D24D0">
          <w:rPr>
            <w:noProof/>
            <w:webHidden/>
          </w:rPr>
          <w:tab/>
        </w:r>
        <w:r w:rsidR="008D24D0">
          <w:rPr>
            <w:noProof/>
            <w:webHidden/>
          </w:rPr>
          <w:fldChar w:fldCharType="begin"/>
        </w:r>
        <w:r w:rsidR="008D24D0">
          <w:rPr>
            <w:noProof/>
            <w:webHidden/>
          </w:rPr>
          <w:instrText xml:space="preserve"> PAGEREF _Toc3730306 \h </w:instrText>
        </w:r>
        <w:r w:rsidR="008D24D0">
          <w:rPr>
            <w:noProof/>
            <w:webHidden/>
          </w:rPr>
        </w:r>
        <w:r w:rsidR="008D24D0">
          <w:rPr>
            <w:noProof/>
            <w:webHidden/>
          </w:rPr>
          <w:fldChar w:fldCharType="separate"/>
        </w:r>
        <w:r w:rsidR="008D24D0">
          <w:rPr>
            <w:noProof/>
            <w:webHidden/>
          </w:rPr>
          <w:t>62</w:t>
        </w:r>
        <w:r w:rsidR="008D24D0">
          <w:rPr>
            <w:noProof/>
            <w:webHidden/>
          </w:rPr>
          <w:fldChar w:fldCharType="end"/>
        </w:r>
      </w:hyperlink>
    </w:p>
    <w:p w14:paraId="1292572A" w14:textId="1760E48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07" w:history="1">
        <w:r w:rsidR="008D24D0" w:rsidRPr="00E568DF">
          <w:rPr>
            <w:rStyle w:val="Hyperlink"/>
            <w:noProof/>
          </w:rPr>
          <w:t>3.19.6 startTimeUtc property</w:t>
        </w:r>
        <w:r w:rsidR="008D24D0">
          <w:rPr>
            <w:noProof/>
            <w:webHidden/>
          </w:rPr>
          <w:tab/>
        </w:r>
        <w:r w:rsidR="008D24D0">
          <w:rPr>
            <w:noProof/>
            <w:webHidden/>
          </w:rPr>
          <w:fldChar w:fldCharType="begin"/>
        </w:r>
        <w:r w:rsidR="008D24D0">
          <w:rPr>
            <w:noProof/>
            <w:webHidden/>
          </w:rPr>
          <w:instrText xml:space="preserve"> PAGEREF _Toc3730307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1326B1DD" w14:textId="0219429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08" w:history="1">
        <w:r w:rsidR="008D24D0" w:rsidRPr="00E568DF">
          <w:rPr>
            <w:rStyle w:val="Hyperlink"/>
            <w:noProof/>
          </w:rPr>
          <w:t>3.19.7 endTimeUtc property</w:t>
        </w:r>
        <w:r w:rsidR="008D24D0">
          <w:rPr>
            <w:noProof/>
            <w:webHidden/>
          </w:rPr>
          <w:tab/>
        </w:r>
        <w:r w:rsidR="008D24D0">
          <w:rPr>
            <w:noProof/>
            <w:webHidden/>
          </w:rPr>
          <w:fldChar w:fldCharType="begin"/>
        </w:r>
        <w:r w:rsidR="008D24D0">
          <w:rPr>
            <w:noProof/>
            <w:webHidden/>
          </w:rPr>
          <w:instrText xml:space="preserve"> PAGEREF _Toc3730308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4E822953" w14:textId="2B9773F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09" w:history="1">
        <w:r w:rsidR="008D24D0" w:rsidRPr="00E568DF">
          <w:rPr>
            <w:rStyle w:val="Hyperlink"/>
            <w:noProof/>
          </w:rPr>
          <w:t>3.19.8 exitCode property</w:t>
        </w:r>
        <w:r w:rsidR="008D24D0">
          <w:rPr>
            <w:noProof/>
            <w:webHidden/>
          </w:rPr>
          <w:tab/>
        </w:r>
        <w:r w:rsidR="008D24D0">
          <w:rPr>
            <w:noProof/>
            <w:webHidden/>
          </w:rPr>
          <w:fldChar w:fldCharType="begin"/>
        </w:r>
        <w:r w:rsidR="008D24D0">
          <w:rPr>
            <w:noProof/>
            <w:webHidden/>
          </w:rPr>
          <w:instrText xml:space="preserve"> PAGEREF _Toc3730309 \h </w:instrText>
        </w:r>
        <w:r w:rsidR="008D24D0">
          <w:rPr>
            <w:noProof/>
            <w:webHidden/>
          </w:rPr>
        </w:r>
        <w:r w:rsidR="008D24D0">
          <w:rPr>
            <w:noProof/>
            <w:webHidden/>
          </w:rPr>
          <w:fldChar w:fldCharType="separate"/>
        </w:r>
        <w:r w:rsidR="008D24D0">
          <w:rPr>
            <w:noProof/>
            <w:webHidden/>
          </w:rPr>
          <w:t>63</w:t>
        </w:r>
        <w:r w:rsidR="008D24D0">
          <w:rPr>
            <w:noProof/>
            <w:webHidden/>
          </w:rPr>
          <w:fldChar w:fldCharType="end"/>
        </w:r>
      </w:hyperlink>
    </w:p>
    <w:p w14:paraId="72783E46" w14:textId="3B8296A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0" w:history="1">
        <w:r w:rsidR="008D24D0" w:rsidRPr="00E568DF">
          <w:rPr>
            <w:rStyle w:val="Hyperlink"/>
            <w:noProof/>
          </w:rPr>
          <w:t>3.19.9 exitCodeDescription property</w:t>
        </w:r>
        <w:r w:rsidR="008D24D0">
          <w:rPr>
            <w:noProof/>
            <w:webHidden/>
          </w:rPr>
          <w:tab/>
        </w:r>
        <w:r w:rsidR="008D24D0">
          <w:rPr>
            <w:noProof/>
            <w:webHidden/>
          </w:rPr>
          <w:fldChar w:fldCharType="begin"/>
        </w:r>
        <w:r w:rsidR="008D24D0">
          <w:rPr>
            <w:noProof/>
            <w:webHidden/>
          </w:rPr>
          <w:instrText xml:space="preserve"> PAGEREF _Toc3730310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09F9FD91" w14:textId="7AA89FD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1" w:history="1">
        <w:r w:rsidR="008D24D0" w:rsidRPr="00E568DF">
          <w:rPr>
            <w:rStyle w:val="Hyperlink"/>
            <w:noProof/>
          </w:rPr>
          <w:t>3.19.10 exitSignalName property</w:t>
        </w:r>
        <w:r w:rsidR="008D24D0">
          <w:rPr>
            <w:noProof/>
            <w:webHidden/>
          </w:rPr>
          <w:tab/>
        </w:r>
        <w:r w:rsidR="008D24D0">
          <w:rPr>
            <w:noProof/>
            <w:webHidden/>
          </w:rPr>
          <w:fldChar w:fldCharType="begin"/>
        </w:r>
        <w:r w:rsidR="008D24D0">
          <w:rPr>
            <w:noProof/>
            <w:webHidden/>
          </w:rPr>
          <w:instrText xml:space="preserve"> PAGEREF _Toc3730311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56815A26" w14:textId="27927FA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2" w:history="1">
        <w:r w:rsidR="008D24D0" w:rsidRPr="00E568DF">
          <w:rPr>
            <w:rStyle w:val="Hyperlink"/>
            <w:noProof/>
          </w:rPr>
          <w:t>3.19.11 exitSignalNumber property</w:t>
        </w:r>
        <w:r w:rsidR="008D24D0">
          <w:rPr>
            <w:noProof/>
            <w:webHidden/>
          </w:rPr>
          <w:tab/>
        </w:r>
        <w:r w:rsidR="008D24D0">
          <w:rPr>
            <w:noProof/>
            <w:webHidden/>
          </w:rPr>
          <w:fldChar w:fldCharType="begin"/>
        </w:r>
        <w:r w:rsidR="008D24D0">
          <w:rPr>
            <w:noProof/>
            <w:webHidden/>
          </w:rPr>
          <w:instrText xml:space="preserve"> PAGEREF _Toc3730312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3B6C3FAB" w14:textId="2E53080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3" w:history="1">
        <w:r w:rsidR="008D24D0" w:rsidRPr="00E568DF">
          <w:rPr>
            <w:rStyle w:val="Hyperlink"/>
            <w:noProof/>
          </w:rPr>
          <w:t>3.19.12 processStartFailureMessage property</w:t>
        </w:r>
        <w:r w:rsidR="008D24D0">
          <w:rPr>
            <w:noProof/>
            <w:webHidden/>
          </w:rPr>
          <w:tab/>
        </w:r>
        <w:r w:rsidR="008D24D0">
          <w:rPr>
            <w:noProof/>
            <w:webHidden/>
          </w:rPr>
          <w:fldChar w:fldCharType="begin"/>
        </w:r>
        <w:r w:rsidR="008D24D0">
          <w:rPr>
            <w:noProof/>
            <w:webHidden/>
          </w:rPr>
          <w:instrText xml:space="preserve"> PAGEREF _Toc3730313 \h </w:instrText>
        </w:r>
        <w:r w:rsidR="008D24D0">
          <w:rPr>
            <w:noProof/>
            <w:webHidden/>
          </w:rPr>
        </w:r>
        <w:r w:rsidR="008D24D0">
          <w:rPr>
            <w:noProof/>
            <w:webHidden/>
          </w:rPr>
          <w:fldChar w:fldCharType="separate"/>
        </w:r>
        <w:r w:rsidR="008D24D0">
          <w:rPr>
            <w:noProof/>
            <w:webHidden/>
          </w:rPr>
          <w:t>64</w:t>
        </w:r>
        <w:r w:rsidR="008D24D0">
          <w:rPr>
            <w:noProof/>
            <w:webHidden/>
          </w:rPr>
          <w:fldChar w:fldCharType="end"/>
        </w:r>
      </w:hyperlink>
    </w:p>
    <w:p w14:paraId="42D3511F" w14:textId="7EB657D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4" w:history="1">
        <w:r w:rsidR="008D24D0" w:rsidRPr="00E568DF">
          <w:rPr>
            <w:rStyle w:val="Hyperlink"/>
            <w:noProof/>
          </w:rPr>
          <w:t>3.19.13 toolExecutionSuccessful property</w:t>
        </w:r>
        <w:r w:rsidR="008D24D0">
          <w:rPr>
            <w:noProof/>
            <w:webHidden/>
          </w:rPr>
          <w:tab/>
        </w:r>
        <w:r w:rsidR="008D24D0">
          <w:rPr>
            <w:noProof/>
            <w:webHidden/>
          </w:rPr>
          <w:fldChar w:fldCharType="begin"/>
        </w:r>
        <w:r w:rsidR="008D24D0">
          <w:rPr>
            <w:noProof/>
            <w:webHidden/>
          </w:rPr>
          <w:instrText xml:space="preserve"> PAGEREF _Toc3730314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3FDBEF79" w14:textId="3551A90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5" w:history="1">
        <w:r w:rsidR="008D24D0" w:rsidRPr="00E568DF">
          <w:rPr>
            <w:rStyle w:val="Hyperlink"/>
            <w:noProof/>
          </w:rPr>
          <w:t>3.19.14 machine property</w:t>
        </w:r>
        <w:r w:rsidR="008D24D0">
          <w:rPr>
            <w:noProof/>
            <w:webHidden/>
          </w:rPr>
          <w:tab/>
        </w:r>
        <w:r w:rsidR="008D24D0">
          <w:rPr>
            <w:noProof/>
            <w:webHidden/>
          </w:rPr>
          <w:fldChar w:fldCharType="begin"/>
        </w:r>
        <w:r w:rsidR="008D24D0">
          <w:rPr>
            <w:noProof/>
            <w:webHidden/>
          </w:rPr>
          <w:instrText xml:space="preserve"> PAGEREF _Toc3730315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737ECD4B" w14:textId="11FA0B4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6" w:history="1">
        <w:r w:rsidR="008D24D0" w:rsidRPr="00E568DF">
          <w:rPr>
            <w:rStyle w:val="Hyperlink"/>
            <w:noProof/>
          </w:rPr>
          <w:t>3.19.15 account property</w:t>
        </w:r>
        <w:r w:rsidR="008D24D0">
          <w:rPr>
            <w:noProof/>
            <w:webHidden/>
          </w:rPr>
          <w:tab/>
        </w:r>
        <w:r w:rsidR="008D24D0">
          <w:rPr>
            <w:noProof/>
            <w:webHidden/>
          </w:rPr>
          <w:fldChar w:fldCharType="begin"/>
        </w:r>
        <w:r w:rsidR="008D24D0">
          <w:rPr>
            <w:noProof/>
            <w:webHidden/>
          </w:rPr>
          <w:instrText xml:space="preserve"> PAGEREF _Toc3730316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6296BC5E" w14:textId="3CC60F3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7" w:history="1">
        <w:r w:rsidR="008D24D0" w:rsidRPr="00E568DF">
          <w:rPr>
            <w:rStyle w:val="Hyperlink"/>
            <w:noProof/>
          </w:rPr>
          <w:t>3.19.16 processId property</w:t>
        </w:r>
        <w:r w:rsidR="008D24D0">
          <w:rPr>
            <w:noProof/>
            <w:webHidden/>
          </w:rPr>
          <w:tab/>
        </w:r>
        <w:r w:rsidR="008D24D0">
          <w:rPr>
            <w:noProof/>
            <w:webHidden/>
          </w:rPr>
          <w:fldChar w:fldCharType="begin"/>
        </w:r>
        <w:r w:rsidR="008D24D0">
          <w:rPr>
            <w:noProof/>
            <w:webHidden/>
          </w:rPr>
          <w:instrText xml:space="preserve"> PAGEREF _Toc3730317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4BC54162" w14:textId="6A0BDAC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8" w:history="1">
        <w:r w:rsidR="008D24D0" w:rsidRPr="00E568DF">
          <w:rPr>
            <w:rStyle w:val="Hyperlink"/>
            <w:noProof/>
          </w:rPr>
          <w:t>3.19.17 executableLocation property</w:t>
        </w:r>
        <w:r w:rsidR="008D24D0">
          <w:rPr>
            <w:noProof/>
            <w:webHidden/>
          </w:rPr>
          <w:tab/>
        </w:r>
        <w:r w:rsidR="008D24D0">
          <w:rPr>
            <w:noProof/>
            <w:webHidden/>
          </w:rPr>
          <w:fldChar w:fldCharType="begin"/>
        </w:r>
        <w:r w:rsidR="008D24D0">
          <w:rPr>
            <w:noProof/>
            <w:webHidden/>
          </w:rPr>
          <w:instrText xml:space="preserve"> PAGEREF _Toc3730318 \h </w:instrText>
        </w:r>
        <w:r w:rsidR="008D24D0">
          <w:rPr>
            <w:noProof/>
            <w:webHidden/>
          </w:rPr>
        </w:r>
        <w:r w:rsidR="008D24D0">
          <w:rPr>
            <w:noProof/>
            <w:webHidden/>
          </w:rPr>
          <w:fldChar w:fldCharType="separate"/>
        </w:r>
        <w:r w:rsidR="008D24D0">
          <w:rPr>
            <w:noProof/>
            <w:webHidden/>
          </w:rPr>
          <w:t>65</w:t>
        </w:r>
        <w:r w:rsidR="008D24D0">
          <w:rPr>
            <w:noProof/>
            <w:webHidden/>
          </w:rPr>
          <w:fldChar w:fldCharType="end"/>
        </w:r>
      </w:hyperlink>
    </w:p>
    <w:p w14:paraId="696A2145" w14:textId="5125E7F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19" w:history="1">
        <w:r w:rsidR="008D24D0" w:rsidRPr="00E568DF">
          <w:rPr>
            <w:rStyle w:val="Hyperlink"/>
            <w:noProof/>
          </w:rPr>
          <w:t>3.19.18 workingDirectory property</w:t>
        </w:r>
        <w:r w:rsidR="008D24D0">
          <w:rPr>
            <w:noProof/>
            <w:webHidden/>
          </w:rPr>
          <w:tab/>
        </w:r>
        <w:r w:rsidR="008D24D0">
          <w:rPr>
            <w:noProof/>
            <w:webHidden/>
          </w:rPr>
          <w:fldChar w:fldCharType="begin"/>
        </w:r>
        <w:r w:rsidR="008D24D0">
          <w:rPr>
            <w:noProof/>
            <w:webHidden/>
          </w:rPr>
          <w:instrText xml:space="preserve"> PAGEREF _Toc3730319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278B37A6" w14:textId="06E7CE3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20" w:history="1">
        <w:r w:rsidR="008D24D0" w:rsidRPr="00E568DF">
          <w:rPr>
            <w:rStyle w:val="Hyperlink"/>
            <w:noProof/>
          </w:rPr>
          <w:t>3.19.19 environmentVariables property</w:t>
        </w:r>
        <w:r w:rsidR="008D24D0">
          <w:rPr>
            <w:noProof/>
            <w:webHidden/>
          </w:rPr>
          <w:tab/>
        </w:r>
        <w:r w:rsidR="008D24D0">
          <w:rPr>
            <w:noProof/>
            <w:webHidden/>
          </w:rPr>
          <w:fldChar w:fldCharType="begin"/>
        </w:r>
        <w:r w:rsidR="008D24D0">
          <w:rPr>
            <w:noProof/>
            <w:webHidden/>
          </w:rPr>
          <w:instrText xml:space="preserve"> PAGEREF _Toc3730320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22E29E25" w14:textId="0AFF3D6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21" w:history="1">
        <w:r w:rsidR="008D24D0" w:rsidRPr="00E568DF">
          <w:rPr>
            <w:rStyle w:val="Hyperlink"/>
            <w:noProof/>
          </w:rPr>
          <w:t>3.19.20 toolExecutionNotifications property</w:t>
        </w:r>
        <w:r w:rsidR="008D24D0">
          <w:rPr>
            <w:noProof/>
            <w:webHidden/>
          </w:rPr>
          <w:tab/>
        </w:r>
        <w:r w:rsidR="008D24D0">
          <w:rPr>
            <w:noProof/>
            <w:webHidden/>
          </w:rPr>
          <w:fldChar w:fldCharType="begin"/>
        </w:r>
        <w:r w:rsidR="008D24D0">
          <w:rPr>
            <w:noProof/>
            <w:webHidden/>
          </w:rPr>
          <w:instrText xml:space="preserve"> PAGEREF _Toc3730321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6AD9A5D0" w14:textId="0656E01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22" w:history="1">
        <w:r w:rsidR="008D24D0" w:rsidRPr="00E568DF">
          <w:rPr>
            <w:rStyle w:val="Hyperlink"/>
            <w:noProof/>
          </w:rPr>
          <w:t>3.19.21 toolConfigurationNotifications property</w:t>
        </w:r>
        <w:r w:rsidR="008D24D0">
          <w:rPr>
            <w:noProof/>
            <w:webHidden/>
          </w:rPr>
          <w:tab/>
        </w:r>
        <w:r w:rsidR="008D24D0">
          <w:rPr>
            <w:noProof/>
            <w:webHidden/>
          </w:rPr>
          <w:fldChar w:fldCharType="begin"/>
        </w:r>
        <w:r w:rsidR="008D24D0">
          <w:rPr>
            <w:noProof/>
            <w:webHidden/>
          </w:rPr>
          <w:instrText xml:space="preserve"> PAGEREF _Toc3730322 \h </w:instrText>
        </w:r>
        <w:r w:rsidR="008D24D0">
          <w:rPr>
            <w:noProof/>
            <w:webHidden/>
          </w:rPr>
        </w:r>
        <w:r w:rsidR="008D24D0">
          <w:rPr>
            <w:noProof/>
            <w:webHidden/>
          </w:rPr>
          <w:fldChar w:fldCharType="separate"/>
        </w:r>
        <w:r w:rsidR="008D24D0">
          <w:rPr>
            <w:noProof/>
            <w:webHidden/>
          </w:rPr>
          <w:t>66</w:t>
        </w:r>
        <w:r w:rsidR="008D24D0">
          <w:rPr>
            <w:noProof/>
            <w:webHidden/>
          </w:rPr>
          <w:fldChar w:fldCharType="end"/>
        </w:r>
      </w:hyperlink>
    </w:p>
    <w:p w14:paraId="3ABB1B7E" w14:textId="223F1C5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23" w:history="1">
        <w:r w:rsidR="008D24D0" w:rsidRPr="00E568DF">
          <w:rPr>
            <w:rStyle w:val="Hyperlink"/>
            <w:noProof/>
          </w:rPr>
          <w:t>3.19.22 stdin, stdout, stderr, and stdoutStderr properties</w:t>
        </w:r>
        <w:r w:rsidR="008D24D0">
          <w:rPr>
            <w:noProof/>
            <w:webHidden/>
          </w:rPr>
          <w:tab/>
        </w:r>
        <w:r w:rsidR="008D24D0">
          <w:rPr>
            <w:noProof/>
            <w:webHidden/>
          </w:rPr>
          <w:fldChar w:fldCharType="begin"/>
        </w:r>
        <w:r w:rsidR="008D24D0">
          <w:rPr>
            <w:noProof/>
            <w:webHidden/>
          </w:rPr>
          <w:instrText xml:space="preserve"> PAGEREF _Toc3730323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371A7F39" w14:textId="5F435F5D" w:rsidR="008D24D0" w:rsidRDefault="009E4325">
      <w:pPr>
        <w:pStyle w:val="TOC2"/>
        <w:tabs>
          <w:tab w:val="right" w:leader="dot" w:pos="9350"/>
        </w:tabs>
        <w:rPr>
          <w:rFonts w:asciiTheme="minorHAnsi" w:eastAsiaTheme="minorEastAsia" w:hAnsiTheme="minorHAnsi" w:cstheme="minorBidi"/>
          <w:noProof/>
          <w:sz w:val="22"/>
          <w:szCs w:val="22"/>
        </w:rPr>
      </w:pPr>
      <w:hyperlink w:anchor="_Toc3730324" w:history="1">
        <w:r w:rsidR="008D24D0" w:rsidRPr="00E568DF">
          <w:rPr>
            <w:rStyle w:val="Hyperlink"/>
            <w:noProof/>
          </w:rPr>
          <w:t>3.20 attachment object</w:t>
        </w:r>
        <w:r w:rsidR="008D24D0">
          <w:rPr>
            <w:noProof/>
            <w:webHidden/>
          </w:rPr>
          <w:tab/>
        </w:r>
        <w:r w:rsidR="008D24D0">
          <w:rPr>
            <w:noProof/>
            <w:webHidden/>
          </w:rPr>
          <w:fldChar w:fldCharType="begin"/>
        </w:r>
        <w:r w:rsidR="008D24D0">
          <w:rPr>
            <w:noProof/>
            <w:webHidden/>
          </w:rPr>
          <w:instrText xml:space="preserve"> PAGEREF _Toc3730324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0E8F8E5E" w14:textId="2B66985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25" w:history="1">
        <w:r w:rsidR="008D24D0" w:rsidRPr="00E568DF">
          <w:rPr>
            <w:rStyle w:val="Hyperlink"/>
            <w:noProof/>
          </w:rPr>
          <w:t>3.20.1 General</w:t>
        </w:r>
        <w:r w:rsidR="008D24D0">
          <w:rPr>
            <w:noProof/>
            <w:webHidden/>
          </w:rPr>
          <w:tab/>
        </w:r>
        <w:r w:rsidR="008D24D0">
          <w:rPr>
            <w:noProof/>
            <w:webHidden/>
          </w:rPr>
          <w:fldChar w:fldCharType="begin"/>
        </w:r>
        <w:r w:rsidR="008D24D0">
          <w:rPr>
            <w:noProof/>
            <w:webHidden/>
          </w:rPr>
          <w:instrText xml:space="preserve"> PAGEREF _Toc3730325 \h </w:instrText>
        </w:r>
        <w:r w:rsidR="008D24D0">
          <w:rPr>
            <w:noProof/>
            <w:webHidden/>
          </w:rPr>
        </w:r>
        <w:r w:rsidR="008D24D0">
          <w:rPr>
            <w:noProof/>
            <w:webHidden/>
          </w:rPr>
          <w:fldChar w:fldCharType="separate"/>
        </w:r>
        <w:r w:rsidR="008D24D0">
          <w:rPr>
            <w:noProof/>
            <w:webHidden/>
          </w:rPr>
          <w:t>68</w:t>
        </w:r>
        <w:r w:rsidR="008D24D0">
          <w:rPr>
            <w:noProof/>
            <w:webHidden/>
          </w:rPr>
          <w:fldChar w:fldCharType="end"/>
        </w:r>
      </w:hyperlink>
    </w:p>
    <w:p w14:paraId="34556BC3" w14:textId="354A4C5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26" w:history="1">
        <w:r w:rsidR="008D24D0" w:rsidRPr="00E568DF">
          <w:rPr>
            <w:rStyle w:val="Hyperlink"/>
            <w:noProof/>
          </w:rPr>
          <w:t>3.20.2 description property</w:t>
        </w:r>
        <w:r w:rsidR="008D24D0">
          <w:rPr>
            <w:noProof/>
            <w:webHidden/>
          </w:rPr>
          <w:tab/>
        </w:r>
        <w:r w:rsidR="008D24D0">
          <w:rPr>
            <w:noProof/>
            <w:webHidden/>
          </w:rPr>
          <w:fldChar w:fldCharType="begin"/>
        </w:r>
        <w:r w:rsidR="008D24D0">
          <w:rPr>
            <w:noProof/>
            <w:webHidden/>
          </w:rPr>
          <w:instrText xml:space="preserve"> PAGEREF _Toc3730326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4C13F9D8" w14:textId="23E1AAB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27" w:history="1">
        <w:r w:rsidR="008D24D0" w:rsidRPr="00E568DF">
          <w:rPr>
            <w:rStyle w:val="Hyperlink"/>
            <w:noProof/>
          </w:rPr>
          <w:t>3.20.3 artifactLocation property</w:t>
        </w:r>
        <w:r w:rsidR="008D24D0">
          <w:rPr>
            <w:noProof/>
            <w:webHidden/>
          </w:rPr>
          <w:tab/>
        </w:r>
        <w:r w:rsidR="008D24D0">
          <w:rPr>
            <w:noProof/>
            <w:webHidden/>
          </w:rPr>
          <w:fldChar w:fldCharType="begin"/>
        </w:r>
        <w:r w:rsidR="008D24D0">
          <w:rPr>
            <w:noProof/>
            <w:webHidden/>
          </w:rPr>
          <w:instrText xml:space="preserve"> PAGEREF _Toc3730327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3564C3CA" w14:textId="7D34C27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28" w:history="1">
        <w:r w:rsidR="008D24D0" w:rsidRPr="00E568DF">
          <w:rPr>
            <w:rStyle w:val="Hyperlink"/>
            <w:noProof/>
          </w:rPr>
          <w:t>3.20.4 regions property</w:t>
        </w:r>
        <w:r w:rsidR="008D24D0">
          <w:rPr>
            <w:noProof/>
            <w:webHidden/>
          </w:rPr>
          <w:tab/>
        </w:r>
        <w:r w:rsidR="008D24D0">
          <w:rPr>
            <w:noProof/>
            <w:webHidden/>
          </w:rPr>
          <w:fldChar w:fldCharType="begin"/>
        </w:r>
        <w:r w:rsidR="008D24D0">
          <w:rPr>
            <w:noProof/>
            <w:webHidden/>
          </w:rPr>
          <w:instrText xml:space="preserve"> PAGEREF _Toc3730328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75B7DA92" w14:textId="688BFC4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29" w:history="1">
        <w:r w:rsidR="008D24D0" w:rsidRPr="00E568DF">
          <w:rPr>
            <w:rStyle w:val="Hyperlink"/>
            <w:noProof/>
          </w:rPr>
          <w:t>3.20.5 rectangles property</w:t>
        </w:r>
        <w:r w:rsidR="008D24D0">
          <w:rPr>
            <w:noProof/>
            <w:webHidden/>
          </w:rPr>
          <w:tab/>
        </w:r>
        <w:r w:rsidR="008D24D0">
          <w:rPr>
            <w:noProof/>
            <w:webHidden/>
          </w:rPr>
          <w:fldChar w:fldCharType="begin"/>
        </w:r>
        <w:r w:rsidR="008D24D0">
          <w:rPr>
            <w:noProof/>
            <w:webHidden/>
          </w:rPr>
          <w:instrText xml:space="preserve"> PAGEREF _Toc3730329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29490A1A" w14:textId="2896A8AC" w:rsidR="008D24D0" w:rsidRDefault="009E4325">
      <w:pPr>
        <w:pStyle w:val="TOC2"/>
        <w:tabs>
          <w:tab w:val="right" w:leader="dot" w:pos="9350"/>
        </w:tabs>
        <w:rPr>
          <w:rFonts w:asciiTheme="minorHAnsi" w:eastAsiaTheme="minorEastAsia" w:hAnsiTheme="minorHAnsi" w:cstheme="minorBidi"/>
          <w:noProof/>
          <w:sz w:val="22"/>
          <w:szCs w:val="22"/>
        </w:rPr>
      </w:pPr>
      <w:hyperlink w:anchor="_Toc3730330" w:history="1">
        <w:r w:rsidR="008D24D0" w:rsidRPr="00E568DF">
          <w:rPr>
            <w:rStyle w:val="Hyperlink"/>
            <w:noProof/>
          </w:rPr>
          <w:t>3.21 conversion object</w:t>
        </w:r>
        <w:r w:rsidR="008D24D0">
          <w:rPr>
            <w:noProof/>
            <w:webHidden/>
          </w:rPr>
          <w:tab/>
        </w:r>
        <w:r w:rsidR="008D24D0">
          <w:rPr>
            <w:noProof/>
            <w:webHidden/>
          </w:rPr>
          <w:fldChar w:fldCharType="begin"/>
        </w:r>
        <w:r w:rsidR="008D24D0">
          <w:rPr>
            <w:noProof/>
            <w:webHidden/>
          </w:rPr>
          <w:instrText xml:space="preserve"> PAGEREF _Toc3730330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7215530C" w14:textId="4349CA3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31" w:history="1">
        <w:r w:rsidR="008D24D0" w:rsidRPr="00E568DF">
          <w:rPr>
            <w:rStyle w:val="Hyperlink"/>
            <w:noProof/>
          </w:rPr>
          <w:t>3.21.1 General</w:t>
        </w:r>
        <w:r w:rsidR="008D24D0">
          <w:rPr>
            <w:noProof/>
            <w:webHidden/>
          </w:rPr>
          <w:tab/>
        </w:r>
        <w:r w:rsidR="008D24D0">
          <w:rPr>
            <w:noProof/>
            <w:webHidden/>
          </w:rPr>
          <w:fldChar w:fldCharType="begin"/>
        </w:r>
        <w:r w:rsidR="008D24D0">
          <w:rPr>
            <w:noProof/>
            <w:webHidden/>
          </w:rPr>
          <w:instrText xml:space="preserve"> PAGEREF _Toc3730331 \h </w:instrText>
        </w:r>
        <w:r w:rsidR="008D24D0">
          <w:rPr>
            <w:noProof/>
            <w:webHidden/>
          </w:rPr>
        </w:r>
        <w:r w:rsidR="008D24D0">
          <w:rPr>
            <w:noProof/>
            <w:webHidden/>
          </w:rPr>
          <w:fldChar w:fldCharType="separate"/>
        </w:r>
        <w:r w:rsidR="008D24D0">
          <w:rPr>
            <w:noProof/>
            <w:webHidden/>
          </w:rPr>
          <w:t>69</w:t>
        </w:r>
        <w:r w:rsidR="008D24D0">
          <w:rPr>
            <w:noProof/>
            <w:webHidden/>
          </w:rPr>
          <w:fldChar w:fldCharType="end"/>
        </w:r>
      </w:hyperlink>
    </w:p>
    <w:p w14:paraId="371FD7C4" w14:textId="5600CF5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32" w:history="1">
        <w:r w:rsidR="008D24D0" w:rsidRPr="00E568DF">
          <w:rPr>
            <w:rStyle w:val="Hyperlink"/>
            <w:noProof/>
          </w:rPr>
          <w:t>3.21.2 tool property</w:t>
        </w:r>
        <w:r w:rsidR="008D24D0">
          <w:rPr>
            <w:noProof/>
            <w:webHidden/>
          </w:rPr>
          <w:tab/>
        </w:r>
        <w:r w:rsidR="008D24D0">
          <w:rPr>
            <w:noProof/>
            <w:webHidden/>
          </w:rPr>
          <w:fldChar w:fldCharType="begin"/>
        </w:r>
        <w:r w:rsidR="008D24D0">
          <w:rPr>
            <w:noProof/>
            <w:webHidden/>
          </w:rPr>
          <w:instrText xml:space="preserve"> PAGEREF _Toc3730332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5BA53CF6" w14:textId="3C689E2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33" w:history="1">
        <w:r w:rsidR="008D24D0" w:rsidRPr="00E568DF">
          <w:rPr>
            <w:rStyle w:val="Hyperlink"/>
            <w:noProof/>
          </w:rPr>
          <w:t>3.21.3 invocation property</w:t>
        </w:r>
        <w:r w:rsidR="008D24D0">
          <w:rPr>
            <w:noProof/>
            <w:webHidden/>
          </w:rPr>
          <w:tab/>
        </w:r>
        <w:r w:rsidR="008D24D0">
          <w:rPr>
            <w:noProof/>
            <w:webHidden/>
          </w:rPr>
          <w:fldChar w:fldCharType="begin"/>
        </w:r>
        <w:r w:rsidR="008D24D0">
          <w:rPr>
            <w:noProof/>
            <w:webHidden/>
          </w:rPr>
          <w:instrText xml:space="preserve"> PAGEREF _Toc3730333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6D20A37F" w14:textId="4D5B049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34" w:history="1">
        <w:r w:rsidR="008D24D0" w:rsidRPr="00E568DF">
          <w:rPr>
            <w:rStyle w:val="Hyperlink"/>
            <w:noProof/>
          </w:rPr>
          <w:t>3.21.4 analysisToolLogFiles property</w:t>
        </w:r>
        <w:r w:rsidR="008D24D0">
          <w:rPr>
            <w:noProof/>
            <w:webHidden/>
          </w:rPr>
          <w:tab/>
        </w:r>
        <w:r w:rsidR="008D24D0">
          <w:rPr>
            <w:noProof/>
            <w:webHidden/>
          </w:rPr>
          <w:fldChar w:fldCharType="begin"/>
        </w:r>
        <w:r w:rsidR="008D24D0">
          <w:rPr>
            <w:noProof/>
            <w:webHidden/>
          </w:rPr>
          <w:instrText xml:space="preserve"> PAGEREF _Toc3730334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182D4230" w14:textId="2C5F198A" w:rsidR="008D24D0" w:rsidRDefault="009E4325">
      <w:pPr>
        <w:pStyle w:val="TOC2"/>
        <w:tabs>
          <w:tab w:val="right" w:leader="dot" w:pos="9350"/>
        </w:tabs>
        <w:rPr>
          <w:rFonts w:asciiTheme="minorHAnsi" w:eastAsiaTheme="minorEastAsia" w:hAnsiTheme="minorHAnsi" w:cstheme="minorBidi"/>
          <w:noProof/>
          <w:sz w:val="22"/>
          <w:szCs w:val="22"/>
        </w:rPr>
      </w:pPr>
      <w:hyperlink w:anchor="_Toc3730335" w:history="1">
        <w:r w:rsidR="008D24D0" w:rsidRPr="00E568DF">
          <w:rPr>
            <w:rStyle w:val="Hyperlink"/>
            <w:noProof/>
          </w:rPr>
          <w:t>3.22 versionControlDetails object</w:t>
        </w:r>
        <w:r w:rsidR="008D24D0">
          <w:rPr>
            <w:noProof/>
            <w:webHidden/>
          </w:rPr>
          <w:tab/>
        </w:r>
        <w:r w:rsidR="008D24D0">
          <w:rPr>
            <w:noProof/>
            <w:webHidden/>
          </w:rPr>
          <w:fldChar w:fldCharType="begin"/>
        </w:r>
        <w:r w:rsidR="008D24D0">
          <w:rPr>
            <w:noProof/>
            <w:webHidden/>
          </w:rPr>
          <w:instrText xml:space="preserve"> PAGEREF _Toc3730335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1B50F971" w14:textId="204177A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36" w:history="1">
        <w:r w:rsidR="008D24D0" w:rsidRPr="00E568DF">
          <w:rPr>
            <w:rStyle w:val="Hyperlink"/>
            <w:noProof/>
          </w:rPr>
          <w:t>3.22.1 General</w:t>
        </w:r>
        <w:r w:rsidR="008D24D0">
          <w:rPr>
            <w:noProof/>
            <w:webHidden/>
          </w:rPr>
          <w:tab/>
        </w:r>
        <w:r w:rsidR="008D24D0">
          <w:rPr>
            <w:noProof/>
            <w:webHidden/>
          </w:rPr>
          <w:fldChar w:fldCharType="begin"/>
        </w:r>
        <w:r w:rsidR="008D24D0">
          <w:rPr>
            <w:noProof/>
            <w:webHidden/>
          </w:rPr>
          <w:instrText xml:space="preserve"> PAGEREF _Toc3730336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0C7E1AE7" w14:textId="3D4ED5E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37" w:history="1">
        <w:r w:rsidR="008D24D0" w:rsidRPr="00E568DF">
          <w:rPr>
            <w:rStyle w:val="Hyperlink"/>
            <w:noProof/>
          </w:rPr>
          <w:t>3.22.2 Constraints</w:t>
        </w:r>
        <w:r w:rsidR="008D24D0">
          <w:rPr>
            <w:noProof/>
            <w:webHidden/>
          </w:rPr>
          <w:tab/>
        </w:r>
        <w:r w:rsidR="008D24D0">
          <w:rPr>
            <w:noProof/>
            <w:webHidden/>
          </w:rPr>
          <w:fldChar w:fldCharType="begin"/>
        </w:r>
        <w:r w:rsidR="008D24D0">
          <w:rPr>
            <w:noProof/>
            <w:webHidden/>
          </w:rPr>
          <w:instrText xml:space="preserve"> PAGEREF _Toc3730337 \h </w:instrText>
        </w:r>
        <w:r w:rsidR="008D24D0">
          <w:rPr>
            <w:noProof/>
            <w:webHidden/>
          </w:rPr>
        </w:r>
        <w:r w:rsidR="008D24D0">
          <w:rPr>
            <w:noProof/>
            <w:webHidden/>
          </w:rPr>
          <w:fldChar w:fldCharType="separate"/>
        </w:r>
        <w:r w:rsidR="008D24D0">
          <w:rPr>
            <w:noProof/>
            <w:webHidden/>
          </w:rPr>
          <w:t>70</w:t>
        </w:r>
        <w:r w:rsidR="008D24D0">
          <w:rPr>
            <w:noProof/>
            <w:webHidden/>
          </w:rPr>
          <w:fldChar w:fldCharType="end"/>
        </w:r>
      </w:hyperlink>
    </w:p>
    <w:p w14:paraId="5CDAC1E5" w14:textId="1A5513B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38" w:history="1">
        <w:r w:rsidR="008D24D0" w:rsidRPr="00E568DF">
          <w:rPr>
            <w:rStyle w:val="Hyperlink"/>
            <w:noProof/>
          </w:rPr>
          <w:t>3.22.3 repositoryUri property</w:t>
        </w:r>
        <w:r w:rsidR="008D24D0">
          <w:rPr>
            <w:noProof/>
            <w:webHidden/>
          </w:rPr>
          <w:tab/>
        </w:r>
        <w:r w:rsidR="008D24D0">
          <w:rPr>
            <w:noProof/>
            <w:webHidden/>
          </w:rPr>
          <w:fldChar w:fldCharType="begin"/>
        </w:r>
        <w:r w:rsidR="008D24D0">
          <w:rPr>
            <w:noProof/>
            <w:webHidden/>
          </w:rPr>
          <w:instrText xml:space="preserve"> PAGEREF _Toc3730338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4F4D4DF3" w14:textId="53B81C1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39" w:history="1">
        <w:r w:rsidR="008D24D0" w:rsidRPr="00E568DF">
          <w:rPr>
            <w:rStyle w:val="Hyperlink"/>
            <w:noProof/>
          </w:rPr>
          <w:t>3.22.4 revisionId property</w:t>
        </w:r>
        <w:r w:rsidR="008D24D0">
          <w:rPr>
            <w:noProof/>
            <w:webHidden/>
          </w:rPr>
          <w:tab/>
        </w:r>
        <w:r w:rsidR="008D24D0">
          <w:rPr>
            <w:noProof/>
            <w:webHidden/>
          </w:rPr>
          <w:fldChar w:fldCharType="begin"/>
        </w:r>
        <w:r w:rsidR="008D24D0">
          <w:rPr>
            <w:noProof/>
            <w:webHidden/>
          </w:rPr>
          <w:instrText xml:space="preserve"> PAGEREF _Toc3730339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63B4425C" w14:textId="17C71D0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40" w:history="1">
        <w:r w:rsidR="008D24D0" w:rsidRPr="00E568DF">
          <w:rPr>
            <w:rStyle w:val="Hyperlink"/>
            <w:noProof/>
          </w:rPr>
          <w:t>3.22.5 branch property</w:t>
        </w:r>
        <w:r w:rsidR="008D24D0">
          <w:rPr>
            <w:noProof/>
            <w:webHidden/>
          </w:rPr>
          <w:tab/>
        </w:r>
        <w:r w:rsidR="008D24D0">
          <w:rPr>
            <w:noProof/>
            <w:webHidden/>
          </w:rPr>
          <w:fldChar w:fldCharType="begin"/>
        </w:r>
        <w:r w:rsidR="008D24D0">
          <w:rPr>
            <w:noProof/>
            <w:webHidden/>
          </w:rPr>
          <w:instrText xml:space="preserve"> PAGEREF _Toc3730340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1562B085" w14:textId="4C72867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41" w:history="1">
        <w:r w:rsidR="008D24D0" w:rsidRPr="00E568DF">
          <w:rPr>
            <w:rStyle w:val="Hyperlink"/>
            <w:noProof/>
          </w:rPr>
          <w:t>3.22.6 revisionTag property</w:t>
        </w:r>
        <w:r w:rsidR="008D24D0">
          <w:rPr>
            <w:noProof/>
            <w:webHidden/>
          </w:rPr>
          <w:tab/>
        </w:r>
        <w:r w:rsidR="008D24D0">
          <w:rPr>
            <w:noProof/>
            <w:webHidden/>
          </w:rPr>
          <w:fldChar w:fldCharType="begin"/>
        </w:r>
        <w:r w:rsidR="008D24D0">
          <w:rPr>
            <w:noProof/>
            <w:webHidden/>
          </w:rPr>
          <w:instrText xml:space="preserve"> PAGEREF _Toc3730341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061AA3C7" w14:textId="1733639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42" w:history="1">
        <w:r w:rsidR="008D24D0" w:rsidRPr="00E568DF">
          <w:rPr>
            <w:rStyle w:val="Hyperlink"/>
            <w:noProof/>
          </w:rPr>
          <w:t>3.22.7 asOfTimeUtc property</w:t>
        </w:r>
        <w:r w:rsidR="008D24D0">
          <w:rPr>
            <w:noProof/>
            <w:webHidden/>
          </w:rPr>
          <w:tab/>
        </w:r>
        <w:r w:rsidR="008D24D0">
          <w:rPr>
            <w:noProof/>
            <w:webHidden/>
          </w:rPr>
          <w:fldChar w:fldCharType="begin"/>
        </w:r>
        <w:r w:rsidR="008D24D0">
          <w:rPr>
            <w:noProof/>
            <w:webHidden/>
          </w:rPr>
          <w:instrText xml:space="preserve"> PAGEREF _Toc3730342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4709CB61" w14:textId="0F11D54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43" w:history="1">
        <w:r w:rsidR="008D24D0" w:rsidRPr="00E568DF">
          <w:rPr>
            <w:rStyle w:val="Hyperlink"/>
            <w:noProof/>
          </w:rPr>
          <w:t>3.22.8 mappedTo property</w:t>
        </w:r>
        <w:r w:rsidR="008D24D0">
          <w:rPr>
            <w:noProof/>
            <w:webHidden/>
          </w:rPr>
          <w:tab/>
        </w:r>
        <w:r w:rsidR="008D24D0">
          <w:rPr>
            <w:noProof/>
            <w:webHidden/>
          </w:rPr>
          <w:fldChar w:fldCharType="begin"/>
        </w:r>
        <w:r w:rsidR="008D24D0">
          <w:rPr>
            <w:noProof/>
            <w:webHidden/>
          </w:rPr>
          <w:instrText xml:space="preserve"> PAGEREF _Toc3730343 \h </w:instrText>
        </w:r>
        <w:r w:rsidR="008D24D0">
          <w:rPr>
            <w:noProof/>
            <w:webHidden/>
          </w:rPr>
        </w:r>
        <w:r w:rsidR="008D24D0">
          <w:rPr>
            <w:noProof/>
            <w:webHidden/>
          </w:rPr>
          <w:fldChar w:fldCharType="separate"/>
        </w:r>
        <w:r w:rsidR="008D24D0">
          <w:rPr>
            <w:noProof/>
            <w:webHidden/>
          </w:rPr>
          <w:t>71</w:t>
        </w:r>
        <w:r w:rsidR="008D24D0">
          <w:rPr>
            <w:noProof/>
            <w:webHidden/>
          </w:rPr>
          <w:fldChar w:fldCharType="end"/>
        </w:r>
      </w:hyperlink>
    </w:p>
    <w:p w14:paraId="5DCC2A05" w14:textId="0025BFC1" w:rsidR="008D24D0" w:rsidRDefault="009E4325">
      <w:pPr>
        <w:pStyle w:val="TOC2"/>
        <w:tabs>
          <w:tab w:val="right" w:leader="dot" w:pos="9350"/>
        </w:tabs>
        <w:rPr>
          <w:rFonts w:asciiTheme="minorHAnsi" w:eastAsiaTheme="minorEastAsia" w:hAnsiTheme="minorHAnsi" w:cstheme="minorBidi"/>
          <w:noProof/>
          <w:sz w:val="22"/>
          <w:szCs w:val="22"/>
        </w:rPr>
      </w:pPr>
      <w:hyperlink w:anchor="_Toc3730344" w:history="1">
        <w:r w:rsidR="008D24D0" w:rsidRPr="00E568DF">
          <w:rPr>
            <w:rStyle w:val="Hyperlink"/>
            <w:noProof/>
          </w:rPr>
          <w:t>3.23 artifact object</w:t>
        </w:r>
        <w:r w:rsidR="008D24D0">
          <w:rPr>
            <w:noProof/>
            <w:webHidden/>
          </w:rPr>
          <w:tab/>
        </w:r>
        <w:r w:rsidR="008D24D0">
          <w:rPr>
            <w:noProof/>
            <w:webHidden/>
          </w:rPr>
          <w:fldChar w:fldCharType="begin"/>
        </w:r>
        <w:r w:rsidR="008D24D0">
          <w:rPr>
            <w:noProof/>
            <w:webHidden/>
          </w:rPr>
          <w:instrText xml:space="preserve"> PAGEREF _Toc3730344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7C74DD3A" w14:textId="7DDE116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45" w:history="1">
        <w:r w:rsidR="008D24D0" w:rsidRPr="00E568DF">
          <w:rPr>
            <w:rStyle w:val="Hyperlink"/>
            <w:noProof/>
          </w:rPr>
          <w:t>3.23.1 General</w:t>
        </w:r>
        <w:r w:rsidR="008D24D0">
          <w:rPr>
            <w:noProof/>
            <w:webHidden/>
          </w:rPr>
          <w:tab/>
        </w:r>
        <w:r w:rsidR="008D24D0">
          <w:rPr>
            <w:noProof/>
            <w:webHidden/>
          </w:rPr>
          <w:fldChar w:fldCharType="begin"/>
        </w:r>
        <w:r w:rsidR="008D24D0">
          <w:rPr>
            <w:noProof/>
            <w:webHidden/>
          </w:rPr>
          <w:instrText xml:space="preserve"> PAGEREF _Toc3730345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2A57EAFD" w14:textId="5D04388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46" w:history="1">
        <w:r w:rsidR="008D24D0" w:rsidRPr="00E568DF">
          <w:rPr>
            <w:rStyle w:val="Hyperlink"/>
            <w:noProof/>
          </w:rPr>
          <w:t>3.23.2 artifactLocation property</w:t>
        </w:r>
        <w:r w:rsidR="008D24D0">
          <w:rPr>
            <w:noProof/>
            <w:webHidden/>
          </w:rPr>
          <w:tab/>
        </w:r>
        <w:r w:rsidR="008D24D0">
          <w:rPr>
            <w:noProof/>
            <w:webHidden/>
          </w:rPr>
          <w:fldChar w:fldCharType="begin"/>
        </w:r>
        <w:r w:rsidR="008D24D0">
          <w:rPr>
            <w:noProof/>
            <w:webHidden/>
          </w:rPr>
          <w:instrText xml:space="preserve"> PAGEREF _Toc3730346 \h </w:instrText>
        </w:r>
        <w:r w:rsidR="008D24D0">
          <w:rPr>
            <w:noProof/>
            <w:webHidden/>
          </w:rPr>
        </w:r>
        <w:r w:rsidR="008D24D0">
          <w:rPr>
            <w:noProof/>
            <w:webHidden/>
          </w:rPr>
          <w:fldChar w:fldCharType="separate"/>
        </w:r>
        <w:r w:rsidR="008D24D0">
          <w:rPr>
            <w:noProof/>
            <w:webHidden/>
          </w:rPr>
          <w:t>73</w:t>
        </w:r>
        <w:r w:rsidR="008D24D0">
          <w:rPr>
            <w:noProof/>
            <w:webHidden/>
          </w:rPr>
          <w:fldChar w:fldCharType="end"/>
        </w:r>
      </w:hyperlink>
    </w:p>
    <w:p w14:paraId="09DEBB90" w14:textId="3AC7EF2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47" w:history="1">
        <w:r w:rsidR="008D24D0" w:rsidRPr="00E568DF">
          <w:rPr>
            <w:rStyle w:val="Hyperlink"/>
            <w:noProof/>
          </w:rPr>
          <w:t>3.23.3 parentIndex property</w:t>
        </w:r>
        <w:r w:rsidR="008D24D0">
          <w:rPr>
            <w:noProof/>
            <w:webHidden/>
          </w:rPr>
          <w:tab/>
        </w:r>
        <w:r w:rsidR="008D24D0">
          <w:rPr>
            <w:noProof/>
            <w:webHidden/>
          </w:rPr>
          <w:fldChar w:fldCharType="begin"/>
        </w:r>
        <w:r w:rsidR="008D24D0">
          <w:rPr>
            <w:noProof/>
            <w:webHidden/>
          </w:rPr>
          <w:instrText xml:space="preserve"> PAGEREF _Toc3730347 \h </w:instrText>
        </w:r>
        <w:r w:rsidR="008D24D0">
          <w:rPr>
            <w:noProof/>
            <w:webHidden/>
          </w:rPr>
        </w:r>
        <w:r w:rsidR="008D24D0">
          <w:rPr>
            <w:noProof/>
            <w:webHidden/>
          </w:rPr>
          <w:fldChar w:fldCharType="separate"/>
        </w:r>
        <w:r w:rsidR="008D24D0">
          <w:rPr>
            <w:noProof/>
            <w:webHidden/>
          </w:rPr>
          <w:t>74</w:t>
        </w:r>
        <w:r w:rsidR="008D24D0">
          <w:rPr>
            <w:noProof/>
            <w:webHidden/>
          </w:rPr>
          <w:fldChar w:fldCharType="end"/>
        </w:r>
      </w:hyperlink>
    </w:p>
    <w:p w14:paraId="40CE3A03" w14:textId="03EF9DB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48" w:history="1">
        <w:r w:rsidR="008D24D0" w:rsidRPr="00E568DF">
          <w:rPr>
            <w:rStyle w:val="Hyperlink"/>
            <w:noProof/>
          </w:rPr>
          <w:t>3.23.4 offset property</w:t>
        </w:r>
        <w:r w:rsidR="008D24D0">
          <w:rPr>
            <w:noProof/>
            <w:webHidden/>
          </w:rPr>
          <w:tab/>
        </w:r>
        <w:r w:rsidR="008D24D0">
          <w:rPr>
            <w:noProof/>
            <w:webHidden/>
          </w:rPr>
          <w:fldChar w:fldCharType="begin"/>
        </w:r>
        <w:r w:rsidR="008D24D0">
          <w:rPr>
            <w:noProof/>
            <w:webHidden/>
          </w:rPr>
          <w:instrText xml:space="preserve"> PAGEREF _Toc3730348 \h </w:instrText>
        </w:r>
        <w:r w:rsidR="008D24D0">
          <w:rPr>
            <w:noProof/>
            <w:webHidden/>
          </w:rPr>
        </w:r>
        <w:r w:rsidR="008D24D0">
          <w:rPr>
            <w:noProof/>
            <w:webHidden/>
          </w:rPr>
          <w:fldChar w:fldCharType="separate"/>
        </w:r>
        <w:r w:rsidR="008D24D0">
          <w:rPr>
            <w:noProof/>
            <w:webHidden/>
          </w:rPr>
          <w:t>74</w:t>
        </w:r>
        <w:r w:rsidR="008D24D0">
          <w:rPr>
            <w:noProof/>
            <w:webHidden/>
          </w:rPr>
          <w:fldChar w:fldCharType="end"/>
        </w:r>
      </w:hyperlink>
    </w:p>
    <w:p w14:paraId="42944F7E" w14:textId="1183690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49" w:history="1">
        <w:r w:rsidR="008D24D0" w:rsidRPr="00E568DF">
          <w:rPr>
            <w:rStyle w:val="Hyperlink"/>
            <w:noProof/>
          </w:rPr>
          <w:t>3.23.5 length property</w:t>
        </w:r>
        <w:r w:rsidR="008D24D0">
          <w:rPr>
            <w:noProof/>
            <w:webHidden/>
          </w:rPr>
          <w:tab/>
        </w:r>
        <w:r w:rsidR="008D24D0">
          <w:rPr>
            <w:noProof/>
            <w:webHidden/>
          </w:rPr>
          <w:fldChar w:fldCharType="begin"/>
        </w:r>
        <w:r w:rsidR="008D24D0">
          <w:rPr>
            <w:noProof/>
            <w:webHidden/>
          </w:rPr>
          <w:instrText xml:space="preserve"> PAGEREF _Toc3730349 \h </w:instrText>
        </w:r>
        <w:r w:rsidR="008D24D0">
          <w:rPr>
            <w:noProof/>
            <w:webHidden/>
          </w:rPr>
        </w:r>
        <w:r w:rsidR="008D24D0">
          <w:rPr>
            <w:noProof/>
            <w:webHidden/>
          </w:rPr>
          <w:fldChar w:fldCharType="separate"/>
        </w:r>
        <w:r w:rsidR="008D24D0">
          <w:rPr>
            <w:noProof/>
            <w:webHidden/>
          </w:rPr>
          <w:t>75</w:t>
        </w:r>
        <w:r w:rsidR="008D24D0">
          <w:rPr>
            <w:noProof/>
            <w:webHidden/>
          </w:rPr>
          <w:fldChar w:fldCharType="end"/>
        </w:r>
      </w:hyperlink>
    </w:p>
    <w:p w14:paraId="4EBA7CC6" w14:textId="4FE8837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50" w:history="1">
        <w:r w:rsidR="008D24D0" w:rsidRPr="00E568DF">
          <w:rPr>
            <w:rStyle w:val="Hyperlink"/>
            <w:noProof/>
          </w:rPr>
          <w:t>3.23.6 roles property</w:t>
        </w:r>
        <w:r w:rsidR="008D24D0">
          <w:rPr>
            <w:noProof/>
            <w:webHidden/>
          </w:rPr>
          <w:tab/>
        </w:r>
        <w:r w:rsidR="008D24D0">
          <w:rPr>
            <w:noProof/>
            <w:webHidden/>
          </w:rPr>
          <w:fldChar w:fldCharType="begin"/>
        </w:r>
        <w:r w:rsidR="008D24D0">
          <w:rPr>
            <w:noProof/>
            <w:webHidden/>
          </w:rPr>
          <w:instrText xml:space="preserve"> PAGEREF _Toc3730350 \h </w:instrText>
        </w:r>
        <w:r w:rsidR="008D24D0">
          <w:rPr>
            <w:noProof/>
            <w:webHidden/>
          </w:rPr>
        </w:r>
        <w:r w:rsidR="008D24D0">
          <w:rPr>
            <w:noProof/>
            <w:webHidden/>
          </w:rPr>
          <w:fldChar w:fldCharType="separate"/>
        </w:r>
        <w:r w:rsidR="008D24D0">
          <w:rPr>
            <w:noProof/>
            <w:webHidden/>
          </w:rPr>
          <w:t>75</w:t>
        </w:r>
        <w:r w:rsidR="008D24D0">
          <w:rPr>
            <w:noProof/>
            <w:webHidden/>
          </w:rPr>
          <w:fldChar w:fldCharType="end"/>
        </w:r>
      </w:hyperlink>
    </w:p>
    <w:p w14:paraId="63519643" w14:textId="2770227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51" w:history="1">
        <w:r w:rsidR="008D24D0" w:rsidRPr="00E568DF">
          <w:rPr>
            <w:rStyle w:val="Hyperlink"/>
            <w:noProof/>
          </w:rPr>
          <w:t>3.23.7 mimeType property</w:t>
        </w:r>
        <w:r w:rsidR="008D24D0">
          <w:rPr>
            <w:noProof/>
            <w:webHidden/>
          </w:rPr>
          <w:tab/>
        </w:r>
        <w:r w:rsidR="008D24D0">
          <w:rPr>
            <w:noProof/>
            <w:webHidden/>
          </w:rPr>
          <w:fldChar w:fldCharType="begin"/>
        </w:r>
        <w:r w:rsidR="008D24D0">
          <w:rPr>
            <w:noProof/>
            <w:webHidden/>
          </w:rPr>
          <w:instrText xml:space="preserve"> PAGEREF _Toc3730351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4BFE7C7A" w14:textId="466F03F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52" w:history="1">
        <w:r w:rsidR="008D24D0" w:rsidRPr="00E568DF">
          <w:rPr>
            <w:rStyle w:val="Hyperlink"/>
            <w:noProof/>
          </w:rPr>
          <w:t>3.23.8 contents property</w:t>
        </w:r>
        <w:r w:rsidR="008D24D0">
          <w:rPr>
            <w:noProof/>
            <w:webHidden/>
          </w:rPr>
          <w:tab/>
        </w:r>
        <w:r w:rsidR="008D24D0">
          <w:rPr>
            <w:noProof/>
            <w:webHidden/>
          </w:rPr>
          <w:fldChar w:fldCharType="begin"/>
        </w:r>
        <w:r w:rsidR="008D24D0">
          <w:rPr>
            <w:noProof/>
            <w:webHidden/>
          </w:rPr>
          <w:instrText xml:space="preserve"> PAGEREF _Toc3730352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7CFA42FC" w14:textId="4C3D594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53" w:history="1">
        <w:r w:rsidR="008D24D0" w:rsidRPr="00E568DF">
          <w:rPr>
            <w:rStyle w:val="Hyperlink"/>
            <w:noProof/>
          </w:rPr>
          <w:t>3.23.9 encoding property</w:t>
        </w:r>
        <w:r w:rsidR="008D24D0">
          <w:rPr>
            <w:noProof/>
            <w:webHidden/>
          </w:rPr>
          <w:tab/>
        </w:r>
        <w:r w:rsidR="008D24D0">
          <w:rPr>
            <w:noProof/>
            <w:webHidden/>
          </w:rPr>
          <w:fldChar w:fldCharType="begin"/>
        </w:r>
        <w:r w:rsidR="008D24D0">
          <w:rPr>
            <w:noProof/>
            <w:webHidden/>
          </w:rPr>
          <w:instrText xml:space="preserve"> PAGEREF _Toc3730353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27E8C89E" w14:textId="11F9BF9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54" w:history="1">
        <w:r w:rsidR="008D24D0" w:rsidRPr="00E568DF">
          <w:rPr>
            <w:rStyle w:val="Hyperlink"/>
            <w:noProof/>
          </w:rPr>
          <w:t>3.23.10 sourceLanguage property</w:t>
        </w:r>
        <w:r w:rsidR="008D24D0">
          <w:rPr>
            <w:noProof/>
            <w:webHidden/>
          </w:rPr>
          <w:tab/>
        </w:r>
        <w:r w:rsidR="008D24D0">
          <w:rPr>
            <w:noProof/>
            <w:webHidden/>
          </w:rPr>
          <w:fldChar w:fldCharType="begin"/>
        </w:r>
        <w:r w:rsidR="008D24D0">
          <w:rPr>
            <w:noProof/>
            <w:webHidden/>
          </w:rPr>
          <w:instrText xml:space="preserve"> PAGEREF _Toc3730354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28650DAC" w14:textId="190A2DAF" w:rsidR="008D24D0" w:rsidRDefault="009E4325">
      <w:pPr>
        <w:pStyle w:val="TOC4"/>
        <w:tabs>
          <w:tab w:val="right" w:leader="dot" w:pos="9350"/>
        </w:tabs>
        <w:rPr>
          <w:rFonts w:asciiTheme="minorHAnsi" w:eastAsiaTheme="minorEastAsia" w:hAnsiTheme="minorHAnsi" w:cstheme="minorBidi"/>
          <w:noProof/>
          <w:sz w:val="22"/>
          <w:szCs w:val="22"/>
        </w:rPr>
      </w:pPr>
      <w:hyperlink w:anchor="_Toc3730355" w:history="1">
        <w:r w:rsidR="008D24D0" w:rsidRPr="00E568DF">
          <w:rPr>
            <w:rStyle w:val="Hyperlink"/>
            <w:noProof/>
          </w:rPr>
          <w:t>3.23.10.1 General</w:t>
        </w:r>
        <w:r w:rsidR="008D24D0">
          <w:rPr>
            <w:noProof/>
            <w:webHidden/>
          </w:rPr>
          <w:tab/>
        </w:r>
        <w:r w:rsidR="008D24D0">
          <w:rPr>
            <w:noProof/>
            <w:webHidden/>
          </w:rPr>
          <w:fldChar w:fldCharType="begin"/>
        </w:r>
        <w:r w:rsidR="008D24D0">
          <w:rPr>
            <w:noProof/>
            <w:webHidden/>
          </w:rPr>
          <w:instrText xml:space="preserve"> PAGEREF _Toc3730355 \h </w:instrText>
        </w:r>
        <w:r w:rsidR="008D24D0">
          <w:rPr>
            <w:noProof/>
            <w:webHidden/>
          </w:rPr>
        </w:r>
        <w:r w:rsidR="008D24D0">
          <w:rPr>
            <w:noProof/>
            <w:webHidden/>
          </w:rPr>
          <w:fldChar w:fldCharType="separate"/>
        </w:r>
        <w:r w:rsidR="008D24D0">
          <w:rPr>
            <w:noProof/>
            <w:webHidden/>
          </w:rPr>
          <w:t>76</w:t>
        </w:r>
        <w:r w:rsidR="008D24D0">
          <w:rPr>
            <w:noProof/>
            <w:webHidden/>
          </w:rPr>
          <w:fldChar w:fldCharType="end"/>
        </w:r>
      </w:hyperlink>
    </w:p>
    <w:p w14:paraId="47CA42C5" w14:textId="30DB2BCA" w:rsidR="008D24D0" w:rsidRDefault="009E4325">
      <w:pPr>
        <w:pStyle w:val="TOC4"/>
        <w:tabs>
          <w:tab w:val="right" w:leader="dot" w:pos="9350"/>
        </w:tabs>
        <w:rPr>
          <w:rFonts w:asciiTheme="minorHAnsi" w:eastAsiaTheme="minorEastAsia" w:hAnsiTheme="minorHAnsi" w:cstheme="minorBidi"/>
          <w:noProof/>
          <w:sz w:val="22"/>
          <w:szCs w:val="22"/>
        </w:rPr>
      </w:pPr>
      <w:hyperlink w:anchor="_Toc3730356" w:history="1">
        <w:r w:rsidR="008D24D0" w:rsidRPr="00E568DF">
          <w:rPr>
            <w:rStyle w:val="Hyperlink"/>
            <w:noProof/>
          </w:rPr>
          <w:t>3.23.10.2 Source language identifier conventions and practices</w:t>
        </w:r>
        <w:r w:rsidR="008D24D0">
          <w:rPr>
            <w:noProof/>
            <w:webHidden/>
          </w:rPr>
          <w:tab/>
        </w:r>
        <w:r w:rsidR="008D24D0">
          <w:rPr>
            <w:noProof/>
            <w:webHidden/>
          </w:rPr>
          <w:fldChar w:fldCharType="begin"/>
        </w:r>
        <w:r w:rsidR="008D24D0">
          <w:rPr>
            <w:noProof/>
            <w:webHidden/>
          </w:rPr>
          <w:instrText xml:space="preserve"> PAGEREF _Toc3730356 \h </w:instrText>
        </w:r>
        <w:r w:rsidR="008D24D0">
          <w:rPr>
            <w:noProof/>
            <w:webHidden/>
          </w:rPr>
        </w:r>
        <w:r w:rsidR="008D24D0">
          <w:rPr>
            <w:noProof/>
            <w:webHidden/>
          </w:rPr>
          <w:fldChar w:fldCharType="separate"/>
        </w:r>
        <w:r w:rsidR="008D24D0">
          <w:rPr>
            <w:noProof/>
            <w:webHidden/>
          </w:rPr>
          <w:t>77</w:t>
        </w:r>
        <w:r w:rsidR="008D24D0">
          <w:rPr>
            <w:noProof/>
            <w:webHidden/>
          </w:rPr>
          <w:fldChar w:fldCharType="end"/>
        </w:r>
      </w:hyperlink>
    </w:p>
    <w:p w14:paraId="35705DC1" w14:textId="6F71FB6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57" w:history="1">
        <w:r w:rsidR="008D24D0" w:rsidRPr="00E568DF">
          <w:rPr>
            <w:rStyle w:val="Hyperlink"/>
            <w:noProof/>
          </w:rPr>
          <w:t>3.23.11 hashes property</w:t>
        </w:r>
        <w:r w:rsidR="008D24D0">
          <w:rPr>
            <w:noProof/>
            <w:webHidden/>
          </w:rPr>
          <w:tab/>
        </w:r>
        <w:r w:rsidR="008D24D0">
          <w:rPr>
            <w:noProof/>
            <w:webHidden/>
          </w:rPr>
          <w:fldChar w:fldCharType="begin"/>
        </w:r>
        <w:r w:rsidR="008D24D0">
          <w:rPr>
            <w:noProof/>
            <w:webHidden/>
          </w:rPr>
          <w:instrText xml:space="preserve"> PAGEREF _Toc3730357 \h </w:instrText>
        </w:r>
        <w:r w:rsidR="008D24D0">
          <w:rPr>
            <w:noProof/>
            <w:webHidden/>
          </w:rPr>
        </w:r>
        <w:r w:rsidR="008D24D0">
          <w:rPr>
            <w:noProof/>
            <w:webHidden/>
          </w:rPr>
          <w:fldChar w:fldCharType="separate"/>
        </w:r>
        <w:r w:rsidR="008D24D0">
          <w:rPr>
            <w:noProof/>
            <w:webHidden/>
          </w:rPr>
          <w:t>77</w:t>
        </w:r>
        <w:r w:rsidR="008D24D0">
          <w:rPr>
            <w:noProof/>
            <w:webHidden/>
          </w:rPr>
          <w:fldChar w:fldCharType="end"/>
        </w:r>
      </w:hyperlink>
    </w:p>
    <w:p w14:paraId="32C974F4" w14:textId="16C5AD2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58" w:history="1">
        <w:r w:rsidR="008D24D0" w:rsidRPr="00E568DF">
          <w:rPr>
            <w:rStyle w:val="Hyperlink"/>
            <w:noProof/>
          </w:rPr>
          <w:t>3.23.12 lastModifiedTimeUtc property</w:t>
        </w:r>
        <w:r w:rsidR="008D24D0">
          <w:rPr>
            <w:noProof/>
            <w:webHidden/>
          </w:rPr>
          <w:tab/>
        </w:r>
        <w:r w:rsidR="008D24D0">
          <w:rPr>
            <w:noProof/>
            <w:webHidden/>
          </w:rPr>
          <w:fldChar w:fldCharType="begin"/>
        </w:r>
        <w:r w:rsidR="008D24D0">
          <w:rPr>
            <w:noProof/>
            <w:webHidden/>
          </w:rPr>
          <w:instrText xml:space="preserve"> PAGEREF _Toc3730358 \h </w:instrText>
        </w:r>
        <w:r w:rsidR="008D24D0">
          <w:rPr>
            <w:noProof/>
            <w:webHidden/>
          </w:rPr>
        </w:r>
        <w:r w:rsidR="008D24D0">
          <w:rPr>
            <w:noProof/>
            <w:webHidden/>
          </w:rPr>
          <w:fldChar w:fldCharType="separate"/>
        </w:r>
        <w:r w:rsidR="008D24D0">
          <w:rPr>
            <w:noProof/>
            <w:webHidden/>
          </w:rPr>
          <w:t>78</w:t>
        </w:r>
        <w:r w:rsidR="008D24D0">
          <w:rPr>
            <w:noProof/>
            <w:webHidden/>
          </w:rPr>
          <w:fldChar w:fldCharType="end"/>
        </w:r>
      </w:hyperlink>
    </w:p>
    <w:p w14:paraId="75988530" w14:textId="07743C25" w:rsidR="008D24D0" w:rsidRDefault="009E4325">
      <w:pPr>
        <w:pStyle w:val="TOC2"/>
        <w:tabs>
          <w:tab w:val="right" w:leader="dot" w:pos="9350"/>
        </w:tabs>
        <w:rPr>
          <w:rFonts w:asciiTheme="minorHAnsi" w:eastAsiaTheme="minorEastAsia" w:hAnsiTheme="minorHAnsi" w:cstheme="minorBidi"/>
          <w:noProof/>
          <w:sz w:val="22"/>
          <w:szCs w:val="22"/>
        </w:rPr>
      </w:pPr>
      <w:hyperlink w:anchor="_Toc3730359" w:history="1">
        <w:r w:rsidR="008D24D0" w:rsidRPr="00E568DF">
          <w:rPr>
            <w:rStyle w:val="Hyperlink"/>
            <w:noProof/>
          </w:rPr>
          <w:t>3.24 result object</w:t>
        </w:r>
        <w:r w:rsidR="008D24D0">
          <w:rPr>
            <w:noProof/>
            <w:webHidden/>
          </w:rPr>
          <w:tab/>
        </w:r>
        <w:r w:rsidR="008D24D0">
          <w:rPr>
            <w:noProof/>
            <w:webHidden/>
          </w:rPr>
          <w:fldChar w:fldCharType="begin"/>
        </w:r>
        <w:r w:rsidR="008D24D0">
          <w:rPr>
            <w:noProof/>
            <w:webHidden/>
          </w:rPr>
          <w:instrText xml:space="preserve"> PAGEREF _Toc3730359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773A6664" w14:textId="49DE4F2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0" w:history="1">
        <w:r w:rsidR="008D24D0" w:rsidRPr="00E568DF">
          <w:rPr>
            <w:rStyle w:val="Hyperlink"/>
            <w:noProof/>
          </w:rPr>
          <w:t>3.24.1 General</w:t>
        </w:r>
        <w:r w:rsidR="008D24D0">
          <w:rPr>
            <w:noProof/>
            <w:webHidden/>
          </w:rPr>
          <w:tab/>
        </w:r>
        <w:r w:rsidR="008D24D0">
          <w:rPr>
            <w:noProof/>
            <w:webHidden/>
          </w:rPr>
          <w:fldChar w:fldCharType="begin"/>
        </w:r>
        <w:r w:rsidR="008D24D0">
          <w:rPr>
            <w:noProof/>
            <w:webHidden/>
          </w:rPr>
          <w:instrText xml:space="preserve"> PAGEREF _Toc3730360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1676F029" w14:textId="00B72FC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1" w:history="1">
        <w:r w:rsidR="008D24D0" w:rsidRPr="00E568DF">
          <w:rPr>
            <w:rStyle w:val="Hyperlink"/>
            <w:noProof/>
          </w:rPr>
          <w:t>3.24.2 Distinguishing logically identical from logically distinct results</w:t>
        </w:r>
        <w:r w:rsidR="008D24D0">
          <w:rPr>
            <w:noProof/>
            <w:webHidden/>
          </w:rPr>
          <w:tab/>
        </w:r>
        <w:r w:rsidR="008D24D0">
          <w:rPr>
            <w:noProof/>
            <w:webHidden/>
          </w:rPr>
          <w:fldChar w:fldCharType="begin"/>
        </w:r>
        <w:r w:rsidR="008D24D0">
          <w:rPr>
            <w:noProof/>
            <w:webHidden/>
          </w:rPr>
          <w:instrText xml:space="preserve"> PAGEREF _Toc3730361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6BE802AC" w14:textId="5F36FAE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2" w:history="1">
        <w:r w:rsidR="008D24D0" w:rsidRPr="00E568DF">
          <w:rPr>
            <w:rStyle w:val="Hyperlink"/>
            <w:noProof/>
          </w:rPr>
          <w:t>3.24.3 guid property</w:t>
        </w:r>
        <w:r w:rsidR="008D24D0">
          <w:rPr>
            <w:noProof/>
            <w:webHidden/>
          </w:rPr>
          <w:tab/>
        </w:r>
        <w:r w:rsidR="008D24D0">
          <w:rPr>
            <w:noProof/>
            <w:webHidden/>
          </w:rPr>
          <w:fldChar w:fldCharType="begin"/>
        </w:r>
        <w:r w:rsidR="008D24D0">
          <w:rPr>
            <w:noProof/>
            <w:webHidden/>
          </w:rPr>
          <w:instrText xml:space="preserve"> PAGEREF _Toc3730362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3EBB8003" w14:textId="432F619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3" w:history="1">
        <w:r w:rsidR="008D24D0" w:rsidRPr="00E568DF">
          <w:rPr>
            <w:rStyle w:val="Hyperlink"/>
            <w:noProof/>
          </w:rPr>
          <w:t>3.24.4 correlationGuid property</w:t>
        </w:r>
        <w:r w:rsidR="008D24D0">
          <w:rPr>
            <w:noProof/>
            <w:webHidden/>
          </w:rPr>
          <w:tab/>
        </w:r>
        <w:r w:rsidR="008D24D0">
          <w:rPr>
            <w:noProof/>
            <w:webHidden/>
          </w:rPr>
          <w:fldChar w:fldCharType="begin"/>
        </w:r>
        <w:r w:rsidR="008D24D0">
          <w:rPr>
            <w:noProof/>
            <w:webHidden/>
          </w:rPr>
          <w:instrText xml:space="preserve"> PAGEREF _Toc3730363 \h </w:instrText>
        </w:r>
        <w:r w:rsidR="008D24D0">
          <w:rPr>
            <w:noProof/>
            <w:webHidden/>
          </w:rPr>
        </w:r>
        <w:r w:rsidR="008D24D0">
          <w:rPr>
            <w:noProof/>
            <w:webHidden/>
          </w:rPr>
          <w:fldChar w:fldCharType="separate"/>
        </w:r>
        <w:r w:rsidR="008D24D0">
          <w:rPr>
            <w:noProof/>
            <w:webHidden/>
          </w:rPr>
          <w:t>79</w:t>
        </w:r>
        <w:r w:rsidR="008D24D0">
          <w:rPr>
            <w:noProof/>
            <w:webHidden/>
          </w:rPr>
          <w:fldChar w:fldCharType="end"/>
        </w:r>
      </w:hyperlink>
    </w:p>
    <w:p w14:paraId="3A2AD2EC" w14:textId="3A40617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4" w:history="1">
        <w:r w:rsidR="008D24D0" w:rsidRPr="00E568DF">
          <w:rPr>
            <w:rStyle w:val="Hyperlink"/>
            <w:noProof/>
          </w:rPr>
          <w:t>3.24.5 ruleId property</w:t>
        </w:r>
        <w:r w:rsidR="008D24D0">
          <w:rPr>
            <w:noProof/>
            <w:webHidden/>
          </w:rPr>
          <w:tab/>
        </w:r>
        <w:r w:rsidR="008D24D0">
          <w:rPr>
            <w:noProof/>
            <w:webHidden/>
          </w:rPr>
          <w:fldChar w:fldCharType="begin"/>
        </w:r>
        <w:r w:rsidR="008D24D0">
          <w:rPr>
            <w:noProof/>
            <w:webHidden/>
          </w:rPr>
          <w:instrText xml:space="preserve"> PAGEREF _Toc3730364 \h </w:instrText>
        </w:r>
        <w:r w:rsidR="008D24D0">
          <w:rPr>
            <w:noProof/>
            <w:webHidden/>
          </w:rPr>
        </w:r>
        <w:r w:rsidR="008D24D0">
          <w:rPr>
            <w:noProof/>
            <w:webHidden/>
          </w:rPr>
          <w:fldChar w:fldCharType="separate"/>
        </w:r>
        <w:r w:rsidR="008D24D0">
          <w:rPr>
            <w:noProof/>
            <w:webHidden/>
          </w:rPr>
          <w:t>80</w:t>
        </w:r>
        <w:r w:rsidR="008D24D0">
          <w:rPr>
            <w:noProof/>
            <w:webHidden/>
          </w:rPr>
          <w:fldChar w:fldCharType="end"/>
        </w:r>
      </w:hyperlink>
    </w:p>
    <w:p w14:paraId="17EA8DCA" w14:textId="29ECE30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5" w:history="1">
        <w:r w:rsidR="008D24D0" w:rsidRPr="00E568DF">
          <w:rPr>
            <w:rStyle w:val="Hyperlink"/>
            <w:noProof/>
          </w:rPr>
          <w:t>3.24.6 ruleIndex property</w:t>
        </w:r>
        <w:r w:rsidR="008D24D0">
          <w:rPr>
            <w:noProof/>
            <w:webHidden/>
          </w:rPr>
          <w:tab/>
        </w:r>
        <w:r w:rsidR="008D24D0">
          <w:rPr>
            <w:noProof/>
            <w:webHidden/>
          </w:rPr>
          <w:fldChar w:fldCharType="begin"/>
        </w:r>
        <w:r w:rsidR="008D24D0">
          <w:rPr>
            <w:noProof/>
            <w:webHidden/>
          </w:rPr>
          <w:instrText xml:space="preserve"> PAGEREF _Toc3730365 \h </w:instrText>
        </w:r>
        <w:r w:rsidR="008D24D0">
          <w:rPr>
            <w:noProof/>
            <w:webHidden/>
          </w:rPr>
        </w:r>
        <w:r w:rsidR="008D24D0">
          <w:rPr>
            <w:noProof/>
            <w:webHidden/>
          </w:rPr>
          <w:fldChar w:fldCharType="separate"/>
        </w:r>
        <w:r w:rsidR="008D24D0">
          <w:rPr>
            <w:noProof/>
            <w:webHidden/>
          </w:rPr>
          <w:t>81</w:t>
        </w:r>
        <w:r w:rsidR="008D24D0">
          <w:rPr>
            <w:noProof/>
            <w:webHidden/>
          </w:rPr>
          <w:fldChar w:fldCharType="end"/>
        </w:r>
      </w:hyperlink>
    </w:p>
    <w:p w14:paraId="1C4E40FF" w14:textId="73095A0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6" w:history="1">
        <w:r w:rsidR="008D24D0" w:rsidRPr="00E568DF">
          <w:rPr>
            <w:rStyle w:val="Hyperlink"/>
            <w:noProof/>
          </w:rPr>
          <w:t>3.24.7 kind property</w:t>
        </w:r>
        <w:r w:rsidR="008D24D0">
          <w:rPr>
            <w:noProof/>
            <w:webHidden/>
          </w:rPr>
          <w:tab/>
        </w:r>
        <w:r w:rsidR="008D24D0">
          <w:rPr>
            <w:noProof/>
            <w:webHidden/>
          </w:rPr>
          <w:fldChar w:fldCharType="begin"/>
        </w:r>
        <w:r w:rsidR="008D24D0">
          <w:rPr>
            <w:noProof/>
            <w:webHidden/>
          </w:rPr>
          <w:instrText xml:space="preserve"> PAGEREF _Toc3730366 \h </w:instrText>
        </w:r>
        <w:r w:rsidR="008D24D0">
          <w:rPr>
            <w:noProof/>
            <w:webHidden/>
          </w:rPr>
        </w:r>
        <w:r w:rsidR="008D24D0">
          <w:rPr>
            <w:noProof/>
            <w:webHidden/>
          </w:rPr>
          <w:fldChar w:fldCharType="separate"/>
        </w:r>
        <w:r w:rsidR="008D24D0">
          <w:rPr>
            <w:noProof/>
            <w:webHidden/>
          </w:rPr>
          <w:t>82</w:t>
        </w:r>
        <w:r w:rsidR="008D24D0">
          <w:rPr>
            <w:noProof/>
            <w:webHidden/>
          </w:rPr>
          <w:fldChar w:fldCharType="end"/>
        </w:r>
      </w:hyperlink>
    </w:p>
    <w:p w14:paraId="01203C79" w14:textId="416B451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7" w:history="1">
        <w:r w:rsidR="008D24D0" w:rsidRPr="00E568DF">
          <w:rPr>
            <w:rStyle w:val="Hyperlink"/>
            <w:noProof/>
          </w:rPr>
          <w:t>3.24.8 level property</w:t>
        </w:r>
        <w:r w:rsidR="008D24D0">
          <w:rPr>
            <w:noProof/>
            <w:webHidden/>
          </w:rPr>
          <w:tab/>
        </w:r>
        <w:r w:rsidR="008D24D0">
          <w:rPr>
            <w:noProof/>
            <w:webHidden/>
          </w:rPr>
          <w:fldChar w:fldCharType="begin"/>
        </w:r>
        <w:r w:rsidR="008D24D0">
          <w:rPr>
            <w:noProof/>
            <w:webHidden/>
          </w:rPr>
          <w:instrText xml:space="preserve"> PAGEREF _Toc3730367 \h </w:instrText>
        </w:r>
        <w:r w:rsidR="008D24D0">
          <w:rPr>
            <w:noProof/>
            <w:webHidden/>
          </w:rPr>
        </w:r>
        <w:r w:rsidR="008D24D0">
          <w:rPr>
            <w:noProof/>
            <w:webHidden/>
          </w:rPr>
          <w:fldChar w:fldCharType="separate"/>
        </w:r>
        <w:r w:rsidR="008D24D0">
          <w:rPr>
            <w:noProof/>
            <w:webHidden/>
          </w:rPr>
          <w:t>83</w:t>
        </w:r>
        <w:r w:rsidR="008D24D0">
          <w:rPr>
            <w:noProof/>
            <w:webHidden/>
          </w:rPr>
          <w:fldChar w:fldCharType="end"/>
        </w:r>
      </w:hyperlink>
    </w:p>
    <w:p w14:paraId="4CBCAC86" w14:textId="7840563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8" w:history="1">
        <w:r w:rsidR="008D24D0" w:rsidRPr="00E568DF">
          <w:rPr>
            <w:rStyle w:val="Hyperlink"/>
            <w:noProof/>
          </w:rPr>
          <w:t>3.24.9 message property</w:t>
        </w:r>
        <w:r w:rsidR="008D24D0">
          <w:rPr>
            <w:noProof/>
            <w:webHidden/>
          </w:rPr>
          <w:tab/>
        </w:r>
        <w:r w:rsidR="008D24D0">
          <w:rPr>
            <w:noProof/>
            <w:webHidden/>
          </w:rPr>
          <w:fldChar w:fldCharType="begin"/>
        </w:r>
        <w:r w:rsidR="008D24D0">
          <w:rPr>
            <w:noProof/>
            <w:webHidden/>
          </w:rPr>
          <w:instrText xml:space="preserve"> PAGEREF _Toc3730368 \h </w:instrText>
        </w:r>
        <w:r w:rsidR="008D24D0">
          <w:rPr>
            <w:noProof/>
            <w:webHidden/>
          </w:rPr>
        </w:r>
        <w:r w:rsidR="008D24D0">
          <w:rPr>
            <w:noProof/>
            <w:webHidden/>
          </w:rPr>
          <w:fldChar w:fldCharType="separate"/>
        </w:r>
        <w:r w:rsidR="008D24D0">
          <w:rPr>
            <w:noProof/>
            <w:webHidden/>
          </w:rPr>
          <w:t>84</w:t>
        </w:r>
        <w:r w:rsidR="008D24D0">
          <w:rPr>
            <w:noProof/>
            <w:webHidden/>
          </w:rPr>
          <w:fldChar w:fldCharType="end"/>
        </w:r>
      </w:hyperlink>
    </w:p>
    <w:p w14:paraId="7D335DDB" w14:textId="1DE5547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69" w:history="1">
        <w:r w:rsidR="008D24D0" w:rsidRPr="00E568DF">
          <w:rPr>
            <w:rStyle w:val="Hyperlink"/>
            <w:noProof/>
          </w:rPr>
          <w:t>3.24.10 locations property</w:t>
        </w:r>
        <w:r w:rsidR="008D24D0">
          <w:rPr>
            <w:noProof/>
            <w:webHidden/>
          </w:rPr>
          <w:tab/>
        </w:r>
        <w:r w:rsidR="008D24D0">
          <w:rPr>
            <w:noProof/>
            <w:webHidden/>
          </w:rPr>
          <w:fldChar w:fldCharType="begin"/>
        </w:r>
        <w:r w:rsidR="008D24D0">
          <w:rPr>
            <w:noProof/>
            <w:webHidden/>
          </w:rPr>
          <w:instrText xml:space="preserve"> PAGEREF _Toc3730369 \h </w:instrText>
        </w:r>
        <w:r w:rsidR="008D24D0">
          <w:rPr>
            <w:noProof/>
            <w:webHidden/>
          </w:rPr>
        </w:r>
        <w:r w:rsidR="008D24D0">
          <w:rPr>
            <w:noProof/>
            <w:webHidden/>
          </w:rPr>
          <w:fldChar w:fldCharType="separate"/>
        </w:r>
        <w:r w:rsidR="008D24D0">
          <w:rPr>
            <w:noProof/>
            <w:webHidden/>
          </w:rPr>
          <w:t>86</w:t>
        </w:r>
        <w:r w:rsidR="008D24D0">
          <w:rPr>
            <w:noProof/>
            <w:webHidden/>
          </w:rPr>
          <w:fldChar w:fldCharType="end"/>
        </w:r>
      </w:hyperlink>
    </w:p>
    <w:p w14:paraId="36A4834F" w14:textId="159B641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70" w:history="1">
        <w:r w:rsidR="008D24D0" w:rsidRPr="00E568DF">
          <w:rPr>
            <w:rStyle w:val="Hyperlink"/>
            <w:noProof/>
          </w:rPr>
          <w:t>3.24.11 analysisTarget property</w:t>
        </w:r>
        <w:r w:rsidR="008D24D0">
          <w:rPr>
            <w:noProof/>
            <w:webHidden/>
          </w:rPr>
          <w:tab/>
        </w:r>
        <w:r w:rsidR="008D24D0">
          <w:rPr>
            <w:noProof/>
            <w:webHidden/>
          </w:rPr>
          <w:fldChar w:fldCharType="begin"/>
        </w:r>
        <w:r w:rsidR="008D24D0">
          <w:rPr>
            <w:noProof/>
            <w:webHidden/>
          </w:rPr>
          <w:instrText xml:space="preserve"> PAGEREF _Toc3730370 \h </w:instrText>
        </w:r>
        <w:r w:rsidR="008D24D0">
          <w:rPr>
            <w:noProof/>
            <w:webHidden/>
          </w:rPr>
        </w:r>
        <w:r w:rsidR="008D24D0">
          <w:rPr>
            <w:noProof/>
            <w:webHidden/>
          </w:rPr>
          <w:fldChar w:fldCharType="separate"/>
        </w:r>
        <w:r w:rsidR="008D24D0">
          <w:rPr>
            <w:noProof/>
            <w:webHidden/>
          </w:rPr>
          <w:t>86</w:t>
        </w:r>
        <w:r w:rsidR="008D24D0">
          <w:rPr>
            <w:noProof/>
            <w:webHidden/>
          </w:rPr>
          <w:fldChar w:fldCharType="end"/>
        </w:r>
      </w:hyperlink>
    </w:p>
    <w:p w14:paraId="604E4524" w14:textId="1D9347D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71" w:history="1">
        <w:r w:rsidR="008D24D0" w:rsidRPr="00E568DF">
          <w:rPr>
            <w:rStyle w:val="Hyperlink"/>
            <w:noProof/>
          </w:rPr>
          <w:t>3.24.12 fingerprints property</w:t>
        </w:r>
        <w:r w:rsidR="008D24D0">
          <w:rPr>
            <w:noProof/>
            <w:webHidden/>
          </w:rPr>
          <w:tab/>
        </w:r>
        <w:r w:rsidR="008D24D0">
          <w:rPr>
            <w:noProof/>
            <w:webHidden/>
          </w:rPr>
          <w:fldChar w:fldCharType="begin"/>
        </w:r>
        <w:r w:rsidR="008D24D0">
          <w:rPr>
            <w:noProof/>
            <w:webHidden/>
          </w:rPr>
          <w:instrText xml:space="preserve"> PAGEREF _Toc3730371 \h </w:instrText>
        </w:r>
        <w:r w:rsidR="008D24D0">
          <w:rPr>
            <w:noProof/>
            <w:webHidden/>
          </w:rPr>
        </w:r>
        <w:r w:rsidR="008D24D0">
          <w:rPr>
            <w:noProof/>
            <w:webHidden/>
          </w:rPr>
          <w:fldChar w:fldCharType="separate"/>
        </w:r>
        <w:r w:rsidR="008D24D0">
          <w:rPr>
            <w:noProof/>
            <w:webHidden/>
          </w:rPr>
          <w:t>87</w:t>
        </w:r>
        <w:r w:rsidR="008D24D0">
          <w:rPr>
            <w:noProof/>
            <w:webHidden/>
          </w:rPr>
          <w:fldChar w:fldCharType="end"/>
        </w:r>
      </w:hyperlink>
    </w:p>
    <w:p w14:paraId="35BF4EF2" w14:textId="2C7B702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72" w:history="1">
        <w:r w:rsidR="008D24D0" w:rsidRPr="00E568DF">
          <w:rPr>
            <w:rStyle w:val="Hyperlink"/>
            <w:noProof/>
          </w:rPr>
          <w:t>3.24.13 partialFingerprints property</w:t>
        </w:r>
        <w:r w:rsidR="008D24D0">
          <w:rPr>
            <w:noProof/>
            <w:webHidden/>
          </w:rPr>
          <w:tab/>
        </w:r>
        <w:r w:rsidR="008D24D0">
          <w:rPr>
            <w:noProof/>
            <w:webHidden/>
          </w:rPr>
          <w:fldChar w:fldCharType="begin"/>
        </w:r>
        <w:r w:rsidR="008D24D0">
          <w:rPr>
            <w:noProof/>
            <w:webHidden/>
          </w:rPr>
          <w:instrText xml:space="preserve"> PAGEREF _Toc3730372 \h </w:instrText>
        </w:r>
        <w:r w:rsidR="008D24D0">
          <w:rPr>
            <w:noProof/>
            <w:webHidden/>
          </w:rPr>
        </w:r>
        <w:r w:rsidR="008D24D0">
          <w:rPr>
            <w:noProof/>
            <w:webHidden/>
          </w:rPr>
          <w:fldChar w:fldCharType="separate"/>
        </w:r>
        <w:r w:rsidR="008D24D0">
          <w:rPr>
            <w:noProof/>
            <w:webHidden/>
          </w:rPr>
          <w:t>88</w:t>
        </w:r>
        <w:r w:rsidR="008D24D0">
          <w:rPr>
            <w:noProof/>
            <w:webHidden/>
          </w:rPr>
          <w:fldChar w:fldCharType="end"/>
        </w:r>
      </w:hyperlink>
    </w:p>
    <w:p w14:paraId="07445DBA" w14:textId="65883EE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73" w:history="1">
        <w:r w:rsidR="008D24D0" w:rsidRPr="00E568DF">
          <w:rPr>
            <w:rStyle w:val="Hyperlink"/>
            <w:noProof/>
          </w:rPr>
          <w:t>3.24.14 codeFlows property</w:t>
        </w:r>
        <w:r w:rsidR="008D24D0">
          <w:rPr>
            <w:noProof/>
            <w:webHidden/>
          </w:rPr>
          <w:tab/>
        </w:r>
        <w:r w:rsidR="008D24D0">
          <w:rPr>
            <w:noProof/>
            <w:webHidden/>
          </w:rPr>
          <w:fldChar w:fldCharType="begin"/>
        </w:r>
        <w:r w:rsidR="008D24D0">
          <w:rPr>
            <w:noProof/>
            <w:webHidden/>
          </w:rPr>
          <w:instrText xml:space="preserve"> PAGEREF _Toc3730373 \h </w:instrText>
        </w:r>
        <w:r w:rsidR="008D24D0">
          <w:rPr>
            <w:noProof/>
            <w:webHidden/>
          </w:rPr>
        </w:r>
        <w:r w:rsidR="008D24D0">
          <w:rPr>
            <w:noProof/>
            <w:webHidden/>
          </w:rPr>
          <w:fldChar w:fldCharType="separate"/>
        </w:r>
        <w:r w:rsidR="008D24D0">
          <w:rPr>
            <w:noProof/>
            <w:webHidden/>
          </w:rPr>
          <w:t>89</w:t>
        </w:r>
        <w:r w:rsidR="008D24D0">
          <w:rPr>
            <w:noProof/>
            <w:webHidden/>
          </w:rPr>
          <w:fldChar w:fldCharType="end"/>
        </w:r>
      </w:hyperlink>
    </w:p>
    <w:p w14:paraId="64CC6ACE" w14:textId="1B7720E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74" w:history="1">
        <w:r w:rsidR="008D24D0" w:rsidRPr="00E568DF">
          <w:rPr>
            <w:rStyle w:val="Hyperlink"/>
            <w:noProof/>
          </w:rPr>
          <w:t>3.24.15 graphs property</w:t>
        </w:r>
        <w:r w:rsidR="008D24D0">
          <w:rPr>
            <w:noProof/>
            <w:webHidden/>
          </w:rPr>
          <w:tab/>
        </w:r>
        <w:r w:rsidR="008D24D0">
          <w:rPr>
            <w:noProof/>
            <w:webHidden/>
          </w:rPr>
          <w:fldChar w:fldCharType="begin"/>
        </w:r>
        <w:r w:rsidR="008D24D0">
          <w:rPr>
            <w:noProof/>
            <w:webHidden/>
          </w:rPr>
          <w:instrText xml:space="preserve"> PAGEREF _Toc3730374 \h </w:instrText>
        </w:r>
        <w:r w:rsidR="008D24D0">
          <w:rPr>
            <w:noProof/>
            <w:webHidden/>
          </w:rPr>
        </w:r>
        <w:r w:rsidR="008D24D0">
          <w:rPr>
            <w:noProof/>
            <w:webHidden/>
          </w:rPr>
          <w:fldChar w:fldCharType="separate"/>
        </w:r>
        <w:r w:rsidR="008D24D0">
          <w:rPr>
            <w:noProof/>
            <w:webHidden/>
          </w:rPr>
          <w:t>89</w:t>
        </w:r>
        <w:r w:rsidR="008D24D0">
          <w:rPr>
            <w:noProof/>
            <w:webHidden/>
          </w:rPr>
          <w:fldChar w:fldCharType="end"/>
        </w:r>
      </w:hyperlink>
    </w:p>
    <w:p w14:paraId="112A508F" w14:textId="118656E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75" w:history="1">
        <w:r w:rsidR="008D24D0" w:rsidRPr="00E568DF">
          <w:rPr>
            <w:rStyle w:val="Hyperlink"/>
            <w:noProof/>
          </w:rPr>
          <w:t>3.24.16 graphTraversals property</w:t>
        </w:r>
        <w:r w:rsidR="008D24D0">
          <w:rPr>
            <w:noProof/>
            <w:webHidden/>
          </w:rPr>
          <w:tab/>
        </w:r>
        <w:r w:rsidR="008D24D0">
          <w:rPr>
            <w:noProof/>
            <w:webHidden/>
          </w:rPr>
          <w:fldChar w:fldCharType="begin"/>
        </w:r>
        <w:r w:rsidR="008D24D0">
          <w:rPr>
            <w:noProof/>
            <w:webHidden/>
          </w:rPr>
          <w:instrText xml:space="preserve"> PAGEREF _Toc3730375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1F612AC2" w14:textId="4A5735F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76" w:history="1">
        <w:r w:rsidR="008D24D0" w:rsidRPr="00E568DF">
          <w:rPr>
            <w:rStyle w:val="Hyperlink"/>
            <w:noProof/>
          </w:rPr>
          <w:t>3.24.17 stacks property</w:t>
        </w:r>
        <w:r w:rsidR="008D24D0">
          <w:rPr>
            <w:noProof/>
            <w:webHidden/>
          </w:rPr>
          <w:tab/>
        </w:r>
        <w:r w:rsidR="008D24D0">
          <w:rPr>
            <w:noProof/>
            <w:webHidden/>
          </w:rPr>
          <w:fldChar w:fldCharType="begin"/>
        </w:r>
        <w:r w:rsidR="008D24D0">
          <w:rPr>
            <w:noProof/>
            <w:webHidden/>
          </w:rPr>
          <w:instrText xml:space="preserve"> PAGEREF _Toc3730376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6DB21FC7" w14:textId="287A584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77" w:history="1">
        <w:r w:rsidR="008D24D0" w:rsidRPr="00E568DF">
          <w:rPr>
            <w:rStyle w:val="Hyperlink"/>
            <w:noProof/>
          </w:rPr>
          <w:t>3.24.18 relatedLocations property</w:t>
        </w:r>
        <w:r w:rsidR="008D24D0">
          <w:rPr>
            <w:noProof/>
            <w:webHidden/>
          </w:rPr>
          <w:tab/>
        </w:r>
        <w:r w:rsidR="008D24D0">
          <w:rPr>
            <w:noProof/>
            <w:webHidden/>
          </w:rPr>
          <w:fldChar w:fldCharType="begin"/>
        </w:r>
        <w:r w:rsidR="008D24D0">
          <w:rPr>
            <w:noProof/>
            <w:webHidden/>
          </w:rPr>
          <w:instrText xml:space="preserve"> PAGEREF _Toc3730377 \h </w:instrText>
        </w:r>
        <w:r w:rsidR="008D24D0">
          <w:rPr>
            <w:noProof/>
            <w:webHidden/>
          </w:rPr>
        </w:r>
        <w:r w:rsidR="008D24D0">
          <w:rPr>
            <w:noProof/>
            <w:webHidden/>
          </w:rPr>
          <w:fldChar w:fldCharType="separate"/>
        </w:r>
        <w:r w:rsidR="008D24D0">
          <w:rPr>
            <w:noProof/>
            <w:webHidden/>
          </w:rPr>
          <w:t>90</w:t>
        </w:r>
        <w:r w:rsidR="008D24D0">
          <w:rPr>
            <w:noProof/>
            <w:webHidden/>
          </w:rPr>
          <w:fldChar w:fldCharType="end"/>
        </w:r>
      </w:hyperlink>
    </w:p>
    <w:p w14:paraId="657A042F" w14:textId="5486666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78" w:history="1">
        <w:r w:rsidR="008D24D0" w:rsidRPr="00E568DF">
          <w:rPr>
            <w:rStyle w:val="Hyperlink"/>
            <w:noProof/>
          </w:rPr>
          <w:t>3.24.19 suppressionStates property</w:t>
        </w:r>
        <w:r w:rsidR="008D24D0">
          <w:rPr>
            <w:noProof/>
            <w:webHidden/>
          </w:rPr>
          <w:tab/>
        </w:r>
        <w:r w:rsidR="008D24D0">
          <w:rPr>
            <w:noProof/>
            <w:webHidden/>
          </w:rPr>
          <w:fldChar w:fldCharType="begin"/>
        </w:r>
        <w:r w:rsidR="008D24D0">
          <w:rPr>
            <w:noProof/>
            <w:webHidden/>
          </w:rPr>
          <w:instrText xml:space="preserve"> PAGEREF _Toc3730378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14FF78B0" w14:textId="15A3CA41" w:rsidR="008D24D0" w:rsidRDefault="009E4325">
      <w:pPr>
        <w:pStyle w:val="TOC4"/>
        <w:tabs>
          <w:tab w:val="right" w:leader="dot" w:pos="9350"/>
        </w:tabs>
        <w:rPr>
          <w:rFonts w:asciiTheme="minorHAnsi" w:eastAsiaTheme="minorEastAsia" w:hAnsiTheme="minorHAnsi" w:cstheme="minorBidi"/>
          <w:noProof/>
          <w:sz w:val="22"/>
          <w:szCs w:val="22"/>
        </w:rPr>
      </w:pPr>
      <w:hyperlink w:anchor="_Toc3730379" w:history="1">
        <w:r w:rsidR="008D24D0" w:rsidRPr="00E568DF">
          <w:rPr>
            <w:rStyle w:val="Hyperlink"/>
            <w:noProof/>
          </w:rPr>
          <w:t>3.24.19.1 General</w:t>
        </w:r>
        <w:r w:rsidR="008D24D0">
          <w:rPr>
            <w:noProof/>
            <w:webHidden/>
          </w:rPr>
          <w:tab/>
        </w:r>
        <w:r w:rsidR="008D24D0">
          <w:rPr>
            <w:noProof/>
            <w:webHidden/>
          </w:rPr>
          <w:fldChar w:fldCharType="begin"/>
        </w:r>
        <w:r w:rsidR="008D24D0">
          <w:rPr>
            <w:noProof/>
            <w:webHidden/>
          </w:rPr>
          <w:instrText xml:space="preserve"> PAGEREF _Toc3730379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27C5A3D9" w14:textId="08EC94B6" w:rsidR="008D24D0" w:rsidRDefault="009E4325">
      <w:pPr>
        <w:pStyle w:val="TOC4"/>
        <w:tabs>
          <w:tab w:val="right" w:leader="dot" w:pos="9350"/>
        </w:tabs>
        <w:rPr>
          <w:rFonts w:asciiTheme="minorHAnsi" w:eastAsiaTheme="minorEastAsia" w:hAnsiTheme="minorHAnsi" w:cstheme="minorBidi"/>
          <w:noProof/>
          <w:sz w:val="22"/>
          <w:szCs w:val="22"/>
        </w:rPr>
      </w:pPr>
      <w:hyperlink w:anchor="_Toc3730380" w:history="1">
        <w:r w:rsidR="008D24D0" w:rsidRPr="00E568DF">
          <w:rPr>
            <w:rStyle w:val="Hyperlink"/>
            <w:noProof/>
          </w:rPr>
          <w:t>3.24.19.2 suppressedInSource value</w:t>
        </w:r>
        <w:r w:rsidR="008D24D0">
          <w:rPr>
            <w:noProof/>
            <w:webHidden/>
          </w:rPr>
          <w:tab/>
        </w:r>
        <w:r w:rsidR="008D24D0">
          <w:rPr>
            <w:noProof/>
            <w:webHidden/>
          </w:rPr>
          <w:fldChar w:fldCharType="begin"/>
        </w:r>
        <w:r w:rsidR="008D24D0">
          <w:rPr>
            <w:noProof/>
            <w:webHidden/>
          </w:rPr>
          <w:instrText xml:space="preserve"> PAGEREF _Toc3730380 \h </w:instrText>
        </w:r>
        <w:r w:rsidR="008D24D0">
          <w:rPr>
            <w:noProof/>
            <w:webHidden/>
          </w:rPr>
        </w:r>
        <w:r w:rsidR="008D24D0">
          <w:rPr>
            <w:noProof/>
            <w:webHidden/>
          </w:rPr>
          <w:fldChar w:fldCharType="separate"/>
        </w:r>
        <w:r w:rsidR="008D24D0">
          <w:rPr>
            <w:noProof/>
            <w:webHidden/>
          </w:rPr>
          <w:t>91</w:t>
        </w:r>
        <w:r w:rsidR="008D24D0">
          <w:rPr>
            <w:noProof/>
            <w:webHidden/>
          </w:rPr>
          <w:fldChar w:fldCharType="end"/>
        </w:r>
      </w:hyperlink>
    </w:p>
    <w:p w14:paraId="642B803D" w14:textId="312A9D8B" w:rsidR="008D24D0" w:rsidRDefault="009E4325">
      <w:pPr>
        <w:pStyle w:val="TOC4"/>
        <w:tabs>
          <w:tab w:val="right" w:leader="dot" w:pos="9350"/>
        </w:tabs>
        <w:rPr>
          <w:rFonts w:asciiTheme="minorHAnsi" w:eastAsiaTheme="minorEastAsia" w:hAnsiTheme="minorHAnsi" w:cstheme="minorBidi"/>
          <w:noProof/>
          <w:sz w:val="22"/>
          <w:szCs w:val="22"/>
        </w:rPr>
      </w:pPr>
      <w:hyperlink w:anchor="_Toc3730381" w:history="1">
        <w:r w:rsidR="008D24D0" w:rsidRPr="00E568DF">
          <w:rPr>
            <w:rStyle w:val="Hyperlink"/>
            <w:noProof/>
          </w:rPr>
          <w:t>3.24.19.3 suppressedExternally value</w:t>
        </w:r>
        <w:r w:rsidR="008D24D0">
          <w:rPr>
            <w:noProof/>
            <w:webHidden/>
          </w:rPr>
          <w:tab/>
        </w:r>
        <w:r w:rsidR="008D24D0">
          <w:rPr>
            <w:noProof/>
            <w:webHidden/>
          </w:rPr>
          <w:fldChar w:fldCharType="begin"/>
        </w:r>
        <w:r w:rsidR="008D24D0">
          <w:rPr>
            <w:noProof/>
            <w:webHidden/>
          </w:rPr>
          <w:instrText xml:space="preserve"> PAGEREF _Toc3730381 \h </w:instrText>
        </w:r>
        <w:r w:rsidR="008D24D0">
          <w:rPr>
            <w:noProof/>
            <w:webHidden/>
          </w:rPr>
        </w:r>
        <w:r w:rsidR="008D24D0">
          <w:rPr>
            <w:noProof/>
            <w:webHidden/>
          </w:rPr>
          <w:fldChar w:fldCharType="separate"/>
        </w:r>
        <w:r w:rsidR="008D24D0">
          <w:rPr>
            <w:noProof/>
            <w:webHidden/>
          </w:rPr>
          <w:t>92</w:t>
        </w:r>
        <w:r w:rsidR="008D24D0">
          <w:rPr>
            <w:noProof/>
            <w:webHidden/>
          </w:rPr>
          <w:fldChar w:fldCharType="end"/>
        </w:r>
      </w:hyperlink>
    </w:p>
    <w:p w14:paraId="73E39E24" w14:textId="2EFC29D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82" w:history="1">
        <w:r w:rsidR="008D24D0" w:rsidRPr="00E568DF">
          <w:rPr>
            <w:rStyle w:val="Hyperlink"/>
            <w:noProof/>
          </w:rPr>
          <w:t>3.24.20 baselineState property</w:t>
        </w:r>
        <w:r w:rsidR="008D24D0">
          <w:rPr>
            <w:noProof/>
            <w:webHidden/>
          </w:rPr>
          <w:tab/>
        </w:r>
        <w:r w:rsidR="008D24D0">
          <w:rPr>
            <w:noProof/>
            <w:webHidden/>
          </w:rPr>
          <w:fldChar w:fldCharType="begin"/>
        </w:r>
        <w:r w:rsidR="008D24D0">
          <w:rPr>
            <w:noProof/>
            <w:webHidden/>
          </w:rPr>
          <w:instrText xml:space="preserve"> PAGEREF _Toc3730382 \h </w:instrText>
        </w:r>
        <w:r w:rsidR="008D24D0">
          <w:rPr>
            <w:noProof/>
            <w:webHidden/>
          </w:rPr>
        </w:r>
        <w:r w:rsidR="008D24D0">
          <w:rPr>
            <w:noProof/>
            <w:webHidden/>
          </w:rPr>
          <w:fldChar w:fldCharType="separate"/>
        </w:r>
        <w:r w:rsidR="008D24D0">
          <w:rPr>
            <w:noProof/>
            <w:webHidden/>
          </w:rPr>
          <w:t>92</w:t>
        </w:r>
        <w:r w:rsidR="008D24D0">
          <w:rPr>
            <w:noProof/>
            <w:webHidden/>
          </w:rPr>
          <w:fldChar w:fldCharType="end"/>
        </w:r>
      </w:hyperlink>
    </w:p>
    <w:p w14:paraId="7E36C030" w14:textId="60E7379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83" w:history="1">
        <w:r w:rsidR="008D24D0" w:rsidRPr="00E568DF">
          <w:rPr>
            <w:rStyle w:val="Hyperlink"/>
            <w:noProof/>
          </w:rPr>
          <w:t>3.24.21 rank property</w:t>
        </w:r>
        <w:r w:rsidR="008D24D0">
          <w:rPr>
            <w:noProof/>
            <w:webHidden/>
          </w:rPr>
          <w:tab/>
        </w:r>
        <w:r w:rsidR="008D24D0">
          <w:rPr>
            <w:noProof/>
            <w:webHidden/>
          </w:rPr>
          <w:fldChar w:fldCharType="begin"/>
        </w:r>
        <w:r w:rsidR="008D24D0">
          <w:rPr>
            <w:noProof/>
            <w:webHidden/>
          </w:rPr>
          <w:instrText xml:space="preserve"> PAGEREF _Toc3730383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1577EE0C" w14:textId="22DBE23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84" w:history="1">
        <w:r w:rsidR="008D24D0" w:rsidRPr="00E568DF">
          <w:rPr>
            <w:rStyle w:val="Hyperlink"/>
            <w:noProof/>
          </w:rPr>
          <w:t>3.24.22 attachments property</w:t>
        </w:r>
        <w:r w:rsidR="008D24D0">
          <w:rPr>
            <w:noProof/>
            <w:webHidden/>
          </w:rPr>
          <w:tab/>
        </w:r>
        <w:r w:rsidR="008D24D0">
          <w:rPr>
            <w:noProof/>
            <w:webHidden/>
          </w:rPr>
          <w:fldChar w:fldCharType="begin"/>
        </w:r>
        <w:r w:rsidR="008D24D0">
          <w:rPr>
            <w:noProof/>
            <w:webHidden/>
          </w:rPr>
          <w:instrText xml:space="preserve"> PAGEREF _Toc3730384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34F3F889" w14:textId="2E06D3B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85" w:history="1">
        <w:r w:rsidR="008D24D0" w:rsidRPr="00E568DF">
          <w:rPr>
            <w:rStyle w:val="Hyperlink"/>
            <w:noProof/>
          </w:rPr>
          <w:t>3.24.23 workItemUris property</w:t>
        </w:r>
        <w:r w:rsidR="008D24D0">
          <w:rPr>
            <w:noProof/>
            <w:webHidden/>
          </w:rPr>
          <w:tab/>
        </w:r>
        <w:r w:rsidR="008D24D0">
          <w:rPr>
            <w:noProof/>
            <w:webHidden/>
          </w:rPr>
          <w:fldChar w:fldCharType="begin"/>
        </w:r>
        <w:r w:rsidR="008D24D0">
          <w:rPr>
            <w:noProof/>
            <w:webHidden/>
          </w:rPr>
          <w:instrText xml:space="preserve"> PAGEREF _Toc3730385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0E925FC3" w14:textId="2F4F35A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86" w:history="1">
        <w:r w:rsidR="008D24D0" w:rsidRPr="00E568DF">
          <w:rPr>
            <w:rStyle w:val="Hyperlink"/>
            <w:noProof/>
          </w:rPr>
          <w:t>3.24.24 hostedViewerUri property</w:t>
        </w:r>
        <w:r w:rsidR="008D24D0">
          <w:rPr>
            <w:noProof/>
            <w:webHidden/>
          </w:rPr>
          <w:tab/>
        </w:r>
        <w:r w:rsidR="008D24D0">
          <w:rPr>
            <w:noProof/>
            <w:webHidden/>
          </w:rPr>
          <w:fldChar w:fldCharType="begin"/>
        </w:r>
        <w:r w:rsidR="008D24D0">
          <w:rPr>
            <w:noProof/>
            <w:webHidden/>
          </w:rPr>
          <w:instrText xml:space="preserve"> PAGEREF _Toc3730386 \h </w:instrText>
        </w:r>
        <w:r w:rsidR="008D24D0">
          <w:rPr>
            <w:noProof/>
            <w:webHidden/>
          </w:rPr>
        </w:r>
        <w:r w:rsidR="008D24D0">
          <w:rPr>
            <w:noProof/>
            <w:webHidden/>
          </w:rPr>
          <w:fldChar w:fldCharType="separate"/>
        </w:r>
        <w:r w:rsidR="008D24D0">
          <w:rPr>
            <w:noProof/>
            <w:webHidden/>
          </w:rPr>
          <w:t>93</w:t>
        </w:r>
        <w:r w:rsidR="008D24D0">
          <w:rPr>
            <w:noProof/>
            <w:webHidden/>
          </w:rPr>
          <w:fldChar w:fldCharType="end"/>
        </w:r>
      </w:hyperlink>
    </w:p>
    <w:p w14:paraId="207073F7" w14:textId="1547A1E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87" w:history="1">
        <w:r w:rsidR="008D24D0" w:rsidRPr="00E568DF">
          <w:rPr>
            <w:rStyle w:val="Hyperlink"/>
            <w:noProof/>
          </w:rPr>
          <w:t>3.24.25 provenance property</w:t>
        </w:r>
        <w:r w:rsidR="008D24D0">
          <w:rPr>
            <w:noProof/>
            <w:webHidden/>
          </w:rPr>
          <w:tab/>
        </w:r>
        <w:r w:rsidR="008D24D0">
          <w:rPr>
            <w:noProof/>
            <w:webHidden/>
          </w:rPr>
          <w:fldChar w:fldCharType="begin"/>
        </w:r>
        <w:r w:rsidR="008D24D0">
          <w:rPr>
            <w:noProof/>
            <w:webHidden/>
          </w:rPr>
          <w:instrText xml:space="preserve"> PAGEREF _Toc3730387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151D8015" w14:textId="6E5538F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88" w:history="1">
        <w:r w:rsidR="008D24D0" w:rsidRPr="00E568DF">
          <w:rPr>
            <w:rStyle w:val="Hyperlink"/>
            <w:noProof/>
          </w:rPr>
          <w:t>3.24.26 fixes property</w:t>
        </w:r>
        <w:r w:rsidR="008D24D0">
          <w:rPr>
            <w:noProof/>
            <w:webHidden/>
          </w:rPr>
          <w:tab/>
        </w:r>
        <w:r w:rsidR="008D24D0">
          <w:rPr>
            <w:noProof/>
            <w:webHidden/>
          </w:rPr>
          <w:fldChar w:fldCharType="begin"/>
        </w:r>
        <w:r w:rsidR="008D24D0">
          <w:rPr>
            <w:noProof/>
            <w:webHidden/>
          </w:rPr>
          <w:instrText xml:space="preserve"> PAGEREF _Toc3730388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27C765B2" w14:textId="394DE8E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89" w:history="1">
        <w:r w:rsidR="008D24D0" w:rsidRPr="00E568DF">
          <w:rPr>
            <w:rStyle w:val="Hyperlink"/>
            <w:noProof/>
          </w:rPr>
          <w:t>3.24.27 occurrenceCount property</w:t>
        </w:r>
        <w:r w:rsidR="008D24D0">
          <w:rPr>
            <w:noProof/>
            <w:webHidden/>
          </w:rPr>
          <w:tab/>
        </w:r>
        <w:r w:rsidR="008D24D0">
          <w:rPr>
            <w:noProof/>
            <w:webHidden/>
          </w:rPr>
          <w:fldChar w:fldCharType="begin"/>
        </w:r>
        <w:r w:rsidR="008D24D0">
          <w:rPr>
            <w:noProof/>
            <w:webHidden/>
          </w:rPr>
          <w:instrText xml:space="preserve"> PAGEREF _Toc3730389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27951CC1" w14:textId="68EE7789" w:rsidR="008D24D0" w:rsidRDefault="009E4325">
      <w:pPr>
        <w:pStyle w:val="TOC2"/>
        <w:tabs>
          <w:tab w:val="right" w:leader="dot" w:pos="9350"/>
        </w:tabs>
        <w:rPr>
          <w:rFonts w:asciiTheme="minorHAnsi" w:eastAsiaTheme="minorEastAsia" w:hAnsiTheme="minorHAnsi" w:cstheme="minorBidi"/>
          <w:noProof/>
          <w:sz w:val="22"/>
          <w:szCs w:val="22"/>
        </w:rPr>
      </w:pPr>
      <w:hyperlink w:anchor="_Toc3730390" w:history="1">
        <w:r w:rsidR="008D24D0" w:rsidRPr="00E568DF">
          <w:rPr>
            <w:rStyle w:val="Hyperlink"/>
            <w:noProof/>
          </w:rPr>
          <w:t>3.25 location object</w:t>
        </w:r>
        <w:r w:rsidR="008D24D0">
          <w:rPr>
            <w:noProof/>
            <w:webHidden/>
          </w:rPr>
          <w:tab/>
        </w:r>
        <w:r w:rsidR="008D24D0">
          <w:rPr>
            <w:noProof/>
            <w:webHidden/>
          </w:rPr>
          <w:fldChar w:fldCharType="begin"/>
        </w:r>
        <w:r w:rsidR="008D24D0">
          <w:rPr>
            <w:noProof/>
            <w:webHidden/>
          </w:rPr>
          <w:instrText xml:space="preserve"> PAGEREF _Toc3730390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1E7CEFB5" w14:textId="70B7968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91" w:history="1">
        <w:r w:rsidR="008D24D0" w:rsidRPr="00E568DF">
          <w:rPr>
            <w:rStyle w:val="Hyperlink"/>
            <w:noProof/>
          </w:rPr>
          <w:t>3.25.1 General</w:t>
        </w:r>
        <w:r w:rsidR="008D24D0">
          <w:rPr>
            <w:noProof/>
            <w:webHidden/>
          </w:rPr>
          <w:tab/>
        </w:r>
        <w:r w:rsidR="008D24D0">
          <w:rPr>
            <w:noProof/>
            <w:webHidden/>
          </w:rPr>
          <w:fldChar w:fldCharType="begin"/>
        </w:r>
        <w:r w:rsidR="008D24D0">
          <w:rPr>
            <w:noProof/>
            <w:webHidden/>
          </w:rPr>
          <w:instrText xml:space="preserve"> PAGEREF _Toc3730391 \h </w:instrText>
        </w:r>
        <w:r w:rsidR="008D24D0">
          <w:rPr>
            <w:noProof/>
            <w:webHidden/>
          </w:rPr>
        </w:r>
        <w:r w:rsidR="008D24D0">
          <w:rPr>
            <w:noProof/>
            <w:webHidden/>
          </w:rPr>
          <w:fldChar w:fldCharType="separate"/>
        </w:r>
        <w:r w:rsidR="008D24D0">
          <w:rPr>
            <w:noProof/>
            <w:webHidden/>
          </w:rPr>
          <w:t>94</w:t>
        </w:r>
        <w:r w:rsidR="008D24D0">
          <w:rPr>
            <w:noProof/>
            <w:webHidden/>
          </w:rPr>
          <w:fldChar w:fldCharType="end"/>
        </w:r>
      </w:hyperlink>
    </w:p>
    <w:p w14:paraId="3A04B331" w14:textId="5224AD7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92" w:history="1">
        <w:r w:rsidR="008D24D0" w:rsidRPr="00E568DF">
          <w:rPr>
            <w:rStyle w:val="Hyperlink"/>
            <w:noProof/>
          </w:rPr>
          <w:t>3.25.2 physicalLocation property</w:t>
        </w:r>
        <w:r w:rsidR="008D24D0">
          <w:rPr>
            <w:noProof/>
            <w:webHidden/>
          </w:rPr>
          <w:tab/>
        </w:r>
        <w:r w:rsidR="008D24D0">
          <w:rPr>
            <w:noProof/>
            <w:webHidden/>
          </w:rPr>
          <w:fldChar w:fldCharType="begin"/>
        </w:r>
        <w:r w:rsidR="008D24D0">
          <w:rPr>
            <w:noProof/>
            <w:webHidden/>
          </w:rPr>
          <w:instrText xml:space="preserve"> PAGEREF _Toc3730392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615B40BB" w14:textId="298CA72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93" w:history="1">
        <w:r w:rsidR="008D24D0" w:rsidRPr="00E568DF">
          <w:rPr>
            <w:rStyle w:val="Hyperlink"/>
            <w:noProof/>
          </w:rPr>
          <w:t>3.25.3 logicalLocation property</w:t>
        </w:r>
        <w:r w:rsidR="008D24D0">
          <w:rPr>
            <w:noProof/>
            <w:webHidden/>
          </w:rPr>
          <w:tab/>
        </w:r>
        <w:r w:rsidR="008D24D0">
          <w:rPr>
            <w:noProof/>
            <w:webHidden/>
          </w:rPr>
          <w:fldChar w:fldCharType="begin"/>
        </w:r>
        <w:r w:rsidR="008D24D0">
          <w:rPr>
            <w:noProof/>
            <w:webHidden/>
          </w:rPr>
          <w:instrText xml:space="preserve"> PAGEREF _Toc3730393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04CF2F49" w14:textId="362CF67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94" w:history="1">
        <w:r w:rsidR="008D24D0" w:rsidRPr="00E568DF">
          <w:rPr>
            <w:rStyle w:val="Hyperlink"/>
            <w:noProof/>
          </w:rPr>
          <w:t>3.25.4 message property</w:t>
        </w:r>
        <w:r w:rsidR="008D24D0">
          <w:rPr>
            <w:noProof/>
            <w:webHidden/>
          </w:rPr>
          <w:tab/>
        </w:r>
        <w:r w:rsidR="008D24D0">
          <w:rPr>
            <w:noProof/>
            <w:webHidden/>
          </w:rPr>
          <w:fldChar w:fldCharType="begin"/>
        </w:r>
        <w:r w:rsidR="008D24D0">
          <w:rPr>
            <w:noProof/>
            <w:webHidden/>
          </w:rPr>
          <w:instrText xml:space="preserve"> PAGEREF _Toc3730394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1B55C5D5" w14:textId="77F1C34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95" w:history="1">
        <w:r w:rsidR="008D24D0" w:rsidRPr="00E568DF">
          <w:rPr>
            <w:rStyle w:val="Hyperlink"/>
            <w:noProof/>
          </w:rPr>
          <w:t>3.25.5 annotations property</w:t>
        </w:r>
        <w:r w:rsidR="008D24D0">
          <w:rPr>
            <w:noProof/>
            <w:webHidden/>
          </w:rPr>
          <w:tab/>
        </w:r>
        <w:r w:rsidR="008D24D0">
          <w:rPr>
            <w:noProof/>
            <w:webHidden/>
          </w:rPr>
          <w:fldChar w:fldCharType="begin"/>
        </w:r>
        <w:r w:rsidR="008D24D0">
          <w:rPr>
            <w:noProof/>
            <w:webHidden/>
          </w:rPr>
          <w:instrText xml:space="preserve"> PAGEREF _Toc3730395 \h </w:instrText>
        </w:r>
        <w:r w:rsidR="008D24D0">
          <w:rPr>
            <w:noProof/>
            <w:webHidden/>
          </w:rPr>
        </w:r>
        <w:r w:rsidR="008D24D0">
          <w:rPr>
            <w:noProof/>
            <w:webHidden/>
          </w:rPr>
          <w:fldChar w:fldCharType="separate"/>
        </w:r>
        <w:r w:rsidR="008D24D0">
          <w:rPr>
            <w:noProof/>
            <w:webHidden/>
          </w:rPr>
          <w:t>95</w:t>
        </w:r>
        <w:r w:rsidR="008D24D0">
          <w:rPr>
            <w:noProof/>
            <w:webHidden/>
          </w:rPr>
          <w:fldChar w:fldCharType="end"/>
        </w:r>
      </w:hyperlink>
    </w:p>
    <w:p w14:paraId="44934CB4" w14:textId="56353B97" w:rsidR="008D24D0" w:rsidRDefault="009E4325">
      <w:pPr>
        <w:pStyle w:val="TOC2"/>
        <w:tabs>
          <w:tab w:val="right" w:leader="dot" w:pos="9350"/>
        </w:tabs>
        <w:rPr>
          <w:rFonts w:asciiTheme="minorHAnsi" w:eastAsiaTheme="minorEastAsia" w:hAnsiTheme="minorHAnsi" w:cstheme="minorBidi"/>
          <w:noProof/>
          <w:sz w:val="22"/>
          <w:szCs w:val="22"/>
        </w:rPr>
      </w:pPr>
      <w:hyperlink w:anchor="_Toc3730396" w:history="1">
        <w:r w:rsidR="008D24D0" w:rsidRPr="00E568DF">
          <w:rPr>
            <w:rStyle w:val="Hyperlink"/>
            <w:noProof/>
          </w:rPr>
          <w:t>3.26 physicalLocation object</w:t>
        </w:r>
        <w:r w:rsidR="008D24D0">
          <w:rPr>
            <w:noProof/>
            <w:webHidden/>
          </w:rPr>
          <w:tab/>
        </w:r>
        <w:r w:rsidR="008D24D0">
          <w:rPr>
            <w:noProof/>
            <w:webHidden/>
          </w:rPr>
          <w:fldChar w:fldCharType="begin"/>
        </w:r>
        <w:r w:rsidR="008D24D0">
          <w:rPr>
            <w:noProof/>
            <w:webHidden/>
          </w:rPr>
          <w:instrText xml:space="preserve"> PAGEREF _Toc3730396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61F26470" w14:textId="2D8EAF8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97" w:history="1">
        <w:r w:rsidR="008D24D0" w:rsidRPr="00E568DF">
          <w:rPr>
            <w:rStyle w:val="Hyperlink"/>
            <w:noProof/>
          </w:rPr>
          <w:t>3.26.1 General</w:t>
        </w:r>
        <w:r w:rsidR="008D24D0">
          <w:rPr>
            <w:noProof/>
            <w:webHidden/>
          </w:rPr>
          <w:tab/>
        </w:r>
        <w:r w:rsidR="008D24D0">
          <w:rPr>
            <w:noProof/>
            <w:webHidden/>
          </w:rPr>
          <w:fldChar w:fldCharType="begin"/>
        </w:r>
        <w:r w:rsidR="008D24D0">
          <w:rPr>
            <w:noProof/>
            <w:webHidden/>
          </w:rPr>
          <w:instrText xml:space="preserve"> PAGEREF _Toc3730397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2B040EBB" w14:textId="50161E8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98" w:history="1">
        <w:r w:rsidR="008D24D0" w:rsidRPr="00E568DF">
          <w:rPr>
            <w:rStyle w:val="Hyperlink"/>
            <w:noProof/>
          </w:rPr>
          <w:t>3.26.2 id property</w:t>
        </w:r>
        <w:r w:rsidR="008D24D0">
          <w:rPr>
            <w:noProof/>
            <w:webHidden/>
          </w:rPr>
          <w:tab/>
        </w:r>
        <w:r w:rsidR="008D24D0">
          <w:rPr>
            <w:noProof/>
            <w:webHidden/>
          </w:rPr>
          <w:fldChar w:fldCharType="begin"/>
        </w:r>
        <w:r w:rsidR="008D24D0">
          <w:rPr>
            <w:noProof/>
            <w:webHidden/>
          </w:rPr>
          <w:instrText xml:space="preserve"> PAGEREF _Toc3730398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55B5E0F1" w14:textId="56187BF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399" w:history="1">
        <w:r w:rsidR="008D24D0" w:rsidRPr="00E568DF">
          <w:rPr>
            <w:rStyle w:val="Hyperlink"/>
            <w:noProof/>
          </w:rPr>
          <w:t>3.26.3 artifactLocation property</w:t>
        </w:r>
        <w:r w:rsidR="008D24D0">
          <w:rPr>
            <w:noProof/>
            <w:webHidden/>
          </w:rPr>
          <w:tab/>
        </w:r>
        <w:r w:rsidR="008D24D0">
          <w:rPr>
            <w:noProof/>
            <w:webHidden/>
          </w:rPr>
          <w:fldChar w:fldCharType="begin"/>
        </w:r>
        <w:r w:rsidR="008D24D0">
          <w:rPr>
            <w:noProof/>
            <w:webHidden/>
          </w:rPr>
          <w:instrText xml:space="preserve"> PAGEREF _Toc3730399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3D83628E" w14:textId="5023E74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00" w:history="1">
        <w:r w:rsidR="008D24D0" w:rsidRPr="00E568DF">
          <w:rPr>
            <w:rStyle w:val="Hyperlink"/>
            <w:noProof/>
          </w:rPr>
          <w:t>3.26.4 region property</w:t>
        </w:r>
        <w:r w:rsidR="008D24D0">
          <w:rPr>
            <w:noProof/>
            <w:webHidden/>
          </w:rPr>
          <w:tab/>
        </w:r>
        <w:r w:rsidR="008D24D0">
          <w:rPr>
            <w:noProof/>
            <w:webHidden/>
          </w:rPr>
          <w:fldChar w:fldCharType="begin"/>
        </w:r>
        <w:r w:rsidR="008D24D0">
          <w:rPr>
            <w:noProof/>
            <w:webHidden/>
          </w:rPr>
          <w:instrText xml:space="preserve"> PAGEREF _Toc3730400 \h </w:instrText>
        </w:r>
        <w:r w:rsidR="008D24D0">
          <w:rPr>
            <w:noProof/>
            <w:webHidden/>
          </w:rPr>
        </w:r>
        <w:r w:rsidR="008D24D0">
          <w:rPr>
            <w:noProof/>
            <w:webHidden/>
          </w:rPr>
          <w:fldChar w:fldCharType="separate"/>
        </w:r>
        <w:r w:rsidR="008D24D0">
          <w:rPr>
            <w:noProof/>
            <w:webHidden/>
          </w:rPr>
          <w:t>96</w:t>
        </w:r>
        <w:r w:rsidR="008D24D0">
          <w:rPr>
            <w:noProof/>
            <w:webHidden/>
          </w:rPr>
          <w:fldChar w:fldCharType="end"/>
        </w:r>
      </w:hyperlink>
    </w:p>
    <w:p w14:paraId="7468B5BA" w14:textId="72128E5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01" w:history="1">
        <w:r w:rsidR="008D24D0" w:rsidRPr="00E568DF">
          <w:rPr>
            <w:rStyle w:val="Hyperlink"/>
            <w:noProof/>
          </w:rPr>
          <w:t>3.26.5 contextRegion property</w:t>
        </w:r>
        <w:r w:rsidR="008D24D0">
          <w:rPr>
            <w:noProof/>
            <w:webHidden/>
          </w:rPr>
          <w:tab/>
        </w:r>
        <w:r w:rsidR="008D24D0">
          <w:rPr>
            <w:noProof/>
            <w:webHidden/>
          </w:rPr>
          <w:fldChar w:fldCharType="begin"/>
        </w:r>
        <w:r w:rsidR="008D24D0">
          <w:rPr>
            <w:noProof/>
            <w:webHidden/>
          </w:rPr>
          <w:instrText xml:space="preserve"> PAGEREF _Toc3730401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7010A018" w14:textId="426C0E8D"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02" w:history="1">
        <w:r w:rsidR="008D24D0" w:rsidRPr="00E568DF">
          <w:rPr>
            <w:rStyle w:val="Hyperlink"/>
            <w:noProof/>
          </w:rPr>
          <w:t>3.27 region object</w:t>
        </w:r>
        <w:r w:rsidR="008D24D0">
          <w:rPr>
            <w:noProof/>
            <w:webHidden/>
          </w:rPr>
          <w:tab/>
        </w:r>
        <w:r w:rsidR="008D24D0">
          <w:rPr>
            <w:noProof/>
            <w:webHidden/>
          </w:rPr>
          <w:fldChar w:fldCharType="begin"/>
        </w:r>
        <w:r w:rsidR="008D24D0">
          <w:rPr>
            <w:noProof/>
            <w:webHidden/>
          </w:rPr>
          <w:instrText xml:space="preserve"> PAGEREF _Toc3730402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48DABEEA" w14:textId="09D25BF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03" w:history="1">
        <w:r w:rsidR="008D24D0" w:rsidRPr="00E568DF">
          <w:rPr>
            <w:rStyle w:val="Hyperlink"/>
            <w:noProof/>
          </w:rPr>
          <w:t>3.27.1 General</w:t>
        </w:r>
        <w:r w:rsidR="008D24D0">
          <w:rPr>
            <w:noProof/>
            <w:webHidden/>
          </w:rPr>
          <w:tab/>
        </w:r>
        <w:r w:rsidR="008D24D0">
          <w:rPr>
            <w:noProof/>
            <w:webHidden/>
          </w:rPr>
          <w:fldChar w:fldCharType="begin"/>
        </w:r>
        <w:r w:rsidR="008D24D0">
          <w:rPr>
            <w:noProof/>
            <w:webHidden/>
          </w:rPr>
          <w:instrText xml:space="preserve"> PAGEREF _Toc3730403 \h </w:instrText>
        </w:r>
        <w:r w:rsidR="008D24D0">
          <w:rPr>
            <w:noProof/>
            <w:webHidden/>
          </w:rPr>
        </w:r>
        <w:r w:rsidR="008D24D0">
          <w:rPr>
            <w:noProof/>
            <w:webHidden/>
          </w:rPr>
          <w:fldChar w:fldCharType="separate"/>
        </w:r>
        <w:r w:rsidR="008D24D0">
          <w:rPr>
            <w:noProof/>
            <w:webHidden/>
          </w:rPr>
          <w:t>97</w:t>
        </w:r>
        <w:r w:rsidR="008D24D0">
          <w:rPr>
            <w:noProof/>
            <w:webHidden/>
          </w:rPr>
          <w:fldChar w:fldCharType="end"/>
        </w:r>
      </w:hyperlink>
    </w:p>
    <w:p w14:paraId="0ADAFD23" w14:textId="4DF9666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04" w:history="1">
        <w:r w:rsidR="008D24D0" w:rsidRPr="00E568DF">
          <w:rPr>
            <w:rStyle w:val="Hyperlink"/>
            <w:noProof/>
          </w:rPr>
          <w:t>3.27.2 Text regions</w:t>
        </w:r>
        <w:r w:rsidR="008D24D0">
          <w:rPr>
            <w:noProof/>
            <w:webHidden/>
          </w:rPr>
          <w:tab/>
        </w:r>
        <w:r w:rsidR="008D24D0">
          <w:rPr>
            <w:noProof/>
            <w:webHidden/>
          </w:rPr>
          <w:fldChar w:fldCharType="begin"/>
        </w:r>
        <w:r w:rsidR="008D24D0">
          <w:rPr>
            <w:noProof/>
            <w:webHidden/>
          </w:rPr>
          <w:instrText xml:space="preserve"> PAGEREF _Toc3730404 \h </w:instrText>
        </w:r>
        <w:r w:rsidR="008D24D0">
          <w:rPr>
            <w:noProof/>
            <w:webHidden/>
          </w:rPr>
        </w:r>
        <w:r w:rsidR="008D24D0">
          <w:rPr>
            <w:noProof/>
            <w:webHidden/>
          </w:rPr>
          <w:fldChar w:fldCharType="separate"/>
        </w:r>
        <w:r w:rsidR="008D24D0">
          <w:rPr>
            <w:noProof/>
            <w:webHidden/>
          </w:rPr>
          <w:t>98</w:t>
        </w:r>
        <w:r w:rsidR="008D24D0">
          <w:rPr>
            <w:noProof/>
            <w:webHidden/>
          </w:rPr>
          <w:fldChar w:fldCharType="end"/>
        </w:r>
      </w:hyperlink>
    </w:p>
    <w:p w14:paraId="0E2DF14C" w14:textId="415F558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05" w:history="1">
        <w:r w:rsidR="008D24D0" w:rsidRPr="00E568DF">
          <w:rPr>
            <w:rStyle w:val="Hyperlink"/>
            <w:noProof/>
          </w:rPr>
          <w:t>3.27.3 Binary regions</w:t>
        </w:r>
        <w:r w:rsidR="008D24D0">
          <w:rPr>
            <w:noProof/>
            <w:webHidden/>
          </w:rPr>
          <w:tab/>
        </w:r>
        <w:r w:rsidR="008D24D0">
          <w:rPr>
            <w:noProof/>
            <w:webHidden/>
          </w:rPr>
          <w:fldChar w:fldCharType="begin"/>
        </w:r>
        <w:r w:rsidR="008D24D0">
          <w:rPr>
            <w:noProof/>
            <w:webHidden/>
          </w:rPr>
          <w:instrText xml:space="preserve"> PAGEREF _Toc3730405 \h </w:instrText>
        </w:r>
        <w:r w:rsidR="008D24D0">
          <w:rPr>
            <w:noProof/>
            <w:webHidden/>
          </w:rPr>
        </w:r>
        <w:r w:rsidR="008D24D0">
          <w:rPr>
            <w:noProof/>
            <w:webHidden/>
          </w:rPr>
          <w:fldChar w:fldCharType="separate"/>
        </w:r>
        <w:r w:rsidR="008D24D0">
          <w:rPr>
            <w:noProof/>
            <w:webHidden/>
          </w:rPr>
          <w:t>100</w:t>
        </w:r>
        <w:r w:rsidR="008D24D0">
          <w:rPr>
            <w:noProof/>
            <w:webHidden/>
          </w:rPr>
          <w:fldChar w:fldCharType="end"/>
        </w:r>
      </w:hyperlink>
    </w:p>
    <w:p w14:paraId="138EB253" w14:textId="76EB015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06" w:history="1">
        <w:r w:rsidR="008D24D0" w:rsidRPr="00E568DF">
          <w:rPr>
            <w:rStyle w:val="Hyperlink"/>
            <w:noProof/>
          </w:rPr>
          <w:t>3.27.4 Independence of text and binary regions</w:t>
        </w:r>
        <w:r w:rsidR="008D24D0">
          <w:rPr>
            <w:noProof/>
            <w:webHidden/>
          </w:rPr>
          <w:tab/>
        </w:r>
        <w:r w:rsidR="008D24D0">
          <w:rPr>
            <w:noProof/>
            <w:webHidden/>
          </w:rPr>
          <w:fldChar w:fldCharType="begin"/>
        </w:r>
        <w:r w:rsidR="008D24D0">
          <w:rPr>
            <w:noProof/>
            <w:webHidden/>
          </w:rPr>
          <w:instrText xml:space="preserve"> PAGEREF _Toc3730406 \h </w:instrText>
        </w:r>
        <w:r w:rsidR="008D24D0">
          <w:rPr>
            <w:noProof/>
            <w:webHidden/>
          </w:rPr>
        </w:r>
        <w:r w:rsidR="008D24D0">
          <w:rPr>
            <w:noProof/>
            <w:webHidden/>
          </w:rPr>
          <w:fldChar w:fldCharType="separate"/>
        </w:r>
        <w:r w:rsidR="008D24D0">
          <w:rPr>
            <w:noProof/>
            <w:webHidden/>
          </w:rPr>
          <w:t>100</w:t>
        </w:r>
        <w:r w:rsidR="008D24D0">
          <w:rPr>
            <w:noProof/>
            <w:webHidden/>
          </w:rPr>
          <w:fldChar w:fldCharType="end"/>
        </w:r>
      </w:hyperlink>
    </w:p>
    <w:p w14:paraId="645BD917" w14:textId="4D30CC7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07" w:history="1">
        <w:r w:rsidR="008D24D0" w:rsidRPr="00E568DF">
          <w:rPr>
            <w:rStyle w:val="Hyperlink"/>
            <w:noProof/>
          </w:rPr>
          <w:t>3.27.5 startLine property</w:t>
        </w:r>
        <w:r w:rsidR="008D24D0">
          <w:rPr>
            <w:noProof/>
            <w:webHidden/>
          </w:rPr>
          <w:tab/>
        </w:r>
        <w:r w:rsidR="008D24D0">
          <w:rPr>
            <w:noProof/>
            <w:webHidden/>
          </w:rPr>
          <w:fldChar w:fldCharType="begin"/>
        </w:r>
        <w:r w:rsidR="008D24D0">
          <w:rPr>
            <w:noProof/>
            <w:webHidden/>
          </w:rPr>
          <w:instrText xml:space="preserve"> PAGEREF _Toc3730407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32A43760" w14:textId="744A395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08" w:history="1">
        <w:r w:rsidR="008D24D0" w:rsidRPr="00E568DF">
          <w:rPr>
            <w:rStyle w:val="Hyperlink"/>
            <w:noProof/>
          </w:rPr>
          <w:t>3.27.6 startColumn property</w:t>
        </w:r>
        <w:r w:rsidR="008D24D0">
          <w:rPr>
            <w:noProof/>
            <w:webHidden/>
          </w:rPr>
          <w:tab/>
        </w:r>
        <w:r w:rsidR="008D24D0">
          <w:rPr>
            <w:noProof/>
            <w:webHidden/>
          </w:rPr>
          <w:fldChar w:fldCharType="begin"/>
        </w:r>
        <w:r w:rsidR="008D24D0">
          <w:rPr>
            <w:noProof/>
            <w:webHidden/>
          </w:rPr>
          <w:instrText xml:space="preserve"> PAGEREF _Toc3730408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60ED268E" w14:textId="572FA11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09" w:history="1">
        <w:r w:rsidR="008D24D0" w:rsidRPr="00E568DF">
          <w:rPr>
            <w:rStyle w:val="Hyperlink"/>
            <w:noProof/>
          </w:rPr>
          <w:t>3.27.7 endLine property</w:t>
        </w:r>
        <w:r w:rsidR="008D24D0">
          <w:rPr>
            <w:noProof/>
            <w:webHidden/>
          </w:rPr>
          <w:tab/>
        </w:r>
        <w:r w:rsidR="008D24D0">
          <w:rPr>
            <w:noProof/>
            <w:webHidden/>
          </w:rPr>
          <w:fldChar w:fldCharType="begin"/>
        </w:r>
        <w:r w:rsidR="008D24D0">
          <w:rPr>
            <w:noProof/>
            <w:webHidden/>
          </w:rPr>
          <w:instrText xml:space="preserve"> PAGEREF _Toc3730409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04ECF6C6" w14:textId="279C604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10" w:history="1">
        <w:r w:rsidR="008D24D0" w:rsidRPr="00E568DF">
          <w:rPr>
            <w:rStyle w:val="Hyperlink"/>
            <w:noProof/>
          </w:rPr>
          <w:t>3.27.8 endColumn property</w:t>
        </w:r>
        <w:r w:rsidR="008D24D0">
          <w:rPr>
            <w:noProof/>
            <w:webHidden/>
          </w:rPr>
          <w:tab/>
        </w:r>
        <w:r w:rsidR="008D24D0">
          <w:rPr>
            <w:noProof/>
            <w:webHidden/>
          </w:rPr>
          <w:fldChar w:fldCharType="begin"/>
        </w:r>
        <w:r w:rsidR="008D24D0">
          <w:rPr>
            <w:noProof/>
            <w:webHidden/>
          </w:rPr>
          <w:instrText xml:space="preserve"> PAGEREF _Toc3730410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11C3AD99" w14:textId="279819F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11" w:history="1">
        <w:r w:rsidR="008D24D0" w:rsidRPr="00E568DF">
          <w:rPr>
            <w:rStyle w:val="Hyperlink"/>
            <w:noProof/>
          </w:rPr>
          <w:t>3.27.9 charOffset property</w:t>
        </w:r>
        <w:r w:rsidR="008D24D0">
          <w:rPr>
            <w:noProof/>
            <w:webHidden/>
          </w:rPr>
          <w:tab/>
        </w:r>
        <w:r w:rsidR="008D24D0">
          <w:rPr>
            <w:noProof/>
            <w:webHidden/>
          </w:rPr>
          <w:fldChar w:fldCharType="begin"/>
        </w:r>
        <w:r w:rsidR="008D24D0">
          <w:rPr>
            <w:noProof/>
            <w:webHidden/>
          </w:rPr>
          <w:instrText xml:space="preserve"> PAGEREF _Toc3730411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1AE78BBE" w14:textId="651F32D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12" w:history="1">
        <w:r w:rsidR="008D24D0" w:rsidRPr="00E568DF">
          <w:rPr>
            <w:rStyle w:val="Hyperlink"/>
            <w:noProof/>
          </w:rPr>
          <w:t>3.27.10 charLength property</w:t>
        </w:r>
        <w:r w:rsidR="008D24D0">
          <w:rPr>
            <w:noProof/>
            <w:webHidden/>
          </w:rPr>
          <w:tab/>
        </w:r>
        <w:r w:rsidR="008D24D0">
          <w:rPr>
            <w:noProof/>
            <w:webHidden/>
          </w:rPr>
          <w:fldChar w:fldCharType="begin"/>
        </w:r>
        <w:r w:rsidR="008D24D0">
          <w:rPr>
            <w:noProof/>
            <w:webHidden/>
          </w:rPr>
          <w:instrText xml:space="preserve"> PAGEREF _Toc3730412 \h </w:instrText>
        </w:r>
        <w:r w:rsidR="008D24D0">
          <w:rPr>
            <w:noProof/>
            <w:webHidden/>
          </w:rPr>
        </w:r>
        <w:r w:rsidR="008D24D0">
          <w:rPr>
            <w:noProof/>
            <w:webHidden/>
          </w:rPr>
          <w:fldChar w:fldCharType="separate"/>
        </w:r>
        <w:r w:rsidR="008D24D0">
          <w:rPr>
            <w:noProof/>
            <w:webHidden/>
          </w:rPr>
          <w:t>101</w:t>
        </w:r>
        <w:r w:rsidR="008D24D0">
          <w:rPr>
            <w:noProof/>
            <w:webHidden/>
          </w:rPr>
          <w:fldChar w:fldCharType="end"/>
        </w:r>
      </w:hyperlink>
    </w:p>
    <w:p w14:paraId="3FE8C49A" w14:textId="7999800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13" w:history="1">
        <w:r w:rsidR="008D24D0" w:rsidRPr="00E568DF">
          <w:rPr>
            <w:rStyle w:val="Hyperlink"/>
            <w:noProof/>
          </w:rPr>
          <w:t>3.27.11 byteOffset property</w:t>
        </w:r>
        <w:r w:rsidR="008D24D0">
          <w:rPr>
            <w:noProof/>
            <w:webHidden/>
          </w:rPr>
          <w:tab/>
        </w:r>
        <w:r w:rsidR="008D24D0">
          <w:rPr>
            <w:noProof/>
            <w:webHidden/>
          </w:rPr>
          <w:fldChar w:fldCharType="begin"/>
        </w:r>
        <w:r w:rsidR="008D24D0">
          <w:rPr>
            <w:noProof/>
            <w:webHidden/>
          </w:rPr>
          <w:instrText xml:space="preserve"> PAGEREF _Toc3730413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5FCB13D9" w14:textId="0DD04F9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14" w:history="1">
        <w:r w:rsidR="008D24D0" w:rsidRPr="00E568DF">
          <w:rPr>
            <w:rStyle w:val="Hyperlink"/>
            <w:noProof/>
          </w:rPr>
          <w:t>3.27.12 byteLength property</w:t>
        </w:r>
        <w:r w:rsidR="008D24D0">
          <w:rPr>
            <w:noProof/>
            <w:webHidden/>
          </w:rPr>
          <w:tab/>
        </w:r>
        <w:r w:rsidR="008D24D0">
          <w:rPr>
            <w:noProof/>
            <w:webHidden/>
          </w:rPr>
          <w:fldChar w:fldCharType="begin"/>
        </w:r>
        <w:r w:rsidR="008D24D0">
          <w:rPr>
            <w:noProof/>
            <w:webHidden/>
          </w:rPr>
          <w:instrText xml:space="preserve"> PAGEREF _Toc3730414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0CC545C0" w14:textId="74A1F65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15" w:history="1">
        <w:r w:rsidR="008D24D0" w:rsidRPr="00E568DF">
          <w:rPr>
            <w:rStyle w:val="Hyperlink"/>
            <w:noProof/>
          </w:rPr>
          <w:t>3.27.13 snippet property</w:t>
        </w:r>
        <w:r w:rsidR="008D24D0">
          <w:rPr>
            <w:noProof/>
            <w:webHidden/>
          </w:rPr>
          <w:tab/>
        </w:r>
        <w:r w:rsidR="008D24D0">
          <w:rPr>
            <w:noProof/>
            <w:webHidden/>
          </w:rPr>
          <w:fldChar w:fldCharType="begin"/>
        </w:r>
        <w:r w:rsidR="008D24D0">
          <w:rPr>
            <w:noProof/>
            <w:webHidden/>
          </w:rPr>
          <w:instrText xml:space="preserve"> PAGEREF _Toc3730415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07118908" w14:textId="1B89E55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16" w:history="1">
        <w:r w:rsidR="008D24D0" w:rsidRPr="00E568DF">
          <w:rPr>
            <w:rStyle w:val="Hyperlink"/>
            <w:noProof/>
          </w:rPr>
          <w:t>3.27.14 message property</w:t>
        </w:r>
        <w:r w:rsidR="008D24D0">
          <w:rPr>
            <w:noProof/>
            <w:webHidden/>
          </w:rPr>
          <w:tab/>
        </w:r>
        <w:r w:rsidR="008D24D0">
          <w:rPr>
            <w:noProof/>
            <w:webHidden/>
          </w:rPr>
          <w:fldChar w:fldCharType="begin"/>
        </w:r>
        <w:r w:rsidR="008D24D0">
          <w:rPr>
            <w:noProof/>
            <w:webHidden/>
          </w:rPr>
          <w:instrText xml:space="preserve"> PAGEREF _Toc3730416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46C2A6D0" w14:textId="5AD6A7E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17" w:history="1">
        <w:r w:rsidR="008D24D0" w:rsidRPr="00E568DF">
          <w:rPr>
            <w:rStyle w:val="Hyperlink"/>
            <w:noProof/>
          </w:rPr>
          <w:t>3.27.15 sourceLanguage property</w:t>
        </w:r>
        <w:r w:rsidR="008D24D0">
          <w:rPr>
            <w:noProof/>
            <w:webHidden/>
          </w:rPr>
          <w:tab/>
        </w:r>
        <w:r w:rsidR="008D24D0">
          <w:rPr>
            <w:noProof/>
            <w:webHidden/>
          </w:rPr>
          <w:fldChar w:fldCharType="begin"/>
        </w:r>
        <w:r w:rsidR="008D24D0">
          <w:rPr>
            <w:noProof/>
            <w:webHidden/>
          </w:rPr>
          <w:instrText xml:space="preserve"> PAGEREF _Toc3730417 \h </w:instrText>
        </w:r>
        <w:r w:rsidR="008D24D0">
          <w:rPr>
            <w:noProof/>
            <w:webHidden/>
          </w:rPr>
        </w:r>
        <w:r w:rsidR="008D24D0">
          <w:rPr>
            <w:noProof/>
            <w:webHidden/>
          </w:rPr>
          <w:fldChar w:fldCharType="separate"/>
        </w:r>
        <w:r w:rsidR="008D24D0">
          <w:rPr>
            <w:noProof/>
            <w:webHidden/>
          </w:rPr>
          <w:t>102</w:t>
        </w:r>
        <w:r w:rsidR="008D24D0">
          <w:rPr>
            <w:noProof/>
            <w:webHidden/>
          </w:rPr>
          <w:fldChar w:fldCharType="end"/>
        </w:r>
      </w:hyperlink>
    </w:p>
    <w:p w14:paraId="3486482A" w14:textId="7785704B"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18" w:history="1">
        <w:r w:rsidR="008D24D0" w:rsidRPr="00E568DF">
          <w:rPr>
            <w:rStyle w:val="Hyperlink"/>
            <w:noProof/>
          </w:rPr>
          <w:t>3.28 rectangle object</w:t>
        </w:r>
        <w:r w:rsidR="008D24D0">
          <w:rPr>
            <w:noProof/>
            <w:webHidden/>
          </w:rPr>
          <w:tab/>
        </w:r>
        <w:r w:rsidR="008D24D0">
          <w:rPr>
            <w:noProof/>
            <w:webHidden/>
          </w:rPr>
          <w:fldChar w:fldCharType="begin"/>
        </w:r>
        <w:r w:rsidR="008D24D0">
          <w:rPr>
            <w:noProof/>
            <w:webHidden/>
          </w:rPr>
          <w:instrText xml:space="preserve"> PAGEREF _Toc3730418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1E8B3B7E" w14:textId="72055EE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19" w:history="1">
        <w:r w:rsidR="008D24D0" w:rsidRPr="00E568DF">
          <w:rPr>
            <w:rStyle w:val="Hyperlink"/>
            <w:noProof/>
          </w:rPr>
          <w:t>3.28.1 General</w:t>
        </w:r>
        <w:r w:rsidR="008D24D0">
          <w:rPr>
            <w:noProof/>
            <w:webHidden/>
          </w:rPr>
          <w:tab/>
        </w:r>
        <w:r w:rsidR="008D24D0">
          <w:rPr>
            <w:noProof/>
            <w:webHidden/>
          </w:rPr>
          <w:fldChar w:fldCharType="begin"/>
        </w:r>
        <w:r w:rsidR="008D24D0">
          <w:rPr>
            <w:noProof/>
            <w:webHidden/>
          </w:rPr>
          <w:instrText xml:space="preserve"> PAGEREF _Toc3730419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5E760825" w14:textId="54A637C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20" w:history="1">
        <w:r w:rsidR="008D24D0" w:rsidRPr="00E568DF">
          <w:rPr>
            <w:rStyle w:val="Hyperlink"/>
            <w:noProof/>
          </w:rPr>
          <w:t>3.28.2 top, left, bottom, and right properties</w:t>
        </w:r>
        <w:r w:rsidR="008D24D0">
          <w:rPr>
            <w:noProof/>
            <w:webHidden/>
          </w:rPr>
          <w:tab/>
        </w:r>
        <w:r w:rsidR="008D24D0">
          <w:rPr>
            <w:noProof/>
            <w:webHidden/>
          </w:rPr>
          <w:fldChar w:fldCharType="begin"/>
        </w:r>
        <w:r w:rsidR="008D24D0">
          <w:rPr>
            <w:noProof/>
            <w:webHidden/>
          </w:rPr>
          <w:instrText xml:space="preserve"> PAGEREF _Toc3730420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71235632" w14:textId="5DD3161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21" w:history="1">
        <w:r w:rsidR="008D24D0" w:rsidRPr="00E568DF">
          <w:rPr>
            <w:rStyle w:val="Hyperlink"/>
            <w:noProof/>
          </w:rPr>
          <w:t>3.28.3 message property</w:t>
        </w:r>
        <w:r w:rsidR="008D24D0">
          <w:rPr>
            <w:noProof/>
            <w:webHidden/>
          </w:rPr>
          <w:tab/>
        </w:r>
        <w:r w:rsidR="008D24D0">
          <w:rPr>
            <w:noProof/>
            <w:webHidden/>
          </w:rPr>
          <w:fldChar w:fldCharType="begin"/>
        </w:r>
        <w:r w:rsidR="008D24D0">
          <w:rPr>
            <w:noProof/>
            <w:webHidden/>
          </w:rPr>
          <w:instrText xml:space="preserve"> PAGEREF _Toc3730421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73AEA56F" w14:textId="1D0A3E51"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22" w:history="1">
        <w:r w:rsidR="008D24D0" w:rsidRPr="00E568DF">
          <w:rPr>
            <w:rStyle w:val="Hyperlink"/>
            <w:noProof/>
          </w:rPr>
          <w:t>3.29 logicalLocation object</w:t>
        </w:r>
        <w:r w:rsidR="008D24D0">
          <w:rPr>
            <w:noProof/>
            <w:webHidden/>
          </w:rPr>
          <w:tab/>
        </w:r>
        <w:r w:rsidR="008D24D0">
          <w:rPr>
            <w:noProof/>
            <w:webHidden/>
          </w:rPr>
          <w:fldChar w:fldCharType="begin"/>
        </w:r>
        <w:r w:rsidR="008D24D0">
          <w:rPr>
            <w:noProof/>
            <w:webHidden/>
          </w:rPr>
          <w:instrText xml:space="preserve"> PAGEREF _Toc3730422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0E0D9B79" w14:textId="02D2730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23" w:history="1">
        <w:r w:rsidR="008D24D0" w:rsidRPr="00E568DF">
          <w:rPr>
            <w:rStyle w:val="Hyperlink"/>
            <w:noProof/>
          </w:rPr>
          <w:t>3.29.1 General</w:t>
        </w:r>
        <w:r w:rsidR="008D24D0">
          <w:rPr>
            <w:noProof/>
            <w:webHidden/>
          </w:rPr>
          <w:tab/>
        </w:r>
        <w:r w:rsidR="008D24D0">
          <w:rPr>
            <w:noProof/>
            <w:webHidden/>
          </w:rPr>
          <w:fldChar w:fldCharType="begin"/>
        </w:r>
        <w:r w:rsidR="008D24D0">
          <w:rPr>
            <w:noProof/>
            <w:webHidden/>
          </w:rPr>
          <w:instrText xml:space="preserve"> PAGEREF _Toc3730423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3B122615" w14:textId="09B7CE9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24" w:history="1">
        <w:r w:rsidR="008D24D0" w:rsidRPr="00E568DF">
          <w:rPr>
            <w:rStyle w:val="Hyperlink"/>
            <w:noProof/>
          </w:rPr>
          <w:t>3.29.2 Constraints</w:t>
        </w:r>
        <w:r w:rsidR="008D24D0">
          <w:rPr>
            <w:noProof/>
            <w:webHidden/>
          </w:rPr>
          <w:tab/>
        </w:r>
        <w:r w:rsidR="008D24D0">
          <w:rPr>
            <w:noProof/>
            <w:webHidden/>
          </w:rPr>
          <w:fldChar w:fldCharType="begin"/>
        </w:r>
        <w:r w:rsidR="008D24D0">
          <w:rPr>
            <w:noProof/>
            <w:webHidden/>
          </w:rPr>
          <w:instrText xml:space="preserve"> PAGEREF _Toc3730424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424BC527" w14:textId="130A590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25" w:history="1">
        <w:r w:rsidR="008D24D0" w:rsidRPr="00E568DF">
          <w:rPr>
            <w:rStyle w:val="Hyperlink"/>
            <w:noProof/>
          </w:rPr>
          <w:t>3.29.3 Logical location naming rules</w:t>
        </w:r>
        <w:r w:rsidR="008D24D0">
          <w:rPr>
            <w:noProof/>
            <w:webHidden/>
          </w:rPr>
          <w:tab/>
        </w:r>
        <w:r w:rsidR="008D24D0">
          <w:rPr>
            <w:noProof/>
            <w:webHidden/>
          </w:rPr>
          <w:fldChar w:fldCharType="begin"/>
        </w:r>
        <w:r w:rsidR="008D24D0">
          <w:rPr>
            <w:noProof/>
            <w:webHidden/>
          </w:rPr>
          <w:instrText xml:space="preserve"> PAGEREF _Toc3730425 \h </w:instrText>
        </w:r>
        <w:r w:rsidR="008D24D0">
          <w:rPr>
            <w:noProof/>
            <w:webHidden/>
          </w:rPr>
        </w:r>
        <w:r w:rsidR="008D24D0">
          <w:rPr>
            <w:noProof/>
            <w:webHidden/>
          </w:rPr>
          <w:fldChar w:fldCharType="separate"/>
        </w:r>
        <w:r w:rsidR="008D24D0">
          <w:rPr>
            <w:noProof/>
            <w:webHidden/>
          </w:rPr>
          <w:t>103</w:t>
        </w:r>
        <w:r w:rsidR="008D24D0">
          <w:rPr>
            <w:noProof/>
            <w:webHidden/>
          </w:rPr>
          <w:fldChar w:fldCharType="end"/>
        </w:r>
      </w:hyperlink>
    </w:p>
    <w:p w14:paraId="6FD7349E" w14:textId="51614A0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26" w:history="1">
        <w:r w:rsidR="008D24D0" w:rsidRPr="00E568DF">
          <w:rPr>
            <w:rStyle w:val="Hyperlink"/>
            <w:noProof/>
          </w:rPr>
          <w:t>3.29.4 name property</w:t>
        </w:r>
        <w:r w:rsidR="008D24D0">
          <w:rPr>
            <w:noProof/>
            <w:webHidden/>
          </w:rPr>
          <w:tab/>
        </w:r>
        <w:r w:rsidR="008D24D0">
          <w:rPr>
            <w:noProof/>
            <w:webHidden/>
          </w:rPr>
          <w:fldChar w:fldCharType="begin"/>
        </w:r>
        <w:r w:rsidR="008D24D0">
          <w:rPr>
            <w:noProof/>
            <w:webHidden/>
          </w:rPr>
          <w:instrText xml:space="preserve"> PAGEREF _Toc3730426 \h </w:instrText>
        </w:r>
        <w:r w:rsidR="008D24D0">
          <w:rPr>
            <w:noProof/>
            <w:webHidden/>
          </w:rPr>
        </w:r>
        <w:r w:rsidR="008D24D0">
          <w:rPr>
            <w:noProof/>
            <w:webHidden/>
          </w:rPr>
          <w:fldChar w:fldCharType="separate"/>
        </w:r>
        <w:r w:rsidR="008D24D0">
          <w:rPr>
            <w:noProof/>
            <w:webHidden/>
          </w:rPr>
          <w:t>104</w:t>
        </w:r>
        <w:r w:rsidR="008D24D0">
          <w:rPr>
            <w:noProof/>
            <w:webHidden/>
          </w:rPr>
          <w:fldChar w:fldCharType="end"/>
        </w:r>
      </w:hyperlink>
    </w:p>
    <w:p w14:paraId="2E0A8E3B" w14:textId="4A19E7A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27" w:history="1">
        <w:r w:rsidR="008D24D0" w:rsidRPr="00E568DF">
          <w:rPr>
            <w:rStyle w:val="Hyperlink"/>
            <w:noProof/>
          </w:rPr>
          <w:t>3.29.5 index property</w:t>
        </w:r>
        <w:r w:rsidR="008D24D0">
          <w:rPr>
            <w:noProof/>
            <w:webHidden/>
          </w:rPr>
          <w:tab/>
        </w:r>
        <w:r w:rsidR="008D24D0">
          <w:rPr>
            <w:noProof/>
            <w:webHidden/>
          </w:rPr>
          <w:fldChar w:fldCharType="begin"/>
        </w:r>
        <w:r w:rsidR="008D24D0">
          <w:rPr>
            <w:noProof/>
            <w:webHidden/>
          </w:rPr>
          <w:instrText xml:space="preserve"> PAGEREF _Toc3730427 \h </w:instrText>
        </w:r>
        <w:r w:rsidR="008D24D0">
          <w:rPr>
            <w:noProof/>
            <w:webHidden/>
          </w:rPr>
        </w:r>
        <w:r w:rsidR="008D24D0">
          <w:rPr>
            <w:noProof/>
            <w:webHidden/>
          </w:rPr>
          <w:fldChar w:fldCharType="separate"/>
        </w:r>
        <w:r w:rsidR="008D24D0">
          <w:rPr>
            <w:noProof/>
            <w:webHidden/>
          </w:rPr>
          <w:t>105</w:t>
        </w:r>
        <w:r w:rsidR="008D24D0">
          <w:rPr>
            <w:noProof/>
            <w:webHidden/>
          </w:rPr>
          <w:fldChar w:fldCharType="end"/>
        </w:r>
      </w:hyperlink>
    </w:p>
    <w:p w14:paraId="65FF3896" w14:textId="29264C0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28" w:history="1">
        <w:r w:rsidR="008D24D0" w:rsidRPr="00E568DF">
          <w:rPr>
            <w:rStyle w:val="Hyperlink"/>
            <w:noProof/>
          </w:rPr>
          <w:t>3.29.6 fullyQualifiedName property</w:t>
        </w:r>
        <w:r w:rsidR="008D24D0">
          <w:rPr>
            <w:noProof/>
            <w:webHidden/>
          </w:rPr>
          <w:tab/>
        </w:r>
        <w:r w:rsidR="008D24D0">
          <w:rPr>
            <w:noProof/>
            <w:webHidden/>
          </w:rPr>
          <w:fldChar w:fldCharType="begin"/>
        </w:r>
        <w:r w:rsidR="008D24D0">
          <w:rPr>
            <w:noProof/>
            <w:webHidden/>
          </w:rPr>
          <w:instrText xml:space="preserve"> PAGEREF _Toc3730428 \h </w:instrText>
        </w:r>
        <w:r w:rsidR="008D24D0">
          <w:rPr>
            <w:noProof/>
            <w:webHidden/>
          </w:rPr>
        </w:r>
        <w:r w:rsidR="008D24D0">
          <w:rPr>
            <w:noProof/>
            <w:webHidden/>
          </w:rPr>
          <w:fldChar w:fldCharType="separate"/>
        </w:r>
        <w:r w:rsidR="008D24D0">
          <w:rPr>
            <w:noProof/>
            <w:webHidden/>
          </w:rPr>
          <w:t>105</w:t>
        </w:r>
        <w:r w:rsidR="008D24D0">
          <w:rPr>
            <w:noProof/>
            <w:webHidden/>
          </w:rPr>
          <w:fldChar w:fldCharType="end"/>
        </w:r>
      </w:hyperlink>
    </w:p>
    <w:p w14:paraId="0B2AB374" w14:textId="3F69E99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29" w:history="1">
        <w:r w:rsidR="008D24D0" w:rsidRPr="00E568DF">
          <w:rPr>
            <w:rStyle w:val="Hyperlink"/>
            <w:noProof/>
          </w:rPr>
          <w:t>3.29.7 decoratedName property</w:t>
        </w:r>
        <w:r w:rsidR="008D24D0">
          <w:rPr>
            <w:noProof/>
            <w:webHidden/>
          </w:rPr>
          <w:tab/>
        </w:r>
        <w:r w:rsidR="008D24D0">
          <w:rPr>
            <w:noProof/>
            <w:webHidden/>
          </w:rPr>
          <w:fldChar w:fldCharType="begin"/>
        </w:r>
        <w:r w:rsidR="008D24D0">
          <w:rPr>
            <w:noProof/>
            <w:webHidden/>
          </w:rPr>
          <w:instrText xml:space="preserve"> PAGEREF _Toc3730429 \h </w:instrText>
        </w:r>
        <w:r w:rsidR="008D24D0">
          <w:rPr>
            <w:noProof/>
            <w:webHidden/>
          </w:rPr>
        </w:r>
        <w:r w:rsidR="008D24D0">
          <w:rPr>
            <w:noProof/>
            <w:webHidden/>
          </w:rPr>
          <w:fldChar w:fldCharType="separate"/>
        </w:r>
        <w:r w:rsidR="008D24D0">
          <w:rPr>
            <w:noProof/>
            <w:webHidden/>
          </w:rPr>
          <w:t>106</w:t>
        </w:r>
        <w:r w:rsidR="008D24D0">
          <w:rPr>
            <w:noProof/>
            <w:webHidden/>
          </w:rPr>
          <w:fldChar w:fldCharType="end"/>
        </w:r>
      </w:hyperlink>
    </w:p>
    <w:p w14:paraId="00331E45" w14:textId="55AFEAA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30" w:history="1">
        <w:r w:rsidR="008D24D0" w:rsidRPr="00E568DF">
          <w:rPr>
            <w:rStyle w:val="Hyperlink"/>
            <w:noProof/>
          </w:rPr>
          <w:t>3.29.8 kind property</w:t>
        </w:r>
        <w:r w:rsidR="008D24D0">
          <w:rPr>
            <w:noProof/>
            <w:webHidden/>
          </w:rPr>
          <w:tab/>
        </w:r>
        <w:r w:rsidR="008D24D0">
          <w:rPr>
            <w:noProof/>
            <w:webHidden/>
          </w:rPr>
          <w:fldChar w:fldCharType="begin"/>
        </w:r>
        <w:r w:rsidR="008D24D0">
          <w:rPr>
            <w:noProof/>
            <w:webHidden/>
          </w:rPr>
          <w:instrText xml:space="preserve"> PAGEREF _Toc3730430 \h </w:instrText>
        </w:r>
        <w:r w:rsidR="008D24D0">
          <w:rPr>
            <w:noProof/>
            <w:webHidden/>
          </w:rPr>
        </w:r>
        <w:r w:rsidR="008D24D0">
          <w:rPr>
            <w:noProof/>
            <w:webHidden/>
          </w:rPr>
          <w:fldChar w:fldCharType="separate"/>
        </w:r>
        <w:r w:rsidR="008D24D0">
          <w:rPr>
            <w:noProof/>
            <w:webHidden/>
          </w:rPr>
          <w:t>106</w:t>
        </w:r>
        <w:r w:rsidR="008D24D0">
          <w:rPr>
            <w:noProof/>
            <w:webHidden/>
          </w:rPr>
          <w:fldChar w:fldCharType="end"/>
        </w:r>
      </w:hyperlink>
    </w:p>
    <w:p w14:paraId="441CE83A" w14:textId="4139048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31" w:history="1">
        <w:r w:rsidR="008D24D0" w:rsidRPr="00E568DF">
          <w:rPr>
            <w:rStyle w:val="Hyperlink"/>
            <w:noProof/>
          </w:rPr>
          <w:t>3.29.9 parentIndex property</w:t>
        </w:r>
        <w:r w:rsidR="008D24D0">
          <w:rPr>
            <w:noProof/>
            <w:webHidden/>
          </w:rPr>
          <w:tab/>
        </w:r>
        <w:r w:rsidR="008D24D0">
          <w:rPr>
            <w:noProof/>
            <w:webHidden/>
          </w:rPr>
          <w:fldChar w:fldCharType="begin"/>
        </w:r>
        <w:r w:rsidR="008D24D0">
          <w:rPr>
            <w:noProof/>
            <w:webHidden/>
          </w:rPr>
          <w:instrText xml:space="preserve"> PAGEREF _Toc3730431 \h </w:instrText>
        </w:r>
        <w:r w:rsidR="008D24D0">
          <w:rPr>
            <w:noProof/>
            <w:webHidden/>
          </w:rPr>
        </w:r>
        <w:r w:rsidR="008D24D0">
          <w:rPr>
            <w:noProof/>
            <w:webHidden/>
          </w:rPr>
          <w:fldChar w:fldCharType="separate"/>
        </w:r>
        <w:r w:rsidR="008D24D0">
          <w:rPr>
            <w:noProof/>
            <w:webHidden/>
          </w:rPr>
          <w:t>109</w:t>
        </w:r>
        <w:r w:rsidR="008D24D0">
          <w:rPr>
            <w:noProof/>
            <w:webHidden/>
          </w:rPr>
          <w:fldChar w:fldCharType="end"/>
        </w:r>
      </w:hyperlink>
    </w:p>
    <w:p w14:paraId="2405C487" w14:textId="1ACA5DE4"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32" w:history="1">
        <w:r w:rsidR="008D24D0" w:rsidRPr="00E568DF">
          <w:rPr>
            <w:rStyle w:val="Hyperlink"/>
            <w:noProof/>
          </w:rPr>
          <w:t>3.30 codeFlow object</w:t>
        </w:r>
        <w:r w:rsidR="008D24D0">
          <w:rPr>
            <w:noProof/>
            <w:webHidden/>
          </w:rPr>
          <w:tab/>
        </w:r>
        <w:r w:rsidR="008D24D0">
          <w:rPr>
            <w:noProof/>
            <w:webHidden/>
          </w:rPr>
          <w:fldChar w:fldCharType="begin"/>
        </w:r>
        <w:r w:rsidR="008D24D0">
          <w:rPr>
            <w:noProof/>
            <w:webHidden/>
          </w:rPr>
          <w:instrText xml:space="preserve"> PAGEREF _Toc3730432 \h </w:instrText>
        </w:r>
        <w:r w:rsidR="008D24D0">
          <w:rPr>
            <w:noProof/>
            <w:webHidden/>
          </w:rPr>
        </w:r>
        <w:r w:rsidR="008D24D0">
          <w:rPr>
            <w:noProof/>
            <w:webHidden/>
          </w:rPr>
          <w:fldChar w:fldCharType="separate"/>
        </w:r>
        <w:r w:rsidR="008D24D0">
          <w:rPr>
            <w:noProof/>
            <w:webHidden/>
          </w:rPr>
          <w:t>110</w:t>
        </w:r>
        <w:r w:rsidR="008D24D0">
          <w:rPr>
            <w:noProof/>
            <w:webHidden/>
          </w:rPr>
          <w:fldChar w:fldCharType="end"/>
        </w:r>
      </w:hyperlink>
    </w:p>
    <w:p w14:paraId="0C512D89" w14:textId="79AEB64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33" w:history="1">
        <w:r w:rsidR="008D24D0" w:rsidRPr="00E568DF">
          <w:rPr>
            <w:rStyle w:val="Hyperlink"/>
            <w:noProof/>
          </w:rPr>
          <w:t>3.30.1 General</w:t>
        </w:r>
        <w:r w:rsidR="008D24D0">
          <w:rPr>
            <w:noProof/>
            <w:webHidden/>
          </w:rPr>
          <w:tab/>
        </w:r>
        <w:r w:rsidR="008D24D0">
          <w:rPr>
            <w:noProof/>
            <w:webHidden/>
          </w:rPr>
          <w:fldChar w:fldCharType="begin"/>
        </w:r>
        <w:r w:rsidR="008D24D0">
          <w:rPr>
            <w:noProof/>
            <w:webHidden/>
          </w:rPr>
          <w:instrText xml:space="preserve"> PAGEREF _Toc3730433 \h </w:instrText>
        </w:r>
        <w:r w:rsidR="008D24D0">
          <w:rPr>
            <w:noProof/>
            <w:webHidden/>
          </w:rPr>
        </w:r>
        <w:r w:rsidR="008D24D0">
          <w:rPr>
            <w:noProof/>
            <w:webHidden/>
          </w:rPr>
          <w:fldChar w:fldCharType="separate"/>
        </w:r>
        <w:r w:rsidR="008D24D0">
          <w:rPr>
            <w:noProof/>
            <w:webHidden/>
          </w:rPr>
          <w:t>110</w:t>
        </w:r>
        <w:r w:rsidR="008D24D0">
          <w:rPr>
            <w:noProof/>
            <w:webHidden/>
          </w:rPr>
          <w:fldChar w:fldCharType="end"/>
        </w:r>
      </w:hyperlink>
    </w:p>
    <w:p w14:paraId="214CA6FB" w14:textId="15DABF3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34" w:history="1">
        <w:r w:rsidR="008D24D0" w:rsidRPr="00E568DF">
          <w:rPr>
            <w:rStyle w:val="Hyperlink"/>
            <w:noProof/>
          </w:rPr>
          <w:t>3.30.2 message property</w:t>
        </w:r>
        <w:r w:rsidR="008D24D0">
          <w:rPr>
            <w:noProof/>
            <w:webHidden/>
          </w:rPr>
          <w:tab/>
        </w:r>
        <w:r w:rsidR="008D24D0">
          <w:rPr>
            <w:noProof/>
            <w:webHidden/>
          </w:rPr>
          <w:fldChar w:fldCharType="begin"/>
        </w:r>
        <w:r w:rsidR="008D24D0">
          <w:rPr>
            <w:noProof/>
            <w:webHidden/>
          </w:rPr>
          <w:instrText xml:space="preserve"> PAGEREF _Toc3730434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14AEA63B" w14:textId="52592DF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35" w:history="1">
        <w:r w:rsidR="008D24D0" w:rsidRPr="00E568DF">
          <w:rPr>
            <w:rStyle w:val="Hyperlink"/>
            <w:noProof/>
          </w:rPr>
          <w:t>3.30.3 threadFlows property</w:t>
        </w:r>
        <w:r w:rsidR="008D24D0">
          <w:rPr>
            <w:noProof/>
            <w:webHidden/>
          </w:rPr>
          <w:tab/>
        </w:r>
        <w:r w:rsidR="008D24D0">
          <w:rPr>
            <w:noProof/>
            <w:webHidden/>
          </w:rPr>
          <w:fldChar w:fldCharType="begin"/>
        </w:r>
        <w:r w:rsidR="008D24D0">
          <w:rPr>
            <w:noProof/>
            <w:webHidden/>
          </w:rPr>
          <w:instrText xml:space="preserve"> PAGEREF _Toc3730435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0B2BDE02" w14:textId="0439A6BB"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36" w:history="1">
        <w:r w:rsidR="008D24D0" w:rsidRPr="00E568DF">
          <w:rPr>
            <w:rStyle w:val="Hyperlink"/>
            <w:noProof/>
          </w:rPr>
          <w:t>3.31 threadFlow object</w:t>
        </w:r>
        <w:r w:rsidR="008D24D0">
          <w:rPr>
            <w:noProof/>
            <w:webHidden/>
          </w:rPr>
          <w:tab/>
        </w:r>
        <w:r w:rsidR="008D24D0">
          <w:rPr>
            <w:noProof/>
            <w:webHidden/>
          </w:rPr>
          <w:fldChar w:fldCharType="begin"/>
        </w:r>
        <w:r w:rsidR="008D24D0">
          <w:rPr>
            <w:noProof/>
            <w:webHidden/>
          </w:rPr>
          <w:instrText xml:space="preserve"> PAGEREF _Toc3730436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2CF0AB86" w14:textId="571C33F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37" w:history="1">
        <w:r w:rsidR="008D24D0" w:rsidRPr="00E568DF">
          <w:rPr>
            <w:rStyle w:val="Hyperlink"/>
            <w:noProof/>
          </w:rPr>
          <w:t>3.31.1 General</w:t>
        </w:r>
        <w:r w:rsidR="008D24D0">
          <w:rPr>
            <w:noProof/>
            <w:webHidden/>
          </w:rPr>
          <w:tab/>
        </w:r>
        <w:r w:rsidR="008D24D0">
          <w:rPr>
            <w:noProof/>
            <w:webHidden/>
          </w:rPr>
          <w:fldChar w:fldCharType="begin"/>
        </w:r>
        <w:r w:rsidR="008D24D0">
          <w:rPr>
            <w:noProof/>
            <w:webHidden/>
          </w:rPr>
          <w:instrText xml:space="preserve"> PAGEREF _Toc3730437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27F10162" w14:textId="52762D5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38" w:history="1">
        <w:r w:rsidR="008D24D0" w:rsidRPr="00E568DF">
          <w:rPr>
            <w:rStyle w:val="Hyperlink"/>
            <w:noProof/>
          </w:rPr>
          <w:t>3.31.2 id property</w:t>
        </w:r>
        <w:r w:rsidR="008D24D0">
          <w:rPr>
            <w:noProof/>
            <w:webHidden/>
          </w:rPr>
          <w:tab/>
        </w:r>
        <w:r w:rsidR="008D24D0">
          <w:rPr>
            <w:noProof/>
            <w:webHidden/>
          </w:rPr>
          <w:fldChar w:fldCharType="begin"/>
        </w:r>
        <w:r w:rsidR="008D24D0">
          <w:rPr>
            <w:noProof/>
            <w:webHidden/>
          </w:rPr>
          <w:instrText xml:space="preserve"> PAGEREF _Toc3730438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63CECDF0" w14:textId="46F9ACA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39" w:history="1">
        <w:r w:rsidR="008D24D0" w:rsidRPr="00E568DF">
          <w:rPr>
            <w:rStyle w:val="Hyperlink"/>
            <w:noProof/>
          </w:rPr>
          <w:t>3.31.3 message property</w:t>
        </w:r>
        <w:r w:rsidR="008D24D0">
          <w:rPr>
            <w:noProof/>
            <w:webHidden/>
          </w:rPr>
          <w:tab/>
        </w:r>
        <w:r w:rsidR="008D24D0">
          <w:rPr>
            <w:noProof/>
            <w:webHidden/>
          </w:rPr>
          <w:fldChar w:fldCharType="begin"/>
        </w:r>
        <w:r w:rsidR="008D24D0">
          <w:rPr>
            <w:noProof/>
            <w:webHidden/>
          </w:rPr>
          <w:instrText xml:space="preserve"> PAGEREF _Toc3730439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0FBF5904" w14:textId="422AE81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40" w:history="1">
        <w:r w:rsidR="008D24D0" w:rsidRPr="00E568DF">
          <w:rPr>
            <w:rStyle w:val="Hyperlink"/>
            <w:noProof/>
          </w:rPr>
          <w:t>3.31.4 initialState property</w:t>
        </w:r>
        <w:r w:rsidR="008D24D0">
          <w:rPr>
            <w:noProof/>
            <w:webHidden/>
          </w:rPr>
          <w:tab/>
        </w:r>
        <w:r w:rsidR="008D24D0">
          <w:rPr>
            <w:noProof/>
            <w:webHidden/>
          </w:rPr>
          <w:fldChar w:fldCharType="begin"/>
        </w:r>
        <w:r w:rsidR="008D24D0">
          <w:rPr>
            <w:noProof/>
            <w:webHidden/>
          </w:rPr>
          <w:instrText xml:space="preserve"> PAGEREF _Toc3730440 \h </w:instrText>
        </w:r>
        <w:r w:rsidR="008D24D0">
          <w:rPr>
            <w:noProof/>
            <w:webHidden/>
          </w:rPr>
        </w:r>
        <w:r w:rsidR="008D24D0">
          <w:rPr>
            <w:noProof/>
            <w:webHidden/>
          </w:rPr>
          <w:fldChar w:fldCharType="separate"/>
        </w:r>
        <w:r w:rsidR="008D24D0">
          <w:rPr>
            <w:noProof/>
            <w:webHidden/>
          </w:rPr>
          <w:t>111</w:t>
        </w:r>
        <w:r w:rsidR="008D24D0">
          <w:rPr>
            <w:noProof/>
            <w:webHidden/>
          </w:rPr>
          <w:fldChar w:fldCharType="end"/>
        </w:r>
      </w:hyperlink>
    </w:p>
    <w:p w14:paraId="3AC6A65A" w14:textId="76325C6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41" w:history="1">
        <w:r w:rsidR="008D24D0" w:rsidRPr="00E568DF">
          <w:rPr>
            <w:rStyle w:val="Hyperlink"/>
            <w:noProof/>
          </w:rPr>
          <w:t>3.31.5 immutableState property</w:t>
        </w:r>
        <w:r w:rsidR="008D24D0">
          <w:rPr>
            <w:noProof/>
            <w:webHidden/>
          </w:rPr>
          <w:tab/>
        </w:r>
        <w:r w:rsidR="008D24D0">
          <w:rPr>
            <w:noProof/>
            <w:webHidden/>
          </w:rPr>
          <w:fldChar w:fldCharType="begin"/>
        </w:r>
        <w:r w:rsidR="008D24D0">
          <w:rPr>
            <w:noProof/>
            <w:webHidden/>
          </w:rPr>
          <w:instrText xml:space="preserve"> PAGEREF _Toc3730441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71E89180" w14:textId="46BB4D9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42" w:history="1">
        <w:r w:rsidR="008D24D0" w:rsidRPr="00E568DF">
          <w:rPr>
            <w:rStyle w:val="Hyperlink"/>
            <w:noProof/>
          </w:rPr>
          <w:t>3.31.6 locations property</w:t>
        </w:r>
        <w:r w:rsidR="008D24D0">
          <w:rPr>
            <w:noProof/>
            <w:webHidden/>
          </w:rPr>
          <w:tab/>
        </w:r>
        <w:r w:rsidR="008D24D0">
          <w:rPr>
            <w:noProof/>
            <w:webHidden/>
          </w:rPr>
          <w:fldChar w:fldCharType="begin"/>
        </w:r>
        <w:r w:rsidR="008D24D0">
          <w:rPr>
            <w:noProof/>
            <w:webHidden/>
          </w:rPr>
          <w:instrText xml:space="preserve"> PAGEREF _Toc3730442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222CE4B" w14:textId="51798C6F"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43" w:history="1">
        <w:r w:rsidR="008D24D0" w:rsidRPr="00E568DF">
          <w:rPr>
            <w:rStyle w:val="Hyperlink"/>
            <w:noProof/>
          </w:rPr>
          <w:t>3.32 graph object</w:t>
        </w:r>
        <w:r w:rsidR="008D24D0">
          <w:rPr>
            <w:noProof/>
            <w:webHidden/>
          </w:rPr>
          <w:tab/>
        </w:r>
        <w:r w:rsidR="008D24D0">
          <w:rPr>
            <w:noProof/>
            <w:webHidden/>
          </w:rPr>
          <w:fldChar w:fldCharType="begin"/>
        </w:r>
        <w:r w:rsidR="008D24D0">
          <w:rPr>
            <w:noProof/>
            <w:webHidden/>
          </w:rPr>
          <w:instrText xml:space="preserve"> PAGEREF _Toc3730443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C50D137" w14:textId="0867790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44" w:history="1">
        <w:r w:rsidR="008D24D0" w:rsidRPr="00E568DF">
          <w:rPr>
            <w:rStyle w:val="Hyperlink"/>
            <w:noProof/>
          </w:rPr>
          <w:t>3.32.1 General</w:t>
        </w:r>
        <w:r w:rsidR="008D24D0">
          <w:rPr>
            <w:noProof/>
            <w:webHidden/>
          </w:rPr>
          <w:tab/>
        </w:r>
        <w:r w:rsidR="008D24D0">
          <w:rPr>
            <w:noProof/>
            <w:webHidden/>
          </w:rPr>
          <w:fldChar w:fldCharType="begin"/>
        </w:r>
        <w:r w:rsidR="008D24D0">
          <w:rPr>
            <w:noProof/>
            <w:webHidden/>
          </w:rPr>
          <w:instrText xml:space="preserve"> PAGEREF _Toc3730444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1376E6C7" w14:textId="2F22B1F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45" w:history="1">
        <w:r w:rsidR="008D24D0" w:rsidRPr="00E568DF">
          <w:rPr>
            <w:rStyle w:val="Hyperlink"/>
            <w:noProof/>
          </w:rPr>
          <w:t>3.32.2 description property</w:t>
        </w:r>
        <w:r w:rsidR="008D24D0">
          <w:rPr>
            <w:noProof/>
            <w:webHidden/>
          </w:rPr>
          <w:tab/>
        </w:r>
        <w:r w:rsidR="008D24D0">
          <w:rPr>
            <w:noProof/>
            <w:webHidden/>
          </w:rPr>
          <w:fldChar w:fldCharType="begin"/>
        </w:r>
        <w:r w:rsidR="008D24D0">
          <w:rPr>
            <w:noProof/>
            <w:webHidden/>
          </w:rPr>
          <w:instrText xml:space="preserve"> PAGEREF _Toc3730445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538028D0" w14:textId="0C6C93B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46" w:history="1">
        <w:r w:rsidR="008D24D0" w:rsidRPr="00E568DF">
          <w:rPr>
            <w:rStyle w:val="Hyperlink"/>
            <w:noProof/>
          </w:rPr>
          <w:t>3.32.3 nodes property</w:t>
        </w:r>
        <w:r w:rsidR="008D24D0">
          <w:rPr>
            <w:noProof/>
            <w:webHidden/>
          </w:rPr>
          <w:tab/>
        </w:r>
        <w:r w:rsidR="008D24D0">
          <w:rPr>
            <w:noProof/>
            <w:webHidden/>
          </w:rPr>
          <w:fldChar w:fldCharType="begin"/>
        </w:r>
        <w:r w:rsidR="008D24D0">
          <w:rPr>
            <w:noProof/>
            <w:webHidden/>
          </w:rPr>
          <w:instrText xml:space="preserve"> PAGEREF _Toc3730446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76AA9DEC" w14:textId="2B15D6C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47" w:history="1">
        <w:r w:rsidR="008D24D0" w:rsidRPr="00E568DF">
          <w:rPr>
            <w:rStyle w:val="Hyperlink"/>
            <w:noProof/>
          </w:rPr>
          <w:t>3.32.4 edges property</w:t>
        </w:r>
        <w:r w:rsidR="008D24D0">
          <w:rPr>
            <w:noProof/>
            <w:webHidden/>
          </w:rPr>
          <w:tab/>
        </w:r>
        <w:r w:rsidR="008D24D0">
          <w:rPr>
            <w:noProof/>
            <w:webHidden/>
          </w:rPr>
          <w:fldChar w:fldCharType="begin"/>
        </w:r>
        <w:r w:rsidR="008D24D0">
          <w:rPr>
            <w:noProof/>
            <w:webHidden/>
          </w:rPr>
          <w:instrText xml:space="preserve"> PAGEREF _Toc3730447 \h </w:instrText>
        </w:r>
        <w:r w:rsidR="008D24D0">
          <w:rPr>
            <w:noProof/>
            <w:webHidden/>
          </w:rPr>
        </w:r>
        <w:r w:rsidR="008D24D0">
          <w:rPr>
            <w:noProof/>
            <w:webHidden/>
          </w:rPr>
          <w:fldChar w:fldCharType="separate"/>
        </w:r>
        <w:r w:rsidR="008D24D0">
          <w:rPr>
            <w:noProof/>
            <w:webHidden/>
          </w:rPr>
          <w:t>112</w:t>
        </w:r>
        <w:r w:rsidR="008D24D0">
          <w:rPr>
            <w:noProof/>
            <w:webHidden/>
          </w:rPr>
          <w:fldChar w:fldCharType="end"/>
        </w:r>
      </w:hyperlink>
    </w:p>
    <w:p w14:paraId="0A794D8A" w14:textId="1E5CC5B4"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48" w:history="1">
        <w:r w:rsidR="008D24D0" w:rsidRPr="00E568DF">
          <w:rPr>
            <w:rStyle w:val="Hyperlink"/>
            <w:noProof/>
          </w:rPr>
          <w:t>3.33 node object</w:t>
        </w:r>
        <w:r w:rsidR="008D24D0">
          <w:rPr>
            <w:noProof/>
            <w:webHidden/>
          </w:rPr>
          <w:tab/>
        </w:r>
        <w:r w:rsidR="008D24D0">
          <w:rPr>
            <w:noProof/>
            <w:webHidden/>
          </w:rPr>
          <w:fldChar w:fldCharType="begin"/>
        </w:r>
        <w:r w:rsidR="008D24D0">
          <w:rPr>
            <w:noProof/>
            <w:webHidden/>
          </w:rPr>
          <w:instrText xml:space="preserve"> PAGEREF _Toc3730448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6AA062B3" w14:textId="2C9333A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49" w:history="1">
        <w:r w:rsidR="008D24D0" w:rsidRPr="00E568DF">
          <w:rPr>
            <w:rStyle w:val="Hyperlink"/>
            <w:noProof/>
          </w:rPr>
          <w:t>3.33.1 General</w:t>
        </w:r>
        <w:r w:rsidR="008D24D0">
          <w:rPr>
            <w:noProof/>
            <w:webHidden/>
          </w:rPr>
          <w:tab/>
        </w:r>
        <w:r w:rsidR="008D24D0">
          <w:rPr>
            <w:noProof/>
            <w:webHidden/>
          </w:rPr>
          <w:fldChar w:fldCharType="begin"/>
        </w:r>
        <w:r w:rsidR="008D24D0">
          <w:rPr>
            <w:noProof/>
            <w:webHidden/>
          </w:rPr>
          <w:instrText xml:space="preserve"> PAGEREF _Toc3730449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25F75661" w14:textId="503C9BC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50" w:history="1">
        <w:r w:rsidR="008D24D0" w:rsidRPr="00E568DF">
          <w:rPr>
            <w:rStyle w:val="Hyperlink"/>
            <w:noProof/>
          </w:rPr>
          <w:t>3.33.2 id property</w:t>
        </w:r>
        <w:r w:rsidR="008D24D0">
          <w:rPr>
            <w:noProof/>
            <w:webHidden/>
          </w:rPr>
          <w:tab/>
        </w:r>
        <w:r w:rsidR="008D24D0">
          <w:rPr>
            <w:noProof/>
            <w:webHidden/>
          </w:rPr>
          <w:fldChar w:fldCharType="begin"/>
        </w:r>
        <w:r w:rsidR="008D24D0">
          <w:rPr>
            <w:noProof/>
            <w:webHidden/>
          </w:rPr>
          <w:instrText xml:space="preserve"> PAGEREF _Toc3730450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CB9898D" w14:textId="655AE43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51" w:history="1">
        <w:r w:rsidR="008D24D0" w:rsidRPr="00E568DF">
          <w:rPr>
            <w:rStyle w:val="Hyperlink"/>
            <w:noProof/>
          </w:rPr>
          <w:t>3.33.3 label property</w:t>
        </w:r>
        <w:r w:rsidR="008D24D0">
          <w:rPr>
            <w:noProof/>
            <w:webHidden/>
          </w:rPr>
          <w:tab/>
        </w:r>
        <w:r w:rsidR="008D24D0">
          <w:rPr>
            <w:noProof/>
            <w:webHidden/>
          </w:rPr>
          <w:fldChar w:fldCharType="begin"/>
        </w:r>
        <w:r w:rsidR="008D24D0">
          <w:rPr>
            <w:noProof/>
            <w:webHidden/>
          </w:rPr>
          <w:instrText xml:space="preserve"> PAGEREF _Toc3730451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4DEB68C" w14:textId="4A6D1B0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52" w:history="1">
        <w:r w:rsidR="008D24D0" w:rsidRPr="00E568DF">
          <w:rPr>
            <w:rStyle w:val="Hyperlink"/>
            <w:noProof/>
          </w:rPr>
          <w:t>3.33.4 location property</w:t>
        </w:r>
        <w:r w:rsidR="008D24D0">
          <w:rPr>
            <w:noProof/>
            <w:webHidden/>
          </w:rPr>
          <w:tab/>
        </w:r>
        <w:r w:rsidR="008D24D0">
          <w:rPr>
            <w:noProof/>
            <w:webHidden/>
          </w:rPr>
          <w:fldChar w:fldCharType="begin"/>
        </w:r>
        <w:r w:rsidR="008D24D0">
          <w:rPr>
            <w:noProof/>
            <w:webHidden/>
          </w:rPr>
          <w:instrText xml:space="preserve"> PAGEREF _Toc3730452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3F0DE7E9" w14:textId="49DFC17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53" w:history="1">
        <w:r w:rsidR="008D24D0" w:rsidRPr="00E568DF">
          <w:rPr>
            <w:rStyle w:val="Hyperlink"/>
            <w:noProof/>
          </w:rPr>
          <w:t>3.33.5 children property</w:t>
        </w:r>
        <w:r w:rsidR="008D24D0">
          <w:rPr>
            <w:noProof/>
            <w:webHidden/>
          </w:rPr>
          <w:tab/>
        </w:r>
        <w:r w:rsidR="008D24D0">
          <w:rPr>
            <w:noProof/>
            <w:webHidden/>
          </w:rPr>
          <w:fldChar w:fldCharType="begin"/>
        </w:r>
        <w:r w:rsidR="008D24D0">
          <w:rPr>
            <w:noProof/>
            <w:webHidden/>
          </w:rPr>
          <w:instrText xml:space="preserve"> PAGEREF _Toc3730453 \h </w:instrText>
        </w:r>
        <w:r w:rsidR="008D24D0">
          <w:rPr>
            <w:noProof/>
            <w:webHidden/>
          </w:rPr>
        </w:r>
        <w:r w:rsidR="008D24D0">
          <w:rPr>
            <w:noProof/>
            <w:webHidden/>
          </w:rPr>
          <w:fldChar w:fldCharType="separate"/>
        </w:r>
        <w:r w:rsidR="008D24D0">
          <w:rPr>
            <w:noProof/>
            <w:webHidden/>
          </w:rPr>
          <w:t>113</w:t>
        </w:r>
        <w:r w:rsidR="008D24D0">
          <w:rPr>
            <w:noProof/>
            <w:webHidden/>
          </w:rPr>
          <w:fldChar w:fldCharType="end"/>
        </w:r>
      </w:hyperlink>
    </w:p>
    <w:p w14:paraId="1386A153" w14:textId="72B7C407"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54" w:history="1">
        <w:r w:rsidR="008D24D0" w:rsidRPr="00E568DF">
          <w:rPr>
            <w:rStyle w:val="Hyperlink"/>
            <w:noProof/>
          </w:rPr>
          <w:t>3.34 edge object</w:t>
        </w:r>
        <w:r w:rsidR="008D24D0">
          <w:rPr>
            <w:noProof/>
            <w:webHidden/>
          </w:rPr>
          <w:tab/>
        </w:r>
        <w:r w:rsidR="008D24D0">
          <w:rPr>
            <w:noProof/>
            <w:webHidden/>
          </w:rPr>
          <w:fldChar w:fldCharType="begin"/>
        </w:r>
        <w:r w:rsidR="008D24D0">
          <w:rPr>
            <w:noProof/>
            <w:webHidden/>
          </w:rPr>
          <w:instrText xml:space="preserve"> PAGEREF _Toc3730454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EE7B22A" w14:textId="1276B81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55" w:history="1">
        <w:r w:rsidR="008D24D0" w:rsidRPr="00E568DF">
          <w:rPr>
            <w:rStyle w:val="Hyperlink"/>
            <w:noProof/>
          </w:rPr>
          <w:t>3.34.1 General</w:t>
        </w:r>
        <w:r w:rsidR="008D24D0">
          <w:rPr>
            <w:noProof/>
            <w:webHidden/>
          </w:rPr>
          <w:tab/>
        </w:r>
        <w:r w:rsidR="008D24D0">
          <w:rPr>
            <w:noProof/>
            <w:webHidden/>
          </w:rPr>
          <w:fldChar w:fldCharType="begin"/>
        </w:r>
        <w:r w:rsidR="008D24D0">
          <w:rPr>
            <w:noProof/>
            <w:webHidden/>
          </w:rPr>
          <w:instrText xml:space="preserve"> PAGEREF _Toc3730455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09AAB3E7" w14:textId="5A9A24B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56" w:history="1">
        <w:r w:rsidR="008D24D0" w:rsidRPr="00E568DF">
          <w:rPr>
            <w:rStyle w:val="Hyperlink"/>
            <w:noProof/>
          </w:rPr>
          <w:t>3.34.2 id property</w:t>
        </w:r>
        <w:r w:rsidR="008D24D0">
          <w:rPr>
            <w:noProof/>
            <w:webHidden/>
          </w:rPr>
          <w:tab/>
        </w:r>
        <w:r w:rsidR="008D24D0">
          <w:rPr>
            <w:noProof/>
            <w:webHidden/>
          </w:rPr>
          <w:fldChar w:fldCharType="begin"/>
        </w:r>
        <w:r w:rsidR="008D24D0">
          <w:rPr>
            <w:noProof/>
            <w:webHidden/>
          </w:rPr>
          <w:instrText xml:space="preserve"> PAGEREF _Toc3730456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74C452B2" w14:textId="36D256E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57" w:history="1">
        <w:r w:rsidR="008D24D0" w:rsidRPr="00E568DF">
          <w:rPr>
            <w:rStyle w:val="Hyperlink"/>
            <w:noProof/>
          </w:rPr>
          <w:t>3.34.3 label property</w:t>
        </w:r>
        <w:r w:rsidR="008D24D0">
          <w:rPr>
            <w:noProof/>
            <w:webHidden/>
          </w:rPr>
          <w:tab/>
        </w:r>
        <w:r w:rsidR="008D24D0">
          <w:rPr>
            <w:noProof/>
            <w:webHidden/>
          </w:rPr>
          <w:fldChar w:fldCharType="begin"/>
        </w:r>
        <w:r w:rsidR="008D24D0">
          <w:rPr>
            <w:noProof/>
            <w:webHidden/>
          </w:rPr>
          <w:instrText xml:space="preserve"> PAGEREF _Toc3730457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AA57632" w14:textId="7551FF1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58" w:history="1">
        <w:r w:rsidR="008D24D0" w:rsidRPr="00E568DF">
          <w:rPr>
            <w:rStyle w:val="Hyperlink"/>
            <w:noProof/>
          </w:rPr>
          <w:t>3.34.4 sourceNodeId property</w:t>
        </w:r>
        <w:r w:rsidR="008D24D0">
          <w:rPr>
            <w:noProof/>
            <w:webHidden/>
          </w:rPr>
          <w:tab/>
        </w:r>
        <w:r w:rsidR="008D24D0">
          <w:rPr>
            <w:noProof/>
            <w:webHidden/>
          </w:rPr>
          <w:fldChar w:fldCharType="begin"/>
        </w:r>
        <w:r w:rsidR="008D24D0">
          <w:rPr>
            <w:noProof/>
            <w:webHidden/>
          </w:rPr>
          <w:instrText xml:space="preserve"> PAGEREF _Toc3730458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28B415A3" w14:textId="5D78EA6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59" w:history="1">
        <w:r w:rsidR="008D24D0" w:rsidRPr="00E568DF">
          <w:rPr>
            <w:rStyle w:val="Hyperlink"/>
            <w:noProof/>
          </w:rPr>
          <w:t>3.34.5 targetNodeId property</w:t>
        </w:r>
        <w:r w:rsidR="008D24D0">
          <w:rPr>
            <w:noProof/>
            <w:webHidden/>
          </w:rPr>
          <w:tab/>
        </w:r>
        <w:r w:rsidR="008D24D0">
          <w:rPr>
            <w:noProof/>
            <w:webHidden/>
          </w:rPr>
          <w:fldChar w:fldCharType="begin"/>
        </w:r>
        <w:r w:rsidR="008D24D0">
          <w:rPr>
            <w:noProof/>
            <w:webHidden/>
          </w:rPr>
          <w:instrText xml:space="preserve"> PAGEREF _Toc3730459 \h </w:instrText>
        </w:r>
        <w:r w:rsidR="008D24D0">
          <w:rPr>
            <w:noProof/>
            <w:webHidden/>
          </w:rPr>
        </w:r>
        <w:r w:rsidR="008D24D0">
          <w:rPr>
            <w:noProof/>
            <w:webHidden/>
          </w:rPr>
          <w:fldChar w:fldCharType="separate"/>
        </w:r>
        <w:r w:rsidR="008D24D0">
          <w:rPr>
            <w:noProof/>
            <w:webHidden/>
          </w:rPr>
          <w:t>114</w:t>
        </w:r>
        <w:r w:rsidR="008D24D0">
          <w:rPr>
            <w:noProof/>
            <w:webHidden/>
          </w:rPr>
          <w:fldChar w:fldCharType="end"/>
        </w:r>
      </w:hyperlink>
    </w:p>
    <w:p w14:paraId="1FAECDE8" w14:textId="4260A60C"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60" w:history="1">
        <w:r w:rsidR="008D24D0" w:rsidRPr="00E568DF">
          <w:rPr>
            <w:rStyle w:val="Hyperlink"/>
            <w:noProof/>
          </w:rPr>
          <w:t>3.35 graphTraversal object</w:t>
        </w:r>
        <w:r w:rsidR="008D24D0">
          <w:rPr>
            <w:noProof/>
            <w:webHidden/>
          </w:rPr>
          <w:tab/>
        </w:r>
        <w:r w:rsidR="008D24D0">
          <w:rPr>
            <w:noProof/>
            <w:webHidden/>
          </w:rPr>
          <w:fldChar w:fldCharType="begin"/>
        </w:r>
        <w:r w:rsidR="008D24D0">
          <w:rPr>
            <w:noProof/>
            <w:webHidden/>
          </w:rPr>
          <w:instrText xml:space="preserve"> PAGEREF _Toc3730460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101DFFE5" w14:textId="3B55630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61" w:history="1">
        <w:r w:rsidR="008D24D0" w:rsidRPr="00E568DF">
          <w:rPr>
            <w:rStyle w:val="Hyperlink"/>
            <w:noProof/>
          </w:rPr>
          <w:t>3.35.1 General</w:t>
        </w:r>
        <w:r w:rsidR="008D24D0">
          <w:rPr>
            <w:noProof/>
            <w:webHidden/>
          </w:rPr>
          <w:tab/>
        </w:r>
        <w:r w:rsidR="008D24D0">
          <w:rPr>
            <w:noProof/>
            <w:webHidden/>
          </w:rPr>
          <w:fldChar w:fldCharType="begin"/>
        </w:r>
        <w:r w:rsidR="008D24D0">
          <w:rPr>
            <w:noProof/>
            <w:webHidden/>
          </w:rPr>
          <w:instrText xml:space="preserve"> PAGEREF _Toc3730461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69EEBA06" w14:textId="658CE79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62" w:history="1">
        <w:r w:rsidR="008D24D0" w:rsidRPr="00E568DF">
          <w:rPr>
            <w:rStyle w:val="Hyperlink"/>
            <w:noProof/>
          </w:rPr>
          <w:t>3.35.2 Constraints</w:t>
        </w:r>
        <w:r w:rsidR="008D24D0">
          <w:rPr>
            <w:noProof/>
            <w:webHidden/>
          </w:rPr>
          <w:tab/>
        </w:r>
        <w:r w:rsidR="008D24D0">
          <w:rPr>
            <w:noProof/>
            <w:webHidden/>
          </w:rPr>
          <w:fldChar w:fldCharType="begin"/>
        </w:r>
        <w:r w:rsidR="008D24D0">
          <w:rPr>
            <w:noProof/>
            <w:webHidden/>
          </w:rPr>
          <w:instrText xml:space="preserve"> PAGEREF _Toc3730462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06635D1D" w14:textId="3C890B7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63" w:history="1">
        <w:r w:rsidR="008D24D0" w:rsidRPr="00E568DF">
          <w:rPr>
            <w:rStyle w:val="Hyperlink"/>
            <w:noProof/>
          </w:rPr>
          <w:t>3.35.3 resultGraphIndex property</w:t>
        </w:r>
        <w:r w:rsidR="008D24D0">
          <w:rPr>
            <w:noProof/>
            <w:webHidden/>
          </w:rPr>
          <w:tab/>
        </w:r>
        <w:r w:rsidR="008D24D0">
          <w:rPr>
            <w:noProof/>
            <w:webHidden/>
          </w:rPr>
          <w:fldChar w:fldCharType="begin"/>
        </w:r>
        <w:r w:rsidR="008D24D0">
          <w:rPr>
            <w:noProof/>
            <w:webHidden/>
          </w:rPr>
          <w:instrText xml:space="preserve"> PAGEREF _Toc3730463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2CF7C859" w14:textId="1714AC3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64" w:history="1">
        <w:r w:rsidR="008D24D0" w:rsidRPr="00E568DF">
          <w:rPr>
            <w:rStyle w:val="Hyperlink"/>
            <w:noProof/>
          </w:rPr>
          <w:t>3.35.4 runGraphIndex property</w:t>
        </w:r>
        <w:r w:rsidR="008D24D0">
          <w:rPr>
            <w:noProof/>
            <w:webHidden/>
          </w:rPr>
          <w:tab/>
        </w:r>
        <w:r w:rsidR="008D24D0">
          <w:rPr>
            <w:noProof/>
            <w:webHidden/>
          </w:rPr>
          <w:fldChar w:fldCharType="begin"/>
        </w:r>
        <w:r w:rsidR="008D24D0">
          <w:rPr>
            <w:noProof/>
            <w:webHidden/>
          </w:rPr>
          <w:instrText xml:space="preserve"> PAGEREF _Toc3730464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38CDDB9E" w14:textId="7E0C026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65" w:history="1">
        <w:r w:rsidR="008D24D0" w:rsidRPr="00E568DF">
          <w:rPr>
            <w:rStyle w:val="Hyperlink"/>
            <w:noProof/>
          </w:rPr>
          <w:t>3.35.5 description property</w:t>
        </w:r>
        <w:r w:rsidR="008D24D0">
          <w:rPr>
            <w:noProof/>
            <w:webHidden/>
          </w:rPr>
          <w:tab/>
        </w:r>
        <w:r w:rsidR="008D24D0">
          <w:rPr>
            <w:noProof/>
            <w:webHidden/>
          </w:rPr>
          <w:fldChar w:fldCharType="begin"/>
        </w:r>
        <w:r w:rsidR="008D24D0">
          <w:rPr>
            <w:noProof/>
            <w:webHidden/>
          </w:rPr>
          <w:instrText xml:space="preserve"> PAGEREF _Toc3730465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4C6F1BB5" w14:textId="19FBFEA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66" w:history="1">
        <w:r w:rsidR="008D24D0" w:rsidRPr="00E568DF">
          <w:rPr>
            <w:rStyle w:val="Hyperlink"/>
            <w:noProof/>
          </w:rPr>
          <w:t>3.35.6 initialState property</w:t>
        </w:r>
        <w:r w:rsidR="008D24D0">
          <w:rPr>
            <w:noProof/>
            <w:webHidden/>
          </w:rPr>
          <w:tab/>
        </w:r>
        <w:r w:rsidR="008D24D0">
          <w:rPr>
            <w:noProof/>
            <w:webHidden/>
          </w:rPr>
          <w:fldChar w:fldCharType="begin"/>
        </w:r>
        <w:r w:rsidR="008D24D0">
          <w:rPr>
            <w:noProof/>
            <w:webHidden/>
          </w:rPr>
          <w:instrText xml:space="preserve"> PAGEREF _Toc3730466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5D86CA64" w14:textId="102E872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67" w:history="1">
        <w:r w:rsidR="008D24D0" w:rsidRPr="00E568DF">
          <w:rPr>
            <w:rStyle w:val="Hyperlink"/>
            <w:noProof/>
          </w:rPr>
          <w:t>3.35.7 immutableState property</w:t>
        </w:r>
        <w:r w:rsidR="008D24D0">
          <w:rPr>
            <w:noProof/>
            <w:webHidden/>
          </w:rPr>
          <w:tab/>
        </w:r>
        <w:r w:rsidR="008D24D0">
          <w:rPr>
            <w:noProof/>
            <w:webHidden/>
          </w:rPr>
          <w:fldChar w:fldCharType="begin"/>
        </w:r>
        <w:r w:rsidR="008D24D0">
          <w:rPr>
            <w:noProof/>
            <w:webHidden/>
          </w:rPr>
          <w:instrText xml:space="preserve"> PAGEREF _Toc3730467 \h </w:instrText>
        </w:r>
        <w:r w:rsidR="008D24D0">
          <w:rPr>
            <w:noProof/>
            <w:webHidden/>
          </w:rPr>
        </w:r>
        <w:r w:rsidR="008D24D0">
          <w:rPr>
            <w:noProof/>
            <w:webHidden/>
          </w:rPr>
          <w:fldChar w:fldCharType="separate"/>
        </w:r>
        <w:r w:rsidR="008D24D0">
          <w:rPr>
            <w:noProof/>
            <w:webHidden/>
          </w:rPr>
          <w:t>115</w:t>
        </w:r>
        <w:r w:rsidR="008D24D0">
          <w:rPr>
            <w:noProof/>
            <w:webHidden/>
          </w:rPr>
          <w:fldChar w:fldCharType="end"/>
        </w:r>
      </w:hyperlink>
    </w:p>
    <w:p w14:paraId="170F3DCA" w14:textId="25D5DCE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68" w:history="1">
        <w:r w:rsidR="008D24D0" w:rsidRPr="00E568DF">
          <w:rPr>
            <w:rStyle w:val="Hyperlink"/>
            <w:noProof/>
          </w:rPr>
          <w:t>3.35.8 edgeTraversals property</w:t>
        </w:r>
        <w:r w:rsidR="008D24D0">
          <w:rPr>
            <w:noProof/>
            <w:webHidden/>
          </w:rPr>
          <w:tab/>
        </w:r>
        <w:r w:rsidR="008D24D0">
          <w:rPr>
            <w:noProof/>
            <w:webHidden/>
          </w:rPr>
          <w:fldChar w:fldCharType="begin"/>
        </w:r>
        <w:r w:rsidR="008D24D0">
          <w:rPr>
            <w:noProof/>
            <w:webHidden/>
          </w:rPr>
          <w:instrText xml:space="preserve"> PAGEREF _Toc3730468 \h </w:instrText>
        </w:r>
        <w:r w:rsidR="008D24D0">
          <w:rPr>
            <w:noProof/>
            <w:webHidden/>
          </w:rPr>
        </w:r>
        <w:r w:rsidR="008D24D0">
          <w:rPr>
            <w:noProof/>
            <w:webHidden/>
          </w:rPr>
          <w:fldChar w:fldCharType="separate"/>
        </w:r>
        <w:r w:rsidR="008D24D0">
          <w:rPr>
            <w:noProof/>
            <w:webHidden/>
          </w:rPr>
          <w:t>116</w:t>
        </w:r>
        <w:r w:rsidR="008D24D0">
          <w:rPr>
            <w:noProof/>
            <w:webHidden/>
          </w:rPr>
          <w:fldChar w:fldCharType="end"/>
        </w:r>
      </w:hyperlink>
    </w:p>
    <w:p w14:paraId="3EC23198" w14:textId="33065615"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69" w:history="1">
        <w:r w:rsidR="008D24D0" w:rsidRPr="00E568DF">
          <w:rPr>
            <w:rStyle w:val="Hyperlink"/>
            <w:noProof/>
          </w:rPr>
          <w:t>3.36 edgeTraversal object</w:t>
        </w:r>
        <w:r w:rsidR="008D24D0">
          <w:rPr>
            <w:noProof/>
            <w:webHidden/>
          </w:rPr>
          <w:tab/>
        </w:r>
        <w:r w:rsidR="008D24D0">
          <w:rPr>
            <w:noProof/>
            <w:webHidden/>
          </w:rPr>
          <w:fldChar w:fldCharType="begin"/>
        </w:r>
        <w:r w:rsidR="008D24D0">
          <w:rPr>
            <w:noProof/>
            <w:webHidden/>
          </w:rPr>
          <w:instrText xml:space="preserve"> PAGEREF _Toc3730469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3AF56B70" w14:textId="3D8A83D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70" w:history="1">
        <w:r w:rsidR="008D24D0" w:rsidRPr="00E568DF">
          <w:rPr>
            <w:rStyle w:val="Hyperlink"/>
            <w:noProof/>
          </w:rPr>
          <w:t>3.36.1 General</w:t>
        </w:r>
        <w:r w:rsidR="008D24D0">
          <w:rPr>
            <w:noProof/>
            <w:webHidden/>
          </w:rPr>
          <w:tab/>
        </w:r>
        <w:r w:rsidR="008D24D0">
          <w:rPr>
            <w:noProof/>
            <w:webHidden/>
          </w:rPr>
          <w:fldChar w:fldCharType="begin"/>
        </w:r>
        <w:r w:rsidR="008D24D0">
          <w:rPr>
            <w:noProof/>
            <w:webHidden/>
          </w:rPr>
          <w:instrText xml:space="preserve"> PAGEREF _Toc3730470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74276BA5" w14:textId="34E9B08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71" w:history="1">
        <w:r w:rsidR="008D24D0" w:rsidRPr="00E568DF">
          <w:rPr>
            <w:rStyle w:val="Hyperlink"/>
            <w:noProof/>
          </w:rPr>
          <w:t>3.36.2 edgeId property</w:t>
        </w:r>
        <w:r w:rsidR="008D24D0">
          <w:rPr>
            <w:noProof/>
            <w:webHidden/>
          </w:rPr>
          <w:tab/>
        </w:r>
        <w:r w:rsidR="008D24D0">
          <w:rPr>
            <w:noProof/>
            <w:webHidden/>
          </w:rPr>
          <w:fldChar w:fldCharType="begin"/>
        </w:r>
        <w:r w:rsidR="008D24D0">
          <w:rPr>
            <w:noProof/>
            <w:webHidden/>
          </w:rPr>
          <w:instrText xml:space="preserve"> PAGEREF _Toc3730471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27598F7B" w14:textId="537EB9E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72" w:history="1">
        <w:r w:rsidR="008D24D0" w:rsidRPr="00E568DF">
          <w:rPr>
            <w:rStyle w:val="Hyperlink"/>
            <w:noProof/>
          </w:rPr>
          <w:t>3.36.3 message property</w:t>
        </w:r>
        <w:r w:rsidR="008D24D0">
          <w:rPr>
            <w:noProof/>
            <w:webHidden/>
          </w:rPr>
          <w:tab/>
        </w:r>
        <w:r w:rsidR="008D24D0">
          <w:rPr>
            <w:noProof/>
            <w:webHidden/>
          </w:rPr>
          <w:fldChar w:fldCharType="begin"/>
        </w:r>
        <w:r w:rsidR="008D24D0">
          <w:rPr>
            <w:noProof/>
            <w:webHidden/>
          </w:rPr>
          <w:instrText xml:space="preserve"> PAGEREF _Toc3730472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31E222F3" w14:textId="594F10B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73" w:history="1">
        <w:r w:rsidR="008D24D0" w:rsidRPr="00E568DF">
          <w:rPr>
            <w:rStyle w:val="Hyperlink"/>
            <w:noProof/>
          </w:rPr>
          <w:t>3.36.4 finalState property</w:t>
        </w:r>
        <w:r w:rsidR="008D24D0">
          <w:rPr>
            <w:noProof/>
            <w:webHidden/>
          </w:rPr>
          <w:tab/>
        </w:r>
        <w:r w:rsidR="008D24D0">
          <w:rPr>
            <w:noProof/>
            <w:webHidden/>
          </w:rPr>
          <w:fldChar w:fldCharType="begin"/>
        </w:r>
        <w:r w:rsidR="008D24D0">
          <w:rPr>
            <w:noProof/>
            <w:webHidden/>
          </w:rPr>
          <w:instrText xml:space="preserve"> PAGEREF _Toc3730473 \h </w:instrText>
        </w:r>
        <w:r w:rsidR="008D24D0">
          <w:rPr>
            <w:noProof/>
            <w:webHidden/>
          </w:rPr>
        </w:r>
        <w:r w:rsidR="008D24D0">
          <w:rPr>
            <w:noProof/>
            <w:webHidden/>
          </w:rPr>
          <w:fldChar w:fldCharType="separate"/>
        </w:r>
        <w:r w:rsidR="008D24D0">
          <w:rPr>
            <w:noProof/>
            <w:webHidden/>
          </w:rPr>
          <w:t>117</w:t>
        </w:r>
        <w:r w:rsidR="008D24D0">
          <w:rPr>
            <w:noProof/>
            <w:webHidden/>
          </w:rPr>
          <w:fldChar w:fldCharType="end"/>
        </w:r>
      </w:hyperlink>
    </w:p>
    <w:p w14:paraId="4B637FC5" w14:textId="61CC425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74" w:history="1">
        <w:r w:rsidR="008D24D0" w:rsidRPr="00E568DF">
          <w:rPr>
            <w:rStyle w:val="Hyperlink"/>
            <w:noProof/>
          </w:rPr>
          <w:t>3.36.5 stepOverEdgeCount property</w:t>
        </w:r>
        <w:r w:rsidR="008D24D0">
          <w:rPr>
            <w:noProof/>
            <w:webHidden/>
          </w:rPr>
          <w:tab/>
        </w:r>
        <w:r w:rsidR="008D24D0">
          <w:rPr>
            <w:noProof/>
            <w:webHidden/>
          </w:rPr>
          <w:fldChar w:fldCharType="begin"/>
        </w:r>
        <w:r w:rsidR="008D24D0">
          <w:rPr>
            <w:noProof/>
            <w:webHidden/>
          </w:rPr>
          <w:instrText xml:space="preserve"> PAGEREF _Toc3730474 \h </w:instrText>
        </w:r>
        <w:r w:rsidR="008D24D0">
          <w:rPr>
            <w:noProof/>
            <w:webHidden/>
          </w:rPr>
        </w:r>
        <w:r w:rsidR="008D24D0">
          <w:rPr>
            <w:noProof/>
            <w:webHidden/>
          </w:rPr>
          <w:fldChar w:fldCharType="separate"/>
        </w:r>
        <w:r w:rsidR="008D24D0">
          <w:rPr>
            <w:noProof/>
            <w:webHidden/>
          </w:rPr>
          <w:t>118</w:t>
        </w:r>
        <w:r w:rsidR="008D24D0">
          <w:rPr>
            <w:noProof/>
            <w:webHidden/>
          </w:rPr>
          <w:fldChar w:fldCharType="end"/>
        </w:r>
      </w:hyperlink>
    </w:p>
    <w:p w14:paraId="43298AF3" w14:textId="4E3B5FF4"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75" w:history="1">
        <w:r w:rsidR="008D24D0" w:rsidRPr="00E568DF">
          <w:rPr>
            <w:rStyle w:val="Hyperlink"/>
            <w:noProof/>
          </w:rPr>
          <w:t>3.37 stack object</w:t>
        </w:r>
        <w:r w:rsidR="008D24D0">
          <w:rPr>
            <w:noProof/>
            <w:webHidden/>
          </w:rPr>
          <w:tab/>
        </w:r>
        <w:r w:rsidR="008D24D0">
          <w:rPr>
            <w:noProof/>
            <w:webHidden/>
          </w:rPr>
          <w:fldChar w:fldCharType="begin"/>
        </w:r>
        <w:r w:rsidR="008D24D0">
          <w:rPr>
            <w:noProof/>
            <w:webHidden/>
          </w:rPr>
          <w:instrText xml:space="preserve"> PAGEREF _Toc3730475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2BC452B6" w14:textId="634861E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76" w:history="1">
        <w:r w:rsidR="008D24D0" w:rsidRPr="00E568DF">
          <w:rPr>
            <w:rStyle w:val="Hyperlink"/>
            <w:noProof/>
          </w:rPr>
          <w:t>3.37.1 General</w:t>
        </w:r>
        <w:r w:rsidR="008D24D0">
          <w:rPr>
            <w:noProof/>
            <w:webHidden/>
          </w:rPr>
          <w:tab/>
        </w:r>
        <w:r w:rsidR="008D24D0">
          <w:rPr>
            <w:noProof/>
            <w:webHidden/>
          </w:rPr>
          <w:fldChar w:fldCharType="begin"/>
        </w:r>
        <w:r w:rsidR="008D24D0">
          <w:rPr>
            <w:noProof/>
            <w:webHidden/>
          </w:rPr>
          <w:instrText xml:space="preserve"> PAGEREF _Toc3730476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25A5E011" w14:textId="36FFA0F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77" w:history="1">
        <w:r w:rsidR="008D24D0" w:rsidRPr="00E568DF">
          <w:rPr>
            <w:rStyle w:val="Hyperlink"/>
            <w:noProof/>
          </w:rPr>
          <w:t>3.37.2 message property</w:t>
        </w:r>
        <w:r w:rsidR="008D24D0">
          <w:rPr>
            <w:noProof/>
            <w:webHidden/>
          </w:rPr>
          <w:tab/>
        </w:r>
        <w:r w:rsidR="008D24D0">
          <w:rPr>
            <w:noProof/>
            <w:webHidden/>
          </w:rPr>
          <w:fldChar w:fldCharType="begin"/>
        </w:r>
        <w:r w:rsidR="008D24D0">
          <w:rPr>
            <w:noProof/>
            <w:webHidden/>
          </w:rPr>
          <w:instrText xml:space="preserve"> PAGEREF _Toc3730477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6791BEBF" w14:textId="12BA06C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78" w:history="1">
        <w:r w:rsidR="008D24D0" w:rsidRPr="00E568DF">
          <w:rPr>
            <w:rStyle w:val="Hyperlink"/>
            <w:noProof/>
          </w:rPr>
          <w:t>3.37.3 frames property</w:t>
        </w:r>
        <w:r w:rsidR="008D24D0">
          <w:rPr>
            <w:noProof/>
            <w:webHidden/>
          </w:rPr>
          <w:tab/>
        </w:r>
        <w:r w:rsidR="008D24D0">
          <w:rPr>
            <w:noProof/>
            <w:webHidden/>
          </w:rPr>
          <w:fldChar w:fldCharType="begin"/>
        </w:r>
        <w:r w:rsidR="008D24D0">
          <w:rPr>
            <w:noProof/>
            <w:webHidden/>
          </w:rPr>
          <w:instrText xml:space="preserve"> PAGEREF _Toc3730478 \h </w:instrText>
        </w:r>
        <w:r w:rsidR="008D24D0">
          <w:rPr>
            <w:noProof/>
            <w:webHidden/>
          </w:rPr>
        </w:r>
        <w:r w:rsidR="008D24D0">
          <w:rPr>
            <w:noProof/>
            <w:webHidden/>
          </w:rPr>
          <w:fldChar w:fldCharType="separate"/>
        </w:r>
        <w:r w:rsidR="008D24D0">
          <w:rPr>
            <w:noProof/>
            <w:webHidden/>
          </w:rPr>
          <w:t>119</w:t>
        </w:r>
        <w:r w:rsidR="008D24D0">
          <w:rPr>
            <w:noProof/>
            <w:webHidden/>
          </w:rPr>
          <w:fldChar w:fldCharType="end"/>
        </w:r>
      </w:hyperlink>
    </w:p>
    <w:p w14:paraId="5D4F85AB" w14:textId="2AC8B4FB"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79" w:history="1">
        <w:r w:rsidR="008D24D0" w:rsidRPr="00E568DF">
          <w:rPr>
            <w:rStyle w:val="Hyperlink"/>
            <w:noProof/>
          </w:rPr>
          <w:t>3.38 stackFrame object</w:t>
        </w:r>
        <w:r w:rsidR="008D24D0">
          <w:rPr>
            <w:noProof/>
            <w:webHidden/>
          </w:rPr>
          <w:tab/>
        </w:r>
        <w:r w:rsidR="008D24D0">
          <w:rPr>
            <w:noProof/>
            <w:webHidden/>
          </w:rPr>
          <w:fldChar w:fldCharType="begin"/>
        </w:r>
        <w:r w:rsidR="008D24D0">
          <w:rPr>
            <w:noProof/>
            <w:webHidden/>
          </w:rPr>
          <w:instrText xml:space="preserve"> PAGEREF _Toc3730479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4EC7DA9F" w14:textId="7B598B5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80" w:history="1">
        <w:r w:rsidR="008D24D0" w:rsidRPr="00E568DF">
          <w:rPr>
            <w:rStyle w:val="Hyperlink"/>
            <w:noProof/>
          </w:rPr>
          <w:t>3.38.1 General</w:t>
        </w:r>
        <w:r w:rsidR="008D24D0">
          <w:rPr>
            <w:noProof/>
            <w:webHidden/>
          </w:rPr>
          <w:tab/>
        </w:r>
        <w:r w:rsidR="008D24D0">
          <w:rPr>
            <w:noProof/>
            <w:webHidden/>
          </w:rPr>
          <w:fldChar w:fldCharType="begin"/>
        </w:r>
        <w:r w:rsidR="008D24D0">
          <w:rPr>
            <w:noProof/>
            <w:webHidden/>
          </w:rPr>
          <w:instrText xml:space="preserve"> PAGEREF _Toc3730480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641AD602" w14:textId="21B1744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81" w:history="1">
        <w:r w:rsidR="008D24D0" w:rsidRPr="00E568DF">
          <w:rPr>
            <w:rStyle w:val="Hyperlink"/>
            <w:noProof/>
          </w:rPr>
          <w:t>3.38.2 location property</w:t>
        </w:r>
        <w:r w:rsidR="008D24D0">
          <w:rPr>
            <w:noProof/>
            <w:webHidden/>
          </w:rPr>
          <w:tab/>
        </w:r>
        <w:r w:rsidR="008D24D0">
          <w:rPr>
            <w:noProof/>
            <w:webHidden/>
          </w:rPr>
          <w:fldChar w:fldCharType="begin"/>
        </w:r>
        <w:r w:rsidR="008D24D0">
          <w:rPr>
            <w:noProof/>
            <w:webHidden/>
          </w:rPr>
          <w:instrText xml:space="preserve"> PAGEREF _Toc3730481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490F92B" w14:textId="55A6EB9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82" w:history="1">
        <w:r w:rsidR="008D24D0" w:rsidRPr="00E568DF">
          <w:rPr>
            <w:rStyle w:val="Hyperlink"/>
            <w:noProof/>
          </w:rPr>
          <w:t>3.38.3 module property</w:t>
        </w:r>
        <w:r w:rsidR="008D24D0">
          <w:rPr>
            <w:noProof/>
            <w:webHidden/>
          </w:rPr>
          <w:tab/>
        </w:r>
        <w:r w:rsidR="008D24D0">
          <w:rPr>
            <w:noProof/>
            <w:webHidden/>
          </w:rPr>
          <w:fldChar w:fldCharType="begin"/>
        </w:r>
        <w:r w:rsidR="008D24D0">
          <w:rPr>
            <w:noProof/>
            <w:webHidden/>
          </w:rPr>
          <w:instrText xml:space="preserve"> PAGEREF _Toc3730482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8B3DCC8" w14:textId="2BDB834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83" w:history="1">
        <w:r w:rsidR="008D24D0" w:rsidRPr="00E568DF">
          <w:rPr>
            <w:rStyle w:val="Hyperlink"/>
            <w:noProof/>
          </w:rPr>
          <w:t>3.38.4 threadId property</w:t>
        </w:r>
        <w:r w:rsidR="008D24D0">
          <w:rPr>
            <w:noProof/>
            <w:webHidden/>
          </w:rPr>
          <w:tab/>
        </w:r>
        <w:r w:rsidR="008D24D0">
          <w:rPr>
            <w:noProof/>
            <w:webHidden/>
          </w:rPr>
          <w:fldChar w:fldCharType="begin"/>
        </w:r>
        <w:r w:rsidR="008D24D0">
          <w:rPr>
            <w:noProof/>
            <w:webHidden/>
          </w:rPr>
          <w:instrText xml:space="preserve"> PAGEREF _Toc3730483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2729CFBB" w14:textId="70A5F44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84" w:history="1">
        <w:r w:rsidR="008D24D0" w:rsidRPr="00E568DF">
          <w:rPr>
            <w:rStyle w:val="Hyperlink"/>
            <w:noProof/>
          </w:rPr>
          <w:t>3.38.5 address property</w:t>
        </w:r>
        <w:r w:rsidR="008D24D0">
          <w:rPr>
            <w:noProof/>
            <w:webHidden/>
          </w:rPr>
          <w:tab/>
        </w:r>
        <w:r w:rsidR="008D24D0">
          <w:rPr>
            <w:noProof/>
            <w:webHidden/>
          </w:rPr>
          <w:fldChar w:fldCharType="begin"/>
        </w:r>
        <w:r w:rsidR="008D24D0">
          <w:rPr>
            <w:noProof/>
            <w:webHidden/>
          </w:rPr>
          <w:instrText xml:space="preserve"> PAGEREF _Toc3730484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0A130224" w14:textId="6ABA4C7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85" w:history="1">
        <w:r w:rsidR="008D24D0" w:rsidRPr="00E568DF">
          <w:rPr>
            <w:rStyle w:val="Hyperlink"/>
            <w:noProof/>
          </w:rPr>
          <w:t>3.38.6 offset property</w:t>
        </w:r>
        <w:r w:rsidR="008D24D0">
          <w:rPr>
            <w:noProof/>
            <w:webHidden/>
          </w:rPr>
          <w:tab/>
        </w:r>
        <w:r w:rsidR="008D24D0">
          <w:rPr>
            <w:noProof/>
            <w:webHidden/>
          </w:rPr>
          <w:fldChar w:fldCharType="begin"/>
        </w:r>
        <w:r w:rsidR="008D24D0">
          <w:rPr>
            <w:noProof/>
            <w:webHidden/>
          </w:rPr>
          <w:instrText xml:space="preserve"> PAGEREF _Toc3730485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645E451" w14:textId="0570658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86" w:history="1">
        <w:r w:rsidR="008D24D0" w:rsidRPr="00E568DF">
          <w:rPr>
            <w:rStyle w:val="Hyperlink"/>
            <w:noProof/>
          </w:rPr>
          <w:t>3.38.7 parameters property</w:t>
        </w:r>
        <w:r w:rsidR="008D24D0">
          <w:rPr>
            <w:noProof/>
            <w:webHidden/>
          </w:rPr>
          <w:tab/>
        </w:r>
        <w:r w:rsidR="008D24D0">
          <w:rPr>
            <w:noProof/>
            <w:webHidden/>
          </w:rPr>
          <w:fldChar w:fldCharType="begin"/>
        </w:r>
        <w:r w:rsidR="008D24D0">
          <w:rPr>
            <w:noProof/>
            <w:webHidden/>
          </w:rPr>
          <w:instrText xml:space="preserve"> PAGEREF _Toc3730486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254A49C" w14:textId="406AB362"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87" w:history="1">
        <w:r w:rsidR="008D24D0" w:rsidRPr="00E568DF">
          <w:rPr>
            <w:rStyle w:val="Hyperlink"/>
            <w:noProof/>
          </w:rPr>
          <w:t>3.39 threadFlowLocation object</w:t>
        </w:r>
        <w:r w:rsidR="008D24D0">
          <w:rPr>
            <w:noProof/>
            <w:webHidden/>
          </w:rPr>
          <w:tab/>
        </w:r>
        <w:r w:rsidR="008D24D0">
          <w:rPr>
            <w:noProof/>
            <w:webHidden/>
          </w:rPr>
          <w:fldChar w:fldCharType="begin"/>
        </w:r>
        <w:r w:rsidR="008D24D0">
          <w:rPr>
            <w:noProof/>
            <w:webHidden/>
          </w:rPr>
          <w:instrText xml:space="preserve"> PAGEREF _Toc3730487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543BBC74" w14:textId="09CB752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88" w:history="1">
        <w:r w:rsidR="008D24D0" w:rsidRPr="00E568DF">
          <w:rPr>
            <w:rStyle w:val="Hyperlink"/>
            <w:noProof/>
          </w:rPr>
          <w:t>3.39.1 General</w:t>
        </w:r>
        <w:r w:rsidR="008D24D0">
          <w:rPr>
            <w:noProof/>
            <w:webHidden/>
          </w:rPr>
          <w:tab/>
        </w:r>
        <w:r w:rsidR="008D24D0">
          <w:rPr>
            <w:noProof/>
            <w:webHidden/>
          </w:rPr>
          <w:fldChar w:fldCharType="begin"/>
        </w:r>
        <w:r w:rsidR="008D24D0">
          <w:rPr>
            <w:noProof/>
            <w:webHidden/>
          </w:rPr>
          <w:instrText xml:space="preserve"> PAGEREF _Toc3730488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12B9886F" w14:textId="0875D94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89" w:history="1">
        <w:r w:rsidR="008D24D0" w:rsidRPr="00E568DF">
          <w:rPr>
            <w:rStyle w:val="Hyperlink"/>
            <w:noProof/>
          </w:rPr>
          <w:t>3.39.2 index property</w:t>
        </w:r>
        <w:r w:rsidR="008D24D0">
          <w:rPr>
            <w:noProof/>
            <w:webHidden/>
          </w:rPr>
          <w:tab/>
        </w:r>
        <w:r w:rsidR="008D24D0">
          <w:rPr>
            <w:noProof/>
            <w:webHidden/>
          </w:rPr>
          <w:fldChar w:fldCharType="begin"/>
        </w:r>
        <w:r w:rsidR="008D24D0">
          <w:rPr>
            <w:noProof/>
            <w:webHidden/>
          </w:rPr>
          <w:instrText xml:space="preserve"> PAGEREF _Toc3730489 \h </w:instrText>
        </w:r>
        <w:r w:rsidR="008D24D0">
          <w:rPr>
            <w:noProof/>
            <w:webHidden/>
          </w:rPr>
        </w:r>
        <w:r w:rsidR="008D24D0">
          <w:rPr>
            <w:noProof/>
            <w:webHidden/>
          </w:rPr>
          <w:fldChar w:fldCharType="separate"/>
        </w:r>
        <w:r w:rsidR="008D24D0">
          <w:rPr>
            <w:noProof/>
            <w:webHidden/>
          </w:rPr>
          <w:t>120</w:t>
        </w:r>
        <w:r w:rsidR="008D24D0">
          <w:rPr>
            <w:noProof/>
            <w:webHidden/>
          </w:rPr>
          <w:fldChar w:fldCharType="end"/>
        </w:r>
      </w:hyperlink>
    </w:p>
    <w:p w14:paraId="72B3B914" w14:textId="1C97548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90" w:history="1">
        <w:r w:rsidR="008D24D0" w:rsidRPr="00E568DF">
          <w:rPr>
            <w:rStyle w:val="Hyperlink"/>
            <w:noProof/>
          </w:rPr>
          <w:t>3.39.3 location property</w:t>
        </w:r>
        <w:r w:rsidR="008D24D0">
          <w:rPr>
            <w:noProof/>
            <w:webHidden/>
          </w:rPr>
          <w:tab/>
        </w:r>
        <w:r w:rsidR="008D24D0">
          <w:rPr>
            <w:noProof/>
            <w:webHidden/>
          </w:rPr>
          <w:fldChar w:fldCharType="begin"/>
        </w:r>
        <w:r w:rsidR="008D24D0">
          <w:rPr>
            <w:noProof/>
            <w:webHidden/>
          </w:rPr>
          <w:instrText xml:space="preserve"> PAGEREF _Toc3730490 \h </w:instrText>
        </w:r>
        <w:r w:rsidR="008D24D0">
          <w:rPr>
            <w:noProof/>
            <w:webHidden/>
          </w:rPr>
        </w:r>
        <w:r w:rsidR="008D24D0">
          <w:rPr>
            <w:noProof/>
            <w:webHidden/>
          </w:rPr>
          <w:fldChar w:fldCharType="separate"/>
        </w:r>
        <w:r w:rsidR="008D24D0">
          <w:rPr>
            <w:noProof/>
            <w:webHidden/>
          </w:rPr>
          <w:t>121</w:t>
        </w:r>
        <w:r w:rsidR="008D24D0">
          <w:rPr>
            <w:noProof/>
            <w:webHidden/>
          </w:rPr>
          <w:fldChar w:fldCharType="end"/>
        </w:r>
      </w:hyperlink>
    </w:p>
    <w:p w14:paraId="73D01B4A" w14:textId="72F2A93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91" w:history="1">
        <w:r w:rsidR="008D24D0" w:rsidRPr="00E568DF">
          <w:rPr>
            <w:rStyle w:val="Hyperlink"/>
            <w:noProof/>
          </w:rPr>
          <w:t>3.39.4 module property</w:t>
        </w:r>
        <w:r w:rsidR="008D24D0">
          <w:rPr>
            <w:noProof/>
            <w:webHidden/>
          </w:rPr>
          <w:tab/>
        </w:r>
        <w:r w:rsidR="008D24D0">
          <w:rPr>
            <w:noProof/>
            <w:webHidden/>
          </w:rPr>
          <w:fldChar w:fldCharType="begin"/>
        </w:r>
        <w:r w:rsidR="008D24D0">
          <w:rPr>
            <w:noProof/>
            <w:webHidden/>
          </w:rPr>
          <w:instrText xml:space="preserve"> PAGEREF _Toc3730491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11B3DCCC" w14:textId="5720BA0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92" w:history="1">
        <w:r w:rsidR="008D24D0" w:rsidRPr="00E568DF">
          <w:rPr>
            <w:rStyle w:val="Hyperlink"/>
            <w:noProof/>
          </w:rPr>
          <w:t>3.39.5 stack property</w:t>
        </w:r>
        <w:r w:rsidR="008D24D0">
          <w:rPr>
            <w:noProof/>
            <w:webHidden/>
          </w:rPr>
          <w:tab/>
        </w:r>
        <w:r w:rsidR="008D24D0">
          <w:rPr>
            <w:noProof/>
            <w:webHidden/>
          </w:rPr>
          <w:fldChar w:fldCharType="begin"/>
        </w:r>
        <w:r w:rsidR="008D24D0">
          <w:rPr>
            <w:noProof/>
            <w:webHidden/>
          </w:rPr>
          <w:instrText xml:space="preserve"> PAGEREF _Toc3730492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3C2A3BC7" w14:textId="79CE2E4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93" w:history="1">
        <w:r w:rsidR="008D24D0" w:rsidRPr="00E568DF">
          <w:rPr>
            <w:rStyle w:val="Hyperlink"/>
            <w:noProof/>
          </w:rPr>
          <w:t>3.39.6 kind property</w:t>
        </w:r>
        <w:r w:rsidR="008D24D0">
          <w:rPr>
            <w:noProof/>
            <w:webHidden/>
          </w:rPr>
          <w:tab/>
        </w:r>
        <w:r w:rsidR="008D24D0">
          <w:rPr>
            <w:noProof/>
            <w:webHidden/>
          </w:rPr>
          <w:fldChar w:fldCharType="begin"/>
        </w:r>
        <w:r w:rsidR="008D24D0">
          <w:rPr>
            <w:noProof/>
            <w:webHidden/>
          </w:rPr>
          <w:instrText xml:space="preserve"> PAGEREF _Toc3730493 \h </w:instrText>
        </w:r>
        <w:r w:rsidR="008D24D0">
          <w:rPr>
            <w:noProof/>
            <w:webHidden/>
          </w:rPr>
        </w:r>
        <w:r w:rsidR="008D24D0">
          <w:rPr>
            <w:noProof/>
            <w:webHidden/>
          </w:rPr>
          <w:fldChar w:fldCharType="separate"/>
        </w:r>
        <w:r w:rsidR="008D24D0">
          <w:rPr>
            <w:noProof/>
            <w:webHidden/>
          </w:rPr>
          <w:t>122</w:t>
        </w:r>
        <w:r w:rsidR="008D24D0">
          <w:rPr>
            <w:noProof/>
            <w:webHidden/>
          </w:rPr>
          <w:fldChar w:fldCharType="end"/>
        </w:r>
      </w:hyperlink>
    </w:p>
    <w:p w14:paraId="3B440794" w14:textId="36ABC44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94" w:history="1">
        <w:r w:rsidR="008D24D0" w:rsidRPr="00E568DF">
          <w:rPr>
            <w:rStyle w:val="Hyperlink"/>
            <w:noProof/>
          </w:rPr>
          <w:t>3.39.7 state property</w:t>
        </w:r>
        <w:r w:rsidR="008D24D0">
          <w:rPr>
            <w:noProof/>
            <w:webHidden/>
          </w:rPr>
          <w:tab/>
        </w:r>
        <w:r w:rsidR="008D24D0">
          <w:rPr>
            <w:noProof/>
            <w:webHidden/>
          </w:rPr>
          <w:fldChar w:fldCharType="begin"/>
        </w:r>
        <w:r w:rsidR="008D24D0">
          <w:rPr>
            <w:noProof/>
            <w:webHidden/>
          </w:rPr>
          <w:instrText xml:space="preserve"> PAGEREF _Toc3730494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3BE37AC7" w14:textId="34E518B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95" w:history="1">
        <w:r w:rsidR="008D24D0" w:rsidRPr="00E568DF">
          <w:rPr>
            <w:rStyle w:val="Hyperlink"/>
            <w:noProof/>
          </w:rPr>
          <w:t>3.39.8 nestingLevel property</w:t>
        </w:r>
        <w:r w:rsidR="008D24D0">
          <w:rPr>
            <w:noProof/>
            <w:webHidden/>
          </w:rPr>
          <w:tab/>
        </w:r>
        <w:r w:rsidR="008D24D0">
          <w:rPr>
            <w:noProof/>
            <w:webHidden/>
          </w:rPr>
          <w:fldChar w:fldCharType="begin"/>
        </w:r>
        <w:r w:rsidR="008D24D0">
          <w:rPr>
            <w:noProof/>
            <w:webHidden/>
          </w:rPr>
          <w:instrText xml:space="preserve"> PAGEREF _Toc3730495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20E9FF1C" w14:textId="13921C2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96" w:history="1">
        <w:r w:rsidR="008D24D0" w:rsidRPr="00E568DF">
          <w:rPr>
            <w:rStyle w:val="Hyperlink"/>
            <w:noProof/>
          </w:rPr>
          <w:t>3.39.9 executionOrder property</w:t>
        </w:r>
        <w:r w:rsidR="008D24D0">
          <w:rPr>
            <w:noProof/>
            <w:webHidden/>
          </w:rPr>
          <w:tab/>
        </w:r>
        <w:r w:rsidR="008D24D0">
          <w:rPr>
            <w:noProof/>
            <w:webHidden/>
          </w:rPr>
          <w:fldChar w:fldCharType="begin"/>
        </w:r>
        <w:r w:rsidR="008D24D0">
          <w:rPr>
            <w:noProof/>
            <w:webHidden/>
          </w:rPr>
          <w:instrText xml:space="preserve"> PAGEREF _Toc3730496 \h </w:instrText>
        </w:r>
        <w:r w:rsidR="008D24D0">
          <w:rPr>
            <w:noProof/>
            <w:webHidden/>
          </w:rPr>
        </w:r>
        <w:r w:rsidR="008D24D0">
          <w:rPr>
            <w:noProof/>
            <w:webHidden/>
          </w:rPr>
          <w:fldChar w:fldCharType="separate"/>
        </w:r>
        <w:r w:rsidR="008D24D0">
          <w:rPr>
            <w:noProof/>
            <w:webHidden/>
          </w:rPr>
          <w:t>123</w:t>
        </w:r>
        <w:r w:rsidR="008D24D0">
          <w:rPr>
            <w:noProof/>
            <w:webHidden/>
          </w:rPr>
          <w:fldChar w:fldCharType="end"/>
        </w:r>
      </w:hyperlink>
    </w:p>
    <w:p w14:paraId="4BEC8E57" w14:textId="564BCB1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97" w:history="1">
        <w:r w:rsidR="008D24D0" w:rsidRPr="00E568DF">
          <w:rPr>
            <w:rStyle w:val="Hyperlink"/>
            <w:noProof/>
          </w:rPr>
          <w:t>3.39.10 executionTimeUtc property</w:t>
        </w:r>
        <w:r w:rsidR="008D24D0">
          <w:rPr>
            <w:noProof/>
            <w:webHidden/>
          </w:rPr>
          <w:tab/>
        </w:r>
        <w:r w:rsidR="008D24D0">
          <w:rPr>
            <w:noProof/>
            <w:webHidden/>
          </w:rPr>
          <w:fldChar w:fldCharType="begin"/>
        </w:r>
        <w:r w:rsidR="008D24D0">
          <w:rPr>
            <w:noProof/>
            <w:webHidden/>
          </w:rPr>
          <w:instrText xml:space="preserve"> PAGEREF _Toc3730497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4D1D9026" w14:textId="5E1239D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498" w:history="1">
        <w:r w:rsidR="008D24D0" w:rsidRPr="00E568DF">
          <w:rPr>
            <w:rStyle w:val="Hyperlink"/>
            <w:noProof/>
          </w:rPr>
          <w:t>3.39.11 importance property</w:t>
        </w:r>
        <w:r w:rsidR="008D24D0">
          <w:rPr>
            <w:noProof/>
            <w:webHidden/>
          </w:rPr>
          <w:tab/>
        </w:r>
        <w:r w:rsidR="008D24D0">
          <w:rPr>
            <w:noProof/>
            <w:webHidden/>
          </w:rPr>
          <w:fldChar w:fldCharType="begin"/>
        </w:r>
        <w:r w:rsidR="008D24D0">
          <w:rPr>
            <w:noProof/>
            <w:webHidden/>
          </w:rPr>
          <w:instrText xml:space="preserve"> PAGEREF _Toc3730498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022FD4E7" w14:textId="29AD4333" w:rsidR="008D24D0" w:rsidRDefault="009E4325">
      <w:pPr>
        <w:pStyle w:val="TOC2"/>
        <w:tabs>
          <w:tab w:val="right" w:leader="dot" w:pos="9350"/>
        </w:tabs>
        <w:rPr>
          <w:rFonts w:asciiTheme="minorHAnsi" w:eastAsiaTheme="minorEastAsia" w:hAnsiTheme="minorHAnsi" w:cstheme="minorBidi"/>
          <w:noProof/>
          <w:sz w:val="22"/>
          <w:szCs w:val="22"/>
        </w:rPr>
      </w:pPr>
      <w:hyperlink w:anchor="_Toc3730499" w:history="1">
        <w:r w:rsidR="008D24D0" w:rsidRPr="00E568DF">
          <w:rPr>
            <w:rStyle w:val="Hyperlink"/>
            <w:noProof/>
          </w:rPr>
          <w:t>3.40 resultProvenance object</w:t>
        </w:r>
        <w:r w:rsidR="008D24D0">
          <w:rPr>
            <w:noProof/>
            <w:webHidden/>
          </w:rPr>
          <w:tab/>
        </w:r>
        <w:r w:rsidR="008D24D0">
          <w:rPr>
            <w:noProof/>
            <w:webHidden/>
          </w:rPr>
          <w:fldChar w:fldCharType="begin"/>
        </w:r>
        <w:r w:rsidR="008D24D0">
          <w:rPr>
            <w:noProof/>
            <w:webHidden/>
          </w:rPr>
          <w:instrText xml:space="preserve"> PAGEREF _Toc3730499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00076642" w14:textId="37483CB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00" w:history="1">
        <w:r w:rsidR="008D24D0" w:rsidRPr="00E568DF">
          <w:rPr>
            <w:rStyle w:val="Hyperlink"/>
            <w:noProof/>
          </w:rPr>
          <w:t>3.40.1 General</w:t>
        </w:r>
        <w:r w:rsidR="008D24D0">
          <w:rPr>
            <w:noProof/>
            <w:webHidden/>
          </w:rPr>
          <w:tab/>
        </w:r>
        <w:r w:rsidR="008D24D0">
          <w:rPr>
            <w:noProof/>
            <w:webHidden/>
          </w:rPr>
          <w:fldChar w:fldCharType="begin"/>
        </w:r>
        <w:r w:rsidR="008D24D0">
          <w:rPr>
            <w:noProof/>
            <w:webHidden/>
          </w:rPr>
          <w:instrText xml:space="preserve"> PAGEREF _Toc3730500 \h </w:instrText>
        </w:r>
        <w:r w:rsidR="008D24D0">
          <w:rPr>
            <w:noProof/>
            <w:webHidden/>
          </w:rPr>
        </w:r>
        <w:r w:rsidR="008D24D0">
          <w:rPr>
            <w:noProof/>
            <w:webHidden/>
          </w:rPr>
          <w:fldChar w:fldCharType="separate"/>
        </w:r>
        <w:r w:rsidR="008D24D0">
          <w:rPr>
            <w:noProof/>
            <w:webHidden/>
          </w:rPr>
          <w:t>124</w:t>
        </w:r>
        <w:r w:rsidR="008D24D0">
          <w:rPr>
            <w:noProof/>
            <w:webHidden/>
          </w:rPr>
          <w:fldChar w:fldCharType="end"/>
        </w:r>
      </w:hyperlink>
    </w:p>
    <w:p w14:paraId="36EA9845" w14:textId="25B1150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01" w:history="1">
        <w:r w:rsidR="008D24D0" w:rsidRPr="00E568DF">
          <w:rPr>
            <w:rStyle w:val="Hyperlink"/>
            <w:noProof/>
          </w:rPr>
          <w:t>3.40.2 firstDetectionTimeUtc property</w:t>
        </w:r>
        <w:r w:rsidR="008D24D0">
          <w:rPr>
            <w:noProof/>
            <w:webHidden/>
          </w:rPr>
          <w:tab/>
        </w:r>
        <w:r w:rsidR="008D24D0">
          <w:rPr>
            <w:noProof/>
            <w:webHidden/>
          </w:rPr>
          <w:fldChar w:fldCharType="begin"/>
        </w:r>
        <w:r w:rsidR="008D24D0">
          <w:rPr>
            <w:noProof/>
            <w:webHidden/>
          </w:rPr>
          <w:instrText xml:space="preserve"> PAGEREF _Toc3730501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60E05292" w14:textId="6C6A902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02" w:history="1">
        <w:r w:rsidR="008D24D0" w:rsidRPr="00E568DF">
          <w:rPr>
            <w:rStyle w:val="Hyperlink"/>
            <w:noProof/>
          </w:rPr>
          <w:t>3.40.3 lastDetectionTimeUtc property</w:t>
        </w:r>
        <w:r w:rsidR="008D24D0">
          <w:rPr>
            <w:noProof/>
            <w:webHidden/>
          </w:rPr>
          <w:tab/>
        </w:r>
        <w:r w:rsidR="008D24D0">
          <w:rPr>
            <w:noProof/>
            <w:webHidden/>
          </w:rPr>
          <w:fldChar w:fldCharType="begin"/>
        </w:r>
        <w:r w:rsidR="008D24D0">
          <w:rPr>
            <w:noProof/>
            <w:webHidden/>
          </w:rPr>
          <w:instrText xml:space="preserve"> PAGEREF _Toc3730502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18CC8D33" w14:textId="48DB961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03" w:history="1">
        <w:r w:rsidR="008D24D0" w:rsidRPr="00E568DF">
          <w:rPr>
            <w:rStyle w:val="Hyperlink"/>
            <w:noProof/>
          </w:rPr>
          <w:t>3.40.4 firstDetectionRunGuid property</w:t>
        </w:r>
        <w:r w:rsidR="008D24D0">
          <w:rPr>
            <w:noProof/>
            <w:webHidden/>
          </w:rPr>
          <w:tab/>
        </w:r>
        <w:r w:rsidR="008D24D0">
          <w:rPr>
            <w:noProof/>
            <w:webHidden/>
          </w:rPr>
          <w:fldChar w:fldCharType="begin"/>
        </w:r>
        <w:r w:rsidR="008D24D0">
          <w:rPr>
            <w:noProof/>
            <w:webHidden/>
          </w:rPr>
          <w:instrText xml:space="preserve"> PAGEREF _Toc3730503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7A518F0D" w14:textId="4748A88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04" w:history="1">
        <w:r w:rsidR="008D24D0" w:rsidRPr="00E568DF">
          <w:rPr>
            <w:rStyle w:val="Hyperlink"/>
            <w:noProof/>
          </w:rPr>
          <w:t>3.40.5 lastDetectionRunGuid property</w:t>
        </w:r>
        <w:r w:rsidR="008D24D0">
          <w:rPr>
            <w:noProof/>
            <w:webHidden/>
          </w:rPr>
          <w:tab/>
        </w:r>
        <w:r w:rsidR="008D24D0">
          <w:rPr>
            <w:noProof/>
            <w:webHidden/>
          </w:rPr>
          <w:fldChar w:fldCharType="begin"/>
        </w:r>
        <w:r w:rsidR="008D24D0">
          <w:rPr>
            <w:noProof/>
            <w:webHidden/>
          </w:rPr>
          <w:instrText xml:space="preserve"> PAGEREF _Toc3730504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25E9E866" w14:textId="2402E98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05" w:history="1">
        <w:r w:rsidR="008D24D0" w:rsidRPr="00E568DF">
          <w:rPr>
            <w:rStyle w:val="Hyperlink"/>
            <w:noProof/>
          </w:rPr>
          <w:t>3.40.6 invocationIndex property</w:t>
        </w:r>
        <w:r w:rsidR="008D24D0">
          <w:rPr>
            <w:noProof/>
            <w:webHidden/>
          </w:rPr>
          <w:tab/>
        </w:r>
        <w:r w:rsidR="008D24D0">
          <w:rPr>
            <w:noProof/>
            <w:webHidden/>
          </w:rPr>
          <w:fldChar w:fldCharType="begin"/>
        </w:r>
        <w:r w:rsidR="008D24D0">
          <w:rPr>
            <w:noProof/>
            <w:webHidden/>
          </w:rPr>
          <w:instrText xml:space="preserve"> PAGEREF _Toc3730505 \h </w:instrText>
        </w:r>
        <w:r w:rsidR="008D24D0">
          <w:rPr>
            <w:noProof/>
            <w:webHidden/>
          </w:rPr>
        </w:r>
        <w:r w:rsidR="008D24D0">
          <w:rPr>
            <w:noProof/>
            <w:webHidden/>
          </w:rPr>
          <w:fldChar w:fldCharType="separate"/>
        </w:r>
        <w:r w:rsidR="008D24D0">
          <w:rPr>
            <w:noProof/>
            <w:webHidden/>
          </w:rPr>
          <w:t>125</w:t>
        </w:r>
        <w:r w:rsidR="008D24D0">
          <w:rPr>
            <w:noProof/>
            <w:webHidden/>
          </w:rPr>
          <w:fldChar w:fldCharType="end"/>
        </w:r>
      </w:hyperlink>
    </w:p>
    <w:p w14:paraId="19856281" w14:textId="296EC35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06" w:history="1">
        <w:r w:rsidR="008D24D0" w:rsidRPr="00E568DF">
          <w:rPr>
            <w:rStyle w:val="Hyperlink"/>
            <w:noProof/>
          </w:rPr>
          <w:t>3.40.7 conversionSources property</w:t>
        </w:r>
        <w:r w:rsidR="008D24D0">
          <w:rPr>
            <w:noProof/>
            <w:webHidden/>
          </w:rPr>
          <w:tab/>
        </w:r>
        <w:r w:rsidR="008D24D0">
          <w:rPr>
            <w:noProof/>
            <w:webHidden/>
          </w:rPr>
          <w:fldChar w:fldCharType="begin"/>
        </w:r>
        <w:r w:rsidR="008D24D0">
          <w:rPr>
            <w:noProof/>
            <w:webHidden/>
          </w:rPr>
          <w:instrText xml:space="preserve"> PAGEREF _Toc3730506 \h </w:instrText>
        </w:r>
        <w:r w:rsidR="008D24D0">
          <w:rPr>
            <w:noProof/>
            <w:webHidden/>
          </w:rPr>
        </w:r>
        <w:r w:rsidR="008D24D0">
          <w:rPr>
            <w:noProof/>
            <w:webHidden/>
          </w:rPr>
          <w:fldChar w:fldCharType="separate"/>
        </w:r>
        <w:r w:rsidR="008D24D0">
          <w:rPr>
            <w:noProof/>
            <w:webHidden/>
          </w:rPr>
          <w:t>126</w:t>
        </w:r>
        <w:r w:rsidR="008D24D0">
          <w:rPr>
            <w:noProof/>
            <w:webHidden/>
          </w:rPr>
          <w:fldChar w:fldCharType="end"/>
        </w:r>
      </w:hyperlink>
    </w:p>
    <w:p w14:paraId="2D20B359" w14:textId="66137F91"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07" w:history="1">
        <w:r w:rsidR="008D24D0" w:rsidRPr="00E568DF">
          <w:rPr>
            <w:rStyle w:val="Hyperlink"/>
            <w:noProof/>
          </w:rPr>
          <w:t>3.41 resources object</w:t>
        </w:r>
        <w:r w:rsidR="008D24D0">
          <w:rPr>
            <w:noProof/>
            <w:webHidden/>
          </w:rPr>
          <w:tab/>
        </w:r>
        <w:r w:rsidR="008D24D0">
          <w:rPr>
            <w:noProof/>
            <w:webHidden/>
          </w:rPr>
          <w:fldChar w:fldCharType="begin"/>
        </w:r>
        <w:r w:rsidR="008D24D0">
          <w:rPr>
            <w:noProof/>
            <w:webHidden/>
          </w:rPr>
          <w:instrText xml:space="preserve"> PAGEREF _Toc3730507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5A8D37EB" w14:textId="78644B2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08" w:history="1">
        <w:r w:rsidR="008D24D0" w:rsidRPr="00E568DF">
          <w:rPr>
            <w:rStyle w:val="Hyperlink"/>
            <w:noProof/>
          </w:rPr>
          <w:t>3.41.1 General</w:t>
        </w:r>
        <w:r w:rsidR="008D24D0">
          <w:rPr>
            <w:noProof/>
            <w:webHidden/>
          </w:rPr>
          <w:tab/>
        </w:r>
        <w:r w:rsidR="008D24D0">
          <w:rPr>
            <w:noProof/>
            <w:webHidden/>
          </w:rPr>
          <w:fldChar w:fldCharType="begin"/>
        </w:r>
        <w:r w:rsidR="008D24D0">
          <w:rPr>
            <w:noProof/>
            <w:webHidden/>
          </w:rPr>
          <w:instrText xml:space="preserve"> PAGEREF _Toc3730508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76A7235C" w14:textId="3A072E55"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09" w:history="1">
        <w:r w:rsidR="008D24D0" w:rsidRPr="00E568DF">
          <w:rPr>
            <w:rStyle w:val="Hyperlink"/>
            <w:noProof/>
          </w:rPr>
          <w:t>3.41.2 messageStrings property</w:t>
        </w:r>
        <w:r w:rsidR="008D24D0">
          <w:rPr>
            <w:noProof/>
            <w:webHidden/>
          </w:rPr>
          <w:tab/>
        </w:r>
        <w:r w:rsidR="008D24D0">
          <w:rPr>
            <w:noProof/>
            <w:webHidden/>
          </w:rPr>
          <w:fldChar w:fldCharType="begin"/>
        </w:r>
        <w:r w:rsidR="008D24D0">
          <w:rPr>
            <w:noProof/>
            <w:webHidden/>
          </w:rPr>
          <w:instrText xml:space="preserve"> PAGEREF _Toc3730509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05047D55" w14:textId="51F3CD9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10" w:history="1">
        <w:r w:rsidR="008D24D0" w:rsidRPr="00E568DF">
          <w:rPr>
            <w:rStyle w:val="Hyperlink"/>
            <w:noProof/>
          </w:rPr>
          <w:t>3.41.3 rules property</w:t>
        </w:r>
        <w:r w:rsidR="008D24D0">
          <w:rPr>
            <w:noProof/>
            <w:webHidden/>
          </w:rPr>
          <w:tab/>
        </w:r>
        <w:r w:rsidR="008D24D0">
          <w:rPr>
            <w:noProof/>
            <w:webHidden/>
          </w:rPr>
          <w:fldChar w:fldCharType="begin"/>
        </w:r>
        <w:r w:rsidR="008D24D0">
          <w:rPr>
            <w:noProof/>
            <w:webHidden/>
          </w:rPr>
          <w:instrText xml:space="preserve"> PAGEREF _Toc3730510 \h </w:instrText>
        </w:r>
        <w:r w:rsidR="008D24D0">
          <w:rPr>
            <w:noProof/>
            <w:webHidden/>
          </w:rPr>
        </w:r>
        <w:r w:rsidR="008D24D0">
          <w:rPr>
            <w:noProof/>
            <w:webHidden/>
          </w:rPr>
          <w:fldChar w:fldCharType="separate"/>
        </w:r>
        <w:r w:rsidR="008D24D0">
          <w:rPr>
            <w:noProof/>
            <w:webHidden/>
          </w:rPr>
          <w:t>127</w:t>
        </w:r>
        <w:r w:rsidR="008D24D0">
          <w:rPr>
            <w:noProof/>
            <w:webHidden/>
          </w:rPr>
          <w:fldChar w:fldCharType="end"/>
        </w:r>
      </w:hyperlink>
    </w:p>
    <w:p w14:paraId="1848D191" w14:textId="7893F19D"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11" w:history="1">
        <w:r w:rsidR="008D24D0" w:rsidRPr="00E568DF">
          <w:rPr>
            <w:rStyle w:val="Hyperlink"/>
            <w:noProof/>
          </w:rPr>
          <w:t>3.42 rule object</w:t>
        </w:r>
        <w:r w:rsidR="008D24D0">
          <w:rPr>
            <w:noProof/>
            <w:webHidden/>
          </w:rPr>
          <w:tab/>
        </w:r>
        <w:r w:rsidR="008D24D0">
          <w:rPr>
            <w:noProof/>
            <w:webHidden/>
          </w:rPr>
          <w:fldChar w:fldCharType="begin"/>
        </w:r>
        <w:r w:rsidR="008D24D0">
          <w:rPr>
            <w:noProof/>
            <w:webHidden/>
          </w:rPr>
          <w:instrText xml:space="preserve"> PAGEREF _Toc3730511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3C9C572E" w14:textId="455A189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12" w:history="1">
        <w:r w:rsidR="008D24D0" w:rsidRPr="00E568DF">
          <w:rPr>
            <w:rStyle w:val="Hyperlink"/>
            <w:noProof/>
          </w:rPr>
          <w:t>3.42.1 General</w:t>
        </w:r>
        <w:r w:rsidR="008D24D0">
          <w:rPr>
            <w:noProof/>
            <w:webHidden/>
          </w:rPr>
          <w:tab/>
        </w:r>
        <w:r w:rsidR="008D24D0">
          <w:rPr>
            <w:noProof/>
            <w:webHidden/>
          </w:rPr>
          <w:fldChar w:fldCharType="begin"/>
        </w:r>
        <w:r w:rsidR="008D24D0">
          <w:rPr>
            <w:noProof/>
            <w:webHidden/>
          </w:rPr>
          <w:instrText xml:space="preserve"> PAGEREF _Toc3730512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54C95FB1" w14:textId="1E2F21B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13" w:history="1">
        <w:r w:rsidR="008D24D0" w:rsidRPr="00E568DF">
          <w:rPr>
            <w:rStyle w:val="Hyperlink"/>
            <w:noProof/>
          </w:rPr>
          <w:t>3.42.2 Constraints</w:t>
        </w:r>
        <w:r w:rsidR="008D24D0">
          <w:rPr>
            <w:noProof/>
            <w:webHidden/>
          </w:rPr>
          <w:tab/>
        </w:r>
        <w:r w:rsidR="008D24D0">
          <w:rPr>
            <w:noProof/>
            <w:webHidden/>
          </w:rPr>
          <w:fldChar w:fldCharType="begin"/>
        </w:r>
        <w:r w:rsidR="008D24D0">
          <w:rPr>
            <w:noProof/>
            <w:webHidden/>
          </w:rPr>
          <w:instrText xml:space="preserve"> PAGEREF _Toc3730513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4C68FD4A" w14:textId="4FF0353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14" w:history="1">
        <w:r w:rsidR="008D24D0" w:rsidRPr="00E568DF">
          <w:rPr>
            <w:rStyle w:val="Hyperlink"/>
            <w:noProof/>
          </w:rPr>
          <w:t>3.42.3 id property</w:t>
        </w:r>
        <w:r w:rsidR="008D24D0">
          <w:rPr>
            <w:noProof/>
            <w:webHidden/>
          </w:rPr>
          <w:tab/>
        </w:r>
        <w:r w:rsidR="008D24D0">
          <w:rPr>
            <w:noProof/>
            <w:webHidden/>
          </w:rPr>
          <w:fldChar w:fldCharType="begin"/>
        </w:r>
        <w:r w:rsidR="008D24D0">
          <w:rPr>
            <w:noProof/>
            <w:webHidden/>
          </w:rPr>
          <w:instrText xml:space="preserve"> PAGEREF _Toc3730514 \h </w:instrText>
        </w:r>
        <w:r w:rsidR="008D24D0">
          <w:rPr>
            <w:noProof/>
            <w:webHidden/>
          </w:rPr>
        </w:r>
        <w:r w:rsidR="008D24D0">
          <w:rPr>
            <w:noProof/>
            <w:webHidden/>
          </w:rPr>
          <w:fldChar w:fldCharType="separate"/>
        </w:r>
        <w:r w:rsidR="008D24D0">
          <w:rPr>
            <w:noProof/>
            <w:webHidden/>
          </w:rPr>
          <w:t>128</w:t>
        </w:r>
        <w:r w:rsidR="008D24D0">
          <w:rPr>
            <w:noProof/>
            <w:webHidden/>
          </w:rPr>
          <w:fldChar w:fldCharType="end"/>
        </w:r>
      </w:hyperlink>
    </w:p>
    <w:p w14:paraId="72C9E09D" w14:textId="1E9B7F1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15" w:history="1">
        <w:r w:rsidR="008D24D0" w:rsidRPr="00E568DF">
          <w:rPr>
            <w:rStyle w:val="Hyperlink"/>
            <w:noProof/>
          </w:rPr>
          <w:t>3.42.4 deprecatedIds property</w:t>
        </w:r>
        <w:r w:rsidR="008D24D0">
          <w:rPr>
            <w:noProof/>
            <w:webHidden/>
          </w:rPr>
          <w:tab/>
        </w:r>
        <w:r w:rsidR="008D24D0">
          <w:rPr>
            <w:noProof/>
            <w:webHidden/>
          </w:rPr>
          <w:fldChar w:fldCharType="begin"/>
        </w:r>
        <w:r w:rsidR="008D24D0">
          <w:rPr>
            <w:noProof/>
            <w:webHidden/>
          </w:rPr>
          <w:instrText xml:space="preserve"> PAGEREF _Toc3730515 \h </w:instrText>
        </w:r>
        <w:r w:rsidR="008D24D0">
          <w:rPr>
            <w:noProof/>
            <w:webHidden/>
          </w:rPr>
        </w:r>
        <w:r w:rsidR="008D24D0">
          <w:rPr>
            <w:noProof/>
            <w:webHidden/>
          </w:rPr>
          <w:fldChar w:fldCharType="separate"/>
        </w:r>
        <w:r w:rsidR="008D24D0">
          <w:rPr>
            <w:noProof/>
            <w:webHidden/>
          </w:rPr>
          <w:t>129</w:t>
        </w:r>
        <w:r w:rsidR="008D24D0">
          <w:rPr>
            <w:noProof/>
            <w:webHidden/>
          </w:rPr>
          <w:fldChar w:fldCharType="end"/>
        </w:r>
      </w:hyperlink>
    </w:p>
    <w:p w14:paraId="45BAD3FB" w14:textId="6540668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16" w:history="1">
        <w:r w:rsidR="008D24D0" w:rsidRPr="00E568DF">
          <w:rPr>
            <w:rStyle w:val="Hyperlink"/>
            <w:noProof/>
          </w:rPr>
          <w:t>3.42.5 name property</w:t>
        </w:r>
        <w:r w:rsidR="008D24D0">
          <w:rPr>
            <w:noProof/>
            <w:webHidden/>
          </w:rPr>
          <w:tab/>
        </w:r>
        <w:r w:rsidR="008D24D0">
          <w:rPr>
            <w:noProof/>
            <w:webHidden/>
          </w:rPr>
          <w:fldChar w:fldCharType="begin"/>
        </w:r>
        <w:r w:rsidR="008D24D0">
          <w:rPr>
            <w:noProof/>
            <w:webHidden/>
          </w:rPr>
          <w:instrText xml:space="preserve"> PAGEREF _Toc3730516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2B632238" w14:textId="36F59F2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17" w:history="1">
        <w:r w:rsidR="008D24D0" w:rsidRPr="00E568DF">
          <w:rPr>
            <w:rStyle w:val="Hyperlink"/>
            <w:noProof/>
          </w:rPr>
          <w:t>3.42.6 shortDescription property</w:t>
        </w:r>
        <w:r w:rsidR="008D24D0">
          <w:rPr>
            <w:noProof/>
            <w:webHidden/>
          </w:rPr>
          <w:tab/>
        </w:r>
        <w:r w:rsidR="008D24D0">
          <w:rPr>
            <w:noProof/>
            <w:webHidden/>
          </w:rPr>
          <w:fldChar w:fldCharType="begin"/>
        </w:r>
        <w:r w:rsidR="008D24D0">
          <w:rPr>
            <w:noProof/>
            <w:webHidden/>
          </w:rPr>
          <w:instrText xml:space="preserve"> PAGEREF _Toc3730517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1524969D" w14:textId="4C670EE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18" w:history="1">
        <w:r w:rsidR="008D24D0" w:rsidRPr="00E568DF">
          <w:rPr>
            <w:rStyle w:val="Hyperlink"/>
            <w:noProof/>
          </w:rPr>
          <w:t>3.42.7 fullDescription property</w:t>
        </w:r>
        <w:r w:rsidR="008D24D0">
          <w:rPr>
            <w:noProof/>
            <w:webHidden/>
          </w:rPr>
          <w:tab/>
        </w:r>
        <w:r w:rsidR="008D24D0">
          <w:rPr>
            <w:noProof/>
            <w:webHidden/>
          </w:rPr>
          <w:fldChar w:fldCharType="begin"/>
        </w:r>
        <w:r w:rsidR="008D24D0">
          <w:rPr>
            <w:noProof/>
            <w:webHidden/>
          </w:rPr>
          <w:instrText xml:space="preserve"> PAGEREF _Toc3730518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37B2B776" w14:textId="664E4EF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19" w:history="1">
        <w:r w:rsidR="008D24D0" w:rsidRPr="00E568DF">
          <w:rPr>
            <w:rStyle w:val="Hyperlink"/>
            <w:noProof/>
          </w:rPr>
          <w:t>3.42.8 messageStrings property</w:t>
        </w:r>
        <w:r w:rsidR="008D24D0">
          <w:rPr>
            <w:noProof/>
            <w:webHidden/>
          </w:rPr>
          <w:tab/>
        </w:r>
        <w:r w:rsidR="008D24D0">
          <w:rPr>
            <w:noProof/>
            <w:webHidden/>
          </w:rPr>
          <w:fldChar w:fldCharType="begin"/>
        </w:r>
        <w:r w:rsidR="008D24D0">
          <w:rPr>
            <w:noProof/>
            <w:webHidden/>
          </w:rPr>
          <w:instrText xml:space="preserve"> PAGEREF _Toc3730519 \h </w:instrText>
        </w:r>
        <w:r w:rsidR="008D24D0">
          <w:rPr>
            <w:noProof/>
            <w:webHidden/>
          </w:rPr>
        </w:r>
        <w:r w:rsidR="008D24D0">
          <w:rPr>
            <w:noProof/>
            <w:webHidden/>
          </w:rPr>
          <w:fldChar w:fldCharType="separate"/>
        </w:r>
        <w:r w:rsidR="008D24D0">
          <w:rPr>
            <w:noProof/>
            <w:webHidden/>
          </w:rPr>
          <w:t>131</w:t>
        </w:r>
        <w:r w:rsidR="008D24D0">
          <w:rPr>
            <w:noProof/>
            <w:webHidden/>
          </w:rPr>
          <w:fldChar w:fldCharType="end"/>
        </w:r>
      </w:hyperlink>
    </w:p>
    <w:p w14:paraId="5E350D12" w14:textId="01BD11D6"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20" w:history="1">
        <w:r w:rsidR="008D24D0" w:rsidRPr="00E568DF">
          <w:rPr>
            <w:rStyle w:val="Hyperlink"/>
            <w:noProof/>
          </w:rPr>
          <w:t>3.42.9 helpUri property</w:t>
        </w:r>
        <w:r w:rsidR="008D24D0">
          <w:rPr>
            <w:noProof/>
            <w:webHidden/>
          </w:rPr>
          <w:tab/>
        </w:r>
        <w:r w:rsidR="008D24D0">
          <w:rPr>
            <w:noProof/>
            <w:webHidden/>
          </w:rPr>
          <w:fldChar w:fldCharType="begin"/>
        </w:r>
        <w:r w:rsidR="008D24D0">
          <w:rPr>
            <w:noProof/>
            <w:webHidden/>
          </w:rPr>
          <w:instrText xml:space="preserve"> PAGEREF _Toc3730520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34435843" w14:textId="2FA5C0A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21" w:history="1">
        <w:r w:rsidR="008D24D0" w:rsidRPr="00E568DF">
          <w:rPr>
            <w:rStyle w:val="Hyperlink"/>
            <w:noProof/>
          </w:rPr>
          <w:t>3.42.10 help property</w:t>
        </w:r>
        <w:r w:rsidR="008D24D0">
          <w:rPr>
            <w:noProof/>
            <w:webHidden/>
          </w:rPr>
          <w:tab/>
        </w:r>
        <w:r w:rsidR="008D24D0">
          <w:rPr>
            <w:noProof/>
            <w:webHidden/>
          </w:rPr>
          <w:fldChar w:fldCharType="begin"/>
        </w:r>
        <w:r w:rsidR="008D24D0">
          <w:rPr>
            <w:noProof/>
            <w:webHidden/>
          </w:rPr>
          <w:instrText xml:space="preserve"> PAGEREF _Toc3730521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169DCB53" w14:textId="27DFC4B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22" w:history="1">
        <w:r w:rsidR="008D24D0" w:rsidRPr="00E568DF">
          <w:rPr>
            <w:rStyle w:val="Hyperlink"/>
            <w:noProof/>
          </w:rPr>
          <w:t>3.42.11 configuration property</w:t>
        </w:r>
        <w:r w:rsidR="008D24D0">
          <w:rPr>
            <w:noProof/>
            <w:webHidden/>
          </w:rPr>
          <w:tab/>
        </w:r>
        <w:r w:rsidR="008D24D0">
          <w:rPr>
            <w:noProof/>
            <w:webHidden/>
          </w:rPr>
          <w:fldChar w:fldCharType="begin"/>
        </w:r>
        <w:r w:rsidR="008D24D0">
          <w:rPr>
            <w:noProof/>
            <w:webHidden/>
          </w:rPr>
          <w:instrText xml:space="preserve"> PAGEREF _Toc3730522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3E8DDF7B" w14:textId="4256EB4C"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23" w:history="1">
        <w:r w:rsidR="008D24D0" w:rsidRPr="00E568DF">
          <w:rPr>
            <w:rStyle w:val="Hyperlink"/>
            <w:noProof/>
          </w:rPr>
          <w:t>3.43 ruleConfiguration object</w:t>
        </w:r>
        <w:r w:rsidR="008D24D0">
          <w:rPr>
            <w:noProof/>
            <w:webHidden/>
          </w:rPr>
          <w:tab/>
        </w:r>
        <w:r w:rsidR="008D24D0">
          <w:rPr>
            <w:noProof/>
            <w:webHidden/>
          </w:rPr>
          <w:fldChar w:fldCharType="begin"/>
        </w:r>
        <w:r w:rsidR="008D24D0">
          <w:rPr>
            <w:noProof/>
            <w:webHidden/>
          </w:rPr>
          <w:instrText xml:space="preserve"> PAGEREF _Toc3730523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63C35197" w14:textId="018D69F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24" w:history="1">
        <w:r w:rsidR="008D24D0" w:rsidRPr="00E568DF">
          <w:rPr>
            <w:rStyle w:val="Hyperlink"/>
            <w:noProof/>
          </w:rPr>
          <w:t>3.43.1 General</w:t>
        </w:r>
        <w:r w:rsidR="008D24D0">
          <w:rPr>
            <w:noProof/>
            <w:webHidden/>
          </w:rPr>
          <w:tab/>
        </w:r>
        <w:r w:rsidR="008D24D0">
          <w:rPr>
            <w:noProof/>
            <w:webHidden/>
          </w:rPr>
          <w:fldChar w:fldCharType="begin"/>
        </w:r>
        <w:r w:rsidR="008D24D0">
          <w:rPr>
            <w:noProof/>
            <w:webHidden/>
          </w:rPr>
          <w:instrText xml:space="preserve"> PAGEREF _Toc3730524 \h </w:instrText>
        </w:r>
        <w:r w:rsidR="008D24D0">
          <w:rPr>
            <w:noProof/>
            <w:webHidden/>
          </w:rPr>
        </w:r>
        <w:r w:rsidR="008D24D0">
          <w:rPr>
            <w:noProof/>
            <w:webHidden/>
          </w:rPr>
          <w:fldChar w:fldCharType="separate"/>
        </w:r>
        <w:r w:rsidR="008D24D0">
          <w:rPr>
            <w:noProof/>
            <w:webHidden/>
          </w:rPr>
          <w:t>132</w:t>
        </w:r>
        <w:r w:rsidR="008D24D0">
          <w:rPr>
            <w:noProof/>
            <w:webHidden/>
          </w:rPr>
          <w:fldChar w:fldCharType="end"/>
        </w:r>
      </w:hyperlink>
    </w:p>
    <w:p w14:paraId="571DFAE0" w14:textId="42D319E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25" w:history="1">
        <w:r w:rsidR="008D24D0" w:rsidRPr="00E568DF">
          <w:rPr>
            <w:rStyle w:val="Hyperlink"/>
            <w:noProof/>
          </w:rPr>
          <w:t>3.43.2 enabled property</w:t>
        </w:r>
        <w:r w:rsidR="008D24D0">
          <w:rPr>
            <w:noProof/>
            <w:webHidden/>
          </w:rPr>
          <w:tab/>
        </w:r>
        <w:r w:rsidR="008D24D0">
          <w:rPr>
            <w:noProof/>
            <w:webHidden/>
          </w:rPr>
          <w:fldChar w:fldCharType="begin"/>
        </w:r>
        <w:r w:rsidR="008D24D0">
          <w:rPr>
            <w:noProof/>
            <w:webHidden/>
          </w:rPr>
          <w:instrText xml:space="preserve"> PAGEREF _Toc3730525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342E483B" w14:textId="28076C2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26" w:history="1">
        <w:r w:rsidR="008D24D0" w:rsidRPr="00E568DF">
          <w:rPr>
            <w:rStyle w:val="Hyperlink"/>
            <w:noProof/>
          </w:rPr>
          <w:t>3.43.3 defaultLevel property</w:t>
        </w:r>
        <w:r w:rsidR="008D24D0">
          <w:rPr>
            <w:noProof/>
            <w:webHidden/>
          </w:rPr>
          <w:tab/>
        </w:r>
        <w:r w:rsidR="008D24D0">
          <w:rPr>
            <w:noProof/>
            <w:webHidden/>
          </w:rPr>
          <w:fldChar w:fldCharType="begin"/>
        </w:r>
        <w:r w:rsidR="008D24D0">
          <w:rPr>
            <w:noProof/>
            <w:webHidden/>
          </w:rPr>
          <w:instrText xml:space="preserve"> PAGEREF _Toc3730526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6E95C5A4" w14:textId="01373ED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27" w:history="1">
        <w:r w:rsidR="008D24D0" w:rsidRPr="00E568DF">
          <w:rPr>
            <w:rStyle w:val="Hyperlink"/>
            <w:noProof/>
          </w:rPr>
          <w:t>3.43.4 defaultRank property</w:t>
        </w:r>
        <w:r w:rsidR="008D24D0">
          <w:rPr>
            <w:noProof/>
            <w:webHidden/>
          </w:rPr>
          <w:tab/>
        </w:r>
        <w:r w:rsidR="008D24D0">
          <w:rPr>
            <w:noProof/>
            <w:webHidden/>
          </w:rPr>
          <w:fldChar w:fldCharType="begin"/>
        </w:r>
        <w:r w:rsidR="008D24D0">
          <w:rPr>
            <w:noProof/>
            <w:webHidden/>
          </w:rPr>
          <w:instrText xml:space="preserve"> PAGEREF _Toc3730527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02CC05FD" w14:textId="0301C4B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28" w:history="1">
        <w:r w:rsidR="008D24D0" w:rsidRPr="00E568DF">
          <w:rPr>
            <w:rStyle w:val="Hyperlink"/>
            <w:noProof/>
          </w:rPr>
          <w:t>3.43.5 parameters property</w:t>
        </w:r>
        <w:r w:rsidR="008D24D0">
          <w:rPr>
            <w:noProof/>
            <w:webHidden/>
          </w:rPr>
          <w:tab/>
        </w:r>
        <w:r w:rsidR="008D24D0">
          <w:rPr>
            <w:noProof/>
            <w:webHidden/>
          </w:rPr>
          <w:fldChar w:fldCharType="begin"/>
        </w:r>
        <w:r w:rsidR="008D24D0">
          <w:rPr>
            <w:noProof/>
            <w:webHidden/>
          </w:rPr>
          <w:instrText xml:space="preserve"> PAGEREF _Toc3730528 \h </w:instrText>
        </w:r>
        <w:r w:rsidR="008D24D0">
          <w:rPr>
            <w:noProof/>
            <w:webHidden/>
          </w:rPr>
        </w:r>
        <w:r w:rsidR="008D24D0">
          <w:rPr>
            <w:noProof/>
            <w:webHidden/>
          </w:rPr>
          <w:fldChar w:fldCharType="separate"/>
        </w:r>
        <w:r w:rsidR="008D24D0">
          <w:rPr>
            <w:noProof/>
            <w:webHidden/>
          </w:rPr>
          <w:t>133</w:t>
        </w:r>
        <w:r w:rsidR="008D24D0">
          <w:rPr>
            <w:noProof/>
            <w:webHidden/>
          </w:rPr>
          <w:fldChar w:fldCharType="end"/>
        </w:r>
      </w:hyperlink>
    </w:p>
    <w:p w14:paraId="680E737B" w14:textId="49035588"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29" w:history="1">
        <w:r w:rsidR="008D24D0" w:rsidRPr="00E568DF">
          <w:rPr>
            <w:rStyle w:val="Hyperlink"/>
            <w:noProof/>
          </w:rPr>
          <w:t>3.44 fix object</w:t>
        </w:r>
        <w:r w:rsidR="008D24D0">
          <w:rPr>
            <w:noProof/>
            <w:webHidden/>
          </w:rPr>
          <w:tab/>
        </w:r>
        <w:r w:rsidR="008D24D0">
          <w:rPr>
            <w:noProof/>
            <w:webHidden/>
          </w:rPr>
          <w:fldChar w:fldCharType="begin"/>
        </w:r>
        <w:r w:rsidR="008D24D0">
          <w:rPr>
            <w:noProof/>
            <w:webHidden/>
          </w:rPr>
          <w:instrText xml:space="preserve"> PAGEREF _Toc3730529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0D7114D9" w14:textId="1742D74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30" w:history="1">
        <w:r w:rsidR="008D24D0" w:rsidRPr="00E568DF">
          <w:rPr>
            <w:rStyle w:val="Hyperlink"/>
            <w:noProof/>
          </w:rPr>
          <w:t>3.44.1 General</w:t>
        </w:r>
        <w:r w:rsidR="008D24D0">
          <w:rPr>
            <w:noProof/>
            <w:webHidden/>
          </w:rPr>
          <w:tab/>
        </w:r>
        <w:r w:rsidR="008D24D0">
          <w:rPr>
            <w:noProof/>
            <w:webHidden/>
          </w:rPr>
          <w:fldChar w:fldCharType="begin"/>
        </w:r>
        <w:r w:rsidR="008D24D0">
          <w:rPr>
            <w:noProof/>
            <w:webHidden/>
          </w:rPr>
          <w:instrText xml:space="preserve"> PAGEREF _Toc3730530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4639872C" w14:textId="471D7120"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31" w:history="1">
        <w:r w:rsidR="008D24D0" w:rsidRPr="00E568DF">
          <w:rPr>
            <w:rStyle w:val="Hyperlink"/>
            <w:noProof/>
          </w:rPr>
          <w:t>3.44.2 description property</w:t>
        </w:r>
        <w:r w:rsidR="008D24D0">
          <w:rPr>
            <w:noProof/>
            <w:webHidden/>
          </w:rPr>
          <w:tab/>
        </w:r>
        <w:r w:rsidR="008D24D0">
          <w:rPr>
            <w:noProof/>
            <w:webHidden/>
          </w:rPr>
          <w:fldChar w:fldCharType="begin"/>
        </w:r>
        <w:r w:rsidR="008D24D0">
          <w:rPr>
            <w:noProof/>
            <w:webHidden/>
          </w:rPr>
          <w:instrText xml:space="preserve"> PAGEREF _Toc3730531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2803819F" w14:textId="7FFF294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32" w:history="1">
        <w:r w:rsidR="008D24D0" w:rsidRPr="00E568DF">
          <w:rPr>
            <w:rStyle w:val="Hyperlink"/>
            <w:noProof/>
          </w:rPr>
          <w:t>3.44.3 artifactChanges property</w:t>
        </w:r>
        <w:r w:rsidR="008D24D0">
          <w:rPr>
            <w:noProof/>
            <w:webHidden/>
          </w:rPr>
          <w:tab/>
        </w:r>
        <w:r w:rsidR="008D24D0">
          <w:rPr>
            <w:noProof/>
            <w:webHidden/>
          </w:rPr>
          <w:fldChar w:fldCharType="begin"/>
        </w:r>
        <w:r w:rsidR="008D24D0">
          <w:rPr>
            <w:noProof/>
            <w:webHidden/>
          </w:rPr>
          <w:instrText xml:space="preserve"> PAGEREF _Toc3730532 \h </w:instrText>
        </w:r>
        <w:r w:rsidR="008D24D0">
          <w:rPr>
            <w:noProof/>
            <w:webHidden/>
          </w:rPr>
        </w:r>
        <w:r w:rsidR="008D24D0">
          <w:rPr>
            <w:noProof/>
            <w:webHidden/>
          </w:rPr>
          <w:fldChar w:fldCharType="separate"/>
        </w:r>
        <w:r w:rsidR="008D24D0">
          <w:rPr>
            <w:noProof/>
            <w:webHidden/>
          </w:rPr>
          <w:t>134</w:t>
        </w:r>
        <w:r w:rsidR="008D24D0">
          <w:rPr>
            <w:noProof/>
            <w:webHidden/>
          </w:rPr>
          <w:fldChar w:fldCharType="end"/>
        </w:r>
      </w:hyperlink>
    </w:p>
    <w:p w14:paraId="2990740D" w14:textId="0EDEF7A0"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33" w:history="1">
        <w:r w:rsidR="008D24D0" w:rsidRPr="00E568DF">
          <w:rPr>
            <w:rStyle w:val="Hyperlink"/>
            <w:noProof/>
          </w:rPr>
          <w:t>3.45 artifactChange object</w:t>
        </w:r>
        <w:r w:rsidR="008D24D0">
          <w:rPr>
            <w:noProof/>
            <w:webHidden/>
          </w:rPr>
          <w:tab/>
        </w:r>
        <w:r w:rsidR="008D24D0">
          <w:rPr>
            <w:noProof/>
            <w:webHidden/>
          </w:rPr>
          <w:fldChar w:fldCharType="begin"/>
        </w:r>
        <w:r w:rsidR="008D24D0">
          <w:rPr>
            <w:noProof/>
            <w:webHidden/>
          </w:rPr>
          <w:instrText xml:space="preserve"> PAGEREF _Toc3730533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25C0CE8C" w14:textId="422F3D4D"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34" w:history="1">
        <w:r w:rsidR="008D24D0" w:rsidRPr="00E568DF">
          <w:rPr>
            <w:rStyle w:val="Hyperlink"/>
            <w:noProof/>
          </w:rPr>
          <w:t>3.45.1 General</w:t>
        </w:r>
        <w:r w:rsidR="008D24D0">
          <w:rPr>
            <w:noProof/>
            <w:webHidden/>
          </w:rPr>
          <w:tab/>
        </w:r>
        <w:r w:rsidR="008D24D0">
          <w:rPr>
            <w:noProof/>
            <w:webHidden/>
          </w:rPr>
          <w:fldChar w:fldCharType="begin"/>
        </w:r>
        <w:r w:rsidR="008D24D0">
          <w:rPr>
            <w:noProof/>
            <w:webHidden/>
          </w:rPr>
          <w:instrText xml:space="preserve"> PAGEREF _Toc3730534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70C090B2" w14:textId="0CA0AE7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35" w:history="1">
        <w:r w:rsidR="008D24D0" w:rsidRPr="00E568DF">
          <w:rPr>
            <w:rStyle w:val="Hyperlink"/>
            <w:noProof/>
          </w:rPr>
          <w:t>3.45.2 artifactLocation property</w:t>
        </w:r>
        <w:r w:rsidR="008D24D0">
          <w:rPr>
            <w:noProof/>
            <w:webHidden/>
          </w:rPr>
          <w:tab/>
        </w:r>
        <w:r w:rsidR="008D24D0">
          <w:rPr>
            <w:noProof/>
            <w:webHidden/>
          </w:rPr>
          <w:fldChar w:fldCharType="begin"/>
        </w:r>
        <w:r w:rsidR="008D24D0">
          <w:rPr>
            <w:noProof/>
            <w:webHidden/>
          </w:rPr>
          <w:instrText xml:space="preserve"> PAGEREF _Toc3730535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267BF394" w14:textId="67A6697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36" w:history="1">
        <w:r w:rsidR="008D24D0" w:rsidRPr="00E568DF">
          <w:rPr>
            <w:rStyle w:val="Hyperlink"/>
            <w:noProof/>
          </w:rPr>
          <w:t>3.45.3 replacements property</w:t>
        </w:r>
        <w:r w:rsidR="008D24D0">
          <w:rPr>
            <w:noProof/>
            <w:webHidden/>
          </w:rPr>
          <w:tab/>
        </w:r>
        <w:r w:rsidR="008D24D0">
          <w:rPr>
            <w:noProof/>
            <w:webHidden/>
          </w:rPr>
          <w:fldChar w:fldCharType="begin"/>
        </w:r>
        <w:r w:rsidR="008D24D0">
          <w:rPr>
            <w:noProof/>
            <w:webHidden/>
          </w:rPr>
          <w:instrText xml:space="preserve"> PAGEREF _Toc3730536 \h </w:instrText>
        </w:r>
        <w:r w:rsidR="008D24D0">
          <w:rPr>
            <w:noProof/>
            <w:webHidden/>
          </w:rPr>
        </w:r>
        <w:r w:rsidR="008D24D0">
          <w:rPr>
            <w:noProof/>
            <w:webHidden/>
          </w:rPr>
          <w:fldChar w:fldCharType="separate"/>
        </w:r>
        <w:r w:rsidR="008D24D0">
          <w:rPr>
            <w:noProof/>
            <w:webHidden/>
          </w:rPr>
          <w:t>136</w:t>
        </w:r>
        <w:r w:rsidR="008D24D0">
          <w:rPr>
            <w:noProof/>
            <w:webHidden/>
          </w:rPr>
          <w:fldChar w:fldCharType="end"/>
        </w:r>
      </w:hyperlink>
    </w:p>
    <w:p w14:paraId="7C3C326E" w14:textId="20DFB278"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37" w:history="1">
        <w:r w:rsidR="008D24D0" w:rsidRPr="00E568DF">
          <w:rPr>
            <w:rStyle w:val="Hyperlink"/>
            <w:noProof/>
          </w:rPr>
          <w:t>3.46 replacement object</w:t>
        </w:r>
        <w:r w:rsidR="008D24D0">
          <w:rPr>
            <w:noProof/>
            <w:webHidden/>
          </w:rPr>
          <w:tab/>
        </w:r>
        <w:r w:rsidR="008D24D0">
          <w:rPr>
            <w:noProof/>
            <w:webHidden/>
          </w:rPr>
          <w:fldChar w:fldCharType="begin"/>
        </w:r>
        <w:r w:rsidR="008D24D0">
          <w:rPr>
            <w:noProof/>
            <w:webHidden/>
          </w:rPr>
          <w:instrText xml:space="preserve"> PAGEREF _Toc3730537 \h </w:instrText>
        </w:r>
        <w:r w:rsidR="008D24D0">
          <w:rPr>
            <w:noProof/>
            <w:webHidden/>
          </w:rPr>
        </w:r>
        <w:r w:rsidR="008D24D0">
          <w:rPr>
            <w:noProof/>
            <w:webHidden/>
          </w:rPr>
          <w:fldChar w:fldCharType="separate"/>
        </w:r>
        <w:r w:rsidR="008D24D0">
          <w:rPr>
            <w:noProof/>
            <w:webHidden/>
          </w:rPr>
          <w:t>137</w:t>
        </w:r>
        <w:r w:rsidR="008D24D0">
          <w:rPr>
            <w:noProof/>
            <w:webHidden/>
          </w:rPr>
          <w:fldChar w:fldCharType="end"/>
        </w:r>
      </w:hyperlink>
    </w:p>
    <w:p w14:paraId="2C67929C" w14:textId="7FF7C381"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38" w:history="1">
        <w:r w:rsidR="008D24D0" w:rsidRPr="00E568DF">
          <w:rPr>
            <w:rStyle w:val="Hyperlink"/>
            <w:noProof/>
          </w:rPr>
          <w:t>3.46.1 General</w:t>
        </w:r>
        <w:r w:rsidR="008D24D0">
          <w:rPr>
            <w:noProof/>
            <w:webHidden/>
          </w:rPr>
          <w:tab/>
        </w:r>
        <w:r w:rsidR="008D24D0">
          <w:rPr>
            <w:noProof/>
            <w:webHidden/>
          </w:rPr>
          <w:fldChar w:fldCharType="begin"/>
        </w:r>
        <w:r w:rsidR="008D24D0">
          <w:rPr>
            <w:noProof/>
            <w:webHidden/>
          </w:rPr>
          <w:instrText xml:space="preserve"> PAGEREF _Toc3730538 \h </w:instrText>
        </w:r>
        <w:r w:rsidR="008D24D0">
          <w:rPr>
            <w:noProof/>
            <w:webHidden/>
          </w:rPr>
        </w:r>
        <w:r w:rsidR="008D24D0">
          <w:rPr>
            <w:noProof/>
            <w:webHidden/>
          </w:rPr>
          <w:fldChar w:fldCharType="separate"/>
        </w:r>
        <w:r w:rsidR="008D24D0">
          <w:rPr>
            <w:noProof/>
            <w:webHidden/>
          </w:rPr>
          <w:t>137</w:t>
        </w:r>
        <w:r w:rsidR="008D24D0">
          <w:rPr>
            <w:noProof/>
            <w:webHidden/>
          </w:rPr>
          <w:fldChar w:fldCharType="end"/>
        </w:r>
      </w:hyperlink>
    </w:p>
    <w:p w14:paraId="1C702CD6" w14:textId="08E5D9F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39" w:history="1">
        <w:r w:rsidR="008D24D0" w:rsidRPr="00E568DF">
          <w:rPr>
            <w:rStyle w:val="Hyperlink"/>
            <w:noProof/>
          </w:rPr>
          <w:t>3.46.2 Constraints</w:t>
        </w:r>
        <w:r w:rsidR="008D24D0">
          <w:rPr>
            <w:noProof/>
            <w:webHidden/>
          </w:rPr>
          <w:tab/>
        </w:r>
        <w:r w:rsidR="008D24D0">
          <w:rPr>
            <w:noProof/>
            <w:webHidden/>
          </w:rPr>
          <w:fldChar w:fldCharType="begin"/>
        </w:r>
        <w:r w:rsidR="008D24D0">
          <w:rPr>
            <w:noProof/>
            <w:webHidden/>
          </w:rPr>
          <w:instrText xml:space="preserve"> PAGEREF _Toc3730539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1674D022" w14:textId="514E2B2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40" w:history="1">
        <w:r w:rsidR="008D24D0" w:rsidRPr="00E568DF">
          <w:rPr>
            <w:rStyle w:val="Hyperlink"/>
            <w:noProof/>
          </w:rPr>
          <w:t>3.46.3 deletedRegion property</w:t>
        </w:r>
        <w:r w:rsidR="008D24D0">
          <w:rPr>
            <w:noProof/>
            <w:webHidden/>
          </w:rPr>
          <w:tab/>
        </w:r>
        <w:r w:rsidR="008D24D0">
          <w:rPr>
            <w:noProof/>
            <w:webHidden/>
          </w:rPr>
          <w:fldChar w:fldCharType="begin"/>
        </w:r>
        <w:r w:rsidR="008D24D0">
          <w:rPr>
            <w:noProof/>
            <w:webHidden/>
          </w:rPr>
          <w:instrText xml:space="preserve"> PAGEREF _Toc3730540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1A615948" w14:textId="6EDB192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41" w:history="1">
        <w:r w:rsidR="008D24D0" w:rsidRPr="00E568DF">
          <w:rPr>
            <w:rStyle w:val="Hyperlink"/>
            <w:noProof/>
          </w:rPr>
          <w:t>3.46.4 insertedContent property</w:t>
        </w:r>
        <w:r w:rsidR="008D24D0">
          <w:rPr>
            <w:noProof/>
            <w:webHidden/>
          </w:rPr>
          <w:tab/>
        </w:r>
        <w:r w:rsidR="008D24D0">
          <w:rPr>
            <w:noProof/>
            <w:webHidden/>
          </w:rPr>
          <w:fldChar w:fldCharType="begin"/>
        </w:r>
        <w:r w:rsidR="008D24D0">
          <w:rPr>
            <w:noProof/>
            <w:webHidden/>
          </w:rPr>
          <w:instrText xml:space="preserve"> PAGEREF _Toc3730541 \h </w:instrText>
        </w:r>
        <w:r w:rsidR="008D24D0">
          <w:rPr>
            <w:noProof/>
            <w:webHidden/>
          </w:rPr>
        </w:r>
        <w:r w:rsidR="008D24D0">
          <w:rPr>
            <w:noProof/>
            <w:webHidden/>
          </w:rPr>
          <w:fldChar w:fldCharType="separate"/>
        </w:r>
        <w:r w:rsidR="008D24D0">
          <w:rPr>
            <w:noProof/>
            <w:webHidden/>
          </w:rPr>
          <w:t>138</w:t>
        </w:r>
        <w:r w:rsidR="008D24D0">
          <w:rPr>
            <w:noProof/>
            <w:webHidden/>
          </w:rPr>
          <w:fldChar w:fldCharType="end"/>
        </w:r>
      </w:hyperlink>
    </w:p>
    <w:p w14:paraId="23AAEA16" w14:textId="137862D8"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42" w:history="1">
        <w:r w:rsidR="008D24D0" w:rsidRPr="00E568DF">
          <w:rPr>
            <w:rStyle w:val="Hyperlink"/>
            <w:noProof/>
          </w:rPr>
          <w:t>3.47 notification object</w:t>
        </w:r>
        <w:r w:rsidR="008D24D0">
          <w:rPr>
            <w:noProof/>
            <w:webHidden/>
          </w:rPr>
          <w:tab/>
        </w:r>
        <w:r w:rsidR="008D24D0">
          <w:rPr>
            <w:noProof/>
            <w:webHidden/>
          </w:rPr>
          <w:fldChar w:fldCharType="begin"/>
        </w:r>
        <w:r w:rsidR="008D24D0">
          <w:rPr>
            <w:noProof/>
            <w:webHidden/>
          </w:rPr>
          <w:instrText xml:space="preserve"> PAGEREF _Toc3730542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6EE31A0B" w14:textId="74F6D87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43" w:history="1">
        <w:r w:rsidR="008D24D0" w:rsidRPr="00E568DF">
          <w:rPr>
            <w:rStyle w:val="Hyperlink"/>
            <w:noProof/>
          </w:rPr>
          <w:t>3.47.1 General</w:t>
        </w:r>
        <w:r w:rsidR="008D24D0">
          <w:rPr>
            <w:noProof/>
            <w:webHidden/>
          </w:rPr>
          <w:tab/>
        </w:r>
        <w:r w:rsidR="008D24D0">
          <w:rPr>
            <w:noProof/>
            <w:webHidden/>
          </w:rPr>
          <w:fldChar w:fldCharType="begin"/>
        </w:r>
        <w:r w:rsidR="008D24D0">
          <w:rPr>
            <w:noProof/>
            <w:webHidden/>
          </w:rPr>
          <w:instrText xml:space="preserve"> PAGEREF _Toc3730543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196AFFD9" w14:textId="17BFF58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44" w:history="1">
        <w:r w:rsidR="008D24D0" w:rsidRPr="00E568DF">
          <w:rPr>
            <w:rStyle w:val="Hyperlink"/>
            <w:noProof/>
          </w:rPr>
          <w:t>3.47.2 id property</w:t>
        </w:r>
        <w:r w:rsidR="008D24D0">
          <w:rPr>
            <w:noProof/>
            <w:webHidden/>
          </w:rPr>
          <w:tab/>
        </w:r>
        <w:r w:rsidR="008D24D0">
          <w:rPr>
            <w:noProof/>
            <w:webHidden/>
          </w:rPr>
          <w:fldChar w:fldCharType="begin"/>
        </w:r>
        <w:r w:rsidR="008D24D0">
          <w:rPr>
            <w:noProof/>
            <w:webHidden/>
          </w:rPr>
          <w:instrText xml:space="preserve"> PAGEREF _Toc3730544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38E5F861" w14:textId="59C400B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45" w:history="1">
        <w:r w:rsidR="008D24D0" w:rsidRPr="00E568DF">
          <w:rPr>
            <w:rStyle w:val="Hyperlink"/>
            <w:noProof/>
          </w:rPr>
          <w:t>3.47.3 ruleId property</w:t>
        </w:r>
        <w:r w:rsidR="008D24D0">
          <w:rPr>
            <w:noProof/>
            <w:webHidden/>
          </w:rPr>
          <w:tab/>
        </w:r>
        <w:r w:rsidR="008D24D0">
          <w:rPr>
            <w:noProof/>
            <w:webHidden/>
          </w:rPr>
          <w:fldChar w:fldCharType="begin"/>
        </w:r>
        <w:r w:rsidR="008D24D0">
          <w:rPr>
            <w:noProof/>
            <w:webHidden/>
          </w:rPr>
          <w:instrText xml:space="preserve"> PAGEREF _Toc3730545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69768531" w14:textId="2D91303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46" w:history="1">
        <w:r w:rsidR="008D24D0" w:rsidRPr="00E568DF">
          <w:rPr>
            <w:rStyle w:val="Hyperlink"/>
            <w:noProof/>
          </w:rPr>
          <w:t>3.47.4 ruleIndex property</w:t>
        </w:r>
        <w:r w:rsidR="008D24D0">
          <w:rPr>
            <w:noProof/>
            <w:webHidden/>
          </w:rPr>
          <w:tab/>
        </w:r>
        <w:r w:rsidR="008D24D0">
          <w:rPr>
            <w:noProof/>
            <w:webHidden/>
          </w:rPr>
          <w:fldChar w:fldCharType="begin"/>
        </w:r>
        <w:r w:rsidR="008D24D0">
          <w:rPr>
            <w:noProof/>
            <w:webHidden/>
          </w:rPr>
          <w:instrText xml:space="preserve"> PAGEREF _Toc3730546 \h </w:instrText>
        </w:r>
        <w:r w:rsidR="008D24D0">
          <w:rPr>
            <w:noProof/>
            <w:webHidden/>
          </w:rPr>
        </w:r>
        <w:r w:rsidR="008D24D0">
          <w:rPr>
            <w:noProof/>
            <w:webHidden/>
          </w:rPr>
          <w:fldChar w:fldCharType="separate"/>
        </w:r>
        <w:r w:rsidR="008D24D0">
          <w:rPr>
            <w:noProof/>
            <w:webHidden/>
          </w:rPr>
          <w:t>139</w:t>
        </w:r>
        <w:r w:rsidR="008D24D0">
          <w:rPr>
            <w:noProof/>
            <w:webHidden/>
          </w:rPr>
          <w:fldChar w:fldCharType="end"/>
        </w:r>
      </w:hyperlink>
    </w:p>
    <w:p w14:paraId="02E08E7C" w14:textId="003083A3"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47" w:history="1">
        <w:r w:rsidR="008D24D0" w:rsidRPr="00E568DF">
          <w:rPr>
            <w:rStyle w:val="Hyperlink"/>
            <w:noProof/>
          </w:rPr>
          <w:t>3.47.5 physicalLocation property</w:t>
        </w:r>
        <w:r w:rsidR="008D24D0">
          <w:rPr>
            <w:noProof/>
            <w:webHidden/>
          </w:rPr>
          <w:tab/>
        </w:r>
        <w:r w:rsidR="008D24D0">
          <w:rPr>
            <w:noProof/>
            <w:webHidden/>
          </w:rPr>
          <w:fldChar w:fldCharType="begin"/>
        </w:r>
        <w:r w:rsidR="008D24D0">
          <w:rPr>
            <w:noProof/>
            <w:webHidden/>
          </w:rPr>
          <w:instrText xml:space="preserve"> PAGEREF _Toc3730547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7BC6CAD0" w14:textId="523B1DCB"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48" w:history="1">
        <w:r w:rsidR="008D24D0" w:rsidRPr="00E568DF">
          <w:rPr>
            <w:rStyle w:val="Hyperlink"/>
            <w:noProof/>
          </w:rPr>
          <w:t>3.47.6 message property</w:t>
        </w:r>
        <w:r w:rsidR="008D24D0">
          <w:rPr>
            <w:noProof/>
            <w:webHidden/>
          </w:rPr>
          <w:tab/>
        </w:r>
        <w:r w:rsidR="008D24D0">
          <w:rPr>
            <w:noProof/>
            <w:webHidden/>
          </w:rPr>
          <w:fldChar w:fldCharType="begin"/>
        </w:r>
        <w:r w:rsidR="008D24D0">
          <w:rPr>
            <w:noProof/>
            <w:webHidden/>
          </w:rPr>
          <w:instrText xml:space="preserve"> PAGEREF _Toc3730548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145F8E5F" w14:textId="3094C39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49" w:history="1">
        <w:r w:rsidR="008D24D0" w:rsidRPr="00E568DF">
          <w:rPr>
            <w:rStyle w:val="Hyperlink"/>
            <w:noProof/>
          </w:rPr>
          <w:t>3.47.7 level property</w:t>
        </w:r>
        <w:r w:rsidR="008D24D0">
          <w:rPr>
            <w:noProof/>
            <w:webHidden/>
          </w:rPr>
          <w:tab/>
        </w:r>
        <w:r w:rsidR="008D24D0">
          <w:rPr>
            <w:noProof/>
            <w:webHidden/>
          </w:rPr>
          <w:fldChar w:fldCharType="begin"/>
        </w:r>
        <w:r w:rsidR="008D24D0">
          <w:rPr>
            <w:noProof/>
            <w:webHidden/>
          </w:rPr>
          <w:instrText xml:space="preserve"> PAGEREF _Toc3730549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30E57FD8" w14:textId="15D1CAA8"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50" w:history="1">
        <w:r w:rsidR="008D24D0" w:rsidRPr="00E568DF">
          <w:rPr>
            <w:rStyle w:val="Hyperlink"/>
            <w:noProof/>
          </w:rPr>
          <w:t>3.47.8 threadId property</w:t>
        </w:r>
        <w:r w:rsidR="008D24D0">
          <w:rPr>
            <w:noProof/>
            <w:webHidden/>
          </w:rPr>
          <w:tab/>
        </w:r>
        <w:r w:rsidR="008D24D0">
          <w:rPr>
            <w:noProof/>
            <w:webHidden/>
          </w:rPr>
          <w:fldChar w:fldCharType="begin"/>
        </w:r>
        <w:r w:rsidR="008D24D0">
          <w:rPr>
            <w:noProof/>
            <w:webHidden/>
          </w:rPr>
          <w:instrText xml:space="preserve"> PAGEREF _Toc3730550 \h </w:instrText>
        </w:r>
        <w:r w:rsidR="008D24D0">
          <w:rPr>
            <w:noProof/>
            <w:webHidden/>
          </w:rPr>
        </w:r>
        <w:r w:rsidR="008D24D0">
          <w:rPr>
            <w:noProof/>
            <w:webHidden/>
          </w:rPr>
          <w:fldChar w:fldCharType="separate"/>
        </w:r>
        <w:r w:rsidR="008D24D0">
          <w:rPr>
            <w:noProof/>
            <w:webHidden/>
          </w:rPr>
          <w:t>140</w:t>
        </w:r>
        <w:r w:rsidR="008D24D0">
          <w:rPr>
            <w:noProof/>
            <w:webHidden/>
          </w:rPr>
          <w:fldChar w:fldCharType="end"/>
        </w:r>
      </w:hyperlink>
    </w:p>
    <w:p w14:paraId="6F66572F" w14:textId="27DA909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51" w:history="1">
        <w:r w:rsidR="008D24D0" w:rsidRPr="00E568DF">
          <w:rPr>
            <w:rStyle w:val="Hyperlink"/>
            <w:noProof/>
          </w:rPr>
          <w:t>3.47.9 timeUtc property</w:t>
        </w:r>
        <w:r w:rsidR="008D24D0">
          <w:rPr>
            <w:noProof/>
            <w:webHidden/>
          </w:rPr>
          <w:tab/>
        </w:r>
        <w:r w:rsidR="008D24D0">
          <w:rPr>
            <w:noProof/>
            <w:webHidden/>
          </w:rPr>
          <w:fldChar w:fldCharType="begin"/>
        </w:r>
        <w:r w:rsidR="008D24D0">
          <w:rPr>
            <w:noProof/>
            <w:webHidden/>
          </w:rPr>
          <w:instrText xml:space="preserve"> PAGEREF _Toc3730551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442B9E7C" w14:textId="527F38F9"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52" w:history="1">
        <w:r w:rsidR="008D24D0" w:rsidRPr="00E568DF">
          <w:rPr>
            <w:rStyle w:val="Hyperlink"/>
            <w:noProof/>
          </w:rPr>
          <w:t>3.47.10 exception property</w:t>
        </w:r>
        <w:r w:rsidR="008D24D0">
          <w:rPr>
            <w:noProof/>
            <w:webHidden/>
          </w:rPr>
          <w:tab/>
        </w:r>
        <w:r w:rsidR="008D24D0">
          <w:rPr>
            <w:noProof/>
            <w:webHidden/>
          </w:rPr>
          <w:fldChar w:fldCharType="begin"/>
        </w:r>
        <w:r w:rsidR="008D24D0">
          <w:rPr>
            <w:noProof/>
            <w:webHidden/>
          </w:rPr>
          <w:instrText xml:space="preserve"> PAGEREF _Toc3730552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586BD0FD" w14:textId="5911F9DC"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53" w:history="1">
        <w:r w:rsidR="008D24D0" w:rsidRPr="00E568DF">
          <w:rPr>
            <w:rStyle w:val="Hyperlink"/>
            <w:noProof/>
          </w:rPr>
          <w:t>3.48 exception object</w:t>
        </w:r>
        <w:r w:rsidR="008D24D0">
          <w:rPr>
            <w:noProof/>
            <w:webHidden/>
          </w:rPr>
          <w:tab/>
        </w:r>
        <w:r w:rsidR="008D24D0">
          <w:rPr>
            <w:noProof/>
            <w:webHidden/>
          </w:rPr>
          <w:fldChar w:fldCharType="begin"/>
        </w:r>
        <w:r w:rsidR="008D24D0">
          <w:rPr>
            <w:noProof/>
            <w:webHidden/>
          </w:rPr>
          <w:instrText xml:space="preserve"> PAGEREF _Toc3730553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B3D60DD" w14:textId="4B5EB302"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54" w:history="1">
        <w:r w:rsidR="008D24D0" w:rsidRPr="00E568DF">
          <w:rPr>
            <w:rStyle w:val="Hyperlink"/>
            <w:noProof/>
          </w:rPr>
          <w:t>3.48.1 General</w:t>
        </w:r>
        <w:r w:rsidR="008D24D0">
          <w:rPr>
            <w:noProof/>
            <w:webHidden/>
          </w:rPr>
          <w:tab/>
        </w:r>
        <w:r w:rsidR="008D24D0">
          <w:rPr>
            <w:noProof/>
            <w:webHidden/>
          </w:rPr>
          <w:fldChar w:fldCharType="begin"/>
        </w:r>
        <w:r w:rsidR="008D24D0">
          <w:rPr>
            <w:noProof/>
            <w:webHidden/>
          </w:rPr>
          <w:instrText xml:space="preserve"> PAGEREF _Toc3730554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CB9C7CA" w14:textId="2714C91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55" w:history="1">
        <w:r w:rsidR="008D24D0" w:rsidRPr="00E568DF">
          <w:rPr>
            <w:rStyle w:val="Hyperlink"/>
            <w:noProof/>
          </w:rPr>
          <w:t>3.48.2 kind property</w:t>
        </w:r>
        <w:r w:rsidR="008D24D0">
          <w:rPr>
            <w:noProof/>
            <w:webHidden/>
          </w:rPr>
          <w:tab/>
        </w:r>
        <w:r w:rsidR="008D24D0">
          <w:rPr>
            <w:noProof/>
            <w:webHidden/>
          </w:rPr>
          <w:fldChar w:fldCharType="begin"/>
        </w:r>
        <w:r w:rsidR="008D24D0">
          <w:rPr>
            <w:noProof/>
            <w:webHidden/>
          </w:rPr>
          <w:instrText xml:space="preserve"> PAGEREF _Toc3730555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E32717E" w14:textId="4B6C60AF"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56" w:history="1">
        <w:r w:rsidR="008D24D0" w:rsidRPr="00E568DF">
          <w:rPr>
            <w:rStyle w:val="Hyperlink"/>
            <w:noProof/>
          </w:rPr>
          <w:t>3.48.3 message property</w:t>
        </w:r>
        <w:r w:rsidR="008D24D0">
          <w:rPr>
            <w:noProof/>
            <w:webHidden/>
          </w:rPr>
          <w:tab/>
        </w:r>
        <w:r w:rsidR="008D24D0">
          <w:rPr>
            <w:noProof/>
            <w:webHidden/>
          </w:rPr>
          <w:fldChar w:fldCharType="begin"/>
        </w:r>
        <w:r w:rsidR="008D24D0">
          <w:rPr>
            <w:noProof/>
            <w:webHidden/>
          </w:rPr>
          <w:instrText xml:space="preserve"> PAGEREF _Toc3730556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3038B1D6" w14:textId="389D402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57" w:history="1">
        <w:r w:rsidR="008D24D0" w:rsidRPr="00E568DF">
          <w:rPr>
            <w:rStyle w:val="Hyperlink"/>
            <w:noProof/>
          </w:rPr>
          <w:t>3.48.4 stack property</w:t>
        </w:r>
        <w:r w:rsidR="008D24D0">
          <w:rPr>
            <w:noProof/>
            <w:webHidden/>
          </w:rPr>
          <w:tab/>
        </w:r>
        <w:r w:rsidR="008D24D0">
          <w:rPr>
            <w:noProof/>
            <w:webHidden/>
          </w:rPr>
          <w:fldChar w:fldCharType="begin"/>
        </w:r>
        <w:r w:rsidR="008D24D0">
          <w:rPr>
            <w:noProof/>
            <w:webHidden/>
          </w:rPr>
          <w:instrText xml:space="preserve"> PAGEREF _Toc3730557 \h </w:instrText>
        </w:r>
        <w:r w:rsidR="008D24D0">
          <w:rPr>
            <w:noProof/>
            <w:webHidden/>
          </w:rPr>
        </w:r>
        <w:r w:rsidR="008D24D0">
          <w:rPr>
            <w:noProof/>
            <w:webHidden/>
          </w:rPr>
          <w:fldChar w:fldCharType="separate"/>
        </w:r>
        <w:r w:rsidR="008D24D0">
          <w:rPr>
            <w:noProof/>
            <w:webHidden/>
          </w:rPr>
          <w:t>141</w:t>
        </w:r>
        <w:r w:rsidR="008D24D0">
          <w:rPr>
            <w:noProof/>
            <w:webHidden/>
          </w:rPr>
          <w:fldChar w:fldCharType="end"/>
        </w:r>
      </w:hyperlink>
    </w:p>
    <w:p w14:paraId="0A0B2807" w14:textId="564CEEB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58" w:history="1">
        <w:r w:rsidR="008D24D0" w:rsidRPr="00E568DF">
          <w:rPr>
            <w:rStyle w:val="Hyperlink"/>
            <w:noProof/>
          </w:rPr>
          <w:t>3.48.5 innerExceptions property</w:t>
        </w:r>
        <w:r w:rsidR="008D24D0">
          <w:rPr>
            <w:noProof/>
            <w:webHidden/>
          </w:rPr>
          <w:tab/>
        </w:r>
        <w:r w:rsidR="008D24D0">
          <w:rPr>
            <w:noProof/>
            <w:webHidden/>
          </w:rPr>
          <w:fldChar w:fldCharType="begin"/>
        </w:r>
        <w:r w:rsidR="008D24D0">
          <w:rPr>
            <w:noProof/>
            <w:webHidden/>
          </w:rPr>
          <w:instrText xml:space="preserve"> PAGEREF _Toc3730558 \h </w:instrText>
        </w:r>
        <w:r w:rsidR="008D24D0">
          <w:rPr>
            <w:noProof/>
            <w:webHidden/>
          </w:rPr>
        </w:r>
        <w:r w:rsidR="008D24D0">
          <w:rPr>
            <w:noProof/>
            <w:webHidden/>
          </w:rPr>
          <w:fldChar w:fldCharType="separate"/>
        </w:r>
        <w:r w:rsidR="008D24D0">
          <w:rPr>
            <w:noProof/>
            <w:webHidden/>
          </w:rPr>
          <w:t>142</w:t>
        </w:r>
        <w:r w:rsidR="008D24D0">
          <w:rPr>
            <w:noProof/>
            <w:webHidden/>
          </w:rPr>
          <w:fldChar w:fldCharType="end"/>
        </w:r>
      </w:hyperlink>
    </w:p>
    <w:p w14:paraId="690B3A61" w14:textId="3371A72D" w:rsidR="008D24D0" w:rsidRDefault="009E4325">
      <w:pPr>
        <w:pStyle w:val="TOC1"/>
        <w:rPr>
          <w:rFonts w:asciiTheme="minorHAnsi" w:eastAsiaTheme="minorEastAsia" w:hAnsiTheme="minorHAnsi" w:cstheme="minorBidi"/>
          <w:noProof/>
          <w:sz w:val="22"/>
          <w:szCs w:val="22"/>
        </w:rPr>
      </w:pPr>
      <w:hyperlink w:anchor="_Toc3730559" w:history="1">
        <w:r w:rsidR="008D24D0" w:rsidRPr="00E568DF">
          <w:rPr>
            <w:rStyle w:val="Hyperlink"/>
            <w:noProof/>
          </w:rPr>
          <w:t>4</w:t>
        </w:r>
        <w:r w:rsidR="008D24D0">
          <w:rPr>
            <w:rFonts w:asciiTheme="minorHAnsi" w:eastAsiaTheme="minorEastAsia" w:hAnsiTheme="minorHAnsi" w:cstheme="minorBidi"/>
            <w:noProof/>
            <w:sz w:val="22"/>
            <w:szCs w:val="22"/>
          </w:rPr>
          <w:tab/>
        </w:r>
        <w:r w:rsidR="008D24D0" w:rsidRPr="00E568DF">
          <w:rPr>
            <w:rStyle w:val="Hyperlink"/>
            <w:noProof/>
          </w:rPr>
          <w:t>External property file format</w:t>
        </w:r>
        <w:r w:rsidR="008D24D0">
          <w:rPr>
            <w:noProof/>
            <w:webHidden/>
          </w:rPr>
          <w:tab/>
        </w:r>
        <w:r w:rsidR="008D24D0">
          <w:rPr>
            <w:noProof/>
            <w:webHidden/>
          </w:rPr>
          <w:fldChar w:fldCharType="begin"/>
        </w:r>
        <w:r w:rsidR="008D24D0">
          <w:rPr>
            <w:noProof/>
            <w:webHidden/>
          </w:rPr>
          <w:instrText xml:space="preserve"> PAGEREF _Toc3730559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6ECB9106" w14:textId="3136400D"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60" w:history="1">
        <w:r w:rsidR="008D24D0" w:rsidRPr="00E568DF">
          <w:rPr>
            <w:rStyle w:val="Hyperlink"/>
            <w:noProof/>
          </w:rPr>
          <w:t>4.1 General</w:t>
        </w:r>
        <w:r w:rsidR="008D24D0">
          <w:rPr>
            <w:noProof/>
            <w:webHidden/>
          </w:rPr>
          <w:tab/>
        </w:r>
        <w:r w:rsidR="008D24D0">
          <w:rPr>
            <w:noProof/>
            <w:webHidden/>
          </w:rPr>
          <w:fldChar w:fldCharType="begin"/>
        </w:r>
        <w:r w:rsidR="008D24D0">
          <w:rPr>
            <w:noProof/>
            <w:webHidden/>
          </w:rPr>
          <w:instrText xml:space="preserve"> PAGEREF _Toc3730560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128781B4" w14:textId="0043D1C6"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61" w:history="1">
        <w:r w:rsidR="008D24D0" w:rsidRPr="00E568DF">
          <w:rPr>
            <w:rStyle w:val="Hyperlink"/>
            <w:noProof/>
          </w:rPr>
          <w:t>4.2 External property file naming convention</w:t>
        </w:r>
        <w:r w:rsidR="008D24D0">
          <w:rPr>
            <w:noProof/>
            <w:webHidden/>
          </w:rPr>
          <w:tab/>
        </w:r>
        <w:r w:rsidR="008D24D0">
          <w:rPr>
            <w:noProof/>
            <w:webHidden/>
          </w:rPr>
          <w:fldChar w:fldCharType="begin"/>
        </w:r>
        <w:r w:rsidR="008D24D0">
          <w:rPr>
            <w:noProof/>
            <w:webHidden/>
          </w:rPr>
          <w:instrText xml:space="preserve"> PAGEREF _Toc3730561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738786DE" w14:textId="622FFADD"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62" w:history="1">
        <w:r w:rsidR="008D24D0" w:rsidRPr="00E568DF">
          <w:rPr>
            <w:rStyle w:val="Hyperlink"/>
            <w:noProof/>
          </w:rPr>
          <w:t>4.3 externalProperties object</w:t>
        </w:r>
        <w:r w:rsidR="008D24D0">
          <w:rPr>
            <w:noProof/>
            <w:webHidden/>
          </w:rPr>
          <w:tab/>
        </w:r>
        <w:r w:rsidR="008D24D0">
          <w:rPr>
            <w:noProof/>
            <w:webHidden/>
          </w:rPr>
          <w:fldChar w:fldCharType="begin"/>
        </w:r>
        <w:r w:rsidR="008D24D0">
          <w:rPr>
            <w:noProof/>
            <w:webHidden/>
          </w:rPr>
          <w:instrText xml:space="preserve"> PAGEREF _Toc3730562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314DE07F" w14:textId="4D03B66C"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63" w:history="1">
        <w:r w:rsidR="008D24D0" w:rsidRPr="00E568DF">
          <w:rPr>
            <w:rStyle w:val="Hyperlink"/>
            <w:noProof/>
          </w:rPr>
          <w:t>4.3.1 General</w:t>
        </w:r>
        <w:r w:rsidR="008D24D0">
          <w:rPr>
            <w:noProof/>
            <w:webHidden/>
          </w:rPr>
          <w:tab/>
        </w:r>
        <w:r w:rsidR="008D24D0">
          <w:rPr>
            <w:noProof/>
            <w:webHidden/>
          </w:rPr>
          <w:fldChar w:fldCharType="begin"/>
        </w:r>
        <w:r w:rsidR="008D24D0">
          <w:rPr>
            <w:noProof/>
            <w:webHidden/>
          </w:rPr>
          <w:instrText xml:space="preserve"> PAGEREF _Toc3730563 \h </w:instrText>
        </w:r>
        <w:r w:rsidR="008D24D0">
          <w:rPr>
            <w:noProof/>
            <w:webHidden/>
          </w:rPr>
        </w:r>
        <w:r w:rsidR="008D24D0">
          <w:rPr>
            <w:noProof/>
            <w:webHidden/>
          </w:rPr>
          <w:fldChar w:fldCharType="separate"/>
        </w:r>
        <w:r w:rsidR="008D24D0">
          <w:rPr>
            <w:noProof/>
            <w:webHidden/>
          </w:rPr>
          <w:t>143</w:t>
        </w:r>
        <w:r w:rsidR="008D24D0">
          <w:rPr>
            <w:noProof/>
            <w:webHidden/>
          </w:rPr>
          <w:fldChar w:fldCharType="end"/>
        </w:r>
      </w:hyperlink>
    </w:p>
    <w:p w14:paraId="13AA26B4" w14:textId="67AE847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64" w:history="1">
        <w:r w:rsidR="008D24D0" w:rsidRPr="00E568DF">
          <w:rPr>
            <w:rStyle w:val="Hyperlink"/>
            <w:noProof/>
          </w:rPr>
          <w:t>4.3.2 $schema property</w:t>
        </w:r>
        <w:r w:rsidR="008D24D0">
          <w:rPr>
            <w:noProof/>
            <w:webHidden/>
          </w:rPr>
          <w:tab/>
        </w:r>
        <w:r w:rsidR="008D24D0">
          <w:rPr>
            <w:noProof/>
            <w:webHidden/>
          </w:rPr>
          <w:fldChar w:fldCharType="begin"/>
        </w:r>
        <w:r w:rsidR="008D24D0">
          <w:rPr>
            <w:noProof/>
            <w:webHidden/>
          </w:rPr>
          <w:instrText xml:space="preserve"> PAGEREF _Toc3730564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019B9492" w14:textId="0CE0D30A"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65" w:history="1">
        <w:r w:rsidR="008D24D0" w:rsidRPr="00E568DF">
          <w:rPr>
            <w:rStyle w:val="Hyperlink"/>
            <w:noProof/>
          </w:rPr>
          <w:t>4.3.3 version property</w:t>
        </w:r>
        <w:r w:rsidR="008D24D0">
          <w:rPr>
            <w:noProof/>
            <w:webHidden/>
          </w:rPr>
          <w:tab/>
        </w:r>
        <w:r w:rsidR="008D24D0">
          <w:rPr>
            <w:noProof/>
            <w:webHidden/>
          </w:rPr>
          <w:fldChar w:fldCharType="begin"/>
        </w:r>
        <w:r w:rsidR="008D24D0">
          <w:rPr>
            <w:noProof/>
            <w:webHidden/>
          </w:rPr>
          <w:instrText xml:space="preserve"> PAGEREF _Toc3730565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489F5BF6" w14:textId="0CA70507"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66" w:history="1">
        <w:r w:rsidR="008D24D0" w:rsidRPr="00E568DF">
          <w:rPr>
            <w:rStyle w:val="Hyperlink"/>
            <w:noProof/>
          </w:rPr>
          <w:t>4.3.4 guid property</w:t>
        </w:r>
        <w:r w:rsidR="008D24D0">
          <w:rPr>
            <w:noProof/>
            <w:webHidden/>
          </w:rPr>
          <w:tab/>
        </w:r>
        <w:r w:rsidR="008D24D0">
          <w:rPr>
            <w:noProof/>
            <w:webHidden/>
          </w:rPr>
          <w:fldChar w:fldCharType="begin"/>
        </w:r>
        <w:r w:rsidR="008D24D0">
          <w:rPr>
            <w:noProof/>
            <w:webHidden/>
          </w:rPr>
          <w:instrText xml:space="preserve"> PAGEREF _Toc3730566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2497CBAE" w14:textId="50C82CDE"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67" w:history="1">
        <w:r w:rsidR="008D24D0" w:rsidRPr="00E568DF">
          <w:rPr>
            <w:rStyle w:val="Hyperlink"/>
            <w:noProof/>
          </w:rPr>
          <w:t>4.3.5 runGuid property</w:t>
        </w:r>
        <w:r w:rsidR="008D24D0">
          <w:rPr>
            <w:noProof/>
            <w:webHidden/>
          </w:rPr>
          <w:tab/>
        </w:r>
        <w:r w:rsidR="008D24D0">
          <w:rPr>
            <w:noProof/>
            <w:webHidden/>
          </w:rPr>
          <w:fldChar w:fldCharType="begin"/>
        </w:r>
        <w:r w:rsidR="008D24D0">
          <w:rPr>
            <w:noProof/>
            <w:webHidden/>
          </w:rPr>
          <w:instrText xml:space="preserve"> PAGEREF _Toc3730567 \h </w:instrText>
        </w:r>
        <w:r w:rsidR="008D24D0">
          <w:rPr>
            <w:noProof/>
            <w:webHidden/>
          </w:rPr>
        </w:r>
        <w:r w:rsidR="008D24D0">
          <w:rPr>
            <w:noProof/>
            <w:webHidden/>
          </w:rPr>
          <w:fldChar w:fldCharType="separate"/>
        </w:r>
        <w:r w:rsidR="008D24D0">
          <w:rPr>
            <w:noProof/>
            <w:webHidden/>
          </w:rPr>
          <w:t>144</w:t>
        </w:r>
        <w:r w:rsidR="008D24D0">
          <w:rPr>
            <w:noProof/>
            <w:webHidden/>
          </w:rPr>
          <w:fldChar w:fldCharType="end"/>
        </w:r>
      </w:hyperlink>
    </w:p>
    <w:p w14:paraId="6E6D92F2" w14:textId="58529BF4" w:rsidR="008D24D0" w:rsidRDefault="009E4325">
      <w:pPr>
        <w:pStyle w:val="TOC3"/>
        <w:tabs>
          <w:tab w:val="right" w:leader="dot" w:pos="9350"/>
        </w:tabs>
        <w:rPr>
          <w:rFonts w:asciiTheme="minorHAnsi" w:eastAsiaTheme="minorEastAsia" w:hAnsiTheme="minorHAnsi" w:cstheme="minorBidi"/>
          <w:noProof/>
          <w:sz w:val="22"/>
          <w:szCs w:val="22"/>
        </w:rPr>
      </w:pPr>
      <w:hyperlink w:anchor="_Toc3730568" w:history="1">
        <w:r w:rsidR="008D24D0" w:rsidRPr="00E568DF">
          <w:rPr>
            <w:rStyle w:val="Hyperlink"/>
            <w:noProof/>
          </w:rPr>
          <w:t>4.3.6 The property value properties</w:t>
        </w:r>
        <w:r w:rsidR="008D24D0">
          <w:rPr>
            <w:noProof/>
            <w:webHidden/>
          </w:rPr>
          <w:tab/>
        </w:r>
        <w:r w:rsidR="008D24D0">
          <w:rPr>
            <w:noProof/>
            <w:webHidden/>
          </w:rPr>
          <w:fldChar w:fldCharType="begin"/>
        </w:r>
        <w:r w:rsidR="008D24D0">
          <w:rPr>
            <w:noProof/>
            <w:webHidden/>
          </w:rPr>
          <w:instrText xml:space="preserve"> PAGEREF _Toc3730568 \h </w:instrText>
        </w:r>
        <w:r w:rsidR="008D24D0">
          <w:rPr>
            <w:noProof/>
            <w:webHidden/>
          </w:rPr>
        </w:r>
        <w:r w:rsidR="008D24D0">
          <w:rPr>
            <w:noProof/>
            <w:webHidden/>
          </w:rPr>
          <w:fldChar w:fldCharType="separate"/>
        </w:r>
        <w:r w:rsidR="008D24D0">
          <w:rPr>
            <w:noProof/>
            <w:webHidden/>
          </w:rPr>
          <w:t>145</w:t>
        </w:r>
        <w:r w:rsidR="008D24D0">
          <w:rPr>
            <w:noProof/>
            <w:webHidden/>
          </w:rPr>
          <w:fldChar w:fldCharType="end"/>
        </w:r>
      </w:hyperlink>
    </w:p>
    <w:p w14:paraId="7CAB4BB7" w14:textId="6965E052" w:rsidR="008D24D0" w:rsidRDefault="009E4325">
      <w:pPr>
        <w:pStyle w:val="TOC1"/>
        <w:rPr>
          <w:rFonts w:asciiTheme="minorHAnsi" w:eastAsiaTheme="minorEastAsia" w:hAnsiTheme="minorHAnsi" w:cstheme="minorBidi"/>
          <w:noProof/>
          <w:sz w:val="22"/>
          <w:szCs w:val="22"/>
        </w:rPr>
      </w:pPr>
      <w:hyperlink w:anchor="_Toc3730569" w:history="1">
        <w:r w:rsidR="008D24D0" w:rsidRPr="00E568DF">
          <w:rPr>
            <w:rStyle w:val="Hyperlink"/>
            <w:noProof/>
          </w:rPr>
          <w:t>5</w:t>
        </w:r>
        <w:r w:rsidR="008D24D0">
          <w:rPr>
            <w:rFonts w:asciiTheme="minorHAnsi" w:eastAsiaTheme="minorEastAsia" w:hAnsiTheme="minorHAnsi" w:cstheme="minorBidi"/>
            <w:noProof/>
            <w:sz w:val="22"/>
            <w:szCs w:val="22"/>
          </w:rPr>
          <w:tab/>
        </w:r>
        <w:r w:rsidR="008D24D0" w:rsidRPr="00E568DF">
          <w:rPr>
            <w:rStyle w:val="Hyperlink"/>
            <w:noProof/>
          </w:rPr>
          <w:t>Conformance</w:t>
        </w:r>
        <w:r w:rsidR="008D24D0">
          <w:rPr>
            <w:noProof/>
            <w:webHidden/>
          </w:rPr>
          <w:tab/>
        </w:r>
        <w:r w:rsidR="008D24D0">
          <w:rPr>
            <w:noProof/>
            <w:webHidden/>
          </w:rPr>
          <w:fldChar w:fldCharType="begin"/>
        </w:r>
        <w:r w:rsidR="008D24D0">
          <w:rPr>
            <w:noProof/>
            <w:webHidden/>
          </w:rPr>
          <w:instrText xml:space="preserve"> PAGEREF _Toc3730569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5284AAC8" w14:textId="228DBA3E"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0" w:history="1">
        <w:r w:rsidR="008D24D0" w:rsidRPr="00E568DF">
          <w:rPr>
            <w:rStyle w:val="Hyperlink"/>
            <w:noProof/>
          </w:rPr>
          <w:t>5.1 Conformance targets</w:t>
        </w:r>
        <w:r w:rsidR="008D24D0">
          <w:rPr>
            <w:noProof/>
            <w:webHidden/>
          </w:rPr>
          <w:tab/>
        </w:r>
        <w:r w:rsidR="008D24D0">
          <w:rPr>
            <w:noProof/>
            <w:webHidden/>
          </w:rPr>
          <w:fldChar w:fldCharType="begin"/>
        </w:r>
        <w:r w:rsidR="008D24D0">
          <w:rPr>
            <w:noProof/>
            <w:webHidden/>
          </w:rPr>
          <w:instrText xml:space="preserve"> PAGEREF _Toc3730570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4698ABDF" w14:textId="0400247D"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1" w:history="1">
        <w:r w:rsidR="008D24D0" w:rsidRPr="00E568DF">
          <w:rPr>
            <w:rStyle w:val="Hyperlink"/>
            <w:noProof/>
          </w:rPr>
          <w:t>5.2 Conformance Clause 1: SARIF log file</w:t>
        </w:r>
        <w:r w:rsidR="008D24D0">
          <w:rPr>
            <w:noProof/>
            <w:webHidden/>
          </w:rPr>
          <w:tab/>
        </w:r>
        <w:r w:rsidR="008D24D0">
          <w:rPr>
            <w:noProof/>
            <w:webHidden/>
          </w:rPr>
          <w:fldChar w:fldCharType="begin"/>
        </w:r>
        <w:r w:rsidR="008D24D0">
          <w:rPr>
            <w:noProof/>
            <w:webHidden/>
          </w:rPr>
          <w:instrText xml:space="preserve"> PAGEREF _Toc3730571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6A067575" w14:textId="5EC236B9"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2" w:history="1">
        <w:r w:rsidR="008D24D0" w:rsidRPr="00E568DF">
          <w:rPr>
            <w:rStyle w:val="Hyperlink"/>
            <w:noProof/>
          </w:rPr>
          <w:t>5.3 Conformance Clause 2: SARIF resource file</w:t>
        </w:r>
        <w:r w:rsidR="008D24D0">
          <w:rPr>
            <w:noProof/>
            <w:webHidden/>
          </w:rPr>
          <w:tab/>
        </w:r>
        <w:r w:rsidR="008D24D0">
          <w:rPr>
            <w:noProof/>
            <w:webHidden/>
          </w:rPr>
          <w:fldChar w:fldCharType="begin"/>
        </w:r>
        <w:r w:rsidR="008D24D0">
          <w:rPr>
            <w:noProof/>
            <w:webHidden/>
          </w:rPr>
          <w:instrText xml:space="preserve"> PAGEREF _Toc3730572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14D4F57B" w14:textId="76FE8C34"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3" w:history="1">
        <w:r w:rsidR="008D24D0" w:rsidRPr="00E568DF">
          <w:rPr>
            <w:rStyle w:val="Hyperlink"/>
            <w:noProof/>
          </w:rPr>
          <w:t>5.4 Conformance Clause 3: SARIF producer</w:t>
        </w:r>
        <w:r w:rsidR="008D24D0">
          <w:rPr>
            <w:noProof/>
            <w:webHidden/>
          </w:rPr>
          <w:tab/>
        </w:r>
        <w:r w:rsidR="008D24D0">
          <w:rPr>
            <w:noProof/>
            <w:webHidden/>
          </w:rPr>
          <w:fldChar w:fldCharType="begin"/>
        </w:r>
        <w:r w:rsidR="008D24D0">
          <w:rPr>
            <w:noProof/>
            <w:webHidden/>
          </w:rPr>
          <w:instrText xml:space="preserve"> PAGEREF _Toc3730573 \h </w:instrText>
        </w:r>
        <w:r w:rsidR="008D24D0">
          <w:rPr>
            <w:noProof/>
            <w:webHidden/>
          </w:rPr>
        </w:r>
        <w:r w:rsidR="008D24D0">
          <w:rPr>
            <w:noProof/>
            <w:webHidden/>
          </w:rPr>
          <w:fldChar w:fldCharType="separate"/>
        </w:r>
        <w:r w:rsidR="008D24D0">
          <w:rPr>
            <w:noProof/>
            <w:webHidden/>
          </w:rPr>
          <w:t>146</w:t>
        </w:r>
        <w:r w:rsidR="008D24D0">
          <w:rPr>
            <w:noProof/>
            <w:webHidden/>
          </w:rPr>
          <w:fldChar w:fldCharType="end"/>
        </w:r>
      </w:hyperlink>
    </w:p>
    <w:p w14:paraId="48DA1958" w14:textId="47DB8365"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4" w:history="1">
        <w:r w:rsidR="008D24D0" w:rsidRPr="00E568DF">
          <w:rPr>
            <w:rStyle w:val="Hyperlink"/>
            <w:noProof/>
          </w:rPr>
          <w:t>5.5 Conformance Clause 4: Direct producer</w:t>
        </w:r>
        <w:r w:rsidR="008D24D0">
          <w:rPr>
            <w:noProof/>
            <w:webHidden/>
          </w:rPr>
          <w:tab/>
        </w:r>
        <w:r w:rsidR="008D24D0">
          <w:rPr>
            <w:noProof/>
            <w:webHidden/>
          </w:rPr>
          <w:fldChar w:fldCharType="begin"/>
        </w:r>
        <w:r w:rsidR="008D24D0">
          <w:rPr>
            <w:noProof/>
            <w:webHidden/>
          </w:rPr>
          <w:instrText xml:space="preserve"> PAGEREF _Toc3730574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720B1E81" w14:textId="18B04D3F"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5" w:history="1">
        <w:r w:rsidR="008D24D0" w:rsidRPr="00E568DF">
          <w:rPr>
            <w:rStyle w:val="Hyperlink"/>
            <w:noProof/>
          </w:rPr>
          <w:t>5.6 Conformance Clause 5: Deterministic producer</w:t>
        </w:r>
        <w:r w:rsidR="008D24D0">
          <w:rPr>
            <w:noProof/>
            <w:webHidden/>
          </w:rPr>
          <w:tab/>
        </w:r>
        <w:r w:rsidR="008D24D0">
          <w:rPr>
            <w:noProof/>
            <w:webHidden/>
          </w:rPr>
          <w:fldChar w:fldCharType="begin"/>
        </w:r>
        <w:r w:rsidR="008D24D0">
          <w:rPr>
            <w:noProof/>
            <w:webHidden/>
          </w:rPr>
          <w:instrText xml:space="preserve"> PAGEREF _Toc3730575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2F9E3D64" w14:textId="5A840121"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6" w:history="1">
        <w:r w:rsidR="008D24D0" w:rsidRPr="00E568DF">
          <w:rPr>
            <w:rStyle w:val="Hyperlink"/>
            <w:noProof/>
          </w:rPr>
          <w:t>5.7 Conformance Clause 6: Converter</w:t>
        </w:r>
        <w:r w:rsidR="008D24D0">
          <w:rPr>
            <w:noProof/>
            <w:webHidden/>
          </w:rPr>
          <w:tab/>
        </w:r>
        <w:r w:rsidR="008D24D0">
          <w:rPr>
            <w:noProof/>
            <w:webHidden/>
          </w:rPr>
          <w:fldChar w:fldCharType="begin"/>
        </w:r>
        <w:r w:rsidR="008D24D0">
          <w:rPr>
            <w:noProof/>
            <w:webHidden/>
          </w:rPr>
          <w:instrText xml:space="preserve"> PAGEREF _Toc3730576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64A5E8FD" w14:textId="5158E84A"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7" w:history="1">
        <w:r w:rsidR="008D24D0" w:rsidRPr="00E568DF">
          <w:rPr>
            <w:rStyle w:val="Hyperlink"/>
            <w:noProof/>
          </w:rPr>
          <w:t>5.8 Conformance Clause 7: SARIF post-processor</w:t>
        </w:r>
        <w:r w:rsidR="008D24D0">
          <w:rPr>
            <w:noProof/>
            <w:webHidden/>
          </w:rPr>
          <w:tab/>
        </w:r>
        <w:r w:rsidR="008D24D0">
          <w:rPr>
            <w:noProof/>
            <w:webHidden/>
          </w:rPr>
          <w:fldChar w:fldCharType="begin"/>
        </w:r>
        <w:r w:rsidR="008D24D0">
          <w:rPr>
            <w:noProof/>
            <w:webHidden/>
          </w:rPr>
          <w:instrText xml:space="preserve"> PAGEREF _Toc3730577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4BE80C93" w14:textId="5077F987"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8" w:history="1">
        <w:r w:rsidR="008D24D0" w:rsidRPr="00E568DF">
          <w:rPr>
            <w:rStyle w:val="Hyperlink"/>
            <w:noProof/>
          </w:rPr>
          <w:t>5.9 Conformance Clause 8: SARIF consumer</w:t>
        </w:r>
        <w:r w:rsidR="008D24D0">
          <w:rPr>
            <w:noProof/>
            <w:webHidden/>
          </w:rPr>
          <w:tab/>
        </w:r>
        <w:r w:rsidR="008D24D0">
          <w:rPr>
            <w:noProof/>
            <w:webHidden/>
          </w:rPr>
          <w:fldChar w:fldCharType="begin"/>
        </w:r>
        <w:r w:rsidR="008D24D0">
          <w:rPr>
            <w:noProof/>
            <w:webHidden/>
          </w:rPr>
          <w:instrText xml:space="preserve"> PAGEREF _Toc3730578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20373500" w14:textId="03968D66"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79" w:history="1">
        <w:r w:rsidR="008D24D0" w:rsidRPr="00E568DF">
          <w:rPr>
            <w:rStyle w:val="Hyperlink"/>
            <w:noProof/>
          </w:rPr>
          <w:t>5.10 Conformance Clause 9: Viewer</w:t>
        </w:r>
        <w:r w:rsidR="008D24D0">
          <w:rPr>
            <w:noProof/>
            <w:webHidden/>
          </w:rPr>
          <w:tab/>
        </w:r>
        <w:r w:rsidR="008D24D0">
          <w:rPr>
            <w:noProof/>
            <w:webHidden/>
          </w:rPr>
          <w:fldChar w:fldCharType="begin"/>
        </w:r>
        <w:r w:rsidR="008D24D0">
          <w:rPr>
            <w:noProof/>
            <w:webHidden/>
          </w:rPr>
          <w:instrText xml:space="preserve"> PAGEREF _Toc3730579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00F9136D" w14:textId="761760BF"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80" w:history="1">
        <w:r w:rsidR="008D24D0" w:rsidRPr="00E568DF">
          <w:rPr>
            <w:rStyle w:val="Hyperlink"/>
            <w:noProof/>
          </w:rPr>
          <w:t>5.11 Conformance Clause 10: Result management system</w:t>
        </w:r>
        <w:r w:rsidR="008D24D0">
          <w:rPr>
            <w:noProof/>
            <w:webHidden/>
          </w:rPr>
          <w:tab/>
        </w:r>
        <w:r w:rsidR="008D24D0">
          <w:rPr>
            <w:noProof/>
            <w:webHidden/>
          </w:rPr>
          <w:fldChar w:fldCharType="begin"/>
        </w:r>
        <w:r w:rsidR="008D24D0">
          <w:rPr>
            <w:noProof/>
            <w:webHidden/>
          </w:rPr>
          <w:instrText xml:space="preserve"> PAGEREF _Toc3730580 \h </w:instrText>
        </w:r>
        <w:r w:rsidR="008D24D0">
          <w:rPr>
            <w:noProof/>
            <w:webHidden/>
          </w:rPr>
        </w:r>
        <w:r w:rsidR="008D24D0">
          <w:rPr>
            <w:noProof/>
            <w:webHidden/>
          </w:rPr>
          <w:fldChar w:fldCharType="separate"/>
        </w:r>
        <w:r w:rsidR="008D24D0">
          <w:rPr>
            <w:noProof/>
            <w:webHidden/>
          </w:rPr>
          <w:t>147</w:t>
        </w:r>
        <w:r w:rsidR="008D24D0">
          <w:rPr>
            <w:noProof/>
            <w:webHidden/>
          </w:rPr>
          <w:fldChar w:fldCharType="end"/>
        </w:r>
      </w:hyperlink>
    </w:p>
    <w:p w14:paraId="6E6AE894" w14:textId="490E9E14"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81" w:history="1">
        <w:r w:rsidR="008D24D0" w:rsidRPr="00E568DF">
          <w:rPr>
            <w:rStyle w:val="Hyperlink"/>
            <w:noProof/>
          </w:rPr>
          <w:t>5.12 Conformance Clause 11: Engineering system</w:t>
        </w:r>
        <w:r w:rsidR="008D24D0">
          <w:rPr>
            <w:noProof/>
            <w:webHidden/>
          </w:rPr>
          <w:tab/>
        </w:r>
        <w:r w:rsidR="008D24D0">
          <w:rPr>
            <w:noProof/>
            <w:webHidden/>
          </w:rPr>
          <w:fldChar w:fldCharType="begin"/>
        </w:r>
        <w:r w:rsidR="008D24D0">
          <w:rPr>
            <w:noProof/>
            <w:webHidden/>
          </w:rPr>
          <w:instrText xml:space="preserve"> PAGEREF _Toc3730581 \h </w:instrText>
        </w:r>
        <w:r w:rsidR="008D24D0">
          <w:rPr>
            <w:noProof/>
            <w:webHidden/>
          </w:rPr>
        </w:r>
        <w:r w:rsidR="008D24D0">
          <w:rPr>
            <w:noProof/>
            <w:webHidden/>
          </w:rPr>
          <w:fldChar w:fldCharType="separate"/>
        </w:r>
        <w:r w:rsidR="008D24D0">
          <w:rPr>
            <w:noProof/>
            <w:webHidden/>
          </w:rPr>
          <w:t>148</w:t>
        </w:r>
        <w:r w:rsidR="008D24D0">
          <w:rPr>
            <w:noProof/>
            <w:webHidden/>
          </w:rPr>
          <w:fldChar w:fldCharType="end"/>
        </w:r>
      </w:hyperlink>
    </w:p>
    <w:p w14:paraId="16696783" w14:textId="4ED4AC42" w:rsidR="008D24D0" w:rsidRDefault="009E4325">
      <w:pPr>
        <w:pStyle w:val="TOC1"/>
        <w:rPr>
          <w:rFonts w:asciiTheme="minorHAnsi" w:eastAsiaTheme="minorEastAsia" w:hAnsiTheme="minorHAnsi" w:cstheme="minorBidi"/>
          <w:noProof/>
          <w:sz w:val="22"/>
          <w:szCs w:val="22"/>
        </w:rPr>
      </w:pPr>
      <w:hyperlink w:anchor="_Toc3730582" w:history="1">
        <w:r w:rsidR="008D24D0" w:rsidRPr="00E568DF">
          <w:rPr>
            <w:rStyle w:val="Hyperlink"/>
            <w:noProof/>
          </w:rPr>
          <w:t>Appendix A. (Informative) Acknowledgments</w:t>
        </w:r>
        <w:r w:rsidR="008D24D0">
          <w:rPr>
            <w:noProof/>
            <w:webHidden/>
          </w:rPr>
          <w:tab/>
        </w:r>
        <w:r w:rsidR="008D24D0">
          <w:rPr>
            <w:noProof/>
            <w:webHidden/>
          </w:rPr>
          <w:fldChar w:fldCharType="begin"/>
        </w:r>
        <w:r w:rsidR="008D24D0">
          <w:rPr>
            <w:noProof/>
            <w:webHidden/>
          </w:rPr>
          <w:instrText xml:space="preserve"> PAGEREF _Toc3730582 \h </w:instrText>
        </w:r>
        <w:r w:rsidR="008D24D0">
          <w:rPr>
            <w:noProof/>
            <w:webHidden/>
          </w:rPr>
        </w:r>
        <w:r w:rsidR="008D24D0">
          <w:rPr>
            <w:noProof/>
            <w:webHidden/>
          </w:rPr>
          <w:fldChar w:fldCharType="separate"/>
        </w:r>
        <w:r w:rsidR="008D24D0">
          <w:rPr>
            <w:noProof/>
            <w:webHidden/>
          </w:rPr>
          <w:t>149</w:t>
        </w:r>
        <w:r w:rsidR="008D24D0">
          <w:rPr>
            <w:noProof/>
            <w:webHidden/>
          </w:rPr>
          <w:fldChar w:fldCharType="end"/>
        </w:r>
      </w:hyperlink>
    </w:p>
    <w:p w14:paraId="64B4C143" w14:textId="2346B5FE" w:rsidR="008D24D0" w:rsidRDefault="009E4325">
      <w:pPr>
        <w:pStyle w:val="TOC1"/>
        <w:rPr>
          <w:rFonts w:asciiTheme="minorHAnsi" w:eastAsiaTheme="minorEastAsia" w:hAnsiTheme="minorHAnsi" w:cstheme="minorBidi"/>
          <w:noProof/>
          <w:sz w:val="22"/>
          <w:szCs w:val="22"/>
        </w:rPr>
      </w:pPr>
      <w:hyperlink w:anchor="_Toc3730583" w:history="1">
        <w:r w:rsidR="008D24D0" w:rsidRPr="00E568DF">
          <w:rPr>
            <w:rStyle w:val="Hyperlink"/>
            <w:noProof/>
          </w:rPr>
          <w:t>Appendix B. (Normative) Use of fingerprints by result management systems</w:t>
        </w:r>
        <w:r w:rsidR="008D24D0">
          <w:rPr>
            <w:noProof/>
            <w:webHidden/>
          </w:rPr>
          <w:tab/>
        </w:r>
        <w:r w:rsidR="008D24D0">
          <w:rPr>
            <w:noProof/>
            <w:webHidden/>
          </w:rPr>
          <w:fldChar w:fldCharType="begin"/>
        </w:r>
        <w:r w:rsidR="008D24D0">
          <w:rPr>
            <w:noProof/>
            <w:webHidden/>
          </w:rPr>
          <w:instrText xml:space="preserve"> PAGEREF _Toc3730583 \h </w:instrText>
        </w:r>
        <w:r w:rsidR="008D24D0">
          <w:rPr>
            <w:noProof/>
            <w:webHidden/>
          </w:rPr>
        </w:r>
        <w:r w:rsidR="008D24D0">
          <w:rPr>
            <w:noProof/>
            <w:webHidden/>
          </w:rPr>
          <w:fldChar w:fldCharType="separate"/>
        </w:r>
        <w:r w:rsidR="008D24D0">
          <w:rPr>
            <w:noProof/>
            <w:webHidden/>
          </w:rPr>
          <w:t>150</w:t>
        </w:r>
        <w:r w:rsidR="008D24D0">
          <w:rPr>
            <w:noProof/>
            <w:webHidden/>
          </w:rPr>
          <w:fldChar w:fldCharType="end"/>
        </w:r>
      </w:hyperlink>
    </w:p>
    <w:p w14:paraId="05671BC8" w14:textId="233B625A" w:rsidR="008D24D0" w:rsidRDefault="009E4325">
      <w:pPr>
        <w:pStyle w:val="TOC1"/>
        <w:rPr>
          <w:rFonts w:asciiTheme="minorHAnsi" w:eastAsiaTheme="minorEastAsia" w:hAnsiTheme="minorHAnsi" w:cstheme="minorBidi"/>
          <w:noProof/>
          <w:sz w:val="22"/>
          <w:szCs w:val="22"/>
        </w:rPr>
      </w:pPr>
      <w:hyperlink w:anchor="_Toc3730584" w:history="1">
        <w:r w:rsidR="008D24D0" w:rsidRPr="00E568DF">
          <w:rPr>
            <w:rStyle w:val="Hyperlink"/>
            <w:noProof/>
          </w:rPr>
          <w:t>Appendix C. (Informative) Use of SARIF by log file viewers</w:t>
        </w:r>
        <w:r w:rsidR="008D24D0">
          <w:rPr>
            <w:noProof/>
            <w:webHidden/>
          </w:rPr>
          <w:tab/>
        </w:r>
        <w:r w:rsidR="008D24D0">
          <w:rPr>
            <w:noProof/>
            <w:webHidden/>
          </w:rPr>
          <w:fldChar w:fldCharType="begin"/>
        </w:r>
        <w:r w:rsidR="008D24D0">
          <w:rPr>
            <w:noProof/>
            <w:webHidden/>
          </w:rPr>
          <w:instrText xml:space="preserve"> PAGEREF _Toc3730584 \h </w:instrText>
        </w:r>
        <w:r w:rsidR="008D24D0">
          <w:rPr>
            <w:noProof/>
            <w:webHidden/>
          </w:rPr>
        </w:r>
        <w:r w:rsidR="008D24D0">
          <w:rPr>
            <w:noProof/>
            <w:webHidden/>
          </w:rPr>
          <w:fldChar w:fldCharType="separate"/>
        </w:r>
        <w:r w:rsidR="008D24D0">
          <w:rPr>
            <w:noProof/>
            <w:webHidden/>
          </w:rPr>
          <w:t>151</w:t>
        </w:r>
        <w:r w:rsidR="008D24D0">
          <w:rPr>
            <w:noProof/>
            <w:webHidden/>
          </w:rPr>
          <w:fldChar w:fldCharType="end"/>
        </w:r>
      </w:hyperlink>
    </w:p>
    <w:p w14:paraId="5FA18578" w14:textId="61DFF17A" w:rsidR="008D24D0" w:rsidRDefault="009E4325">
      <w:pPr>
        <w:pStyle w:val="TOC1"/>
        <w:rPr>
          <w:rFonts w:asciiTheme="minorHAnsi" w:eastAsiaTheme="minorEastAsia" w:hAnsiTheme="minorHAnsi" w:cstheme="minorBidi"/>
          <w:noProof/>
          <w:sz w:val="22"/>
          <w:szCs w:val="22"/>
        </w:rPr>
      </w:pPr>
      <w:hyperlink w:anchor="_Toc3730585" w:history="1">
        <w:r w:rsidR="008D24D0" w:rsidRPr="00E568DF">
          <w:rPr>
            <w:rStyle w:val="Hyperlink"/>
            <w:noProof/>
          </w:rPr>
          <w:t>Appendix D. (Informative) Production of SARIF by converters</w:t>
        </w:r>
        <w:r w:rsidR="008D24D0">
          <w:rPr>
            <w:noProof/>
            <w:webHidden/>
          </w:rPr>
          <w:tab/>
        </w:r>
        <w:r w:rsidR="008D24D0">
          <w:rPr>
            <w:noProof/>
            <w:webHidden/>
          </w:rPr>
          <w:fldChar w:fldCharType="begin"/>
        </w:r>
        <w:r w:rsidR="008D24D0">
          <w:rPr>
            <w:noProof/>
            <w:webHidden/>
          </w:rPr>
          <w:instrText xml:space="preserve"> PAGEREF _Toc3730585 \h </w:instrText>
        </w:r>
        <w:r w:rsidR="008D24D0">
          <w:rPr>
            <w:noProof/>
            <w:webHidden/>
          </w:rPr>
        </w:r>
        <w:r w:rsidR="008D24D0">
          <w:rPr>
            <w:noProof/>
            <w:webHidden/>
          </w:rPr>
          <w:fldChar w:fldCharType="separate"/>
        </w:r>
        <w:r w:rsidR="008D24D0">
          <w:rPr>
            <w:noProof/>
            <w:webHidden/>
          </w:rPr>
          <w:t>152</w:t>
        </w:r>
        <w:r w:rsidR="008D24D0">
          <w:rPr>
            <w:noProof/>
            <w:webHidden/>
          </w:rPr>
          <w:fldChar w:fldCharType="end"/>
        </w:r>
      </w:hyperlink>
    </w:p>
    <w:p w14:paraId="528A472D" w14:textId="3E39341E" w:rsidR="008D24D0" w:rsidRDefault="009E4325">
      <w:pPr>
        <w:pStyle w:val="TOC1"/>
        <w:rPr>
          <w:rFonts w:asciiTheme="minorHAnsi" w:eastAsiaTheme="minorEastAsia" w:hAnsiTheme="minorHAnsi" w:cstheme="minorBidi"/>
          <w:noProof/>
          <w:sz w:val="22"/>
          <w:szCs w:val="22"/>
        </w:rPr>
      </w:pPr>
      <w:hyperlink w:anchor="_Toc3730586" w:history="1">
        <w:r w:rsidR="008D24D0" w:rsidRPr="00E568DF">
          <w:rPr>
            <w:rStyle w:val="Hyperlink"/>
            <w:noProof/>
          </w:rPr>
          <w:t>Appendix E. (Informative) Locating rule metadata</w:t>
        </w:r>
        <w:r w:rsidR="008D24D0">
          <w:rPr>
            <w:noProof/>
            <w:webHidden/>
          </w:rPr>
          <w:tab/>
        </w:r>
        <w:r w:rsidR="008D24D0">
          <w:rPr>
            <w:noProof/>
            <w:webHidden/>
          </w:rPr>
          <w:fldChar w:fldCharType="begin"/>
        </w:r>
        <w:r w:rsidR="008D24D0">
          <w:rPr>
            <w:noProof/>
            <w:webHidden/>
          </w:rPr>
          <w:instrText xml:space="preserve"> PAGEREF _Toc3730586 \h </w:instrText>
        </w:r>
        <w:r w:rsidR="008D24D0">
          <w:rPr>
            <w:noProof/>
            <w:webHidden/>
          </w:rPr>
        </w:r>
        <w:r w:rsidR="008D24D0">
          <w:rPr>
            <w:noProof/>
            <w:webHidden/>
          </w:rPr>
          <w:fldChar w:fldCharType="separate"/>
        </w:r>
        <w:r w:rsidR="008D24D0">
          <w:rPr>
            <w:noProof/>
            <w:webHidden/>
          </w:rPr>
          <w:t>153</w:t>
        </w:r>
        <w:r w:rsidR="008D24D0">
          <w:rPr>
            <w:noProof/>
            <w:webHidden/>
          </w:rPr>
          <w:fldChar w:fldCharType="end"/>
        </w:r>
      </w:hyperlink>
    </w:p>
    <w:p w14:paraId="1DD9697C" w14:textId="51B7AF6F" w:rsidR="008D24D0" w:rsidRDefault="009E4325">
      <w:pPr>
        <w:pStyle w:val="TOC1"/>
        <w:rPr>
          <w:rFonts w:asciiTheme="minorHAnsi" w:eastAsiaTheme="minorEastAsia" w:hAnsiTheme="minorHAnsi" w:cstheme="minorBidi"/>
          <w:noProof/>
          <w:sz w:val="22"/>
          <w:szCs w:val="22"/>
        </w:rPr>
      </w:pPr>
      <w:hyperlink w:anchor="_Toc3730587" w:history="1">
        <w:r w:rsidR="008D24D0" w:rsidRPr="00E568DF">
          <w:rPr>
            <w:rStyle w:val="Hyperlink"/>
            <w:noProof/>
          </w:rPr>
          <w:t>Appendix F. (Normative) Producing deterministic SARIF log files</w:t>
        </w:r>
        <w:r w:rsidR="008D24D0">
          <w:rPr>
            <w:noProof/>
            <w:webHidden/>
          </w:rPr>
          <w:tab/>
        </w:r>
        <w:r w:rsidR="008D24D0">
          <w:rPr>
            <w:noProof/>
            <w:webHidden/>
          </w:rPr>
          <w:fldChar w:fldCharType="begin"/>
        </w:r>
        <w:r w:rsidR="008D24D0">
          <w:rPr>
            <w:noProof/>
            <w:webHidden/>
          </w:rPr>
          <w:instrText xml:space="preserve"> PAGEREF _Toc3730587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38B06F3F" w14:textId="72B50FA1"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88" w:history="1">
        <w:r w:rsidR="008D24D0" w:rsidRPr="00E568DF">
          <w:rPr>
            <w:rStyle w:val="Hyperlink"/>
            <w:noProof/>
          </w:rPr>
          <w:t>F.1 General</w:t>
        </w:r>
        <w:r w:rsidR="008D24D0">
          <w:rPr>
            <w:noProof/>
            <w:webHidden/>
          </w:rPr>
          <w:tab/>
        </w:r>
        <w:r w:rsidR="008D24D0">
          <w:rPr>
            <w:noProof/>
            <w:webHidden/>
          </w:rPr>
          <w:fldChar w:fldCharType="begin"/>
        </w:r>
        <w:r w:rsidR="008D24D0">
          <w:rPr>
            <w:noProof/>
            <w:webHidden/>
          </w:rPr>
          <w:instrText xml:space="preserve"> PAGEREF _Toc3730588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63A89C60" w14:textId="4553F4CE"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89" w:history="1">
        <w:r w:rsidR="008D24D0" w:rsidRPr="00E568DF">
          <w:rPr>
            <w:rStyle w:val="Hyperlink"/>
            <w:noProof/>
          </w:rPr>
          <w:t>F.2 Non-deterministic file format elements</w:t>
        </w:r>
        <w:r w:rsidR="008D24D0">
          <w:rPr>
            <w:noProof/>
            <w:webHidden/>
          </w:rPr>
          <w:tab/>
        </w:r>
        <w:r w:rsidR="008D24D0">
          <w:rPr>
            <w:noProof/>
            <w:webHidden/>
          </w:rPr>
          <w:fldChar w:fldCharType="begin"/>
        </w:r>
        <w:r w:rsidR="008D24D0">
          <w:rPr>
            <w:noProof/>
            <w:webHidden/>
          </w:rPr>
          <w:instrText xml:space="preserve"> PAGEREF _Toc3730589 \h </w:instrText>
        </w:r>
        <w:r w:rsidR="008D24D0">
          <w:rPr>
            <w:noProof/>
            <w:webHidden/>
          </w:rPr>
        </w:r>
        <w:r w:rsidR="008D24D0">
          <w:rPr>
            <w:noProof/>
            <w:webHidden/>
          </w:rPr>
          <w:fldChar w:fldCharType="separate"/>
        </w:r>
        <w:r w:rsidR="008D24D0">
          <w:rPr>
            <w:noProof/>
            <w:webHidden/>
          </w:rPr>
          <w:t>154</w:t>
        </w:r>
        <w:r w:rsidR="008D24D0">
          <w:rPr>
            <w:noProof/>
            <w:webHidden/>
          </w:rPr>
          <w:fldChar w:fldCharType="end"/>
        </w:r>
      </w:hyperlink>
    </w:p>
    <w:p w14:paraId="5683FC92" w14:textId="6F295B5D"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90" w:history="1">
        <w:r w:rsidR="008D24D0" w:rsidRPr="00E568DF">
          <w:rPr>
            <w:rStyle w:val="Hyperlink"/>
            <w:noProof/>
          </w:rPr>
          <w:t>F.3 Array and dictionary element ordering</w:t>
        </w:r>
        <w:r w:rsidR="008D24D0">
          <w:rPr>
            <w:noProof/>
            <w:webHidden/>
          </w:rPr>
          <w:tab/>
        </w:r>
        <w:r w:rsidR="008D24D0">
          <w:rPr>
            <w:noProof/>
            <w:webHidden/>
          </w:rPr>
          <w:fldChar w:fldCharType="begin"/>
        </w:r>
        <w:r w:rsidR="008D24D0">
          <w:rPr>
            <w:noProof/>
            <w:webHidden/>
          </w:rPr>
          <w:instrText xml:space="preserve"> PAGEREF _Toc3730590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207D43E2" w14:textId="7AC90F9A"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91" w:history="1">
        <w:r w:rsidR="008D24D0" w:rsidRPr="00E568DF">
          <w:rPr>
            <w:rStyle w:val="Hyperlink"/>
            <w:noProof/>
          </w:rPr>
          <w:t>F.4 Absolute paths</w:t>
        </w:r>
        <w:r w:rsidR="008D24D0">
          <w:rPr>
            <w:noProof/>
            <w:webHidden/>
          </w:rPr>
          <w:tab/>
        </w:r>
        <w:r w:rsidR="008D24D0">
          <w:rPr>
            <w:noProof/>
            <w:webHidden/>
          </w:rPr>
          <w:fldChar w:fldCharType="begin"/>
        </w:r>
        <w:r w:rsidR="008D24D0">
          <w:rPr>
            <w:noProof/>
            <w:webHidden/>
          </w:rPr>
          <w:instrText xml:space="preserve"> PAGEREF _Toc3730591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00A1FC96" w14:textId="2389E8EF"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92" w:history="1">
        <w:r w:rsidR="008D24D0" w:rsidRPr="00E568DF">
          <w:rPr>
            <w:rStyle w:val="Hyperlink"/>
            <w:noProof/>
          </w:rPr>
          <w:t>F.5 Compensating for non-deterministic output</w:t>
        </w:r>
        <w:r w:rsidR="008D24D0">
          <w:rPr>
            <w:noProof/>
            <w:webHidden/>
          </w:rPr>
          <w:tab/>
        </w:r>
        <w:r w:rsidR="008D24D0">
          <w:rPr>
            <w:noProof/>
            <w:webHidden/>
          </w:rPr>
          <w:fldChar w:fldCharType="begin"/>
        </w:r>
        <w:r w:rsidR="008D24D0">
          <w:rPr>
            <w:noProof/>
            <w:webHidden/>
          </w:rPr>
          <w:instrText xml:space="preserve"> PAGEREF _Toc3730592 \h </w:instrText>
        </w:r>
        <w:r w:rsidR="008D24D0">
          <w:rPr>
            <w:noProof/>
            <w:webHidden/>
          </w:rPr>
        </w:r>
        <w:r w:rsidR="008D24D0">
          <w:rPr>
            <w:noProof/>
            <w:webHidden/>
          </w:rPr>
          <w:fldChar w:fldCharType="separate"/>
        </w:r>
        <w:r w:rsidR="008D24D0">
          <w:rPr>
            <w:noProof/>
            <w:webHidden/>
          </w:rPr>
          <w:t>155</w:t>
        </w:r>
        <w:r w:rsidR="008D24D0">
          <w:rPr>
            <w:noProof/>
            <w:webHidden/>
          </w:rPr>
          <w:fldChar w:fldCharType="end"/>
        </w:r>
      </w:hyperlink>
    </w:p>
    <w:p w14:paraId="6163C4E8" w14:textId="55346BF1"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93" w:history="1">
        <w:r w:rsidR="008D24D0" w:rsidRPr="00E568DF">
          <w:rPr>
            <w:rStyle w:val="Hyperlink"/>
            <w:noProof/>
          </w:rPr>
          <w:t>F.6 Interaction between determinism and baselining</w:t>
        </w:r>
        <w:r w:rsidR="008D24D0">
          <w:rPr>
            <w:noProof/>
            <w:webHidden/>
          </w:rPr>
          <w:tab/>
        </w:r>
        <w:r w:rsidR="008D24D0">
          <w:rPr>
            <w:noProof/>
            <w:webHidden/>
          </w:rPr>
          <w:fldChar w:fldCharType="begin"/>
        </w:r>
        <w:r w:rsidR="008D24D0">
          <w:rPr>
            <w:noProof/>
            <w:webHidden/>
          </w:rPr>
          <w:instrText xml:space="preserve"> PAGEREF _Toc3730593 \h </w:instrText>
        </w:r>
        <w:r w:rsidR="008D24D0">
          <w:rPr>
            <w:noProof/>
            <w:webHidden/>
          </w:rPr>
        </w:r>
        <w:r w:rsidR="008D24D0">
          <w:rPr>
            <w:noProof/>
            <w:webHidden/>
          </w:rPr>
          <w:fldChar w:fldCharType="separate"/>
        </w:r>
        <w:r w:rsidR="008D24D0">
          <w:rPr>
            <w:noProof/>
            <w:webHidden/>
          </w:rPr>
          <w:t>156</w:t>
        </w:r>
        <w:r w:rsidR="008D24D0">
          <w:rPr>
            <w:noProof/>
            <w:webHidden/>
          </w:rPr>
          <w:fldChar w:fldCharType="end"/>
        </w:r>
      </w:hyperlink>
    </w:p>
    <w:p w14:paraId="4B85DDE3" w14:textId="29C2A649" w:rsidR="008D24D0" w:rsidRDefault="009E4325">
      <w:pPr>
        <w:pStyle w:val="TOC1"/>
        <w:rPr>
          <w:rFonts w:asciiTheme="minorHAnsi" w:eastAsiaTheme="minorEastAsia" w:hAnsiTheme="minorHAnsi" w:cstheme="minorBidi"/>
          <w:noProof/>
          <w:sz w:val="22"/>
          <w:szCs w:val="22"/>
        </w:rPr>
      </w:pPr>
      <w:hyperlink w:anchor="_Toc3730594" w:history="1">
        <w:r w:rsidR="008D24D0" w:rsidRPr="00E568DF">
          <w:rPr>
            <w:rStyle w:val="Hyperlink"/>
            <w:noProof/>
          </w:rPr>
          <w:t>Appendix G. (Informative) Guidance on fixes</w:t>
        </w:r>
        <w:r w:rsidR="008D24D0">
          <w:rPr>
            <w:noProof/>
            <w:webHidden/>
          </w:rPr>
          <w:tab/>
        </w:r>
        <w:r w:rsidR="008D24D0">
          <w:rPr>
            <w:noProof/>
            <w:webHidden/>
          </w:rPr>
          <w:fldChar w:fldCharType="begin"/>
        </w:r>
        <w:r w:rsidR="008D24D0">
          <w:rPr>
            <w:noProof/>
            <w:webHidden/>
          </w:rPr>
          <w:instrText xml:space="preserve"> PAGEREF _Toc3730594 \h </w:instrText>
        </w:r>
        <w:r w:rsidR="008D24D0">
          <w:rPr>
            <w:noProof/>
            <w:webHidden/>
          </w:rPr>
        </w:r>
        <w:r w:rsidR="008D24D0">
          <w:rPr>
            <w:noProof/>
            <w:webHidden/>
          </w:rPr>
          <w:fldChar w:fldCharType="separate"/>
        </w:r>
        <w:r w:rsidR="008D24D0">
          <w:rPr>
            <w:noProof/>
            <w:webHidden/>
          </w:rPr>
          <w:t>157</w:t>
        </w:r>
        <w:r w:rsidR="008D24D0">
          <w:rPr>
            <w:noProof/>
            <w:webHidden/>
          </w:rPr>
          <w:fldChar w:fldCharType="end"/>
        </w:r>
      </w:hyperlink>
    </w:p>
    <w:p w14:paraId="699E1817" w14:textId="65B68257" w:rsidR="008D24D0" w:rsidRDefault="009E4325">
      <w:pPr>
        <w:pStyle w:val="TOC1"/>
        <w:rPr>
          <w:rFonts w:asciiTheme="minorHAnsi" w:eastAsiaTheme="minorEastAsia" w:hAnsiTheme="minorHAnsi" w:cstheme="minorBidi"/>
          <w:noProof/>
          <w:sz w:val="22"/>
          <w:szCs w:val="22"/>
        </w:rPr>
      </w:pPr>
      <w:hyperlink w:anchor="_Toc3730595" w:history="1">
        <w:r w:rsidR="008D24D0" w:rsidRPr="00E568DF">
          <w:rPr>
            <w:rStyle w:val="Hyperlink"/>
            <w:noProof/>
          </w:rPr>
          <w:t>Appendix H. (Informative) Diagnosing results in generated files</w:t>
        </w:r>
        <w:r w:rsidR="008D24D0">
          <w:rPr>
            <w:noProof/>
            <w:webHidden/>
          </w:rPr>
          <w:tab/>
        </w:r>
        <w:r w:rsidR="008D24D0">
          <w:rPr>
            <w:noProof/>
            <w:webHidden/>
          </w:rPr>
          <w:fldChar w:fldCharType="begin"/>
        </w:r>
        <w:r w:rsidR="008D24D0">
          <w:rPr>
            <w:noProof/>
            <w:webHidden/>
          </w:rPr>
          <w:instrText xml:space="preserve"> PAGEREF _Toc3730595 \h </w:instrText>
        </w:r>
        <w:r w:rsidR="008D24D0">
          <w:rPr>
            <w:noProof/>
            <w:webHidden/>
          </w:rPr>
        </w:r>
        <w:r w:rsidR="008D24D0">
          <w:rPr>
            <w:noProof/>
            <w:webHidden/>
          </w:rPr>
          <w:fldChar w:fldCharType="separate"/>
        </w:r>
        <w:r w:rsidR="008D24D0">
          <w:rPr>
            <w:noProof/>
            <w:webHidden/>
          </w:rPr>
          <w:t>158</w:t>
        </w:r>
        <w:r w:rsidR="008D24D0">
          <w:rPr>
            <w:noProof/>
            <w:webHidden/>
          </w:rPr>
          <w:fldChar w:fldCharType="end"/>
        </w:r>
      </w:hyperlink>
    </w:p>
    <w:p w14:paraId="710F2742" w14:textId="5F324F32" w:rsidR="008D24D0" w:rsidRDefault="009E4325">
      <w:pPr>
        <w:pStyle w:val="TOC1"/>
        <w:rPr>
          <w:rFonts w:asciiTheme="minorHAnsi" w:eastAsiaTheme="minorEastAsia" w:hAnsiTheme="minorHAnsi" w:cstheme="minorBidi"/>
          <w:noProof/>
          <w:sz w:val="22"/>
          <w:szCs w:val="22"/>
        </w:rPr>
      </w:pPr>
      <w:hyperlink w:anchor="_Toc3730596" w:history="1">
        <w:r w:rsidR="008D24D0" w:rsidRPr="00E568DF">
          <w:rPr>
            <w:rStyle w:val="Hyperlink"/>
            <w:noProof/>
          </w:rPr>
          <w:t>Appendix I. (Informative) Sample sourceLanguage values</w:t>
        </w:r>
        <w:r w:rsidR="008D24D0">
          <w:rPr>
            <w:noProof/>
            <w:webHidden/>
          </w:rPr>
          <w:tab/>
        </w:r>
        <w:r w:rsidR="008D24D0">
          <w:rPr>
            <w:noProof/>
            <w:webHidden/>
          </w:rPr>
          <w:fldChar w:fldCharType="begin"/>
        </w:r>
        <w:r w:rsidR="008D24D0">
          <w:rPr>
            <w:noProof/>
            <w:webHidden/>
          </w:rPr>
          <w:instrText xml:space="preserve"> PAGEREF _Toc3730596 \h </w:instrText>
        </w:r>
        <w:r w:rsidR="008D24D0">
          <w:rPr>
            <w:noProof/>
            <w:webHidden/>
          </w:rPr>
        </w:r>
        <w:r w:rsidR="008D24D0">
          <w:rPr>
            <w:noProof/>
            <w:webHidden/>
          </w:rPr>
          <w:fldChar w:fldCharType="separate"/>
        </w:r>
        <w:r w:rsidR="008D24D0">
          <w:rPr>
            <w:noProof/>
            <w:webHidden/>
          </w:rPr>
          <w:t>161</w:t>
        </w:r>
        <w:r w:rsidR="008D24D0">
          <w:rPr>
            <w:noProof/>
            <w:webHidden/>
          </w:rPr>
          <w:fldChar w:fldCharType="end"/>
        </w:r>
      </w:hyperlink>
    </w:p>
    <w:p w14:paraId="6D62074F" w14:textId="59C2FB0B" w:rsidR="008D24D0" w:rsidRDefault="009E4325">
      <w:pPr>
        <w:pStyle w:val="TOC1"/>
        <w:rPr>
          <w:rFonts w:asciiTheme="minorHAnsi" w:eastAsiaTheme="minorEastAsia" w:hAnsiTheme="minorHAnsi" w:cstheme="minorBidi"/>
          <w:noProof/>
          <w:sz w:val="22"/>
          <w:szCs w:val="22"/>
        </w:rPr>
      </w:pPr>
      <w:hyperlink w:anchor="_Toc3730597" w:history="1">
        <w:r w:rsidR="008D24D0" w:rsidRPr="00E568DF">
          <w:rPr>
            <w:rStyle w:val="Hyperlink"/>
            <w:noProof/>
          </w:rPr>
          <w:t>Appendix J. (Informative) Examples</w:t>
        </w:r>
        <w:r w:rsidR="008D24D0">
          <w:rPr>
            <w:noProof/>
            <w:webHidden/>
          </w:rPr>
          <w:tab/>
        </w:r>
        <w:r w:rsidR="008D24D0">
          <w:rPr>
            <w:noProof/>
            <w:webHidden/>
          </w:rPr>
          <w:fldChar w:fldCharType="begin"/>
        </w:r>
        <w:r w:rsidR="008D24D0">
          <w:rPr>
            <w:noProof/>
            <w:webHidden/>
          </w:rPr>
          <w:instrText xml:space="preserve"> PAGEREF _Toc3730597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64BF571C" w14:textId="1CFA0DF8"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98" w:history="1">
        <w:r w:rsidR="008D24D0" w:rsidRPr="00E568DF">
          <w:rPr>
            <w:rStyle w:val="Hyperlink"/>
            <w:noProof/>
          </w:rPr>
          <w:t>J.1 Minimal valid SARIF log file</w:t>
        </w:r>
        <w:r w:rsidR="008D24D0">
          <w:rPr>
            <w:noProof/>
            <w:webHidden/>
          </w:rPr>
          <w:tab/>
        </w:r>
        <w:r w:rsidR="008D24D0">
          <w:rPr>
            <w:noProof/>
            <w:webHidden/>
          </w:rPr>
          <w:fldChar w:fldCharType="begin"/>
        </w:r>
        <w:r w:rsidR="008D24D0">
          <w:rPr>
            <w:noProof/>
            <w:webHidden/>
          </w:rPr>
          <w:instrText xml:space="preserve"> PAGEREF _Toc3730598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1B7DBF4A" w14:textId="10157545" w:rsidR="008D24D0" w:rsidRDefault="009E4325">
      <w:pPr>
        <w:pStyle w:val="TOC2"/>
        <w:tabs>
          <w:tab w:val="right" w:leader="dot" w:pos="9350"/>
        </w:tabs>
        <w:rPr>
          <w:rFonts w:asciiTheme="minorHAnsi" w:eastAsiaTheme="minorEastAsia" w:hAnsiTheme="minorHAnsi" w:cstheme="minorBidi"/>
          <w:noProof/>
          <w:sz w:val="22"/>
          <w:szCs w:val="22"/>
        </w:rPr>
      </w:pPr>
      <w:hyperlink w:anchor="_Toc3730599" w:history="1">
        <w:r w:rsidR="008D24D0" w:rsidRPr="00E568DF">
          <w:rPr>
            <w:rStyle w:val="Hyperlink"/>
            <w:noProof/>
          </w:rPr>
          <w:t>J.2 Minimal recommended SARIF log file with source information</w:t>
        </w:r>
        <w:r w:rsidR="008D24D0">
          <w:rPr>
            <w:noProof/>
            <w:webHidden/>
          </w:rPr>
          <w:tab/>
        </w:r>
        <w:r w:rsidR="008D24D0">
          <w:rPr>
            <w:noProof/>
            <w:webHidden/>
          </w:rPr>
          <w:fldChar w:fldCharType="begin"/>
        </w:r>
        <w:r w:rsidR="008D24D0">
          <w:rPr>
            <w:noProof/>
            <w:webHidden/>
          </w:rPr>
          <w:instrText xml:space="preserve"> PAGEREF _Toc3730599 \h </w:instrText>
        </w:r>
        <w:r w:rsidR="008D24D0">
          <w:rPr>
            <w:noProof/>
            <w:webHidden/>
          </w:rPr>
        </w:r>
        <w:r w:rsidR="008D24D0">
          <w:rPr>
            <w:noProof/>
            <w:webHidden/>
          </w:rPr>
          <w:fldChar w:fldCharType="separate"/>
        </w:r>
        <w:r w:rsidR="008D24D0">
          <w:rPr>
            <w:noProof/>
            <w:webHidden/>
          </w:rPr>
          <w:t>163</w:t>
        </w:r>
        <w:r w:rsidR="008D24D0">
          <w:rPr>
            <w:noProof/>
            <w:webHidden/>
          </w:rPr>
          <w:fldChar w:fldCharType="end"/>
        </w:r>
      </w:hyperlink>
    </w:p>
    <w:p w14:paraId="422045DC" w14:textId="362F3E7E" w:rsidR="008D24D0" w:rsidRDefault="009E4325">
      <w:pPr>
        <w:pStyle w:val="TOC2"/>
        <w:tabs>
          <w:tab w:val="right" w:leader="dot" w:pos="9350"/>
        </w:tabs>
        <w:rPr>
          <w:rFonts w:asciiTheme="minorHAnsi" w:eastAsiaTheme="minorEastAsia" w:hAnsiTheme="minorHAnsi" w:cstheme="minorBidi"/>
          <w:noProof/>
          <w:sz w:val="22"/>
          <w:szCs w:val="22"/>
        </w:rPr>
      </w:pPr>
      <w:hyperlink w:anchor="_Toc3730600" w:history="1">
        <w:r w:rsidR="008D24D0" w:rsidRPr="00E568DF">
          <w:rPr>
            <w:rStyle w:val="Hyperlink"/>
            <w:noProof/>
          </w:rPr>
          <w:t>J.3 Minimal recommended SARIF log file without source information</w:t>
        </w:r>
        <w:r w:rsidR="008D24D0">
          <w:rPr>
            <w:noProof/>
            <w:webHidden/>
          </w:rPr>
          <w:tab/>
        </w:r>
        <w:r w:rsidR="008D24D0">
          <w:rPr>
            <w:noProof/>
            <w:webHidden/>
          </w:rPr>
          <w:fldChar w:fldCharType="begin"/>
        </w:r>
        <w:r w:rsidR="008D24D0">
          <w:rPr>
            <w:noProof/>
            <w:webHidden/>
          </w:rPr>
          <w:instrText xml:space="preserve"> PAGEREF _Toc3730600 \h </w:instrText>
        </w:r>
        <w:r w:rsidR="008D24D0">
          <w:rPr>
            <w:noProof/>
            <w:webHidden/>
          </w:rPr>
        </w:r>
        <w:r w:rsidR="008D24D0">
          <w:rPr>
            <w:noProof/>
            <w:webHidden/>
          </w:rPr>
          <w:fldChar w:fldCharType="separate"/>
        </w:r>
        <w:r w:rsidR="008D24D0">
          <w:rPr>
            <w:noProof/>
            <w:webHidden/>
          </w:rPr>
          <w:t>164</w:t>
        </w:r>
        <w:r w:rsidR="008D24D0">
          <w:rPr>
            <w:noProof/>
            <w:webHidden/>
          </w:rPr>
          <w:fldChar w:fldCharType="end"/>
        </w:r>
      </w:hyperlink>
    </w:p>
    <w:p w14:paraId="6B24E9CD" w14:textId="03FEA1AE" w:rsidR="008D24D0" w:rsidRDefault="009E4325">
      <w:pPr>
        <w:pStyle w:val="TOC2"/>
        <w:tabs>
          <w:tab w:val="right" w:leader="dot" w:pos="9350"/>
        </w:tabs>
        <w:rPr>
          <w:rFonts w:asciiTheme="minorHAnsi" w:eastAsiaTheme="minorEastAsia" w:hAnsiTheme="minorHAnsi" w:cstheme="minorBidi"/>
          <w:noProof/>
          <w:sz w:val="22"/>
          <w:szCs w:val="22"/>
        </w:rPr>
      </w:pPr>
      <w:hyperlink w:anchor="_Toc3730601" w:history="1">
        <w:r w:rsidR="008D24D0" w:rsidRPr="00E568DF">
          <w:rPr>
            <w:rStyle w:val="Hyperlink"/>
            <w:noProof/>
          </w:rPr>
          <w:t>J.4 SARIF resource file with rule metadata</w:t>
        </w:r>
        <w:r w:rsidR="008D24D0">
          <w:rPr>
            <w:noProof/>
            <w:webHidden/>
          </w:rPr>
          <w:tab/>
        </w:r>
        <w:r w:rsidR="008D24D0">
          <w:rPr>
            <w:noProof/>
            <w:webHidden/>
          </w:rPr>
          <w:fldChar w:fldCharType="begin"/>
        </w:r>
        <w:r w:rsidR="008D24D0">
          <w:rPr>
            <w:noProof/>
            <w:webHidden/>
          </w:rPr>
          <w:instrText xml:space="preserve"> PAGEREF _Toc3730601 \h </w:instrText>
        </w:r>
        <w:r w:rsidR="008D24D0">
          <w:rPr>
            <w:noProof/>
            <w:webHidden/>
          </w:rPr>
        </w:r>
        <w:r w:rsidR="008D24D0">
          <w:rPr>
            <w:noProof/>
            <w:webHidden/>
          </w:rPr>
          <w:fldChar w:fldCharType="separate"/>
        </w:r>
        <w:r w:rsidR="008D24D0">
          <w:rPr>
            <w:noProof/>
            <w:webHidden/>
          </w:rPr>
          <w:t>165</w:t>
        </w:r>
        <w:r w:rsidR="008D24D0">
          <w:rPr>
            <w:noProof/>
            <w:webHidden/>
          </w:rPr>
          <w:fldChar w:fldCharType="end"/>
        </w:r>
      </w:hyperlink>
    </w:p>
    <w:p w14:paraId="022A585C" w14:textId="1F543D7C" w:rsidR="008D24D0" w:rsidRDefault="009E4325">
      <w:pPr>
        <w:pStyle w:val="TOC2"/>
        <w:tabs>
          <w:tab w:val="right" w:leader="dot" w:pos="9350"/>
        </w:tabs>
        <w:rPr>
          <w:rFonts w:asciiTheme="minorHAnsi" w:eastAsiaTheme="minorEastAsia" w:hAnsiTheme="minorHAnsi" w:cstheme="minorBidi"/>
          <w:noProof/>
          <w:sz w:val="22"/>
          <w:szCs w:val="22"/>
        </w:rPr>
      </w:pPr>
      <w:hyperlink w:anchor="_Toc3730602" w:history="1">
        <w:r w:rsidR="008D24D0" w:rsidRPr="00E568DF">
          <w:rPr>
            <w:rStyle w:val="Hyperlink"/>
            <w:noProof/>
          </w:rPr>
          <w:t>J.5 Comprehensive SARIF file</w:t>
        </w:r>
        <w:r w:rsidR="008D24D0">
          <w:rPr>
            <w:noProof/>
            <w:webHidden/>
          </w:rPr>
          <w:tab/>
        </w:r>
        <w:r w:rsidR="008D24D0">
          <w:rPr>
            <w:noProof/>
            <w:webHidden/>
          </w:rPr>
          <w:fldChar w:fldCharType="begin"/>
        </w:r>
        <w:r w:rsidR="008D24D0">
          <w:rPr>
            <w:noProof/>
            <w:webHidden/>
          </w:rPr>
          <w:instrText xml:space="preserve"> PAGEREF _Toc3730602 \h </w:instrText>
        </w:r>
        <w:r w:rsidR="008D24D0">
          <w:rPr>
            <w:noProof/>
            <w:webHidden/>
          </w:rPr>
        </w:r>
        <w:r w:rsidR="008D24D0">
          <w:rPr>
            <w:noProof/>
            <w:webHidden/>
          </w:rPr>
          <w:fldChar w:fldCharType="separate"/>
        </w:r>
        <w:r w:rsidR="008D24D0">
          <w:rPr>
            <w:noProof/>
            <w:webHidden/>
          </w:rPr>
          <w:t>166</w:t>
        </w:r>
        <w:r w:rsidR="008D24D0">
          <w:rPr>
            <w:noProof/>
            <w:webHidden/>
          </w:rPr>
          <w:fldChar w:fldCharType="end"/>
        </w:r>
      </w:hyperlink>
    </w:p>
    <w:p w14:paraId="2D8C70B4" w14:textId="15AD56C8" w:rsidR="008D24D0" w:rsidRDefault="009E4325">
      <w:pPr>
        <w:pStyle w:val="TOC1"/>
        <w:rPr>
          <w:rFonts w:asciiTheme="minorHAnsi" w:eastAsiaTheme="minorEastAsia" w:hAnsiTheme="minorHAnsi" w:cstheme="minorBidi"/>
          <w:noProof/>
          <w:sz w:val="22"/>
          <w:szCs w:val="22"/>
        </w:rPr>
      </w:pPr>
      <w:hyperlink w:anchor="_Toc3730603" w:history="1">
        <w:r w:rsidR="008D24D0" w:rsidRPr="00E568DF">
          <w:rPr>
            <w:rStyle w:val="Hyperlink"/>
            <w:noProof/>
          </w:rPr>
          <w:t>Appendix K. (Informative) Revision History</w:t>
        </w:r>
        <w:r w:rsidR="008D24D0">
          <w:rPr>
            <w:noProof/>
            <w:webHidden/>
          </w:rPr>
          <w:tab/>
        </w:r>
        <w:r w:rsidR="008D24D0">
          <w:rPr>
            <w:noProof/>
            <w:webHidden/>
          </w:rPr>
          <w:fldChar w:fldCharType="begin"/>
        </w:r>
        <w:r w:rsidR="008D24D0">
          <w:rPr>
            <w:noProof/>
            <w:webHidden/>
          </w:rPr>
          <w:instrText xml:space="preserve"> PAGEREF _Toc3730603 \h </w:instrText>
        </w:r>
        <w:r w:rsidR="008D24D0">
          <w:rPr>
            <w:noProof/>
            <w:webHidden/>
          </w:rPr>
        </w:r>
        <w:r w:rsidR="008D24D0">
          <w:rPr>
            <w:noProof/>
            <w:webHidden/>
          </w:rPr>
          <w:fldChar w:fldCharType="separate"/>
        </w:r>
        <w:r w:rsidR="008D24D0">
          <w:rPr>
            <w:noProof/>
            <w:webHidden/>
          </w:rPr>
          <w:t>176</w:t>
        </w:r>
        <w:r w:rsidR="008D24D0">
          <w:rPr>
            <w:noProof/>
            <w:webHidden/>
          </w:rPr>
          <w:fldChar w:fldCharType="end"/>
        </w:r>
      </w:hyperlink>
    </w:p>
    <w:p w14:paraId="300EBE96" w14:textId="5A865F9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73016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3730164"/>
      <w:bookmarkStart w:id="6" w:name="_Toc85472893"/>
      <w:bookmarkStart w:id="7" w:name="_Toc287332007"/>
      <w:r>
        <w:t>IPR Policy</w:t>
      </w:r>
      <w:bookmarkEnd w:id="5"/>
    </w:p>
    <w:p w14:paraId="46AF25ED" w14:textId="26765F9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63E53C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730165"/>
      <w:r>
        <w:t>Terminology</w:t>
      </w:r>
      <w:bookmarkEnd w:id="6"/>
      <w:bookmarkEnd w:id="7"/>
      <w:bookmarkEnd w:id="8"/>
    </w:p>
    <w:p w14:paraId="332C78E7" w14:textId="42D0390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04D64B" w:rsidR="00B05C99" w:rsidRDefault="009E432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8AFA2D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0B70E1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0164B8A" w:rsidR="008119BF" w:rsidRPr="008119BF" w:rsidRDefault="009E432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25CDA4E" w:rsidR="0044419A" w:rsidRDefault="009E432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353330A" w:rsidR="0044419A" w:rsidRDefault="009E432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7264C6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34D4AC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B545D2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7FE34CB5" w:rsidR="00B05C99" w:rsidRDefault="009E4325"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ADD2D25" w:rsidR="00D06F1A" w:rsidRPr="00D06F1A" w:rsidRDefault="009E4325"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2B969E7" w:rsidR="00376AE7" w:rsidRDefault="009E432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5916674C" w:rsidR="005A4921" w:rsidRPr="00FA7D11" w:rsidRDefault="009E432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B48AF32"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E3266C2" w:rsidR="00366BA7" w:rsidRDefault="009E4325"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1" w:name="def_engineering_system"/>
      <w:r>
        <w:t>engineering system</w:t>
      </w:r>
      <w:bookmarkEnd w:id="21"/>
    </w:p>
    <w:p w14:paraId="5762D674" w14:textId="1E9D158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B4F384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3E7D454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1F9B9332" w:rsidR="008B0BAE" w:rsidRPr="00FA7D11" w:rsidRDefault="009E432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2E6AA54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C54676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5D0F612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0F7315F4" w:rsidR="000237CE" w:rsidRPr="000237CE" w:rsidRDefault="009E4325"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12276DD" w:rsidR="0044419A" w:rsidRDefault="009E432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3EE4C18" w:rsidR="0044419A" w:rsidRDefault="009E432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77EA2209" w:rsidR="008563DD" w:rsidRDefault="009E432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6C28B3F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08E19D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4B902A1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74AC513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6FC6CD9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3EF4B5C6" w:rsidR="0044419A" w:rsidRDefault="009E432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4CEE399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7CBBC1C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A0661C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71E14795" w:rsidR="00646038" w:rsidRDefault="009E432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A8425D9" w:rsidR="0044419A" w:rsidRDefault="009E432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0611A3D8" w:rsidR="00646038" w:rsidRDefault="009E432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977CE4C"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431FACC" w:rsidR="0044419A" w:rsidRDefault="009E432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7" w:name="def_plugin"/>
      <w:bookmarkEnd w:id="37"/>
      <w:r>
        <w:t>plugin</w:t>
      </w:r>
    </w:p>
    <w:p w14:paraId="347D7D39" w14:textId="72D0A323" w:rsidR="008B0BAE" w:rsidRPr="00FA7D11" w:rsidRDefault="009E4325"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8" w:name="def_problem"/>
      <w:r>
        <w:t>problem</w:t>
      </w:r>
      <w:bookmarkEnd w:id="38"/>
    </w:p>
    <w:p w14:paraId="6CDABD9B" w14:textId="490F6223" w:rsidR="00B05C99" w:rsidRDefault="009E432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39" w:name="def_property"/>
      <w:r>
        <w:t>property</w:t>
      </w:r>
      <w:bookmarkEnd w:id="3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5C14E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5BA3F48" w:rsidR="00D65090" w:rsidRPr="00D65090" w:rsidRDefault="009E432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0" w:name="def_region"/>
      <w:r>
        <w:t>region</w:t>
      </w:r>
      <w:bookmarkEnd w:id="40"/>
    </w:p>
    <w:p w14:paraId="1059A9E8" w14:textId="351AA09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1" w:name="def_repository"/>
      <w:r>
        <w:t>repository</w:t>
      </w:r>
      <w:bookmarkEnd w:id="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990CA1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2" w:name="def_resource"/>
      <w:r>
        <w:t>resource</w:t>
      </w:r>
      <w:bookmarkEnd w:id="42"/>
    </w:p>
    <w:p w14:paraId="6016A970" w14:textId="498CD61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3" w:name="def_result"/>
      <w:r>
        <w:t>result</w:t>
      </w:r>
      <w:bookmarkEnd w:id="43"/>
    </w:p>
    <w:p w14:paraId="7C7B90EF" w14:textId="2D4D1BF9"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711D1C8" w:rsidR="00B05C99" w:rsidRDefault="009E432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4" w:name="def_result_management_system"/>
      <w:r>
        <w:t>result management system</w:t>
      </w:r>
      <w:bookmarkEnd w:id="44"/>
    </w:p>
    <w:p w14:paraId="1864B8E6" w14:textId="2F20861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DC5DA4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031171B" w:rsidR="00811F21" w:rsidRPr="00811F21" w:rsidRDefault="009E432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5" w:name="def_rule"/>
      <w:r>
        <w:t>rule</w:t>
      </w:r>
      <w:bookmarkEnd w:id="45"/>
    </w:p>
    <w:p w14:paraId="40742D5C" w14:textId="16503D0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738027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B737E82" w:rsidR="00822D1D" w:rsidRPr="00822D1D" w:rsidRDefault="009E4325"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6" w:name="def_rule_id"/>
      <w:r>
        <w:t>rule id</w:t>
      </w:r>
      <w:bookmarkEnd w:id="46"/>
    </w:p>
    <w:p w14:paraId="4C9F5179" w14:textId="488848CA" w:rsidR="00B05C99" w:rsidRDefault="009E432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7" w:name="def_rule_metadata"/>
      <w:r>
        <w:t>rule metadata</w:t>
      </w:r>
      <w:bookmarkEnd w:id="47"/>
    </w:p>
    <w:p w14:paraId="4DC3C58A" w14:textId="2F5D46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8" w:name="def_run"/>
      <w:r>
        <w:t>run</w:t>
      </w:r>
      <w:bookmarkEnd w:id="48"/>
    </w:p>
    <w:p w14:paraId="22615526" w14:textId="672700D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E57B57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9" w:name="def_sarif_consumer"/>
      <w:r>
        <w:t>SARIF consumer</w:t>
      </w:r>
      <w:bookmarkEnd w:id="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0" w:name="def_sarif_log_file"/>
      <w:r>
        <w:t>SARIF log file</w:t>
      </w:r>
      <w:bookmarkEnd w:id="50"/>
    </w:p>
    <w:p w14:paraId="3BDD8C08" w14:textId="65DA222C" w:rsidR="00366BA7" w:rsidRDefault="009E432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1" w:name="def_post_processor"/>
      <w:r>
        <w:t>SARIF post-processor</w:t>
      </w:r>
      <w:bookmarkEnd w:id="51"/>
    </w:p>
    <w:p w14:paraId="346D0207" w14:textId="38860B1D" w:rsidR="00753025" w:rsidRPr="00753025" w:rsidRDefault="009E432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2" w:name="def_sarif_producer"/>
      <w:r>
        <w:t>SARIF producer</w:t>
      </w:r>
      <w:bookmarkEnd w:id="5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3" w:name="def_sarif_resource_file"/>
      <w:r>
        <w:t>SARIF resource file</w:t>
      </w:r>
      <w:bookmarkEnd w:id="53"/>
    </w:p>
    <w:p w14:paraId="37BBB05A" w14:textId="09652E1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4" w:name="def_stable_value"/>
      <w:r>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09A5873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2E41FE1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7" w:name="def_text_file"/>
      <w:r>
        <w:t xml:space="preserve">text </w:t>
      </w:r>
      <w:bookmarkEnd w:id="57"/>
      <w:r w:rsidR="00127F3B">
        <w:t>artifact</w:t>
      </w:r>
    </w:p>
    <w:p w14:paraId="29A46E48" w14:textId="5DF9AAFF" w:rsidR="0044419A" w:rsidRDefault="009E432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2C821AB" w:rsidR="0044419A" w:rsidRDefault="009E432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8" w:name="def_thread_flow"/>
      <w:r>
        <w:t>thread flow</w:t>
      </w:r>
      <w:bookmarkEnd w:id="5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59" w:name="def_tool_component"/>
      <w:bookmarkEnd w:id="59"/>
      <w:r>
        <w:t>tool component</w:t>
      </w:r>
    </w:p>
    <w:p w14:paraId="3D6E1983" w14:textId="2CCC949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F6C3573" w:rsidR="0003129F" w:rsidRDefault="009E432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354B4E27" w:rsidR="0044419A" w:rsidRDefault="009E432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55BB774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3DBF5C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87086F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3730166"/>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0FF7A4DB"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A7C0C4C"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F095ED"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6FB48886" w:rsidR="00F27B42" w:rsidRDefault="00F27B42" w:rsidP="00EE0846">
      <w:pPr>
        <w:pStyle w:val="Ref"/>
        <w:rPr>
          <w:rStyle w:val="Refterm"/>
          <w:b w:val="0"/>
        </w:rPr>
      </w:pPr>
      <w:r w:rsidRPr="00EE7D13">
        <w:rPr>
          <w:rStyle w:val="Refterm"/>
        </w:rPr>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BE67E61"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48B3943"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C209A13"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9C3C9D6"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722BED4"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AFFABAC"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D69CB76"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AF4FDF"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6980E54"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226A9125" w:rsidR="00A146BE" w:rsidRDefault="00A146BE" w:rsidP="00A146BE">
      <w:pPr>
        <w:pStyle w:val="Ref"/>
      </w:pPr>
      <w:r w:rsidRPr="00EE7D13">
        <w:rPr>
          <w:rStyle w:val="Refterm"/>
        </w:rPr>
        <w:lastRenderedPageBreak/>
        <w:t>[</w:t>
      </w:r>
      <w:bookmarkStart w:id="81" w:name="RFC3987"/>
      <w:r w:rsidRPr="00EE7D13">
        <w:rPr>
          <w:rStyle w:val="Refterm"/>
        </w:rPr>
        <w:t>RFC398</w:t>
      </w:r>
      <w:r>
        <w:rPr>
          <w:rStyle w:val="Refterm"/>
        </w:rPr>
        <w:t>7</w:t>
      </w:r>
      <w:bookmarkEnd w:id="81"/>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D4F101B" w:rsidR="00435405" w:rsidRDefault="00435405" w:rsidP="00A146BE">
      <w:pPr>
        <w:pStyle w:val="Ref"/>
      </w:pPr>
      <w:r>
        <w:rPr>
          <w:rStyle w:val="Refterm"/>
        </w:rPr>
        <w:t>[</w:t>
      </w:r>
      <w:bookmarkStart w:id="82" w:name="RFC4122"/>
      <w:r>
        <w:rPr>
          <w:rStyle w:val="Refterm"/>
        </w:rPr>
        <w:t>RFC4122</w:t>
      </w:r>
      <w:bookmarkEnd w:id="82"/>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D29C995" w:rsidR="00C56762" w:rsidRDefault="00C56762" w:rsidP="00C56762">
      <w:pPr>
        <w:pStyle w:val="Ref"/>
      </w:pPr>
      <w:r>
        <w:rPr>
          <w:rStyle w:val="Refterm"/>
        </w:rPr>
        <w:t>[</w:t>
      </w:r>
      <w:bookmarkStart w:id="83" w:name="RFC5646"/>
      <w:r>
        <w:rPr>
          <w:rStyle w:val="Refterm"/>
        </w:rPr>
        <w:t>RFC5646</w:t>
      </w:r>
      <w:bookmarkEnd w:id="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172710A7" w:rsidR="001E773C" w:rsidRDefault="001E773C" w:rsidP="001E773C">
      <w:pPr>
        <w:pStyle w:val="Ref"/>
      </w:pPr>
      <w:bookmarkStart w:id="84" w:name="RFC6901"/>
      <w:r>
        <w:rPr>
          <w:rStyle w:val="Refterm"/>
        </w:rPr>
        <w:t>[RFC6901]</w:t>
      </w:r>
      <w:bookmarkEnd w:id="84"/>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50B6A0FF"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94B37AC"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25A37D94"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C15642C"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BB09173"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3730167"/>
      <w:r>
        <w:t>Non-Normative References</w:t>
      </w:r>
      <w:bookmarkEnd w:id="90"/>
      <w:bookmarkEnd w:id="91"/>
      <w:bookmarkEnd w:id="92"/>
    </w:p>
    <w:p w14:paraId="1067680D" w14:textId="2FC8BBB9"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2D684F8"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AB7F2FD" w:rsidR="00F84A73" w:rsidRDefault="00F84A73" w:rsidP="00F84A73">
      <w:pPr>
        <w:pStyle w:val="Ref"/>
        <w:rPr>
          <w:rStyle w:val="Refterm"/>
          <w:b w:val="0"/>
        </w:rPr>
      </w:pPr>
      <w:r w:rsidRPr="001A52C9">
        <w:rPr>
          <w:rStyle w:val="Refterm"/>
        </w:rPr>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3DF1A608"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A7B5D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9C81DE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3D2F5B9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3730168"/>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3730169"/>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3730170"/>
      <w:r>
        <w:t>Format examples</w:t>
      </w:r>
      <w:bookmarkEnd w:id="99"/>
    </w:p>
    <w:p w14:paraId="0C763244" w14:textId="5CDA812E"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3730171"/>
      <w:r>
        <w:t>Property notation</w:t>
      </w:r>
      <w:bookmarkEnd w:id="10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1" w:name="_Toc3730172"/>
      <w:r>
        <w:t>Syntax notation</w:t>
      </w:r>
      <w:bookmarkEnd w:id="101"/>
    </w:p>
    <w:p w14:paraId="15BCDF38" w14:textId="459AB82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D54C9D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3730173"/>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3730174"/>
      <w:r>
        <w:t>General</w:t>
      </w:r>
      <w:bookmarkEnd w:id="107"/>
      <w:bookmarkEnd w:id="108"/>
    </w:p>
    <w:p w14:paraId="66A97768" w14:textId="795D0D3E"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D24D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72D188A"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1357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921DB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9" w:name="_Toc3730175"/>
      <w:r>
        <w:t>SARIF file naming convention</w:t>
      </w:r>
      <w:bookmarkEnd w:id="10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0" w:name="_Ref509042171"/>
      <w:bookmarkStart w:id="111" w:name="_Ref509042221"/>
      <w:bookmarkStart w:id="112" w:name="_Ref509042382"/>
      <w:bookmarkStart w:id="113" w:name="_Ref509042434"/>
      <w:bookmarkStart w:id="114" w:name="_Ref509043989"/>
      <w:bookmarkStart w:id="115" w:name="_Toc3730176"/>
      <w:bookmarkStart w:id="116" w:name="_Ref507594747"/>
      <w:proofErr w:type="spellStart"/>
      <w:r>
        <w:t>artifactContent</w:t>
      </w:r>
      <w:proofErr w:type="spellEnd"/>
      <w:r>
        <w:t xml:space="preserve"> </w:t>
      </w:r>
      <w:r w:rsidR="00C50C8C">
        <w:t>object</w:t>
      </w:r>
      <w:bookmarkEnd w:id="110"/>
      <w:bookmarkEnd w:id="111"/>
      <w:bookmarkEnd w:id="112"/>
      <w:bookmarkEnd w:id="113"/>
      <w:bookmarkEnd w:id="114"/>
      <w:bookmarkEnd w:id="115"/>
    </w:p>
    <w:p w14:paraId="2BBA9A14" w14:textId="2A52D71B" w:rsidR="00C50C8C" w:rsidRDefault="00C50C8C" w:rsidP="00C50C8C">
      <w:pPr>
        <w:pStyle w:val="Heading3"/>
      </w:pPr>
      <w:bookmarkStart w:id="117" w:name="_Toc3730177"/>
      <w:r>
        <w:t>General</w:t>
      </w:r>
      <w:bookmarkEnd w:id="11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8" w:name="_Ref509043697"/>
      <w:bookmarkStart w:id="119" w:name="_Toc3730178"/>
      <w:r>
        <w:t>text property</w:t>
      </w:r>
      <w:bookmarkEnd w:id="118"/>
      <w:bookmarkEnd w:id="119"/>
    </w:p>
    <w:p w14:paraId="4A7B5CC6" w14:textId="6D92EE98"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D24D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0" w:name="_Ref509043776"/>
      <w:bookmarkStart w:id="121" w:name="_Toc3730179"/>
      <w:r>
        <w:t>binary property</w:t>
      </w:r>
      <w:bookmarkEnd w:id="120"/>
      <w:bookmarkEnd w:id="121"/>
    </w:p>
    <w:p w14:paraId="1BB5464B" w14:textId="5BFBC8F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2" w:name="_Ref508989521"/>
      <w:bookmarkStart w:id="123" w:name="_Ref3388418"/>
      <w:bookmarkStart w:id="124" w:name="_Toc3730180"/>
      <w:proofErr w:type="spellStart"/>
      <w:r>
        <w:t>artifactLocation</w:t>
      </w:r>
      <w:proofErr w:type="spellEnd"/>
      <w:r>
        <w:t xml:space="preserve"> </w:t>
      </w:r>
      <w:r w:rsidR="00EF1697">
        <w:t>object</w:t>
      </w:r>
      <w:bookmarkEnd w:id="116"/>
      <w:bookmarkEnd w:id="122"/>
      <w:bookmarkEnd w:id="123"/>
      <w:bookmarkEnd w:id="124"/>
    </w:p>
    <w:p w14:paraId="15E45BC8" w14:textId="6BB90172" w:rsidR="00EF1697" w:rsidRPr="00EF1697" w:rsidRDefault="00EF1697" w:rsidP="00EF1697">
      <w:pPr>
        <w:pStyle w:val="Heading3"/>
      </w:pPr>
      <w:bookmarkStart w:id="125" w:name="_Ref507595872"/>
      <w:bookmarkStart w:id="126" w:name="_Toc3730181"/>
      <w:r>
        <w:t>General</w:t>
      </w:r>
      <w:bookmarkEnd w:id="125"/>
      <w:bookmarkEnd w:id="126"/>
    </w:p>
    <w:p w14:paraId="0DE4A1DE" w14:textId="070CE19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D24D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D24D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7" w:name="_Toc3730182"/>
      <w:r>
        <w:t>Constraints</w:t>
      </w:r>
      <w:bookmarkEnd w:id="127"/>
    </w:p>
    <w:p w14:paraId="13519D8E" w14:textId="7B9C677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8D24D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D24D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D24D0">
        <w:t>3.4.5</w:t>
      </w:r>
      <w:r w:rsidR="008F3B71">
        <w:fldChar w:fldCharType="end"/>
      </w:r>
      <w:r w:rsidR="008F3B71">
        <w:t xml:space="preserve">), they </w:t>
      </w:r>
      <w:r w:rsidR="008F3B71">
        <w:rPr>
          <w:b/>
        </w:rPr>
        <w:t>MAY</w:t>
      </w:r>
      <w:r w:rsidR="008F3B71">
        <w:t xml:space="preserve"> both be present.</w:t>
      </w:r>
    </w:p>
    <w:p w14:paraId="2FC50484" w14:textId="6BE1029C"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D24D0">
        <w:t>3.23</w:t>
      </w:r>
      <w:r>
        <w:fldChar w:fldCharType="end"/>
      </w:r>
      <w:r>
        <w:t xml:space="preserve">) at the index within </w:t>
      </w:r>
      <w:proofErr w:type="spellStart"/>
      <w:r w:rsidRPr="00C32F86">
        <w:rPr>
          <w:rStyle w:val="CODEtemp"/>
        </w:rPr>
        <w:t>run.</w:t>
      </w:r>
      <w:r w:rsidR="00662BD7">
        <w:rPr>
          <w:rStyle w:val="CODEtemp"/>
        </w:rPr>
        <w:t>artifacts</w:t>
      </w:r>
      <w:proofErr w:type="spellEnd"/>
      <w:r w:rsidR="00662BD7">
        <w:t xml:space="preserve"> </w:t>
      </w:r>
      <w:r>
        <w:t>(§</w:t>
      </w:r>
      <w:r>
        <w:fldChar w:fldCharType="begin"/>
      </w:r>
      <w:r>
        <w:instrText xml:space="preserve"> REF _Ref493349997 \r \h  \* MERGEFORMAT </w:instrText>
      </w:r>
      <w:r>
        <w:fldChar w:fldCharType="separate"/>
      </w:r>
      <w:r w:rsidR="008D24D0">
        <w:t>3.14</w:t>
      </w:r>
      <w:r>
        <w:fldChar w:fldCharType="end"/>
      </w:r>
      <w:r>
        <w:t>, §</w:t>
      </w:r>
      <w:r>
        <w:fldChar w:fldCharType="begin"/>
      </w:r>
      <w:r>
        <w:instrText xml:space="preserve"> REF _Ref507667580 \r \h  \* MERGEFORMAT </w:instrText>
      </w:r>
      <w:r>
        <w:fldChar w:fldCharType="separate"/>
      </w:r>
      <w:r w:rsidR="008D24D0">
        <w:t>3.14.11</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24CAEE25" w:rsidR="00CB48EC" w:rsidRPr="00CB48EC" w:rsidRDefault="00CB48EC" w:rsidP="00CB48EC">
      <w:bookmarkStart w:id="128"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8D24D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8D24D0">
        <w:t>3.23</w:t>
      </w:r>
      <w:r>
        <w:fldChar w:fldCharType="end"/>
      </w:r>
      <w:r>
        <w:t xml:space="preserve">)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9" w:name="_Hlk534814192"/>
      <w:r w:rsidR="00AE64EB">
        <w:t>equivalent in the sense described in §</w:t>
      </w:r>
      <w:r w:rsidR="00AE64EB">
        <w:fldChar w:fldCharType="begin"/>
      </w:r>
      <w:r w:rsidR="00AE64EB">
        <w:instrText xml:space="preserve"> REF _Ref534814172 \r \h </w:instrText>
      </w:r>
      <w:r w:rsidR="00AE64EB">
        <w:fldChar w:fldCharType="separate"/>
      </w:r>
      <w:r w:rsidR="008D24D0">
        <w:t>3.10.1</w:t>
      </w:r>
      <w:r w:rsidR="00AE64EB">
        <w:fldChar w:fldCharType="end"/>
      </w:r>
      <w:bookmarkEnd w:id="129"/>
      <w:r>
        <w:t>.</w:t>
      </w:r>
    </w:p>
    <w:p w14:paraId="511A338A" w14:textId="211565EC" w:rsidR="00EF1697" w:rsidRDefault="00EF1697" w:rsidP="00EF1697">
      <w:pPr>
        <w:pStyle w:val="Heading3"/>
      </w:pPr>
      <w:bookmarkStart w:id="130" w:name="_Ref507592462"/>
      <w:bookmarkStart w:id="131" w:name="_Toc3730183"/>
      <w:bookmarkEnd w:id="128"/>
      <w:r>
        <w:t>uri property</w:t>
      </w:r>
      <w:bookmarkEnd w:id="130"/>
      <w:bookmarkEnd w:id="131"/>
    </w:p>
    <w:p w14:paraId="3855C821" w14:textId="6F2A667C"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E3A5F97" w:rsidR="00B44F8D" w:rsidRDefault="00B44F8D" w:rsidP="00B6127A">
      <w:r>
        <w:t xml:space="preserve">If the </w:t>
      </w:r>
      <w:proofErr w:type="spellStart"/>
      <w:r w:rsidR="00BE72D1">
        <w:rPr>
          <w:rStyle w:val="CODEtemp"/>
        </w:rPr>
        <w:t>artifact</w:t>
      </w:r>
      <w:r w:rsidR="00BE72D1" w:rsidRPr="00B44F8D">
        <w:rPr>
          <w:rStyle w:val="CODEtemp"/>
        </w:rPr>
        <w:t>Index</w:t>
      </w:r>
      <w:proofErr w:type="spellEnd"/>
      <w:r w:rsidR="00BE72D1">
        <w:t xml:space="preserve"> </w:t>
      </w:r>
      <w:r>
        <w:t>property (§</w:t>
      </w:r>
      <w:r>
        <w:fldChar w:fldCharType="begin"/>
      </w:r>
      <w:r>
        <w:instrText xml:space="preserve"> REF _Ref530055459 \r \h </w:instrText>
      </w:r>
      <w:r>
        <w:fldChar w:fldCharType="separate"/>
      </w:r>
      <w:r w:rsidR="008D24D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4CFF15A"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8D24D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2" w:name="_Ref507592476"/>
      <w:bookmarkStart w:id="133" w:name="_Toc3730184"/>
      <w:proofErr w:type="spellStart"/>
      <w:r>
        <w:t>uriBaseId</w:t>
      </w:r>
      <w:proofErr w:type="spellEnd"/>
      <w:r>
        <w:t xml:space="preserve"> property</w:t>
      </w:r>
      <w:bookmarkEnd w:id="132"/>
      <w:bookmarkEnd w:id="133"/>
    </w:p>
    <w:p w14:paraId="3AB64385" w14:textId="39319EB9"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E7F35C7" w:rsidR="004E2E96" w:rsidRDefault="004E2E96" w:rsidP="00B72299">
      <w:pPr>
        <w:pStyle w:val="ListParagraph"/>
        <w:numPr>
          <w:ilvl w:val="0"/>
          <w:numId w:val="69"/>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D24D0">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D24D0">
        <w:t>3.14.10</w:t>
      </w:r>
      <w:r>
        <w:fldChar w:fldCharType="end"/>
      </w:r>
      <w:r>
        <w:t>.</w:t>
      </w:r>
    </w:p>
    <w:p w14:paraId="45A5749D" w14:textId="1F77DBD3" w:rsidR="004E2E96" w:rsidRDefault="004E2E96" w:rsidP="00B72299">
      <w:pPr>
        <w:pStyle w:val="ListParagraph"/>
        <w:numPr>
          <w:ilvl w:val="0"/>
          <w:numId w:val="69"/>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5A9083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D24D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79AD7222"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CC3F09F"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D24D0">
        <w:t>3.4.6</w:t>
      </w:r>
      <w:r>
        <w:fldChar w:fldCharType="end"/>
      </w:r>
      <w:r>
        <w:t>.</w:t>
      </w:r>
    </w:p>
    <w:p w14:paraId="1775FB53" w14:textId="0713D84F" w:rsidR="00677224" w:rsidRDefault="00870A52" w:rsidP="00677224">
      <w:pPr>
        <w:pStyle w:val="Heading3"/>
      </w:pPr>
      <w:bookmarkStart w:id="134" w:name="_Ref530055459"/>
      <w:bookmarkStart w:id="135" w:name="_Toc3730185"/>
      <w:proofErr w:type="spellStart"/>
      <w:r>
        <w:lastRenderedPageBreak/>
        <w:t>artifactIndex</w:t>
      </w:r>
      <w:proofErr w:type="spellEnd"/>
      <w:r>
        <w:t xml:space="preserve"> </w:t>
      </w:r>
      <w:r w:rsidR="00677224">
        <w:t>property</w:t>
      </w:r>
      <w:bookmarkEnd w:id="134"/>
      <w:bookmarkEnd w:id="135"/>
    </w:p>
    <w:p w14:paraId="330EA005" w14:textId="37AC12C4"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8D24D0">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D24D0">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D24D0">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r w:rsidR="00E07920">
        <w:t xml:space="preserve"> </w:t>
      </w:r>
      <w:r w:rsidR="00F428A9">
        <w:t xml:space="preserve">If </w:t>
      </w:r>
      <w:proofErr w:type="spellStart"/>
      <w:r w:rsidR="00870A52">
        <w:rPr>
          <w:rStyle w:val="CODEtemp"/>
        </w:rPr>
        <w:t>artifact</w:t>
      </w:r>
      <w:r w:rsidR="00870A52" w:rsidRPr="000E7FBD">
        <w:rPr>
          <w:rStyle w:val="CODEtemp"/>
        </w:rPr>
        <w:t>Index</w:t>
      </w:r>
      <w:proofErr w:type="spellEnd"/>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683171D8"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D24D0">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4DBB3EC6" w:rsidR="00F428A9" w:rsidRDefault="00F428A9" w:rsidP="00F428A9">
      <w:r>
        <w:t xml:space="preserve">If </w:t>
      </w:r>
      <w:proofErr w:type="spellStart"/>
      <w:r w:rsidRPr="00855658">
        <w:rPr>
          <w:rStyle w:val="CODEtemp"/>
        </w:rPr>
        <w:t>run.</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0456BA9" w:rsidR="00F428A9" w:rsidRDefault="00F428A9" w:rsidP="00F428A9">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6" w:name="_Ref510013017"/>
      <w:bookmarkStart w:id="137" w:name="_Toc3730186"/>
      <w:r>
        <w:lastRenderedPageBreak/>
        <w:t xml:space="preserve">Guidance on the use of </w:t>
      </w:r>
      <w:proofErr w:type="spellStart"/>
      <w:r w:rsidR="00870A52">
        <w:t>artifactLocation</w:t>
      </w:r>
      <w:proofErr w:type="spellEnd"/>
      <w:r w:rsidR="00870A52">
        <w:t xml:space="preserve"> </w:t>
      </w:r>
      <w:r>
        <w:t>objects</w:t>
      </w:r>
      <w:bookmarkEnd w:id="136"/>
      <w:bookmarkEnd w:id="13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840D73A"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D24D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8D24D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373D7BC" w:rsidR="00F47A7C" w:rsidRDefault="00F47A7C" w:rsidP="00E9295D">
      <w:pPr>
        <w:pStyle w:val="Code"/>
      </w:pPr>
      <w:r>
        <w:t>{                                                # A run object (§</w:t>
      </w:r>
      <w:r>
        <w:fldChar w:fldCharType="begin"/>
      </w:r>
      <w:r>
        <w:instrText xml:space="preserve"> REF _Ref493349997 \r \h </w:instrText>
      </w:r>
      <w:r>
        <w:fldChar w:fldCharType="separate"/>
      </w:r>
      <w:r w:rsidR="008D24D0">
        <w:t>3.14</w:t>
      </w:r>
      <w:r>
        <w:fldChar w:fldCharType="end"/>
      </w:r>
      <w:r>
        <w:t>).</w:t>
      </w:r>
    </w:p>
    <w:p w14:paraId="4DCC6D62" w14:textId="25D3BEB8"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0F45A4A" w:rsidR="00F47A7C" w:rsidRDefault="00F47A7C" w:rsidP="00E9295D">
      <w:pPr>
        <w:pStyle w:val="Code"/>
      </w:pPr>
      <w:r>
        <w:t xml:space="preserve">  "results": [                                   # See §</w:t>
      </w:r>
      <w:r>
        <w:fldChar w:fldCharType="begin"/>
      </w:r>
      <w:r>
        <w:instrText xml:space="preserve"> REF _Ref493350972 \r \h </w:instrText>
      </w:r>
      <w:r>
        <w:fldChar w:fldCharType="separate"/>
      </w:r>
      <w:r w:rsidR="008D24D0">
        <w:t>3.14.15</w:t>
      </w:r>
      <w:r>
        <w:fldChar w:fldCharType="end"/>
      </w:r>
      <w:r>
        <w:t xml:space="preserve">.                                     </w:t>
      </w:r>
    </w:p>
    <w:p w14:paraId="6EB641EB" w14:textId="0DCCF91D" w:rsidR="00F47A7C" w:rsidRDefault="00F47A7C" w:rsidP="00E9295D">
      <w:pPr>
        <w:pStyle w:val="Code"/>
      </w:pPr>
      <w:r>
        <w:t xml:space="preserve">    {                                            # A result object (§</w:t>
      </w:r>
      <w:r>
        <w:fldChar w:fldCharType="begin"/>
      </w:r>
      <w:r>
        <w:instrText xml:space="preserve"> REF _Ref493350984 \r \h </w:instrText>
      </w:r>
      <w:r>
        <w:fldChar w:fldCharType="separate"/>
      </w:r>
      <w:r w:rsidR="008D24D0">
        <w:t>3.24</w:t>
      </w:r>
      <w:r>
        <w:fldChar w:fldCharType="end"/>
      </w:r>
      <w:r>
        <w:t xml:space="preserve">). </w:t>
      </w:r>
    </w:p>
    <w:p w14:paraId="610BCD74" w14:textId="6A075389" w:rsidR="00F47A7C" w:rsidRDefault="00F47A7C" w:rsidP="00E9295D">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1CD5C95D" w14:textId="00AE8EF8" w:rsidR="00F47A7C" w:rsidRDefault="00F47A7C" w:rsidP="00E9295D">
      <w:pPr>
        <w:pStyle w:val="Code"/>
      </w:pPr>
      <w:r>
        <w:t xml:space="preserve">        {                                        # A location object (§</w:t>
      </w:r>
      <w:r>
        <w:fldChar w:fldCharType="begin"/>
      </w:r>
      <w:r>
        <w:instrText xml:space="preserve"> REF _Ref507665939 \r \h </w:instrText>
      </w:r>
      <w:r>
        <w:fldChar w:fldCharType="separate"/>
      </w:r>
      <w:r w:rsidR="008D24D0">
        <w:t>3.25</w:t>
      </w:r>
      <w:r>
        <w:fldChar w:fldCharType="end"/>
      </w:r>
      <w:r>
        <w:t>).</w:t>
      </w:r>
    </w:p>
    <w:p w14:paraId="509AAFAE" w14:textId="3A45587E"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D24D0">
        <w:t>3.25.2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8" w:name="_Toc3730187"/>
      <w:r>
        <w:t>String properties</w:t>
      </w:r>
      <w:bookmarkEnd w:id="138"/>
    </w:p>
    <w:p w14:paraId="6C63FE5C" w14:textId="4016EE67" w:rsidR="00D65090" w:rsidRDefault="00D65090" w:rsidP="00D65090">
      <w:pPr>
        <w:pStyle w:val="Heading3"/>
      </w:pPr>
      <w:bookmarkStart w:id="139" w:name="_Toc3730188"/>
      <w:r>
        <w:t>General</w:t>
      </w:r>
      <w:bookmarkEnd w:id="13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0" w:name="_Ref1571704"/>
      <w:bookmarkStart w:id="141" w:name="_Ref1571705"/>
      <w:bookmarkStart w:id="142" w:name="_Toc3730189"/>
      <w:r>
        <w:t>Redactable</w:t>
      </w:r>
      <w:r w:rsidR="00D244F4">
        <w:t xml:space="preserve"> string properties</w:t>
      </w:r>
      <w:bookmarkEnd w:id="140"/>
      <w:bookmarkEnd w:id="141"/>
      <w:bookmarkEnd w:id="142"/>
    </w:p>
    <w:p w14:paraId="553A2175" w14:textId="44FFC968"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D24D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86EE67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D24D0">
        <w:t>3.14.21</w:t>
      </w:r>
      <w:r>
        <w:fldChar w:fldCharType="end"/>
      </w:r>
      <w:r>
        <w:t>).</w:t>
      </w:r>
    </w:p>
    <w:p w14:paraId="670174B2" w14:textId="2F6F7D08" w:rsidR="00435405" w:rsidRDefault="00435405" w:rsidP="00435405">
      <w:pPr>
        <w:pStyle w:val="Heading3"/>
      </w:pPr>
      <w:bookmarkStart w:id="143" w:name="_Ref514314114"/>
      <w:bookmarkStart w:id="144" w:name="_Toc3730190"/>
      <w:r>
        <w:lastRenderedPageBreak/>
        <w:t>GUID-valued string properties</w:t>
      </w:r>
      <w:bookmarkEnd w:id="143"/>
      <w:bookmarkEnd w:id="144"/>
    </w:p>
    <w:p w14:paraId="515A660C" w14:textId="1FB8E36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5" w:name="_Ref514326061"/>
      <w:bookmarkStart w:id="146" w:name="_Ref526937577"/>
      <w:bookmarkStart w:id="147" w:name="_Ref534894828"/>
      <w:bookmarkStart w:id="148" w:name="_Ref534896655"/>
      <w:bookmarkStart w:id="149" w:name="_Ref534897905"/>
      <w:bookmarkStart w:id="150" w:name="_Toc3730191"/>
      <w:r>
        <w:t>Hierarchical string</w:t>
      </w:r>
      <w:bookmarkEnd w:id="145"/>
      <w:r w:rsidR="00EA1909">
        <w:t>s</w:t>
      </w:r>
      <w:bookmarkEnd w:id="146"/>
      <w:bookmarkEnd w:id="147"/>
      <w:bookmarkEnd w:id="148"/>
      <w:bookmarkEnd w:id="149"/>
      <w:bookmarkEnd w:id="150"/>
    </w:p>
    <w:p w14:paraId="48E1903C" w14:textId="613DF0CD" w:rsidR="00C535F2" w:rsidRPr="00C535F2" w:rsidRDefault="00C535F2" w:rsidP="00C535F2">
      <w:pPr>
        <w:pStyle w:val="Heading4"/>
      </w:pPr>
      <w:bookmarkStart w:id="151" w:name="_Ref528149163"/>
      <w:bookmarkStart w:id="152" w:name="_Toc3730192"/>
      <w:r>
        <w:t>General</w:t>
      </w:r>
      <w:bookmarkEnd w:id="151"/>
      <w:bookmarkEnd w:id="152"/>
    </w:p>
    <w:p w14:paraId="06B22FB1" w14:textId="1434B30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D24D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D24D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0D00D65" w:rsidR="00D244F4" w:rsidRDefault="00D244F4" w:rsidP="00D244F4">
      <w:r>
        <w:t>For examples, see §</w:t>
      </w:r>
      <w:r>
        <w:fldChar w:fldCharType="begin"/>
      </w:r>
      <w:r>
        <w:instrText xml:space="preserve"> REF _Ref514325725 \r \h </w:instrText>
      </w:r>
      <w:r>
        <w:fldChar w:fldCharType="separate"/>
      </w:r>
      <w:r w:rsidR="008D24D0">
        <w:t>3.8.2</w:t>
      </w:r>
      <w:r>
        <w:fldChar w:fldCharType="end"/>
      </w:r>
      <w:r>
        <w:t xml:space="preserve"> and §</w:t>
      </w:r>
      <w:r w:rsidR="00AC5BD9">
        <w:fldChar w:fldCharType="begin"/>
      </w:r>
      <w:r w:rsidR="00AC5BD9">
        <w:instrText xml:space="preserve"> REF _Ref526936776 \r \h </w:instrText>
      </w:r>
      <w:r w:rsidR="00AC5BD9">
        <w:fldChar w:fldCharType="separate"/>
      </w:r>
      <w:r w:rsidR="008D24D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3730193"/>
      <w:r>
        <w:t>Versioned hierarchical strings</w:t>
      </w:r>
      <w:bookmarkEnd w:id="154"/>
      <w:bookmarkEnd w:id="155"/>
    </w:p>
    <w:p w14:paraId="0E475B79" w14:textId="7852B3E1"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D24D0">
        <w:t>3.24.12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D24D0">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7F7A0915" w:rsidR="004108B9" w:rsidRDefault="004108B9" w:rsidP="004108B9">
      <w:pPr>
        <w:pStyle w:val="Code"/>
      </w:pPr>
      <w:r>
        <w:t>{                                 # A result object (§</w:t>
      </w:r>
      <w:r>
        <w:fldChar w:fldCharType="begin"/>
      </w:r>
      <w:r>
        <w:instrText xml:space="preserve"> REF _Ref493350984 \r \h </w:instrText>
      </w:r>
      <w:r>
        <w:fldChar w:fldCharType="separate"/>
      </w:r>
      <w:r w:rsidR="008D24D0">
        <w:t>3.24</w:t>
      </w:r>
      <w:r>
        <w:fldChar w:fldCharType="end"/>
      </w:r>
      <w:r>
        <w:t>).</w:t>
      </w:r>
    </w:p>
    <w:p w14:paraId="38CD9D1B" w14:textId="3CD5D580"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D24D0">
        <w:t>3.24.13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3730194"/>
      <w:r>
        <w:t>Object properties</w:t>
      </w:r>
      <w:bookmarkEnd w:id="156"/>
      <w:bookmarkEnd w:id="157"/>
    </w:p>
    <w:p w14:paraId="1C30B6EF" w14:textId="1D5270CA"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8D24D0">
        <w:t>3.14.11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D24D0">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3730195"/>
      <w:r>
        <w:t>Array properties</w:t>
      </w:r>
      <w:bookmarkEnd w:id="158"/>
      <w:bookmarkEnd w:id="159"/>
    </w:p>
    <w:p w14:paraId="28EB82AC" w14:textId="5479DEBF" w:rsidR="000308F0" w:rsidRDefault="000308F0" w:rsidP="000308F0">
      <w:pPr>
        <w:pStyle w:val="Heading3"/>
      </w:pPr>
      <w:bookmarkStart w:id="160" w:name="_Toc3730196"/>
      <w:r>
        <w:t>General</w:t>
      </w:r>
      <w:bookmarkEnd w:id="160"/>
    </w:p>
    <w:p w14:paraId="5EBAA746" w14:textId="5A81AC94"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8D24D0">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D24D0">
        <w:t>3.8.2</w:t>
      </w:r>
      <w:r w:rsidR="00DA0A5A">
        <w:fldChar w:fldCharType="end"/>
      </w:r>
      <w:r w:rsidRPr="008F0C80">
        <w:t>).</w:t>
      </w:r>
    </w:p>
    <w:p w14:paraId="492BEB80" w14:textId="77777777" w:rsidR="000308F0" w:rsidRDefault="000308F0" w:rsidP="000308F0">
      <w:pPr>
        <w:pStyle w:val="Heading3"/>
      </w:pPr>
      <w:bookmarkStart w:id="161" w:name="_Ref493404799"/>
      <w:bookmarkStart w:id="162" w:name="_Toc3730197"/>
      <w:r>
        <w:t>Array properties with unique values</w:t>
      </w:r>
      <w:bookmarkEnd w:id="161"/>
      <w:bookmarkEnd w:id="162"/>
    </w:p>
    <w:p w14:paraId="125B0718" w14:textId="5027A88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3730198"/>
      <w:r>
        <w:t>Property bags</w:t>
      </w:r>
      <w:bookmarkEnd w:id="163"/>
      <w:bookmarkEnd w:id="164"/>
    </w:p>
    <w:p w14:paraId="394A6CDE" w14:textId="6ABA55FC" w:rsidR="00815787" w:rsidRDefault="00815787" w:rsidP="00815787">
      <w:pPr>
        <w:pStyle w:val="Heading3"/>
      </w:pPr>
      <w:bookmarkStart w:id="165" w:name="_Ref3471095"/>
      <w:bookmarkStart w:id="166" w:name="_Ref3473306"/>
      <w:bookmarkStart w:id="167" w:name="_Toc3730199"/>
      <w:r>
        <w:t>General</w:t>
      </w:r>
      <w:bookmarkEnd w:id="165"/>
      <w:bookmarkEnd w:id="166"/>
      <w:bookmarkEnd w:id="167"/>
    </w:p>
    <w:p w14:paraId="0C250E31" w14:textId="4AE4554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D24D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2391B1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D24D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8" w:name="_Ref514325416"/>
      <w:bookmarkStart w:id="169" w:name="_Ref514325725"/>
      <w:bookmarkStart w:id="170" w:name="_Toc3730200"/>
      <w:r>
        <w:lastRenderedPageBreak/>
        <w:t>Tags</w:t>
      </w:r>
      <w:bookmarkEnd w:id="168"/>
      <w:bookmarkEnd w:id="169"/>
      <w:bookmarkEnd w:id="170"/>
    </w:p>
    <w:p w14:paraId="0765905B" w14:textId="2D9C6858" w:rsidR="00B501CE" w:rsidRPr="00B501CE" w:rsidRDefault="00B501CE" w:rsidP="00B501CE">
      <w:pPr>
        <w:pStyle w:val="Heading4"/>
      </w:pPr>
      <w:bookmarkStart w:id="171" w:name="_Toc3730201"/>
      <w:r>
        <w:t>General</w:t>
      </w:r>
      <w:bookmarkEnd w:id="171"/>
    </w:p>
    <w:p w14:paraId="0F1BC690" w14:textId="457B539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2" w:name="_Hlk493349329"/>
      <w:r w:rsidRPr="001A344F">
        <w:t xml:space="preserve">an array </w:t>
      </w:r>
      <w:r w:rsidR="00DC2EEB">
        <w:t>of</w:t>
      </w:r>
      <w:r w:rsidRPr="001A344F">
        <w:t xml:space="preserve"> zero or more </w:t>
      </w:r>
      <w:r w:rsidR="00DC2EEB">
        <w:t>unique</w:t>
      </w:r>
      <w:r w:rsidRPr="001A344F">
        <w:t xml:space="preserve"> strings</w:t>
      </w:r>
      <w:bookmarkEnd w:id="172"/>
      <w:r w:rsidR="00DC2EEB">
        <w:t xml:space="preserve"> (§</w:t>
      </w:r>
      <w:r w:rsidR="00DC2EEB">
        <w:fldChar w:fldCharType="begin"/>
      </w:r>
      <w:r w:rsidR="00DC2EEB">
        <w:instrText xml:space="preserve"> REF _Ref493404799 \r \h </w:instrText>
      </w:r>
      <w:r w:rsidR="00DC2EEB">
        <w:fldChar w:fldCharType="separate"/>
      </w:r>
      <w:r w:rsidR="008D24D0">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38D367F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D24D0">
        <w:t>3.5.4</w:t>
      </w:r>
      <w:r>
        <w:fldChar w:fldCharType="end"/>
      </w:r>
      <w:r>
        <w:t>).</w:t>
      </w:r>
    </w:p>
    <w:p w14:paraId="040355DB" w14:textId="5AA5A23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41C49C0"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D24D0">
        <w:t>3.24</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3" w:name="_Toc3730202"/>
      <w:r>
        <w:t>Tag metadata</w:t>
      </w:r>
      <w:bookmarkEnd w:id="1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E3AD576"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027415D"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48530D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D24D0">
        <w:t>3.14</w:t>
      </w:r>
      <w:r>
        <w:fldChar w:fldCharType="end"/>
      </w:r>
      <w:r>
        <w:t xml:space="preserve">) that lexically contains the </w:t>
      </w:r>
      <w:r w:rsidRPr="00B94FAC">
        <w:rPr>
          <w:rStyle w:val="CODEtemp"/>
        </w:rPr>
        <w:t>result</w:t>
      </w:r>
      <w:r>
        <w:t xml:space="preserve"> object:</w:t>
      </w:r>
    </w:p>
    <w:p w14:paraId="2D58AD47" w14:textId="5A3B78A2" w:rsidR="00E945FA" w:rsidRDefault="00E945FA" w:rsidP="00E945FA">
      <w:pPr>
        <w:pStyle w:val="Code"/>
      </w:pPr>
      <w:r>
        <w:t>{                              # A run object (see §</w:t>
      </w:r>
      <w:r>
        <w:fldChar w:fldCharType="begin"/>
      </w:r>
      <w:r>
        <w:instrText xml:space="preserve"> REF _Ref493349997 \r \h </w:instrText>
      </w:r>
      <w:r>
        <w:fldChar w:fldCharType="separate"/>
      </w:r>
      <w:r w:rsidR="008D24D0">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4" w:name="_Ref493413701"/>
      <w:bookmarkStart w:id="175" w:name="_Ref493413744"/>
      <w:bookmarkStart w:id="176" w:name="_Toc3730203"/>
      <w:r>
        <w:t>Date/time properties</w:t>
      </w:r>
      <w:bookmarkEnd w:id="174"/>
      <w:bookmarkEnd w:id="175"/>
      <w:bookmarkEnd w:id="176"/>
    </w:p>
    <w:p w14:paraId="33510EF1" w14:textId="30BE5A2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284F1C9" w:rsidR="00485F6A" w:rsidRDefault="00485F6A" w:rsidP="00A14EA3">
      <w:r>
        <w:t>The time components of date/time-valued properties in property bags (§</w:t>
      </w:r>
      <w:r>
        <w:fldChar w:fldCharType="begin"/>
      </w:r>
      <w:r>
        <w:instrText xml:space="preserve"> REF _Ref493408960 \r \h </w:instrText>
      </w:r>
      <w:r>
        <w:fldChar w:fldCharType="separate"/>
      </w:r>
      <w:r w:rsidR="008D24D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8" w:name="_Ref530232021"/>
      <w:bookmarkStart w:id="179" w:name="_Toc3730204"/>
      <w:r>
        <w:t>URI-valued properties</w:t>
      </w:r>
      <w:bookmarkEnd w:id="178"/>
      <w:bookmarkEnd w:id="179"/>
    </w:p>
    <w:p w14:paraId="62EF182C" w14:textId="7EBBAB7A" w:rsidR="00D55684" w:rsidRDefault="00D55684" w:rsidP="00D55684">
      <w:pPr>
        <w:pStyle w:val="Heading3"/>
      </w:pPr>
      <w:bookmarkStart w:id="180" w:name="_Ref534814172"/>
      <w:bookmarkStart w:id="181" w:name="_Toc3730205"/>
      <w:r>
        <w:t>General</w:t>
      </w:r>
      <w:bookmarkEnd w:id="180"/>
      <w:bookmarkEnd w:id="181"/>
    </w:p>
    <w:p w14:paraId="3EA3A765" w14:textId="2F9EC57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90A10B6"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23015F3"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2" w:name="_Toc3730206"/>
      <w:r>
        <w:t>URIs that use the file scheme</w:t>
      </w:r>
      <w:bookmarkEnd w:id="182"/>
    </w:p>
    <w:p w14:paraId="2A404ABE" w14:textId="59C6BA4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7E44B8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3" w:name="_Ref3470788"/>
      <w:bookmarkStart w:id="184" w:name="_Toc3730207"/>
      <w:r>
        <w:t>URIs that use the sarif scheme</w:t>
      </w:r>
      <w:bookmarkEnd w:id="183"/>
      <w:bookmarkEnd w:id="184"/>
    </w:p>
    <w:p w14:paraId="05851C9E" w14:textId="06FCBC3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D24D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6FC24FAD"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8D24D0">
        <w:t>3.13.5</w:t>
      </w:r>
      <w:r w:rsidR="00A632A2">
        <w:fldChar w:fldCharType="end"/>
      </w:r>
      <w:r>
        <w:t>) at the root of the log file.</w:t>
      </w:r>
    </w:p>
    <w:p w14:paraId="5FDDB88B" w14:textId="447B8639" w:rsidR="00D55684" w:rsidRDefault="00D55684" w:rsidP="00D55684">
      <w:pPr>
        <w:pStyle w:val="Heading3"/>
      </w:pPr>
      <w:bookmarkStart w:id="185" w:name="_Toc3730208"/>
      <w:r>
        <w:t>Internationalized Resource Identifiers (IRIs)</w:t>
      </w:r>
      <w:bookmarkEnd w:id="185"/>
    </w:p>
    <w:p w14:paraId="51D90CB3" w14:textId="59F3246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FC7DE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6" w:name="_Ref493426052"/>
      <w:bookmarkStart w:id="187" w:name="_Ref508814664"/>
      <w:bookmarkStart w:id="188" w:name="_Toc3730209"/>
      <w:r>
        <w:t>m</w:t>
      </w:r>
      <w:r w:rsidR="00815787">
        <w:t xml:space="preserve">essage </w:t>
      </w:r>
      <w:bookmarkEnd w:id="186"/>
      <w:r>
        <w:t>object</w:t>
      </w:r>
      <w:bookmarkEnd w:id="187"/>
      <w:bookmarkEnd w:id="188"/>
    </w:p>
    <w:p w14:paraId="0A758B59" w14:textId="372BB610" w:rsidR="00354823" w:rsidRPr="00354823" w:rsidRDefault="00354823" w:rsidP="00354823">
      <w:pPr>
        <w:pStyle w:val="Heading3"/>
      </w:pPr>
      <w:bookmarkStart w:id="189" w:name="_Toc3730210"/>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395FC54"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D24D0">
        <w:t>3.11.3</w:t>
      </w:r>
      <w:r w:rsidR="00315546">
        <w:fldChar w:fldCharType="end"/>
      </w:r>
      <w:r w:rsidR="00BD4C74">
        <w:t>)</w:t>
      </w:r>
      <w:r>
        <w:t>.</w:t>
      </w:r>
    </w:p>
    <w:p w14:paraId="52F0962E" w14:textId="2E252E6D"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D24D0">
        <w:t>3.11.4</w:t>
      </w:r>
      <w:r w:rsidR="00315546">
        <w:fldChar w:fldCharType="end"/>
      </w:r>
      <w:r w:rsidR="00315546">
        <w:t>)</w:t>
      </w:r>
      <w:r w:rsidRPr="007D1B39">
        <w:t>.</w:t>
      </w:r>
    </w:p>
    <w:p w14:paraId="72BE4F6E" w14:textId="4541204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D24D0">
        <w:t>3.11.5</w:t>
      </w:r>
      <w:r w:rsidR="00315546">
        <w:fldChar w:fldCharType="end"/>
      </w:r>
      <w:r w:rsidR="00315546">
        <w:t>)</w:t>
      </w:r>
      <w:r w:rsidRPr="007D1B39">
        <w:t>.</w:t>
      </w:r>
    </w:p>
    <w:p w14:paraId="79A4CB7F" w14:textId="210F13DC"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8D24D0">
        <w:t>3.11.6</w:t>
      </w:r>
      <w:r>
        <w:fldChar w:fldCharType="end"/>
      </w:r>
      <w:r>
        <w:t>).</w:t>
      </w:r>
    </w:p>
    <w:p w14:paraId="7E4FFA2B" w14:textId="05FA98D5"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8D24D0">
        <w:t>3.11.7</w:t>
      </w:r>
      <w:r w:rsidR="00315546">
        <w:fldChar w:fldCharType="end"/>
      </w:r>
      <w:r w:rsidR="00315546">
        <w:t>)</w:t>
      </w:r>
      <w:r>
        <w:t>.</w:t>
      </w:r>
    </w:p>
    <w:p w14:paraId="224C0855" w14:textId="11A3DAA8" w:rsidR="00BD4C74" w:rsidRDefault="00BD4C74" w:rsidP="00BD4C74">
      <w:pPr>
        <w:pStyle w:val="Heading3"/>
      </w:pPr>
      <w:bookmarkStart w:id="190" w:name="_Toc3730211"/>
      <w:r>
        <w:t>Constraints</w:t>
      </w:r>
      <w:bookmarkEnd w:id="190"/>
    </w:p>
    <w:p w14:paraId="560822EA" w14:textId="537F70D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proofErr w:type="spellStart"/>
      <w:r w:rsidRPr="0019616E">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1" w:name="_Ref503354593"/>
      <w:bookmarkStart w:id="192" w:name="_Toc3730212"/>
      <w:r>
        <w:t>Plain text messages</w:t>
      </w:r>
      <w:bookmarkEnd w:id="191"/>
      <w:bookmarkEnd w:id="1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A46DC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D24D0">
        <w:t>3.11.5</w:t>
      </w:r>
      <w:r>
        <w:fldChar w:fldCharType="end"/>
      </w:r>
      <w:r>
        <w:t>) and embedded links (§</w:t>
      </w:r>
      <w:r>
        <w:fldChar w:fldCharType="begin"/>
      </w:r>
      <w:r>
        <w:instrText xml:space="preserve"> REF _Ref508810900 \r \h </w:instrText>
      </w:r>
      <w:r>
        <w:fldChar w:fldCharType="separate"/>
      </w:r>
      <w:r w:rsidR="008D24D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3" w:name="_Ref503354606"/>
      <w:bookmarkStart w:id="194" w:name="_Toc3730213"/>
      <w:r>
        <w:t>Formatted</w:t>
      </w:r>
      <w:r w:rsidR="00A4123E">
        <w:t xml:space="preserve"> messages</w:t>
      </w:r>
      <w:bookmarkEnd w:id="193"/>
      <w:bookmarkEnd w:id="194"/>
    </w:p>
    <w:p w14:paraId="78C77DEB" w14:textId="06212753" w:rsidR="00675C8D" w:rsidRPr="00675C8D" w:rsidRDefault="00675C8D" w:rsidP="00675C8D">
      <w:pPr>
        <w:pStyle w:val="Heading4"/>
      </w:pPr>
      <w:bookmarkStart w:id="195" w:name="_Toc3730214"/>
      <w:r>
        <w:t>General</w:t>
      </w:r>
      <w:bookmarkEnd w:id="195"/>
    </w:p>
    <w:p w14:paraId="45F56986" w14:textId="279A192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D24D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D24D0">
        <w:t>3.11.6</w:t>
      </w:r>
      <w:r w:rsidR="0085499B">
        <w:fldChar w:fldCharType="end"/>
      </w:r>
      <w:r w:rsidR="0085499B">
        <w:t>).</w:t>
      </w:r>
    </w:p>
    <w:p w14:paraId="1BFC46D5" w14:textId="6BB1D5F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196" w:name="_Ref503355198"/>
      <w:bookmarkStart w:id="197" w:name="_Toc3730215"/>
      <w:r>
        <w:t>Security implications</w:t>
      </w:r>
      <w:bookmarkEnd w:id="196"/>
      <w:bookmarkEnd w:id="19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6A325C"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51AADCB"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8" w:name="_Ref508810893"/>
      <w:bookmarkStart w:id="199" w:name="_Toc3730216"/>
      <w:bookmarkStart w:id="200" w:name="_Ref503352567"/>
      <w:r>
        <w:t>Messages with placeholders</w:t>
      </w:r>
      <w:bookmarkEnd w:id="198"/>
      <w:bookmarkEnd w:id="19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1F706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D24D0">
        <w:t>3.11.11</w:t>
      </w:r>
      <w:r>
        <w:fldChar w:fldCharType="end"/>
      </w:r>
      <w:r>
        <w:t>).</w:t>
      </w:r>
    </w:p>
    <w:p w14:paraId="5BF7BEF4" w14:textId="581D2FB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D24D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B4A40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0D7A1BC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2D82F457" w14:textId="43B9E94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D24D0">
        <w:t>3.14.15</w:t>
      </w:r>
      <w:r>
        <w:fldChar w:fldCharType="end"/>
      </w:r>
      <w:r>
        <w:t>.</w:t>
      </w:r>
    </w:p>
    <w:p w14:paraId="13E475FD" w14:textId="10BD0B3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3E8F3038" w14:textId="5DD77805"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D24D0">
        <w:t>3.24.5</w:t>
      </w:r>
      <w:r>
        <w:fldChar w:fldCharType="end"/>
      </w:r>
      <w:r>
        <w:t>.</w:t>
      </w:r>
    </w:p>
    <w:p w14:paraId="1639AEDC" w14:textId="41A81CA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D24D0">
        <w:t>3.24.9</w:t>
      </w:r>
      <w:r>
        <w:fldChar w:fldCharType="end"/>
      </w:r>
      <w:r>
        <w:t>.</w:t>
      </w:r>
    </w:p>
    <w:p w14:paraId="3DF5F195" w14:textId="01A77DB1"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D24D0">
        <w:t>3.11.8</w:t>
      </w:r>
      <w:r>
        <w:fldChar w:fldCharType="end"/>
      </w:r>
      <w:r>
        <w:t>.</w:t>
      </w:r>
    </w:p>
    <w:p w14:paraId="1F41BBCB" w14:textId="02EC6F7C"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D24D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1" w:name="_Ref508810900"/>
      <w:bookmarkStart w:id="202" w:name="_Toc3730217"/>
      <w:r>
        <w:t>Messages with e</w:t>
      </w:r>
      <w:r w:rsidR="00A4123E">
        <w:t>mbedded links</w:t>
      </w:r>
      <w:bookmarkEnd w:id="200"/>
      <w:bookmarkEnd w:id="201"/>
      <w:bookmarkEnd w:id="202"/>
    </w:p>
    <w:p w14:paraId="039E6FD3" w14:textId="463E345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D24D0">
        <w:t>3.24</w:t>
      </w:r>
      <w:r w:rsidR="00360983">
        <w:fldChar w:fldCharType="end"/>
      </w:r>
      <w:r w:rsidR="006B7822">
        <w:t>)</w:t>
      </w:r>
      <w:r w:rsidR="002957C4">
        <w:t>. We refer to these links as “embedded links”.</w:t>
      </w:r>
    </w:p>
    <w:p w14:paraId="2E75A42E" w14:textId="35B8303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D24D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54BC68" w:rsidR="002957C4" w:rsidRDefault="00424AAB" w:rsidP="002957C4">
      <w:r>
        <w:lastRenderedPageBreak/>
        <w:t>Within a plain text message (§</w:t>
      </w:r>
      <w:r>
        <w:fldChar w:fldCharType="begin"/>
      </w:r>
      <w:r>
        <w:instrText xml:space="preserve"> REF _Ref503354593 \r \h </w:instrText>
      </w:r>
      <w:r>
        <w:fldChar w:fldCharType="separate"/>
      </w:r>
      <w:r w:rsidR="008D24D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809D91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31954A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D24D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D24D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3" w:name="_Ref508812963"/>
      <w:bookmarkStart w:id="204" w:name="_Toc3730218"/>
      <w:bookmarkStart w:id="205" w:name="_Ref493337542"/>
      <w:r>
        <w:t>Message string resources</w:t>
      </w:r>
      <w:bookmarkEnd w:id="203"/>
      <w:bookmarkEnd w:id="204"/>
    </w:p>
    <w:p w14:paraId="558CEB2A" w14:textId="15F84E5D" w:rsidR="00F27B42" w:rsidRDefault="00F27B42" w:rsidP="00F27B42">
      <w:pPr>
        <w:pStyle w:val="Heading4"/>
      </w:pPr>
      <w:bookmarkStart w:id="206" w:name="_Toc3730219"/>
      <w:r>
        <w:t>General</w:t>
      </w:r>
      <w:bookmarkEnd w:id="206"/>
    </w:p>
    <w:p w14:paraId="2DC31705" w14:textId="2C68680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D24D0">
        <w:t>3.11.9</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xml:space="preserve">) </w:t>
      </w:r>
      <w:r w:rsidR="002A3618">
        <w:t>property</w:t>
      </w:r>
      <w:r>
        <w:t xml:space="preserve">. We refer to these indirectly referenced message strings as “message string resources,” and we refer to the contents of </w:t>
      </w:r>
      <w:proofErr w:type="spellStart"/>
      <w:r w:rsidRPr="00D42E01">
        <w:rPr>
          <w:rStyle w:val="CODEtemp"/>
        </w:rPr>
        <w:t>messageId</w:t>
      </w:r>
      <w:proofErr w:type="spellEnd"/>
      <w:r>
        <w:t xml:space="preserve"> as</w:t>
      </w:r>
      <w:r w:rsidR="002A3618">
        <w:t xml:space="preserve"> a</w:t>
      </w:r>
      <w:r>
        <w:t xml:space="preserve"> “</w:t>
      </w:r>
      <w:r w:rsidR="002A3618">
        <w:t xml:space="preserve">message </w:t>
      </w:r>
      <w:r>
        <w:t>identifier.”</w:t>
      </w:r>
    </w:p>
    <w:p w14:paraId="0F7F4A8A" w14:textId="0E097E5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D24D0">
        <w:t>3.18.15</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D24D0">
        <w:t>3.41.2</w:t>
      </w:r>
      <w:r w:rsidR="000A6828">
        <w:fldChar w:fldCharType="end"/>
      </w:r>
      <w:r>
        <w:t>).</w:t>
      </w:r>
    </w:p>
    <w:p w14:paraId="71E30852" w14:textId="306FF9F7"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D24D0">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D24D0">
        <w:t>3.11.7.5</w:t>
      </w:r>
      <w:r>
        <w:fldChar w:fldCharType="end"/>
      </w:r>
      <w:r>
        <w:t xml:space="preserve"> defines the SARIF resource file format.</w:t>
      </w:r>
    </w:p>
    <w:p w14:paraId="256FEF1F" w14:textId="2E1E79D9" w:rsidR="00F27B42" w:rsidRDefault="00F27B42" w:rsidP="00F27B42">
      <w:pPr>
        <w:pStyle w:val="Heading4"/>
      </w:pPr>
      <w:bookmarkStart w:id="207" w:name="_Ref508812199"/>
      <w:bookmarkStart w:id="208" w:name="_Toc3730220"/>
      <w:r>
        <w:t xml:space="preserve">Embedded string resource lookup </w:t>
      </w:r>
      <w:commentRangeStart w:id="209"/>
      <w:r>
        <w:t>procedure</w:t>
      </w:r>
      <w:bookmarkEnd w:id="207"/>
      <w:commentRangeEnd w:id="209"/>
      <w:r w:rsidR="00362E01">
        <w:rPr>
          <w:rStyle w:val="CommentReference"/>
          <w:rFonts w:cs="Times New Roman"/>
          <w:b w:val="0"/>
          <w:iCs w:val="0"/>
          <w:color w:val="auto"/>
          <w:kern w:val="0"/>
        </w:rPr>
        <w:commentReference w:id="209"/>
      </w:r>
      <w:bookmarkEnd w:id="208"/>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95544AC" w:rsidR="000A6828" w:rsidRDefault="000A6828" w:rsidP="00EA540C">
      <w:pPr>
        <w:pStyle w:val="ListParagraph"/>
        <w:numPr>
          <w:ilvl w:val="0"/>
          <w:numId w:val="48"/>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8D24D0">
        <w:t>3.11.9</w:t>
      </w:r>
      <w:r w:rsidR="00954A7F">
        <w:fldChar w:fldCharType="end"/>
      </w:r>
      <w:r w:rsidR="00954A7F">
        <w:t xml:space="preserve">) </w:t>
      </w:r>
      <w:r>
        <w:t>is present, use its value.</w:t>
      </w:r>
    </w:p>
    <w:p w14:paraId="1CF2F1DD" w14:textId="0AFF4826" w:rsidR="000A6828" w:rsidRDefault="000A6828" w:rsidP="00EA540C">
      <w:pPr>
        <w:pStyle w:val="ListParagraph"/>
        <w:numPr>
          <w:ilvl w:val="0"/>
          <w:numId w:val="48"/>
        </w:numPr>
      </w:pPr>
      <w:r>
        <w:t xml:space="preserve">Otherwise, if </w:t>
      </w:r>
      <w:proofErr w:type="spellStart"/>
      <w:r>
        <w:rPr>
          <w:rStyle w:val="CODEtemp"/>
        </w:rPr>
        <w:t>message.</w:t>
      </w:r>
      <w:r w:rsidR="007C76ED">
        <w:rPr>
          <w:rStyle w:val="CODEtemp"/>
        </w:rPr>
        <w:t>m</w:t>
      </w:r>
      <w:r w:rsidR="007C76ED" w:rsidRPr="009F5E47">
        <w:rPr>
          <w:rStyle w:val="CODEtemp"/>
        </w:rPr>
        <w:t>essageId</w:t>
      </w:r>
      <w:proofErr w:type="spellEnd"/>
      <w:r w:rsidR="007C76ED">
        <w:t xml:space="preserve"> </w:t>
      </w:r>
      <w:r w:rsidR="00954A7F">
        <w:t>(§</w:t>
      </w:r>
      <w:r w:rsidR="00954A7F">
        <w:fldChar w:fldCharType="begin"/>
      </w:r>
      <w:r w:rsidR="00954A7F">
        <w:instrText xml:space="preserve"> REF _Ref508811592 \r \h </w:instrText>
      </w:r>
      <w:r w:rsidR="00954A7F">
        <w:fldChar w:fldCharType="separate"/>
      </w:r>
      <w:r w:rsidR="008D24D0">
        <w:t>3.11.10</w:t>
      </w:r>
      <w:r w:rsidR="00954A7F">
        <w:fldChar w:fldCharType="end"/>
      </w:r>
      <w:r w:rsidR="00954A7F">
        <w:t xml:space="preserve">) </w:t>
      </w:r>
      <w:r>
        <w:t xml:space="preserve">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w:t>
      </w:r>
      <w:r w:rsidR="007C76ED">
        <w:rPr>
          <w:rStyle w:val="CODEtemp"/>
        </w:rPr>
        <w:t>m</w:t>
      </w:r>
      <w:r w:rsidR="007C76ED"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8D24D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8D24D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0038FF5D"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8D24D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0" w:name="_Toc3730221"/>
      <w:r>
        <w:t>SARIF resource file naming convention</w:t>
      </w:r>
      <w:bookmarkEnd w:id="210"/>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11" w:name="_Ref508811713"/>
      <w:bookmarkStart w:id="212" w:name="_Toc3730222"/>
      <w:r>
        <w:t>SARIF resource file lookup procedure</w:t>
      </w:r>
      <w:bookmarkEnd w:id="211"/>
      <w:bookmarkEnd w:id="21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ADF3FAA"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D24D0">
        <w:t>3.18.16</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8E719B4"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589CB94A"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899EA5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D24D0">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6ACAE5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D24D0">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13" w:name="_Ref508811723"/>
      <w:bookmarkStart w:id="214" w:name="_Toc3730223"/>
      <w:r>
        <w:t>SARIF resource file format</w:t>
      </w:r>
      <w:bookmarkEnd w:id="213"/>
      <w:bookmarkEnd w:id="214"/>
    </w:p>
    <w:p w14:paraId="441176F7" w14:textId="05E307FC" w:rsidR="00F27B42" w:rsidRDefault="00F27B42" w:rsidP="00F27B42">
      <w:pPr>
        <w:pStyle w:val="Heading5"/>
      </w:pPr>
      <w:bookmarkStart w:id="215" w:name="_Toc3730224"/>
      <w:r>
        <w:t>General</w:t>
      </w:r>
      <w:bookmarkEnd w:id="21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6" w:name="_Toc3730225"/>
      <w:proofErr w:type="spellStart"/>
      <w:r>
        <w:t>sarifLog</w:t>
      </w:r>
      <w:proofErr w:type="spellEnd"/>
      <w:r>
        <w:t xml:space="preserve"> object</w:t>
      </w:r>
      <w:bookmarkEnd w:id="216"/>
    </w:p>
    <w:p w14:paraId="5BC49FE7" w14:textId="523D8D0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D24D0">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471130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D24D0">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34B166"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D24D0">
              <w:t>3.13.4</w:t>
            </w:r>
            <w:r>
              <w:fldChar w:fldCharType="end"/>
            </w:r>
            <w:r>
              <w:rPr>
                <w:rStyle w:val="CODEtemp"/>
              </w:rPr>
              <w:t>)</w:t>
            </w:r>
          </w:p>
        </w:tc>
        <w:tc>
          <w:tcPr>
            <w:tcW w:w="1890" w:type="dxa"/>
          </w:tcPr>
          <w:p w14:paraId="4E542B44" w14:textId="2514EF2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D24D0">
              <w:t>3.14</w:t>
            </w:r>
            <w:r>
              <w:fldChar w:fldCharType="end"/>
            </w:r>
            <w:r>
              <w:t>)</w:t>
            </w:r>
          </w:p>
        </w:tc>
        <w:tc>
          <w:tcPr>
            <w:tcW w:w="1170" w:type="dxa"/>
          </w:tcPr>
          <w:p w14:paraId="0E0CACFE" w14:textId="77777777" w:rsidR="0086153A" w:rsidRDefault="0086153A" w:rsidP="00282714">
            <w:r>
              <w:t>Yes</w:t>
            </w:r>
          </w:p>
        </w:tc>
        <w:tc>
          <w:tcPr>
            <w:tcW w:w="5691" w:type="dxa"/>
          </w:tcPr>
          <w:p w14:paraId="17554539" w14:textId="05779D9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D24D0">
              <w:t>3.11.7.5.3</w:t>
            </w:r>
            <w:r>
              <w:fldChar w:fldCharType="end"/>
            </w:r>
            <w:r>
              <w:t>.</w:t>
            </w:r>
          </w:p>
        </w:tc>
      </w:tr>
    </w:tbl>
    <w:p w14:paraId="1325EAA7" w14:textId="079EF80F" w:rsidR="00F27B42" w:rsidRDefault="00F27B42" w:rsidP="00F27B42">
      <w:pPr>
        <w:pStyle w:val="Heading5"/>
      </w:pPr>
      <w:bookmarkStart w:id="217" w:name="_Ref508812519"/>
      <w:bookmarkStart w:id="218" w:name="_Toc3730226"/>
      <w:r>
        <w:t>run object</w:t>
      </w:r>
      <w:bookmarkEnd w:id="217"/>
      <w:bookmarkEnd w:id="21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F694F2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D24D0">
              <w:t>3.14.6</w:t>
            </w:r>
            <w:r>
              <w:fldChar w:fldCharType="end"/>
            </w:r>
            <w:r>
              <w:t>)</w:t>
            </w:r>
          </w:p>
        </w:tc>
        <w:tc>
          <w:tcPr>
            <w:tcW w:w="1966" w:type="dxa"/>
          </w:tcPr>
          <w:p w14:paraId="562C4BC7" w14:textId="042E263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D24D0">
              <w:t>3.17</w:t>
            </w:r>
            <w:r>
              <w:fldChar w:fldCharType="end"/>
            </w:r>
            <w:r>
              <w:t>)</w:t>
            </w:r>
          </w:p>
        </w:tc>
        <w:tc>
          <w:tcPr>
            <w:tcW w:w="1205" w:type="dxa"/>
          </w:tcPr>
          <w:p w14:paraId="7C63EEBA" w14:textId="77777777" w:rsidR="0086153A" w:rsidRDefault="0086153A" w:rsidP="00282714">
            <w:r>
              <w:t>Yes</w:t>
            </w:r>
          </w:p>
        </w:tc>
        <w:tc>
          <w:tcPr>
            <w:tcW w:w="5597" w:type="dxa"/>
          </w:tcPr>
          <w:p w14:paraId="20CA42D1" w14:textId="266F783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D24D0">
              <w:t>3.11.7.5.4</w:t>
            </w:r>
            <w:r>
              <w:fldChar w:fldCharType="end"/>
            </w:r>
            <w:r>
              <w:t>.</w:t>
            </w:r>
          </w:p>
        </w:tc>
      </w:tr>
      <w:tr w:rsidR="0086153A" w14:paraId="0A6EE765" w14:textId="77777777" w:rsidTr="00282714">
        <w:trPr>
          <w:trHeight w:val="485"/>
        </w:trPr>
        <w:tc>
          <w:tcPr>
            <w:tcW w:w="2071" w:type="dxa"/>
          </w:tcPr>
          <w:p w14:paraId="572E2CBD" w14:textId="1279F2B1"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8D24D0">
              <w:t>3.14.16</w:t>
            </w:r>
            <w:r>
              <w:fldChar w:fldCharType="end"/>
            </w:r>
            <w:r>
              <w:t>)</w:t>
            </w:r>
          </w:p>
        </w:tc>
        <w:tc>
          <w:tcPr>
            <w:tcW w:w="1966" w:type="dxa"/>
          </w:tcPr>
          <w:p w14:paraId="217728F3" w14:textId="627D18A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D24D0">
              <w:t>3.41</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9" w:name="_Ref508812478"/>
      <w:bookmarkStart w:id="220" w:name="_Toc3730227"/>
      <w:r>
        <w:t>tool object</w:t>
      </w:r>
      <w:bookmarkEnd w:id="219"/>
      <w:bookmarkEnd w:id="22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7640A2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D24D0">
              <w:t>3.18.2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AC4B"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D24D0">
              <w:t>3.18.3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160E7E"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D24D0">
              <w:t>3.18.4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BFA3B5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D24D0">
              <w:t>3.18.5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4420BF7" w:rsidR="0086153A" w:rsidRDefault="00CC4067" w:rsidP="00282714">
            <w:pPr>
              <w:rPr>
                <w:rStyle w:val="CODEtemp"/>
              </w:rPr>
            </w:pPr>
            <w:proofErr w:type="spellStart"/>
            <w:r>
              <w:rPr>
                <w:rStyle w:val="CODEtemp"/>
              </w:rPr>
              <w:t>dottedQuadFileVersion</w:t>
            </w:r>
            <w:proofErr w:type="spellEnd"/>
            <w:r>
              <w:rPr>
                <w:rStyle w:val="CODEtemp"/>
              </w:rPr>
              <w:t xml:space="preserve">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D24D0">
              <w:t>3.18.6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EFCA1C2"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D24D0">
              <w:t>3.18.15</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1" w:name="_Toc3730228"/>
      <w:r>
        <w:t>resources object</w:t>
      </w:r>
      <w:bookmarkEnd w:id="221"/>
    </w:p>
    <w:p w14:paraId="56784490" w14:textId="3928936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D24D0">
        <w:t>3.41</w:t>
      </w:r>
      <w:r>
        <w:fldChar w:fldCharType="end"/>
      </w:r>
      <w:r>
        <w:t>).</w:t>
      </w:r>
    </w:p>
    <w:p w14:paraId="55D59945" w14:textId="28AAB945" w:rsidR="00B607AD" w:rsidRDefault="00B607AD" w:rsidP="00B607AD">
      <w:pPr>
        <w:pStyle w:val="Heading3"/>
      </w:pPr>
      <w:bookmarkStart w:id="222" w:name="_Ref508811133"/>
      <w:bookmarkStart w:id="223" w:name="_Toc3730229"/>
      <w:r>
        <w:t>text property</w:t>
      </w:r>
      <w:bookmarkEnd w:id="222"/>
      <w:bookmarkEnd w:id="223"/>
    </w:p>
    <w:p w14:paraId="38926169" w14:textId="7DE7DC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D24D0">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3730230"/>
      <w:r>
        <w:t xml:space="preserve">markdown </w:t>
      </w:r>
      <w:r w:rsidR="00B607AD">
        <w:t>property</w:t>
      </w:r>
      <w:bookmarkEnd w:id="224"/>
      <w:bookmarkEnd w:id="225"/>
    </w:p>
    <w:p w14:paraId="252D70DD" w14:textId="3006883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8D24D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0FC59F2"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3730231"/>
      <w:proofErr w:type="spellStart"/>
      <w:r>
        <w:t>messageId</w:t>
      </w:r>
      <w:proofErr w:type="spellEnd"/>
      <w:r>
        <w:t xml:space="preserve"> property</w:t>
      </w:r>
      <w:bookmarkEnd w:id="226"/>
      <w:bookmarkEnd w:id="227"/>
    </w:p>
    <w:p w14:paraId="5F5AED7E" w14:textId="0AE8F33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8D24D0">
        <w:t>3.11.7</w:t>
      </w:r>
      <w:r>
        <w:fldChar w:fldCharType="end"/>
      </w:r>
      <w:r>
        <w:t>) for the desired message (§</w:t>
      </w:r>
      <w:r>
        <w:fldChar w:fldCharType="begin"/>
      </w:r>
      <w:r>
        <w:instrText xml:space="preserve"> REF _Ref503354593 \r \h </w:instrText>
      </w:r>
      <w:r>
        <w:fldChar w:fldCharType="separate"/>
      </w:r>
      <w:r w:rsidR="008D24D0">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D24D0">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D24D0">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3730232"/>
      <w:r>
        <w:t>arguments property</w:t>
      </w:r>
      <w:bookmarkEnd w:id="228"/>
      <w:bookmarkEnd w:id="229"/>
    </w:p>
    <w:p w14:paraId="3337B550" w14:textId="1C693F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D24D0">
        <w:t>3.11.9</w:t>
      </w:r>
      <w:r>
        <w:fldChar w:fldCharType="end"/>
      </w:r>
      <w:r>
        <w:t>),</w:t>
      </w:r>
      <w:r w:rsidR="008563DD">
        <w:t xml:space="preserve"> or</w:t>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D24D0">
        <w:t>3.11.10</w:t>
      </w:r>
      <w:r>
        <w:fldChar w:fldCharType="end"/>
      </w:r>
      <w:r>
        <w:t>) contains any placeholders (§</w:t>
      </w:r>
      <w:r>
        <w:fldChar w:fldCharType="begin"/>
      </w:r>
      <w:r>
        <w:instrText xml:space="preserve"> REF _Ref508810893 \r \h </w:instrText>
      </w:r>
      <w:r>
        <w:fldChar w:fldCharType="separate"/>
      </w:r>
      <w:r w:rsidR="008D24D0">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D24D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proofErr w:type="spellStart"/>
      <w:r w:rsidRPr="00AA2DE5">
        <w:rPr>
          <w:rStyle w:val="CODEtemp"/>
        </w:rPr>
        <w:t>messageId</w:t>
      </w:r>
      <w:proofErr w:type="spellEnd"/>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proofErr w:type="spellStart"/>
      <w:r w:rsidRPr="00AA2DE5">
        <w:rPr>
          <w:rStyle w:val="CODEtemp"/>
        </w:rPr>
        <w:t>messageId</w:t>
      </w:r>
      <w:proofErr w:type="spellEnd"/>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3730233"/>
      <w:proofErr w:type="spellStart"/>
      <w:r>
        <w:t>multiformatMessageString</w:t>
      </w:r>
      <w:proofErr w:type="spellEnd"/>
      <w:r>
        <w:t xml:space="preserve"> object</w:t>
      </w:r>
      <w:bookmarkEnd w:id="230"/>
      <w:bookmarkEnd w:id="231"/>
    </w:p>
    <w:p w14:paraId="38BF636F" w14:textId="60D0304F" w:rsidR="006F2550" w:rsidRDefault="006F2550" w:rsidP="006F2550">
      <w:pPr>
        <w:pStyle w:val="Heading3"/>
      </w:pPr>
      <w:bookmarkStart w:id="232" w:name="_Toc3730234"/>
      <w:r>
        <w:t>General</w:t>
      </w:r>
      <w:bookmarkEnd w:id="232"/>
    </w:p>
    <w:p w14:paraId="2DDA3CF0" w14:textId="6C147094"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672FE0AA" w14:textId="60AA64F5" w:rsidR="006F2550" w:rsidRDefault="006F2550" w:rsidP="006F2550">
      <w:pPr>
        <w:pStyle w:val="Heading3"/>
      </w:pPr>
      <w:bookmarkStart w:id="233" w:name="_Ref3551354"/>
      <w:bookmarkStart w:id="234" w:name="_Toc3730235"/>
      <w:r>
        <w:t>text property</w:t>
      </w:r>
      <w:bookmarkEnd w:id="233"/>
      <w:bookmarkEnd w:id="234"/>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5" w:name="_Ref3625000"/>
      <w:bookmarkStart w:id="236" w:name="_Toc3730236"/>
      <w:r>
        <w:t>markdown property</w:t>
      </w:r>
      <w:bookmarkEnd w:id="235"/>
      <w:bookmarkEnd w:id="236"/>
    </w:p>
    <w:p w14:paraId="20AC6A2B" w14:textId="21DC5C6C"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D24D0">
        <w:t>3.11.4</w:t>
      </w:r>
      <w:r>
        <w:fldChar w:fldCharType="end"/>
      </w:r>
      <w:r>
        <w:t>) expressed in GitHub-Flavored Markdown [</w:t>
      </w:r>
      <w:hyperlink w:anchor="GFM" w:history="1">
        <w:r w:rsidRPr="006F2550">
          <w:rPr>
            <w:rStyle w:val="Hyperlink"/>
          </w:rPr>
          <w:t>GFM</w:t>
        </w:r>
      </w:hyperlink>
      <w:r>
        <w:t>].</w:t>
      </w:r>
    </w:p>
    <w:p w14:paraId="2C9A46D1" w14:textId="2A8F51DB"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8D24D0">
        <w:t>3.12.2</w:t>
      </w:r>
      <w:r>
        <w:fldChar w:fldCharType="end"/>
      </w:r>
      <w:r>
        <w:t>) instead.</w:t>
      </w:r>
    </w:p>
    <w:p w14:paraId="0645E5C8" w14:textId="34ED8D9C" w:rsidR="0038356E" w:rsidRPr="0038356E" w:rsidRDefault="00815787" w:rsidP="0038356E">
      <w:pPr>
        <w:pStyle w:val="Heading2"/>
      </w:pPr>
      <w:bookmarkStart w:id="237" w:name="_Ref508812301"/>
      <w:bookmarkStart w:id="238" w:name="_Toc3730237"/>
      <w:proofErr w:type="spellStart"/>
      <w:r>
        <w:t>sarifLog</w:t>
      </w:r>
      <w:proofErr w:type="spellEnd"/>
      <w:r>
        <w:t xml:space="preserve"> object</w:t>
      </w:r>
      <w:bookmarkEnd w:id="205"/>
      <w:bookmarkEnd w:id="237"/>
      <w:bookmarkEnd w:id="238"/>
    </w:p>
    <w:p w14:paraId="5DEDD21B" w14:textId="0630136E" w:rsidR="000D32C1" w:rsidRDefault="000D32C1" w:rsidP="000D32C1">
      <w:pPr>
        <w:pStyle w:val="Heading3"/>
      </w:pPr>
      <w:bookmarkStart w:id="239" w:name="_Toc3730238"/>
      <w:r>
        <w:t>General</w:t>
      </w:r>
      <w:bookmarkEnd w:id="23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92CA0F3"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D24D0">
        <w:t>3.13.2</w:t>
      </w:r>
      <w:r w:rsidR="0038356E">
        <w:fldChar w:fldCharType="end"/>
      </w:r>
      <w:r w:rsidR="00D71A1D">
        <w:t>.</w:t>
      </w:r>
    </w:p>
    <w:p w14:paraId="69B7D7D3" w14:textId="36D8EF4A"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D24D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8BA737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D24D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0" w:name="_Ref493349977"/>
      <w:bookmarkStart w:id="241" w:name="_Ref493350297"/>
      <w:bookmarkStart w:id="242" w:name="_Toc3730239"/>
      <w:r>
        <w:lastRenderedPageBreak/>
        <w:t>version property</w:t>
      </w:r>
      <w:bookmarkEnd w:id="240"/>
      <w:bookmarkEnd w:id="241"/>
      <w:bookmarkEnd w:id="242"/>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3" w:name="_Ref508812350"/>
      <w:bookmarkStart w:id="244" w:name="_Toc3730240"/>
      <w:r>
        <w:t>$schema property</w:t>
      </w:r>
      <w:bookmarkEnd w:id="243"/>
      <w:bookmarkEnd w:id="244"/>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4E9FAA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D24D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5" w:name="_Ref493349987"/>
      <w:bookmarkStart w:id="246" w:name="_Toc3730241"/>
      <w:r>
        <w:t>runs property</w:t>
      </w:r>
      <w:bookmarkEnd w:id="245"/>
      <w:bookmarkEnd w:id="246"/>
    </w:p>
    <w:p w14:paraId="4CED6907" w14:textId="701777FF"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D24D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proofErr w:type="spellStart"/>
      <w:r w:rsidRPr="000F449C">
        <w:rPr>
          <w:rStyle w:val="CODEtemp"/>
        </w:rPr>
        <w:t>sarifLog</w:t>
      </w:r>
      <w:proofErr w:type="spellEnd"/>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7" w:name="_Ref3470597"/>
      <w:bookmarkStart w:id="248" w:name="_Toc3730242"/>
      <w:proofErr w:type="spellStart"/>
      <w:r>
        <w:t>inlineExternalProperties</w:t>
      </w:r>
      <w:proofErr w:type="spellEnd"/>
      <w:r>
        <w:t xml:space="preserve"> property</w:t>
      </w:r>
      <w:bookmarkEnd w:id="247"/>
      <w:bookmarkEnd w:id="248"/>
    </w:p>
    <w:p w14:paraId="12679AC5" w14:textId="66C8873E"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D24D0">
        <w:t>3.7.2</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8D24D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9C6DD65"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D24D0">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8D24D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3B9BD41D"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8D24D0">
        <w:t>4.3.4</w:t>
      </w:r>
      <w:r>
        <w:fldChar w:fldCharType="end"/>
      </w:r>
      <w:r>
        <w:t>.</w:t>
      </w:r>
    </w:p>
    <w:p w14:paraId="7B0569FB" w14:textId="77777777" w:rsidR="00A632A2" w:rsidRPr="00230F9F" w:rsidRDefault="00A632A2" w:rsidP="00A632A2">
      <w:pPr>
        <w:pStyle w:val="Code"/>
      </w:pPr>
    </w:p>
    <w:p w14:paraId="19BFAEC2" w14:textId="046FBDD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D24D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E346BEB" w:rsidR="00A632A2" w:rsidRDefault="00A632A2" w:rsidP="00A632A2">
      <w:pPr>
        <w:pStyle w:val="Code"/>
      </w:pPr>
      <w:r>
        <w:t xml:space="preserve">  "runs": [                                           # See §</w:t>
      </w:r>
      <w:r>
        <w:fldChar w:fldCharType="begin"/>
      </w:r>
      <w:r>
        <w:instrText xml:space="preserve"> REF _Ref493349987 \r \h </w:instrText>
      </w:r>
      <w:r>
        <w:fldChar w:fldCharType="separate"/>
      </w:r>
      <w:r w:rsidR="008D24D0">
        <w:t>3.13.4</w:t>
      </w:r>
      <w:r>
        <w:fldChar w:fldCharType="end"/>
      </w:r>
      <w:r>
        <w:t>.</w:t>
      </w:r>
    </w:p>
    <w:p w14:paraId="7DDACCCC" w14:textId="7CE79CE8" w:rsidR="00A632A2" w:rsidRDefault="00A632A2" w:rsidP="00A632A2">
      <w:pPr>
        <w:pStyle w:val="Code"/>
      </w:pPr>
      <w:r>
        <w:t xml:space="preserve">    {                                                 # A run object (§</w:t>
      </w:r>
      <w:r>
        <w:fldChar w:fldCharType="begin"/>
      </w:r>
      <w:r>
        <w:instrText xml:space="preserve"> REF _Ref493349997 \r \h </w:instrText>
      </w:r>
      <w:r>
        <w:fldChar w:fldCharType="separate"/>
      </w:r>
      <w:r w:rsidR="008D24D0">
        <w:t>3.14</w:t>
      </w:r>
      <w:r>
        <w:fldChar w:fldCharType="end"/>
      </w:r>
      <w:r>
        <w:t>).</w:t>
      </w:r>
    </w:p>
    <w:p w14:paraId="4DEFBA4D" w14:textId="069716CC" w:rsidR="00A632A2" w:rsidRDefault="00A632A2" w:rsidP="00A632A2">
      <w:pPr>
        <w:pStyle w:val="Code"/>
      </w:pPr>
      <w:r>
        <w:t xml:space="preserve">      "tool": {                                       # See §</w:t>
      </w:r>
      <w:r>
        <w:fldChar w:fldCharType="begin"/>
      </w:r>
      <w:r>
        <w:instrText xml:space="preserve"> REF _Ref493350956 \r \h </w:instrText>
      </w:r>
      <w:r>
        <w:fldChar w:fldCharType="separate"/>
      </w:r>
      <w:r w:rsidR="008D24D0">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08F1B7EB"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8D24D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9" w:name="_Ref493349997"/>
      <w:bookmarkStart w:id="250" w:name="_Ref493350451"/>
      <w:bookmarkStart w:id="251" w:name="_Toc3730243"/>
      <w:r>
        <w:t>run object</w:t>
      </w:r>
      <w:bookmarkEnd w:id="249"/>
      <w:bookmarkEnd w:id="250"/>
      <w:bookmarkEnd w:id="251"/>
    </w:p>
    <w:p w14:paraId="10E42C1C" w14:textId="534C375F" w:rsidR="000D32C1" w:rsidRDefault="000D32C1" w:rsidP="000D32C1">
      <w:pPr>
        <w:pStyle w:val="Heading3"/>
      </w:pPr>
      <w:bookmarkStart w:id="252" w:name="_Toc3730244"/>
      <w:r>
        <w:t>General</w:t>
      </w:r>
      <w:bookmarkEnd w:id="25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1929DF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D24D0">
        <w:t>3.14.6</w:t>
      </w:r>
      <w:r>
        <w:fldChar w:fldCharType="end"/>
      </w:r>
      <w:r w:rsidR="00893398">
        <w:t>.</w:t>
      </w:r>
    </w:p>
    <w:p w14:paraId="458D3C95" w14:textId="2027BBF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D24D0">
        <w:t>3.17</w:t>
      </w:r>
      <w:r>
        <w:fldChar w:fldCharType="end"/>
      </w:r>
      <w:r>
        <w:t>)</w:t>
      </w:r>
      <w:r w:rsidR="00893398">
        <w:t>.</w:t>
      </w:r>
    </w:p>
    <w:p w14:paraId="5659FE03" w14:textId="398D62B9" w:rsidR="00C66549" w:rsidRDefault="00C66549" w:rsidP="002D65F3">
      <w:pPr>
        <w:pStyle w:val="Code"/>
      </w:pPr>
      <w:r>
        <w:t xml:space="preserve">  },</w:t>
      </w:r>
    </w:p>
    <w:p w14:paraId="5572A9C8" w14:textId="504AC9A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D24D0">
        <w:t>3.14.15</w:t>
      </w:r>
      <w:r>
        <w:fldChar w:fldCharType="end"/>
      </w:r>
      <w:r w:rsidR="00893398">
        <w:t>.</w:t>
      </w:r>
    </w:p>
    <w:p w14:paraId="2AB9C865" w14:textId="68161F9F" w:rsidR="00C66549" w:rsidRDefault="00C66549" w:rsidP="002D65F3">
      <w:pPr>
        <w:pStyle w:val="Code"/>
      </w:pPr>
      <w:r>
        <w:t xml:space="preserve">    {</w:t>
      </w:r>
    </w:p>
    <w:p w14:paraId="34499818" w14:textId="66B72F9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D24D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3" w:name="_Ref522953645"/>
      <w:bookmarkStart w:id="254" w:name="_Toc3730245"/>
      <w:proofErr w:type="spellStart"/>
      <w:r>
        <w:t>external</w:t>
      </w:r>
      <w:r w:rsidR="007072B1">
        <w:t>Property</w:t>
      </w:r>
      <w:r>
        <w:t>File</w:t>
      </w:r>
      <w:r w:rsidR="00A632A2">
        <w:t>Reference</w:t>
      </w:r>
      <w:r>
        <w:t>s</w:t>
      </w:r>
      <w:proofErr w:type="spellEnd"/>
      <w:r>
        <w:t xml:space="preserve"> property</w:t>
      </w:r>
      <w:bookmarkEnd w:id="253"/>
      <w:bookmarkEnd w:id="254"/>
    </w:p>
    <w:p w14:paraId="3E8B7EF9" w14:textId="6DFD68BA" w:rsidR="000F505D" w:rsidRPr="000F505D" w:rsidRDefault="00AF60C1" w:rsidP="000F505D">
      <w:pPr>
        <w:pStyle w:val="Heading4"/>
      </w:pPr>
      <w:bookmarkStart w:id="255" w:name="_Ref530061707"/>
      <w:bookmarkStart w:id="256" w:name="_Toc3730246"/>
      <w:r>
        <w:t>Rationale</w:t>
      </w:r>
      <w:bookmarkEnd w:id="255"/>
      <w:bookmarkEnd w:id="256"/>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26FF8285" w:rsidR="007072B1" w:rsidRPr="00AD424F" w:rsidRDefault="0040239D" w:rsidP="007072B1">
      <w:r>
        <w:t xml:space="preserve">To mitigate these problems, SARIF allows certain properties of a </w:t>
      </w:r>
      <w:r w:rsidRPr="008A4421">
        <w:rPr>
          <w:rStyle w:val="CODEtemp"/>
        </w:rPr>
        <w:t>run</w:t>
      </w:r>
      <w:r>
        <w:t xml:space="preserve"> object </w:t>
      </w:r>
      <w:ins w:id="257" w:author="Laurence Golding" w:date="2019-03-19T09:41:00Z">
        <w:r w:rsidR="003B20D1">
          <w:t>and</w:t>
        </w:r>
      </w:ins>
      <w:ins w:id="258" w:author="Laurence Golding" w:date="2019-03-19T09:35:00Z">
        <w:r w:rsidR="00700077">
          <w:t xml:space="preserve"> its sub-objects </w:t>
        </w:r>
      </w:ins>
      <w:r>
        <w:t>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3A35F221" w:rsidR="000F505D" w:rsidRDefault="007072B1" w:rsidP="007072B1">
      <w:r>
        <w:t xml:space="preserve">An external property file </w:t>
      </w:r>
      <w:r>
        <w:rPr>
          <w:b/>
        </w:rPr>
        <w:t>SHALL</w:t>
      </w:r>
      <w:r>
        <w:t xml:space="preserve"> contain</w:t>
      </w:r>
      <w:del w:id="259" w:author="Laurence Golding" w:date="2019-03-19T09:43:00Z">
        <w:r w:rsidDel="003B20D1">
          <w:delText xml:space="preserve"> at least</w:delText>
        </w:r>
      </w:del>
      <w:r>
        <w:t xml:space="preserve"> one </w:t>
      </w:r>
      <w:ins w:id="260" w:author="Laurence Golding" w:date="2019-03-19T09:41:00Z">
        <w:r w:rsidR="003B20D1">
          <w:t xml:space="preserve">or more </w:t>
        </w:r>
      </w:ins>
      <w:r>
        <w:t>external</w:t>
      </w:r>
      <w:r w:rsidR="00A632A2">
        <w:t>ized</w:t>
      </w:r>
      <w:r>
        <w:t xml:space="preserve"> propert</w:t>
      </w:r>
      <w:del w:id="261" w:author="Laurence Golding" w:date="2019-03-19T09:41:00Z">
        <w:r w:rsidDel="003B20D1">
          <w:delText>y</w:delText>
        </w:r>
      </w:del>
      <w:ins w:id="262" w:author="Laurence Golding" w:date="2019-03-19T09:41:00Z">
        <w:r w:rsidR="003B20D1">
          <w:t>ies</w:t>
        </w:r>
      </w:ins>
      <w:del w:id="263" w:author="Laurence Golding" w:date="2019-03-19T09:42:00Z">
        <w:r w:rsidDel="003B20D1">
          <w:delText xml:space="preserve">; it </w:delText>
        </w:r>
        <w:r w:rsidRPr="00AD424F" w:rsidDel="003B20D1">
          <w:rPr>
            <w:b/>
          </w:rPr>
          <w:delText>MAY</w:delText>
        </w:r>
        <w:r w:rsidDel="003B20D1">
          <w:delText xml:space="preserve"> contain more than one</w:delText>
        </w:r>
      </w:del>
      <w:r>
        <w:t>. The format of an external property file is described in §</w:t>
      </w:r>
      <w:r>
        <w:fldChar w:fldCharType="begin"/>
      </w:r>
      <w:r>
        <w:instrText xml:space="preserve"> REF _Ref528151413 \r \h </w:instrText>
      </w:r>
      <w:r>
        <w:fldChar w:fldCharType="separate"/>
      </w:r>
      <w:r w:rsidR="008D24D0">
        <w:t>4</w:t>
      </w:r>
      <w:r>
        <w:fldChar w:fldCharType="end"/>
      </w:r>
      <w:r>
        <w:t>.</w:t>
      </w:r>
    </w:p>
    <w:p w14:paraId="36AA7B85" w14:textId="36189FF3"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del w:id="264" w:author="Laurence Golding" w:date="2019-03-19T09:18:00Z">
        <w:r w:rsidDel="00852C93">
          <w:delText xml:space="preserve"> of the </w:delText>
        </w:r>
        <w:r w:rsidRPr="00C43CC5" w:rsidDel="00852C93">
          <w:rPr>
            <w:rStyle w:val="CODEtemp"/>
          </w:rPr>
          <w:delText>run</w:delText>
        </w:r>
        <w:r w:rsidDel="00852C93">
          <w:delText xml:space="preserve"> object</w:delText>
        </w:r>
      </w:del>
      <w:r>
        <w: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D24D0">
        <w:t>3.14.16</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D24D0">
        <w:t>3.18.15</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D24D0">
        <w:t>3.11.7.4</w:t>
      </w:r>
      <w:r w:rsidR="000F505D">
        <w:fldChar w:fldCharType="end"/>
      </w:r>
      <w:r w:rsidR="000F505D">
        <w:t>).</w:t>
      </w:r>
    </w:p>
    <w:p w14:paraId="0FDFB684" w14:textId="774F83CA" w:rsidR="00AF60C1" w:rsidRPr="00C43CC5" w:rsidRDefault="00AF60C1" w:rsidP="00AF60C1">
      <w:pPr>
        <w:pStyle w:val="Heading4"/>
      </w:pPr>
      <w:bookmarkStart w:id="265" w:name="_Ref530228629"/>
      <w:bookmarkStart w:id="266" w:name="_Toc3730247"/>
      <w:r>
        <w:t>Property definition</w:t>
      </w:r>
      <w:bookmarkEnd w:id="265"/>
      <w:bookmarkEnd w:id="266"/>
    </w:p>
    <w:p w14:paraId="03EA46FB" w14:textId="10C6FD32" w:rsidR="00DC6012" w:rsidRDefault="0040239D" w:rsidP="0040239D">
      <w:pPr>
        <w:rPr>
          <w:ins w:id="267" w:author="Laurence Golding" w:date="2019-03-18T08:55:00Z"/>
        </w:rPr>
      </w:pPr>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w:t>
      </w:r>
      <w:del w:id="268" w:author="Laurence Golding" w:date="2019-03-19T09:25:00Z">
        <w:r w:rsidDel="00852C93">
          <w:delText xml:space="preserve">. </w:delText>
        </w:r>
        <w:r w:rsidR="00A632A2" w:rsidDel="00852C93">
          <w:delText>With one exception,</w:delText>
        </w:r>
      </w:del>
      <w:r w:rsidR="00A632A2">
        <w:t xml:space="preserve"> each </w:t>
      </w:r>
      <w:ins w:id="269" w:author="Laurence Golding" w:date="2019-03-19T09:25:00Z">
        <w:r w:rsidR="00852C93">
          <w:t xml:space="preserve">of whose </w:t>
        </w:r>
      </w:ins>
      <w:r>
        <w:t>property name</w:t>
      </w:r>
      <w:ins w:id="270" w:author="Laurence Golding" w:date="2019-03-19T09:21:00Z">
        <w:r w:rsidR="00852C93">
          <w:t>s</w:t>
        </w:r>
      </w:ins>
      <w:r>
        <w:t xml:space="preserve"> </w:t>
      </w:r>
      <w:del w:id="271" w:author="Laurence Golding" w:date="2019-03-19T09:22:00Z">
        <w:r w:rsidDel="00852C93">
          <w:delText xml:space="preserve">in this object </w:delText>
        </w:r>
        <w:r w:rsidDel="00852C93">
          <w:rPr>
            <w:b/>
          </w:rPr>
          <w:delText>SHALL</w:delText>
        </w:r>
        <w:r w:rsidDel="00852C93">
          <w:delText xml:space="preserve"> equal the name of an</w:delText>
        </w:r>
      </w:del>
      <w:ins w:id="272" w:author="Laurence Golding" w:date="2019-03-19T09:22:00Z">
        <w:r w:rsidR="00852C93">
          <w:t>specifies a</w:t>
        </w:r>
      </w:ins>
      <w:ins w:id="273" w:author="Laurence Golding" w:date="2019-03-19T09:26:00Z">
        <w:r w:rsidR="00852C93">
          <w:t>n</w:t>
        </w:r>
      </w:ins>
      <w:r>
        <w:t xml:space="preserve"> </w:t>
      </w:r>
      <w:del w:id="274" w:author="Laurence Golding" w:date="2019-03-19T09:26:00Z">
        <w:r w:rsidDel="00700077">
          <w:delText xml:space="preserve">externalizable </w:delText>
        </w:r>
      </w:del>
      <w:ins w:id="275" w:author="Laurence Golding" w:date="2019-03-19T09:26:00Z">
        <w:r w:rsidR="00700077">
          <w:t xml:space="preserve">externalized </w:t>
        </w:r>
      </w:ins>
      <w:r>
        <w:t>property</w:t>
      </w:r>
      <w:del w:id="276" w:author="Laurence Golding" w:date="2019-03-19T09:22:00Z">
        <w:r w:rsidDel="00852C93">
          <w:delText xml:space="preserve"> of the </w:delText>
        </w:r>
        <w:r w:rsidRPr="00437595" w:rsidDel="00852C93">
          <w:rPr>
            <w:rStyle w:val="CODEtemp"/>
          </w:rPr>
          <w:delText>run</w:delText>
        </w:r>
        <w:r w:rsidDel="00852C93">
          <w:delText xml:space="preserve"> object</w:delText>
        </w:r>
      </w:del>
      <w:ins w:id="277" w:author="Laurence Golding" w:date="2019-03-19T09:42:00Z">
        <w:r w:rsidR="003B20D1">
          <w:t xml:space="preserve"> and whose corresponding</w:t>
        </w:r>
      </w:ins>
      <w:ins w:id="278" w:author="Laurence Golding" w:date="2019-03-19T09:22:00Z">
        <w:r w:rsidR="00852C93">
          <w:t xml:space="preserve"> property value</w:t>
        </w:r>
      </w:ins>
      <w:ins w:id="279" w:author="Laurence Golding" w:date="2019-03-19T09:43:00Z">
        <w:r w:rsidR="003B20D1">
          <w:t>s</w:t>
        </w:r>
      </w:ins>
      <w:ins w:id="280" w:author="Laurence Golding" w:date="2019-03-19T09:26:00Z">
        <w:r w:rsidR="00852C93">
          <w:t xml:space="preserve"> speci</w:t>
        </w:r>
      </w:ins>
      <w:ins w:id="281" w:author="Laurence Golding" w:date="2019-03-19T09:43:00Z">
        <w:r w:rsidR="003B20D1">
          <w:t>fy</w:t>
        </w:r>
      </w:ins>
      <w:ins w:id="282" w:author="Laurence Golding" w:date="2019-03-19T09:26:00Z">
        <w:r w:rsidR="00852C93">
          <w:t xml:space="preserve"> the location</w:t>
        </w:r>
      </w:ins>
      <w:ins w:id="283" w:author="Laurence Golding" w:date="2019-03-19T09:44:00Z">
        <w:r w:rsidR="003B20D1">
          <w:t>s</w:t>
        </w:r>
      </w:ins>
      <w:ins w:id="284" w:author="Laurence Golding" w:date="2019-03-19T09:26:00Z">
        <w:r w:rsidR="00852C93">
          <w:t xml:space="preserve"> of one or more external property files that hold</w:t>
        </w:r>
      </w:ins>
      <w:ins w:id="285" w:author="Laurence Golding" w:date="2019-03-19T09:27:00Z">
        <w:r w:rsidR="00700077">
          <w:t xml:space="preserve"> th</w:t>
        </w:r>
      </w:ins>
      <w:ins w:id="286" w:author="Laurence Golding" w:date="2019-03-19T09:43:00Z">
        <w:r w:rsidR="003B20D1">
          <w:t>e values of those</w:t>
        </w:r>
      </w:ins>
      <w:ins w:id="287" w:author="Laurence Golding" w:date="2019-03-19T09:27:00Z">
        <w:r w:rsidR="00700077">
          <w:t xml:space="preserve"> propert</w:t>
        </w:r>
      </w:ins>
      <w:ins w:id="288" w:author="Laurence Golding" w:date="2019-03-19T09:43:00Z">
        <w:r w:rsidR="003B20D1">
          <w:t>ies</w:t>
        </w:r>
      </w:ins>
      <w:r>
        <w:t>.</w:t>
      </w:r>
    </w:p>
    <w:p w14:paraId="60C8318A" w14:textId="2F002C6C" w:rsidR="0040239D" w:rsidDel="00852C93" w:rsidRDefault="00A632A2" w:rsidP="00DC6012">
      <w:pPr>
        <w:pStyle w:val="ListParagraph"/>
        <w:numPr>
          <w:ilvl w:val="0"/>
          <w:numId w:val="65"/>
        </w:numPr>
        <w:rPr>
          <w:del w:id="289" w:author="Laurence Golding" w:date="2019-03-19T09:25:00Z"/>
        </w:rPr>
      </w:pPr>
      <w:del w:id="290" w:author="Laurence Golding" w:date="2019-03-19T09:25:00Z">
        <w:r w:rsidDel="00852C93">
          <w:delText xml:space="preserve"> The exception is that if </w:delText>
        </w:r>
        <w:r w:rsidRPr="0040733F" w:rsidDel="00852C93">
          <w:rPr>
            <w:rStyle w:val="CODEtemp"/>
          </w:rPr>
          <w:delText>run.properties</w:delText>
        </w:r>
        <w:r w:rsidDel="00852C93">
          <w:delText xml:space="preserve"> (see §</w:delText>
        </w:r>
        <w:r w:rsidDel="00852C93">
          <w:fldChar w:fldCharType="begin"/>
        </w:r>
        <w:r w:rsidDel="00852C93">
          <w:delInstrText xml:space="preserve"> REF _Ref3471095 \r \h </w:delInstrText>
        </w:r>
        <w:r w:rsidDel="00852C93">
          <w:fldChar w:fldCharType="separate"/>
        </w:r>
        <w:r w:rsidR="008D24D0" w:rsidDel="00852C93">
          <w:delText>3.8.1</w:delText>
        </w:r>
        <w:r w:rsidDel="00852C93">
          <w:fldChar w:fldCharType="end"/>
        </w:r>
        <w:r w:rsidDel="00852C93">
          <w:delText xml:space="preserve">) is externalized, the corresponding property name in this object </w:delText>
        </w:r>
        <w:r w:rsidRPr="00DC6012" w:rsidDel="00852C93">
          <w:rPr>
            <w:b/>
          </w:rPr>
          <w:delText>SHALL</w:delText>
        </w:r>
        <w:r w:rsidDel="00852C93">
          <w:delText xml:space="preserve"> be </w:delText>
        </w:r>
        <w:r w:rsidRPr="0040733F" w:rsidDel="00852C93">
          <w:rPr>
            <w:rStyle w:val="CODEtemp"/>
          </w:rPr>
          <w:delText>externalizedProperties</w:delText>
        </w:r>
        <w:r w:rsidDel="00852C93">
          <w:delText xml:space="preserve"> rather than </w:delText>
        </w:r>
        <w:r w:rsidRPr="0040733F" w:rsidDel="00852C93">
          <w:rPr>
            <w:rStyle w:val="CODEtemp"/>
          </w:rPr>
          <w:delText>properties</w:delText>
        </w:r>
        <w:r w:rsidDel="00852C93">
          <w:delText>.</w:delText>
        </w:r>
      </w:del>
    </w:p>
    <w:p w14:paraId="7533688F" w14:textId="1E57E716" w:rsidR="00DC6012" w:rsidRPr="00DC6012" w:rsidDel="00852C93" w:rsidRDefault="005E7318" w:rsidP="00DC6012">
      <w:pPr>
        <w:pStyle w:val="ListParagraph"/>
        <w:numPr>
          <w:ilvl w:val="0"/>
          <w:numId w:val="65"/>
        </w:numPr>
        <w:rPr>
          <w:del w:id="291" w:author="Laurence Golding" w:date="2019-03-19T09:25:00Z"/>
        </w:rPr>
      </w:pPr>
      <w:del w:id="292" w:author="Laurence Golding" w:date="2019-03-19T09:25:00Z">
        <w:r w:rsidDel="00852C93">
          <w:delText>NOTE: For an explanation of this exception, see §</w:delText>
        </w:r>
        <w:r w:rsidDel="00852C93">
          <w:fldChar w:fldCharType="begin"/>
        </w:r>
        <w:r w:rsidDel="00852C93">
          <w:delInstrText xml:space="preserve"> REF _Ref3471487 \r \h </w:delInstrText>
        </w:r>
        <w:r w:rsidDel="00852C93">
          <w:fldChar w:fldCharType="separate"/>
        </w:r>
        <w:r w:rsidR="008D24D0" w:rsidDel="00852C93">
          <w:delText>4.3.6</w:delText>
        </w:r>
        <w:r w:rsidDel="00852C93">
          <w:fldChar w:fldCharType="end"/>
        </w:r>
        <w:r w:rsidDel="00852C93">
          <w:delText>.</w:delText>
        </w:r>
      </w:del>
    </w:p>
    <w:p w14:paraId="7D11BF5D" w14:textId="039A3F39" w:rsidR="000F505D" w:rsidRDefault="000F505D" w:rsidP="0040239D">
      <w:pPr>
        <w:rPr>
          <w:ins w:id="293" w:author="Laurence Golding" w:date="2019-03-19T09:34:00Z"/>
        </w:rPr>
      </w:pPr>
      <w:r>
        <w:t xml:space="preserve">The following </w:t>
      </w:r>
      <w:del w:id="294" w:author="Laurence Golding" w:date="2019-03-19T09:23:00Z">
        <w:r w:rsidDel="00852C93">
          <w:delText>properties are</w:delText>
        </w:r>
      </w:del>
      <w:ins w:id="295" w:author="Laurence Golding" w:date="2019-03-19T09:23:00Z">
        <w:r w:rsidR="00852C93">
          <w:t>table lists</w:t>
        </w:r>
      </w:ins>
      <w:ins w:id="296" w:author="Laurence Golding" w:date="2019-03-19T09:24:00Z">
        <w:r w:rsidR="00852C93">
          <w:t xml:space="preserve"> all the</w:t>
        </w:r>
      </w:ins>
      <w:r>
        <w:t xml:space="preserve"> externalizable</w:t>
      </w:r>
      <w:ins w:id="297" w:author="Laurence Golding" w:date="2019-03-19T09:24:00Z">
        <w:r w:rsidR="00852C93">
          <w:t xml:space="preserve"> properties together with their corresponding property names in this object</w:t>
        </w:r>
      </w:ins>
      <w:r>
        <w:t>:</w:t>
      </w:r>
    </w:p>
    <w:tbl>
      <w:tblPr>
        <w:tblStyle w:val="TableGrid"/>
        <w:tblW w:w="0" w:type="auto"/>
        <w:tblLook w:val="04A0" w:firstRow="1" w:lastRow="0" w:firstColumn="1" w:lastColumn="0" w:noHBand="0" w:noVBand="1"/>
      </w:tblPr>
      <w:tblGrid>
        <w:gridCol w:w="3085"/>
        <w:gridCol w:w="4519"/>
        <w:gridCol w:w="1972"/>
      </w:tblGrid>
      <w:tr w:rsidR="008A08FF" w14:paraId="3028A275" w14:textId="05A7F96C" w:rsidTr="001B610D">
        <w:trPr>
          <w:ins w:id="298" w:author="Laurence Golding" w:date="2019-03-19T09:24:00Z"/>
        </w:trPr>
        <w:tc>
          <w:tcPr>
            <w:tcW w:w="3085" w:type="dxa"/>
          </w:tcPr>
          <w:p w14:paraId="13464832" w14:textId="34D6A6E6" w:rsidR="008A08FF" w:rsidRPr="003B20D1" w:rsidRDefault="008A08FF" w:rsidP="001B610D">
            <w:pPr>
              <w:jc w:val="center"/>
              <w:rPr>
                <w:ins w:id="299" w:author="Laurence Golding" w:date="2019-03-19T09:24:00Z"/>
                <w:b/>
              </w:rPr>
            </w:pPr>
            <w:ins w:id="300" w:author="Laurence Golding" w:date="2019-03-19T09:28:00Z">
              <w:r w:rsidRPr="003B20D1">
                <w:rPr>
                  <w:b/>
                </w:rPr>
                <w:t>Externalizable property</w:t>
              </w:r>
            </w:ins>
          </w:p>
        </w:tc>
        <w:tc>
          <w:tcPr>
            <w:tcW w:w="4519" w:type="dxa"/>
          </w:tcPr>
          <w:p w14:paraId="7D4A9047" w14:textId="77777777" w:rsidR="008A08FF" w:rsidRDefault="008A08FF" w:rsidP="001B610D">
            <w:pPr>
              <w:jc w:val="center"/>
              <w:rPr>
                <w:ins w:id="301" w:author="Laurence Golding" w:date="2019-03-19T09:56:00Z"/>
                <w:b/>
              </w:rPr>
            </w:pPr>
            <w:ins w:id="302" w:author="Laurence Golding" w:date="2019-03-19T09:28:00Z">
              <w:r w:rsidRPr="003B20D1">
                <w:rPr>
                  <w:b/>
                </w:rPr>
                <w:t>Property name in</w:t>
              </w:r>
            </w:ins>
          </w:p>
          <w:p w14:paraId="0A4C676E" w14:textId="1952170A" w:rsidR="008A08FF" w:rsidRPr="003B20D1" w:rsidRDefault="008A08FF" w:rsidP="001B610D">
            <w:pPr>
              <w:jc w:val="center"/>
              <w:rPr>
                <w:ins w:id="303" w:author="Laurence Golding" w:date="2019-03-19T09:24:00Z"/>
                <w:b/>
              </w:rPr>
            </w:pPr>
            <w:proofErr w:type="spellStart"/>
            <w:ins w:id="304" w:author="Laurence Golding" w:date="2019-03-19T09:28:00Z">
              <w:r w:rsidRPr="003B20D1">
                <w:rPr>
                  <w:rStyle w:val="CODEtemp"/>
                  <w:b/>
                </w:rPr>
                <w:t>externalPropertyFileReferences</w:t>
              </w:r>
            </w:ins>
            <w:proofErr w:type="spellEnd"/>
          </w:p>
        </w:tc>
        <w:tc>
          <w:tcPr>
            <w:tcW w:w="1972" w:type="dxa"/>
          </w:tcPr>
          <w:p w14:paraId="181844D5" w14:textId="76E506D4" w:rsidR="008A08FF" w:rsidRPr="003B20D1" w:rsidRDefault="001B610D" w:rsidP="001B610D">
            <w:pPr>
              <w:jc w:val="center"/>
              <w:rPr>
                <w:ins w:id="305" w:author="Laurence Golding" w:date="2019-03-19T09:56:00Z"/>
                <w:b/>
              </w:rPr>
            </w:pPr>
            <w:ins w:id="306" w:author="Laurence Golding" w:date="2019-03-19T09:59:00Z">
              <w:r>
                <w:rPr>
                  <w:b/>
                </w:rPr>
                <w:t>Type</w:t>
              </w:r>
            </w:ins>
          </w:p>
        </w:tc>
      </w:tr>
      <w:tr w:rsidR="008A08FF" w14:paraId="6AD5457B" w14:textId="76155360" w:rsidTr="001B610D">
        <w:trPr>
          <w:ins w:id="307" w:author="Laurence Golding" w:date="2019-03-19T09:24:00Z"/>
        </w:trPr>
        <w:tc>
          <w:tcPr>
            <w:tcW w:w="3085" w:type="dxa"/>
          </w:tcPr>
          <w:p w14:paraId="21ED1E86" w14:textId="383D21F0" w:rsidR="008A08FF" w:rsidRPr="00700077" w:rsidRDefault="008A08FF" w:rsidP="0040239D">
            <w:pPr>
              <w:rPr>
                <w:ins w:id="308" w:author="Laurence Golding" w:date="2019-03-19T09:24:00Z"/>
                <w:rStyle w:val="CODEtemp"/>
              </w:rPr>
            </w:pPr>
            <w:proofErr w:type="spellStart"/>
            <w:ins w:id="309" w:author="Laurence Golding" w:date="2019-03-19T09:29:00Z">
              <w:r w:rsidRPr="00700077">
                <w:rPr>
                  <w:rStyle w:val="CODEtemp"/>
                </w:rPr>
                <w:t>run.artifacts</w:t>
              </w:r>
            </w:ins>
            <w:proofErr w:type="spellEnd"/>
          </w:p>
        </w:tc>
        <w:tc>
          <w:tcPr>
            <w:tcW w:w="4519" w:type="dxa"/>
          </w:tcPr>
          <w:p w14:paraId="20B8C11D" w14:textId="148AD671" w:rsidR="008A08FF" w:rsidRPr="00700077" w:rsidRDefault="008A08FF" w:rsidP="0040239D">
            <w:pPr>
              <w:rPr>
                <w:ins w:id="310" w:author="Laurence Golding" w:date="2019-03-19T09:24:00Z"/>
                <w:rStyle w:val="CODEtemp"/>
              </w:rPr>
            </w:pPr>
            <w:ins w:id="311" w:author="Laurence Golding" w:date="2019-03-19T09:29:00Z">
              <w:r w:rsidRPr="00700077">
                <w:rPr>
                  <w:rStyle w:val="CODEtemp"/>
                </w:rPr>
                <w:t>artifacts</w:t>
              </w:r>
            </w:ins>
          </w:p>
        </w:tc>
        <w:tc>
          <w:tcPr>
            <w:tcW w:w="1972" w:type="dxa"/>
          </w:tcPr>
          <w:p w14:paraId="2B2C8C54" w14:textId="78751D94" w:rsidR="008A08FF" w:rsidRPr="001B610D" w:rsidRDefault="00F76077" w:rsidP="001B610D">
            <w:pPr>
              <w:jc w:val="center"/>
              <w:rPr>
                <w:ins w:id="312" w:author="Laurence Golding" w:date="2019-03-19T09:56:00Z"/>
                <w:rStyle w:val="CODEtemp"/>
                <w:rFonts w:ascii="Arial" w:hAnsi="Arial" w:cs="Arial"/>
              </w:rPr>
            </w:pPr>
            <w:ins w:id="313" w:author="Laurence Golding" w:date="2019-03-19T10:07:00Z">
              <w:r>
                <w:rPr>
                  <w:rStyle w:val="CODEtemp"/>
                  <w:rFonts w:ascii="Arial" w:hAnsi="Arial" w:cs="Arial"/>
                </w:rPr>
                <w:t>a</w:t>
              </w:r>
            </w:ins>
            <w:ins w:id="314" w:author="Laurence Golding" w:date="2019-03-19T10:00:00Z">
              <w:r w:rsidR="001B610D">
                <w:rPr>
                  <w:rStyle w:val="CODEtemp"/>
                  <w:rFonts w:ascii="Arial" w:hAnsi="Arial" w:cs="Arial"/>
                </w:rPr>
                <w:t>rray</w:t>
              </w:r>
            </w:ins>
          </w:p>
        </w:tc>
      </w:tr>
      <w:tr w:rsidR="008A08FF" w14:paraId="4B272D73" w14:textId="67102F21" w:rsidTr="001B610D">
        <w:trPr>
          <w:ins w:id="315" w:author="Laurence Golding" w:date="2019-03-19T09:24:00Z"/>
        </w:trPr>
        <w:tc>
          <w:tcPr>
            <w:tcW w:w="3085" w:type="dxa"/>
          </w:tcPr>
          <w:p w14:paraId="12D7789F" w14:textId="1F0BA8DE" w:rsidR="008A08FF" w:rsidRPr="00700077" w:rsidRDefault="008A08FF" w:rsidP="0040239D">
            <w:pPr>
              <w:rPr>
                <w:ins w:id="316" w:author="Laurence Golding" w:date="2019-03-19T09:24:00Z"/>
                <w:rStyle w:val="CODEtemp"/>
              </w:rPr>
            </w:pPr>
            <w:proofErr w:type="spellStart"/>
            <w:ins w:id="317" w:author="Laurence Golding" w:date="2019-03-19T09:29:00Z">
              <w:r w:rsidRPr="00700077">
                <w:rPr>
                  <w:rStyle w:val="CODEtemp"/>
                </w:rPr>
                <w:lastRenderedPageBreak/>
                <w:t>run.conversion</w:t>
              </w:r>
            </w:ins>
            <w:proofErr w:type="spellEnd"/>
          </w:p>
        </w:tc>
        <w:tc>
          <w:tcPr>
            <w:tcW w:w="4519" w:type="dxa"/>
          </w:tcPr>
          <w:p w14:paraId="6F3B25D4" w14:textId="6C5A927D" w:rsidR="008A08FF" w:rsidRPr="00700077" w:rsidRDefault="008A08FF" w:rsidP="0040239D">
            <w:pPr>
              <w:rPr>
                <w:ins w:id="318" w:author="Laurence Golding" w:date="2019-03-19T09:24:00Z"/>
                <w:rStyle w:val="CODEtemp"/>
              </w:rPr>
            </w:pPr>
            <w:ins w:id="319" w:author="Laurence Golding" w:date="2019-03-19T09:29:00Z">
              <w:r w:rsidRPr="00700077">
                <w:rPr>
                  <w:rStyle w:val="CODEtemp"/>
                </w:rPr>
                <w:t>conversion</w:t>
              </w:r>
            </w:ins>
          </w:p>
        </w:tc>
        <w:tc>
          <w:tcPr>
            <w:tcW w:w="1972" w:type="dxa"/>
          </w:tcPr>
          <w:p w14:paraId="72ED032A" w14:textId="5D06F9A3" w:rsidR="008A08FF" w:rsidRPr="001B610D" w:rsidRDefault="00F76077" w:rsidP="001B610D">
            <w:pPr>
              <w:jc w:val="center"/>
              <w:rPr>
                <w:ins w:id="320" w:author="Laurence Golding" w:date="2019-03-19T09:56:00Z"/>
                <w:rStyle w:val="CODEtemp"/>
                <w:rFonts w:ascii="Arial" w:hAnsi="Arial" w:cs="Arial"/>
              </w:rPr>
            </w:pPr>
            <w:ins w:id="321" w:author="Laurence Golding" w:date="2019-03-19T10:07:00Z">
              <w:r>
                <w:rPr>
                  <w:rStyle w:val="CODEtemp"/>
                  <w:rFonts w:ascii="Arial" w:hAnsi="Arial" w:cs="Arial"/>
                </w:rPr>
                <w:t>o</w:t>
              </w:r>
            </w:ins>
            <w:ins w:id="322" w:author="Laurence Golding" w:date="2019-03-19T10:06:00Z">
              <w:r w:rsidR="001B610D">
                <w:rPr>
                  <w:rStyle w:val="CODEtemp"/>
                  <w:rFonts w:ascii="Arial" w:hAnsi="Arial" w:cs="Arial"/>
                </w:rPr>
                <w:t>bject</w:t>
              </w:r>
            </w:ins>
          </w:p>
        </w:tc>
      </w:tr>
      <w:tr w:rsidR="008A08FF" w14:paraId="1B2136C1" w14:textId="099F5DF8" w:rsidTr="001B610D">
        <w:trPr>
          <w:ins w:id="323" w:author="Laurence Golding" w:date="2019-03-19T09:24:00Z"/>
        </w:trPr>
        <w:tc>
          <w:tcPr>
            <w:tcW w:w="3085" w:type="dxa"/>
          </w:tcPr>
          <w:p w14:paraId="3907834C" w14:textId="6F65341F" w:rsidR="008A08FF" w:rsidRPr="00700077" w:rsidRDefault="008A08FF" w:rsidP="0040239D">
            <w:pPr>
              <w:rPr>
                <w:ins w:id="324" w:author="Laurence Golding" w:date="2019-03-19T09:24:00Z"/>
                <w:rStyle w:val="CODEtemp"/>
              </w:rPr>
            </w:pPr>
            <w:proofErr w:type="spellStart"/>
            <w:ins w:id="325" w:author="Laurence Golding" w:date="2019-03-19T09:29:00Z">
              <w:r w:rsidRPr="00700077">
                <w:rPr>
                  <w:rStyle w:val="CODEtemp"/>
                </w:rPr>
                <w:t>run.graphs</w:t>
              </w:r>
            </w:ins>
            <w:proofErr w:type="spellEnd"/>
          </w:p>
        </w:tc>
        <w:tc>
          <w:tcPr>
            <w:tcW w:w="4519" w:type="dxa"/>
          </w:tcPr>
          <w:p w14:paraId="7044D160" w14:textId="790F6AA9" w:rsidR="008A08FF" w:rsidRPr="00700077" w:rsidRDefault="008A08FF" w:rsidP="0040239D">
            <w:pPr>
              <w:rPr>
                <w:ins w:id="326" w:author="Laurence Golding" w:date="2019-03-19T09:24:00Z"/>
                <w:rStyle w:val="CODEtemp"/>
              </w:rPr>
            </w:pPr>
            <w:ins w:id="327" w:author="Laurence Golding" w:date="2019-03-19T09:29:00Z">
              <w:r w:rsidRPr="00700077">
                <w:rPr>
                  <w:rStyle w:val="CODEtemp"/>
                </w:rPr>
                <w:t>graphs</w:t>
              </w:r>
            </w:ins>
          </w:p>
        </w:tc>
        <w:tc>
          <w:tcPr>
            <w:tcW w:w="1972" w:type="dxa"/>
          </w:tcPr>
          <w:p w14:paraId="41E4A260" w14:textId="7E823D4A" w:rsidR="008A08FF" w:rsidRPr="001B610D" w:rsidRDefault="00F76077" w:rsidP="001B610D">
            <w:pPr>
              <w:jc w:val="center"/>
              <w:rPr>
                <w:ins w:id="328" w:author="Laurence Golding" w:date="2019-03-19T09:56:00Z"/>
                <w:rStyle w:val="CODEtemp"/>
                <w:rFonts w:ascii="Arial" w:hAnsi="Arial" w:cs="Arial"/>
              </w:rPr>
            </w:pPr>
            <w:ins w:id="329" w:author="Laurence Golding" w:date="2019-03-19T10:07:00Z">
              <w:r>
                <w:rPr>
                  <w:rStyle w:val="CODEtemp"/>
                  <w:rFonts w:ascii="Arial" w:hAnsi="Arial" w:cs="Arial"/>
                </w:rPr>
                <w:t>array</w:t>
              </w:r>
            </w:ins>
          </w:p>
        </w:tc>
      </w:tr>
      <w:tr w:rsidR="008A08FF" w14:paraId="6863F158" w14:textId="7B3607F3" w:rsidTr="001B610D">
        <w:trPr>
          <w:ins w:id="330" w:author="Laurence Golding" w:date="2019-03-19T09:24:00Z"/>
        </w:trPr>
        <w:tc>
          <w:tcPr>
            <w:tcW w:w="3085" w:type="dxa"/>
          </w:tcPr>
          <w:p w14:paraId="643E4CB9" w14:textId="4B1A76E2" w:rsidR="008A08FF" w:rsidRPr="00700077" w:rsidRDefault="008A08FF" w:rsidP="0040239D">
            <w:pPr>
              <w:rPr>
                <w:ins w:id="331" w:author="Laurence Golding" w:date="2019-03-19T09:24:00Z"/>
                <w:rStyle w:val="CODEtemp"/>
              </w:rPr>
            </w:pPr>
            <w:proofErr w:type="spellStart"/>
            <w:ins w:id="332" w:author="Laurence Golding" w:date="2019-03-19T09:29:00Z">
              <w:r w:rsidRPr="00700077">
                <w:rPr>
                  <w:rStyle w:val="CODEtemp"/>
                </w:rPr>
                <w:t>run.logicalLocation</w:t>
              </w:r>
            </w:ins>
            <w:ins w:id="333" w:author="Laurence Golding" w:date="2019-03-19T09:32:00Z">
              <w:r w:rsidRPr="00700077">
                <w:rPr>
                  <w:rStyle w:val="CODEtemp"/>
                </w:rPr>
                <w:t>s</w:t>
              </w:r>
            </w:ins>
            <w:proofErr w:type="spellEnd"/>
          </w:p>
        </w:tc>
        <w:tc>
          <w:tcPr>
            <w:tcW w:w="4519" w:type="dxa"/>
          </w:tcPr>
          <w:p w14:paraId="45124167" w14:textId="711E95E3" w:rsidR="008A08FF" w:rsidRPr="00700077" w:rsidRDefault="008A08FF" w:rsidP="0040239D">
            <w:pPr>
              <w:rPr>
                <w:ins w:id="334" w:author="Laurence Golding" w:date="2019-03-19T09:24:00Z"/>
                <w:rStyle w:val="CODEtemp"/>
              </w:rPr>
            </w:pPr>
            <w:proofErr w:type="spellStart"/>
            <w:ins w:id="335" w:author="Laurence Golding" w:date="2019-03-19T09:29:00Z">
              <w:r w:rsidRPr="00700077">
                <w:rPr>
                  <w:rStyle w:val="CODEtemp"/>
                </w:rPr>
                <w:t>logicalLocations</w:t>
              </w:r>
            </w:ins>
            <w:proofErr w:type="spellEnd"/>
          </w:p>
        </w:tc>
        <w:tc>
          <w:tcPr>
            <w:tcW w:w="1972" w:type="dxa"/>
          </w:tcPr>
          <w:p w14:paraId="62DBF5A1" w14:textId="0603AC78" w:rsidR="008A08FF" w:rsidRPr="001B610D" w:rsidRDefault="00F76077" w:rsidP="001B610D">
            <w:pPr>
              <w:jc w:val="center"/>
              <w:rPr>
                <w:ins w:id="336" w:author="Laurence Golding" w:date="2019-03-19T09:56:00Z"/>
                <w:rStyle w:val="CODEtemp"/>
                <w:rFonts w:ascii="Arial" w:hAnsi="Arial" w:cs="Arial"/>
              </w:rPr>
            </w:pPr>
            <w:ins w:id="337" w:author="Laurence Golding" w:date="2019-03-19T10:07:00Z">
              <w:r>
                <w:rPr>
                  <w:rStyle w:val="CODEtemp"/>
                  <w:rFonts w:ascii="Arial" w:hAnsi="Arial" w:cs="Arial"/>
                </w:rPr>
                <w:t>array</w:t>
              </w:r>
            </w:ins>
          </w:p>
        </w:tc>
      </w:tr>
      <w:tr w:rsidR="008A08FF" w14:paraId="3488A8E6" w14:textId="2B6B012C" w:rsidTr="001B610D">
        <w:trPr>
          <w:ins w:id="338" w:author="Laurence Golding" w:date="2019-03-19T09:24:00Z"/>
        </w:trPr>
        <w:tc>
          <w:tcPr>
            <w:tcW w:w="3085" w:type="dxa"/>
          </w:tcPr>
          <w:p w14:paraId="5D2EB082" w14:textId="41FC6A1C" w:rsidR="008A08FF" w:rsidRPr="00700077" w:rsidRDefault="008A08FF" w:rsidP="0040239D">
            <w:pPr>
              <w:rPr>
                <w:ins w:id="339" w:author="Laurence Golding" w:date="2019-03-19T09:24:00Z"/>
                <w:rStyle w:val="CODEtemp"/>
              </w:rPr>
            </w:pPr>
            <w:proofErr w:type="spellStart"/>
            <w:ins w:id="340" w:author="Laurence Golding" w:date="2019-03-19T09:29:00Z">
              <w:r w:rsidRPr="00700077">
                <w:rPr>
                  <w:rStyle w:val="CODEtemp"/>
                </w:rPr>
                <w:t>run.properties</w:t>
              </w:r>
            </w:ins>
            <w:proofErr w:type="spellEnd"/>
          </w:p>
        </w:tc>
        <w:tc>
          <w:tcPr>
            <w:tcW w:w="4519" w:type="dxa"/>
          </w:tcPr>
          <w:p w14:paraId="63364883" w14:textId="611B5288" w:rsidR="008A08FF" w:rsidRPr="00700077" w:rsidRDefault="008A08FF" w:rsidP="0040239D">
            <w:pPr>
              <w:rPr>
                <w:ins w:id="341" w:author="Laurence Golding" w:date="2019-03-19T09:24:00Z"/>
                <w:rStyle w:val="CODEtemp"/>
              </w:rPr>
            </w:pPr>
            <w:proofErr w:type="spellStart"/>
            <w:ins w:id="342" w:author="Laurence Golding" w:date="2019-03-19T09:29:00Z">
              <w:r w:rsidRPr="00700077">
                <w:rPr>
                  <w:rStyle w:val="CODEtemp"/>
                </w:rPr>
                <w:t>externalizedProper</w:t>
              </w:r>
            </w:ins>
            <w:ins w:id="343" w:author="Laurence Golding" w:date="2019-03-19T09:30:00Z">
              <w:r w:rsidRPr="00700077">
                <w:rPr>
                  <w:rStyle w:val="CODEtemp"/>
                </w:rPr>
                <w:t>ties</w:t>
              </w:r>
            </w:ins>
            <w:proofErr w:type="spellEnd"/>
          </w:p>
        </w:tc>
        <w:tc>
          <w:tcPr>
            <w:tcW w:w="1972" w:type="dxa"/>
          </w:tcPr>
          <w:p w14:paraId="4318CD1A" w14:textId="4DA89B73" w:rsidR="008A08FF" w:rsidRPr="001B610D" w:rsidRDefault="00F76077" w:rsidP="001B610D">
            <w:pPr>
              <w:jc w:val="center"/>
              <w:rPr>
                <w:ins w:id="344" w:author="Laurence Golding" w:date="2019-03-19T09:56:00Z"/>
                <w:rStyle w:val="CODEtemp"/>
                <w:rFonts w:ascii="Arial" w:hAnsi="Arial" w:cs="Arial"/>
              </w:rPr>
            </w:pPr>
            <w:ins w:id="345" w:author="Laurence Golding" w:date="2019-03-19T10:07:00Z">
              <w:r>
                <w:rPr>
                  <w:rStyle w:val="CODEtemp"/>
                  <w:rFonts w:ascii="Arial" w:hAnsi="Arial" w:cs="Arial"/>
                </w:rPr>
                <w:t>object</w:t>
              </w:r>
            </w:ins>
          </w:p>
        </w:tc>
      </w:tr>
      <w:tr w:rsidR="008A08FF" w14:paraId="68F33BB3" w14:textId="2981294D" w:rsidTr="001B610D">
        <w:trPr>
          <w:ins w:id="346" w:author="Laurence Golding" w:date="2019-03-19T09:24:00Z"/>
        </w:trPr>
        <w:tc>
          <w:tcPr>
            <w:tcW w:w="3085" w:type="dxa"/>
          </w:tcPr>
          <w:p w14:paraId="79C45B30" w14:textId="0F84E4F5" w:rsidR="008A08FF" w:rsidRPr="00700077" w:rsidRDefault="008A08FF" w:rsidP="0040239D">
            <w:pPr>
              <w:rPr>
                <w:ins w:id="347" w:author="Laurence Golding" w:date="2019-03-19T09:24:00Z"/>
                <w:rStyle w:val="CODEtemp"/>
              </w:rPr>
            </w:pPr>
            <w:proofErr w:type="spellStart"/>
            <w:ins w:id="348" w:author="Laurence Golding" w:date="2019-03-19T09:30:00Z">
              <w:r w:rsidRPr="00700077">
                <w:rPr>
                  <w:rStyle w:val="CODEtemp"/>
                </w:rPr>
                <w:t>run.resources</w:t>
              </w:r>
            </w:ins>
            <w:proofErr w:type="spellEnd"/>
          </w:p>
        </w:tc>
        <w:tc>
          <w:tcPr>
            <w:tcW w:w="4519" w:type="dxa"/>
          </w:tcPr>
          <w:p w14:paraId="7CEB4642" w14:textId="3C81C62A" w:rsidR="008A08FF" w:rsidRPr="00700077" w:rsidRDefault="008A08FF" w:rsidP="0040239D">
            <w:pPr>
              <w:rPr>
                <w:ins w:id="349" w:author="Laurence Golding" w:date="2019-03-19T09:24:00Z"/>
                <w:rStyle w:val="CODEtemp"/>
              </w:rPr>
            </w:pPr>
            <w:ins w:id="350" w:author="Laurence Golding" w:date="2019-03-19T09:30:00Z">
              <w:r w:rsidRPr="00700077">
                <w:rPr>
                  <w:rStyle w:val="CODEtemp"/>
                </w:rPr>
                <w:t>resources</w:t>
              </w:r>
            </w:ins>
          </w:p>
        </w:tc>
        <w:tc>
          <w:tcPr>
            <w:tcW w:w="1972" w:type="dxa"/>
          </w:tcPr>
          <w:p w14:paraId="5B1A340E" w14:textId="06C41EC5" w:rsidR="008A08FF" w:rsidRPr="001B610D" w:rsidRDefault="00F76077" w:rsidP="001B610D">
            <w:pPr>
              <w:jc w:val="center"/>
              <w:rPr>
                <w:ins w:id="351" w:author="Laurence Golding" w:date="2019-03-19T09:56:00Z"/>
                <w:rStyle w:val="CODEtemp"/>
                <w:rFonts w:ascii="Arial" w:hAnsi="Arial" w:cs="Arial"/>
              </w:rPr>
            </w:pPr>
            <w:ins w:id="352" w:author="Laurence Golding" w:date="2019-03-19T10:07:00Z">
              <w:r>
                <w:rPr>
                  <w:rStyle w:val="CODEtemp"/>
                  <w:rFonts w:ascii="Arial" w:hAnsi="Arial" w:cs="Arial"/>
                </w:rPr>
                <w:t>object</w:t>
              </w:r>
            </w:ins>
          </w:p>
        </w:tc>
      </w:tr>
      <w:tr w:rsidR="008A08FF" w14:paraId="527BB22D" w14:textId="174BE90F" w:rsidTr="001B610D">
        <w:trPr>
          <w:ins w:id="353" w:author="Laurence Golding" w:date="2019-03-19T09:30:00Z"/>
        </w:trPr>
        <w:tc>
          <w:tcPr>
            <w:tcW w:w="3085" w:type="dxa"/>
          </w:tcPr>
          <w:p w14:paraId="26E00831" w14:textId="60A0F219" w:rsidR="008A08FF" w:rsidRPr="00700077" w:rsidRDefault="008A08FF" w:rsidP="0040239D">
            <w:pPr>
              <w:rPr>
                <w:ins w:id="354" w:author="Laurence Golding" w:date="2019-03-19T09:30:00Z"/>
                <w:rStyle w:val="CODEtemp"/>
              </w:rPr>
            </w:pPr>
            <w:proofErr w:type="spellStart"/>
            <w:ins w:id="355" w:author="Laurence Golding" w:date="2019-03-19T09:30:00Z">
              <w:r w:rsidRPr="00700077">
                <w:rPr>
                  <w:rStyle w:val="CODEtemp"/>
                </w:rPr>
                <w:t>run.results</w:t>
              </w:r>
              <w:proofErr w:type="spellEnd"/>
            </w:ins>
          </w:p>
        </w:tc>
        <w:tc>
          <w:tcPr>
            <w:tcW w:w="4519" w:type="dxa"/>
          </w:tcPr>
          <w:p w14:paraId="7BA70BC6" w14:textId="12FC6A98" w:rsidR="008A08FF" w:rsidRPr="00700077" w:rsidRDefault="008A08FF" w:rsidP="0040239D">
            <w:pPr>
              <w:rPr>
                <w:ins w:id="356" w:author="Laurence Golding" w:date="2019-03-19T09:30:00Z"/>
                <w:rStyle w:val="CODEtemp"/>
              </w:rPr>
            </w:pPr>
            <w:ins w:id="357" w:author="Laurence Golding" w:date="2019-03-19T09:30:00Z">
              <w:r w:rsidRPr="00700077">
                <w:rPr>
                  <w:rStyle w:val="CODEtemp"/>
                </w:rPr>
                <w:t>results</w:t>
              </w:r>
            </w:ins>
          </w:p>
        </w:tc>
        <w:tc>
          <w:tcPr>
            <w:tcW w:w="1972" w:type="dxa"/>
          </w:tcPr>
          <w:p w14:paraId="5638B479" w14:textId="445556FF" w:rsidR="008A08FF" w:rsidRPr="001B610D" w:rsidRDefault="00F76077" w:rsidP="001B610D">
            <w:pPr>
              <w:jc w:val="center"/>
              <w:rPr>
                <w:ins w:id="358" w:author="Laurence Golding" w:date="2019-03-19T09:56:00Z"/>
                <w:rStyle w:val="CODEtemp"/>
                <w:rFonts w:ascii="Arial" w:hAnsi="Arial" w:cs="Arial"/>
              </w:rPr>
            </w:pPr>
            <w:ins w:id="359" w:author="Laurence Golding" w:date="2019-03-19T10:07:00Z">
              <w:r>
                <w:rPr>
                  <w:rStyle w:val="CODEtemp"/>
                  <w:rFonts w:ascii="Arial" w:hAnsi="Arial" w:cs="Arial"/>
                </w:rPr>
                <w:t>array</w:t>
              </w:r>
            </w:ins>
          </w:p>
        </w:tc>
      </w:tr>
      <w:tr w:rsidR="008A08FF" w14:paraId="22981B33" w14:textId="58705F7F" w:rsidTr="001B610D">
        <w:trPr>
          <w:ins w:id="360" w:author="Laurence Golding" w:date="2019-03-19T09:30:00Z"/>
        </w:trPr>
        <w:tc>
          <w:tcPr>
            <w:tcW w:w="3085" w:type="dxa"/>
          </w:tcPr>
          <w:p w14:paraId="07BBF3A4" w14:textId="74EE76B6" w:rsidR="008A08FF" w:rsidRPr="00700077" w:rsidRDefault="008A08FF" w:rsidP="0040239D">
            <w:pPr>
              <w:rPr>
                <w:ins w:id="361" w:author="Laurence Golding" w:date="2019-03-19T09:30:00Z"/>
                <w:rStyle w:val="CODEtemp"/>
              </w:rPr>
            </w:pPr>
            <w:proofErr w:type="spellStart"/>
            <w:ins w:id="362" w:author="Laurence Golding" w:date="2019-03-19T09:30:00Z">
              <w:r w:rsidRPr="00700077">
                <w:rPr>
                  <w:rStyle w:val="CODEtemp"/>
                </w:rPr>
                <w:t>run.threadFlowLocations</w:t>
              </w:r>
              <w:proofErr w:type="spellEnd"/>
            </w:ins>
          </w:p>
        </w:tc>
        <w:tc>
          <w:tcPr>
            <w:tcW w:w="4519" w:type="dxa"/>
          </w:tcPr>
          <w:p w14:paraId="507E9146" w14:textId="37161850" w:rsidR="008A08FF" w:rsidRPr="00700077" w:rsidRDefault="008A08FF" w:rsidP="0040239D">
            <w:pPr>
              <w:rPr>
                <w:ins w:id="363" w:author="Laurence Golding" w:date="2019-03-19T09:30:00Z"/>
                <w:rStyle w:val="CODEtemp"/>
              </w:rPr>
            </w:pPr>
            <w:proofErr w:type="spellStart"/>
            <w:ins w:id="364" w:author="Laurence Golding" w:date="2019-03-19T09:30:00Z">
              <w:r w:rsidRPr="00700077">
                <w:rPr>
                  <w:rStyle w:val="CODEtemp"/>
                </w:rPr>
                <w:t>threadFlowLocations</w:t>
              </w:r>
              <w:proofErr w:type="spellEnd"/>
            </w:ins>
          </w:p>
        </w:tc>
        <w:tc>
          <w:tcPr>
            <w:tcW w:w="1972" w:type="dxa"/>
          </w:tcPr>
          <w:p w14:paraId="6A0C674C" w14:textId="64FA33ED" w:rsidR="008A08FF" w:rsidRPr="001B610D" w:rsidRDefault="00F76077" w:rsidP="001B610D">
            <w:pPr>
              <w:jc w:val="center"/>
              <w:rPr>
                <w:ins w:id="365" w:author="Laurence Golding" w:date="2019-03-19T09:56:00Z"/>
                <w:rStyle w:val="CODEtemp"/>
                <w:rFonts w:ascii="Arial" w:hAnsi="Arial" w:cs="Arial"/>
              </w:rPr>
            </w:pPr>
            <w:ins w:id="366" w:author="Laurence Golding" w:date="2019-03-19T10:07:00Z">
              <w:r>
                <w:rPr>
                  <w:rStyle w:val="CODEtemp"/>
                  <w:rFonts w:ascii="Arial" w:hAnsi="Arial" w:cs="Arial"/>
                </w:rPr>
                <w:t>array</w:t>
              </w:r>
            </w:ins>
          </w:p>
        </w:tc>
      </w:tr>
      <w:tr w:rsidR="008A08FF" w14:paraId="1D344842" w14:textId="78E3B87B" w:rsidTr="001B610D">
        <w:trPr>
          <w:ins w:id="367" w:author="Laurence Golding" w:date="2019-03-19T09:30:00Z"/>
        </w:trPr>
        <w:tc>
          <w:tcPr>
            <w:tcW w:w="3085" w:type="dxa"/>
          </w:tcPr>
          <w:p w14:paraId="6A471107" w14:textId="2F3B74AA" w:rsidR="008A08FF" w:rsidRPr="00700077" w:rsidRDefault="008A08FF" w:rsidP="0040239D">
            <w:pPr>
              <w:rPr>
                <w:ins w:id="368" w:author="Laurence Golding" w:date="2019-03-19T09:30:00Z"/>
                <w:rStyle w:val="CODEtemp"/>
              </w:rPr>
            </w:pPr>
            <w:proofErr w:type="spellStart"/>
            <w:ins w:id="369" w:author="Laurence Golding" w:date="2019-03-19T09:30:00Z">
              <w:r w:rsidRPr="00700077">
                <w:rPr>
                  <w:rStyle w:val="CODEtemp"/>
                </w:rPr>
                <w:t>run.tool.driver</w:t>
              </w:r>
              <w:proofErr w:type="spellEnd"/>
            </w:ins>
          </w:p>
        </w:tc>
        <w:tc>
          <w:tcPr>
            <w:tcW w:w="4519" w:type="dxa"/>
          </w:tcPr>
          <w:p w14:paraId="43653879" w14:textId="1A4A22C2" w:rsidR="008A08FF" w:rsidRPr="00700077" w:rsidRDefault="008A08FF" w:rsidP="0040239D">
            <w:pPr>
              <w:rPr>
                <w:ins w:id="370" w:author="Laurence Golding" w:date="2019-03-19T09:30:00Z"/>
                <w:rStyle w:val="CODEtemp"/>
              </w:rPr>
            </w:pPr>
            <w:ins w:id="371" w:author="Laurence Golding" w:date="2019-03-19T09:31:00Z">
              <w:r w:rsidRPr="00700077">
                <w:rPr>
                  <w:rStyle w:val="CODEtemp"/>
                </w:rPr>
                <w:t>d</w:t>
              </w:r>
            </w:ins>
            <w:ins w:id="372" w:author="Laurence Golding" w:date="2019-03-19T09:30:00Z">
              <w:r w:rsidRPr="00700077">
                <w:rPr>
                  <w:rStyle w:val="CODEtemp"/>
                </w:rPr>
                <w:t>river</w:t>
              </w:r>
            </w:ins>
          </w:p>
        </w:tc>
        <w:tc>
          <w:tcPr>
            <w:tcW w:w="1972" w:type="dxa"/>
          </w:tcPr>
          <w:p w14:paraId="532939C6" w14:textId="3AB1D285" w:rsidR="008A08FF" w:rsidRPr="001B610D" w:rsidRDefault="00F76077" w:rsidP="001B610D">
            <w:pPr>
              <w:jc w:val="center"/>
              <w:rPr>
                <w:ins w:id="373" w:author="Laurence Golding" w:date="2019-03-19T09:56:00Z"/>
                <w:rStyle w:val="CODEtemp"/>
                <w:rFonts w:ascii="Arial" w:hAnsi="Arial" w:cs="Arial"/>
              </w:rPr>
            </w:pPr>
            <w:ins w:id="374" w:author="Laurence Golding" w:date="2019-03-19T10:07:00Z">
              <w:r>
                <w:rPr>
                  <w:rStyle w:val="CODEtemp"/>
                  <w:rFonts w:ascii="Arial" w:hAnsi="Arial" w:cs="Arial"/>
                </w:rPr>
                <w:t>object</w:t>
              </w:r>
            </w:ins>
          </w:p>
        </w:tc>
      </w:tr>
      <w:tr w:rsidR="008A08FF" w14:paraId="613347F0" w14:textId="6F9A3AC4" w:rsidTr="001B610D">
        <w:trPr>
          <w:ins w:id="375" w:author="Laurence Golding" w:date="2019-03-19T09:30:00Z"/>
        </w:trPr>
        <w:tc>
          <w:tcPr>
            <w:tcW w:w="3085" w:type="dxa"/>
          </w:tcPr>
          <w:p w14:paraId="27D7AB57" w14:textId="2BB85343" w:rsidR="008A08FF" w:rsidRPr="00700077" w:rsidRDefault="008A08FF" w:rsidP="0040239D">
            <w:pPr>
              <w:rPr>
                <w:ins w:id="376" w:author="Laurence Golding" w:date="2019-03-19T09:30:00Z"/>
                <w:rStyle w:val="CODEtemp"/>
              </w:rPr>
            </w:pPr>
            <w:proofErr w:type="spellStart"/>
            <w:ins w:id="377" w:author="Laurence Golding" w:date="2019-03-19T09:30:00Z">
              <w:r w:rsidRPr="00700077">
                <w:rPr>
                  <w:rStyle w:val="CODEtemp"/>
                </w:rPr>
                <w:t>run.</w:t>
              </w:r>
            </w:ins>
            <w:ins w:id="378" w:author="Laurence Golding" w:date="2019-03-19T09:31:00Z">
              <w:r w:rsidRPr="00700077">
                <w:rPr>
                  <w:rStyle w:val="CODEtemp"/>
                </w:rPr>
                <w:t>tool.extensions</w:t>
              </w:r>
            </w:ins>
            <w:proofErr w:type="spellEnd"/>
          </w:p>
        </w:tc>
        <w:tc>
          <w:tcPr>
            <w:tcW w:w="4519" w:type="dxa"/>
          </w:tcPr>
          <w:p w14:paraId="17D4FE7A" w14:textId="435E56BD" w:rsidR="008A08FF" w:rsidRPr="00700077" w:rsidRDefault="008A08FF" w:rsidP="0040239D">
            <w:pPr>
              <w:rPr>
                <w:ins w:id="379" w:author="Laurence Golding" w:date="2019-03-19T09:30:00Z"/>
                <w:rStyle w:val="CODEtemp"/>
              </w:rPr>
            </w:pPr>
            <w:ins w:id="380" w:author="Laurence Golding" w:date="2019-03-19T09:31:00Z">
              <w:r w:rsidRPr="00700077">
                <w:rPr>
                  <w:rStyle w:val="CODEtemp"/>
                </w:rPr>
                <w:t>extensions</w:t>
              </w:r>
            </w:ins>
          </w:p>
        </w:tc>
        <w:tc>
          <w:tcPr>
            <w:tcW w:w="1972" w:type="dxa"/>
          </w:tcPr>
          <w:p w14:paraId="0ACD693E" w14:textId="3A8F0FFC" w:rsidR="008A08FF" w:rsidRPr="001B610D" w:rsidRDefault="00F76077" w:rsidP="001B610D">
            <w:pPr>
              <w:jc w:val="center"/>
              <w:rPr>
                <w:ins w:id="381" w:author="Laurence Golding" w:date="2019-03-19T09:56:00Z"/>
                <w:rStyle w:val="CODEtemp"/>
                <w:rFonts w:ascii="Arial" w:hAnsi="Arial" w:cs="Arial"/>
              </w:rPr>
            </w:pPr>
            <w:ins w:id="382" w:author="Laurence Golding" w:date="2019-03-19T10:07:00Z">
              <w:r>
                <w:rPr>
                  <w:rStyle w:val="CODEtemp"/>
                  <w:rFonts w:ascii="Arial" w:hAnsi="Arial" w:cs="Arial"/>
                </w:rPr>
                <w:t>array</w:t>
              </w:r>
            </w:ins>
          </w:p>
        </w:tc>
      </w:tr>
    </w:tbl>
    <w:p w14:paraId="1898EA74" w14:textId="22597B15" w:rsidR="00852C93" w:rsidDel="00700077" w:rsidRDefault="00852C93" w:rsidP="0040239D">
      <w:pPr>
        <w:rPr>
          <w:del w:id="383" w:author="Laurence Golding" w:date="2019-03-19T09:34:00Z"/>
        </w:rPr>
      </w:pPr>
    </w:p>
    <w:p w14:paraId="0B5A58E0" w14:textId="1A9A1D22" w:rsidR="00FD4DEF" w:rsidRPr="000F505D" w:rsidDel="00700077" w:rsidRDefault="00FD4DEF" w:rsidP="00FD4DEF">
      <w:pPr>
        <w:pStyle w:val="ListParagraph"/>
        <w:numPr>
          <w:ilvl w:val="0"/>
          <w:numId w:val="65"/>
        </w:numPr>
        <w:rPr>
          <w:del w:id="384" w:author="Laurence Golding" w:date="2019-03-19T09:34:00Z"/>
          <w:rStyle w:val="CODEtemp"/>
        </w:rPr>
      </w:pPr>
      <w:del w:id="385" w:author="Laurence Golding" w:date="2019-03-19T09:34:00Z">
        <w:r w:rsidDel="00700077">
          <w:rPr>
            <w:rStyle w:val="CODEtemp"/>
          </w:rPr>
          <w:delText>artifacts</w:delText>
        </w:r>
      </w:del>
    </w:p>
    <w:p w14:paraId="1DF47347" w14:textId="64E6BB64" w:rsidR="000F505D" w:rsidDel="00700077" w:rsidRDefault="000F505D" w:rsidP="000F505D">
      <w:pPr>
        <w:pStyle w:val="ListParagraph"/>
        <w:numPr>
          <w:ilvl w:val="0"/>
          <w:numId w:val="65"/>
        </w:numPr>
        <w:rPr>
          <w:del w:id="386" w:author="Laurence Golding" w:date="2019-03-19T09:34:00Z"/>
          <w:rStyle w:val="CODEtemp"/>
        </w:rPr>
      </w:pPr>
      <w:del w:id="387" w:author="Laurence Golding" w:date="2019-03-19T09:34:00Z">
        <w:r w:rsidRPr="000F505D" w:rsidDel="00700077">
          <w:rPr>
            <w:rStyle w:val="CODEtemp"/>
          </w:rPr>
          <w:delText>conversion</w:delText>
        </w:r>
      </w:del>
    </w:p>
    <w:p w14:paraId="6622AF68" w14:textId="2C2054D0" w:rsidR="000F505D" w:rsidRPr="000F505D" w:rsidDel="00700077" w:rsidRDefault="000F505D" w:rsidP="000F505D">
      <w:pPr>
        <w:pStyle w:val="ListParagraph"/>
        <w:numPr>
          <w:ilvl w:val="0"/>
          <w:numId w:val="65"/>
        </w:numPr>
        <w:rPr>
          <w:del w:id="388" w:author="Laurence Golding" w:date="2019-03-19T09:34:00Z"/>
          <w:rStyle w:val="CODEtemp"/>
        </w:rPr>
      </w:pPr>
      <w:del w:id="389" w:author="Laurence Golding" w:date="2019-03-19T09:34:00Z">
        <w:r w:rsidRPr="000F505D" w:rsidDel="00700077">
          <w:rPr>
            <w:rStyle w:val="CODEtemp"/>
          </w:rPr>
          <w:delText>graphs</w:delText>
        </w:r>
      </w:del>
    </w:p>
    <w:p w14:paraId="2292957E" w14:textId="2EE583A2" w:rsidR="000F505D" w:rsidDel="00700077" w:rsidRDefault="000F505D" w:rsidP="000F505D">
      <w:pPr>
        <w:pStyle w:val="ListParagraph"/>
        <w:numPr>
          <w:ilvl w:val="0"/>
          <w:numId w:val="65"/>
        </w:numPr>
        <w:rPr>
          <w:del w:id="390" w:author="Laurence Golding" w:date="2019-03-19T09:34:00Z"/>
          <w:rStyle w:val="CODEtemp"/>
        </w:rPr>
      </w:pPr>
      <w:del w:id="391" w:author="Laurence Golding" w:date="2019-03-19T09:34:00Z">
        <w:r w:rsidRPr="000F505D" w:rsidDel="00700077">
          <w:rPr>
            <w:rStyle w:val="CODEtemp"/>
          </w:rPr>
          <w:delText>invocations</w:delText>
        </w:r>
      </w:del>
    </w:p>
    <w:p w14:paraId="0F556EB9" w14:textId="79F5E27D" w:rsidR="003F18A9" w:rsidDel="00700077" w:rsidRDefault="003F18A9" w:rsidP="000F505D">
      <w:pPr>
        <w:pStyle w:val="ListParagraph"/>
        <w:numPr>
          <w:ilvl w:val="0"/>
          <w:numId w:val="65"/>
        </w:numPr>
        <w:rPr>
          <w:del w:id="392" w:author="Laurence Golding" w:date="2019-03-19T09:34:00Z"/>
          <w:rStyle w:val="CODEtemp"/>
        </w:rPr>
      </w:pPr>
      <w:del w:id="393" w:author="Laurence Golding" w:date="2019-03-19T09:34:00Z">
        <w:r w:rsidDel="00700077">
          <w:rPr>
            <w:rStyle w:val="CODEtemp"/>
          </w:rPr>
          <w:delText>logicalLocations</w:delText>
        </w:r>
      </w:del>
    </w:p>
    <w:p w14:paraId="59E97FC9" w14:textId="41B9A686" w:rsidR="003F18A9" w:rsidRPr="000F505D" w:rsidDel="00700077" w:rsidRDefault="003F18A9" w:rsidP="000F505D">
      <w:pPr>
        <w:pStyle w:val="ListParagraph"/>
        <w:numPr>
          <w:ilvl w:val="0"/>
          <w:numId w:val="65"/>
        </w:numPr>
        <w:rPr>
          <w:del w:id="394" w:author="Laurence Golding" w:date="2019-03-19T09:34:00Z"/>
          <w:rStyle w:val="CODEtemp"/>
        </w:rPr>
      </w:pPr>
      <w:del w:id="395" w:author="Laurence Golding" w:date="2019-03-19T09:34:00Z">
        <w:r w:rsidDel="00700077">
          <w:rPr>
            <w:rStyle w:val="CODEtemp"/>
          </w:rPr>
          <w:delText>properties</w:delText>
        </w:r>
        <w:r w:rsidR="005E7318" w:rsidRPr="005E7318" w:rsidDel="00700077">
          <w:delText xml:space="preserve"> (</w:delText>
        </w:r>
        <w:r w:rsidR="005E7318" w:rsidDel="00700077">
          <w:delText xml:space="preserve">externalized as </w:delText>
        </w:r>
        <w:r w:rsidR="005E7318" w:rsidRPr="005E7318" w:rsidDel="00700077">
          <w:rPr>
            <w:rStyle w:val="CODEtemp"/>
          </w:rPr>
          <w:delText>externalizedProperties</w:delText>
        </w:r>
        <w:r w:rsidR="005E7318" w:rsidDel="00700077">
          <w:delText>)</w:delText>
        </w:r>
      </w:del>
    </w:p>
    <w:p w14:paraId="2677D1B9" w14:textId="5B8C1C35" w:rsidR="000F505D" w:rsidRPr="000F505D" w:rsidDel="00700077" w:rsidRDefault="000F505D" w:rsidP="000F505D">
      <w:pPr>
        <w:pStyle w:val="ListParagraph"/>
        <w:numPr>
          <w:ilvl w:val="0"/>
          <w:numId w:val="65"/>
        </w:numPr>
        <w:rPr>
          <w:del w:id="396" w:author="Laurence Golding" w:date="2019-03-19T09:34:00Z"/>
          <w:rStyle w:val="CODEtemp"/>
        </w:rPr>
      </w:pPr>
      <w:del w:id="397" w:author="Laurence Golding" w:date="2019-03-19T09:34:00Z">
        <w:r w:rsidRPr="000F505D" w:rsidDel="00700077">
          <w:rPr>
            <w:rStyle w:val="CODEtemp"/>
          </w:rPr>
          <w:delText>resources</w:delText>
        </w:r>
      </w:del>
    </w:p>
    <w:p w14:paraId="45DE4A38" w14:textId="41733718" w:rsidR="000F505D" w:rsidDel="00700077" w:rsidRDefault="000F505D" w:rsidP="003F18A9">
      <w:pPr>
        <w:pStyle w:val="ListParagraph"/>
        <w:numPr>
          <w:ilvl w:val="0"/>
          <w:numId w:val="65"/>
        </w:numPr>
        <w:rPr>
          <w:del w:id="398" w:author="Laurence Golding" w:date="2019-03-19T09:34:00Z"/>
          <w:rStyle w:val="CODEtemp"/>
        </w:rPr>
      </w:pPr>
      <w:del w:id="399" w:author="Laurence Golding" w:date="2019-03-19T09:34:00Z">
        <w:r w:rsidRPr="000F505D" w:rsidDel="00700077">
          <w:rPr>
            <w:rStyle w:val="CODEtemp"/>
          </w:rPr>
          <w:delText>results</w:delText>
        </w:r>
      </w:del>
    </w:p>
    <w:p w14:paraId="5C964391" w14:textId="5A66F7A8" w:rsidR="00447C10" w:rsidRPr="000F505D" w:rsidDel="00700077" w:rsidRDefault="00447C10" w:rsidP="003F18A9">
      <w:pPr>
        <w:pStyle w:val="ListParagraph"/>
        <w:numPr>
          <w:ilvl w:val="0"/>
          <w:numId w:val="65"/>
        </w:numPr>
        <w:rPr>
          <w:del w:id="400" w:author="Laurence Golding" w:date="2019-03-19T09:34:00Z"/>
          <w:rStyle w:val="CODEtemp"/>
        </w:rPr>
      </w:pPr>
      <w:del w:id="401" w:author="Laurence Golding" w:date="2019-03-19T09:34:00Z">
        <w:r w:rsidDel="00700077">
          <w:rPr>
            <w:rStyle w:val="CODEtemp"/>
          </w:rPr>
          <w:delText>threadFlowLocations</w:delText>
        </w:r>
      </w:del>
    </w:p>
    <w:p w14:paraId="48CC96FE" w14:textId="50E2BFEB" w:rsidR="003B20D1" w:rsidRDefault="003B20D1" w:rsidP="003B20D1">
      <w:pPr>
        <w:pStyle w:val="Note"/>
        <w:rPr>
          <w:ins w:id="402" w:author="Laurence Golding" w:date="2019-03-19T10:12:00Z"/>
        </w:rPr>
      </w:pPr>
      <w:ins w:id="403" w:author="Laurence Golding" w:date="2019-03-19T09:44:00Z">
        <w:r>
          <w:t>NOTE</w:t>
        </w:r>
      </w:ins>
      <w:ins w:id="404" w:author="Laurence Golding" w:date="2019-03-19T10:12:00Z">
        <w:r w:rsidR="00F76077">
          <w:t xml:space="preserve"> 1</w:t>
        </w:r>
      </w:ins>
      <w:ins w:id="405" w:author="Laurence Golding" w:date="2019-03-19T09:44:00Z">
        <w:r>
          <w:t xml:space="preserve">: </w:t>
        </w:r>
      </w:ins>
      <w:proofErr w:type="spellStart"/>
      <w:ins w:id="406" w:author="Laurence Golding" w:date="2019-03-19T09:53:00Z">
        <w:r w:rsidR="008A08FF" w:rsidRPr="008A08FF">
          <w:rPr>
            <w:rStyle w:val="CODEtemp"/>
          </w:rPr>
          <w:t>run.properties</w:t>
        </w:r>
        <w:proofErr w:type="spellEnd"/>
        <w:r w:rsidR="008A08FF">
          <w:t xml:space="preserve"> is externalized under the property name </w:t>
        </w:r>
        <w:proofErr w:type="spellStart"/>
        <w:r w:rsidR="008A08FF" w:rsidRPr="008A08FF">
          <w:rPr>
            <w:rStyle w:val="CODEtemp"/>
          </w:rPr>
          <w:t>externalizedProperties</w:t>
        </w:r>
        <w:proofErr w:type="spellEnd"/>
        <w:r w:rsidR="008A08FF">
          <w:t xml:space="preserve"> to allow this object to have a property bag named </w:t>
        </w:r>
        <w:r w:rsidR="008A08FF" w:rsidRPr="008A08FF">
          <w:rPr>
            <w:rStyle w:val="CODEtemp"/>
          </w:rPr>
          <w:t>properties</w:t>
        </w:r>
        <w:r w:rsidR="008A08FF">
          <w:t xml:space="preserve">, consistent with all </w:t>
        </w:r>
      </w:ins>
      <w:ins w:id="407" w:author="Laurence Golding" w:date="2019-03-19T09:54:00Z">
        <w:r w:rsidR="008A08FF">
          <w:t>other objects in this specification.</w:t>
        </w:r>
      </w:ins>
    </w:p>
    <w:p w14:paraId="25E9775C" w14:textId="749D75B8" w:rsidR="00F76077" w:rsidRPr="00F76077" w:rsidRDefault="00F76077" w:rsidP="00F76077">
      <w:pPr>
        <w:pStyle w:val="Note"/>
        <w:rPr>
          <w:ins w:id="408" w:author="Laurence Golding" w:date="2019-03-19T09:44:00Z"/>
        </w:rPr>
      </w:pPr>
      <w:ins w:id="409" w:author="Laurence Golding" w:date="2019-03-19T10:12:00Z">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w:t>
        </w:r>
      </w:ins>
      <w:ins w:id="410" w:author="Laurence Golding" w:date="2019-03-19T10:13:00Z">
        <w:r w:rsidRPr="00F76077">
          <w:rPr>
            <w:rStyle w:val="CODEtemp"/>
          </w:rPr>
          <w:t>s</w:t>
        </w:r>
        <w:proofErr w:type="spellEnd"/>
        <w:r>
          <w:t xml:space="preserve"> are not separately externalizable. Rather, the </w:t>
        </w:r>
        <w:proofErr w:type="spellStart"/>
        <w:r w:rsidRPr="00F76077">
          <w:rPr>
            <w:rStyle w:val="CODEtemp"/>
          </w:rPr>
          <w:t>run.conversion</w:t>
        </w:r>
        <w:proofErr w:type="spellEnd"/>
        <w:r>
          <w:t xml:space="preserve"> </w:t>
        </w:r>
      </w:ins>
      <w:ins w:id="411" w:author="Laurence Golding" w:date="2019-03-19T11:38:00Z">
        <w:r w:rsidR="002862C9">
          <w:t>property</w:t>
        </w:r>
      </w:ins>
      <w:ins w:id="412" w:author="Laurence Golding" w:date="2019-03-19T10:13:00Z">
        <w:r>
          <w:t xml:space="preserve"> as a whole is externalizable.</w:t>
        </w:r>
      </w:ins>
    </w:p>
    <w:p w14:paraId="4F7C8345" w14:textId="2F93A9D5" w:rsidR="000F505D" w:rsidRDefault="000F505D" w:rsidP="000F505D">
      <w:del w:id="413" w:author="Laurence Golding" w:date="2019-03-19T10:07:00Z">
        <w:r w:rsidDel="00F76077">
          <w:delText>If the value of an</w:delText>
        </w:r>
      </w:del>
      <w:ins w:id="414" w:author="Laurence Golding" w:date="2019-03-19T10:07:00Z">
        <w:r w:rsidR="00F76077">
          <w:t>Every</w:t>
        </w:r>
      </w:ins>
      <w:r>
        <w:t xml:space="preserve"> externalizable property </w:t>
      </w:r>
      <w:del w:id="415" w:author="Laurence Golding" w:date="2019-03-19T10:07:00Z">
        <w:r w:rsidDel="00F76077">
          <w:delText>is a</w:delText>
        </w:r>
        <w:r w:rsidR="00E14A98" w:rsidDel="00F76077">
          <w:delText>n</w:delText>
        </w:r>
      </w:del>
      <w:ins w:id="416" w:author="Laurence Golding" w:date="2019-03-19T10:07:00Z">
        <w:r w:rsidR="00F76077">
          <w:t>whose type is</w:t>
        </w:r>
      </w:ins>
      <w:ins w:id="417" w:author="Laurence Golding" w:date="2019-03-19T10:09:00Z">
        <w:r w:rsidR="00F76077">
          <w:t xml:space="preserve"> shown in the table as</w:t>
        </w:r>
      </w:ins>
      <w:r>
        <w:t xml:space="preserve"> </w:t>
      </w:r>
      <w:ins w:id="418" w:author="Laurence Golding" w:date="2019-03-19T10:07:00Z">
        <w:r w:rsidR="00F76077">
          <w:t>“</w:t>
        </w:r>
      </w:ins>
      <w:r>
        <w:t>object</w:t>
      </w:r>
      <w:ins w:id="419" w:author="Laurence Golding" w:date="2019-03-19T10:08:00Z">
        <w:r w:rsidR="00F76077">
          <w:t xml:space="preserve">” </w:t>
        </w:r>
      </w:ins>
      <w:ins w:id="420" w:author="Laurence Golding" w:date="2019-03-19T10:09:00Z">
        <w:r w:rsidR="00F76077" w:rsidRPr="00F76077">
          <w:rPr>
            <w:b/>
          </w:rPr>
          <w:t>SHALL</w:t>
        </w:r>
        <w:r w:rsidR="00F76077">
          <w:t xml:space="preserve">, </w:t>
        </w:r>
      </w:ins>
      <w:del w:id="421" w:author="Laurence Golding" w:date="2019-03-19T10:08:00Z">
        <w:r w:rsidDel="00F76077">
          <w:delText xml:space="preserve">, then </w:delText>
        </w:r>
      </w:del>
      <w:r>
        <w:t xml:space="preserve">if </w:t>
      </w:r>
      <w:del w:id="422" w:author="Laurence Golding" w:date="2019-03-19T10:08:00Z">
        <w:r w:rsidDel="00F76077">
          <w:delText xml:space="preserve">the property is </w:delText>
        </w:r>
      </w:del>
      <w:r>
        <w:t xml:space="preserve">externalized, </w:t>
      </w:r>
      <w:del w:id="423" w:author="Laurence Golding" w:date="2019-03-19T10:09:00Z">
        <w:r w:rsidDel="00F76077">
          <w:delText xml:space="preserve">it </w:delText>
        </w:r>
        <w:r w:rsidDel="00F76077">
          <w:rPr>
            <w:b/>
          </w:rPr>
          <w:delText>SHALL</w:delText>
        </w:r>
        <w:r w:rsidDel="00F76077">
          <w:delText xml:space="preserve"> </w:delText>
        </w:r>
      </w:del>
      <w:r>
        <w:t xml:space="preserve">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 (§</w:t>
      </w:r>
      <w:r>
        <w:fldChar w:fldCharType="begin"/>
      </w:r>
      <w:r>
        <w:instrText xml:space="preserve"> REF _Ref525806896 \r \h </w:instrText>
      </w:r>
      <w:r>
        <w:fldChar w:fldCharType="separate"/>
      </w:r>
      <w:r w:rsidR="008D24D0">
        <w:t>3.15</w:t>
      </w:r>
      <w:r>
        <w:fldChar w:fldCharType="end"/>
      </w:r>
      <w:r>
        <w:t>) specifying the location of the external</w:t>
      </w:r>
      <w:r w:rsidR="007072B1">
        <w:t xml:space="preserve"> property</w:t>
      </w:r>
      <w:r>
        <w:t xml:space="preserve"> file.</w:t>
      </w:r>
    </w:p>
    <w:p w14:paraId="76C4D05F" w14:textId="71324601" w:rsidR="000F505D" w:rsidDel="00F76077" w:rsidRDefault="000F505D" w:rsidP="000F505D">
      <w:pPr>
        <w:rPr>
          <w:del w:id="424" w:author="Laurence Golding" w:date="2019-03-19T10:08:00Z"/>
        </w:rPr>
      </w:pPr>
      <w:del w:id="425" w:author="Laurence Golding" w:date="2019-03-19T10:08:00Z">
        <w:r w:rsidDel="00F76077">
          <w:delText>The following externalizable properties have values that are objects:</w:delText>
        </w:r>
      </w:del>
    </w:p>
    <w:p w14:paraId="1F797A3B" w14:textId="463D926A" w:rsidR="000F505D" w:rsidRPr="000F505D" w:rsidDel="00F76077" w:rsidRDefault="000F505D" w:rsidP="00C20521">
      <w:pPr>
        <w:pStyle w:val="ListParagraph"/>
        <w:numPr>
          <w:ilvl w:val="0"/>
          <w:numId w:val="67"/>
        </w:numPr>
        <w:rPr>
          <w:del w:id="426" w:author="Laurence Golding" w:date="2019-03-19T10:08:00Z"/>
          <w:rStyle w:val="CODEtemp"/>
        </w:rPr>
      </w:pPr>
      <w:del w:id="427" w:author="Laurence Golding" w:date="2019-03-19T10:08:00Z">
        <w:r w:rsidRPr="000F505D" w:rsidDel="00F76077">
          <w:rPr>
            <w:rStyle w:val="CODEtemp"/>
          </w:rPr>
          <w:delText>conversion</w:delText>
        </w:r>
      </w:del>
    </w:p>
    <w:p w14:paraId="469D38F0" w14:textId="4DC1D637" w:rsidR="003F18A9" w:rsidRPr="000F505D" w:rsidDel="00F76077" w:rsidRDefault="003F18A9" w:rsidP="00C20521">
      <w:pPr>
        <w:pStyle w:val="ListParagraph"/>
        <w:numPr>
          <w:ilvl w:val="0"/>
          <w:numId w:val="67"/>
        </w:numPr>
        <w:rPr>
          <w:del w:id="428" w:author="Laurence Golding" w:date="2019-03-19T10:08:00Z"/>
          <w:rStyle w:val="CODEtemp"/>
        </w:rPr>
      </w:pPr>
      <w:del w:id="429" w:author="Laurence Golding" w:date="2019-03-19T10:08:00Z">
        <w:r w:rsidDel="00F76077">
          <w:rPr>
            <w:rStyle w:val="CODEtemp"/>
          </w:rPr>
          <w:delText>properties</w:delText>
        </w:r>
      </w:del>
      <w:del w:id="430" w:author="Laurence Golding" w:date="2019-03-19T09:55:00Z">
        <w:r w:rsidR="005E7318" w:rsidRPr="005E7318" w:rsidDel="008A08FF">
          <w:delText xml:space="preserve"> (</w:delText>
        </w:r>
        <w:r w:rsidR="005E7318" w:rsidDel="008A08FF">
          <w:delText xml:space="preserve">externalized as </w:delText>
        </w:r>
        <w:r w:rsidR="005E7318" w:rsidRPr="005E7318" w:rsidDel="008A08FF">
          <w:rPr>
            <w:rStyle w:val="CODEtemp"/>
          </w:rPr>
          <w:delText>externalizedProperties</w:delText>
        </w:r>
        <w:r w:rsidR="005E7318" w:rsidDel="008A08FF">
          <w:delText>)</w:delText>
        </w:r>
      </w:del>
    </w:p>
    <w:p w14:paraId="2421138E" w14:textId="53D8E879" w:rsidR="000F505D" w:rsidRPr="000F505D" w:rsidDel="00F76077" w:rsidRDefault="000F505D" w:rsidP="00C20521">
      <w:pPr>
        <w:pStyle w:val="ListParagraph"/>
        <w:numPr>
          <w:ilvl w:val="0"/>
          <w:numId w:val="67"/>
        </w:numPr>
        <w:rPr>
          <w:del w:id="431" w:author="Laurence Golding" w:date="2019-03-19T10:08:00Z"/>
          <w:rStyle w:val="CODEtemp"/>
        </w:rPr>
      </w:pPr>
      <w:del w:id="432" w:author="Laurence Golding" w:date="2019-03-19T10:08:00Z">
        <w:r w:rsidRPr="000F505D" w:rsidDel="00F76077">
          <w:rPr>
            <w:rStyle w:val="CODEtemp"/>
          </w:rPr>
          <w:delText>resources</w:delText>
        </w:r>
      </w:del>
    </w:p>
    <w:p w14:paraId="273FBFF5" w14:textId="39FB91F0" w:rsidR="000F505D" w:rsidRDefault="000F505D" w:rsidP="000F505D">
      <w:del w:id="433" w:author="Laurence Golding" w:date="2019-03-19T10:09:00Z">
        <w:r w:rsidDel="00F76077">
          <w:delText>If the value of an</w:delText>
        </w:r>
      </w:del>
      <w:ins w:id="434" w:author="Laurence Golding" w:date="2019-03-19T10:09:00Z">
        <w:r w:rsidR="00F76077">
          <w:t>Every</w:t>
        </w:r>
      </w:ins>
      <w:r>
        <w:t xml:space="preserve"> externalizable property </w:t>
      </w:r>
      <w:del w:id="435" w:author="Laurence Golding" w:date="2019-03-19T10:10:00Z">
        <w:r w:rsidDel="00F76077">
          <w:delText>is an</w:delText>
        </w:r>
      </w:del>
      <w:ins w:id="436" w:author="Laurence Golding" w:date="2019-03-19T10:10:00Z">
        <w:r w:rsidR="00F76077">
          <w:t>whose type is shown in this table as</w:t>
        </w:r>
      </w:ins>
      <w:r>
        <w:t xml:space="preserve"> </w:t>
      </w:r>
      <w:ins w:id="437" w:author="Laurence Golding" w:date="2019-03-19T10:10:00Z">
        <w:r w:rsidR="00F76077">
          <w:t>“</w:t>
        </w:r>
      </w:ins>
      <w:r>
        <w:t>array</w:t>
      </w:r>
      <w:del w:id="438" w:author="Laurence Golding" w:date="2019-03-19T10:10:00Z">
        <w:r w:rsidDel="00F76077">
          <w:delText xml:space="preserve">, </w:delText>
        </w:r>
      </w:del>
      <w:ins w:id="439" w:author="Laurence Golding" w:date="2019-03-19T10:17:00Z">
        <w:r w:rsidR="002A3089">
          <w:t>”</w:t>
        </w:r>
      </w:ins>
      <w:ins w:id="440" w:author="Laurence Golding" w:date="2019-03-19T10:10:00Z">
        <w:r w:rsidR="00F76077">
          <w:t xml:space="preserve"> </w:t>
        </w:r>
        <w:r w:rsidR="00F76077">
          <w:rPr>
            <w:b/>
          </w:rPr>
          <w:t>SHALL</w:t>
        </w:r>
        <w:r w:rsidR="00F76077">
          <w:t xml:space="preserve">, </w:t>
        </w:r>
      </w:ins>
      <w:del w:id="441" w:author="Laurence Golding" w:date="2019-03-19T10:10:00Z">
        <w:r w:rsidDel="00F76077">
          <w:delText xml:space="preserve">then </w:delText>
        </w:r>
      </w:del>
      <w:r>
        <w:t>if</w:t>
      </w:r>
      <w:del w:id="442" w:author="Laurence Golding" w:date="2019-03-19T10:10:00Z">
        <w:r w:rsidDel="00F76077">
          <w:delText xml:space="preserve"> the property is</w:delText>
        </w:r>
      </w:del>
      <w:r>
        <w:t xml:space="preserve"> externalized, </w:t>
      </w:r>
      <w:del w:id="443" w:author="Laurence Golding" w:date="2019-03-19T10:10:00Z">
        <w:r w:rsidDel="00F76077">
          <w:delText xml:space="preserve">it </w:delText>
        </w:r>
        <w:r w:rsidDel="00F76077">
          <w:rPr>
            <w:b/>
          </w:rPr>
          <w:delText>SHALL</w:delText>
        </w:r>
        <w:r w:rsidDel="00F76077">
          <w:delText xml:space="preserve"> </w:delText>
        </w:r>
      </w:del>
      <w:r>
        <w:t xml:space="preserve">be stored in one or more external </w:t>
      </w:r>
      <w:r w:rsidR="007072B1">
        <w:t xml:space="preserve">property </w:t>
      </w:r>
      <w:r>
        <w:t>files. In th</w:t>
      </w:r>
      <w:ins w:id="444" w:author="Laurence Golding" w:date="2019-03-19T10:18:00Z">
        <w:r w:rsidR="002A3089">
          <w:t>at</w:t>
        </w:r>
      </w:ins>
      <w:del w:id="445" w:author="Laurence Golding" w:date="2019-03-19T10:18:00Z">
        <w:r w:rsidDel="002A3089">
          <w:delText>is</w:delText>
        </w:r>
      </w:del>
      <w:r>
        <w:t xml:space="preserve"> case, the value of the corresponding property in </w:t>
      </w:r>
      <w:proofErr w:type="spellStart"/>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proofErr w:type="spellEnd"/>
      <w:r>
        <w:t xml:space="preserve"> </w:t>
      </w:r>
      <w:r>
        <w:rPr>
          <w:b/>
        </w:rPr>
        <w:t>SHALL</w:t>
      </w:r>
      <w:r>
        <w:t xml:space="preserve"> be an array of</w:t>
      </w:r>
      <w:ins w:id="446" w:author="Laurence Golding" w:date="2019-03-19T11:09:00Z">
        <w:r w:rsidR="00F52DC6">
          <w:t xml:space="preserve"> one or more</w:t>
        </w:r>
      </w:ins>
      <w:r>
        <w:t xml:space="preserve"> </w:t>
      </w:r>
      <w:proofErr w:type="spellStart"/>
      <w:r>
        <w:rPr>
          <w:rStyle w:val="CODEtemp"/>
        </w:rPr>
        <w:t>external</w:t>
      </w:r>
      <w:r w:rsidR="007072B1">
        <w:rPr>
          <w:rStyle w:val="CODEtemp"/>
        </w:rPr>
        <w:t>Property</w:t>
      </w:r>
      <w:r>
        <w:rPr>
          <w:rStyle w:val="CODEtemp"/>
        </w:rPr>
        <w:t>File</w:t>
      </w:r>
      <w:r w:rsidR="005E7318">
        <w:rPr>
          <w:rStyle w:val="CODEtemp"/>
        </w:rPr>
        <w:t>Reference</w:t>
      </w:r>
      <w:proofErr w:type="spellEnd"/>
      <w:r>
        <w:t xml:space="preserve"> objects specifying the locations of those external </w:t>
      </w:r>
      <w:r w:rsidR="007072B1">
        <w:t xml:space="preserve">property </w:t>
      </w:r>
      <w:r>
        <w:t>files.</w:t>
      </w:r>
    </w:p>
    <w:p w14:paraId="26F77D2C" w14:textId="7848A7DD" w:rsidR="000F505D" w:rsidDel="00F76077" w:rsidRDefault="000F505D" w:rsidP="000F505D">
      <w:pPr>
        <w:rPr>
          <w:del w:id="447" w:author="Laurence Golding" w:date="2019-03-19T10:10:00Z"/>
        </w:rPr>
      </w:pPr>
      <w:del w:id="448" w:author="Laurence Golding" w:date="2019-03-19T10:10:00Z">
        <w:r w:rsidDel="00F76077">
          <w:delText>The following externalizable properties have values that are arrays:</w:delText>
        </w:r>
      </w:del>
    </w:p>
    <w:p w14:paraId="555CFE7F" w14:textId="7F2F2339" w:rsidR="003F18A9" w:rsidDel="00F76077" w:rsidRDefault="004D285A" w:rsidP="00C20521">
      <w:pPr>
        <w:pStyle w:val="ListParagraph"/>
        <w:numPr>
          <w:ilvl w:val="0"/>
          <w:numId w:val="68"/>
        </w:numPr>
        <w:rPr>
          <w:del w:id="449" w:author="Laurence Golding" w:date="2019-03-19T10:10:00Z"/>
          <w:rStyle w:val="CODEtemp"/>
        </w:rPr>
      </w:pPr>
      <w:del w:id="450" w:author="Laurence Golding" w:date="2019-03-19T10:10:00Z">
        <w:r w:rsidDel="00F76077">
          <w:rPr>
            <w:rStyle w:val="CODEtemp"/>
          </w:rPr>
          <w:delText>artifacts</w:delText>
        </w:r>
      </w:del>
    </w:p>
    <w:p w14:paraId="7F09EE3B" w14:textId="6C5AE251" w:rsidR="00381935" w:rsidDel="00F76077" w:rsidRDefault="00381935" w:rsidP="00381935">
      <w:pPr>
        <w:pStyle w:val="ListParagraph"/>
        <w:numPr>
          <w:ilvl w:val="0"/>
          <w:numId w:val="68"/>
        </w:numPr>
        <w:rPr>
          <w:del w:id="451" w:author="Laurence Golding" w:date="2019-03-19T10:10:00Z"/>
          <w:rStyle w:val="CODEtemp"/>
        </w:rPr>
      </w:pPr>
      <w:del w:id="452" w:author="Laurence Golding" w:date="2019-03-19T10:10:00Z">
        <w:r w:rsidRPr="000F505D" w:rsidDel="00F76077">
          <w:rPr>
            <w:rStyle w:val="CODEtemp"/>
          </w:rPr>
          <w:delText>graphs</w:delText>
        </w:r>
      </w:del>
    </w:p>
    <w:p w14:paraId="1B526363" w14:textId="73A37560" w:rsidR="000F505D" w:rsidDel="00F76077" w:rsidRDefault="000F505D" w:rsidP="00C20521">
      <w:pPr>
        <w:pStyle w:val="ListParagraph"/>
        <w:numPr>
          <w:ilvl w:val="0"/>
          <w:numId w:val="68"/>
        </w:numPr>
        <w:rPr>
          <w:del w:id="453" w:author="Laurence Golding" w:date="2019-03-19T10:10:00Z"/>
          <w:rStyle w:val="CODEtemp"/>
        </w:rPr>
      </w:pPr>
      <w:del w:id="454" w:author="Laurence Golding" w:date="2019-03-19T10:10:00Z">
        <w:r w:rsidRPr="00604BE7" w:rsidDel="00F76077">
          <w:rPr>
            <w:rStyle w:val="CODEtemp"/>
          </w:rPr>
          <w:delText>invocations</w:delText>
        </w:r>
      </w:del>
    </w:p>
    <w:p w14:paraId="718EC7AA" w14:textId="38B393A1" w:rsidR="003F18A9" w:rsidRPr="00604BE7" w:rsidDel="00F76077" w:rsidRDefault="003F18A9" w:rsidP="00C20521">
      <w:pPr>
        <w:pStyle w:val="ListParagraph"/>
        <w:numPr>
          <w:ilvl w:val="0"/>
          <w:numId w:val="68"/>
        </w:numPr>
        <w:rPr>
          <w:del w:id="455" w:author="Laurence Golding" w:date="2019-03-19T10:10:00Z"/>
          <w:rStyle w:val="CODEtemp"/>
        </w:rPr>
      </w:pPr>
      <w:del w:id="456" w:author="Laurence Golding" w:date="2019-03-19T10:10:00Z">
        <w:r w:rsidDel="00F76077">
          <w:rPr>
            <w:rStyle w:val="CODEtemp"/>
          </w:rPr>
          <w:delText>logicalLocations</w:delText>
        </w:r>
      </w:del>
    </w:p>
    <w:p w14:paraId="6B4E4537" w14:textId="37668501" w:rsidR="000F505D" w:rsidDel="00F76077" w:rsidRDefault="000F505D" w:rsidP="00C20521">
      <w:pPr>
        <w:pStyle w:val="ListParagraph"/>
        <w:numPr>
          <w:ilvl w:val="0"/>
          <w:numId w:val="68"/>
        </w:numPr>
        <w:rPr>
          <w:del w:id="457" w:author="Laurence Golding" w:date="2019-03-19T10:10:00Z"/>
          <w:rStyle w:val="CODEtemp"/>
        </w:rPr>
      </w:pPr>
      <w:del w:id="458" w:author="Laurence Golding" w:date="2019-03-19T10:10:00Z">
        <w:r w:rsidRPr="00604BE7" w:rsidDel="00F76077">
          <w:rPr>
            <w:rStyle w:val="CODEtemp"/>
          </w:rPr>
          <w:delText>results</w:delText>
        </w:r>
      </w:del>
    </w:p>
    <w:p w14:paraId="5EEC9CBD" w14:textId="441EB05C" w:rsidR="00447C10" w:rsidRPr="00604BE7" w:rsidDel="00F76077" w:rsidRDefault="00447C10" w:rsidP="00C20521">
      <w:pPr>
        <w:pStyle w:val="ListParagraph"/>
        <w:numPr>
          <w:ilvl w:val="0"/>
          <w:numId w:val="68"/>
        </w:numPr>
        <w:rPr>
          <w:del w:id="459" w:author="Laurence Golding" w:date="2019-03-19T10:10:00Z"/>
          <w:rStyle w:val="CODEtemp"/>
        </w:rPr>
      </w:pPr>
      <w:del w:id="460" w:author="Laurence Golding" w:date="2019-03-19T10:10:00Z">
        <w:r w:rsidDel="00F76077">
          <w:rPr>
            <w:rStyle w:val="CODEtemp"/>
          </w:rPr>
          <w:delText>threadFlowLocations</w:delText>
        </w:r>
      </w:del>
    </w:p>
    <w:p w14:paraId="798FA2C0" w14:textId="4E3ED64F" w:rsidR="00604BE7" w:rsidRDefault="00604BE7" w:rsidP="00604BE7">
      <w:pPr>
        <w:pStyle w:val="Note"/>
      </w:pPr>
      <w:r>
        <w:t>EXAMPLE</w:t>
      </w:r>
      <w:r w:rsidR="007072B1">
        <w:t xml:space="preserve"> 1</w:t>
      </w:r>
      <w:r>
        <w:t xml:space="preserve">: In this example, </w:t>
      </w:r>
      <w:del w:id="461" w:author="Laurence Golding" w:date="2019-03-19T11:47:00Z">
        <w:r w:rsidDel="005E5DD5">
          <w:delText xml:space="preserve">the </w:delText>
        </w:r>
      </w:del>
      <w:proofErr w:type="spellStart"/>
      <w:r w:rsidRPr="005679F2">
        <w:rPr>
          <w:rStyle w:val="CODEtemp"/>
        </w:rPr>
        <w:t>run.</w:t>
      </w:r>
      <w:r w:rsidR="003F18A9">
        <w:rPr>
          <w:rStyle w:val="CODEtemp"/>
        </w:rPr>
        <w:t>conversion</w:t>
      </w:r>
      <w:proofErr w:type="spellEnd"/>
      <w:r>
        <w:t xml:space="preserve"> </w:t>
      </w:r>
      <w:del w:id="462" w:author="Laurence Golding" w:date="2019-03-19T11:47:00Z">
        <w:r w:rsidDel="005E5DD5">
          <w:delText xml:space="preserve">property </w:delText>
        </w:r>
      </w:del>
      <w:r>
        <w:t xml:space="preserve">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w:t>
      </w:r>
      <w:bookmarkStart w:id="463" w:name="_GoBack"/>
      <w:bookmarkEnd w:id="463"/>
      <w:r>
        <w:t xml:space="preserve">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525B5C8D"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43C9318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8D24D0">
        <w:t>3.15</w:t>
      </w:r>
      <w:r w:rsidR="0069571F">
        <w:fldChar w:fldCharType="end"/>
      </w:r>
      <w:r w:rsidR="0069571F">
        <w:t>).</w:t>
      </w:r>
    </w:p>
    <w:p w14:paraId="3F42E1CE" w14:textId="46D2C97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8D24D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43115B90"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D24D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lastRenderedPageBreak/>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2743AF85" w:rsidR="00294FED" w:rsidRDefault="00294FED" w:rsidP="00294FED">
      <w:pPr>
        <w:pStyle w:val="Note"/>
      </w:pPr>
      <w:r>
        <w:t xml:space="preserve">EXAMPLE 2: In this example, </w:t>
      </w:r>
      <w:del w:id="464" w:author="Laurence Golding" w:date="2019-03-19T11:39:00Z">
        <w:r w:rsidDel="002862C9">
          <w:delText>the</w:delText>
        </w:r>
        <w:r w:rsidR="002A6B9B" w:rsidDel="002862C9">
          <w:delText xml:space="preserve"> </w:delText>
        </w:r>
      </w:del>
      <w:del w:id="465" w:author="Laurence Golding" w:date="2019-03-19T10:19:00Z">
        <w:r w:rsidDel="002A3089">
          <w:rPr>
            <w:rStyle w:val="CODEtemp"/>
          </w:rPr>
          <w:delText>conversion</w:delText>
        </w:r>
        <w:r w:rsidDel="002A3089">
          <w:delText xml:space="preserve"> </w:delText>
        </w:r>
      </w:del>
      <w:proofErr w:type="spellStart"/>
      <w:ins w:id="466" w:author="Laurence Golding" w:date="2019-03-19T10:19:00Z">
        <w:r w:rsidR="002A3089">
          <w:rPr>
            <w:rStyle w:val="CODEtemp"/>
          </w:rPr>
          <w:t>run.conversion</w:t>
        </w:r>
        <w:proofErr w:type="spellEnd"/>
        <w:r w:rsidR="002A3089">
          <w:t xml:space="preserve"> </w:t>
        </w:r>
      </w:ins>
      <w:del w:id="467" w:author="Laurence Golding" w:date="2019-03-19T11:39:00Z">
        <w:r w:rsidDel="002862C9">
          <w:delText xml:space="preserve">property </w:delText>
        </w:r>
      </w:del>
      <w:r>
        <w:t xml:space="preserve">and </w:t>
      </w:r>
      <w:del w:id="468" w:author="Laurence Golding" w:date="2019-03-19T11:40:00Z">
        <w:r w:rsidDel="002862C9">
          <w:delText xml:space="preserve">the </w:delText>
        </w:r>
      </w:del>
      <w:del w:id="469" w:author="Laurence Golding" w:date="2019-03-19T10:19:00Z">
        <w:r w:rsidRPr="00061634" w:rsidDel="002A3089">
          <w:rPr>
            <w:rStyle w:val="CODEtemp"/>
          </w:rPr>
          <w:delText>properties</w:delText>
        </w:r>
        <w:r w:rsidDel="002A3089">
          <w:delText xml:space="preserve"> </w:delText>
        </w:r>
      </w:del>
      <w:proofErr w:type="spellStart"/>
      <w:ins w:id="470" w:author="Laurence Golding" w:date="2019-03-19T10:19:00Z">
        <w:r w:rsidR="002A3089">
          <w:rPr>
            <w:rStyle w:val="CODEtemp"/>
          </w:rPr>
          <w:t>run.p</w:t>
        </w:r>
        <w:r w:rsidR="002A3089" w:rsidRPr="00061634">
          <w:rPr>
            <w:rStyle w:val="CODEtemp"/>
          </w:rPr>
          <w:t>roperties</w:t>
        </w:r>
        <w:proofErr w:type="spellEnd"/>
        <w:r w:rsidR="002A3089">
          <w:t xml:space="preserve"> </w:t>
        </w:r>
      </w:ins>
      <w:del w:id="471" w:author="Laurence Golding" w:date="2019-03-19T11:39:00Z">
        <w:r w:rsidDel="002862C9">
          <w:delText xml:space="preserve">property </w:delText>
        </w:r>
      </w:del>
      <w:r>
        <w:t>are stored in the same external property file.</w:t>
      </w:r>
    </w:p>
    <w:p w14:paraId="7AD3FBDD" w14:textId="6E4E0EA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31724446" w14:textId="39BDC9EB"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06EF1903"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8D24D0">
        <w:t>3.15</w:t>
      </w:r>
      <w:r>
        <w:fldChar w:fldCharType="end"/>
      </w:r>
      <w:r>
        <w:t>).</w:t>
      </w:r>
    </w:p>
    <w:p w14:paraId="6134E5FD" w14:textId="7F0AEEDF"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8D24D0">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43525EF7"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8D24D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2F4DF327"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045EE768" w14:textId="33E47EA7"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r w:rsidR="003F18A9">
        <w:t>.</w:t>
      </w:r>
    </w:p>
    <w:p w14:paraId="47E041F8" w14:textId="77777777" w:rsidR="00F265D8" w:rsidRDefault="00F265D8" w:rsidP="00F265D8">
      <w:pPr>
        <w:pStyle w:val="Code"/>
      </w:pPr>
      <w:r>
        <w:lastRenderedPageBreak/>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04BB6701"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8D24D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472" w:name="_Ref526937024"/>
      <w:bookmarkStart w:id="473" w:name="_Toc3730248"/>
      <w:proofErr w:type="spellStart"/>
      <w:r>
        <w:t>automationDetails</w:t>
      </w:r>
      <w:proofErr w:type="spellEnd"/>
      <w:r w:rsidR="00636635">
        <w:t xml:space="preserve"> property</w:t>
      </w:r>
      <w:bookmarkEnd w:id="472"/>
      <w:bookmarkEnd w:id="473"/>
    </w:p>
    <w:p w14:paraId="389493B0" w14:textId="400C36FF"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D24D0">
        <w:t>3.16</w:t>
      </w:r>
      <w:r>
        <w:fldChar w:fldCharType="end"/>
      </w:r>
      <w:r>
        <w:t>) that describes this run.</w:t>
      </w:r>
    </w:p>
    <w:p w14:paraId="678537B0" w14:textId="28217443" w:rsid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0FE6118B" w14:textId="09B45A4E" w:rsidR="00636635" w:rsidRDefault="00636635" w:rsidP="00636635">
      <w:pPr>
        <w:pStyle w:val="Heading3"/>
      </w:pPr>
      <w:bookmarkStart w:id="474" w:name="_Ref526937372"/>
      <w:bookmarkStart w:id="475" w:name="_Toc3730249"/>
      <w:proofErr w:type="spellStart"/>
      <w:r>
        <w:t>aggregateIds</w:t>
      </w:r>
      <w:proofErr w:type="spellEnd"/>
      <w:r>
        <w:t xml:space="preserve"> property</w:t>
      </w:r>
      <w:bookmarkEnd w:id="474"/>
      <w:bookmarkEnd w:id="475"/>
    </w:p>
    <w:p w14:paraId="1964DFAF" w14:textId="1E8A740A"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D24D0">
        <w:t>3.7.2</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D24D0">
        <w:t>3.16</w:t>
      </w:r>
      <w:r>
        <w:fldChar w:fldCharType="end"/>
      </w:r>
      <w:r>
        <w:t>) each of which describes an aggregate of runs to which this run belongs.</w:t>
      </w:r>
    </w:p>
    <w:p w14:paraId="24E3A0BC" w14:textId="2BBD8C76" w:rsidR="00FA0920" w:rsidRDefault="00FA0920" w:rsidP="00636635">
      <w:r>
        <w:t xml:space="preserve">If </w:t>
      </w:r>
      <w:proofErr w:type="spellStart"/>
      <w:r w:rsidRPr="00FA0920">
        <w:rPr>
          <w:rStyle w:val="CODEtemp"/>
        </w:rPr>
        <w:t>aggregateIds</w:t>
      </w:r>
      <w:proofErr w:type="spellEnd"/>
      <w:r>
        <w:t xml:space="preserve"> is absent, it</w:t>
      </w:r>
      <w:r w:rsidRPr="00FA0920">
        <w:rPr>
          <w:b/>
        </w:rPr>
        <w:t xml:space="preserve"> SHALL </w:t>
      </w:r>
      <w:r>
        <w:t>default to an empty array.</w:t>
      </w:r>
    </w:p>
    <w:p w14:paraId="66F91BCE" w14:textId="4C6ED8F3" w:rsidR="00636635" w:rsidRP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2BC037D2" w14:textId="6749EDAB" w:rsidR="000D32C1" w:rsidRDefault="000D32C1" w:rsidP="000D32C1">
      <w:pPr>
        <w:pStyle w:val="Heading3"/>
      </w:pPr>
      <w:bookmarkStart w:id="476" w:name="_Ref493475805"/>
      <w:bookmarkStart w:id="477" w:name="_Toc3730250"/>
      <w:proofErr w:type="spellStart"/>
      <w:r>
        <w:t>baseline</w:t>
      </w:r>
      <w:r w:rsidR="00435405">
        <w:t>Gui</w:t>
      </w:r>
      <w:r>
        <w:t>d</w:t>
      </w:r>
      <w:proofErr w:type="spellEnd"/>
      <w:r>
        <w:t xml:space="preserve"> property</w:t>
      </w:r>
      <w:bookmarkEnd w:id="476"/>
      <w:bookmarkEnd w:id="477"/>
    </w:p>
    <w:p w14:paraId="2AAA192D" w14:textId="41C3E1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D24D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D24D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EB61083"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D24D0">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D24D0">
        <w:t>3.24</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478" w:name="_Ref493350956"/>
      <w:bookmarkStart w:id="479" w:name="_Toc3730251"/>
      <w:r>
        <w:t>tool property</w:t>
      </w:r>
      <w:bookmarkEnd w:id="478"/>
      <w:bookmarkEnd w:id="479"/>
    </w:p>
    <w:p w14:paraId="56566E8E" w14:textId="280C7BE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D24D0">
        <w:t>3.17</w:t>
      </w:r>
      <w:r>
        <w:fldChar w:fldCharType="end"/>
      </w:r>
      <w:r w:rsidRPr="003B5868">
        <w:t>) that describes the analysis tool that was run.</w:t>
      </w:r>
    </w:p>
    <w:p w14:paraId="29FA70CD" w14:textId="52EE5F0A" w:rsidR="000D32C1" w:rsidRDefault="000D32C1" w:rsidP="000D32C1">
      <w:pPr>
        <w:pStyle w:val="Heading3"/>
      </w:pPr>
      <w:bookmarkStart w:id="480" w:name="_Ref507657941"/>
      <w:bookmarkStart w:id="481" w:name="_Toc3730252"/>
      <w:r>
        <w:lastRenderedPageBreak/>
        <w:t>invocation</w:t>
      </w:r>
      <w:r w:rsidR="00514F09">
        <w:t>s</w:t>
      </w:r>
      <w:r>
        <w:t xml:space="preserve"> property</w:t>
      </w:r>
      <w:bookmarkEnd w:id="480"/>
      <w:bookmarkEnd w:id="481"/>
    </w:p>
    <w:p w14:paraId="676BBCBB" w14:textId="7F41785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D24D0">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482" w:name="_Toc3730253"/>
      <w:bookmarkStart w:id="483" w:name="_Ref3810891"/>
      <w:r>
        <w:t>conversion property</w:t>
      </w:r>
      <w:bookmarkEnd w:id="482"/>
      <w:bookmarkEnd w:id="483"/>
    </w:p>
    <w:p w14:paraId="226462F1" w14:textId="6D54ED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D24D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484" w:name="_Ref511829897"/>
      <w:bookmarkStart w:id="485" w:name="_Toc3730254"/>
      <w:proofErr w:type="spellStart"/>
      <w:r>
        <w:t>versionControlProvenance</w:t>
      </w:r>
      <w:proofErr w:type="spellEnd"/>
      <w:r>
        <w:t xml:space="preserve"> property</w:t>
      </w:r>
      <w:bookmarkEnd w:id="484"/>
      <w:bookmarkEnd w:id="485"/>
    </w:p>
    <w:p w14:paraId="40DFBA3C" w14:textId="4227EBFD"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D24D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proofErr w:type="spellStart"/>
      <w:r w:rsidRPr="00371261">
        <w:rPr>
          <w:rStyle w:val="CODEtemp"/>
        </w:rPr>
        <w:t>versionControlProvenance</w:t>
      </w:r>
      <w:proofErr w:type="spellEnd"/>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44A22E94"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8D24D0">
        <w:t>3.22</w:t>
      </w:r>
      <w:r>
        <w:fldChar w:fldCharType="end"/>
      </w:r>
      <w:r>
        <w:t>).</w:t>
      </w:r>
    </w:p>
    <w:p w14:paraId="252CBC5B" w14:textId="190BCDD0"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D24D0">
        <w:t>3.22.3</w:t>
      </w:r>
      <w:r w:rsidR="00EC5421">
        <w:fldChar w:fldCharType="end"/>
      </w:r>
      <w:r>
        <w:t>.</w:t>
      </w:r>
    </w:p>
    <w:p w14:paraId="5C24FC9B" w14:textId="543BE0B2"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D24D0">
        <w:t>3.22.4</w:t>
      </w:r>
      <w:r w:rsidR="00EC5421">
        <w:fldChar w:fldCharType="end"/>
      </w:r>
      <w:r>
        <w:t>.</w:t>
      </w:r>
    </w:p>
    <w:p w14:paraId="1B1D75B0" w14:textId="4F3E237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D24D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486" w:name="_Ref508869459"/>
      <w:bookmarkStart w:id="487" w:name="_Ref508869524"/>
      <w:bookmarkStart w:id="488" w:name="_Ref508869585"/>
      <w:bookmarkStart w:id="489" w:name="_Toc3730255"/>
      <w:bookmarkStart w:id="490" w:name="_Ref493345118"/>
      <w:proofErr w:type="spellStart"/>
      <w:r>
        <w:lastRenderedPageBreak/>
        <w:t>originalUriBaseIds</w:t>
      </w:r>
      <w:proofErr w:type="spellEnd"/>
      <w:r>
        <w:t xml:space="preserve"> property</w:t>
      </w:r>
      <w:bookmarkEnd w:id="486"/>
      <w:bookmarkEnd w:id="487"/>
      <w:bookmarkEnd w:id="488"/>
      <w:bookmarkEnd w:id="489"/>
    </w:p>
    <w:p w14:paraId="2DDCF7C4" w14:textId="42F2CE94"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D24D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D24D0">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D24D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FB54891"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D24D0">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1A4E7AD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D24D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0C020D">
      <w:pPr>
        <w:pStyle w:val="ListParagraph"/>
        <w:numPr>
          <w:ilvl w:val="0"/>
          <w:numId w:val="70"/>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0C020D">
      <w:pPr>
        <w:pStyle w:val="ListParagraph"/>
        <w:numPr>
          <w:ilvl w:val="0"/>
          <w:numId w:val="70"/>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lastRenderedPageBreak/>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0C1A8E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D24D0">
        <w:t>3.24</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50D98E8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D24D0">
        <w:t>3.25</w:t>
      </w:r>
      <w:r w:rsidR="00B213E1">
        <w:fldChar w:fldCharType="end"/>
      </w:r>
      <w:r w:rsidR="00B213E1">
        <w:t>)</w:t>
      </w:r>
      <w:r w:rsidR="00A34799">
        <w:t>.</w:t>
      </w:r>
    </w:p>
    <w:p w14:paraId="26DCDECF" w14:textId="0D5298D9"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D24D0">
        <w:t>3.25.2</w:t>
      </w:r>
      <w:r w:rsidR="00C6546E">
        <w:fldChar w:fldCharType="end"/>
      </w:r>
      <w:r w:rsidR="00C6546E">
        <w:t>.</w:t>
      </w:r>
    </w:p>
    <w:p w14:paraId="14E37F0A" w14:textId="0ABEC32A"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D24D0">
        <w:t>3.3</w:t>
      </w:r>
      <w:r w:rsidR="00B213E1">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491" w:name="_Ref507667580"/>
      <w:bookmarkStart w:id="492" w:name="_Toc3730256"/>
      <w:r>
        <w:t xml:space="preserve">artifacts </w:t>
      </w:r>
      <w:r w:rsidR="000D32C1">
        <w:t>property</w:t>
      </w:r>
      <w:bookmarkEnd w:id="490"/>
      <w:bookmarkEnd w:id="491"/>
      <w:bookmarkEnd w:id="492"/>
    </w:p>
    <w:p w14:paraId="1A04899C" w14:textId="5258CEC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D24D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D24D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03E113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8D24D0">
        <w:t>3.19.5</w:t>
      </w:r>
      <w:r w:rsidR="00F132B2">
        <w:fldChar w:fldCharType="end"/>
      </w:r>
      <w:r w:rsidR="00F132B2">
        <w:t>, §</w:t>
      </w:r>
      <w:r w:rsidR="00F132B2">
        <w:fldChar w:fldCharType="begin"/>
      </w:r>
      <w:r w:rsidR="00F132B2">
        <w:instrText xml:space="preserve"> REF _Ref508987354 \r \h </w:instrText>
      </w:r>
      <w:r w:rsidR="00F132B2">
        <w:fldChar w:fldCharType="separate"/>
      </w:r>
      <w:r w:rsidR="008D24D0">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032441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493" w:name="_Ref493479000"/>
      <w:bookmarkStart w:id="494" w:name="_Ref493479448"/>
      <w:bookmarkStart w:id="495" w:name="_Toc3730257"/>
      <w:proofErr w:type="spellStart"/>
      <w:r>
        <w:lastRenderedPageBreak/>
        <w:t>logicalLocations</w:t>
      </w:r>
      <w:proofErr w:type="spellEnd"/>
      <w:r>
        <w:t xml:space="preserve"> property</w:t>
      </w:r>
      <w:bookmarkEnd w:id="493"/>
      <w:bookmarkEnd w:id="494"/>
      <w:bookmarkEnd w:id="495"/>
    </w:p>
    <w:p w14:paraId="428BC587" w14:textId="14A338B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D24D0">
        <w:t>3.7.2</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D24D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proofErr w:type="spellStart"/>
      <w:r w:rsidRPr="004A64CB">
        <w:rPr>
          <w:rStyle w:val="CODEtemp"/>
        </w:rPr>
        <w:t>logicalLocations</w:t>
      </w:r>
      <w:proofErr w:type="spellEnd"/>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586ACCA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D24D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966204A"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8D24D0">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004657B4" w14:textId="4580FE16" w:rsidR="00447C10" w:rsidRDefault="00447C10" w:rsidP="00447C10">
      <w:pPr>
        <w:pStyle w:val="Heading3"/>
      </w:pPr>
      <w:bookmarkStart w:id="496" w:name="_Ref3480694"/>
      <w:bookmarkStart w:id="497" w:name="_Toc3730258"/>
      <w:proofErr w:type="spellStart"/>
      <w:r>
        <w:lastRenderedPageBreak/>
        <w:t>threadFlowLocations</w:t>
      </w:r>
      <w:proofErr w:type="spellEnd"/>
      <w:r>
        <w:t xml:space="preserve"> property</w:t>
      </w:r>
      <w:bookmarkEnd w:id="496"/>
      <w:bookmarkEnd w:id="497"/>
    </w:p>
    <w:p w14:paraId="1234D581" w14:textId="20D12485"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8D24D0">
        <w:t>3.39</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8D24D0">
        <w:t>3.31</w:t>
      </w:r>
      <w:r>
        <w:fldChar w:fldCharType="end"/>
      </w:r>
      <w:r>
        <w:t>) within the run.</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498" w:name="_Ref511820652"/>
      <w:bookmarkStart w:id="499" w:name="_Toc3730259"/>
      <w:r>
        <w:t>graphs property</w:t>
      </w:r>
      <w:bookmarkEnd w:id="498"/>
      <w:bookmarkEnd w:id="499"/>
    </w:p>
    <w:p w14:paraId="2212E1F5" w14:textId="3A74810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06A6CD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500" w:name="_Ref493350972"/>
      <w:bookmarkStart w:id="501" w:name="_Toc3730260"/>
      <w:r>
        <w:t>results property</w:t>
      </w:r>
      <w:bookmarkEnd w:id="500"/>
      <w:bookmarkEnd w:id="501"/>
    </w:p>
    <w:p w14:paraId="319EAE63" w14:textId="55D14D7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D24D0">
        <w:t>3.24</w:t>
      </w:r>
      <w:r w:rsidR="00FB5300">
        <w:fldChar w:fldCharType="end"/>
      </w:r>
      <w:r w:rsidR="00FB5300" w:rsidRPr="00FB5300">
        <w:t>), each of which represents a single result detected in the course of the run.</w:t>
      </w:r>
    </w:p>
    <w:p w14:paraId="66E8B62B" w14:textId="4C9CCD2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77A256D"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D24D0">
        <w:t>3.19.12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502" w:name="_Ref493404878"/>
      <w:bookmarkStart w:id="503" w:name="_Toc3730261"/>
      <w:r>
        <w:t>resource</w:t>
      </w:r>
      <w:r w:rsidR="00401BB5">
        <w:t>s property</w:t>
      </w:r>
      <w:bookmarkEnd w:id="502"/>
      <w:bookmarkEnd w:id="503"/>
    </w:p>
    <w:p w14:paraId="1CBD9094" w14:textId="0E93D54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D24D0">
        <w:t>3.41</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504" w:name="_Ref511828248"/>
      <w:bookmarkStart w:id="505" w:name="_Toc3730262"/>
      <w:proofErr w:type="spellStart"/>
      <w:r>
        <w:t>defaultEncoding</w:t>
      </w:r>
      <w:bookmarkEnd w:id="504"/>
      <w:proofErr w:type="spellEnd"/>
      <w:r w:rsidR="00F82406">
        <w:t xml:space="preserve"> property</w:t>
      </w:r>
      <w:bookmarkEnd w:id="505"/>
    </w:p>
    <w:p w14:paraId="305609EB" w14:textId="00456698"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D24D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D24D0">
        <w:t>3.23</w:t>
      </w:r>
      <w:r>
        <w:fldChar w:fldCharType="end"/>
      </w:r>
      <w:r>
        <w:t xml:space="preserve">) in </w:t>
      </w:r>
      <w:proofErr w:type="spellStart"/>
      <w:r w:rsidRPr="0069203F">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8D24D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4FB087B" w:rsidR="00926829" w:rsidRDefault="00926829" w:rsidP="00926829">
      <w:r>
        <w:t>For an example, see §</w:t>
      </w:r>
      <w:r>
        <w:fldChar w:fldCharType="begin"/>
      </w:r>
      <w:r>
        <w:instrText xml:space="preserve"> REF _Ref511828128 \r \h </w:instrText>
      </w:r>
      <w:r>
        <w:fldChar w:fldCharType="separate"/>
      </w:r>
      <w:r w:rsidR="008D24D0">
        <w:t>3.23.9</w:t>
      </w:r>
      <w:r>
        <w:fldChar w:fldCharType="end"/>
      </w:r>
      <w:r>
        <w:t>.</w:t>
      </w:r>
    </w:p>
    <w:p w14:paraId="5DBD21F7" w14:textId="5F01E581" w:rsidR="00F82406" w:rsidRDefault="00F82406" w:rsidP="00F82406">
      <w:pPr>
        <w:pStyle w:val="Heading3"/>
      </w:pPr>
      <w:bookmarkStart w:id="506" w:name="_Ref534897013"/>
      <w:bookmarkStart w:id="507" w:name="_Toc3730263"/>
      <w:proofErr w:type="spellStart"/>
      <w:r>
        <w:t>defaultSourceLanguage</w:t>
      </w:r>
      <w:proofErr w:type="spellEnd"/>
      <w:r>
        <w:t xml:space="preserve"> property</w:t>
      </w:r>
      <w:bookmarkEnd w:id="506"/>
      <w:bookmarkEnd w:id="507"/>
    </w:p>
    <w:p w14:paraId="66CE74AE" w14:textId="38FD9298"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8D24D0">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8D24D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D24D0">
        <w:t>3.23</w:t>
      </w:r>
      <w:r w:rsidR="0003707A">
        <w:fldChar w:fldCharType="end"/>
      </w:r>
      <w:r w:rsidR="0003707A">
        <w:t xml:space="preserve">) in </w:t>
      </w:r>
      <w:proofErr w:type="spellStart"/>
      <w:r w:rsidR="0003707A" w:rsidRPr="0069203F">
        <w:rPr>
          <w:rStyle w:val="CODEtemp"/>
        </w:rPr>
        <w:t>run.</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8D24D0">
        <w:t>3.14.11</w:t>
      </w:r>
      <w:r w:rsidR="0003707A">
        <w:fldChar w:fldCharType="end"/>
      </w:r>
      <w:r w:rsidR="0003707A">
        <w:t xml:space="preserve">) which refers to a text </w:t>
      </w:r>
      <w:r w:rsidR="004D285A">
        <w:t xml:space="preserve">artifact </w:t>
      </w:r>
      <w:r w:rsidR="0003707A">
        <w:t>that contains source code.</w:t>
      </w:r>
    </w:p>
    <w:p w14:paraId="4CAA986B" w14:textId="22CDEFDD"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D24D0">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508" w:name="_Toc3730264"/>
      <w:proofErr w:type="spellStart"/>
      <w:r>
        <w:t>newlineSequences</w:t>
      </w:r>
      <w:proofErr w:type="spellEnd"/>
      <w:r w:rsidR="00F82406">
        <w:t xml:space="preserve"> property</w:t>
      </w:r>
      <w:bookmarkEnd w:id="508"/>
    </w:p>
    <w:p w14:paraId="0E24944C" w14:textId="7A6AEB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D24D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31AB695"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D24D0">
        <w:t>3.27.5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D24D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D24D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D24D0">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388090C" w:rsidR="00CD1A14" w:rsidRDefault="00CD1A14" w:rsidP="00CD1A14">
      <w:pPr>
        <w:pStyle w:val="Code"/>
      </w:pPr>
      <w:r>
        <w:t>{         # A run object (§</w:t>
      </w:r>
      <w:r>
        <w:fldChar w:fldCharType="begin"/>
      </w:r>
      <w:r>
        <w:instrText xml:space="preserve"> REF _Ref493349997 \r \h </w:instrText>
      </w:r>
      <w:r>
        <w:fldChar w:fldCharType="separate"/>
      </w:r>
      <w:r w:rsidR="008D24D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509" w:name="_Ref516063927"/>
      <w:bookmarkStart w:id="510" w:name="_Toc3730265"/>
      <w:proofErr w:type="spellStart"/>
      <w:r>
        <w:t>columnKind</w:t>
      </w:r>
      <w:proofErr w:type="spellEnd"/>
      <w:r>
        <w:t xml:space="preserve"> property</w:t>
      </w:r>
      <w:bookmarkEnd w:id="509"/>
      <w:bookmarkEnd w:id="510"/>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511" w:name="_Ref510017893"/>
      <w:bookmarkStart w:id="512" w:name="_Toc3730266"/>
      <w:proofErr w:type="spellStart"/>
      <w:r>
        <w:t>redactionToken</w:t>
      </w:r>
      <w:bookmarkEnd w:id="511"/>
      <w:proofErr w:type="spellEnd"/>
      <w:r>
        <w:t xml:space="preserve"> property</w:t>
      </w:r>
      <w:bookmarkEnd w:id="512"/>
    </w:p>
    <w:p w14:paraId="0674C185" w14:textId="790E635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D24D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4020BB7" w:rsidR="00D65090" w:rsidRDefault="00D65090" w:rsidP="002D65F3">
      <w:pPr>
        <w:pStyle w:val="Code"/>
      </w:pPr>
      <w:bookmarkStart w:id="513"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D24D0">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514" w:name="_Ref525806896"/>
      <w:bookmarkStart w:id="515" w:name="_Toc3730267"/>
      <w:bookmarkEnd w:id="513"/>
      <w:proofErr w:type="spellStart"/>
      <w:r>
        <w:t>externa</w:t>
      </w:r>
      <w:r w:rsidR="00960E2D">
        <w:t>l</w:t>
      </w:r>
      <w:r w:rsidR="00F265D8">
        <w:t>Property</w:t>
      </w:r>
      <w:r>
        <w:t>File</w:t>
      </w:r>
      <w:r w:rsidR="005E7318">
        <w:t>Reference</w:t>
      </w:r>
      <w:proofErr w:type="spellEnd"/>
      <w:r>
        <w:t xml:space="preserve"> object</w:t>
      </w:r>
      <w:bookmarkEnd w:id="514"/>
      <w:bookmarkEnd w:id="515"/>
    </w:p>
    <w:p w14:paraId="020DB163" w14:textId="0923AD36" w:rsidR="00AF60C1" w:rsidRDefault="00AF60C1" w:rsidP="00AF60C1">
      <w:pPr>
        <w:pStyle w:val="Heading3"/>
      </w:pPr>
      <w:bookmarkStart w:id="516" w:name="_Toc3730268"/>
      <w:r>
        <w:t>General</w:t>
      </w:r>
      <w:bookmarkEnd w:id="516"/>
    </w:p>
    <w:p w14:paraId="38B8B5C7" w14:textId="4B90FDBC"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D24D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517" w:name="_Ref525810081"/>
      <w:bookmarkStart w:id="518" w:name="_Toc3730269"/>
      <w:r>
        <w:t>l</w:t>
      </w:r>
      <w:r w:rsidR="006C1B56">
        <w:t xml:space="preserve">ocation </w:t>
      </w:r>
      <w:r w:rsidR="00AF60C1">
        <w:t>property</w:t>
      </w:r>
      <w:bookmarkEnd w:id="517"/>
      <w:bookmarkEnd w:id="518"/>
    </w:p>
    <w:p w14:paraId="46352381" w14:textId="320148F3" w:rsidR="00604E7A" w:rsidRDefault="001A277B" w:rsidP="00604E7A">
      <w:bookmarkStart w:id="519" w:name="_Hlk3472165"/>
      <w:r>
        <w:t>Depending on the circumstances, a</w:t>
      </w:r>
      <w:bookmarkEnd w:id="519"/>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8D24D0">
        <w:t>3.4</w:t>
      </w:r>
      <w:r w:rsidR="00604E7A">
        <w:fldChar w:fldCharType="end"/>
      </w:r>
      <w:r w:rsidR="00604E7A">
        <w:t xml:space="preserve">) that specifies the location of the external </w:t>
      </w:r>
      <w:r w:rsidR="00F265D8">
        <w:t xml:space="preserve">property </w:t>
      </w:r>
      <w:r w:rsidR="00604E7A">
        <w:t>file.</w:t>
      </w:r>
    </w:p>
    <w:p w14:paraId="79BAE496" w14:textId="2830AF4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D24D0">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8D24D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B5BB119" w:rsidR="001A277B" w:rsidRPr="00604E7A" w:rsidRDefault="001A277B" w:rsidP="00604E7A">
      <w:r w:rsidRPr="003F29AE">
        <w:t xml:space="preserve">Otherwise (that is, if the externalized properties are persisted as an element of the array-valued </w:t>
      </w:r>
      <w:proofErr w:type="spellStart"/>
      <w:r w:rsidRPr="003F29AE">
        <w:rPr>
          <w:rStyle w:val="CODEtemp"/>
        </w:rPr>
        <w:t>sarifLog.inlineExternalProperties</w:t>
      </w:r>
      <w:proofErr w:type="spellEnd"/>
      <w:r w:rsidRPr="003F29AE">
        <w:t xml:space="preserve"> property (§</w:t>
      </w:r>
      <w:r>
        <w:fldChar w:fldCharType="begin"/>
      </w:r>
      <w:r>
        <w:instrText xml:space="preserve"> REF _Ref3470597 \r \h </w:instrText>
      </w:r>
      <w:r>
        <w:fldChar w:fldCharType="separate"/>
      </w:r>
      <w:r w:rsidR="008D24D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D24D0">
        <w:t>3.10.3</w:t>
      </w:r>
      <w:r>
        <w:fldChar w:fldCharType="end"/>
      </w:r>
      <w:r w:rsidRPr="003F29AE">
        <w:t xml:space="preserve">), </w:t>
      </w:r>
      <w:r w:rsidRPr="003F29AE">
        <w:lastRenderedPageBreak/>
        <w:t xml:space="preserve">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8D24D0">
        <w:t>3.15.3</w:t>
      </w:r>
      <w:r>
        <w:fldChar w:fldCharType="end"/>
      </w:r>
      <w:r>
        <w:t>).</w:t>
      </w:r>
    </w:p>
    <w:p w14:paraId="7C6C90CA" w14:textId="72FD5310" w:rsidR="00AF60C1" w:rsidRDefault="008E4B88">
      <w:pPr>
        <w:pStyle w:val="Heading3"/>
      </w:pPr>
      <w:bookmarkStart w:id="520" w:name="_Ref525810085"/>
      <w:bookmarkStart w:id="521" w:name="_Toc3730270"/>
      <w:proofErr w:type="spellStart"/>
      <w:r>
        <w:t>guid</w:t>
      </w:r>
      <w:proofErr w:type="spellEnd"/>
      <w:r>
        <w:t xml:space="preserve"> </w:t>
      </w:r>
      <w:r w:rsidR="00AF60C1">
        <w:t>property</w:t>
      </w:r>
      <w:bookmarkEnd w:id="520"/>
      <w:bookmarkEnd w:id="521"/>
    </w:p>
    <w:p w14:paraId="54EBB426" w14:textId="0F140735"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522" w:name="_Toc3730271"/>
      <w:proofErr w:type="spellStart"/>
      <w:r>
        <w:t>itemCount</w:t>
      </w:r>
      <w:proofErr w:type="spellEnd"/>
      <w:r>
        <w:t xml:space="preserve"> property</w:t>
      </w:r>
      <w:bookmarkEnd w:id="522"/>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C211C6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D24D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523" w:name="_Ref526936831"/>
      <w:bookmarkStart w:id="524" w:name="_Toc3730272"/>
      <w:proofErr w:type="spellStart"/>
      <w:r>
        <w:t>runAutomationDetails</w:t>
      </w:r>
      <w:proofErr w:type="spellEnd"/>
      <w:r>
        <w:t xml:space="preserve"> object</w:t>
      </w:r>
      <w:bookmarkEnd w:id="523"/>
      <w:bookmarkEnd w:id="524"/>
    </w:p>
    <w:p w14:paraId="589B6DF1" w14:textId="63103A8B" w:rsidR="00636635" w:rsidRDefault="00636635" w:rsidP="00636635">
      <w:pPr>
        <w:pStyle w:val="Heading3"/>
      </w:pPr>
      <w:bookmarkStart w:id="525" w:name="_Ref526936874"/>
      <w:bookmarkStart w:id="526" w:name="_Toc3730273"/>
      <w:r>
        <w:t>General</w:t>
      </w:r>
      <w:bookmarkEnd w:id="525"/>
      <w:bookmarkEnd w:id="526"/>
    </w:p>
    <w:p w14:paraId="00A2DEFC" w14:textId="315CB88F" w:rsidR="00A0147E" w:rsidRDefault="00A0147E" w:rsidP="00A0147E">
      <w:bookmarkStart w:id="527" w:name="_Hlk526586231"/>
      <w:r>
        <w:t xml:space="preserve">A </w:t>
      </w:r>
      <w:proofErr w:type="spellStart"/>
      <w:r>
        <w:rPr>
          <w:rStyle w:val="CODEtemp"/>
        </w:rPr>
        <w:t>runAutomationDetails</w:t>
      </w:r>
      <w:proofErr w:type="spellEnd"/>
      <w:r>
        <w:t xml:space="preserve"> object contains information that specifies its containing </w:t>
      </w:r>
      <w:bookmarkEnd w:id="527"/>
      <w:r w:rsidRPr="00023F62">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Pr="00013250">
        <w:rPr>
          <w:rStyle w:val="CODEtemp"/>
        </w:rPr>
        <w:t>run.</w:t>
      </w:r>
      <w:r w:rsidR="00340742">
        <w:rPr>
          <w:rStyle w:val="CODEtemp"/>
        </w:rPr>
        <w:t>automationId</w:t>
      </w:r>
      <w:proofErr w:type="spellEnd"/>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826F89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D24D0">
        <w:t>3.14</w:t>
      </w:r>
      <w:r w:rsidR="008B6DA3">
        <w:fldChar w:fldCharType="end"/>
      </w:r>
      <w:r>
        <w:t>).</w:t>
      </w:r>
    </w:p>
    <w:p w14:paraId="340889C7" w14:textId="59CCBAB1" w:rsidR="00A0147E" w:rsidRDefault="00A0147E" w:rsidP="002D65F3">
      <w:pPr>
        <w:pStyle w:val="Code"/>
      </w:pPr>
      <w:r>
        <w:t xml:space="preserve">  "</w:t>
      </w:r>
      <w:proofErr w:type="spellStart"/>
      <w:r w:rsidR="00340742">
        <w:t>automationId</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D24D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lastRenderedPageBreak/>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3F650D18" w:rsidR="00A0147E" w:rsidRDefault="00A0147E" w:rsidP="002D65F3">
      <w:pPr>
        <w:pStyle w:val="Code"/>
      </w:pPr>
      <w:r>
        <w:t xml:space="preserve">  "</w:t>
      </w:r>
      <w:proofErr w:type="spellStart"/>
      <w:r>
        <w:t>aggregateIds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8D24D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528" w:name="_Toc3730274"/>
      <w:r>
        <w:t>Constraints</w:t>
      </w:r>
      <w:bookmarkEnd w:id="528"/>
    </w:p>
    <w:p w14:paraId="2467F699" w14:textId="711F1C6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8D24D0">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D24D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529" w:name="_Toc3730275"/>
      <w:r>
        <w:t>description property</w:t>
      </w:r>
      <w:bookmarkEnd w:id="529"/>
    </w:p>
    <w:p w14:paraId="25D213B4" w14:textId="4DB5F3BB"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p>
    <w:p w14:paraId="17390DAB" w14:textId="66AE5586" w:rsidR="00636635" w:rsidRDefault="00990AB2" w:rsidP="00636635">
      <w:pPr>
        <w:pStyle w:val="Heading3"/>
      </w:pPr>
      <w:bookmarkStart w:id="530" w:name="_Ref526936776"/>
      <w:bookmarkStart w:id="531" w:name="_Toc3730276"/>
      <w:r>
        <w:t xml:space="preserve">id </w:t>
      </w:r>
      <w:r w:rsidR="00636635">
        <w:t>property</w:t>
      </w:r>
      <w:bookmarkEnd w:id="530"/>
      <w:bookmarkEnd w:id="531"/>
    </w:p>
    <w:p w14:paraId="4B70380E" w14:textId="0762255C" w:rsidR="008B6DA3" w:rsidRDefault="008B6DA3" w:rsidP="008B6DA3">
      <w:bookmarkStart w:id="532"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D24D0">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D24D0">
        <w:t>3.14</w:t>
      </w:r>
      <w:r>
        <w:fldChar w:fldCharType="end"/>
      </w:r>
      <w:r>
        <w:t>) object within the engineering system</w:t>
      </w:r>
      <w:bookmarkEnd w:id="532"/>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056CE0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D24D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lastRenderedPageBreak/>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533" w:name="_Ref526937044"/>
      <w:bookmarkStart w:id="534" w:name="_Toc3730277"/>
      <w:proofErr w:type="spellStart"/>
      <w:r>
        <w:t>guid</w:t>
      </w:r>
      <w:proofErr w:type="spellEnd"/>
      <w:r>
        <w:t xml:space="preserve"> </w:t>
      </w:r>
      <w:r w:rsidR="00636635">
        <w:t>property</w:t>
      </w:r>
      <w:bookmarkEnd w:id="533"/>
      <w:bookmarkEnd w:id="534"/>
    </w:p>
    <w:p w14:paraId="171C0D57" w14:textId="6F5B70B9"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8D24D0">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535" w:name="_Ref526937456"/>
      <w:bookmarkStart w:id="536" w:name="_Toc3730278"/>
      <w:proofErr w:type="spellStart"/>
      <w:r>
        <w:t>correlationGuid</w:t>
      </w:r>
      <w:proofErr w:type="spellEnd"/>
      <w:r>
        <w:t xml:space="preserve"> property</w:t>
      </w:r>
      <w:bookmarkEnd w:id="535"/>
      <w:bookmarkEnd w:id="536"/>
    </w:p>
    <w:p w14:paraId="0DF48F07" w14:textId="00E4E06B"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D24D0">
        <w:t>3.5.3</w:t>
      </w:r>
      <w:r>
        <w:fldChar w:fldCharType="end"/>
      </w:r>
      <w:r>
        <w:t>) which is shared by all such runs of the same type, and differs between any two runs of different types.</w:t>
      </w:r>
    </w:p>
    <w:p w14:paraId="7A1FBC28" w14:textId="056C752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537" w:name="_Ref493350964"/>
      <w:bookmarkStart w:id="538" w:name="_Toc3730279"/>
      <w:r>
        <w:t>tool object</w:t>
      </w:r>
      <w:bookmarkEnd w:id="537"/>
      <w:bookmarkEnd w:id="538"/>
    </w:p>
    <w:p w14:paraId="389A43BD" w14:textId="582B65CB" w:rsidR="00401BB5" w:rsidRDefault="00401BB5" w:rsidP="00401BB5">
      <w:pPr>
        <w:pStyle w:val="Heading3"/>
      </w:pPr>
      <w:bookmarkStart w:id="539" w:name="_Ref3663435"/>
      <w:bookmarkStart w:id="540" w:name="_Ref3726198"/>
      <w:bookmarkStart w:id="541" w:name="_Toc3730280"/>
      <w:r>
        <w:t>General</w:t>
      </w:r>
      <w:bookmarkEnd w:id="539"/>
      <w:bookmarkEnd w:id="540"/>
      <w:bookmarkEnd w:id="541"/>
    </w:p>
    <w:p w14:paraId="13ED0A5F" w14:textId="0823245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8D24D0">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3D09A4">
        <w:fldChar w:fldCharType="begin"/>
      </w:r>
      <w:r w:rsidR="003D09A4">
        <w:instrText xml:space="preserve"> REF _Ref503539410 \r \h </w:instrText>
      </w:r>
      <w:r w:rsidR="003D09A4">
        <w:fldChar w:fldCharType="separate"/>
      </w:r>
      <w:r w:rsidR="008D24D0">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7BB349F9"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8D24D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5530475" w:rsidR="003D09A4" w:rsidRDefault="003D09A4" w:rsidP="003D09A4">
      <w:pPr>
        <w:pStyle w:val="Code"/>
      </w:pPr>
      <w:r>
        <w:t xml:space="preserve">  "driver": {              # See §</w:t>
      </w:r>
      <w:r>
        <w:fldChar w:fldCharType="begin"/>
      </w:r>
      <w:r>
        <w:instrText xml:space="preserve"> REF _Ref3663219 \r \h </w:instrText>
      </w:r>
      <w:r>
        <w:fldChar w:fldCharType="separate"/>
      </w:r>
      <w:r w:rsidR="008D24D0">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D27D040" w:rsidR="003D09A4" w:rsidRDefault="003D09A4" w:rsidP="003D09A4">
      <w:pPr>
        <w:pStyle w:val="Code"/>
      </w:pPr>
      <w:r>
        <w:t xml:space="preserve">  "extensions": [          # See §</w:t>
      </w:r>
      <w:r>
        <w:fldChar w:fldCharType="begin"/>
      </w:r>
      <w:r>
        <w:instrText xml:space="preserve"> REF _Ref3663271 \r \h </w:instrText>
      </w:r>
      <w:r>
        <w:fldChar w:fldCharType="separate"/>
      </w:r>
      <w:r w:rsidR="008D24D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lastRenderedPageBreak/>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542" w:name="_Ref3663219"/>
      <w:bookmarkStart w:id="543" w:name="_Toc3730281"/>
      <w:r>
        <w:t>driver property</w:t>
      </w:r>
      <w:bookmarkEnd w:id="542"/>
      <w:bookmarkEnd w:id="543"/>
    </w:p>
    <w:p w14:paraId="242A18C5" w14:textId="70FD737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8D24D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544" w:name="_Ref3663271"/>
      <w:bookmarkStart w:id="545" w:name="_Toc3730282"/>
      <w:r>
        <w:t>extensions property</w:t>
      </w:r>
      <w:bookmarkEnd w:id="544"/>
      <w:bookmarkEnd w:id="545"/>
    </w:p>
    <w:p w14:paraId="521FDDFA" w14:textId="2133204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8D24D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546" w:name="_Ref3663078"/>
      <w:bookmarkStart w:id="547" w:name="_Toc3730283"/>
      <w:proofErr w:type="spellStart"/>
      <w:r>
        <w:t>toolComponent</w:t>
      </w:r>
      <w:proofErr w:type="spellEnd"/>
      <w:r>
        <w:t xml:space="preserve"> object</w:t>
      </w:r>
      <w:bookmarkEnd w:id="546"/>
      <w:bookmarkEnd w:id="547"/>
    </w:p>
    <w:p w14:paraId="7AF98015" w14:textId="56895A30" w:rsidR="00A703AA" w:rsidRDefault="00A703AA" w:rsidP="00A703AA">
      <w:pPr>
        <w:pStyle w:val="Heading3"/>
      </w:pPr>
      <w:bookmarkStart w:id="548" w:name="_Toc3730284"/>
      <w:r>
        <w:t>General</w:t>
      </w:r>
      <w:bookmarkEnd w:id="548"/>
    </w:p>
    <w:p w14:paraId="6E55D0FB" w14:textId="7E66F8F4" w:rsidR="003D09A4" w:rsidRP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D24D0">
        <w:t>3.17.1</w:t>
      </w:r>
      <w:r>
        <w:fldChar w:fldCharType="end"/>
      </w:r>
      <w:r>
        <w:t>.</w:t>
      </w:r>
    </w:p>
    <w:p w14:paraId="5284133B" w14:textId="17261183" w:rsidR="00401BB5" w:rsidRDefault="00401BB5" w:rsidP="00401BB5">
      <w:pPr>
        <w:pStyle w:val="Heading3"/>
      </w:pPr>
      <w:bookmarkStart w:id="549" w:name="_Ref493409155"/>
      <w:bookmarkStart w:id="550" w:name="_Toc3730285"/>
      <w:r>
        <w:t>name property</w:t>
      </w:r>
      <w:bookmarkEnd w:id="549"/>
      <w:bookmarkEnd w:id="550"/>
    </w:p>
    <w:p w14:paraId="2A7A8CB5" w14:textId="46ED2B0F"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551" w:name="_Ref493409168"/>
      <w:bookmarkStart w:id="552" w:name="_Toc3730286"/>
      <w:proofErr w:type="spellStart"/>
      <w:r>
        <w:t>fullName</w:t>
      </w:r>
      <w:proofErr w:type="spellEnd"/>
      <w:r>
        <w:t xml:space="preserve"> property</w:t>
      </w:r>
      <w:bookmarkEnd w:id="551"/>
      <w:bookmarkEnd w:id="552"/>
    </w:p>
    <w:p w14:paraId="00DFF29E" w14:textId="0A611E7D"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553" w:name="_Ref493409198"/>
      <w:bookmarkStart w:id="554" w:name="_Toc3730287"/>
      <w:proofErr w:type="spellStart"/>
      <w:r>
        <w:t>semanticVersion</w:t>
      </w:r>
      <w:proofErr w:type="spellEnd"/>
      <w:r>
        <w:t xml:space="preserve"> property</w:t>
      </w:r>
      <w:bookmarkEnd w:id="553"/>
      <w:bookmarkEnd w:id="554"/>
    </w:p>
    <w:p w14:paraId="0F26CA6A" w14:textId="509232E6" w:rsidR="00F85576"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D647A5D"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lastRenderedPageBreak/>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8D24D0">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8D24D0">
        <w:t>3.21.2</w:t>
      </w:r>
      <w:r>
        <w:fldChar w:fldCharType="end"/>
      </w:r>
      <w:r>
        <w:t>))</w:t>
      </w:r>
      <w:r w:rsidR="00590B1D" w:rsidRPr="00590B1D">
        <w:t>.</w:t>
      </w:r>
    </w:p>
    <w:p w14:paraId="0FF70363" w14:textId="5F2D1A48" w:rsidR="00401BB5" w:rsidRDefault="00401BB5" w:rsidP="00401BB5">
      <w:pPr>
        <w:pStyle w:val="Heading3"/>
      </w:pPr>
      <w:bookmarkStart w:id="555" w:name="_Ref493409191"/>
      <w:bookmarkStart w:id="556" w:name="_Toc3730288"/>
      <w:r>
        <w:t>version property</w:t>
      </w:r>
      <w:bookmarkEnd w:id="555"/>
      <w:bookmarkEnd w:id="556"/>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557" w:name="_Ref493409205"/>
      <w:bookmarkStart w:id="558" w:name="_Toc3730289"/>
      <w:proofErr w:type="spellStart"/>
      <w:r>
        <w:t>dottedQuadFileVersion</w:t>
      </w:r>
      <w:proofErr w:type="spellEnd"/>
      <w:r>
        <w:t xml:space="preserve"> </w:t>
      </w:r>
      <w:r w:rsidR="00401BB5">
        <w:t>property</w:t>
      </w:r>
      <w:bookmarkEnd w:id="557"/>
      <w:bookmarkEnd w:id="55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559" w:name="_Toc3730290"/>
      <w:proofErr w:type="spellStart"/>
      <w:r>
        <w:t>releaseDateUtc</w:t>
      </w:r>
      <w:bookmarkEnd w:id="559"/>
      <w:proofErr w:type="spellEnd"/>
    </w:p>
    <w:p w14:paraId="79F872F8" w14:textId="18495CAB"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8D24D0">
        <w:t>3.9</w:t>
      </w:r>
      <w:r>
        <w:fldChar w:fldCharType="end"/>
      </w:r>
      <w:r>
        <w:t>, specifying the UTC date (and optionally, the time) of the component’s release.</w:t>
      </w:r>
    </w:p>
    <w:p w14:paraId="5BFCD59B" w14:textId="7CF6F6A0" w:rsidR="00D512EE" w:rsidRDefault="00D512EE" w:rsidP="00D512EE">
      <w:pPr>
        <w:pStyle w:val="Heading3"/>
      </w:pPr>
      <w:bookmarkStart w:id="560" w:name="_Toc3730291"/>
      <w:proofErr w:type="spellStart"/>
      <w:r>
        <w:t>downloadUri</w:t>
      </w:r>
      <w:proofErr w:type="spellEnd"/>
      <w:r>
        <w:t xml:space="preserve"> property</w:t>
      </w:r>
      <w:bookmarkEnd w:id="560"/>
    </w:p>
    <w:p w14:paraId="29604BF7" w14:textId="701F0A28"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561" w:name="_Toc3730292"/>
      <w:proofErr w:type="spellStart"/>
      <w:r>
        <w:t>informationUri</w:t>
      </w:r>
      <w:proofErr w:type="spellEnd"/>
      <w:r>
        <w:t xml:space="preserve"> property</w:t>
      </w:r>
      <w:bookmarkEnd w:id="561"/>
    </w:p>
    <w:p w14:paraId="282CEFE7" w14:textId="71D5979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562" w:name="_Toc3730293"/>
      <w:r>
        <w:t>organization property</w:t>
      </w:r>
      <w:bookmarkEnd w:id="562"/>
    </w:p>
    <w:p w14:paraId="6B302E56" w14:textId="7AC473A5"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563" w:name="_Toc3730294"/>
      <w:r>
        <w:t>product property</w:t>
      </w:r>
      <w:bookmarkEnd w:id="563"/>
    </w:p>
    <w:p w14:paraId="67685158" w14:textId="32D912B7"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564" w:name="_Toc3730295"/>
      <w:proofErr w:type="spellStart"/>
      <w:r>
        <w:lastRenderedPageBreak/>
        <w:t>product</w:t>
      </w:r>
      <w:r w:rsidR="0068622C">
        <w:t>S</w:t>
      </w:r>
      <w:r>
        <w:t>uite</w:t>
      </w:r>
      <w:proofErr w:type="spellEnd"/>
      <w:r>
        <w:t xml:space="preserve"> property</w:t>
      </w:r>
      <w:bookmarkEnd w:id="564"/>
    </w:p>
    <w:p w14:paraId="02C4122F" w14:textId="5CA63507"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565" w:name="_Ref3723724"/>
      <w:bookmarkStart w:id="566" w:name="_Toc3730296"/>
      <w:proofErr w:type="spellStart"/>
      <w:r>
        <w:t>shortDescription</w:t>
      </w:r>
      <w:proofErr w:type="spellEnd"/>
      <w:r>
        <w:t xml:space="preserve"> property</w:t>
      </w:r>
      <w:bookmarkEnd w:id="565"/>
      <w:bookmarkEnd w:id="566"/>
    </w:p>
    <w:p w14:paraId="7EFCEBEE" w14:textId="06AAC4F9"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8D24D0">
        <w:t>3.12</w:t>
      </w:r>
      <w:r>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567" w:name="_Toc3730297"/>
      <w:proofErr w:type="spellStart"/>
      <w:r>
        <w:t>fullDescription</w:t>
      </w:r>
      <w:proofErr w:type="spellEnd"/>
      <w:r>
        <w:t xml:space="preserve"> property</w:t>
      </w:r>
      <w:bookmarkEnd w:id="567"/>
    </w:p>
    <w:p w14:paraId="263E6B01" w14:textId="74FCED54"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8D24D0">
        <w:t>3.12</w:t>
      </w:r>
      <w:r>
        <w:fldChar w:fldCharType="end"/>
      </w:r>
      <w:r>
        <w:t>) containing a comprehensive description of the tool component.</w:t>
      </w:r>
    </w:p>
    <w:p w14:paraId="6CFF4C26" w14:textId="25C034C4"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8D24D0">
        <w:t>3.18.13</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568" w:name="_Ref508811658"/>
      <w:bookmarkStart w:id="569" w:name="_Ref508812630"/>
      <w:bookmarkStart w:id="570" w:name="_Toc3730298"/>
      <w:r>
        <w:t>language property</w:t>
      </w:r>
      <w:bookmarkEnd w:id="568"/>
      <w:bookmarkEnd w:id="569"/>
      <w:bookmarkEnd w:id="570"/>
    </w:p>
    <w:p w14:paraId="0DEC6669" w14:textId="1512FB4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571" w:name="_Hlk503355525"/>
      <w:r w:rsidRPr="00C56762">
        <w:t>a string specifying the language of the messages produced by the tool</w:t>
      </w:r>
      <w:bookmarkEnd w:id="57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w:t>
      </w:r>
      <w:proofErr w:type="spellStart"/>
      <w:r>
        <w:t>en</w:t>
      </w:r>
      <w:proofErr w:type="spellEnd"/>
      <w:r>
        <w:t>"</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w:t>
      </w:r>
      <w:proofErr w:type="spellStart"/>
      <w:r>
        <w:t>fr</w:t>
      </w:r>
      <w:proofErr w:type="spellEnd"/>
      <w:r>
        <w:t>-FR"</w:t>
      </w:r>
    </w:p>
    <w:p w14:paraId="5E959757" w14:textId="616114AF" w:rsidR="00220347" w:rsidRPr="00220347" w:rsidRDefault="00220347" w:rsidP="002D65F3">
      <w:pPr>
        <w:pStyle w:val="Code"/>
      </w:pPr>
      <w:r>
        <w:t>}</w:t>
      </w:r>
    </w:p>
    <w:p w14:paraId="0F8283D9" w14:textId="230CDE61" w:rsidR="00062677" w:rsidRDefault="00062677" w:rsidP="00062677">
      <w:bookmarkStart w:id="572" w:name="_Ref508812052"/>
      <w:r>
        <w:t xml:space="preserve">The </w:t>
      </w:r>
      <w:r w:rsidRPr="00062677">
        <w:rPr>
          <w:rStyle w:val="CODEtemp"/>
        </w:rPr>
        <w:t>language</w:t>
      </w:r>
      <w:r>
        <w:t xml:space="preserve"> property specifies:</w:t>
      </w:r>
    </w:p>
    <w:p w14:paraId="4C6405EF" w14:textId="0C417627"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D24D0">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8D24D0">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D24D0">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D24D0">
        <w:t>3.14</w:t>
      </w:r>
      <w:r>
        <w:fldChar w:fldCharType="end"/>
      </w:r>
      <w:r w:rsidRPr="008867D2">
        <w:t>).</w:t>
      </w:r>
    </w:p>
    <w:p w14:paraId="3FBBE723" w14:textId="4999143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D24D0">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D24D0">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573" w:name="_Ref508891515"/>
      <w:bookmarkStart w:id="574" w:name="_Toc3730299"/>
      <w:proofErr w:type="spellStart"/>
      <w:r>
        <w:t>resourceLocation</w:t>
      </w:r>
      <w:proofErr w:type="spellEnd"/>
      <w:r>
        <w:t xml:space="preserve"> property</w:t>
      </w:r>
      <w:bookmarkEnd w:id="572"/>
      <w:bookmarkEnd w:id="573"/>
      <w:bookmarkEnd w:id="574"/>
    </w:p>
    <w:p w14:paraId="012A55E0" w14:textId="52AC61C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D24D0">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8D24D0">
        <w:t>3.18.15</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w:t>
      </w:r>
      <w:r w:rsidR="006C1B56">
        <w:t>n</w:t>
      </w:r>
      <w:r>
        <w:t xml:space="preserve"> </w:t>
      </w:r>
      <w:proofErr w:type="spellStart"/>
      <w:r w:rsidR="006C1B56">
        <w:rPr>
          <w:rStyle w:val="CODEtemp"/>
        </w:rPr>
        <w:t>artifact</w:t>
      </w:r>
      <w:r w:rsidR="006C1B56" w:rsidRPr="008867D2">
        <w:rPr>
          <w:rStyle w:val="CODEtemp"/>
        </w:rPr>
        <w:t>Location</w:t>
      </w:r>
      <w:proofErr w:type="spellEnd"/>
      <w:r w:rsidR="006C1B56">
        <w:t xml:space="preserve"> </w:t>
      </w:r>
      <w:r>
        <w:t>object (</w:t>
      </w:r>
      <w:r w:rsidRPr="008867D2">
        <w:t>§</w:t>
      </w:r>
      <w:r>
        <w:fldChar w:fldCharType="begin"/>
      </w:r>
      <w:r>
        <w:instrText xml:space="preserve"> REF _Ref507594747 \r \h </w:instrText>
      </w:r>
      <w:r>
        <w:fldChar w:fldCharType="separate"/>
      </w:r>
      <w:r w:rsidR="008D24D0">
        <w:t>3.3</w:t>
      </w:r>
      <w:r>
        <w:fldChar w:fldCharType="end"/>
      </w:r>
      <w:r>
        <w:t>) which specifies the location of a directory containing the tool’s SARIF resource files.</w:t>
      </w:r>
    </w:p>
    <w:p w14:paraId="502D3031" w14:textId="77777777" w:rsidR="000308F0" w:rsidRDefault="000308F0" w:rsidP="000308F0">
      <w:r>
        <w:lastRenderedPageBreak/>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22A79308" w:rsidR="000308F0" w:rsidRDefault="000308F0" w:rsidP="000308F0">
      <w:r>
        <w:t xml:space="preserve">If the </w:t>
      </w:r>
      <w:proofErr w:type="spellStart"/>
      <w:r w:rsidR="006C1B56">
        <w:rPr>
          <w:rStyle w:val="CODEtemp"/>
        </w:rPr>
        <w:t>artifact</w:t>
      </w:r>
      <w:r w:rsidR="006C1B56" w:rsidRPr="008867D2">
        <w:rPr>
          <w:rStyle w:val="CODEtemp"/>
        </w:rPr>
        <w:t>Location</w:t>
      </w:r>
      <w:proofErr w:type="spellEnd"/>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D24D0">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D24D0">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D24D0">
        <w:t>3.14.10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E6D47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w:t>
      </w:r>
      <w:proofErr w:type="spellStart"/>
      <w:r>
        <w:t>SecurityScanner</w:t>
      </w:r>
      <w:proofErr w:type="spellEnd"/>
      <w:r>
        <w:t>",</w:t>
      </w:r>
    </w:p>
    <w:p w14:paraId="608F274E" w14:textId="77777777" w:rsidR="000308F0" w:rsidRDefault="000308F0" w:rsidP="002D65F3">
      <w:pPr>
        <w:pStyle w:val="Code"/>
      </w:pPr>
      <w:r>
        <w:t xml:space="preserve">    "version": "2.0.1",</w:t>
      </w:r>
    </w:p>
    <w:p w14:paraId="6EE3C25C" w14:textId="5F9367A3"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w:t>
      </w:r>
      <w:proofErr w:type="spellStart"/>
      <w:r>
        <w:t>uriBaseId</w:t>
      </w:r>
      <w:proofErr w:type="spellEnd"/>
      <w:r>
        <w:t>":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9CD5386" w:rsidR="000308F0" w:rsidRDefault="000308F0" w:rsidP="002D65F3">
      <w:pPr>
        <w:pStyle w:val="Code"/>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rsidR="002D65F3">
        <w:instrText xml:space="preserve"> \* MERGEFORMAT </w:instrText>
      </w:r>
      <w:r>
        <w:fldChar w:fldCharType="separate"/>
      </w:r>
      <w:r w:rsidR="008D24D0">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B5929F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w:t>
      </w:r>
      <w:proofErr w:type="spellStart"/>
      <w:r>
        <w:t>SecurityScanner</w:t>
      </w:r>
      <w:proofErr w:type="spellEnd"/>
      <w:r>
        <w:t>",</w:t>
      </w:r>
    </w:p>
    <w:p w14:paraId="03DB89A8" w14:textId="77777777" w:rsidR="000308F0" w:rsidRDefault="000308F0" w:rsidP="002D65F3">
      <w:pPr>
        <w:pStyle w:val="Code"/>
      </w:pPr>
      <w:r>
        <w:t xml:space="preserve">    "version": "2.0.1",</w:t>
      </w:r>
    </w:p>
    <w:p w14:paraId="183CA296" w14:textId="034F3EED" w:rsidR="000308F0" w:rsidRDefault="000308F0" w:rsidP="002D65F3">
      <w:pPr>
        <w:pStyle w:val="Code"/>
      </w:pPr>
      <w:r>
        <w:t xml:space="preserve">    "</w:t>
      </w:r>
      <w:proofErr w:type="spellStart"/>
      <w:r>
        <w:t>resourceLocation</w:t>
      </w:r>
      <w:proofErr w:type="spellEnd"/>
      <w:r>
        <w:t>": {                 # A</w:t>
      </w:r>
      <w:r w:rsidR="006C1B56">
        <w:t>n</w:t>
      </w:r>
      <w:r>
        <w:t xml:space="preserve"> </w:t>
      </w:r>
      <w:proofErr w:type="spellStart"/>
      <w:r w:rsidR="006C1B56">
        <w:t>artifactLocation</w:t>
      </w:r>
      <w:proofErr w:type="spellEnd"/>
      <w:r w:rsidR="006C1B56">
        <w:t xml:space="preserve">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pPr>
      <w:bookmarkStart w:id="575" w:name="_Toc3730300"/>
      <w:proofErr w:type="spellStart"/>
      <w:r>
        <w:t>artifactIndices</w:t>
      </w:r>
      <w:proofErr w:type="spellEnd"/>
      <w:r>
        <w:t xml:space="preserve"> property</w:t>
      </w:r>
      <w:bookmarkEnd w:id="575"/>
    </w:p>
    <w:p w14:paraId="7CAFB9EB" w14:textId="19E7340E"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non-negative integers each of which specifies the index within the array-valued </w:t>
      </w:r>
      <w:r>
        <w:rPr>
          <w:rStyle w:val="CODEtemp"/>
        </w:rPr>
        <w:t>artifact</w:t>
      </w:r>
      <w:r w:rsidRPr="00855658">
        <w:rPr>
          <w:rStyle w:val="CODEtemp"/>
        </w:rPr>
        <w:t>s</w:t>
      </w:r>
      <w:r>
        <w:t xml:space="preserve"> property (§</w:t>
      </w:r>
      <w:r>
        <w:fldChar w:fldCharType="begin"/>
      </w:r>
      <w:r>
        <w:instrText xml:space="preserve"> REF _Ref507667580 \r \h </w:instrText>
      </w:r>
      <w:r>
        <w:fldChar w:fldCharType="separate"/>
      </w:r>
      <w:r w:rsidR="008D24D0">
        <w:t>3.14.11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8D24D0">
        <w:t>3.23</w:t>
      </w:r>
      <w:r>
        <w:fldChar w:fldCharType="end"/>
      </w:r>
      <w:r>
        <w:t>) that describes one of the files comprising this tool component.</w:t>
      </w:r>
    </w:p>
    <w:p w14:paraId="7C7C7017" w14:textId="1148BD26" w:rsidR="0068622C" w:rsidRDefault="0068622C" w:rsidP="0068622C">
      <w:r>
        <w:t xml:space="preserve">If </w:t>
      </w:r>
      <w:proofErr w:type="spellStart"/>
      <w:r w:rsidRPr="00855658">
        <w:rPr>
          <w:rStyle w:val="CODEtemp"/>
        </w:rPr>
        <w:t>run.</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3DB27DDC" w14:textId="7790A0A4" w:rsidR="0068622C" w:rsidRPr="0068622C" w:rsidRDefault="0068622C" w:rsidP="0068622C">
      <w:r>
        <w:t xml:space="preserve">The array-valued </w:t>
      </w:r>
      <w:r w:rsidRPr="005B201A">
        <w:rPr>
          <w:rStyle w:val="CODEtemp"/>
        </w:rPr>
        <w:t>roles</w:t>
      </w:r>
      <w:r>
        <w:t xml:space="preserve"> property (§</w:t>
      </w:r>
      <w:r>
        <w:fldChar w:fldCharType="begin"/>
      </w:r>
      <w:r>
        <w:instrText xml:space="preserve"> REF _Ref3724028 \r \h </w:instrText>
      </w:r>
      <w:r>
        <w:fldChar w:fldCharType="separate"/>
      </w:r>
      <w:r w:rsidR="008D24D0">
        <w:t>3.23.6</w:t>
      </w:r>
      <w:r>
        <w:fldChar w:fldCharType="end"/>
      </w:r>
      <w:r>
        <w:t xml:space="preserve">) of each </w:t>
      </w:r>
      <w:r>
        <w:rPr>
          <w:rStyle w:val="CODEtemp"/>
        </w:rPr>
        <w:t>artifact</w:t>
      </w:r>
      <w:r>
        <w:t xml:space="preserve"> object specified by </w:t>
      </w:r>
      <w:proofErr w:type="spellStart"/>
      <w:r>
        <w:rPr>
          <w:rStyle w:val="CODEtemp"/>
        </w:rPr>
        <w:t>artifact</w:t>
      </w:r>
      <w:r w:rsidRPr="005B201A">
        <w:rPr>
          <w:rStyle w:val="CODEtemp"/>
        </w:rPr>
        <w:t>Ind</w:t>
      </w:r>
      <w:r>
        <w:rPr>
          <w:rStyle w:val="CODEtemp"/>
        </w:rPr>
        <w:t>ices</w:t>
      </w:r>
      <w:proofErr w:type="spellEnd"/>
      <w:r>
        <w:t xml:space="preserve"> </w:t>
      </w:r>
      <w:r>
        <w:rPr>
          <w:b/>
        </w:rPr>
        <w:t>SHOULD</w:t>
      </w:r>
      <w:r>
        <w:t xml:space="preserve"> include an element whose value is the string </w:t>
      </w:r>
      <w:r w:rsidRPr="005B201A">
        <w:rPr>
          <w:rStyle w:val="CODEtemp"/>
        </w:rPr>
        <w:t>"</w:t>
      </w:r>
      <w:proofErr w:type="spellStart"/>
      <w:r w:rsidRPr="005B201A">
        <w:rPr>
          <w:rStyle w:val="CODEtemp"/>
        </w:rPr>
        <w:t>toolComponent</w:t>
      </w:r>
      <w:proofErr w:type="spellEnd"/>
      <w:r w:rsidRPr="005B201A">
        <w:rPr>
          <w:rStyle w:val="CODEtemp"/>
        </w:rPr>
        <w:t>"</w:t>
      </w:r>
      <w:r>
        <w:t>.</w:t>
      </w:r>
    </w:p>
    <w:p w14:paraId="57B7FC42" w14:textId="762552CC" w:rsidR="00401BB5" w:rsidRDefault="00401BB5" w:rsidP="00401BB5">
      <w:pPr>
        <w:pStyle w:val="Heading2"/>
      </w:pPr>
      <w:bookmarkStart w:id="576" w:name="_Ref493352563"/>
      <w:bookmarkStart w:id="577" w:name="_Toc3730301"/>
      <w:r>
        <w:lastRenderedPageBreak/>
        <w:t>invocation object</w:t>
      </w:r>
      <w:bookmarkEnd w:id="576"/>
      <w:bookmarkEnd w:id="577"/>
    </w:p>
    <w:p w14:paraId="10E65C9D" w14:textId="17190F2B" w:rsidR="00401BB5" w:rsidRDefault="00401BB5" w:rsidP="00401BB5">
      <w:pPr>
        <w:pStyle w:val="Heading3"/>
      </w:pPr>
      <w:bookmarkStart w:id="578" w:name="_Toc3730302"/>
      <w:r>
        <w:t>General</w:t>
      </w:r>
      <w:bookmarkEnd w:id="57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579" w:name="_Ref493414102"/>
      <w:bookmarkStart w:id="580" w:name="_Toc3730303"/>
      <w:proofErr w:type="spellStart"/>
      <w:r>
        <w:t>commandLine</w:t>
      </w:r>
      <w:proofErr w:type="spellEnd"/>
      <w:r>
        <w:t xml:space="preserve"> property</w:t>
      </w:r>
      <w:bookmarkEnd w:id="579"/>
      <w:bookmarkEnd w:id="58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3D4E006"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D24D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581" w:name="_Ref506976541"/>
      <w:bookmarkStart w:id="582" w:name="_Toc3730304"/>
      <w:r>
        <w:t>arguments property</w:t>
      </w:r>
      <w:bookmarkEnd w:id="581"/>
      <w:bookmarkEnd w:id="58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4E7334A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D24D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583" w:name="_Ref511899181"/>
      <w:bookmarkStart w:id="584" w:name="_Toc3730305"/>
      <w:proofErr w:type="spellStart"/>
      <w:r>
        <w:t>responseFiles</w:t>
      </w:r>
      <w:proofErr w:type="spellEnd"/>
      <w:r>
        <w:t xml:space="preserve"> property</w:t>
      </w:r>
      <w:bookmarkEnd w:id="583"/>
      <w:bookmarkEnd w:id="584"/>
    </w:p>
    <w:p w14:paraId="7F9B09E3" w14:textId="6FE49C0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D24D0">
        <w:t>3.7.2</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8D24D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6B77913"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Pr="003D1181">
        <w:rPr>
          <w:rStyle w:val="CODEtemp"/>
        </w:rPr>
        <w:t>run.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8D24D0">
        <w:t>3.14.11</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05E2933E"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8D24D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585" w:name="_Ref507597986"/>
      <w:bookmarkStart w:id="586" w:name="_Toc3730306"/>
      <w:r>
        <w:t>attachments property</w:t>
      </w:r>
      <w:bookmarkEnd w:id="585"/>
      <w:bookmarkEnd w:id="586"/>
    </w:p>
    <w:p w14:paraId="1A839FF9" w14:textId="641DBF20"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D24D0">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D24D0">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541482C1" w:rsidR="00DC389E" w:rsidRDefault="00490E47" w:rsidP="00490E47">
      <w:pPr>
        <w:pStyle w:val="Note"/>
      </w:pPr>
      <w:r>
        <w:t xml:space="preserve">NOTE: </w:t>
      </w:r>
      <w:r w:rsidR="00DC389E">
        <w:t xml:space="preserve">Typically, these would be files specified on the tool’s command line, and therefore mentioned in the </w:t>
      </w:r>
      <w:proofErr w:type="spellStart"/>
      <w:r w:rsidR="00DC389E" w:rsidRPr="00F224F4">
        <w:rPr>
          <w:rStyle w:val="CODEtemp"/>
        </w:rPr>
        <w:t>commandLine</w:t>
      </w:r>
      <w:proofErr w:type="spellEnd"/>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D24D0">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D24D0">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5214CC4C"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038E8163" w14:textId="0BB3F06B"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8D24D0">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w:t>
      </w:r>
      <w:proofErr w:type="spellStart"/>
      <w:r>
        <w:t>uriBaseId</w:t>
      </w:r>
      <w:proofErr w:type="spellEnd"/>
      <w:r>
        <w:t>": "IMAGE_DIR"</w:t>
      </w:r>
    </w:p>
    <w:p w14:paraId="3C07FFEE" w14:textId="77777777" w:rsidR="00490E47" w:rsidRDefault="00490E47" w:rsidP="00490E47">
      <w:pPr>
        <w:pStyle w:val="Code"/>
      </w:pPr>
      <w:r>
        <w:t xml:space="preserve">      },</w:t>
      </w:r>
    </w:p>
    <w:p w14:paraId="19F2311E" w14:textId="544E13F1"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8D24D0">
        <w:t>3.20.5</w:t>
      </w:r>
      <w:r>
        <w:fldChar w:fldCharType="end"/>
      </w:r>
      <w:r>
        <w:t>.</w:t>
      </w:r>
    </w:p>
    <w:p w14:paraId="7B5315B3" w14:textId="426389C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proofErr w:type="spellStart"/>
      <w:r w:rsidR="006C1B56">
        <w:t>artifactLocation</w:t>
      </w:r>
      <w:proofErr w:type="spellEnd"/>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w:t>
      </w:r>
      <w:proofErr w:type="spellStart"/>
      <w:r>
        <w:t>uriBaseId</w:t>
      </w:r>
      <w:proofErr w:type="spellEnd"/>
      <w:r>
        <w:t>":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3895F77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1659BE93" w14:textId="00F5D1AD" w:rsidR="00490E47" w:rsidRDefault="00490E47" w:rsidP="00490E47">
      <w:pPr>
        <w:pStyle w:val="Code"/>
      </w:pPr>
      <w:r>
        <w:t xml:space="preserve">      "</w:t>
      </w:r>
      <w:proofErr w:type="spellStart"/>
      <w:r w:rsidR="006C1B56">
        <w:t>artifactLocation</w:t>
      </w:r>
      <w:proofErr w:type="spellEnd"/>
      <w:r>
        <w:t xml:space="preserve">": {            # See </w:t>
      </w:r>
      <w:r w:rsidRPr="00A14F9A">
        <w:t>§</w:t>
      </w:r>
      <w:r>
        <w:fldChar w:fldCharType="begin"/>
      </w:r>
      <w:r>
        <w:instrText xml:space="preserve"> REF _Ref506978525 \r \h </w:instrText>
      </w:r>
      <w:r>
        <w:fldChar w:fldCharType="separate"/>
      </w:r>
      <w:r w:rsidR="008D24D0">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w:t>
      </w:r>
      <w:proofErr w:type="spellStart"/>
      <w:r>
        <w:t>uriBaseId</w:t>
      </w:r>
      <w:proofErr w:type="spellEnd"/>
      <w:r>
        <w:t>": "IMAGE_DIR"</w:t>
      </w:r>
    </w:p>
    <w:p w14:paraId="3D34354D" w14:textId="77777777" w:rsidR="00490E47" w:rsidRDefault="00490E47" w:rsidP="00490E47">
      <w:pPr>
        <w:pStyle w:val="Code"/>
      </w:pPr>
      <w:r>
        <w:t xml:space="preserve">      },</w:t>
      </w:r>
    </w:p>
    <w:p w14:paraId="16ED9694" w14:textId="5F5D78C1"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D24D0">
        <w:t>3.20.5</w:t>
      </w:r>
      <w:r>
        <w:fldChar w:fldCharType="end"/>
      </w:r>
      <w:r>
        <w:t>.</w:t>
      </w:r>
    </w:p>
    <w:p w14:paraId="33B669CF" w14:textId="19DE858D"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proofErr w:type="spellStart"/>
      <w:r w:rsidR="006C1B56">
        <w:t>artifactLocation</w:t>
      </w:r>
      <w:proofErr w:type="spellEnd"/>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w:t>
      </w:r>
      <w:proofErr w:type="spellStart"/>
      <w:r>
        <w:t>uriBaseId</w:t>
      </w:r>
      <w:proofErr w:type="spellEnd"/>
      <w:r>
        <w:t>":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587" w:name="_Ref1571706"/>
      <w:bookmarkStart w:id="588" w:name="_Toc3730307"/>
      <w:proofErr w:type="spellStart"/>
      <w:r>
        <w:lastRenderedPageBreak/>
        <w:t>startTime</w:t>
      </w:r>
      <w:r w:rsidR="00485F6A">
        <w:t>Utc</w:t>
      </w:r>
      <w:proofErr w:type="spellEnd"/>
      <w:r>
        <w:t xml:space="preserve"> property</w:t>
      </w:r>
      <w:bookmarkEnd w:id="587"/>
      <w:bookmarkEnd w:id="588"/>
    </w:p>
    <w:p w14:paraId="16315911" w14:textId="52632C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589" w:name="_Toc3730308"/>
      <w:proofErr w:type="spellStart"/>
      <w:r>
        <w:t>endTime</w:t>
      </w:r>
      <w:r w:rsidR="00D1201D">
        <w:t>Utc</w:t>
      </w:r>
      <w:proofErr w:type="spellEnd"/>
      <w:r>
        <w:t xml:space="preserve"> property</w:t>
      </w:r>
      <w:bookmarkEnd w:id="589"/>
    </w:p>
    <w:p w14:paraId="7310B713" w14:textId="5E8470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590" w:name="_Ref509050679"/>
      <w:bookmarkStart w:id="591" w:name="_Toc3730309"/>
      <w:proofErr w:type="spellStart"/>
      <w:r>
        <w:t>exitCode</w:t>
      </w:r>
      <w:proofErr w:type="spellEnd"/>
      <w:r>
        <w:t xml:space="preserve"> property</w:t>
      </w:r>
      <w:bookmarkEnd w:id="590"/>
      <w:bookmarkEnd w:id="59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335D6BF8" w:rsidR="00BE0635" w:rsidRDefault="00BE0635" w:rsidP="00BE0635">
      <w:r>
        <w:t>For examples, see §</w:t>
      </w:r>
      <w:r>
        <w:fldChar w:fldCharType="begin"/>
      </w:r>
      <w:r>
        <w:instrText xml:space="preserve"> REF _Ref509050368 \r \h </w:instrText>
      </w:r>
      <w:r>
        <w:fldChar w:fldCharType="separate"/>
      </w:r>
      <w:r w:rsidR="008D24D0">
        <w:t>3.19.9</w:t>
      </w:r>
      <w:r>
        <w:fldChar w:fldCharType="end"/>
      </w:r>
      <w:r>
        <w:t>.</w:t>
      </w:r>
    </w:p>
    <w:p w14:paraId="2AB6A1A3" w14:textId="0E19F05A" w:rsidR="00BE0635" w:rsidRDefault="00BE0635" w:rsidP="00401BB5">
      <w:pPr>
        <w:pStyle w:val="Heading3"/>
      </w:pPr>
      <w:bookmarkStart w:id="592" w:name="_Ref509050368"/>
      <w:bookmarkStart w:id="593" w:name="_Toc3730310"/>
      <w:proofErr w:type="spellStart"/>
      <w:r>
        <w:t>exitCodeDescription</w:t>
      </w:r>
      <w:proofErr w:type="spellEnd"/>
      <w:r>
        <w:t xml:space="preserve"> property</w:t>
      </w:r>
      <w:bookmarkEnd w:id="592"/>
      <w:bookmarkEnd w:id="59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594" w:name="_Toc3730311"/>
      <w:proofErr w:type="spellStart"/>
      <w:r>
        <w:t>exitSignalName</w:t>
      </w:r>
      <w:proofErr w:type="spellEnd"/>
      <w:r>
        <w:t xml:space="preserve"> property</w:t>
      </w:r>
      <w:bookmarkEnd w:id="59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087C4FA4" w:rsidR="00BE0635" w:rsidRDefault="00BE0635" w:rsidP="00BE0635">
      <w:r>
        <w:t>For an example, see §</w:t>
      </w:r>
      <w:r>
        <w:fldChar w:fldCharType="begin"/>
      </w:r>
      <w:r>
        <w:instrText xml:space="preserve"> REF _Ref509050492 \r \h </w:instrText>
      </w:r>
      <w:r>
        <w:fldChar w:fldCharType="separate"/>
      </w:r>
      <w:r w:rsidR="008D24D0">
        <w:t>3.19.11</w:t>
      </w:r>
      <w:r>
        <w:fldChar w:fldCharType="end"/>
      </w:r>
      <w:r>
        <w:t>.</w:t>
      </w:r>
    </w:p>
    <w:p w14:paraId="01CF0A31" w14:textId="198FD4EE" w:rsidR="00BE0635" w:rsidRDefault="00BE0635" w:rsidP="00BE0635">
      <w:pPr>
        <w:pStyle w:val="Heading3"/>
      </w:pPr>
      <w:bookmarkStart w:id="595" w:name="_Ref509050492"/>
      <w:bookmarkStart w:id="596" w:name="_Toc3730312"/>
      <w:proofErr w:type="spellStart"/>
      <w:r>
        <w:t>exitSignalNumber</w:t>
      </w:r>
      <w:proofErr w:type="spellEnd"/>
      <w:r>
        <w:t xml:space="preserve"> property</w:t>
      </w:r>
      <w:bookmarkEnd w:id="595"/>
      <w:bookmarkEnd w:id="59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597" w:name="_Ref525821649"/>
      <w:bookmarkStart w:id="598" w:name="_Toc3730313"/>
      <w:proofErr w:type="spellStart"/>
      <w:r>
        <w:t>processStartFailureMessage</w:t>
      </w:r>
      <w:proofErr w:type="spellEnd"/>
      <w:r>
        <w:t xml:space="preserve"> property</w:t>
      </w:r>
      <w:bookmarkEnd w:id="597"/>
      <w:bookmarkEnd w:id="59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99" w:name="_Toc3730314"/>
      <w:proofErr w:type="spellStart"/>
      <w:r>
        <w:t>toolExecutionSuccessful</w:t>
      </w:r>
      <w:proofErr w:type="spellEnd"/>
      <w:r w:rsidR="00B209DE">
        <w:t xml:space="preserve"> property</w:t>
      </w:r>
      <w:bookmarkEnd w:id="59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06A0442" w:rsidR="00B209DE" w:rsidRDefault="00B209DE" w:rsidP="00B209DE">
      <w:bookmarkStart w:id="60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D24D0">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60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601" w:name="_Toc3730315"/>
      <w:r>
        <w:t>machine property</w:t>
      </w:r>
      <w:bookmarkEnd w:id="60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602" w:name="_Toc3730316"/>
      <w:r>
        <w:t>account property</w:t>
      </w:r>
      <w:bookmarkEnd w:id="60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603" w:name="_Toc3730317"/>
      <w:proofErr w:type="spellStart"/>
      <w:r>
        <w:t>processId</w:t>
      </w:r>
      <w:proofErr w:type="spellEnd"/>
      <w:r>
        <w:t xml:space="preserve"> property</w:t>
      </w:r>
      <w:bookmarkEnd w:id="60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604" w:name="_Toc3730318"/>
      <w:proofErr w:type="spellStart"/>
      <w:r>
        <w:lastRenderedPageBreak/>
        <w:t>executableLocation</w:t>
      </w:r>
      <w:proofErr w:type="spellEnd"/>
      <w:r w:rsidR="00401BB5">
        <w:t xml:space="preserve"> property</w:t>
      </w:r>
      <w:bookmarkEnd w:id="604"/>
    </w:p>
    <w:p w14:paraId="2EFF9849" w14:textId="47EFE21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8D24D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B9936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8D24D0">
        <w:t>3.18</w:t>
      </w:r>
      <w:r w:rsidR="003D3FC8">
        <w:fldChar w:fldCharType="end"/>
      </w:r>
      <w:r w:rsidRPr="00A14F9A">
        <w:t>) because the identical tool might be invoked from different paths on different machines.</w:t>
      </w:r>
    </w:p>
    <w:p w14:paraId="4CBA5986" w14:textId="0834D505"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D24D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605" w:name="_Toc3730319"/>
      <w:proofErr w:type="spellStart"/>
      <w:r>
        <w:t>workingDirectory</w:t>
      </w:r>
      <w:proofErr w:type="spellEnd"/>
      <w:r>
        <w:t xml:space="preserve"> property</w:t>
      </w:r>
      <w:bookmarkEnd w:id="605"/>
    </w:p>
    <w:p w14:paraId="33341A2E" w14:textId="49C969F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D24D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606" w:name="_Toc3730320"/>
      <w:proofErr w:type="spellStart"/>
      <w:r>
        <w:t>environmentVariables</w:t>
      </w:r>
      <w:proofErr w:type="spellEnd"/>
      <w:r>
        <w:t xml:space="preserve"> property</w:t>
      </w:r>
      <w:bookmarkEnd w:id="60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607" w:name="_Ref493345429"/>
      <w:bookmarkStart w:id="608" w:name="_Toc3730321"/>
      <w:proofErr w:type="spellStart"/>
      <w:r>
        <w:t>tool</w:t>
      </w:r>
      <w:r w:rsidR="00117A2B">
        <w:t>Execution</w:t>
      </w:r>
      <w:r>
        <w:t>Notifications</w:t>
      </w:r>
      <w:proofErr w:type="spellEnd"/>
      <w:r>
        <w:t xml:space="preserve"> property</w:t>
      </w:r>
      <w:bookmarkEnd w:id="607"/>
      <w:bookmarkEnd w:id="608"/>
    </w:p>
    <w:p w14:paraId="24067D15" w14:textId="3D930D1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D24D0">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D24D0">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proofErr w:type="spellStart"/>
      <w:r w:rsidRPr="000D2F6E">
        <w:rPr>
          <w:rStyle w:val="CODEtemp"/>
        </w:rPr>
        <w:t>tool</w:t>
      </w:r>
      <w:r w:rsidR="00117A2B">
        <w:rPr>
          <w:rStyle w:val="CODEtemp"/>
        </w:rPr>
        <w:t>Execution</w:t>
      </w:r>
      <w:r w:rsidRPr="000D2F6E">
        <w:rPr>
          <w:rStyle w:val="CODEtemp"/>
        </w:rPr>
        <w:t>Notifications</w:t>
      </w:r>
      <w:proofErr w:type="spellEnd"/>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lastRenderedPageBreak/>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609" w:name="_Ref509576439"/>
      <w:bookmarkStart w:id="610" w:name="_Toc3730322"/>
      <w:proofErr w:type="spellStart"/>
      <w:r>
        <w:t>toolC</w:t>
      </w:r>
      <w:r w:rsidR="00171199">
        <w:t>onfigurationNotifications</w:t>
      </w:r>
      <w:proofErr w:type="spellEnd"/>
      <w:r w:rsidR="00171199">
        <w:t xml:space="preserve"> property</w:t>
      </w:r>
      <w:bookmarkEnd w:id="609"/>
      <w:bookmarkEnd w:id="610"/>
    </w:p>
    <w:p w14:paraId="59DC01CB" w14:textId="0CA358C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D24D0">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D24D0">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proofErr w:type="spellStart"/>
      <w:r w:rsidR="00624165">
        <w:rPr>
          <w:rStyle w:val="CODEtemp"/>
        </w:rPr>
        <w:t>toolC</w:t>
      </w:r>
      <w:r>
        <w:rPr>
          <w:rStyle w:val="CODEtemp"/>
        </w:rPr>
        <w:t>onfiguration</w:t>
      </w:r>
      <w:r w:rsidRPr="000D2F6E">
        <w:rPr>
          <w:rStyle w:val="CODEtemp"/>
        </w:rPr>
        <w:t>Notifications</w:t>
      </w:r>
      <w:proofErr w:type="spellEnd"/>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513FC29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704EF85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lastRenderedPageBreak/>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795CE65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611" w:name="_Ref511899216"/>
      <w:bookmarkStart w:id="612" w:name="_Toc3730323"/>
      <w:r>
        <w:t>stdin, stdout, stderr</w:t>
      </w:r>
      <w:r w:rsidR="00D943E5">
        <w:t xml:space="preserve">, and </w:t>
      </w:r>
      <w:proofErr w:type="spellStart"/>
      <w:r w:rsidR="00D943E5">
        <w:t>stdoutStderr</w:t>
      </w:r>
      <w:proofErr w:type="spellEnd"/>
      <w:r>
        <w:t xml:space="preserve"> properties</w:t>
      </w:r>
      <w:bookmarkEnd w:id="611"/>
      <w:bookmarkEnd w:id="612"/>
    </w:p>
    <w:p w14:paraId="47275264" w14:textId="2FC5C82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D24D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D4ED74B"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Pr="0068251B">
        <w:rPr>
          <w:rStyle w:val="CODEtemp"/>
        </w:rPr>
        <w:t>run.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8D24D0">
        <w:t>3.14.11</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0FD5CA1" w14:textId="781D3718" w:rsidR="00DC389E" w:rsidRDefault="00DC389E" w:rsidP="00AC6C45">
      <w:pPr>
        <w:pStyle w:val="Heading2"/>
      </w:pPr>
      <w:bookmarkStart w:id="613" w:name="_Ref507597819"/>
      <w:bookmarkStart w:id="614" w:name="_Toc3730324"/>
      <w:bookmarkStart w:id="615" w:name="_Ref506806657"/>
      <w:r>
        <w:t>attachment object</w:t>
      </w:r>
      <w:bookmarkEnd w:id="613"/>
      <w:bookmarkEnd w:id="614"/>
    </w:p>
    <w:p w14:paraId="554194B0" w14:textId="77777777" w:rsidR="00A27D47" w:rsidRDefault="00A27D47" w:rsidP="00A27D47">
      <w:pPr>
        <w:pStyle w:val="Heading3"/>
        <w:numPr>
          <w:ilvl w:val="2"/>
          <w:numId w:val="2"/>
        </w:numPr>
      </w:pPr>
      <w:bookmarkStart w:id="616" w:name="_Ref506978653"/>
      <w:bookmarkStart w:id="617" w:name="_Toc3730325"/>
      <w:r>
        <w:t>General</w:t>
      </w:r>
      <w:bookmarkEnd w:id="616"/>
      <w:bookmarkEnd w:id="617"/>
    </w:p>
    <w:p w14:paraId="4FF20040" w14:textId="26FF7CE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8D24D0">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8D24D0">
        <w:t>3.24.22</w:t>
      </w:r>
      <w:r>
        <w:fldChar w:fldCharType="end"/>
      </w:r>
      <w:r>
        <w:t>).</w:t>
      </w:r>
    </w:p>
    <w:p w14:paraId="120068B3" w14:textId="26C948A9" w:rsidR="00A27D47" w:rsidRDefault="00A27D47" w:rsidP="00A27D47">
      <w:r>
        <w:t xml:space="preserve">A SARIF producer </w:t>
      </w:r>
      <w:r>
        <w:rPr>
          <w:b/>
        </w:rPr>
        <w:t>MAY</w:t>
      </w:r>
      <w:r>
        <w:t xml:space="preserve"> embed the contents of an attachment in the log file by mentioning the attachment in </w:t>
      </w:r>
      <w:proofErr w:type="spellStart"/>
      <w:r w:rsidRPr="0068251B">
        <w:rPr>
          <w:rStyle w:val="CODEtemp"/>
        </w:rPr>
        <w:t>run.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8D24D0">
        <w:t>3.14.11</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4AF0030"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D24D0">
        <w:t>3.14</w:t>
      </w:r>
      <w:r w:rsidR="00E92030">
        <w:fldChar w:fldCharType="end"/>
      </w:r>
      <w:r w:rsidR="00E92030">
        <w:t>)</w:t>
      </w:r>
      <w:r w:rsidR="006D4B00">
        <w:t>.</w:t>
      </w:r>
    </w:p>
    <w:p w14:paraId="62B645C6" w14:textId="2F032AF4"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D24D0">
        <w:t>3.14.7</w:t>
      </w:r>
      <w:r w:rsidR="00DF2D77">
        <w:fldChar w:fldCharType="end"/>
      </w:r>
      <w:r w:rsidR="00DF2D77">
        <w:t>.</w:t>
      </w:r>
    </w:p>
    <w:p w14:paraId="4A70386B" w14:textId="64757D13"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25C56EB4"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D24D0">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D46D78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D4962F3" w:rsidR="00E92030" w:rsidRDefault="00E92030" w:rsidP="002D65F3">
      <w:pPr>
        <w:pStyle w:val="Code"/>
      </w:pPr>
      <w:r>
        <w:t xml:space="preserve">        </w:t>
      </w:r>
      <w:r w:rsidR="00DF2D77">
        <w:t xml:space="preserve">  </w:t>
      </w:r>
      <w:r>
        <w:t>"</w:t>
      </w:r>
      <w:proofErr w:type="spellStart"/>
      <w:r w:rsidR="009F4F71">
        <w:t>artifac</w:t>
      </w:r>
      <w:r w:rsidR="0061423A">
        <w:t>t</w:t>
      </w:r>
      <w:r w:rsidR="009F4F71">
        <w:t>Location</w:t>
      </w:r>
      <w:proofErr w:type="spellEnd"/>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D24D0">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7F29788" w:rsidR="00E92030" w:rsidRDefault="00E92030" w:rsidP="002D65F3">
      <w:pPr>
        <w:pStyle w:val="Code"/>
      </w:pPr>
      <w:r>
        <w:lastRenderedPageBreak/>
        <w:t>{                                             # A result object (</w:t>
      </w:r>
      <w:r w:rsidRPr="000C59FB">
        <w:t>§</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r w:rsidR="006D4B00">
        <w:t>.</w:t>
      </w:r>
    </w:p>
    <w:p w14:paraId="30BF41E2" w14:textId="69A25B72" w:rsidR="00A27D47" w:rsidRDefault="00A27D47" w:rsidP="002D65F3">
      <w:pPr>
        <w:pStyle w:val="Code"/>
      </w:pPr>
      <w:r>
        <w:t xml:space="preserve">  ...</w:t>
      </w:r>
    </w:p>
    <w:p w14:paraId="344F43B5" w14:textId="481CFB2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D24D0">
        <w:t>3.24.22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DFE6D6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646594B"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618" w:name="_Hlk507657707"/>
      <w:r>
        <w:fldChar w:fldCharType="begin"/>
      </w:r>
      <w:r>
        <w:instrText xml:space="preserve"> REF _Ref506978525 \r \h </w:instrText>
      </w:r>
      <w:r w:rsidR="002D65F3">
        <w:instrText xml:space="preserve"> \* MERGEFORMAT </w:instrText>
      </w:r>
      <w:r>
        <w:fldChar w:fldCharType="separate"/>
      </w:r>
      <w:r w:rsidR="008D24D0">
        <w:t>3.20.3</w:t>
      </w:r>
      <w:r>
        <w:fldChar w:fldCharType="end"/>
      </w:r>
      <w:bookmarkEnd w:id="61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619" w:name="_Ref506978925"/>
      <w:bookmarkStart w:id="620" w:name="_Toc3730326"/>
      <w:r>
        <w:t>description property</w:t>
      </w:r>
      <w:bookmarkEnd w:id="619"/>
      <w:bookmarkEnd w:id="620"/>
    </w:p>
    <w:p w14:paraId="237B6C86" w14:textId="561DA8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D24D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621" w:name="_Ref506978525"/>
      <w:bookmarkStart w:id="622" w:name="_Toc3730327"/>
      <w:proofErr w:type="spellStart"/>
      <w:r>
        <w:t>artifactLocation</w:t>
      </w:r>
      <w:proofErr w:type="spellEnd"/>
      <w:r>
        <w:t xml:space="preserve"> </w:t>
      </w:r>
      <w:r w:rsidR="00A27D47">
        <w:t>property</w:t>
      </w:r>
      <w:bookmarkEnd w:id="621"/>
      <w:bookmarkEnd w:id="622"/>
    </w:p>
    <w:p w14:paraId="13D7987F" w14:textId="35716ED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8D24D0">
        <w:t>3.3</w:t>
      </w:r>
      <w:r w:rsidR="00E92030">
        <w:fldChar w:fldCharType="end"/>
      </w:r>
      <w:r>
        <w:t>) that specifies the location of the attachment.</w:t>
      </w:r>
    </w:p>
    <w:p w14:paraId="75143AAE" w14:textId="458144C3" w:rsidR="008A21D5" w:rsidRDefault="008A21D5" w:rsidP="008A21D5">
      <w:pPr>
        <w:pStyle w:val="Heading3"/>
      </w:pPr>
      <w:bookmarkStart w:id="623" w:name="_Toc3730328"/>
      <w:r>
        <w:t>regions property</w:t>
      </w:r>
      <w:bookmarkEnd w:id="623"/>
    </w:p>
    <w:p w14:paraId="0B37D4FE" w14:textId="1B6AD3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D24D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D24D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624" w:name="_Ref532384473"/>
      <w:bookmarkStart w:id="625" w:name="_Ref532384512"/>
      <w:bookmarkStart w:id="626" w:name="_Toc3730329"/>
      <w:bookmarkStart w:id="627" w:name="_Hlk513212887"/>
      <w:r>
        <w:t>rectangles property</w:t>
      </w:r>
      <w:bookmarkEnd w:id="624"/>
      <w:bookmarkEnd w:id="625"/>
      <w:bookmarkEnd w:id="626"/>
    </w:p>
    <w:p w14:paraId="731EC896" w14:textId="70E9708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D24D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D24D0">
        <w:t>3.28</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D24D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628" w:name="_Toc3730330"/>
      <w:bookmarkStart w:id="629" w:name="_Ref3810909"/>
      <w:bookmarkEnd w:id="627"/>
      <w:r>
        <w:t>conversion object</w:t>
      </w:r>
      <w:bookmarkEnd w:id="615"/>
      <w:bookmarkEnd w:id="628"/>
      <w:bookmarkEnd w:id="629"/>
    </w:p>
    <w:p w14:paraId="615BCC83" w14:textId="7B3EE260" w:rsidR="00AC6C45" w:rsidRDefault="00AC6C45" w:rsidP="00AC6C45">
      <w:pPr>
        <w:pStyle w:val="Heading3"/>
      </w:pPr>
      <w:bookmarkStart w:id="630" w:name="_Toc3730331"/>
      <w:r>
        <w:t>General</w:t>
      </w:r>
      <w:bookmarkEnd w:id="63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lastRenderedPageBreak/>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6974AC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D24D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587E12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D24D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F5E359E"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D24D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631" w:name="_Ref503539410"/>
      <w:bookmarkStart w:id="632" w:name="_Toc3730332"/>
      <w:r>
        <w:t>tool property</w:t>
      </w:r>
      <w:bookmarkEnd w:id="631"/>
      <w:bookmarkEnd w:id="632"/>
    </w:p>
    <w:p w14:paraId="3E0454EE" w14:textId="4C8EDD0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D24D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633" w:name="_Ref503608264"/>
      <w:bookmarkStart w:id="634" w:name="_Toc3730333"/>
      <w:r>
        <w:t>invocation property</w:t>
      </w:r>
      <w:bookmarkEnd w:id="633"/>
      <w:bookmarkEnd w:id="634"/>
    </w:p>
    <w:p w14:paraId="3E5B67EA" w14:textId="21D8AE0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D24D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635" w:name="_Ref503539431"/>
      <w:bookmarkStart w:id="636" w:name="_Toc3730334"/>
      <w:proofErr w:type="spellStart"/>
      <w:r>
        <w:t>analysisToolLog</w:t>
      </w:r>
      <w:r w:rsidR="00ED76F2">
        <w:t>Files</w:t>
      </w:r>
      <w:proofErr w:type="spellEnd"/>
      <w:r>
        <w:t xml:space="preserve"> property</w:t>
      </w:r>
      <w:bookmarkEnd w:id="635"/>
      <w:bookmarkEnd w:id="63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3807AF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D24D0">
        <w:t>3.7.2</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proofErr w:type="spellStart"/>
      <w:r w:rsidRPr="0098586D">
        <w:rPr>
          <w:rStyle w:val="CODEtemp"/>
        </w:rPr>
        <w:t>analysisToolLogFiles</w:t>
      </w:r>
      <w:proofErr w:type="spellEnd"/>
      <w:r>
        <w:t xml:space="preserve"> is absent, it </w:t>
      </w:r>
      <w:r w:rsidRPr="004F368C">
        <w:rPr>
          <w:b/>
        </w:rPr>
        <w:t>SHALL</w:t>
      </w:r>
      <w:r>
        <w:t xml:space="preserve"> default to an empty array.</w:t>
      </w:r>
    </w:p>
    <w:p w14:paraId="25932807" w14:textId="3AB91D50"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D24D0">
        <w:t>3.40.7</w:t>
      </w:r>
      <w:r w:rsidR="009574D1">
        <w:fldChar w:fldCharType="end"/>
      </w:r>
      <w:r>
        <w:t>).</w:t>
      </w:r>
    </w:p>
    <w:p w14:paraId="3476EB07" w14:textId="7DAB202C" w:rsidR="002315DB" w:rsidRDefault="002315DB" w:rsidP="002315DB">
      <w:pPr>
        <w:pStyle w:val="Heading2"/>
      </w:pPr>
      <w:bookmarkStart w:id="637" w:name="_Ref511829625"/>
      <w:bookmarkStart w:id="638" w:name="_Toc3730335"/>
      <w:proofErr w:type="spellStart"/>
      <w:r>
        <w:t>versionControlDetails</w:t>
      </w:r>
      <w:proofErr w:type="spellEnd"/>
      <w:r>
        <w:t xml:space="preserve"> object</w:t>
      </w:r>
      <w:bookmarkEnd w:id="637"/>
      <w:bookmarkEnd w:id="638"/>
    </w:p>
    <w:p w14:paraId="28FE29F4" w14:textId="169979D6" w:rsidR="002315DB" w:rsidRDefault="002315DB" w:rsidP="002315DB">
      <w:pPr>
        <w:pStyle w:val="Heading3"/>
      </w:pPr>
      <w:bookmarkStart w:id="639" w:name="_Toc3730336"/>
      <w:r>
        <w:t>General</w:t>
      </w:r>
      <w:bookmarkEnd w:id="639"/>
    </w:p>
    <w:p w14:paraId="7229D67F" w14:textId="0D12FA14"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D24D0">
        <w:t>3.14</w:t>
      </w:r>
      <w:r>
        <w:fldChar w:fldCharType="end"/>
      </w:r>
      <w:r>
        <w:t>).</w:t>
      </w:r>
    </w:p>
    <w:p w14:paraId="18E3B1D4" w14:textId="0FF527E1" w:rsidR="001466B1" w:rsidRPr="001466B1" w:rsidRDefault="001466B1" w:rsidP="001466B1">
      <w:r>
        <w:t>For an example, see §</w:t>
      </w:r>
      <w:r>
        <w:fldChar w:fldCharType="begin"/>
      </w:r>
      <w:r>
        <w:instrText xml:space="preserve"> REF _Ref511829897 \r \h </w:instrText>
      </w:r>
      <w:r>
        <w:fldChar w:fldCharType="separate"/>
      </w:r>
      <w:r w:rsidR="008D24D0">
        <w:t>3.14.9</w:t>
      </w:r>
      <w:r>
        <w:fldChar w:fldCharType="end"/>
      </w:r>
      <w:r>
        <w:t>.</w:t>
      </w:r>
    </w:p>
    <w:p w14:paraId="5CE76795" w14:textId="0BDD8598" w:rsidR="002315DB" w:rsidRDefault="002315DB" w:rsidP="002315DB">
      <w:pPr>
        <w:pStyle w:val="Heading3"/>
      </w:pPr>
      <w:bookmarkStart w:id="640" w:name="_Toc3730337"/>
      <w:r>
        <w:lastRenderedPageBreak/>
        <w:t>Constraints</w:t>
      </w:r>
      <w:bookmarkEnd w:id="640"/>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0DA1F99A"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D24D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D24D0">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D24D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641" w:name="_Ref511829678"/>
      <w:bookmarkStart w:id="642" w:name="_Toc3730338"/>
      <w:proofErr w:type="spellStart"/>
      <w:r>
        <w:t>repositoryUri</w:t>
      </w:r>
      <w:proofErr w:type="spellEnd"/>
      <w:r>
        <w:t xml:space="preserve"> </w:t>
      </w:r>
      <w:r w:rsidR="002315DB">
        <w:t>property</w:t>
      </w:r>
      <w:bookmarkEnd w:id="641"/>
      <w:bookmarkEnd w:id="642"/>
    </w:p>
    <w:p w14:paraId="1785AFD1" w14:textId="081DA875" w:rsidR="001466B1" w:rsidRDefault="001466B1" w:rsidP="001466B1">
      <w:bookmarkStart w:id="643"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644" w:name="_Ref513199006"/>
      <w:bookmarkStart w:id="645" w:name="_Toc3730339"/>
      <w:proofErr w:type="spellStart"/>
      <w:r>
        <w:t>revisionId</w:t>
      </w:r>
      <w:proofErr w:type="spellEnd"/>
      <w:r>
        <w:t xml:space="preserve"> property</w:t>
      </w:r>
      <w:bookmarkEnd w:id="643"/>
      <w:bookmarkEnd w:id="644"/>
      <w:bookmarkEnd w:id="645"/>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646" w:name="_Ref511829698"/>
      <w:bookmarkStart w:id="647" w:name="_Toc3730340"/>
      <w:r>
        <w:t>branch property</w:t>
      </w:r>
      <w:bookmarkEnd w:id="646"/>
      <w:bookmarkEnd w:id="647"/>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648" w:name="_Ref526939310"/>
      <w:bookmarkStart w:id="649" w:name="_Toc3730341"/>
      <w:proofErr w:type="spellStart"/>
      <w:r>
        <w:t>revisionTag</w:t>
      </w:r>
      <w:proofErr w:type="spellEnd"/>
      <w:r>
        <w:t xml:space="preserve"> </w:t>
      </w:r>
      <w:r w:rsidR="002315DB">
        <w:t>property</w:t>
      </w:r>
      <w:bookmarkEnd w:id="648"/>
      <w:bookmarkEnd w:id="649"/>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650" w:name="_Ref526939293"/>
      <w:bookmarkStart w:id="651" w:name="_Toc3730342"/>
      <w:bookmarkStart w:id="652" w:name="_Hlk525802952"/>
      <w:proofErr w:type="spellStart"/>
      <w:r>
        <w:t>asOfTimeUtc</w:t>
      </w:r>
      <w:proofErr w:type="spellEnd"/>
      <w:r>
        <w:t xml:space="preserve"> </w:t>
      </w:r>
      <w:r w:rsidR="002315DB">
        <w:t>property</w:t>
      </w:r>
      <w:bookmarkEnd w:id="650"/>
      <w:bookmarkEnd w:id="651"/>
    </w:p>
    <w:p w14:paraId="1844A6A7" w14:textId="59F656D2"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653" w:name="_Toc3730343"/>
      <w:proofErr w:type="spellStart"/>
      <w:r>
        <w:t>mappedTo</w:t>
      </w:r>
      <w:proofErr w:type="spellEnd"/>
      <w:r>
        <w:t xml:space="preserve"> property</w:t>
      </w:r>
      <w:bookmarkEnd w:id="653"/>
    </w:p>
    <w:p w14:paraId="01253B4A" w14:textId="37660D63"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8D24D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lastRenderedPageBreak/>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9F8F7FE" w:rsidR="002E3211" w:rsidRDefault="002E3211" w:rsidP="002E3211">
      <w:pPr>
        <w:pStyle w:val="ListParagraph"/>
        <w:numPr>
          <w:ilvl w:val="0"/>
          <w:numId w:val="76"/>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26DB0C00" w:rsidR="002E3211" w:rsidRDefault="002E3211" w:rsidP="002E3211">
      <w:pPr>
        <w:pStyle w:val="ListParagraph"/>
        <w:numPr>
          <w:ilvl w:val="0"/>
          <w:numId w:val="76"/>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the </w:t>
      </w:r>
      <w:proofErr w:type="spellStart"/>
      <w:r w:rsidRPr="002104B8">
        <w:rPr>
          <w:rStyle w:val="CODEtemp"/>
        </w:rPr>
        <w:t>versionControlProvenance</w:t>
      </w:r>
      <w:proofErr w:type="spellEnd"/>
      <w:r>
        <w:t xml:space="preserve"> property (</w:t>
      </w:r>
      <w:r w:rsidRPr="00F90F0E">
        <w:t>§</w:t>
      </w:r>
      <w:r>
        <w:fldChar w:fldCharType="begin"/>
      </w:r>
      <w:r>
        <w:instrText xml:space="preserve"> REF _Ref511829897 \r \h </w:instrText>
      </w:r>
      <w:r>
        <w:fldChar w:fldCharType="separate"/>
      </w:r>
      <w:r w:rsidR="008D24D0">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D24D0">
        <w:t>3.14</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2E3211">
      <w:pPr>
        <w:pStyle w:val="ListParagraph"/>
        <w:numPr>
          <w:ilvl w:val="0"/>
          <w:numId w:val="76"/>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lastRenderedPageBreak/>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001032B" w:rsidR="002E3211" w:rsidRDefault="002E3211" w:rsidP="002E3211">
      <w:pPr>
        <w:pStyle w:val="Note"/>
        <w:numPr>
          <w:ilvl w:val="0"/>
          <w:numId w:val="77"/>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654" w:name="_Ref493403111"/>
      <w:bookmarkStart w:id="655" w:name="_Ref493404005"/>
      <w:bookmarkStart w:id="656" w:name="_Toc3730344"/>
      <w:bookmarkEnd w:id="652"/>
      <w:r>
        <w:t xml:space="preserve">artifact </w:t>
      </w:r>
      <w:r w:rsidR="00401BB5">
        <w:t>object</w:t>
      </w:r>
      <w:bookmarkEnd w:id="654"/>
      <w:bookmarkEnd w:id="655"/>
      <w:bookmarkEnd w:id="656"/>
    </w:p>
    <w:p w14:paraId="375224F2" w14:textId="20156049" w:rsidR="00401BB5" w:rsidRDefault="00401BB5" w:rsidP="00401BB5">
      <w:pPr>
        <w:pStyle w:val="Heading3"/>
      </w:pPr>
      <w:bookmarkStart w:id="657" w:name="_Toc3730345"/>
      <w:r>
        <w:t>General</w:t>
      </w:r>
      <w:bookmarkEnd w:id="65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658" w:name="_Ref493403519"/>
      <w:bookmarkStart w:id="659" w:name="_Toc3730346"/>
      <w:proofErr w:type="spellStart"/>
      <w:r>
        <w:lastRenderedPageBreak/>
        <w:t>artifact</w:t>
      </w:r>
      <w:r w:rsidR="00316A25">
        <w:t>Location</w:t>
      </w:r>
      <w:proofErr w:type="spellEnd"/>
      <w:r w:rsidR="00401BB5">
        <w:t xml:space="preserve"> property</w:t>
      </w:r>
      <w:bookmarkEnd w:id="658"/>
      <w:bookmarkEnd w:id="659"/>
    </w:p>
    <w:p w14:paraId="35DB6B07" w14:textId="4482A86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33C180D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346B85EA"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D24D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D0D641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D24D0">
        <w:t>3.23.3</w:t>
      </w:r>
      <w:r w:rsidR="00EB6F4A">
        <w:fldChar w:fldCharType="end"/>
      </w:r>
      <w:r w:rsidR="00EB6F4A">
        <w:t>.</w:t>
      </w:r>
    </w:p>
    <w:p w14:paraId="42C6608E" w14:textId="4A4D13C4" w:rsidR="00401BB5" w:rsidRDefault="004F0AE4" w:rsidP="00401BB5">
      <w:pPr>
        <w:pStyle w:val="Heading3"/>
      </w:pPr>
      <w:bookmarkStart w:id="660" w:name="_Ref493404063"/>
      <w:bookmarkStart w:id="661" w:name="_Toc3730347"/>
      <w:proofErr w:type="spellStart"/>
      <w:r>
        <w:t>parentIndex</w:t>
      </w:r>
      <w:proofErr w:type="spellEnd"/>
      <w:r>
        <w:t xml:space="preserve"> </w:t>
      </w:r>
      <w:r w:rsidR="00401BB5">
        <w:t>property</w:t>
      </w:r>
      <w:bookmarkEnd w:id="660"/>
      <w:bookmarkEnd w:id="661"/>
    </w:p>
    <w:p w14:paraId="7B9D65E1" w14:textId="5D03611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proofErr w:type="spellStart"/>
      <w:r w:rsidRPr="00321264">
        <w:rPr>
          <w:rStyle w:val="CODEtemp"/>
        </w:rPr>
        <w:t>run.</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D24D0">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lastRenderedPageBreak/>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662" w:name="_Ref493403563"/>
      <w:bookmarkStart w:id="663" w:name="_Toc3730348"/>
      <w:r>
        <w:t>offset property</w:t>
      </w:r>
      <w:bookmarkEnd w:id="662"/>
      <w:bookmarkEnd w:id="66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1A298D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8D24D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664" w:name="_Ref493403574"/>
      <w:bookmarkStart w:id="665" w:name="_Toc3730349"/>
      <w:r>
        <w:t>length property</w:t>
      </w:r>
      <w:bookmarkEnd w:id="664"/>
      <w:bookmarkEnd w:id="66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666" w:name="_Ref3724028"/>
      <w:bookmarkStart w:id="667" w:name="_Toc3730350"/>
      <w:bookmarkStart w:id="668" w:name="_Hlk514318855"/>
      <w:r>
        <w:t>roles property</w:t>
      </w:r>
      <w:bookmarkEnd w:id="666"/>
      <w:bookmarkEnd w:id="667"/>
    </w:p>
    <w:bookmarkEnd w:id="668"/>
    <w:p w14:paraId="1E0FD617" w14:textId="325A7B5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D24D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167B936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D24D0">
        <w:t>3.19.5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D24D0">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D215C31"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D24D0">
        <w:t>3.19.4</w:t>
      </w:r>
      <w:r>
        <w:fldChar w:fldCharType="end"/>
      </w:r>
      <w:r>
        <w:t>).</w:t>
      </w:r>
    </w:p>
    <w:p w14:paraId="1D88CDC0" w14:textId="7D961686"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4B63010"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D24D0">
        <w:t>3.19.22</w:t>
      </w:r>
      <w:r>
        <w:fldChar w:fldCharType="end"/>
      </w:r>
      <w:r>
        <w:t>).</w:t>
      </w:r>
    </w:p>
    <w:p w14:paraId="60F0909E" w14:textId="649A0CF6" w:rsidR="00CD0890" w:rsidRDefault="00CD0890" w:rsidP="00EA540C">
      <w:pPr>
        <w:pStyle w:val="ListParagraph"/>
        <w:numPr>
          <w:ilvl w:val="0"/>
          <w:numId w:val="54"/>
        </w:numPr>
      </w:pPr>
      <w:r w:rsidRPr="00CD0890">
        <w:rPr>
          <w:rStyle w:val="CODEtemp"/>
        </w:rPr>
        <w:lastRenderedPageBreak/>
        <w:t>"</w:t>
      </w:r>
      <w:proofErr w:type="spellStart"/>
      <w:r w:rsidRPr="00CD0890">
        <w:rPr>
          <w:rStyle w:val="CODEtemp"/>
        </w:rPr>
        <w:t>toolComponent</w:t>
      </w:r>
      <w:proofErr w:type="spellEnd"/>
      <w:r w:rsidRPr="00CD0890">
        <w:rPr>
          <w:rStyle w:val="CODEtemp"/>
        </w:rPr>
        <w: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8D24D0">
        <w:t>3.17.1</w:t>
      </w:r>
      <w:r>
        <w:fldChar w:fldCharType="end"/>
      </w:r>
      <w:r>
        <w:t>.</w:t>
      </w:r>
    </w:p>
    <w:p w14:paraId="3801F82A" w14:textId="3203DCA4"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7F183835" w14:textId="5CA942EF" w:rsidR="001F66A6" w:rsidRDefault="001F66A6" w:rsidP="001F66A6">
      <w:pPr>
        <w:ind w:left="360"/>
      </w:pPr>
      <w:bookmarkStart w:id="669" w:name="_Hlk514318889"/>
      <w:r>
        <w:t xml:space="preserve">The following role values denote </w:t>
      </w:r>
      <w:r w:rsidR="00501DEB">
        <w:t xml:space="preserve">artifacts </w:t>
      </w:r>
      <w:r>
        <w:t xml:space="preserve">that have changed since the baseline run. If </w:t>
      </w:r>
      <w:proofErr w:type="spellStart"/>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8D24D0">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670" w:name="_Toc3730351"/>
      <w:bookmarkEnd w:id="669"/>
      <w:proofErr w:type="spellStart"/>
      <w:r>
        <w:t>mimeType</w:t>
      </w:r>
      <w:proofErr w:type="spellEnd"/>
      <w:r>
        <w:t xml:space="preserve"> property</w:t>
      </w:r>
      <w:bookmarkEnd w:id="670"/>
    </w:p>
    <w:p w14:paraId="4EDBA528" w14:textId="488FD74A"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671" w:name="_Ref511899450"/>
      <w:bookmarkStart w:id="672" w:name="_Toc3730352"/>
      <w:r>
        <w:t>contents property</w:t>
      </w:r>
      <w:bookmarkEnd w:id="671"/>
      <w:bookmarkEnd w:id="672"/>
    </w:p>
    <w:p w14:paraId="3EAD79DF" w14:textId="2C7D7F1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8D24D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673" w:name="_Ref511828128"/>
      <w:bookmarkStart w:id="674" w:name="_Toc3730353"/>
      <w:r>
        <w:t>encoding property</w:t>
      </w:r>
      <w:bookmarkEnd w:id="673"/>
      <w:bookmarkEnd w:id="674"/>
    </w:p>
    <w:p w14:paraId="29D5943D" w14:textId="59AE28B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04F950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defaultEncoding</w:t>
      </w:r>
      <w:proofErr w:type="spellEnd"/>
      <w:r>
        <w:t xml:space="preserve"> property (§</w:t>
      </w:r>
      <w:r>
        <w:fldChar w:fldCharType="begin"/>
      </w:r>
      <w:r>
        <w:instrText xml:space="preserve"> REF _Ref511828248 \r \h </w:instrText>
      </w:r>
      <w:r>
        <w:fldChar w:fldCharType="separate"/>
      </w:r>
      <w:r w:rsidR="008D24D0">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E0A042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170FA798" w14:textId="6AE3E5C4"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D24D0">
        <w:t>3.14.17</w:t>
      </w:r>
      <w:r>
        <w:fldChar w:fldCharType="end"/>
      </w:r>
      <w:r>
        <w:t>.</w:t>
      </w:r>
    </w:p>
    <w:p w14:paraId="4E9D1D4D" w14:textId="77777777" w:rsidR="00926829" w:rsidRDefault="00926829" w:rsidP="002D65F3">
      <w:pPr>
        <w:pStyle w:val="Code"/>
      </w:pPr>
    </w:p>
    <w:p w14:paraId="7C79FDD1" w14:textId="4A50265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D24D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lastRenderedPageBreak/>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675" w:name="_Ref534896207"/>
      <w:bookmarkStart w:id="676" w:name="_Toc3730354"/>
      <w:proofErr w:type="spellStart"/>
      <w:r>
        <w:t>sourceLanguage</w:t>
      </w:r>
      <w:proofErr w:type="spellEnd"/>
      <w:r>
        <w:t xml:space="preserve"> property</w:t>
      </w:r>
      <w:bookmarkEnd w:id="675"/>
      <w:bookmarkEnd w:id="676"/>
    </w:p>
    <w:p w14:paraId="02CC5CC4" w14:textId="350D120E" w:rsidR="00F82406" w:rsidRDefault="00F82406" w:rsidP="00F82406">
      <w:pPr>
        <w:pStyle w:val="Heading4"/>
      </w:pPr>
      <w:bookmarkStart w:id="677" w:name="_Toc3730355"/>
      <w:r>
        <w:t>General</w:t>
      </w:r>
      <w:bookmarkEnd w:id="677"/>
    </w:p>
    <w:p w14:paraId="517A853E" w14:textId="152B465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8D24D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FBAD6E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D24D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A7C00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8D24D0">
        <w:t>3.27.15</w:t>
      </w:r>
      <w:r>
        <w:fldChar w:fldCharType="end"/>
      </w:r>
      <w:r>
        <w:t>).</w:t>
      </w:r>
    </w:p>
    <w:p w14:paraId="617A1368" w14:textId="0D45E149"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\r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D24D0">
        <w:t>3.14</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678" w:name="_Ref534209313"/>
      <w:bookmarkStart w:id="679" w:name="_Toc3730356"/>
      <w:r>
        <w:t>Source language identifier conventions and practices</w:t>
      </w:r>
      <w:bookmarkEnd w:id="678"/>
      <w:bookmarkEnd w:id="67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E278184" w:rsidR="0003707A" w:rsidRPr="0003707A" w:rsidRDefault="009E4325"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680" w:name="_Ref493345445"/>
      <w:bookmarkStart w:id="681" w:name="_Toc3730357"/>
      <w:r>
        <w:t>hashes property</w:t>
      </w:r>
      <w:bookmarkEnd w:id="680"/>
      <w:bookmarkEnd w:id="681"/>
    </w:p>
    <w:p w14:paraId="084CC4D1" w14:textId="5777427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D24D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FABA1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lastRenderedPageBreak/>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682" w:name="_Toc3730358"/>
      <w:proofErr w:type="spellStart"/>
      <w:r>
        <w:t>lastModifiedTime</w:t>
      </w:r>
      <w:r w:rsidR="00327EBE">
        <w:t>Utc</w:t>
      </w:r>
      <w:proofErr w:type="spellEnd"/>
      <w:r>
        <w:t xml:space="preserve"> property</w:t>
      </w:r>
      <w:bookmarkEnd w:id="682"/>
    </w:p>
    <w:p w14:paraId="70E36537" w14:textId="1CED71B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69CC7D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D24D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683" w:name="_Ref493350984"/>
      <w:bookmarkStart w:id="684" w:name="_Toc3730359"/>
      <w:r>
        <w:t>result object</w:t>
      </w:r>
      <w:bookmarkEnd w:id="683"/>
      <w:bookmarkEnd w:id="684"/>
    </w:p>
    <w:p w14:paraId="74FD90F6" w14:textId="18F2DD20" w:rsidR="00401BB5" w:rsidRDefault="00401BB5" w:rsidP="00401BB5">
      <w:pPr>
        <w:pStyle w:val="Heading3"/>
      </w:pPr>
      <w:bookmarkStart w:id="685" w:name="_Toc3730360"/>
      <w:r>
        <w:t>General</w:t>
      </w:r>
      <w:bookmarkEnd w:id="685"/>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686" w:name="_Ref515624666"/>
      <w:bookmarkStart w:id="687" w:name="_Toc3730361"/>
      <w:r>
        <w:t>Distinguishing logically identical from logically distinct results</w:t>
      </w:r>
      <w:bookmarkEnd w:id="686"/>
      <w:bookmarkEnd w:id="687"/>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01D0A9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D24D0">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D24D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88" w:name="_Toc3730362"/>
      <w:bookmarkStart w:id="689" w:name="_Ref493408865"/>
      <w:proofErr w:type="spellStart"/>
      <w:r>
        <w:t>guid</w:t>
      </w:r>
      <w:proofErr w:type="spellEnd"/>
      <w:r>
        <w:t xml:space="preserve"> </w:t>
      </w:r>
      <w:r w:rsidR="00621490">
        <w:t>property</w:t>
      </w:r>
      <w:bookmarkEnd w:id="688"/>
    </w:p>
    <w:p w14:paraId="2C599143" w14:textId="1B4F406E" w:rsidR="00376B6D" w:rsidRDefault="00376B6D" w:rsidP="00376B6D">
      <w:bookmarkStart w:id="690"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 defining</w:t>
      </w:r>
      <w:r>
        <w:t xml:space="preserve"> a unique, stable identifier for the result.</w:t>
      </w:r>
    </w:p>
    <w:p w14:paraId="03267FF3" w14:textId="77777777" w:rsidR="00376B6D" w:rsidRDefault="00376B6D" w:rsidP="00376B6D">
      <w:r>
        <w:lastRenderedPageBreak/>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1A5D9C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D24D0">
        <w:t>3.24.12</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91" w:name="_Ref516055541"/>
      <w:bookmarkStart w:id="692" w:name="_Toc3730363"/>
      <w:proofErr w:type="spellStart"/>
      <w:r>
        <w:t>correlationGuid</w:t>
      </w:r>
      <w:proofErr w:type="spellEnd"/>
      <w:r>
        <w:t xml:space="preserve"> property</w:t>
      </w:r>
      <w:bookmarkEnd w:id="691"/>
      <w:bookmarkEnd w:id="692"/>
    </w:p>
    <w:p w14:paraId="28683740" w14:textId="5682E9B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D24D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E014AC"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D24D0">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D24D0">
        <w:t>3.24.2</w:t>
      </w:r>
      <w:r>
        <w:fldChar w:fldCharType="end"/>
      </w:r>
      <w:r>
        <w:t xml:space="preserve"> for more information.</w:t>
      </w:r>
    </w:p>
    <w:p w14:paraId="4D5CBA4B" w14:textId="4E46EB73" w:rsidR="00401BB5" w:rsidRDefault="00401BB5" w:rsidP="00401BB5">
      <w:pPr>
        <w:pStyle w:val="Heading3"/>
      </w:pPr>
      <w:bookmarkStart w:id="693" w:name="_Ref513193500"/>
      <w:bookmarkStart w:id="694" w:name="_Ref513195673"/>
      <w:bookmarkStart w:id="695" w:name="_Toc3730364"/>
      <w:proofErr w:type="spellStart"/>
      <w:r>
        <w:t>ruleId</w:t>
      </w:r>
      <w:proofErr w:type="spellEnd"/>
      <w:r>
        <w:t xml:space="preserve"> property</w:t>
      </w:r>
      <w:bookmarkEnd w:id="689"/>
      <w:bookmarkEnd w:id="690"/>
      <w:bookmarkEnd w:id="693"/>
      <w:bookmarkEnd w:id="694"/>
      <w:bookmarkEnd w:id="695"/>
    </w:p>
    <w:p w14:paraId="49035589" w14:textId="69E48D3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D24D0">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2B63051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the </w:t>
      </w:r>
      <w:proofErr w:type="spellStart"/>
      <w:r w:rsidR="00B03E10" w:rsidRPr="00A313B4">
        <w:rPr>
          <w:rStyle w:val="CODEtemp"/>
        </w:rPr>
        <w:t>ruleIndex</w:t>
      </w:r>
      <w:proofErr w:type="spellEnd"/>
      <w:r w:rsidR="00B03E10">
        <w:t xml:space="preserve"> (§</w:t>
      </w:r>
      <w:r w:rsidR="00B03E10">
        <w:fldChar w:fldCharType="begin"/>
      </w:r>
      <w:r w:rsidR="00B03E10">
        <w:instrText xml:space="preserve"> REF _Ref531188246 \r \h </w:instrText>
      </w:r>
      <w:r w:rsidR="00B03E10">
        <w:fldChar w:fldCharType="separate"/>
      </w:r>
      <w:r w:rsidR="008D24D0">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w:t>
      </w:r>
      <w:proofErr w:type="spellStart"/>
      <w:r>
        <w:t>ruleId</w:t>
      </w:r>
      <w:proofErr w:type="spellEnd"/>
      <w:r>
        <w:t>": "CA2101",</w:t>
      </w:r>
    </w:p>
    <w:p w14:paraId="63ED5110" w14:textId="77777777" w:rsidR="00B03E10" w:rsidRDefault="00B03E10" w:rsidP="00B03E10">
      <w:pPr>
        <w:pStyle w:val="Code"/>
      </w:pPr>
      <w:r>
        <w:t xml:space="preserve">      "</w:t>
      </w:r>
      <w:proofErr w:type="spellStart"/>
      <w:r>
        <w:t>ruleIndex</w:t>
      </w:r>
      <w:proofErr w:type="spellEnd"/>
      <w:r>
        <w:t>":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17DB76B" w14:textId="77777777" w:rsidR="00B03E10" w:rsidRDefault="00B03E10" w:rsidP="00B03E10">
      <w:pPr>
        <w:pStyle w:val="Code"/>
      </w:pPr>
      <w:r>
        <w:t xml:space="preserve">      "</w:t>
      </w:r>
      <w:proofErr w:type="spellStart"/>
      <w:r>
        <w:t>ruleIndex</w:t>
      </w:r>
      <w:proofErr w:type="spellEnd"/>
      <w:r>
        <w:t>":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5B786CE9" w14:textId="77777777" w:rsidR="00B03E10" w:rsidRDefault="00B03E10" w:rsidP="00B03E10">
      <w:pPr>
        <w:pStyle w:val="Code"/>
      </w:pPr>
      <w:r>
        <w:t xml:space="preserve">      "</w:t>
      </w:r>
      <w:proofErr w:type="spellStart"/>
      <w:r>
        <w:t>ruleIndex</w:t>
      </w:r>
      <w:proofErr w:type="spellEnd"/>
      <w:r>
        <w:t>": 1</w:t>
      </w:r>
    </w:p>
    <w:p w14:paraId="35F6FD0A" w14:textId="77777777" w:rsidR="00B03E10" w:rsidRDefault="00B03E10" w:rsidP="00B03E10">
      <w:pPr>
        <w:pStyle w:val="Code"/>
      </w:pPr>
      <w:r>
        <w:lastRenderedPageBreak/>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w:t>
      </w:r>
      <w:proofErr w:type="spellStart"/>
      <w:r>
        <w:t>shortDescription</w:t>
      </w:r>
      <w:proofErr w:type="spellEnd"/>
      <w:r>
        <w:t>":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w:t>
      </w:r>
      <w:proofErr w:type="spellStart"/>
      <w:r>
        <w:t>shortDescription</w:t>
      </w:r>
      <w:proofErr w:type="spellEnd"/>
      <w:r>
        <w:t>":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696" w:name="_Ref531188246"/>
      <w:bookmarkStart w:id="697" w:name="_Toc3730365"/>
      <w:proofErr w:type="spellStart"/>
      <w:r>
        <w:t>ruleIndex</w:t>
      </w:r>
      <w:proofErr w:type="spellEnd"/>
      <w:r>
        <w:t xml:space="preserve"> property</w:t>
      </w:r>
      <w:bookmarkEnd w:id="696"/>
      <w:bookmarkEnd w:id="697"/>
    </w:p>
    <w:p w14:paraId="543A4472" w14:textId="416D6D9D"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a non-negative integer that specifies the index of the relevant </w:t>
      </w:r>
      <w:r w:rsidR="001C1CF4" w:rsidRPr="007539E5">
        <w:rPr>
          <w:rStyle w:val="CODEtemp"/>
        </w:rPr>
        <w:t>rule</w:t>
      </w:r>
      <w:r w:rsidR="001C1CF4">
        <w:t xml:space="preserve"> object (</w:t>
      </w:r>
      <w:bookmarkStart w:id="698" w:name="_Hlk534893104"/>
      <w:r w:rsidR="001C1CF4">
        <w:t>§</w:t>
      </w:r>
      <w:bookmarkEnd w:id="698"/>
      <w:r w:rsidR="001C1CF4">
        <w:fldChar w:fldCharType="begin"/>
      </w:r>
      <w:r w:rsidR="001C1CF4">
        <w:instrText xml:space="preserve"> REF _Ref508814067 \r \h </w:instrText>
      </w:r>
      <w:r w:rsidR="001C1CF4">
        <w:fldChar w:fldCharType="separate"/>
      </w:r>
      <w:r w:rsidR="008D24D0">
        <w:t>3.42</w:t>
      </w:r>
      <w:r w:rsidR="001C1CF4">
        <w:fldChar w:fldCharType="end"/>
      </w:r>
      <w:r w:rsidR="001C1CF4">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D24D0">
        <w:t>3.14.16</w:t>
      </w:r>
      <w:r w:rsidR="007539E5">
        <w:fldChar w:fldCharType="end"/>
      </w:r>
      <w:r w:rsidR="001C1CF4">
        <w:t>, §</w:t>
      </w:r>
      <w:r w:rsidR="007539E5">
        <w:fldChar w:fldCharType="begin"/>
      </w:r>
      <w:r w:rsidR="007539E5">
        <w:instrText xml:space="preserve"> REF _Ref508870783 \r \h </w:instrText>
      </w:r>
      <w:r w:rsidR="007539E5">
        <w:fldChar w:fldCharType="separate"/>
      </w:r>
      <w:r w:rsidR="008D24D0">
        <w:t>3.41.3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D24D0">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D24D0">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D24D0">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proofErr w:type="spellStart"/>
      <w:r w:rsidRPr="002C1306">
        <w:rPr>
          <w:rStyle w:val="CODEtemp"/>
        </w:rPr>
        <w:t>resources.rules</w:t>
      </w:r>
      <w:proofErr w:type="spellEnd"/>
      <w:r>
        <w:t xml:space="preserve"> </w:t>
      </w:r>
      <w:r w:rsidR="00262770">
        <w:t>or in</w:t>
      </w:r>
      <w:r>
        <w:t xml:space="preserve"> an external resource file or external property file</w:t>
      </w:r>
      <w:r w:rsidR="002C1306">
        <w:t xml:space="preserve">, then </w:t>
      </w:r>
      <w:proofErr w:type="spellStart"/>
      <w:r w:rsidR="002C1306" w:rsidRPr="002C1306">
        <w:rPr>
          <w:rStyle w:val="CODEtemp"/>
        </w:rPr>
        <w:t>ruleIndex</w:t>
      </w:r>
      <w:proofErr w:type="spellEnd"/>
      <w:r w:rsidR="002C1306">
        <w:t xml:space="preserve"> </w:t>
      </w:r>
      <w:r w:rsidR="002C1306" w:rsidRPr="002C1306">
        <w:rPr>
          <w:b/>
        </w:rPr>
        <w:t>SHOULD</w:t>
      </w:r>
      <w:r w:rsidR="002C1306">
        <w:t xml:space="preserve"> be present. Otherwise, </w:t>
      </w:r>
      <w:proofErr w:type="spellStart"/>
      <w:r w:rsidR="002C1306" w:rsidRPr="002C1306">
        <w:rPr>
          <w:rStyle w:val="CODEtemp"/>
        </w:rPr>
        <w:t>ruleIndex</w:t>
      </w:r>
      <w:proofErr w:type="spellEnd"/>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whether or not there are multiple rules with the same id.</w:t>
      </w:r>
    </w:p>
    <w:p w14:paraId="12592021" w14:textId="585F3FAD"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D24D0">
        <w:t>3.14</w:t>
      </w:r>
      <w:r w:rsidR="00C32311">
        <w:fldChar w:fldCharType="end"/>
      </w:r>
      <w:r w:rsidR="00C32311">
        <w:t>).</w:t>
      </w:r>
    </w:p>
    <w:p w14:paraId="00325953" w14:textId="70CCA1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D24D0">
        <w:t>3.14.15</w:t>
      </w:r>
      <w:r w:rsidR="00C32311">
        <w:fldChar w:fldCharType="end"/>
      </w:r>
      <w:r w:rsidR="000F5B03">
        <w:t>.</w:t>
      </w:r>
    </w:p>
    <w:p w14:paraId="269975A2" w14:textId="2B1C5DE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D24D0">
        <w:t>3.24</w:t>
      </w:r>
      <w:r w:rsidR="00C32311">
        <w:fldChar w:fldCharType="end"/>
      </w:r>
      <w:r w:rsidR="00C32311">
        <w:t>).</w:t>
      </w:r>
    </w:p>
    <w:p w14:paraId="68428F55" w14:textId="3000D231" w:rsidR="002E52B0" w:rsidRDefault="002E52B0" w:rsidP="002D65F3">
      <w:pPr>
        <w:pStyle w:val="Code"/>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D24D0">
        <w:t>3.42.3</w:t>
      </w:r>
      <w:r w:rsidR="00A431FB">
        <w:fldChar w:fldCharType="end"/>
      </w:r>
      <w:r w:rsidR="00A431FB">
        <w:t>.</w:t>
      </w:r>
    </w:p>
    <w:p w14:paraId="79FFF355" w14:textId="3139F2D7" w:rsidR="007539E5" w:rsidRDefault="007539E5" w:rsidP="002D65F3">
      <w:pPr>
        <w:pStyle w:val="Code"/>
      </w:pPr>
      <w:r>
        <w:t xml:space="preserve">      "</w:t>
      </w:r>
      <w:proofErr w:type="spellStart"/>
      <w:r w:rsidR="00A431FB">
        <w:t>ruleIndex</w:t>
      </w:r>
      <w:proofErr w:type="spellEnd"/>
      <w:r w:rsidR="00A431FB">
        <w:t>":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60946F2"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D24D0">
        <w:t>3.14.16</w:t>
      </w:r>
      <w:r w:rsidR="00C32311">
        <w:fldChar w:fldCharType="end"/>
      </w:r>
      <w:r w:rsidR="00C32311">
        <w:t>.</w:t>
      </w:r>
    </w:p>
    <w:p w14:paraId="57DE0082" w14:textId="76D4F651"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D24D0">
        <w:t>3.41.3</w:t>
      </w:r>
      <w:r w:rsidR="00C32311">
        <w:fldChar w:fldCharType="end"/>
      </w:r>
      <w:r w:rsidR="00C32311">
        <w:t>.</w:t>
      </w:r>
    </w:p>
    <w:p w14:paraId="7AC6549D" w14:textId="3D186895"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D24D0">
        <w:t>3.42</w:t>
      </w:r>
      <w:r w:rsidR="00C32311">
        <w:fldChar w:fldCharType="end"/>
      </w:r>
      <w:r w:rsidR="00C32311">
        <w:t>).</w:t>
      </w:r>
    </w:p>
    <w:p w14:paraId="25A8FFA0" w14:textId="45E38D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D24D0">
        <w:t>3.42.3</w:t>
      </w:r>
      <w:r w:rsidR="00C32311">
        <w:fldChar w:fldCharType="end"/>
      </w:r>
      <w:r w:rsidR="00C32311">
        <w:t>.</w:t>
      </w:r>
    </w:p>
    <w:p w14:paraId="6723CEEA" w14:textId="43A37EE4" w:rsidR="00C32311" w:rsidRDefault="00C32311" w:rsidP="002D65F3">
      <w:pPr>
        <w:pStyle w:val="Code"/>
      </w:pPr>
      <w:r>
        <w:lastRenderedPageBreak/>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proofErr w:type="spellStart"/>
      <w:r w:rsidR="002D65F3">
        <w:t>ruleIndex</w:t>
      </w:r>
      <w:proofErr w:type="spellEnd"/>
      <w:r w:rsidR="002D65F3">
        <w:t xml:space="preserve">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B3EB0A3" w:rsidR="00262770" w:rsidRDefault="00262770" w:rsidP="00262770">
      <w:bookmarkStart w:id="699" w:name="_Hlk1575739"/>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w:t>
      </w:r>
      <w:r w:rsidR="00AB2A57">
        <w:t xml:space="preserve">either </w:t>
      </w:r>
      <w:r w:rsidRPr="00262770">
        <w:rPr>
          <w:b/>
        </w:rPr>
        <w:t>SHALL</w:t>
      </w:r>
      <w:r>
        <w:t xml:space="preserve"> equal the value of </w:t>
      </w:r>
      <w:proofErr w:type="spellStart"/>
      <w:r w:rsidRPr="00262770">
        <w:rPr>
          <w:rStyle w:val="CODEtemp"/>
        </w:rPr>
        <w:t>ruleId</w:t>
      </w:r>
      <w:proofErr w:type="spellEnd"/>
      <w:r w:rsidR="00AB2A57">
        <w:t xml:space="preserve"> , </w:t>
      </w:r>
      <w:r w:rsidR="00AB2A57" w:rsidRPr="00AB2A57">
        <w:t>or</w:t>
      </w:r>
      <w:r w:rsidR="00AB2A57">
        <w:t xml:space="preserve"> it </w:t>
      </w:r>
      <w:r w:rsidR="00AB2A57" w:rsidRPr="00AB2A57">
        <w:rPr>
          <w:b/>
        </w:rPr>
        <w:t>SHALL</w:t>
      </w:r>
      <w:r w:rsidR="00AB2A57">
        <w:t xml:space="preserve"> equal a substring of </w:t>
      </w:r>
      <w:proofErr w:type="spellStart"/>
      <w:r w:rsidR="00AB2A57" w:rsidRPr="0059220B">
        <w:rPr>
          <w:rStyle w:val="CODEtemp"/>
        </w:rPr>
        <w:t>ruleId</w:t>
      </w:r>
      <w:proofErr w:type="spellEnd"/>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proofErr w:type="spellStart"/>
      <w:r w:rsidRPr="00AB2A57">
        <w:rPr>
          <w:rStyle w:val="CODEtemp"/>
        </w:rPr>
        <w:t>ruleId</w:t>
      </w:r>
      <w:proofErr w:type="spellEnd"/>
      <w:r>
        <w:t xml:space="preserve"> property equals the </w:t>
      </w:r>
      <w:r w:rsidRPr="00AB2A57">
        <w:rPr>
          <w:rStyle w:val="CODEtemp"/>
        </w:rPr>
        <w:t>id</w:t>
      </w:r>
      <w:r>
        <w:t xml:space="preserve"> property of the </w:t>
      </w:r>
      <w:r w:rsidRPr="00AB2A57">
        <w:rPr>
          <w:rStyle w:val="CODEtemp"/>
        </w:rPr>
        <w:t>rule</w:t>
      </w:r>
      <w:r>
        <w:t xml:space="preserve"> object specified by </w:t>
      </w:r>
      <w:proofErr w:type="spellStart"/>
      <w:r w:rsidRPr="00AB2A57">
        <w:rPr>
          <w:rStyle w:val="CODEtemp"/>
        </w:rPr>
        <w:t>ruleIndex</w:t>
      </w:r>
      <w:proofErr w:type="spellEnd"/>
      <w:r>
        <w:t xml:space="preserve"> (which we will refer to as </w:t>
      </w:r>
      <w:proofErr w:type="spellStart"/>
      <w:r w:rsidRPr="00AB2A57">
        <w:rPr>
          <w:rStyle w:val="CODEtemp"/>
        </w:rPr>
        <w:t>theRule</w:t>
      </w:r>
      <w:proofErr w:type="spellEnd"/>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proofErr w:type="spellStart"/>
      <w:r w:rsidRPr="00AB2A57">
        <w:rPr>
          <w:rStyle w:val="CODEtemp"/>
        </w:rPr>
        <w:t>ruleId</w:t>
      </w:r>
      <w:proofErr w:type="spellEnd"/>
      <w:r>
        <w:t xml:space="preserve">. The third </w:t>
      </w:r>
      <w:r w:rsidRPr="00AB2A57">
        <w:rPr>
          <w:rStyle w:val="CODEtemp"/>
        </w:rPr>
        <w:t>result</w:t>
      </w:r>
      <w:r>
        <w:t xml:space="preserve"> object is invalid because </w:t>
      </w:r>
      <w:r>
        <w:rPr>
          <w:rStyle w:val="CODEtemp"/>
        </w:rPr>
        <w:t>theRule.id</w:t>
      </w:r>
      <w:r>
        <w:t xml:space="preserve"> is not a “component-wise” prefix of </w:t>
      </w:r>
      <w:proofErr w:type="spellStart"/>
      <w:r>
        <w:rPr>
          <w:rStyle w:val="CODEtemp"/>
        </w:rPr>
        <w:t>r</w:t>
      </w:r>
      <w:r w:rsidRPr="00AB2A57">
        <w:rPr>
          <w:rStyle w:val="CODEtemp"/>
        </w:rPr>
        <w:t>ule</w:t>
      </w:r>
      <w:r>
        <w:rPr>
          <w:rStyle w:val="CODEtemp"/>
        </w:rPr>
        <w:t>I</w:t>
      </w:r>
      <w:r w:rsidRPr="00AB2A57">
        <w:rPr>
          <w:rStyle w:val="CODEtemp"/>
        </w:rPr>
        <w:t>d</w:t>
      </w:r>
      <w:proofErr w:type="spellEnd"/>
      <w:r>
        <w:t>.</w:t>
      </w:r>
    </w:p>
    <w:p w14:paraId="089EA36D" w14:textId="665E2A0A" w:rsidR="00AB2A57" w:rsidRDefault="00AB2A57" w:rsidP="00AB2A57">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48F043AB" w14:textId="4F92938E"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8D24D0">
        <w:t>3.14.15</w:t>
      </w:r>
      <w:r>
        <w:fldChar w:fldCharType="end"/>
      </w:r>
      <w:r>
        <w:t>.</w:t>
      </w:r>
    </w:p>
    <w:p w14:paraId="4460E45E" w14:textId="645ED6C5"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8D24D0">
        <w:t>3.24</w:t>
      </w:r>
      <w:r>
        <w:fldChar w:fldCharType="end"/>
      </w:r>
      <w:r>
        <w:t>).</w:t>
      </w:r>
    </w:p>
    <w:p w14:paraId="5425BD8B" w14:textId="4150E1F8" w:rsidR="00AB2A57" w:rsidRDefault="00AB2A57" w:rsidP="00AB2A57">
      <w:pPr>
        <w:pStyle w:val="Code"/>
      </w:pPr>
      <w:r>
        <w:t xml:space="preserve">      "</w:t>
      </w:r>
      <w:proofErr w:type="spellStart"/>
      <w:r>
        <w:t>ruleId</w:t>
      </w:r>
      <w:proofErr w:type="spellEnd"/>
      <w:r>
        <w:t>": "</w:t>
      </w:r>
      <w:proofErr w:type="spellStart"/>
      <w:r>
        <w:t>abc</w:t>
      </w:r>
      <w:proofErr w:type="spellEnd"/>
      <w:r>
        <w:t>/def",   # See §</w:t>
      </w:r>
      <w:r>
        <w:fldChar w:fldCharType="begin"/>
      </w:r>
      <w:r>
        <w:instrText xml:space="preserve"> REF _Ref493408046 \r \h  \* MERGEFORMAT </w:instrText>
      </w:r>
      <w:r>
        <w:fldChar w:fldCharType="separate"/>
      </w:r>
      <w:r w:rsidR="008D24D0">
        <w:t>3.42.3</w:t>
      </w:r>
      <w:r>
        <w:fldChar w:fldCharType="end"/>
      </w:r>
      <w:r>
        <w:t>.</w:t>
      </w:r>
    </w:p>
    <w:p w14:paraId="46E55DB4" w14:textId="44127442" w:rsidR="00AB2A57" w:rsidRDefault="00AB2A57" w:rsidP="00AB2A57">
      <w:pPr>
        <w:pStyle w:val="Code"/>
      </w:pPr>
      <w:r>
        <w:t xml:space="preserve">      "</w:t>
      </w:r>
      <w:proofErr w:type="spellStart"/>
      <w:r>
        <w:t>ruleIndex</w:t>
      </w:r>
      <w:proofErr w:type="spellEnd"/>
      <w:r>
        <w:t>":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w:t>
      </w:r>
      <w:proofErr w:type="spellStart"/>
      <w:r>
        <w:t>ruleId</w:t>
      </w:r>
      <w:proofErr w:type="spellEnd"/>
      <w:r>
        <w:t>": "</w:t>
      </w:r>
      <w:proofErr w:type="spellStart"/>
      <w:r>
        <w:t>abc</w:t>
      </w:r>
      <w:proofErr w:type="spellEnd"/>
      <w:r>
        <w:t>/def/</w:t>
      </w:r>
      <w:proofErr w:type="spellStart"/>
      <w:r>
        <w:t>ghi</w:t>
      </w:r>
      <w:proofErr w:type="spellEnd"/>
      <w:r>
        <w:t>",</w:t>
      </w:r>
    </w:p>
    <w:p w14:paraId="52A7DAB2" w14:textId="1DFC224C" w:rsidR="00AB2A57" w:rsidRDefault="00AB2A57" w:rsidP="00AB2A57">
      <w:pPr>
        <w:pStyle w:val="Code"/>
      </w:pPr>
      <w:r>
        <w:t xml:space="preserve">      "</w:t>
      </w:r>
      <w:proofErr w:type="spellStart"/>
      <w:r>
        <w:t>ruleIndex</w:t>
      </w:r>
      <w:proofErr w:type="spellEnd"/>
      <w:r>
        <w:t>":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w:t>
      </w:r>
      <w:proofErr w:type="spellStart"/>
      <w:r>
        <w:t>ruleId</w:t>
      </w:r>
      <w:proofErr w:type="spellEnd"/>
      <w:r>
        <w:t>": "</w:t>
      </w:r>
      <w:proofErr w:type="spellStart"/>
      <w:r>
        <w:t>abc</w:t>
      </w:r>
      <w:proofErr w:type="spellEnd"/>
      <w:r>
        <w:t>/</w:t>
      </w:r>
      <w:proofErr w:type="spellStart"/>
      <w:r>
        <w:t>defg</w:t>
      </w:r>
      <w:proofErr w:type="spellEnd"/>
      <w:r>
        <w:t>",  # INVALID: Not a "component-wise" prefix of</w:t>
      </w:r>
    </w:p>
    <w:p w14:paraId="0F0B8A4E" w14:textId="16CED391" w:rsidR="00AB2A57" w:rsidRDefault="00AB2A57" w:rsidP="00AB2A57">
      <w:pPr>
        <w:pStyle w:val="Code"/>
      </w:pPr>
      <w:r>
        <w:t xml:space="preserve">      "</w:t>
      </w:r>
      <w:proofErr w:type="spellStart"/>
      <w:r>
        <w:t>ruleIndex</w:t>
      </w:r>
      <w:proofErr w:type="spellEnd"/>
      <w:r>
        <w:t>":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462C2557"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8D24D0">
        <w:t>3.14.16</w:t>
      </w:r>
      <w:r>
        <w:fldChar w:fldCharType="end"/>
      </w:r>
      <w:r>
        <w:t>.</w:t>
      </w:r>
    </w:p>
    <w:p w14:paraId="28392EAC" w14:textId="1836D3CF"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8D24D0">
        <w:t>3.41.3</w:t>
      </w:r>
      <w:r>
        <w:fldChar w:fldCharType="end"/>
      </w:r>
      <w:r>
        <w:t>.</w:t>
      </w:r>
    </w:p>
    <w:p w14:paraId="34C04846" w14:textId="64EB5653"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8D24D0">
        <w:t>3.42</w:t>
      </w:r>
      <w:r>
        <w:fldChar w:fldCharType="end"/>
      </w:r>
      <w:r>
        <w:t>).</w:t>
      </w:r>
    </w:p>
    <w:p w14:paraId="4FA18812" w14:textId="5A1DE5B4" w:rsidR="00AB2A57" w:rsidRDefault="00AB2A57" w:rsidP="00AB2A57">
      <w:pPr>
        <w:pStyle w:val="Code"/>
      </w:pPr>
      <w:r>
        <w:t xml:space="preserve">        "id": "</w:t>
      </w:r>
      <w:proofErr w:type="spellStart"/>
      <w:r>
        <w:t>abc</w:t>
      </w:r>
      <w:proofErr w:type="spellEnd"/>
      <w:r>
        <w:t>/def",    # See §</w:t>
      </w:r>
      <w:r>
        <w:fldChar w:fldCharType="begin"/>
      </w:r>
      <w:r>
        <w:instrText xml:space="preserve"> REF _Ref493408046 \r \h  \* MERGEFORMAT </w:instrText>
      </w:r>
      <w:r>
        <w:fldChar w:fldCharType="separate"/>
      </w:r>
      <w:r w:rsidR="008D24D0">
        <w:t>3.42.3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700" w:name="_Ref1565298"/>
      <w:bookmarkStart w:id="701" w:name="_Toc3730366"/>
      <w:bookmarkEnd w:id="699"/>
      <w:r>
        <w:t>kind property</w:t>
      </w:r>
      <w:bookmarkEnd w:id="700"/>
      <w:bookmarkEnd w:id="70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040DEEB"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fldChar w:fldCharType="begin"/>
      </w:r>
      <w:r>
        <w:instrText xml:space="preserve"> REF _Ref493408865 \r \h </w:instrText>
      </w:r>
      <w:r>
        <w:fldChar w:fldCharType="separate"/>
      </w:r>
      <w:r w:rsidR="008D24D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proofErr w:type="spellStart"/>
      <w:r w:rsidRPr="002E38BC">
        <w:rPr>
          <w:rStyle w:val="CODEtemp"/>
        </w:rPr>
        <w:t>ruleId</w:t>
      </w:r>
      <w:proofErr w:type="spellEnd"/>
      <w:r>
        <w:t xml:space="preserve"> was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lastRenderedPageBreak/>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3FA05E9"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D24D0">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702" w:name="_Ref493511208"/>
      <w:bookmarkStart w:id="703" w:name="_Toc3730367"/>
      <w:r>
        <w:t>level property</w:t>
      </w:r>
      <w:bookmarkEnd w:id="702"/>
      <w:bookmarkEnd w:id="7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D78AEF"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D24D0">
        <w:t>3.24.7</w:t>
      </w:r>
      <w:r>
        <w:fldChar w:fldCharType="end"/>
      </w:r>
      <w:r>
        <w:t xml:space="preserve">) has a value other than </w:t>
      </w:r>
      <w:r w:rsidRPr="007110C6">
        <w:rPr>
          <w:rStyle w:val="CODEtemp"/>
        </w:rPr>
        <w:t>"fail"</w:t>
      </w:r>
      <w:r>
        <w:t>.</w:t>
      </w:r>
    </w:p>
    <w:p w14:paraId="4113E9CD" w14:textId="570D465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8D24D0">
        <w:t>3.24.5</w:t>
      </w:r>
      <w:r>
        <w:fldChar w:fldCharType="end"/>
      </w:r>
      <w:r>
        <w:t>)</w:t>
      </w:r>
      <w:r w:rsidR="00B050AF" w:rsidRPr="00B050AF">
        <w:t xml:space="preserve"> </w:t>
      </w:r>
      <w:r>
        <w:rPr>
          <w:b/>
        </w:rPr>
        <w:t>SHOULD</w:t>
      </w:r>
      <w:r w:rsidR="00B050AF" w:rsidRPr="00B050AF">
        <w:t xml:space="preserve"> be present; otherwise </w:t>
      </w:r>
      <w:proofErr w:type="spellStart"/>
      <w:r w:rsidR="00B050AF" w:rsidRPr="00B050AF">
        <w:rPr>
          <w:rStyle w:val="CODEtemp"/>
        </w:rPr>
        <w:t>ruleId</w:t>
      </w:r>
      <w:proofErr w:type="spellEnd"/>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lastRenderedPageBreak/>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2C676E2"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D24D0">
        <w:t>3.43.3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D24D0">
        <w:t>3.43</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D24D0">
        <w:t>3.42.11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D24D0">
        <w:t>3.42</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D24D0">
        <w:t>3.24.3</w:t>
      </w:r>
      <w:r>
        <w:fldChar w:fldCharType="end"/>
      </w:r>
      <w:r w:rsidRPr="00B050AF">
        <w:t>).</w:t>
      </w:r>
    </w:p>
    <w:p w14:paraId="5E554133" w14:textId="1B05E213"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D24D0">
        <w:t>3.14</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D24D0">
        <w:t>3.14.16</w:t>
      </w:r>
      <w:r>
        <w:fldChar w:fldCharType="end"/>
      </w:r>
      <w:r w:rsidR="00892DEE">
        <w:t>, §</w:t>
      </w:r>
      <w:r w:rsidR="00892DEE">
        <w:fldChar w:fldCharType="begin"/>
      </w:r>
      <w:r w:rsidR="00892DEE">
        <w:instrText xml:space="preserve"> REF _Ref508871574 \r \h </w:instrText>
      </w:r>
      <w:r w:rsidR="00892DEE">
        <w:fldChar w:fldCharType="separate"/>
      </w:r>
      <w:r w:rsidR="008D24D0">
        <w:t>3.41.3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704" w:name="_Ref493426628"/>
      <w:bookmarkStart w:id="705" w:name="_Toc3730368"/>
      <w:r>
        <w:t>message property</w:t>
      </w:r>
      <w:bookmarkEnd w:id="704"/>
      <w:bookmarkEnd w:id="705"/>
    </w:p>
    <w:p w14:paraId="2544155E" w14:textId="6F2C447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D24D0">
        <w:t>3.11</w:t>
      </w:r>
      <w:r w:rsidR="006D17C5">
        <w:fldChar w:fldCharType="end"/>
      </w:r>
      <w:r w:rsidR="001B4C41">
        <w:t xml:space="preserve">) </w:t>
      </w:r>
      <w:r w:rsidRPr="00B10DFC">
        <w:t>that describes the result.</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DB3D4B6"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D24D0">
        <w:t>3.11.10</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D24D0">
        <w:t>3.42.8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D24D0">
        <w:t>3.24.5</w:t>
      </w:r>
      <w:r>
        <w:fldChar w:fldCharType="end"/>
      </w:r>
      <w:r>
        <w:t xml:space="preserve">) of this </w:t>
      </w:r>
      <w:r>
        <w:rPr>
          <w:rStyle w:val="CODEtemp"/>
        </w:rPr>
        <w:t>result</w:t>
      </w:r>
      <w:r>
        <w:t xml:space="preserve"> object.</w:t>
      </w:r>
    </w:p>
    <w:p w14:paraId="354B25E0" w14:textId="6736C89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D24D0">
        <w:t>3.11.10</w:t>
      </w:r>
      <w:r>
        <w:fldChar w:fldCharType="end"/>
      </w:r>
      <w:r>
        <w:t xml:space="preserve">, and see </w:t>
      </w:r>
      <w:bookmarkStart w:id="706" w:name="_Hlk522873802"/>
      <w:r>
        <w:t>§</w:t>
      </w:r>
      <w:bookmarkEnd w:id="706"/>
      <w:r>
        <w:fldChar w:fldCharType="begin"/>
      </w:r>
      <w:r>
        <w:instrText xml:space="preserve"> REF _Ref508812199 \r \h </w:instrText>
      </w:r>
      <w:r>
        <w:fldChar w:fldCharType="separate"/>
      </w:r>
      <w:r w:rsidR="008D24D0">
        <w:t>3.11.7.2</w:t>
      </w:r>
      <w:r>
        <w:fldChar w:fldCharType="end"/>
      </w:r>
      <w:r>
        <w:t xml:space="preserve"> and §</w:t>
      </w:r>
      <w:r>
        <w:fldChar w:fldCharType="begin"/>
      </w:r>
      <w:r>
        <w:instrText xml:space="preserve"> REF _Ref508811713 \r \h </w:instrText>
      </w:r>
      <w:r>
        <w:fldChar w:fldCharType="separate"/>
      </w:r>
      <w:r w:rsidR="008D24D0">
        <w:t>3.11.7.4</w:t>
      </w:r>
      <w:r>
        <w:fldChar w:fldCharType="end"/>
      </w:r>
      <w:r>
        <w:t xml:space="preserve"> for details of the </w:t>
      </w:r>
      <w:r w:rsidR="0007588C">
        <w:t xml:space="preserve">message </w:t>
      </w:r>
      <w:r>
        <w:t xml:space="preserve">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74DDA8DD"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r>
        <w:rPr>
          <w:rStyle w:val="CODEtemp"/>
        </w:rPr>
        <w:t>rule</w:t>
      </w:r>
      <w:r>
        <w:t xml:space="preserve"> object identified by </w:t>
      </w:r>
      <w:r>
        <w:rPr>
          <w:rStyle w:val="CODEtemp"/>
        </w:rPr>
        <w:t>"CA2101"</w:t>
      </w:r>
      <w:r>
        <w:t>.</w:t>
      </w:r>
    </w:p>
    <w:p w14:paraId="241838CE" w14:textId="1FD223F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D24D0">
        <w:t>3.14</w:t>
      </w:r>
      <w:r>
        <w:fldChar w:fldCharType="end"/>
      </w:r>
      <w:r>
        <w:t>).</w:t>
      </w:r>
    </w:p>
    <w:p w14:paraId="5048079C" w14:textId="77777777" w:rsidR="003B3A06" w:rsidRDefault="003B3A06" w:rsidP="002D65F3">
      <w:pPr>
        <w:pStyle w:val="Code"/>
      </w:pPr>
      <w:r>
        <w:t xml:space="preserve">  "results": [</w:t>
      </w:r>
    </w:p>
    <w:p w14:paraId="7658BE2A" w14:textId="15882D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D24D0">
        <w:t>3.24</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w:t>
      </w:r>
      <w:proofErr w:type="spellStart"/>
      <w:r>
        <w:t>messageId</w:t>
      </w:r>
      <w:proofErr w:type="spellEnd"/>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061578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D24D0">
        <w:t>3.41</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w:t>
      </w:r>
      <w:proofErr w:type="spellStart"/>
      <w:r>
        <w:t>messageStrings</w:t>
      </w:r>
      <w:proofErr w:type="spellEnd"/>
      <w:r>
        <w:t>": {</w:t>
      </w:r>
    </w:p>
    <w:p w14:paraId="301F7A30" w14:textId="1B21C06F" w:rsidR="00BC53E6" w:rsidRDefault="003B3A06" w:rsidP="002D65F3">
      <w:pPr>
        <w:pStyle w:val="Code"/>
      </w:pPr>
      <w:r>
        <w:lastRenderedPageBreak/>
        <w:t xml:space="preserve">          "default": </w:t>
      </w:r>
      <w:r w:rsidR="00BC53E6">
        <w:t xml:space="preserve">{            # A </w:t>
      </w:r>
      <w:proofErr w:type="spellStart"/>
      <w:r w:rsidR="00BC53E6">
        <w:t>multiformatMessageString</w:t>
      </w:r>
      <w:proofErr w:type="spellEnd"/>
      <w:r w:rsidR="00BC53E6">
        <w:t xml:space="preserve"> object (§</w:t>
      </w:r>
      <w:r w:rsidR="00BC53E6">
        <w:fldChar w:fldCharType="begin"/>
      </w:r>
      <w:r w:rsidR="00BC53E6">
        <w:instrText xml:space="preserve"> REF _Ref3551923 \r \h </w:instrText>
      </w:r>
      <w:r w:rsidR="00BC53E6">
        <w:fldChar w:fldCharType="separate"/>
      </w:r>
      <w:r w:rsidR="008D24D0">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707" w:name="_Ref510013155"/>
      <w:bookmarkStart w:id="708" w:name="_Toc3730369"/>
      <w:r>
        <w:t>locations property</w:t>
      </w:r>
      <w:bookmarkEnd w:id="707"/>
      <w:bookmarkEnd w:id="708"/>
    </w:p>
    <w:p w14:paraId="065F9E8C" w14:textId="48A2A04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D24D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C9CE16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709" w:name="_Ref510085223"/>
      <w:bookmarkStart w:id="710" w:name="_Toc3730370"/>
      <w:proofErr w:type="spellStart"/>
      <w:r>
        <w:lastRenderedPageBreak/>
        <w:t>analysisTarget</w:t>
      </w:r>
      <w:proofErr w:type="spellEnd"/>
      <w:r w:rsidR="00673F27">
        <w:t xml:space="preserve"> p</w:t>
      </w:r>
      <w:r>
        <w:t>roperty</w:t>
      </w:r>
      <w:bookmarkEnd w:id="709"/>
      <w:bookmarkEnd w:id="710"/>
    </w:p>
    <w:p w14:paraId="50B31C9B" w14:textId="7B4F446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8D24D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46C3E77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58DF954F" w14:textId="0FE8FAED"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8D24D0">
        <w:t>3.4</w:t>
      </w:r>
      <w:r>
        <w:fldChar w:fldCharType="end"/>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A2968B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29DB0443" w14:textId="55AED4C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7C6BCB69" w14:textId="72CF35DB"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711" w:name="_Ref513040093"/>
      <w:bookmarkStart w:id="712" w:name="_Toc3730371"/>
      <w:r>
        <w:t>fingerprints property</w:t>
      </w:r>
      <w:bookmarkEnd w:id="711"/>
      <w:bookmarkEnd w:id="712"/>
    </w:p>
    <w:p w14:paraId="3AC53915" w14:textId="72810AC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4172AD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E320F92" w:rsidR="004108B9" w:rsidRDefault="004108B9" w:rsidP="004108B9">
      <w:pPr>
        <w:pStyle w:val="Code"/>
      </w:pPr>
      <w:r>
        <w:lastRenderedPageBreak/>
        <w:t>{                                  # A run object (§</w:t>
      </w:r>
      <w:r>
        <w:fldChar w:fldCharType="begin"/>
      </w:r>
      <w:r>
        <w:instrText xml:space="preserve"> REF _Ref493349997 \r \h </w:instrText>
      </w:r>
      <w:r>
        <w:fldChar w:fldCharType="separate"/>
      </w:r>
      <w:r w:rsidR="008D24D0">
        <w:t>3.14</w:t>
      </w:r>
      <w:r>
        <w:fldChar w:fldCharType="end"/>
      </w:r>
      <w:r>
        <w:t>).</w:t>
      </w:r>
    </w:p>
    <w:p w14:paraId="3958BEF4" w14:textId="1BF3A974"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1CA25AAE" w14:textId="5ABD6021"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0F1BB51" w:rsidR="003B6448" w:rsidRDefault="009E432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0360E3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D24D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D24D0">
        <w:t>3.24.2</w:t>
      </w:r>
      <w:r>
        <w:fldChar w:fldCharType="end"/>
      </w:r>
      <w:r>
        <w:t xml:space="preserve"> for more information.</w:t>
      </w:r>
    </w:p>
    <w:p w14:paraId="4BD017FA" w14:textId="0E8A2233" w:rsidR="00401BB5" w:rsidRDefault="00FA2C6D" w:rsidP="00401BB5">
      <w:pPr>
        <w:pStyle w:val="Heading3"/>
      </w:pPr>
      <w:bookmarkStart w:id="713" w:name="_Ref507591746"/>
      <w:bookmarkStart w:id="714" w:name="_Toc3730372"/>
      <w:proofErr w:type="spellStart"/>
      <w:r>
        <w:t>partialFingerprints</w:t>
      </w:r>
      <w:proofErr w:type="spellEnd"/>
      <w:r w:rsidR="00401BB5">
        <w:t xml:space="preserve"> property</w:t>
      </w:r>
      <w:bookmarkEnd w:id="713"/>
      <w:bookmarkEnd w:id="714"/>
    </w:p>
    <w:p w14:paraId="0F26AF7E" w14:textId="1654BE4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D24D0">
        <w:t>3.6</w:t>
      </w:r>
      <w:r w:rsidR="002F1358">
        <w:fldChar w:fldCharType="end"/>
      </w:r>
      <w:r w:rsidR="002F1358">
        <w:t>).</w:t>
      </w:r>
    </w:p>
    <w:p w14:paraId="7DA72967" w14:textId="4619BCE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D24D0">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A4E669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32EB0DD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D24D0">
        <w:t>3.24</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BFDFB0" w:rsidR="004108B9" w:rsidRDefault="004108B9" w:rsidP="004108B9">
      <w:pPr>
        <w:pStyle w:val="Code"/>
      </w:pPr>
      <w:r>
        <w:t>{                                  # A run object (§</w:t>
      </w:r>
      <w:r>
        <w:fldChar w:fldCharType="begin"/>
      </w:r>
      <w:r>
        <w:instrText xml:space="preserve"> REF _Ref493349997 \r \h </w:instrText>
      </w:r>
      <w:r>
        <w:fldChar w:fldCharType="separate"/>
      </w:r>
      <w:r w:rsidR="008D24D0">
        <w:t>3.14</w:t>
      </w:r>
      <w:r>
        <w:fldChar w:fldCharType="end"/>
      </w:r>
      <w:r>
        <w:t>).</w:t>
      </w:r>
    </w:p>
    <w:p w14:paraId="76DAD22D" w14:textId="4B664FC7"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0013B105" w14:textId="7E22D19A"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lastRenderedPageBreak/>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71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71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716" w:name="_Ref510008160"/>
      <w:bookmarkStart w:id="717" w:name="_Toc3730373"/>
      <w:proofErr w:type="spellStart"/>
      <w:r>
        <w:t>codeFlows</w:t>
      </w:r>
      <w:proofErr w:type="spellEnd"/>
      <w:r>
        <w:t xml:space="preserve"> property</w:t>
      </w:r>
      <w:bookmarkEnd w:id="716"/>
      <w:bookmarkEnd w:id="717"/>
    </w:p>
    <w:p w14:paraId="4BD8575B" w14:textId="000512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D24D0">
        <w:t>3.30</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proofErr w:type="spellStart"/>
      <w:r w:rsidRPr="00DA4FBC">
        <w:rPr>
          <w:rStyle w:val="CODEtemp"/>
        </w:rPr>
        <w:t>codeFlows</w:t>
      </w:r>
      <w:proofErr w:type="spellEnd"/>
      <w:r>
        <w:t xml:space="preserve"> is absent, it </w:t>
      </w:r>
      <w:r>
        <w:rPr>
          <w:b/>
        </w:rPr>
        <w:t>SHALL</w:t>
      </w:r>
      <w:r>
        <w:t xml:space="preserve"> default to an empty array.</w:t>
      </w:r>
    </w:p>
    <w:p w14:paraId="384C34EC" w14:textId="51542301" w:rsidR="00135BCE" w:rsidRDefault="00135BCE" w:rsidP="00135BCE">
      <w:pPr>
        <w:pStyle w:val="Note"/>
      </w:pPr>
      <w:r>
        <w:lastRenderedPageBreak/>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718" w:name="_Ref511820702"/>
      <w:bookmarkStart w:id="719" w:name="_Toc3730374"/>
      <w:r>
        <w:t>graphs property</w:t>
      </w:r>
      <w:bookmarkEnd w:id="718"/>
      <w:bookmarkEnd w:id="719"/>
    </w:p>
    <w:p w14:paraId="7F5C098A" w14:textId="293E4C5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B6309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D24D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720" w:name="_Ref511820008"/>
      <w:bookmarkStart w:id="721" w:name="_Toc3730375"/>
      <w:r>
        <w:t>graphTraversals property</w:t>
      </w:r>
      <w:bookmarkEnd w:id="720"/>
      <w:bookmarkEnd w:id="721"/>
    </w:p>
    <w:p w14:paraId="1AFBBE39" w14:textId="13A71B5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D24D0">
        <w:t>3.24.15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D24D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722" w:name="_Toc3730376"/>
      <w:r>
        <w:t>stacks property</w:t>
      </w:r>
      <w:bookmarkEnd w:id="722"/>
    </w:p>
    <w:p w14:paraId="5ABDA84F" w14:textId="5B66B70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D24D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723" w:name="_Ref493499246"/>
      <w:bookmarkStart w:id="724" w:name="_Toc3730377"/>
      <w:proofErr w:type="spellStart"/>
      <w:r>
        <w:t>relatedLocations</w:t>
      </w:r>
      <w:proofErr w:type="spellEnd"/>
      <w:r>
        <w:t xml:space="preserve"> property</w:t>
      </w:r>
      <w:bookmarkEnd w:id="723"/>
      <w:bookmarkEnd w:id="724"/>
    </w:p>
    <w:p w14:paraId="31F869B5" w14:textId="075626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D24D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proofErr w:type="spellStart"/>
      <w:r w:rsidRPr="00DA4FBC">
        <w:rPr>
          <w:rStyle w:val="CODEtemp"/>
        </w:rPr>
        <w:t>relatedLocations</w:t>
      </w:r>
      <w:proofErr w:type="spellEnd"/>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lastRenderedPageBreak/>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060C422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D24D0">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725" w:name="_Toc3730378"/>
      <w:proofErr w:type="spellStart"/>
      <w:r>
        <w:t>suppressionStates</w:t>
      </w:r>
      <w:proofErr w:type="spellEnd"/>
      <w:r>
        <w:t xml:space="preserve"> property</w:t>
      </w:r>
      <w:bookmarkEnd w:id="725"/>
    </w:p>
    <w:p w14:paraId="1AE8DC88" w14:textId="2A54B9A5" w:rsidR="00401BB5" w:rsidRDefault="00401BB5" w:rsidP="00401BB5">
      <w:pPr>
        <w:pStyle w:val="Heading4"/>
      </w:pPr>
      <w:bookmarkStart w:id="726" w:name="_Toc3730379"/>
      <w:r>
        <w:t>General</w:t>
      </w:r>
      <w:bookmarkEnd w:id="726"/>
    </w:p>
    <w:p w14:paraId="0F62C5DD" w14:textId="68FB94F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D24D0">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proofErr w:type="spellStart"/>
      <w:r w:rsidRPr="00DA4FBC">
        <w:rPr>
          <w:rStyle w:val="CODEtemp"/>
        </w:rPr>
        <w:t>suppressionStates</w:t>
      </w:r>
      <w:proofErr w:type="spellEnd"/>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1F48E8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D24D0">
        <w:t>3.24.19.2</w:t>
      </w:r>
      <w:r>
        <w:fldChar w:fldCharType="end"/>
      </w:r>
      <w:r w:rsidRPr="002A24FE">
        <w:t>)</w:t>
      </w:r>
      <w:r>
        <w:t>.</w:t>
      </w:r>
    </w:p>
    <w:p w14:paraId="743A1A91" w14:textId="0712F8D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D24D0">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727" w:name="_Ref493475240"/>
      <w:bookmarkStart w:id="728" w:name="_Toc3730380"/>
      <w:proofErr w:type="spellStart"/>
      <w:r>
        <w:lastRenderedPageBreak/>
        <w:t>suppressedInSource</w:t>
      </w:r>
      <w:proofErr w:type="spellEnd"/>
      <w:r>
        <w:t xml:space="preserve"> value</w:t>
      </w:r>
      <w:bookmarkEnd w:id="727"/>
      <w:bookmarkEnd w:id="72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729" w:name="_Ref493475253"/>
      <w:bookmarkStart w:id="730" w:name="_Toc3730381"/>
      <w:proofErr w:type="spellStart"/>
      <w:r>
        <w:t>suppressedExternally</w:t>
      </w:r>
      <w:proofErr w:type="spellEnd"/>
      <w:r>
        <w:t xml:space="preserve"> value</w:t>
      </w:r>
      <w:bookmarkEnd w:id="729"/>
      <w:bookmarkEnd w:id="73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731" w:name="_Ref493351360"/>
      <w:bookmarkStart w:id="732" w:name="_Toc3730382"/>
      <w:bookmarkStart w:id="733" w:name="_Hlk514318442"/>
      <w:proofErr w:type="spellStart"/>
      <w:r>
        <w:t>baselineState</w:t>
      </w:r>
      <w:proofErr w:type="spellEnd"/>
      <w:r>
        <w:t xml:space="preserve"> property</w:t>
      </w:r>
      <w:bookmarkEnd w:id="731"/>
      <w:bookmarkEnd w:id="73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F6F9C2E" w:rsidR="00194A04" w:rsidRDefault="00194A04" w:rsidP="00194A04">
      <w:r w:rsidRPr="00194A04">
        <w:t xml:space="preserve">If </w:t>
      </w:r>
      <w:proofErr w:type="spellStart"/>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D24D0">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D24D0">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733"/>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FD7F471"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D24D0">
        <w:t>3.24.12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D24D0">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 xml:space="preserve">NOTE 2: A result management system might respond to a “new” result by filing an issue in a bug tracking system. It might respond to an “updated” result by editing the details of an existing issue in the bug tracking system, or by attaching an updated SARIF log to the </w:t>
      </w:r>
      <w:r>
        <w:lastRenderedPageBreak/>
        <w:t>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734" w:name="_Ref531188379"/>
      <w:bookmarkStart w:id="735" w:name="_Toc3730383"/>
      <w:r>
        <w:t>rank property</w:t>
      </w:r>
      <w:bookmarkEnd w:id="734"/>
      <w:bookmarkEnd w:id="73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82A6920" w:rsidR="00F47B45" w:rsidRDefault="00F47B45" w:rsidP="00C37BDA">
      <w:r>
        <w:t xml:space="preserve">If </w:t>
      </w:r>
      <w:r w:rsidRPr="00F47B45">
        <w:rPr>
          <w:rStyle w:val="CODEtemp"/>
        </w:rPr>
        <w:t>rank</w:t>
      </w:r>
      <w:r>
        <w:t xml:space="preserve"> is absent, </w:t>
      </w:r>
      <w:r w:rsidRPr="00F47B45">
        <w:t xml:space="preserve">the </w:t>
      </w:r>
      <w:proofErr w:type="spellStart"/>
      <w:r w:rsidRPr="00F47B45">
        <w:rPr>
          <w:rStyle w:val="CODEtemp"/>
        </w:rPr>
        <w:t>ruleIndex</w:t>
      </w:r>
      <w:proofErr w:type="spellEnd"/>
      <w:r w:rsidRPr="00F47B45">
        <w:t xml:space="preserve"> property (§</w:t>
      </w:r>
      <w:r>
        <w:fldChar w:fldCharType="begin"/>
      </w:r>
      <w:r>
        <w:instrText xml:space="preserve"> REF _Ref531188246 \r \h </w:instrText>
      </w:r>
      <w:r>
        <w:fldChar w:fldCharType="separate"/>
      </w:r>
      <w:r w:rsidR="008D24D0">
        <w:t>3.24.6</w:t>
      </w:r>
      <w:r>
        <w:fldChar w:fldCharType="end"/>
      </w:r>
      <w:r w:rsidRPr="00F47B45">
        <w:t xml:space="preserve">) of the containing </w:t>
      </w:r>
      <w:r w:rsidRPr="00F47B45">
        <w:rPr>
          <w:rStyle w:val="CODEtemp"/>
        </w:rPr>
        <w:t>result</w:t>
      </w:r>
      <w:r w:rsidRPr="00F47B45">
        <w:t xml:space="preserve"> object is present,</w:t>
      </w:r>
    </w:p>
    <w:p w14:paraId="577FD63D" w14:textId="3D2B8FAB"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proofErr w:type="spellStart"/>
      <w:r w:rsidRPr="00F47B45">
        <w:rPr>
          <w:rStyle w:val="CODEtemp"/>
        </w:rPr>
        <w:t>ruleIndex</w:t>
      </w:r>
      <w:proofErr w:type="spellEnd"/>
      <w:r>
        <w:t xml:space="preserve"> </w:t>
      </w:r>
      <w:r w:rsidRPr="00F47B45">
        <w:t xml:space="preserve">contains </w:t>
      </w:r>
      <w:proofErr w:type="spellStart"/>
      <w:r w:rsidRPr="00F47B45">
        <w:rPr>
          <w:rStyle w:val="CODEtemp"/>
        </w:rPr>
        <w:t>configuration.defaultRank</w:t>
      </w:r>
      <w:proofErr w:type="spellEnd"/>
      <w:r w:rsidRPr="00F47B45">
        <w:t xml:space="preserve"> (§</w:t>
      </w:r>
      <w:r>
        <w:fldChar w:fldCharType="begin"/>
      </w:r>
      <w:r>
        <w:instrText xml:space="preserve"> REF _Ref508894471 \r \h </w:instrText>
      </w:r>
      <w:r>
        <w:fldChar w:fldCharType="separate"/>
      </w:r>
      <w:r w:rsidR="008D24D0">
        <w:t>3.42.11</w:t>
      </w:r>
      <w:r>
        <w:fldChar w:fldCharType="end"/>
      </w:r>
      <w:r w:rsidRPr="00F47B45">
        <w:t>, §</w:t>
      </w:r>
      <w:r>
        <w:fldChar w:fldCharType="begin"/>
      </w:r>
      <w:r>
        <w:instrText xml:space="preserve"> REF _Ref531188361 \r \h </w:instrText>
      </w:r>
      <w:r>
        <w:fldChar w:fldCharType="separate"/>
      </w:r>
      <w:r w:rsidR="008D24D0">
        <w:t>3.43.4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proofErr w:type="spellStart"/>
      <w:r w:rsidRPr="00F47B45">
        <w:rPr>
          <w:rStyle w:val="CODEtemp"/>
        </w:rPr>
        <w:t>configuration.defaultRank</w:t>
      </w:r>
      <w:proofErr w:type="spellEnd"/>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736" w:name="_Ref507598047"/>
      <w:bookmarkStart w:id="737" w:name="_Ref508987354"/>
      <w:bookmarkStart w:id="738" w:name="_Toc3730384"/>
      <w:bookmarkStart w:id="739" w:name="_Ref506807829"/>
      <w:r>
        <w:t>a</w:t>
      </w:r>
      <w:r w:rsidR="00A27D47">
        <w:t>ttachments</w:t>
      </w:r>
      <w:bookmarkEnd w:id="736"/>
      <w:r>
        <w:t xml:space="preserve"> property</w:t>
      </w:r>
      <w:bookmarkEnd w:id="737"/>
      <w:bookmarkEnd w:id="738"/>
    </w:p>
    <w:p w14:paraId="7E972364" w14:textId="7336E71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D24D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D24D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BB0660A"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8D24D0">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740" w:name="_Toc3730385"/>
      <w:proofErr w:type="spellStart"/>
      <w:r>
        <w:t>workItem</w:t>
      </w:r>
      <w:r w:rsidR="00326BD5">
        <w:t>Uri</w:t>
      </w:r>
      <w:r w:rsidR="008C5D5A">
        <w:t>s</w:t>
      </w:r>
      <w:proofErr w:type="spellEnd"/>
      <w:r>
        <w:t xml:space="preserve"> property</w:t>
      </w:r>
      <w:bookmarkEnd w:id="740"/>
    </w:p>
    <w:p w14:paraId="1D36CDAB" w14:textId="3FCA27A0"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D24D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 xml:space="preserve">NOTE: Result management systems are likely to generate work items from at least some of the results in a SARIF log file. Depending on the engineering system, these work items </w:t>
      </w:r>
      <w:r>
        <w:lastRenderedPageBreak/>
        <w:t>might take the form of Git issues, Jira tickets, TFS work items, or the equivalent in other work item tracking systems.</w:t>
      </w:r>
    </w:p>
    <w:p w14:paraId="2DC6E9FF" w14:textId="423EACCD" w:rsidR="00A07714" w:rsidRDefault="00A07714" w:rsidP="00A07714">
      <w:pPr>
        <w:pStyle w:val="Heading3"/>
      </w:pPr>
      <w:bookmarkStart w:id="741" w:name="_Toc3730386"/>
      <w:proofErr w:type="spellStart"/>
      <w:r>
        <w:t>hostedViewerUri</w:t>
      </w:r>
      <w:proofErr w:type="spellEnd"/>
      <w:r>
        <w:t xml:space="preserve"> property</w:t>
      </w:r>
      <w:bookmarkEnd w:id="741"/>
    </w:p>
    <w:p w14:paraId="5C2C894B" w14:textId="03F346FB"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742" w:name="_Ref532469699"/>
      <w:bookmarkStart w:id="743" w:name="_Toc3730387"/>
      <w:r>
        <w:t>p</w:t>
      </w:r>
      <w:r w:rsidR="00C82EC9">
        <w:t>rovenance</w:t>
      </w:r>
      <w:r w:rsidR="008050BA">
        <w:t xml:space="preserve"> property</w:t>
      </w:r>
      <w:bookmarkEnd w:id="742"/>
      <w:bookmarkEnd w:id="743"/>
    </w:p>
    <w:p w14:paraId="47D757BD" w14:textId="5CA7588E"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D24D0">
        <w:t>3.40</w:t>
      </w:r>
      <w:r>
        <w:fldChar w:fldCharType="end"/>
      </w:r>
      <w:r>
        <w:t xml:space="preserve">) that contains information about </w:t>
      </w:r>
      <w:r w:rsidR="006C118A">
        <w:t>how and when the result was detected</w:t>
      </w:r>
      <w:r>
        <w:t>.</w:t>
      </w:r>
      <w:bookmarkEnd w:id="739"/>
    </w:p>
    <w:p w14:paraId="656D1948" w14:textId="2B2F6C2A" w:rsidR="006E546E" w:rsidRDefault="006E546E" w:rsidP="006E546E">
      <w:pPr>
        <w:pStyle w:val="Heading3"/>
      </w:pPr>
      <w:bookmarkStart w:id="744" w:name="_Ref532463863"/>
      <w:bookmarkStart w:id="745" w:name="_Toc3730388"/>
      <w:r>
        <w:t>fixes property</w:t>
      </w:r>
      <w:bookmarkEnd w:id="744"/>
      <w:bookmarkEnd w:id="745"/>
    </w:p>
    <w:p w14:paraId="41DB16FF" w14:textId="72CB0C8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D24D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D24D0">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746" w:name="_Toc3730389"/>
      <w:proofErr w:type="spellStart"/>
      <w:r>
        <w:t>occurrenceCount</w:t>
      </w:r>
      <w:proofErr w:type="spellEnd"/>
      <w:r>
        <w:t xml:space="preserve"> property</w:t>
      </w:r>
      <w:bookmarkEnd w:id="746"/>
    </w:p>
    <w:p w14:paraId="284963B8" w14:textId="6AAA7C1F"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D24D0">
        <w:t>3.24.4</w:t>
      </w:r>
      <w:r>
        <w:fldChar w:fldCharType="end"/>
      </w:r>
      <w:r>
        <w:t>) has been observed.</w:t>
      </w:r>
    </w:p>
    <w:p w14:paraId="6460A4F1" w14:textId="2BAFEA7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D24D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747" w:name="_Ref493426721"/>
      <w:bookmarkStart w:id="748" w:name="_Ref507665939"/>
      <w:bookmarkStart w:id="749" w:name="_Toc3730390"/>
      <w:r>
        <w:t>location object</w:t>
      </w:r>
      <w:bookmarkEnd w:id="747"/>
      <w:bookmarkEnd w:id="748"/>
      <w:bookmarkEnd w:id="749"/>
    </w:p>
    <w:p w14:paraId="27ED50C0" w14:textId="23D428DC" w:rsidR="006E546E" w:rsidRDefault="006E546E" w:rsidP="006E546E">
      <w:pPr>
        <w:pStyle w:val="Heading3"/>
      </w:pPr>
      <w:bookmarkStart w:id="750" w:name="_Ref493479281"/>
      <w:bookmarkStart w:id="751" w:name="_Toc3730391"/>
      <w:r>
        <w:t>General</w:t>
      </w:r>
      <w:bookmarkEnd w:id="750"/>
      <w:bookmarkEnd w:id="751"/>
    </w:p>
    <w:p w14:paraId="1D30489B" w14:textId="12EB5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D24D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D24D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CF3679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w:t>
      </w:r>
      <w:r w:rsidRPr="00180B28">
        <w:lastRenderedPageBreak/>
        <w:t xml:space="preserve">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8D24D0">
        <w:t>3.29.6</w:t>
      </w:r>
      <w:r w:rsidR="00D31A58">
        <w:fldChar w:fldCharType="end"/>
      </w:r>
      <w:r w:rsidRPr="00180B28">
        <w:t>) is particularly convenient for fingerprinting.</w:t>
      </w:r>
    </w:p>
    <w:p w14:paraId="310AFACC" w14:textId="6F3152A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D24D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D24D0">
        <w:t>3.25.4</w:t>
      </w:r>
      <w:r>
        <w:fldChar w:fldCharType="end"/>
      </w:r>
      <w:r>
        <w:t>) explaining the significance of this “location.”</w:t>
      </w:r>
    </w:p>
    <w:p w14:paraId="7BB3738A" w14:textId="2222E264" w:rsidR="006E546E" w:rsidRDefault="00C6546E" w:rsidP="006E546E">
      <w:pPr>
        <w:pStyle w:val="Heading3"/>
      </w:pPr>
      <w:bookmarkStart w:id="752" w:name="_Ref493477623"/>
      <w:bookmarkStart w:id="753" w:name="_Ref493478351"/>
      <w:bookmarkStart w:id="754" w:name="_Toc3730392"/>
      <w:proofErr w:type="spellStart"/>
      <w:r>
        <w:t>physicalLocation</w:t>
      </w:r>
      <w:proofErr w:type="spellEnd"/>
      <w:r>
        <w:t xml:space="preserve"> </w:t>
      </w:r>
      <w:r w:rsidR="006E546E">
        <w:t>property</w:t>
      </w:r>
      <w:bookmarkEnd w:id="752"/>
      <w:bookmarkEnd w:id="753"/>
      <w:bookmarkEnd w:id="754"/>
    </w:p>
    <w:p w14:paraId="37D40289" w14:textId="4A6D7BC4"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D24D0">
        <w:t>3.26</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8D24D0">
        <w:t>3.25.3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755" w:name="_Ref3453640"/>
      <w:bookmarkStart w:id="756" w:name="_Toc3730393"/>
      <w:proofErr w:type="spellStart"/>
      <w:r>
        <w:t>logicalLocation</w:t>
      </w:r>
      <w:proofErr w:type="spellEnd"/>
      <w:r>
        <w:t xml:space="preserve"> property</w:t>
      </w:r>
      <w:bookmarkEnd w:id="755"/>
      <w:bookmarkEnd w:id="756"/>
    </w:p>
    <w:p w14:paraId="22942E0F" w14:textId="37933E9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8D24D0">
        <w:t>3.25.2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6F9F8F7A"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the 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8D24D0">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See §</w:t>
      </w:r>
      <w:r>
        <w:fldChar w:fldCharType="begin"/>
      </w:r>
      <w:r>
        <w:instrText xml:space="preserve"> REF _Ref3453348 \r \h </w:instrText>
      </w:r>
      <w:r>
        <w:fldChar w:fldCharType="separate"/>
      </w:r>
      <w:r w:rsidR="008D24D0">
        <w:t>3.29.5</w:t>
      </w:r>
      <w:r>
        <w:fldChar w:fldCharType="end"/>
      </w:r>
      <w:r>
        <w:t xml:space="preserve"> for more information.</w:t>
      </w:r>
    </w:p>
    <w:p w14:paraId="4CD27C2E" w14:textId="16EED1C5" w:rsidR="00F13165" w:rsidRDefault="00F13165" w:rsidP="00F13165">
      <w:pPr>
        <w:pStyle w:val="Heading3"/>
      </w:pPr>
      <w:bookmarkStart w:id="757" w:name="_Ref513121634"/>
      <w:bookmarkStart w:id="758" w:name="_Ref513122103"/>
      <w:bookmarkStart w:id="759" w:name="_Toc3730394"/>
      <w:r>
        <w:t>message property</w:t>
      </w:r>
      <w:bookmarkEnd w:id="757"/>
      <w:bookmarkEnd w:id="758"/>
      <w:bookmarkEnd w:id="759"/>
    </w:p>
    <w:p w14:paraId="62F22E6F" w14:textId="3911779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relevant to the location.</w:t>
      </w:r>
    </w:p>
    <w:p w14:paraId="0E77A827" w14:textId="77777777" w:rsidR="00F13165" w:rsidRDefault="00F13165" w:rsidP="00F13165">
      <w:pPr>
        <w:pStyle w:val="Heading3"/>
      </w:pPr>
      <w:bookmarkStart w:id="760" w:name="_Ref510102819"/>
      <w:bookmarkStart w:id="761" w:name="_Toc3730395"/>
      <w:r>
        <w:t>annotations property</w:t>
      </w:r>
      <w:bookmarkEnd w:id="760"/>
      <w:bookmarkEnd w:id="761"/>
    </w:p>
    <w:p w14:paraId="1F7AABEC" w14:textId="151A262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D24D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D24D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D24D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143AA3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D24D0">
        <w:t>3.27</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lastRenderedPageBreak/>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762" w:name="_Ref493477390"/>
      <w:bookmarkStart w:id="763" w:name="_Ref493478323"/>
      <w:bookmarkStart w:id="764" w:name="_Ref493478590"/>
      <w:bookmarkStart w:id="765" w:name="_Toc3730396"/>
      <w:proofErr w:type="spellStart"/>
      <w:r>
        <w:t>physicalLocation</w:t>
      </w:r>
      <w:proofErr w:type="spellEnd"/>
      <w:r>
        <w:t xml:space="preserve"> object</w:t>
      </w:r>
      <w:bookmarkEnd w:id="762"/>
      <w:bookmarkEnd w:id="763"/>
      <w:bookmarkEnd w:id="764"/>
      <w:bookmarkEnd w:id="765"/>
    </w:p>
    <w:p w14:paraId="0B9181AD" w14:textId="12F902F2" w:rsidR="006E546E" w:rsidRDefault="006E546E" w:rsidP="006E546E">
      <w:pPr>
        <w:pStyle w:val="Heading3"/>
      </w:pPr>
      <w:bookmarkStart w:id="766" w:name="_Toc3730397"/>
      <w:r>
        <w:t>General</w:t>
      </w:r>
      <w:bookmarkEnd w:id="766"/>
    </w:p>
    <w:p w14:paraId="75F2C0BF" w14:textId="7748392F"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767" w:name="_Ref503357394"/>
      <w:bookmarkStart w:id="768" w:name="_Toc3730398"/>
      <w:bookmarkStart w:id="769" w:name="_Ref493343236"/>
      <w:r>
        <w:t>id property</w:t>
      </w:r>
      <w:bookmarkEnd w:id="767"/>
      <w:bookmarkEnd w:id="768"/>
    </w:p>
    <w:p w14:paraId="39E78313" w14:textId="0A580143"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6AAD0AC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D24D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D24D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770" w:name="_Ref503369432"/>
      <w:bookmarkStart w:id="771" w:name="_Ref503369435"/>
      <w:bookmarkStart w:id="772" w:name="_Ref503371110"/>
      <w:bookmarkStart w:id="773" w:name="_Ref503371652"/>
      <w:bookmarkStart w:id="774" w:name="_Toc3730399"/>
      <w:proofErr w:type="spellStart"/>
      <w:r>
        <w:t>artifactLocation</w:t>
      </w:r>
      <w:proofErr w:type="spellEnd"/>
      <w:r>
        <w:t xml:space="preserve"> </w:t>
      </w:r>
      <w:r w:rsidR="006E546E">
        <w:t>property</w:t>
      </w:r>
      <w:bookmarkEnd w:id="769"/>
      <w:bookmarkEnd w:id="770"/>
      <w:bookmarkEnd w:id="771"/>
      <w:bookmarkEnd w:id="772"/>
      <w:bookmarkEnd w:id="773"/>
      <w:bookmarkEnd w:id="774"/>
    </w:p>
    <w:p w14:paraId="03500782" w14:textId="20688087"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D24D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775" w:name="_Ref493509797"/>
      <w:bookmarkStart w:id="776" w:name="_Toc3730400"/>
      <w:r>
        <w:t>region property</w:t>
      </w:r>
      <w:bookmarkEnd w:id="775"/>
      <w:bookmarkEnd w:id="776"/>
    </w:p>
    <w:p w14:paraId="34CA82A6" w14:textId="69BDECC3"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D24D0">
        <w:t>3.27</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D24D0">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D24D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BA081E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A49ADC4" w14:textId="048BAC2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779C2718" w14:textId="1DAF850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3C94BD54" w14:textId="278D11B6"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lastRenderedPageBreak/>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77" w:name="_Toc3730401"/>
      <w:proofErr w:type="spellStart"/>
      <w:r>
        <w:t>contextRegion</w:t>
      </w:r>
      <w:proofErr w:type="spellEnd"/>
      <w:r>
        <w:t xml:space="preserve"> property</w:t>
      </w:r>
      <w:bookmarkEnd w:id="777"/>
    </w:p>
    <w:p w14:paraId="220640FE" w14:textId="41FA2E0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D24D0">
        <w:t>3.26.4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D24D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0814E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E9D024B" w14:textId="683E112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686DE936" w14:textId="4421BAC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5B98A118" w14:textId="05B4881B"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D24D0">
        <w:t>3.26</w:t>
      </w:r>
      <w:r w:rsidR="00EF37F6">
        <w:fldChar w:fldCharType="end"/>
      </w:r>
      <w:r w:rsidR="00EF37F6">
        <w:t>)</w:t>
      </w:r>
      <w:r>
        <w:t>.</w:t>
      </w:r>
    </w:p>
    <w:p w14:paraId="096905D1" w14:textId="282F4760" w:rsidR="00843397" w:rsidRDefault="00843397" w:rsidP="002D65F3">
      <w:pPr>
        <w:pStyle w:val="Code"/>
      </w:pPr>
      <w:r>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8D24D0">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7A5010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778" w:name="_Ref493490350"/>
      <w:bookmarkStart w:id="779" w:name="_Toc3730402"/>
      <w:r>
        <w:t>region object</w:t>
      </w:r>
      <w:bookmarkEnd w:id="778"/>
      <w:bookmarkEnd w:id="779"/>
    </w:p>
    <w:p w14:paraId="5C4DB1F6" w14:textId="19917190" w:rsidR="006E546E" w:rsidRDefault="006E546E" w:rsidP="006E546E">
      <w:pPr>
        <w:pStyle w:val="Heading3"/>
      </w:pPr>
      <w:bookmarkStart w:id="780" w:name="_Toc3730403"/>
      <w:r>
        <w:t>General</w:t>
      </w:r>
      <w:bookmarkEnd w:id="780"/>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E4895D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D24D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D24D0">
        <w:t>3.27.3</w:t>
      </w:r>
      <w:r>
        <w:fldChar w:fldCharType="end"/>
      </w:r>
      <w:r>
        <w:t>).</w:t>
      </w:r>
    </w:p>
    <w:p w14:paraId="4D60C0C6" w14:textId="07795823" w:rsidR="006E546E" w:rsidRDefault="006E546E" w:rsidP="006E546E">
      <w:pPr>
        <w:pStyle w:val="Heading3"/>
      </w:pPr>
      <w:bookmarkStart w:id="781" w:name="_Ref493492556"/>
      <w:bookmarkStart w:id="782" w:name="_Ref493492604"/>
      <w:bookmarkStart w:id="783" w:name="_Ref493492671"/>
      <w:bookmarkStart w:id="784" w:name="_Toc3730404"/>
      <w:r>
        <w:t>Text regions</w:t>
      </w:r>
      <w:bookmarkEnd w:id="781"/>
      <w:bookmarkEnd w:id="782"/>
      <w:bookmarkEnd w:id="783"/>
      <w:bookmarkEnd w:id="78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B74BF1D"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D24D0">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08A6F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8D24D0">
        <w:t>3.23.9</w:t>
      </w:r>
      <w:r>
        <w:fldChar w:fldCharType="end"/>
      </w:r>
      <w:r>
        <w:t xml:space="preserve">), if present, or else by </w:t>
      </w:r>
      <w:proofErr w:type="spellStart"/>
      <w:r w:rsidRPr="003316E1">
        <w:rPr>
          <w:rStyle w:val="CODEtemp"/>
        </w:rPr>
        <w:t>run.defaultEncoding</w:t>
      </w:r>
      <w:proofErr w:type="spellEnd"/>
      <w:r>
        <w:t xml:space="preserve"> (§</w:t>
      </w:r>
      <w:r>
        <w:fldChar w:fldCharType="begin"/>
      </w:r>
      <w:r>
        <w:instrText xml:space="preserve"> REF _Ref511828248 \r \h </w:instrText>
      </w:r>
      <w:r>
        <w:fldChar w:fldCharType="separate"/>
      </w:r>
      <w:r w:rsidR="008D24D0">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FC99944"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D24D0">
        <w:t>3.27.5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D24D0">
        <w:t>3.27.6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D24D0">
        <w:t>3.27.7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D24D0">
        <w:t>3.27.8</w:t>
      </w:r>
      <w:r>
        <w:fldChar w:fldCharType="end"/>
      </w:r>
      <w:r w:rsidRPr="003E62A7">
        <w:t>)</w:t>
      </w:r>
      <w:r>
        <w:t>.</w:t>
      </w:r>
    </w:p>
    <w:p w14:paraId="2FA2CAD1" w14:textId="76AAB229"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D24D0">
        <w:t>3.27.9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D24D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7AAE723" w:rsidR="00257E64" w:rsidRDefault="00257E64" w:rsidP="00257E64">
      <w:r>
        <w:lastRenderedPageBreak/>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D24D0">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B35CDCC"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D24D0">
        <w:t>3.27.6</w:t>
      </w:r>
      <w:r>
        <w:fldChar w:fldCharType="end"/>
      </w:r>
      <w:r>
        <w:t>).</w:t>
      </w:r>
    </w:p>
    <w:p w14:paraId="2F4CCF7E" w14:textId="49E2484E"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D24D0">
        <w:t>3.27.7</w:t>
      </w:r>
      <w:r>
        <w:fldChar w:fldCharType="end"/>
      </w:r>
      <w:r>
        <w:t>).</w:t>
      </w:r>
    </w:p>
    <w:p w14:paraId="30C0E1BA" w14:textId="6057E503"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D24D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4D103D3E"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D24D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85" w:name="_Ref509043519"/>
      <w:bookmarkStart w:id="786" w:name="_Ref509043733"/>
      <w:bookmarkStart w:id="787" w:name="_Toc3730405"/>
      <w:r>
        <w:t>Binary regions</w:t>
      </w:r>
      <w:bookmarkEnd w:id="785"/>
      <w:bookmarkEnd w:id="786"/>
      <w:bookmarkEnd w:id="787"/>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0F25AA2"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D24D0">
        <w:t>3.27.11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D24D0">
        <w:t>3.27.12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88" w:name="_Toc3730406"/>
      <w:r>
        <w:t>Independence of text and binary regions</w:t>
      </w:r>
      <w:bookmarkEnd w:id="788"/>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76E47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D24D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89" w:name="_Ref493490565"/>
      <w:bookmarkStart w:id="790" w:name="_Ref493491243"/>
      <w:bookmarkStart w:id="791" w:name="_Ref493492406"/>
      <w:bookmarkStart w:id="792" w:name="_Toc3730407"/>
      <w:proofErr w:type="spellStart"/>
      <w:r>
        <w:t>startLine</w:t>
      </w:r>
      <w:proofErr w:type="spellEnd"/>
      <w:r>
        <w:t xml:space="preserve"> property</w:t>
      </w:r>
      <w:bookmarkEnd w:id="789"/>
      <w:bookmarkEnd w:id="790"/>
      <w:bookmarkEnd w:id="791"/>
      <w:bookmarkEnd w:id="792"/>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93" w:name="_Ref493491260"/>
      <w:bookmarkStart w:id="794" w:name="_Ref493492414"/>
      <w:bookmarkStart w:id="795" w:name="_Toc3730408"/>
      <w:proofErr w:type="spellStart"/>
      <w:r>
        <w:t>startColumn</w:t>
      </w:r>
      <w:proofErr w:type="spellEnd"/>
      <w:r>
        <w:t xml:space="preserve"> property</w:t>
      </w:r>
      <w:bookmarkEnd w:id="793"/>
      <w:bookmarkEnd w:id="794"/>
      <w:bookmarkEnd w:id="795"/>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796" w:name="_Ref493491334"/>
      <w:bookmarkStart w:id="797" w:name="_Ref493492422"/>
      <w:bookmarkStart w:id="798" w:name="_Toc3730409"/>
      <w:proofErr w:type="spellStart"/>
      <w:r>
        <w:t>endLine</w:t>
      </w:r>
      <w:proofErr w:type="spellEnd"/>
      <w:r>
        <w:t xml:space="preserve"> property</w:t>
      </w:r>
      <w:bookmarkEnd w:id="796"/>
      <w:bookmarkEnd w:id="797"/>
      <w:bookmarkEnd w:id="798"/>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799" w:name="_Ref493491342"/>
      <w:bookmarkStart w:id="800" w:name="_Ref493492427"/>
      <w:bookmarkStart w:id="801" w:name="_Toc3730410"/>
      <w:proofErr w:type="spellStart"/>
      <w:r>
        <w:t>endColumn</w:t>
      </w:r>
      <w:proofErr w:type="spellEnd"/>
      <w:r>
        <w:t xml:space="preserve"> property</w:t>
      </w:r>
      <w:bookmarkEnd w:id="799"/>
      <w:bookmarkEnd w:id="800"/>
      <w:bookmarkEnd w:id="801"/>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802" w:name="_Ref493492251"/>
      <w:bookmarkStart w:id="803" w:name="_Ref493492981"/>
      <w:bookmarkStart w:id="804" w:name="_Toc3730411"/>
      <w:proofErr w:type="spellStart"/>
      <w:r>
        <w:t>charO</w:t>
      </w:r>
      <w:r w:rsidR="006E546E">
        <w:t>ffset</w:t>
      </w:r>
      <w:proofErr w:type="spellEnd"/>
      <w:r w:rsidR="006E546E">
        <w:t xml:space="preserve"> property</w:t>
      </w:r>
      <w:bookmarkEnd w:id="802"/>
      <w:bookmarkEnd w:id="803"/>
      <w:bookmarkEnd w:id="804"/>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805" w:name="_Ref493491350"/>
      <w:bookmarkStart w:id="806" w:name="_Ref493492312"/>
      <w:bookmarkStart w:id="807" w:name="_Toc3730412"/>
      <w:proofErr w:type="spellStart"/>
      <w:r>
        <w:t>charL</w:t>
      </w:r>
      <w:r w:rsidR="006E546E">
        <w:t>ength</w:t>
      </w:r>
      <w:proofErr w:type="spellEnd"/>
      <w:r w:rsidR="006E546E">
        <w:t xml:space="preserve"> property</w:t>
      </w:r>
      <w:bookmarkEnd w:id="805"/>
      <w:bookmarkEnd w:id="806"/>
      <w:bookmarkEnd w:id="807"/>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25912B77" w:rsidR="00402C08" w:rsidRDefault="00EB7FF6" w:rsidP="00402C08">
      <w:r>
        <w:lastRenderedPageBreak/>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D24D0">
        <w:t>3.27.9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808" w:name="_Ref515544104"/>
      <w:bookmarkStart w:id="809" w:name="_Toc3730413"/>
      <w:proofErr w:type="spellStart"/>
      <w:r>
        <w:t>byteOffset</w:t>
      </w:r>
      <w:proofErr w:type="spellEnd"/>
      <w:r>
        <w:t xml:space="preserve"> property</w:t>
      </w:r>
      <w:bookmarkEnd w:id="808"/>
      <w:bookmarkEnd w:id="809"/>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810" w:name="_Ref515544119"/>
      <w:bookmarkStart w:id="811" w:name="_Toc3730414"/>
      <w:proofErr w:type="spellStart"/>
      <w:r>
        <w:t>byteLength</w:t>
      </w:r>
      <w:proofErr w:type="spellEnd"/>
      <w:r>
        <w:t xml:space="preserve"> property</w:t>
      </w:r>
      <w:bookmarkEnd w:id="810"/>
      <w:bookmarkEnd w:id="811"/>
    </w:p>
    <w:p w14:paraId="2FF66B09" w14:textId="439B3DB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D24D0">
        <w:t>3.27.11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812" w:name="_Ref534896821"/>
      <w:bookmarkStart w:id="813" w:name="_Ref534897957"/>
      <w:bookmarkStart w:id="814" w:name="_Toc3730415"/>
      <w:r>
        <w:t>snippet property</w:t>
      </w:r>
      <w:bookmarkEnd w:id="812"/>
      <w:bookmarkEnd w:id="813"/>
      <w:bookmarkEnd w:id="814"/>
    </w:p>
    <w:p w14:paraId="4E596286" w14:textId="15275C7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8D24D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815" w:name="_Ref513118337"/>
      <w:bookmarkStart w:id="816" w:name="_Toc3730416"/>
      <w:r>
        <w:t>message property</w:t>
      </w:r>
      <w:bookmarkEnd w:id="815"/>
      <w:bookmarkEnd w:id="816"/>
    </w:p>
    <w:p w14:paraId="11547397" w14:textId="63E5653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817" w:name="_Ref534896942"/>
      <w:bookmarkStart w:id="818" w:name="_Toc3730417"/>
      <w:proofErr w:type="spellStart"/>
      <w:r>
        <w:t>sourceLanguage</w:t>
      </w:r>
      <w:proofErr w:type="spellEnd"/>
      <w:r>
        <w:t xml:space="preserve"> property</w:t>
      </w:r>
      <w:bookmarkEnd w:id="817"/>
      <w:bookmarkEnd w:id="818"/>
    </w:p>
    <w:p w14:paraId="05F6E931" w14:textId="1B67E5F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8D24D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w:t>
      </w:r>
      <w:proofErr w:type="spellStart"/>
      <w:r>
        <w:t>the</w:t>
      </w:r>
      <w:proofErr w:type="spellEnd"/>
      <w:r>
        <w:t xml:space="preserve"> </w:t>
      </w:r>
      <w:r w:rsidRPr="00AE02F6">
        <w:rPr>
          <w:rStyle w:val="CODEtemp"/>
        </w:rPr>
        <w:t>region</w:t>
      </w:r>
      <w:r>
        <w:t xml:space="preserve"> object represents a portion of a text </w:t>
      </w:r>
      <w:r w:rsidR="0061423A">
        <w:t xml:space="preserve">artifact </w:t>
      </w:r>
      <w:r>
        <w:t>that contains source code.</w:t>
      </w:r>
    </w:p>
    <w:p w14:paraId="42E91A4F" w14:textId="0DB34EA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D24D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D24D0">
        <w:t>3.23.10</w:t>
      </w:r>
      <w:r>
        <w:fldChar w:fldCharType="end"/>
      </w:r>
      <w:r>
        <w:t>.</w:t>
      </w:r>
    </w:p>
    <w:p w14:paraId="72100840" w14:textId="77777777" w:rsidR="00524CAF" w:rsidRPr="00524CAF" w:rsidRDefault="00524CAF" w:rsidP="00524CAF"/>
    <w:p w14:paraId="3FFBDEE7" w14:textId="5CF534B9" w:rsidR="00524CAF" w:rsidRDefault="00524CAF" w:rsidP="00524CAF">
      <w:r>
        <w:lastRenderedPageBreak/>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8D24D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D24D0">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the </w:t>
      </w:r>
      <w:proofErr w:type="spellStart"/>
      <w:r w:rsidRPr="00A45327">
        <w:rPr>
          <w:rStyle w:val="CODEtemp"/>
        </w:rPr>
        <w:t>defaultSourceLanguage</w:t>
      </w:r>
      <w:proofErr w:type="spellEnd"/>
      <w:r>
        <w:t xml:space="preserve"> property (</w:t>
      </w:r>
      <w:r w:rsidRPr="00201FA6">
        <w:t>§</w:t>
      </w:r>
      <w:r>
        <w:fldChar w:fldCharType="begin"/>
      </w:r>
      <w:r>
        <w:instrText xml:space="preserve"> REF _Ref534897013 \w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D24D0">
        <w:t>3.14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Pr="00A45327">
        <w:rPr>
          <w:rStyle w:val="CODEtemp"/>
        </w:rPr>
        <w:t>run.defaultSourceLanguage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305A54D"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8D24D0">
        <w:t>3.23.10.2</w:t>
      </w:r>
      <w:r>
        <w:fldChar w:fldCharType="end"/>
      </w:r>
      <w:r>
        <w:t>.</w:t>
      </w:r>
    </w:p>
    <w:p w14:paraId="324A7275" w14:textId="34C5149E" w:rsidR="008A21D5" w:rsidRDefault="008A21D5" w:rsidP="008A21D5">
      <w:pPr>
        <w:pStyle w:val="Heading2"/>
      </w:pPr>
      <w:bookmarkStart w:id="819" w:name="_Ref513118449"/>
      <w:bookmarkStart w:id="820" w:name="_Toc3730418"/>
      <w:bookmarkStart w:id="821" w:name="_Hlk513212890"/>
      <w:r>
        <w:t>rectangle object</w:t>
      </w:r>
      <w:bookmarkEnd w:id="819"/>
      <w:bookmarkEnd w:id="820"/>
    </w:p>
    <w:p w14:paraId="3C4A6F0B" w14:textId="2FBD2981" w:rsidR="008A21D5" w:rsidRDefault="008A21D5" w:rsidP="008A21D5">
      <w:pPr>
        <w:pStyle w:val="Heading3"/>
      </w:pPr>
      <w:bookmarkStart w:id="822" w:name="_Toc3730419"/>
      <w:r>
        <w:t>General</w:t>
      </w:r>
      <w:bookmarkEnd w:id="82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823" w:name="_Toc3730420"/>
      <w:r>
        <w:t>top, left, bottom, and right properties</w:t>
      </w:r>
      <w:bookmarkEnd w:id="823"/>
    </w:p>
    <w:p w14:paraId="507C9305" w14:textId="37A39B0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824" w:name="_Ref513118473"/>
      <w:bookmarkStart w:id="825" w:name="_Toc3730421"/>
      <w:r>
        <w:t>message property</w:t>
      </w:r>
      <w:bookmarkEnd w:id="824"/>
      <w:bookmarkEnd w:id="825"/>
    </w:p>
    <w:p w14:paraId="00BBEF13" w14:textId="07163F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826" w:name="_Ref493404505"/>
      <w:bookmarkStart w:id="827" w:name="_Toc3730422"/>
      <w:bookmarkEnd w:id="821"/>
      <w:proofErr w:type="spellStart"/>
      <w:r>
        <w:t>logicalLocation</w:t>
      </w:r>
      <w:proofErr w:type="spellEnd"/>
      <w:r>
        <w:t xml:space="preserve"> object</w:t>
      </w:r>
      <w:bookmarkEnd w:id="826"/>
      <w:bookmarkEnd w:id="827"/>
    </w:p>
    <w:p w14:paraId="479717FF" w14:textId="2760154A" w:rsidR="006E546E" w:rsidRDefault="006E546E" w:rsidP="006E546E">
      <w:pPr>
        <w:pStyle w:val="Heading3"/>
      </w:pPr>
      <w:bookmarkStart w:id="828" w:name="_Toc3730423"/>
      <w:r>
        <w:t>General</w:t>
      </w:r>
      <w:bookmarkEnd w:id="82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23E9660"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proofErr w:type="spellStart"/>
      <w:r w:rsidRPr="00161D0D">
        <w:rPr>
          <w:rStyle w:val="CODEtemp"/>
        </w:rPr>
        <w:t>run.logicalLocations</w:t>
      </w:r>
      <w:proofErr w:type="spellEnd"/>
      <w:r>
        <w:t xml:space="preserve"> </w:t>
      </w:r>
      <w:r w:rsidR="00376618">
        <w:t>property</w:t>
      </w:r>
      <w:r w:rsidR="00363B66">
        <w:t xml:space="preserve"> </w:t>
      </w:r>
      <w:r>
        <w:t>(§</w:t>
      </w:r>
      <w:r>
        <w:fldChar w:fldCharType="begin"/>
      </w:r>
      <w:r>
        <w:instrText xml:space="preserve"> REF _Ref493479000 \w \h </w:instrText>
      </w:r>
      <w:r>
        <w:fldChar w:fldCharType="separate"/>
      </w:r>
      <w:r w:rsidR="008D24D0">
        <w:t>3.14.12</w:t>
      </w:r>
      <w:r>
        <w:fldChar w:fldCharType="end"/>
      </w:r>
      <w:r>
        <w:t>)</w:t>
      </w:r>
      <w:r w:rsidR="00376618">
        <w:t xml:space="preserve"> and as the value of the </w:t>
      </w:r>
      <w:proofErr w:type="spellStart"/>
      <w:r w:rsidR="00376618">
        <w:rPr>
          <w:rStyle w:val="CODEtemp"/>
        </w:rPr>
        <w:t>location.logicalLocation</w:t>
      </w:r>
      <w:proofErr w:type="spellEnd"/>
      <w:r w:rsidR="00376618">
        <w:t xml:space="preserve"> property (§</w:t>
      </w:r>
      <w:r w:rsidR="00376618">
        <w:fldChar w:fldCharType="begin"/>
      </w:r>
      <w:r w:rsidR="00376618">
        <w:instrText xml:space="preserve"> REF _Ref3453640 \r \h </w:instrText>
      </w:r>
      <w:r w:rsidR="00376618">
        <w:fldChar w:fldCharType="separate"/>
      </w:r>
      <w:r w:rsidR="008D24D0">
        <w:t>3.25.3</w:t>
      </w:r>
      <w:r w:rsidR="00376618">
        <w:fldChar w:fldCharType="end"/>
      </w:r>
      <w:r w:rsidR="00376618">
        <w:t>)</w:t>
      </w:r>
      <w:r>
        <w:t>.</w:t>
      </w:r>
    </w:p>
    <w:p w14:paraId="54921F14" w14:textId="6F971490" w:rsidR="009151D4" w:rsidRDefault="009151D4" w:rsidP="009151D4">
      <w:pPr>
        <w:pStyle w:val="Heading3"/>
      </w:pPr>
      <w:bookmarkStart w:id="829" w:name="_Toc3730424"/>
      <w:r>
        <w:t>Constraints</w:t>
      </w:r>
      <w:bookmarkEnd w:id="829"/>
    </w:p>
    <w:p w14:paraId="2CDCE830" w14:textId="527B8C6E"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8D24D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D24D0">
        <w:t>3.29.5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8D24D0">
        <w:t>3.29.6</w:t>
      </w:r>
      <w:r>
        <w:fldChar w:fldCharType="end"/>
      </w:r>
      <w:r>
        <w:t xml:space="preserve">) </w:t>
      </w:r>
      <w:r>
        <w:rPr>
          <w:b/>
        </w:rPr>
        <w:t>SHALL</w:t>
      </w:r>
      <w:r>
        <w:t xml:space="preserve"> be present; they</w:t>
      </w:r>
      <w:r>
        <w:rPr>
          <w:b/>
        </w:rPr>
        <w:t xml:space="preserve"> MAY </w:t>
      </w:r>
      <w:r>
        <w:t>both be present.</w:t>
      </w:r>
    </w:p>
    <w:p w14:paraId="11FCDDFD" w14:textId="404F2EC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w:t>
      </w:r>
      <w:r>
        <w:lastRenderedPageBreak/>
        <w:t xml:space="preserve">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8D24D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830" w:name="_Ref514248023"/>
      <w:bookmarkStart w:id="831" w:name="_Toc3730425"/>
      <w:r>
        <w:t>Logical location naming rules</w:t>
      </w:r>
      <w:bookmarkEnd w:id="830"/>
      <w:bookmarkEnd w:id="831"/>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DF21BDE"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D24D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832" w:name="_Ref514247682"/>
      <w:bookmarkStart w:id="833" w:name="_Toc3730426"/>
      <w:r>
        <w:t>name property</w:t>
      </w:r>
      <w:bookmarkEnd w:id="832"/>
      <w:bookmarkEnd w:id="833"/>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94F269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D24D0">
        <w:t>3.29.3</w:t>
      </w:r>
      <w:r w:rsidR="0024214F">
        <w:fldChar w:fldCharType="end"/>
      </w:r>
      <w:r w:rsidR="0024214F">
        <w:t>.</w:t>
      </w:r>
    </w:p>
    <w:p w14:paraId="6D79E424" w14:textId="2140463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D24D0">
        <w:t>3.29.8</w:t>
      </w:r>
      <w:r w:rsidR="006E0178">
        <w:fldChar w:fldCharType="end"/>
      </w:r>
      <w:r w:rsidR="006E0178">
        <w:t>).</w:t>
      </w:r>
    </w:p>
    <w:p w14:paraId="5BE28879" w14:textId="55767C8D" w:rsidR="00BA28C3" w:rsidRDefault="00BA28C3" w:rsidP="00BA28C3">
      <w:pPr>
        <w:pStyle w:val="Note"/>
      </w:pPr>
      <w:r>
        <w:lastRenderedPageBreak/>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7363921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D24D0">
        <w:t>3.29.6</w:t>
      </w:r>
      <w:r>
        <w:fldChar w:fldCharType="end"/>
      </w:r>
      <w:r>
        <w:t>.</w:t>
      </w:r>
    </w:p>
    <w:p w14:paraId="5AA444E4" w14:textId="766D880A" w:rsidR="006A539D" w:rsidRDefault="006A539D" w:rsidP="00BA28C3">
      <w:pPr>
        <w:pStyle w:val="Code"/>
      </w:pPr>
      <w:r>
        <w:t xml:space="preserve">  "kind": "function"                   # See §</w:t>
      </w:r>
      <w:r>
        <w:fldChar w:fldCharType="begin"/>
      </w:r>
      <w:r>
        <w:instrText xml:space="preserve"> REF _Ref513195445 \r \h </w:instrText>
      </w:r>
      <w:r>
        <w:fldChar w:fldCharType="separate"/>
      </w:r>
      <w:r w:rsidR="008D24D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834" w:name="_Ref3453348"/>
      <w:bookmarkStart w:id="835" w:name="_Toc3730427"/>
      <w:r>
        <w:t>index property</w:t>
      </w:r>
      <w:bookmarkEnd w:id="834"/>
      <w:bookmarkEnd w:id="835"/>
    </w:p>
    <w:p w14:paraId="56BE2BA9" w14:textId="1E892F85"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8D24D0">
        <w:t>3.14</w:t>
      </w:r>
      <w:r w:rsidR="00447C10">
        <w:fldChar w:fldCharType="end"/>
      </w:r>
      <w:r w:rsidR="00447C10">
        <w:t xml:space="preserve">) </w:t>
      </w:r>
      <w:r>
        <w:t xml:space="preserve">array-valued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8D24D0">
        <w:t>3.14.12</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DB4555" w:rsidRPr="00DB4555">
        <w:rPr>
          <w:rStyle w:val="CODEtemp"/>
        </w:rPr>
        <w:t>run.logicalLocations</w:t>
      </w:r>
      <w:proofErr w:type="spellEnd"/>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proofErr w:type="spellStart"/>
      <w:r>
        <w:rPr>
          <w:rStyle w:val="CODEtemp"/>
        </w:rPr>
        <w:t>run.logicalLocations</w:t>
      </w:r>
      <w:proofErr w:type="spellEnd"/>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proofErr w:type="spellStart"/>
      <w:r>
        <w:rPr>
          <w:rStyle w:val="CODEtemp"/>
        </w:rPr>
        <w:t>run.logicalLocations</w:t>
      </w:r>
      <w:proofErr w:type="spellEnd"/>
      <w:r>
        <w:t>.</w:t>
      </w:r>
    </w:p>
    <w:p w14:paraId="1781E356" w14:textId="2D1FC595"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proofErr w:type="spellStart"/>
      <w:r w:rsidR="00EF3ADA" w:rsidRPr="00EF3ADA">
        <w:rPr>
          <w:rStyle w:val="CODEtemp"/>
        </w:rPr>
        <w:t>run.logicalLocations</w:t>
      </w:r>
      <w:proofErr w:type="spellEnd"/>
      <w:r w:rsidR="00EF3ADA">
        <w:t xml:space="preserve">, and </w:t>
      </w:r>
      <w:proofErr w:type="spellStart"/>
      <w:r w:rsidR="00EF3ADA" w:rsidRPr="00EF3ADA">
        <w:rPr>
          <w:rStyle w:val="CODEtemp"/>
        </w:rPr>
        <w:t>run.logicalLocations</w:t>
      </w:r>
      <w:proofErr w:type="spellEnd"/>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proofErr w:type="spellStart"/>
      <w:r>
        <w:rPr>
          <w:rStyle w:val="CODEtemp"/>
        </w:rPr>
        <w:t>run.logicalLocations</w:t>
      </w:r>
      <w:proofErr w:type="spellEnd"/>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4AC78B7B" w14:textId="6AD65EDB" w:rsidR="00262B6F" w:rsidRDefault="00262B6F" w:rsidP="00262B6F">
      <w:pPr>
        <w:pStyle w:val="Heading3"/>
      </w:pPr>
      <w:bookmarkStart w:id="836" w:name="_Ref513194876"/>
      <w:bookmarkStart w:id="837" w:name="_Toc3730428"/>
      <w:proofErr w:type="spellStart"/>
      <w:r>
        <w:t>fullyQualifiedName</w:t>
      </w:r>
      <w:proofErr w:type="spellEnd"/>
      <w:r>
        <w:t xml:space="preserve"> property</w:t>
      </w:r>
      <w:bookmarkEnd w:id="836"/>
      <w:bookmarkEnd w:id="837"/>
    </w:p>
    <w:p w14:paraId="0F5707EB" w14:textId="225CEA03"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D24D0">
        <w:t>3.29.3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lastRenderedPageBreak/>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F65104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D24D0">
        <w:t>3.25.1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838" w:name="_Toc3730429"/>
      <w:proofErr w:type="spellStart"/>
      <w:r>
        <w:t>decoratedName</w:t>
      </w:r>
      <w:proofErr w:type="spellEnd"/>
      <w:r>
        <w:t xml:space="preserve"> property</w:t>
      </w:r>
      <w:bookmarkEnd w:id="838"/>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lastRenderedPageBreak/>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839" w:name="_Ref513195445"/>
      <w:bookmarkStart w:id="840" w:name="_Toc3730430"/>
      <w:r>
        <w:t>kind property</w:t>
      </w:r>
      <w:bookmarkEnd w:id="839"/>
      <w:bookmarkEnd w:id="840"/>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13FB70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D24D0">
        <w:t>3.14</w:t>
      </w:r>
      <w:r>
        <w:fldChar w:fldCharType="end"/>
      </w:r>
      <w:r>
        <w:t>)</w:t>
      </w:r>
    </w:p>
    <w:p w14:paraId="310DEFB3" w14:textId="6B0EEA2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D24D0">
        <w:t>3.14.15</w:t>
      </w:r>
      <w:r>
        <w:fldChar w:fldCharType="end"/>
      </w:r>
      <w:r>
        <w:t>.</w:t>
      </w:r>
    </w:p>
    <w:p w14:paraId="7EB16C28" w14:textId="4E18C40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D24D0">
        <w:t>3.24</w:t>
      </w:r>
      <w:r>
        <w:fldChar w:fldCharType="end"/>
      </w:r>
      <w:r>
        <w:t>).</w:t>
      </w:r>
    </w:p>
    <w:p w14:paraId="778F3B54" w14:textId="53B4675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D24D0">
        <w:t>3.24.10</w:t>
      </w:r>
      <w:r>
        <w:fldChar w:fldCharType="end"/>
      </w:r>
      <w:r>
        <w:t>.</w:t>
      </w:r>
    </w:p>
    <w:p w14:paraId="4CE40F02" w14:textId="6E14C015"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D24D0">
        <w:t>3.25</w:t>
      </w:r>
      <w:r>
        <w:fldChar w:fldCharType="end"/>
      </w:r>
      <w:r>
        <w:t>).</w:t>
      </w:r>
    </w:p>
    <w:p w14:paraId="37C76C7C" w14:textId="54C6D73B"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D24D0">
        <w:t>3.25.3</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lastRenderedPageBreak/>
        <w:t xml:space="preserve">  ],</w:t>
      </w:r>
    </w:p>
    <w:p w14:paraId="7442F925" w14:textId="77777777" w:rsidR="002E49C7" w:rsidRDefault="002E49C7" w:rsidP="002E49C7">
      <w:pPr>
        <w:pStyle w:val="Code"/>
      </w:pPr>
    </w:p>
    <w:p w14:paraId="485CEB5D" w14:textId="73A1E25C"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2FBE306B" w14:textId="5A8A78C8"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w:t>
      </w:r>
      <w:proofErr w:type="spellStart"/>
      <w:r>
        <w:t>productIds</w:t>
      </w:r>
      <w:proofErr w:type="spellEnd"/>
      <w:r>
        <w:t>":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2B6876F" w:rsidR="002145B8" w:rsidRDefault="002145B8" w:rsidP="002145B8">
      <w:pPr>
        <w:pStyle w:val="Code"/>
      </w:pPr>
      <w:r>
        <w:t>{                                 # A run object (§</w:t>
      </w:r>
      <w:r>
        <w:fldChar w:fldCharType="begin"/>
      </w:r>
      <w:r>
        <w:instrText xml:space="preserve"> REF _Ref493349997 \r \h </w:instrText>
      </w:r>
      <w:r>
        <w:fldChar w:fldCharType="separate"/>
      </w:r>
      <w:r w:rsidR="008D24D0">
        <w:t>3.14</w:t>
      </w:r>
      <w:r>
        <w:fldChar w:fldCharType="end"/>
      </w:r>
      <w:r>
        <w:t>)</w:t>
      </w:r>
    </w:p>
    <w:p w14:paraId="769B254C" w14:textId="1E326A34" w:rsidR="002145B8" w:rsidRDefault="002145B8" w:rsidP="002145B8">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38F2DB42" w14:textId="02B5A9B1" w:rsidR="002145B8" w:rsidRDefault="002145B8" w:rsidP="002145B8">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57D23630" w14:textId="200AACAF" w:rsidR="002145B8" w:rsidRDefault="002145B8" w:rsidP="002145B8">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3675A6A8" w14:textId="2197B187" w:rsidR="002145B8" w:rsidRDefault="002145B8" w:rsidP="002145B8">
      <w:pPr>
        <w:pStyle w:val="Code"/>
      </w:pPr>
      <w:r>
        <w:t xml:space="preserve">        {                         # A location object (§</w:t>
      </w:r>
      <w:r>
        <w:fldChar w:fldCharType="begin"/>
      </w:r>
      <w:r>
        <w:instrText xml:space="preserve"> REF _Ref493426721 \r \h </w:instrText>
      </w:r>
      <w:r>
        <w:fldChar w:fldCharType="separate"/>
      </w:r>
      <w:r w:rsidR="008D24D0">
        <w:t>3.25</w:t>
      </w:r>
      <w:r>
        <w:fldChar w:fldCharType="end"/>
      </w:r>
      <w:r>
        <w:t>).</w:t>
      </w:r>
    </w:p>
    <w:p w14:paraId="01E8334C" w14:textId="498AC873"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8D24D0">
        <w:t>3.25.3</w:t>
      </w:r>
      <w:r>
        <w:fldChar w:fldCharType="end"/>
      </w:r>
      <w:r>
        <w:t>.</w:t>
      </w:r>
    </w:p>
    <w:p w14:paraId="5A873EFD" w14:textId="28E5C6B4" w:rsidR="002145B8" w:rsidRDefault="002145B8" w:rsidP="002145B8">
      <w:pPr>
        <w:pStyle w:val="Code"/>
      </w:pPr>
      <w:r>
        <w:t xml:space="preserve">            "</w:t>
      </w:r>
      <w:proofErr w:type="spellStart"/>
      <w:r>
        <w:t>fullyQualifiedName</w:t>
      </w:r>
      <w:proofErr w:type="spellEnd"/>
      <w:r>
        <w:t>":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lastRenderedPageBreak/>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7ACA99F"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4AFB7C5A" w14:textId="51185CFE"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8D24D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41" w:name="_Ref530059029"/>
      <w:bookmarkStart w:id="842" w:name="_Toc3730431"/>
      <w:proofErr w:type="spellStart"/>
      <w:r>
        <w:t>parentIndex</w:t>
      </w:r>
      <w:proofErr w:type="spellEnd"/>
      <w:r>
        <w:t xml:space="preserve"> </w:t>
      </w:r>
      <w:r w:rsidR="006E546E">
        <w:t>property</w:t>
      </w:r>
      <w:bookmarkEnd w:id="841"/>
      <w:bookmarkEnd w:id="842"/>
    </w:p>
    <w:p w14:paraId="765BBE49" w14:textId="5A5505CE"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D24D0">
        <w:t>3.14.12</w:t>
      </w:r>
      <w:r>
        <w:fldChar w:fldCharType="end"/>
      </w:r>
      <w:r>
        <w:t>).</w:t>
      </w:r>
    </w:p>
    <w:p w14:paraId="561C4353" w14:textId="3E114BD9"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lastRenderedPageBreak/>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662BE81A" w:rsidR="006A539D" w:rsidRDefault="006A539D" w:rsidP="006A539D">
      <w:pPr>
        <w:pStyle w:val="Code"/>
      </w:pPr>
      <w:r>
        <w:t>{                                            # A run object (§</w:t>
      </w:r>
      <w:r>
        <w:fldChar w:fldCharType="begin"/>
      </w:r>
      <w:r>
        <w:instrText xml:space="preserve"> REF _Ref493349997 \r \h </w:instrText>
      </w:r>
      <w:r>
        <w:fldChar w:fldCharType="separate"/>
      </w:r>
      <w:r w:rsidR="008D24D0">
        <w:t>3.14</w:t>
      </w:r>
      <w:r>
        <w:fldChar w:fldCharType="end"/>
      </w:r>
      <w:r>
        <w:t>).</w:t>
      </w:r>
    </w:p>
    <w:p w14:paraId="24B97B6F" w14:textId="28847EF8"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D24D0">
        <w:t>3.14.12</w:t>
      </w:r>
      <w:r>
        <w:fldChar w:fldCharType="end"/>
      </w:r>
      <w:r>
        <w:t>.</w:t>
      </w:r>
    </w:p>
    <w:p w14:paraId="7AC12910" w14:textId="77777777" w:rsidR="006A539D" w:rsidRDefault="006A539D" w:rsidP="006A539D">
      <w:pPr>
        <w:pStyle w:val="Code"/>
      </w:pPr>
      <w:r>
        <w:t xml:space="preserve">    {</w:t>
      </w:r>
    </w:p>
    <w:p w14:paraId="5F513F8D" w14:textId="0717DE56" w:rsidR="006A539D" w:rsidRDefault="006A539D" w:rsidP="006A539D">
      <w:pPr>
        <w:pStyle w:val="Code"/>
      </w:pPr>
      <w:r>
        <w:t xml:space="preserve">      "name": "f(void)",                     # See §</w:t>
      </w:r>
      <w:r>
        <w:fldChar w:fldCharType="begin"/>
      </w:r>
      <w:r>
        <w:instrText xml:space="preserve"> REF _Ref514247682 \r \h </w:instrText>
      </w:r>
      <w:r>
        <w:fldChar w:fldCharType="separate"/>
      </w:r>
      <w:r w:rsidR="008D24D0">
        <w:t>3.29.4</w:t>
      </w:r>
      <w:r>
        <w:fldChar w:fldCharType="end"/>
      </w:r>
      <w:r>
        <w:t>.</w:t>
      </w:r>
    </w:p>
    <w:p w14:paraId="4AFFDE10" w14:textId="0FB4CF0A"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D24D0">
        <w:t>3.29.6</w:t>
      </w:r>
      <w:r>
        <w:fldChar w:fldCharType="end"/>
      </w:r>
      <w:r>
        <w:t>.</w:t>
      </w:r>
    </w:p>
    <w:p w14:paraId="54F6DD7C" w14:textId="4F893B57" w:rsidR="006A539D" w:rsidRDefault="006A539D" w:rsidP="006A539D">
      <w:pPr>
        <w:pStyle w:val="Code"/>
      </w:pPr>
      <w:r>
        <w:t xml:space="preserve">      "kind": "function",                    # See §</w:t>
      </w:r>
      <w:r>
        <w:fldChar w:fldCharType="begin"/>
      </w:r>
      <w:r>
        <w:instrText xml:space="preserve"> REF _Ref513195445 \r \h </w:instrText>
      </w:r>
      <w:r>
        <w:fldChar w:fldCharType="separate"/>
      </w:r>
      <w:r w:rsidR="008D24D0">
        <w:t>3.29.8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843" w:name="_Ref510008325"/>
      <w:bookmarkStart w:id="844" w:name="_Toc3730432"/>
      <w:proofErr w:type="spellStart"/>
      <w:r>
        <w:t>codeFlow</w:t>
      </w:r>
      <w:proofErr w:type="spellEnd"/>
      <w:r>
        <w:t xml:space="preserve"> object</w:t>
      </w:r>
      <w:bookmarkEnd w:id="843"/>
      <w:bookmarkEnd w:id="844"/>
    </w:p>
    <w:p w14:paraId="507EC364" w14:textId="20C3EC2C" w:rsidR="00B163FF" w:rsidRDefault="00B163FF" w:rsidP="00B163FF">
      <w:pPr>
        <w:pStyle w:val="Heading3"/>
      </w:pPr>
      <w:bookmarkStart w:id="845" w:name="_Ref510009088"/>
      <w:bookmarkStart w:id="846" w:name="_Toc3730433"/>
      <w:r>
        <w:t>General</w:t>
      </w:r>
      <w:bookmarkEnd w:id="845"/>
      <w:bookmarkEnd w:id="84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3A9D6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048B21D6" w14:textId="616B86A5"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8D24D0">
        <w:t>3.24.14</w:t>
      </w:r>
      <w:r>
        <w:fldChar w:fldCharType="end"/>
      </w:r>
      <w:r>
        <w:t>.</w:t>
      </w:r>
    </w:p>
    <w:p w14:paraId="689DCA88" w14:textId="68E5BA52" w:rsidR="00B163FF" w:rsidRDefault="00B163FF" w:rsidP="002D65F3">
      <w:pPr>
        <w:pStyle w:val="Code"/>
      </w:pPr>
      <w:r>
        <w:t xml:space="preserve">    {                                   # A </w:t>
      </w:r>
      <w:proofErr w:type="spellStart"/>
      <w:r>
        <w:t>codeFlow</w:t>
      </w:r>
      <w:proofErr w:type="spellEnd"/>
      <w:r>
        <w:t xml:space="preserve"> object (§</w:t>
      </w:r>
      <w:r>
        <w:fldChar w:fldCharType="begin"/>
      </w:r>
      <w:r>
        <w:instrText xml:space="preserve"> REF _Ref510008325 \r \h </w:instrText>
      </w:r>
      <w:r w:rsidR="002D65F3">
        <w:instrText xml:space="preserve"> \* MERGEFORMAT </w:instrText>
      </w:r>
      <w:r>
        <w:fldChar w:fldCharType="separate"/>
      </w:r>
      <w:r w:rsidR="008D24D0">
        <w:t>3.30</w:t>
      </w:r>
      <w:r>
        <w:fldChar w:fldCharType="end"/>
      </w:r>
      <w:r>
        <w:t>).</w:t>
      </w:r>
    </w:p>
    <w:p w14:paraId="086FC1AA" w14:textId="6EAA8AC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D24D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1984F15"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8D24D0">
        <w:t>3.30.3</w:t>
      </w:r>
      <w:r>
        <w:fldChar w:fldCharType="end"/>
      </w:r>
      <w:r>
        <w:t>.</w:t>
      </w:r>
    </w:p>
    <w:p w14:paraId="761FD0DB" w14:textId="34B14BC2"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8D24D0">
        <w:t>3.31</w:t>
      </w:r>
      <w:r>
        <w:fldChar w:fldCharType="end"/>
      </w:r>
      <w:r>
        <w:t>).</w:t>
      </w:r>
    </w:p>
    <w:p w14:paraId="3D9C5E77" w14:textId="67A459F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D24D0">
        <w:t>3.31.2</w:t>
      </w:r>
      <w:r>
        <w:fldChar w:fldCharType="end"/>
      </w:r>
      <w:r>
        <w:t>.</w:t>
      </w:r>
    </w:p>
    <w:p w14:paraId="32E0CD47" w14:textId="24F490C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D24D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8FAF76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D24D0">
        <w:t>3.31.6</w:t>
      </w:r>
      <w:r>
        <w:fldChar w:fldCharType="end"/>
      </w:r>
      <w:r>
        <w:t>.</w:t>
      </w:r>
    </w:p>
    <w:p w14:paraId="7CF1AA49" w14:textId="0AA4CF96"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8D24D0">
        <w:t>3.39</w:t>
      </w:r>
      <w:r>
        <w:fldChar w:fldCharType="end"/>
      </w:r>
      <w:r>
        <w:t>).</w:t>
      </w:r>
    </w:p>
    <w:p w14:paraId="7402E3F3" w14:textId="27798BE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D24D0">
        <w:t>3.39.3</w:t>
      </w:r>
      <w:r>
        <w:fldChar w:fldCharType="end"/>
      </w:r>
      <w:r>
        <w:t>.</w:t>
      </w:r>
    </w:p>
    <w:p w14:paraId="5E1EB724" w14:textId="20C496F9"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lastRenderedPageBreak/>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FE57F7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D24D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C0F7D44"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D24D0">
        <w:t>3.39.8</w:t>
      </w:r>
      <w:r w:rsidR="00EC5F35">
        <w:fldChar w:fldCharType="end"/>
      </w:r>
      <w:r>
        <w:t>.</w:t>
      </w:r>
    </w:p>
    <w:p w14:paraId="1029380F" w14:textId="7C11C357"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D24D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47" w:name="_Ref510008352"/>
      <w:bookmarkStart w:id="848" w:name="_Toc3730434"/>
      <w:r>
        <w:t>message property</w:t>
      </w:r>
      <w:bookmarkEnd w:id="847"/>
      <w:bookmarkEnd w:id="848"/>
    </w:p>
    <w:p w14:paraId="39D6B74B" w14:textId="513CE0D9"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D24D0">
        <w:t>3.11</w:t>
      </w:r>
      <w:r>
        <w:fldChar w:fldCharType="end"/>
      </w:r>
      <w:r>
        <w:t>)</w:t>
      </w:r>
      <w:r w:rsidRPr="00AD7FD8">
        <w:t xml:space="preserve"> relevant to the code flow.</w:t>
      </w:r>
    </w:p>
    <w:p w14:paraId="060DD1F9" w14:textId="5E6A402B" w:rsidR="00B163FF" w:rsidRDefault="00B163FF" w:rsidP="00B163FF">
      <w:pPr>
        <w:pStyle w:val="Heading3"/>
      </w:pPr>
      <w:bookmarkStart w:id="849" w:name="_Ref510008358"/>
      <w:bookmarkStart w:id="850" w:name="_Toc3730435"/>
      <w:proofErr w:type="spellStart"/>
      <w:r>
        <w:t>threadFlows</w:t>
      </w:r>
      <w:proofErr w:type="spellEnd"/>
      <w:r>
        <w:t xml:space="preserve"> property</w:t>
      </w:r>
      <w:bookmarkEnd w:id="849"/>
      <w:bookmarkEnd w:id="850"/>
    </w:p>
    <w:p w14:paraId="2D2C91FB" w14:textId="109C3FD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D24D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51" w:name="_Ref493427364"/>
      <w:bookmarkStart w:id="852" w:name="_Toc3730436"/>
      <w:proofErr w:type="spellStart"/>
      <w:r>
        <w:t>thread</w:t>
      </w:r>
      <w:r w:rsidR="006E546E">
        <w:t>Flow</w:t>
      </w:r>
      <w:proofErr w:type="spellEnd"/>
      <w:r w:rsidR="006E546E">
        <w:t xml:space="preserve"> object</w:t>
      </w:r>
      <w:bookmarkEnd w:id="851"/>
      <w:bookmarkEnd w:id="852"/>
    </w:p>
    <w:p w14:paraId="68EE36AB" w14:textId="336A5D40" w:rsidR="006E546E" w:rsidRDefault="006E546E" w:rsidP="006E546E">
      <w:pPr>
        <w:pStyle w:val="Heading3"/>
      </w:pPr>
      <w:bookmarkStart w:id="853" w:name="_Toc3730437"/>
      <w:r>
        <w:t>General</w:t>
      </w:r>
      <w:bookmarkEnd w:id="85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DBD4254" w:rsidR="00481B7B" w:rsidRDefault="00481B7B" w:rsidP="00AD7FD8">
      <w:r>
        <w:t>For an example, see §</w:t>
      </w:r>
      <w:r>
        <w:fldChar w:fldCharType="begin"/>
      </w:r>
      <w:r>
        <w:instrText xml:space="preserve"> REF _Ref510009088 \r \h </w:instrText>
      </w:r>
      <w:r>
        <w:fldChar w:fldCharType="separate"/>
      </w:r>
      <w:r w:rsidR="008D24D0">
        <w:t>3.30.1</w:t>
      </w:r>
      <w:r>
        <w:fldChar w:fldCharType="end"/>
      </w:r>
      <w:r>
        <w:t>.</w:t>
      </w:r>
    </w:p>
    <w:p w14:paraId="47D8E353" w14:textId="0B22E102" w:rsidR="00B163FF" w:rsidRDefault="00B163FF" w:rsidP="00B163FF">
      <w:pPr>
        <w:pStyle w:val="Heading3"/>
      </w:pPr>
      <w:bookmarkStart w:id="854" w:name="_Ref510008395"/>
      <w:bookmarkStart w:id="855" w:name="_Toc3730438"/>
      <w:r>
        <w:t>id property</w:t>
      </w:r>
      <w:bookmarkEnd w:id="854"/>
      <w:bookmarkEnd w:id="855"/>
    </w:p>
    <w:p w14:paraId="39CECB41" w14:textId="748B6474"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D24D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56" w:name="_Ref503361742"/>
      <w:bookmarkStart w:id="857" w:name="_Toc3730439"/>
      <w:r>
        <w:t>message property</w:t>
      </w:r>
      <w:bookmarkEnd w:id="856"/>
      <w:bookmarkEnd w:id="857"/>
    </w:p>
    <w:p w14:paraId="3994B882" w14:textId="7B5D1D83"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D24D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58" w:name="_Toc3730440"/>
      <w:proofErr w:type="spellStart"/>
      <w:r>
        <w:t>initialState</w:t>
      </w:r>
      <w:proofErr w:type="spellEnd"/>
      <w:r>
        <w:t xml:space="preserve"> property</w:t>
      </w:r>
      <w:bookmarkEnd w:id="858"/>
    </w:p>
    <w:p w14:paraId="6EE14554" w14:textId="17A8D8DF"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xml:space="preserve">) each of whose properties is a string that represents the value of a relevant expression prior to the first </w:t>
      </w:r>
      <w:r>
        <w:lastRenderedPageBreak/>
        <w:t xml:space="preserve">location in the thread flow. This property, together with </w:t>
      </w:r>
      <w:proofErr w:type="spellStart"/>
      <w:r>
        <w:rPr>
          <w:rStyle w:val="CODEtemp"/>
        </w:rPr>
        <w:t>threadFlowLocation.state</w:t>
      </w:r>
      <w:proofErr w:type="spellEnd"/>
      <w:r>
        <w:t xml:space="preserve"> (§</w:t>
      </w:r>
      <w:r>
        <w:fldChar w:fldCharType="begin"/>
      </w:r>
      <w:r>
        <w:instrText xml:space="preserve"> REF _Ref510090188 \r \h </w:instrText>
      </w:r>
      <w:r>
        <w:fldChar w:fldCharType="separate"/>
      </w:r>
      <w:r w:rsidR="008D24D0">
        <w:t>3.39.7</w:t>
      </w:r>
      <w:r>
        <w:fldChar w:fldCharType="end"/>
      </w:r>
      <w:r>
        <w:t>), enables a SARIF viewer to present a debugger-like “watch window” experience as the user traverses a thread flow.</w:t>
      </w:r>
    </w:p>
    <w:p w14:paraId="532DA04D" w14:textId="35F0CFF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8D24D0">
        <w:t>3.31.5</w:t>
      </w:r>
      <w:r>
        <w:fldChar w:fldCharType="end"/>
      </w:r>
      <w:r>
        <w:t>).</w:t>
      </w:r>
    </w:p>
    <w:p w14:paraId="186B7C52" w14:textId="2558EC57"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8D24D0">
        <w:t>3.39.7</w:t>
      </w:r>
      <w:r>
        <w:fldChar w:fldCharType="end"/>
      </w:r>
      <w:r>
        <w:t>.</w:t>
      </w:r>
    </w:p>
    <w:p w14:paraId="7DB439CE" w14:textId="0527CC84" w:rsidR="00F713E9" w:rsidRDefault="00F713E9" w:rsidP="00F713E9">
      <w:pPr>
        <w:pStyle w:val="Heading3"/>
      </w:pPr>
      <w:bookmarkStart w:id="859" w:name="_Ref3538161"/>
      <w:bookmarkStart w:id="860" w:name="_Toc3730441"/>
      <w:proofErr w:type="spellStart"/>
      <w:r>
        <w:t>immutableState</w:t>
      </w:r>
      <w:proofErr w:type="spellEnd"/>
      <w:r>
        <w:t xml:space="preserve"> property</w:t>
      </w:r>
      <w:bookmarkEnd w:id="859"/>
      <w:bookmarkEnd w:id="860"/>
    </w:p>
    <w:p w14:paraId="30E38B3C" w14:textId="533CE406"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thread flow.</w:t>
      </w:r>
    </w:p>
    <w:p w14:paraId="24615716" w14:textId="65560DFC"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61" w:name="_Ref510008412"/>
      <w:bookmarkStart w:id="862" w:name="_Toc3730442"/>
      <w:r>
        <w:t>locations property</w:t>
      </w:r>
      <w:bookmarkEnd w:id="861"/>
      <w:bookmarkEnd w:id="862"/>
    </w:p>
    <w:p w14:paraId="648A48EB" w14:textId="4F513375"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D24D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863" w:name="_Ref511819945"/>
      <w:bookmarkStart w:id="864" w:name="_Toc3730443"/>
      <w:r>
        <w:t>graph object</w:t>
      </w:r>
      <w:bookmarkEnd w:id="863"/>
      <w:bookmarkEnd w:id="864"/>
    </w:p>
    <w:p w14:paraId="79771063" w14:textId="13A3DA96" w:rsidR="00CD4F20" w:rsidRDefault="00CD4F20" w:rsidP="00CD4F20">
      <w:pPr>
        <w:pStyle w:val="Heading3"/>
      </w:pPr>
      <w:bookmarkStart w:id="865" w:name="_Toc3730444"/>
      <w:r>
        <w:t>General</w:t>
      </w:r>
      <w:bookmarkEnd w:id="865"/>
    </w:p>
    <w:p w14:paraId="0FCD96E1" w14:textId="1F0B0A5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D24D0">
        <w:t>3.14.14</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D24D0">
        <w:t>3.24.15</w:t>
      </w:r>
      <w:r>
        <w:fldChar w:fldCharType="end"/>
      </w:r>
      <w:r>
        <w:t>).</w:t>
      </w:r>
    </w:p>
    <w:p w14:paraId="1005630B" w14:textId="5F00E6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4CED9B1B" w14:textId="3DF0F7A6" w:rsidR="00CD4F20" w:rsidRDefault="00CD4F20" w:rsidP="00CD4F20">
      <w:pPr>
        <w:pStyle w:val="Heading3"/>
      </w:pPr>
      <w:bookmarkStart w:id="866" w:name="_Toc3730445"/>
      <w:r>
        <w:t>description property</w:t>
      </w:r>
      <w:bookmarkEnd w:id="866"/>
    </w:p>
    <w:p w14:paraId="60597691" w14:textId="2B8D33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w:t>
      </w:r>
    </w:p>
    <w:p w14:paraId="63CE6EE1" w14:textId="254DFD0E" w:rsidR="00CD4F20" w:rsidRDefault="00CD4F20" w:rsidP="00CD4F20">
      <w:pPr>
        <w:pStyle w:val="Heading3"/>
      </w:pPr>
      <w:bookmarkStart w:id="867" w:name="_Ref511823242"/>
      <w:bookmarkStart w:id="868" w:name="_Toc3730446"/>
      <w:r>
        <w:t>nodes property</w:t>
      </w:r>
      <w:bookmarkEnd w:id="867"/>
      <w:bookmarkEnd w:id="868"/>
    </w:p>
    <w:p w14:paraId="3BF1C872" w14:textId="3313453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869" w:name="_Ref511823263"/>
      <w:bookmarkStart w:id="870" w:name="_Toc3730447"/>
      <w:r>
        <w:lastRenderedPageBreak/>
        <w:t>edges property</w:t>
      </w:r>
      <w:bookmarkEnd w:id="869"/>
      <w:bookmarkEnd w:id="870"/>
    </w:p>
    <w:p w14:paraId="45BE5533" w14:textId="2B04738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871" w:name="_Ref511821868"/>
      <w:bookmarkStart w:id="872" w:name="_Toc3730448"/>
      <w:r>
        <w:t>node object</w:t>
      </w:r>
      <w:bookmarkEnd w:id="871"/>
      <w:bookmarkEnd w:id="872"/>
    </w:p>
    <w:p w14:paraId="5C490915" w14:textId="5A0DD1FC" w:rsidR="00CD4F20" w:rsidRDefault="00CD4F20" w:rsidP="00CD4F20">
      <w:pPr>
        <w:pStyle w:val="Heading3"/>
      </w:pPr>
      <w:bookmarkStart w:id="873" w:name="_Toc3730449"/>
      <w:r>
        <w:t>General</w:t>
      </w:r>
      <w:bookmarkEnd w:id="873"/>
    </w:p>
    <w:p w14:paraId="5F3D946D" w14:textId="4344260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31799269" w14:textId="7F2781A8" w:rsidR="00CD4F20" w:rsidRDefault="00CD4F20" w:rsidP="00CD4F20">
      <w:pPr>
        <w:pStyle w:val="Heading3"/>
      </w:pPr>
      <w:bookmarkStart w:id="874" w:name="_Ref511822118"/>
      <w:bookmarkStart w:id="875" w:name="_Toc3730450"/>
      <w:r>
        <w:t>id property</w:t>
      </w:r>
      <w:bookmarkEnd w:id="874"/>
      <w:bookmarkEnd w:id="875"/>
    </w:p>
    <w:p w14:paraId="3A12B52F" w14:textId="6BD4C70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9EE5644"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27EC8247" w14:textId="1E223A0D"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3BE8007"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76" w:name="_Toc3730451"/>
      <w:r>
        <w:t>label property</w:t>
      </w:r>
      <w:bookmarkEnd w:id="876"/>
    </w:p>
    <w:p w14:paraId="5AE47AC0" w14:textId="680A84F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node.</w:t>
      </w:r>
    </w:p>
    <w:p w14:paraId="4E017FF4" w14:textId="21BB0F35" w:rsidR="00CD4F20" w:rsidRDefault="00CD4F20" w:rsidP="00CD4F20">
      <w:pPr>
        <w:pStyle w:val="Heading3"/>
      </w:pPr>
      <w:bookmarkStart w:id="877" w:name="_Toc3730452"/>
      <w:r>
        <w:t>location property</w:t>
      </w:r>
      <w:bookmarkEnd w:id="877"/>
    </w:p>
    <w:p w14:paraId="20431782" w14:textId="6EB63DD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D24D0">
        <w:t>3.25</w:t>
      </w:r>
      <w:r>
        <w:fldChar w:fldCharType="end"/>
      </w:r>
      <w:r>
        <w:t>) that specifies the location associated with the node.</w:t>
      </w:r>
    </w:p>
    <w:p w14:paraId="6D80BEE2" w14:textId="61FB435B" w:rsidR="00310D73" w:rsidRDefault="00310D73" w:rsidP="00310D73">
      <w:pPr>
        <w:pStyle w:val="Heading3"/>
      </w:pPr>
      <w:bookmarkStart w:id="878" w:name="_Ref515547420"/>
      <w:bookmarkStart w:id="879" w:name="_Toc3730453"/>
      <w:r>
        <w:t>children property</w:t>
      </w:r>
      <w:bookmarkEnd w:id="878"/>
      <w:bookmarkEnd w:id="879"/>
    </w:p>
    <w:p w14:paraId="5105ACEB" w14:textId="07430C1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D24D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lastRenderedPageBreak/>
        <w:t xml:space="preserve">Child nodes are logically subordinate to their containing node, and form a “nested graph” within that node. </w:t>
      </w:r>
    </w:p>
    <w:p w14:paraId="6149DC4E" w14:textId="69303007" w:rsidR="00CD4F20" w:rsidRDefault="00CD4F20" w:rsidP="00CD4F20">
      <w:pPr>
        <w:pStyle w:val="Heading2"/>
      </w:pPr>
      <w:bookmarkStart w:id="880" w:name="_Ref511821891"/>
      <w:bookmarkStart w:id="881" w:name="_Toc3730454"/>
      <w:r>
        <w:t>edge object</w:t>
      </w:r>
      <w:bookmarkEnd w:id="880"/>
      <w:bookmarkEnd w:id="881"/>
    </w:p>
    <w:p w14:paraId="78AF70AE" w14:textId="37DDAA2D" w:rsidR="00CD4F20" w:rsidRDefault="00CD4F20" w:rsidP="00CD4F20">
      <w:pPr>
        <w:pStyle w:val="Heading3"/>
      </w:pPr>
      <w:bookmarkStart w:id="882" w:name="_Toc3730455"/>
      <w:r>
        <w:t>General</w:t>
      </w:r>
      <w:bookmarkEnd w:id="882"/>
    </w:p>
    <w:p w14:paraId="4DD63F10" w14:textId="78936D64"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793D7A79" w14:textId="635537BA" w:rsidR="00CD4F20" w:rsidRDefault="00CD4F20" w:rsidP="00CD4F20">
      <w:pPr>
        <w:pStyle w:val="Heading3"/>
      </w:pPr>
      <w:bookmarkStart w:id="883" w:name="_Ref511823280"/>
      <w:bookmarkStart w:id="884" w:name="_Toc3730456"/>
      <w:r>
        <w:t>id property</w:t>
      </w:r>
      <w:bookmarkEnd w:id="883"/>
      <w:bookmarkEnd w:id="884"/>
    </w:p>
    <w:p w14:paraId="5747D78D" w14:textId="6FD3CC42" w:rsidR="00380A89" w:rsidRPr="00380A89" w:rsidRDefault="00380A89" w:rsidP="00380A89">
      <w:bookmarkStart w:id="88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8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1B21E298" w14:textId="491462EA" w:rsidR="00CD4F20" w:rsidRDefault="00CD4F20" w:rsidP="00CD4F20">
      <w:pPr>
        <w:pStyle w:val="Heading3"/>
      </w:pPr>
      <w:bookmarkStart w:id="886" w:name="_Toc3730457"/>
      <w:r>
        <w:t>label property</w:t>
      </w:r>
      <w:bookmarkEnd w:id="886"/>
    </w:p>
    <w:p w14:paraId="2E237F87" w14:textId="3793D17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edge.</w:t>
      </w:r>
    </w:p>
    <w:p w14:paraId="4FD0229C" w14:textId="1F2B6CFF" w:rsidR="00CD4F20" w:rsidRDefault="00CD4F20" w:rsidP="00CD4F20">
      <w:pPr>
        <w:pStyle w:val="Heading3"/>
      </w:pPr>
      <w:bookmarkStart w:id="887" w:name="_Ref511822214"/>
      <w:bookmarkStart w:id="888" w:name="_Toc3730458"/>
      <w:r>
        <w:t>sourceNodeId property</w:t>
      </w:r>
      <w:bookmarkEnd w:id="887"/>
      <w:bookmarkEnd w:id="888"/>
    </w:p>
    <w:p w14:paraId="4F1F1502" w14:textId="5DFC8D3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8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bookmarkEnd w:id="88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BC1F37B"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4DF7DD5F" w14:textId="4FA99E35"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30B6F6E"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430BFBA" w:rsidR="00310D73" w:rsidRDefault="00310D73" w:rsidP="00310D73">
      <w:pPr>
        <w:pStyle w:val="Code"/>
      </w:pPr>
      <w:r>
        <w:t xml:space="preserve">  "edges": [                  # See §</w:t>
      </w:r>
      <w:r>
        <w:fldChar w:fldCharType="begin"/>
      </w:r>
      <w:r>
        <w:instrText xml:space="preserve"> REF _Ref511823263 \r \h </w:instrText>
      </w:r>
      <w:r>
        <w:fldChar w:fldCharType="separate"/>
      </w:r>
      <w:r w:rsidR="008D24D0">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90" w:name="_Ref511823298"/>
      <w:bookmarkStart w:id="891" w:name="_Toc3730459"/>
      <w:r>
        <w:lastRenderedPageBreak/>
        <w:t>targetNodeId property</w:t>
      </w:r>
      <w:bookmarkEnd w:id="890"/>
      <w:bookmarkEnd w:id="891"/>
    </w:p>
    <w:p w14:paraId="09C99A58" w14:textId="4A3EDD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D24D0">
        <w:t>3.34.4</w:t>
      </w:r>
      <w:r>
        <w:fldChar w:fldCharType="end"/>
      </w:r>
      <w:r>
        <w:t>).</w:t>
      </w:r>
    </w:p>
    <w:p w14:paraId="0230A766" w14:textId="5CB74BEC" w:rsidR="00CD4F20" w:rsidRDefault="00CD4F20" w:rsidP="00CD4F20">
      <w:pPr>
        <w:pStyle w:val="Heading2"/>
      </w:pPr>
      <w:bookmarkStart w:id="892" w:name="_Ref511819971"/>
      <w:bookmarkStart w:id="893" w:name="_Toc3730460"/>
      <w:r>
        <w:t>graphTraversal object</w:t>
      </w:r>
      <w:bookmarkEnd w:id="892"/>
      <w:bookmarkEnd w:id="893"/>
    </w:p>
    <w:p w14:paraId="7EE87AC4" w14:textId="2D601D1D" w:rsidR="00CD4F20" w:rsidRDefault="00CD4F20" w:rsidP="00CD4F20">
      <w:pPr>
        <w:pStyle w:val="Heading3"/>
      </w:pPr>
      <w:bookmarkStart w:id="894" w:name="_Toc3730461"/>
      <w:r>
        <w:t>General</w:t>
      </w:r>
      <w:bookmarkEnd w:id="894"/>
    </w:p>
    <w:p w14:paraId="5B499FB9" w14:textId="79DAEF6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D24D0">
        <w:t>3.36</w:t>
      </w:r>
      <w:r>
        <w:fldChar w:fldCharType="end"/>
      </w:r>
      <w:r>
        <w:t>). For an example, see §</w:t>
      </w:r>
      <w:r>
        <w:fldChar w:fldCharType="begin"/>
      </w:r>
      <w:r>
        <w:instrText xml:space="preserve"> REF _Ref511822614 \r \h </w:instrText>
      </w:r>
      <w:r>
        <w:fldChar w:fldCharType="separate"/>
      </w:r>
      <w:r w:rsidR="008D24D0">
        <w:t>3.35.8</w:t>
      </w:r>
      <w:r>
        <w:fldChar w:fldCharType="end"/>
      </w:r>
      <w:r>
        <w:t>.</w:t>
      </w:r>
    </w:p>
    <w:p w14:paraId="1349E293" w14:textId="77777777" w:rsidR="00BC786F" w:rsidRDefault="00BC786F" w:rsidP="00BC786F">
      <w:pPr>
        <w:pStyle w:val="Heading3"/>
        <w:numPr>
          <w:ilvl w:val="2"/>
          <w:numId w:val="2"/>
        </w:numPr>
      </w:pPr>
      <w:bookmarkStart w:id="895" w:name="_Toc3730462"/>
      <w:r>
        <w:t>Constraints</w:t>
      </w:r>
      <w:bookmarkEnd w:id="895"/>
    </w:p>
    <w:p w14:paraId="1485D328" w14:textId="39AEDF7D"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8D24D0">
        <w:t>3.35.3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8D24D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96" w:name="_Ref3036149"/>
      <w:bookmarkStart w:id="897" w:name="_Toc3730463"/>
      <w:proofErr w:type="spellStart"/>
      <w:r>
        <w:t>resultGraphIndex</w:t>
      </w:r>
      <w:proofErr w:type="spellEnd"/>
      <w:r>
        <w:t xml:space="preserve"> property</w:t>
      </w:r>
      <w:bookmarkEnd w:id="896"/>
      <w:bookmarkEnd w:id="897"/>
    </w:p>
    <w:p w14:paraId="119E4B0D" w14:textId="6AC5719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8D24D0">
        <w:t>3.24.15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8D24D0">
        <w:t>3.24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a non-negative integer that specifies the index within </w:t>
      </w:r>
      <w:proofErr w:type="spellStart"/>
      <w:r w:rsidRPr="00F32505">
        <w:rPr>
          <w:rStyle w:val="CODEtemp"/>
        </w:rPr>
        <w:t>result.graphs</w:t>
      </w:r>
      <w:proofErr w:type="spellEnd"/>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proofErr w:type="spellStart"/>
      <w:r w:rsidRPr="00F32505">
        <w:rPr>
          <w:rStyle w:val="CODEtemp"/>
        </w:rPr>
        <w:t>resultGraphIndex</w:t>
      </w:r>
      <w:proofErr w:type="spellEnd"/>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898" w:name="_Ref3036155"/>
      <w:bookmarkStart w:id="899" w:name="_Toc3730464"/>
      <w:proofErr w:type="spellStart"/>
      <w:r>
        <w:t>runGraphIndex</w:t>
      </w:r>
      <w:proofErr w:type="spellEnd"/>
      <w:r>
        <w:t xml:space="preserve"> property</w:t>
      </w:r>
      <w:bookmarkEnd w:id="898"/>
      <w:bookmarkEnd w:id="899"/>
    </w:p>
    <w:p w14:paraId="52E2163D" w14:textId="14F0698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8D24D0">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8D24D0">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a non-negative integer that specifies the index within </w:t>
      </w:r>
      <w:proofErr w:type="spellStart"/>
      <w:r w:rsidRPr="00F32505">
        <w:rPr>
          <w:rStyle w:val="CODEtemp"/>
        </w:rPr>
        <w:t>run.graphs</w:t>
      </w:r>
      <w:proofErr w:type="spellEnd"/>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proofErr w:type="spellStart"/>
      <w:r w:rsidRPr="00F32505">
        <w:rPr>
          <w:rStyle w:val="CODEtemp"/>
        </w:rPr>
        <w:t>r</w:t>
      </w:r>
      <w:r>
        <w:rPr>
          <w:rStyle w:val="CODEtemp"/>
        </w:rPr>
        <w:t>un</w:t>
      </w:r>
      <w:r w:rsidRPr="00F32505">
        <w:rPr>
          <w:rStyle w:val="CODEtemp"/>
        </w:rPr>
        <w:t>GraphIndex</w:t>
      </w:r>
      <w:proofErr w:type="spellEnd"/>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900" w:name="_Toc3730465"/>
      <w:r>
        <w:t>description property</w:t>
      </w:r>
      <w:bookmarkEnd w:id="900"/>
    </w:p>
    <w:p w14:paraId="00450671" w14:textId="45B1C5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 traversal.</w:t>
      </w:r>
    </w:p>
    <w:p w14:paraId="1B078DE3" w14:textId="453A53D8" w:rsidR="00CD4F20" w:rsidRDefault="00CD4F20" w:rsidP="00CD4F20">
      <w:pPr>
        <w:pStyle w:val="Heading3"/>
      </w:pPr>
      <w:bookmarkStart w:id="901" w:name="_Ref511823179"/>
      <w:bookmarkStart w:id="902" w:name="_Toc3730466"/>
      <w:proofErr w:type="spellStart"/>
      <w:r>
        <w:t>initialState</w:t>
      </w:r>
      <w:proofErr w:type="spellEnd"/>
      <w:r>
        <w:t xml:space="preserve"> property</w:t>
      </w:r>
      <w:bookmarkEnd w:id="901"/>
      <w:bookmarkEnd w:id="902"/>
    </w:p>
    <w:p w14:paraId="0DAFE5D2" w14:textId="2E846134"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D24D0">
        <w:t>3.36.4</w:t>
      </w:r>
      <w:r>
        <w:fldChar w:fldCharType="end"/>
      </w:r>
      <w:r>
        <w:t>), enables a SARIF viewer to present a debugger-like “watch window” experience as the user traverses a graph.</w:t>
      </w:r>
    </w:p>
    <w:p w14:paraId="6B02BBBD" w14:textId="2131C44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8D24D0">
        <w:t>3.35.7</w:t>
      </w:r>
      <w:r w:rsidR="00336FF3">
        <w:fldChar w:fldCharType="end"/>
      </w:r>
      <w:r>
        <w:t>).</w:t>
      </w:r>
    </w:p>
    <w:p w14:paraId="69AF54AA" w14:textId="566FD3B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8D24D0">
        <w:t>3.39.7</w:t>
      </w:r>
      <w:r>
        <w:fldChar w:fldCharType="end"/>
      </w:r>
      <w:r>
        <w:t>.</w:t>
      </w:r>
    </w:p>
    <w:p w14:paraId="3A691D2D" w14:textId="5DA3422D" w:rsidR="002700D3" w:rsidRDefault="002700D3" w:rsidP="002700D3">
      <w:pPr>
        <w:pStyle w:val="Heading3"/>
      </w:pPr>
      <w:bookmarkStart w:id="903" w:name="_Ref3538436"/>
      <w:bookmarkStart w:id="904" w:name="_Toc3730467"/>
      <w:proofErr w:type="spellStart"/>
      <w:r>
        <w:lastRenderedPageBreak/>
        <w:t>immutableState</w:t>
      </w:r>
      <w:proofErr w:type="spellEnd"/>
      <w:r>
        <w:t xml:space="preserve"> property</w:t>
      </w:r>
      <w:bookmarkEnd w:id="903"/>
      <w:bookmarkEnd w:id="904"/>
    </w:p>
    <w:p w14:paraId="5B2EAB36" w14:textId="50F3A37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traversal.</w:t>
      </w:r>
    </w:p>
    <w:p w14:paraId="6080EE82" w14:textId="73A7AB0C"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05" w:name="_Ref511822614"/>
      <w:bookmarkStart w:id="906" w:name="_Toc3730468"/>
      <w:r>
        <w:t>edgeTraversals property</w:t>
      </w:r>
      <w:bookmarkEnd w:id="905"/>
      <w:bookmarkEnd w:id="906"/>
    </w:p>
    <w:p w14:paraId="044B1D53" w14:textId="4DC5EF9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D24D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D0491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D24D0">
        <w:t>3.35.6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D24D0">
        <w:t>3.36.4</w:t>
      </w:r>
      <w:r>
        <w:fldChar w:fldCharType="end"/>
      </w:r>
      <w:r>
        <w:t>).</w:t>
      </w:r>
    </w:p>
    <w:p w14:paraId="4808B3B4" w14:textId="4C1800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10E2D789" w14:textId="0524627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69735FC2" w14:textId="320FDA6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2D97EC95" w14:textId="5B0B60B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D24D0">
        <w:t>3.32.3</w:t>
      </w:r>
      <w:r>
        <w:fldChar w:fldCharType="end"/>
      </w:r>
      <w:r>
        <w:t>.</w:t>
      </w:r>
    </w:p>
    <w:p w14:paraId="385BE8FF" w14:textId="1412C2B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D24D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7531DA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D24D0">
        <w:t>3.32.4</w:t>
      </w:r>
      <w:r>
        <w:fldChar w:fldCharType="end"/>
      </w:r>
      <w:r>
        <w:t>.</w:t>
      </w:r>
    </w:p>
    <w:p w14:paraId="3AE21EC0" w14:textId="393AA56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D24D0">
        <w:t>3.34</w:t>
      </w:r>
      <w:r>
        <w:fldChar w:fldCharType="end"/>
      </w:r>
      <w:r>
        <w:t>).</w:t>
      </w:r>
    </w:p>
    <w:p w14:paraId="0FC27E06" w14:textId="63F468D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D24D0">
        <w:t>3.34.2</w:t>
      </w:r>
      <w:r>
        <w:fldChar w:fldCharType="end"/>
      </w:r>
      <w:r>
        <w:t>.</w:t>
      </w:r>
    </w:p>
    <w:p w14:paraId="33697097" w14:textId="1313698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D24D0">
        <w:t>3.34.4</w:t>
      </w:r>
      <w:r>
        <w:fldChar w:fldCharType="end"/>
      </w:r>
      <w:r>
        <w:t>.</w:t>
      </w:r>
    </w:p>
    <w:p w14:paraId="6F112479" w14:textId="61CDF94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D24D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lastRenderedPageBreak/>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A0CF2C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52989359" w14:textId="67A1FFE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42598F9A" w14:textId="255CC37B"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8D24D0">
        <w:t>3.35.3</w:t>
      </w:r>
      <w:r w:rsidR="00BC786F">
        <w:fldChar w:fldCharType="end"/>
      </w:r>
      <w:r>
        <w:t>.</w:t>
      </w:r>
    </w:p>
    <w:p w14:paraId="00E6F1B9" w14:textId="77777777" w:rsidR="009D3174" w:rsidRDefault="009D3174" w:rsidP="002D65F3">
      <w:pPr>
        <w:pStyle w:val="Code"/>
      </w:pPr>
    </w:p>
    <w:p w14:paraId="36D3F377" w14:textId="64D858F1"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8D24D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266FE5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D24D0">
        <w:t>3.35.8</w:t>
      </w:r>
      <w:r>
        <w:fldChar w:fldCharType="end"/>
      </w:r>
      <w:r>
        <w:t>.</w:t>
      </w:r>
    </w:p>
    <w:p w14:paraId="741740FA" w14:textId="0ABFFEE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D24D0">
        <w:t>3.36</w:t>
      </w:r>
      <w:r>
        <w:fldChar w:fldCharType="end"/>
      </w:r>
      <w:r>
        <w:t>).</w:t>
      </w:r>
    </w:p>
    <w:p w14:paraId="3B24AD48" w14:textId="2D050F8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D24D0">
        <w:t>3.36.2</w:t>
      </w:r>
      <w:r w:rsidR="00D1651A">
        <w:fldChar w:fldCharType="end"/>
      </w:r>
      <w:r>
        <w:t>.</w:t>
      </w:r>
    </w:p>
    <w:p w14:paraId="091883BE" w14:textId="77777777" w:rsidR="009D3174" w:rsidRDefault="009D3174" w:rsidP="002D65F3">
      <w:pPr>
        <w:pStyle w:val="Code"/>
      </w:pPr>
    </w:p>
    <w:p w14:paraId="0C82C8AC" w14:textId="0A04CB02"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8D24D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07" w:name="_Ref511822569"/>
      <w:bookmarkStart w:id="908" w:name="_Toc3730469"/>
      <w:r>
        <w:t>edgeTraversal object</w:t>
      </w:r>
      <w:bookmarkEnd w:id="907"/>
      <w:bookmarkEnd w:id="908"/>
    </w:p>
    <w:p w14:paraId="4A14EA88" w14:textId="696B8630" w:rsidR="00CD4F20" w:rsidRDefault="00CD4F20" w:rsidP="00CD4F20">
      <w:pPr>
        <w:pStyle w:val="Heading3"/>
      </w:pPr>
      <w:bookmarkStart w:id="909" w:name="_Toc3730470"/>
      <w:r>
        <w:t>General</w:t>
      </w:r>
      <w:bookmarkEnd w:id="909"/>
    </w:p>
    <w:p w14:paraId="7FC25DC6" w14:textId="57980962" w:rsidR="00E66DEE" w:rsidRDefault="00E66DEE" w:rsidP="00E66DEE">
      <w:bookmarkStart w:id="91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11" w:name="_Ref513199007"/>
      <w:bookmarkStart w:id="912" w:name="_Toc3730471"/>
      <w:r>
        <w:t>edgeId property</w:t>
      </w:r>
      <w:bookmarkEnd w:id="910"/>
      <w:bookmarkEnd w:id="911"/>
      <w:bookmarkEnd w:id="912"/>
    </w:p>
    <w:p w14:paraId="48F3DA24" w14:textId="25C5B06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D24D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8D24D0">
        <w:t>3.35.3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8D24D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0AD4B66E" w14:textId="675852EB" w:rsidR="00CD4F20" w:rsidRDefault="00CD4F20" w:rsidP="00CD4F20">
      <w:pPr>
        <w:pStyle w:val="Heading3"/>
      </w:pPr>
      <w:bookmarkStart w:id="913" w:name="_Toc3730472"/>
      <w:r>
        <w:t>message property</w:t>
      </w:r>
      <w:bookmarkEnd w:id="913"/>
    </w:p>
    <w:p w14:paraId="4271FA61" w14:textId="0DF39D5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contains a message to display to the user as the edge is traversed.</w:t>
      </w:r>
    </w:p>
    <w:p w14:paraId="188B3BCD" w14:textId="25EB188B" w:rsidR="00CD4F20" w:rsidRDefault="00CD4F20" w:rsidP="00CD4F20">
      <w:pPr>
        <w:pStyle w:val="Heading3"/>
      </w:pPr>
      <w:bookmarkStart w:id="914" w:name="_Ref511823070"/>
      <w:bookmarkStart w:id="915" w:name="_Toc3730473"/>
      <w:proofErr w:type="spellStart"/>
      <w:r>
        <w:lastRenderedPageBreak/>
        <w:t>finalState</w:t>
      </w:r>
      <w:proofErr w:type="spellEnd"/>
      <w:r>
        <w:t xml:space="preserve"> property</w:t>
      </w:r>
      <w:bookmarkEnd w:id="914"/>
      <w:bookmarkEnd w:id="915"/>
    </w:p>
    <w:p w14:paraId="7DD91838" w14:textId="43B61A68"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D24D0">
        <w:t>3.6</w:t>
      </w:r>
      <w:r>
        <w:fldChar w:fldCharType="end"/>
      </w:r>
      <w:r>
        <w:t>) each of whose properties represents the value of a relevant expression after the edge has been traversed.</w:t>
      </w:r>
    </w:p>
    <w:p w14:paraId="254B59E1" w14:textId="2BEBFBC8"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8D24D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EB073F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D24D0">
        <w:t>3.39.7</w:t>
      </w:r>
      <w:r>
        <w:fldChar w:fldCharType="end"/>
      </w:r>
      <w:r>
        <w:t>.</w:t>
      </w:r>
    </w:p>
    <w:p w14:paraId="0E93831D" w14:textId="4B6229DC" w:rsidR="00CD4F20" w:rsidRDefault="00326931" w:rsidP="00CD4F20">
      <w:pPr>
        <w:pStyle w:val="Heading3"/>
      </w:pPr>
      <w:bookmarkStart w:id="916" w:name="_Toc3730474"/>
      <w:proofErr w:type="spellStart"/>
      <w:r>
        <w:t>stepOverEdgeCount</w:t>
      </w:r>
      <w:proofErr w:type="spellEnd"/>
      <w:r w:rsidR="00CD4F20">
        <w:t xml:space="preserve"> property</w:t>
      </w:r>
      <w:bookmarkEnd w:id="91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3B575F8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D24D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DAD5B8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5B400D0" w14:textId="53725A3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15902C38" w14:textId="1EEC740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lastRenderedPageBreak/>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31BDC0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7D1411F8" w14:textId="3E5FF5A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17" w:name="_Ref493427479"/>
      <w:bookmarkStart w:id="918" w:name="_Toc3730475"/>
      <w:r>
        <w:t>stack object</w:t>
      </w:r>
      <w:bookmarkEnd w:id="917"/>
      <w:bookmarkEnd w:id="918"/>
    </w:p>
    <w:p w14:paraId="5A2500F3" w14:textId="474DE860" w:rsidR="006E546E" w:rsidRDefault="006E546E" w:rsidP="006E546E">
      <w:pPr>
        <w:pStyle w:val="Heading3"/>
      </w:pPr>
      <w:bookmarkStart w:id="919" w:name="_Toc3730476"/>
      <w:r>
        <w:t>General</w:t>
      </w:r>
      <w:bookmarkEnd w:id="919"/>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20" w:name="_Ref503361859"/>
      <w:bookmarkStart w:id="921" w:name="_Toc3730477"/>
      <w:r>
        <w:t>message property</w:t>
      </w:r>
      <w:bookmarkEnd w:id="920"/>
      <w:bookmarkEnd w:id="921"/>
    </w:p>
    <w:p w14:paraId="2BDF4228" w14:textId="1C7031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D24D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22" w:name="_Toc3730478"/>
      <w:r>
        <w:t>frames property</w:t>
      </w:r>
      <w:bookmarkEnd w:id="922"/>
    </w:p>
    <w:p w14:paraId="469B2FA7" w14:textId="74F4DC4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D24D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23" w:name="_Ref493494398"/>
      <w:bookmarkStart w:id="924" w:name="_Toc3730479"/>
      <w:proofErr w:type="spellStart"/>
      <w:r>
        <w:t>stackFrame</w:t>
      </w:r>
      <w:proofErr w:type="spellEnd"/>
      <w:r>
        <w:t xml:space="preserve"> object</w:t>
      </w:r>
      <w:bookmarkEnd w:id="923"/>
      <w:bookmarkEnd w:id="924"/>
    </w:p>
    <w:p w14:paraId="440DEBE2" w14:textId="2D9664B2" w:rsidR="006E546E" w:rsidRDefault="006E546E" w:rsidP="006E546E">
      <w:pPr>
        <w:pStyle w:val="Heading3"/>
      </w:pPr>
      <w:bookmarkStart w:id="925" w:name="_Toc3730480"/>
      <w:r>
        <w:t>General</w:t>
      </w:r>
      <w:bookmarkEnd w:id="925"/>
    </w:p>
    <w:p w14:paraId="7DA1CA9D" w14:textId="493CC2D2"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D24D0">
        <w:t>3.37</w:t>
      </w:r>
      <w:r>
        <w:fldChar w:fldCharType="end"/>
      </w:r>
      <w:r w:rsidRPr="00F41277">
        <w:t>).</w:t>
      </w:r>
    </w:p>
    <w:p w14:paraId="595703CE" w14:textId="2E0FEEF4" w:rsidR="00D10846" w:rsidRDefault="003F0742" w:rsidP="006E546E">
      <w:pPr>
        <w:pStyle w:val="Heading3"/>
      </w:pPr>
      <w:bookmarkStart w:id="926" w:name="_Ref503362303"/>
      <w:bookmarkStart w:id="927" w:name="_Toc3730481"/>
      <w:r>
        <w:t xml:space="preserve">location </w:t>
      </w:r>
      <w:r w:rsidR="00D10846">
        <w:t>property</w:t>
      </w:r>
      <w:bookmarkEnd w:id="926"/>
      <w:bookmarkEnd w:id="927"/>
    </w:p>
    <w:p w14:paraId="075462B0" w14:textId="2696B310"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D24D0">
        <w:t>3.25</w:t>
      </w:r>
      <w:r w:rsidR="003F0742">
        <w:fldChar w:fldCharType="end"/>
      </w:r>
      <w:r>
        <w:t>) specifying the location to which this stack frame refers.</w:t>
      </w:r>
    </w:p>
    <w:p w14:paraId="4ABAFAEB" w14:textId="487C084B" w:rsidR="006E546E" w:rsidRDefault="006E546E" w:rsidP="006E546E">
      <w:pPr>
        <w:pStyle w:val="Heading3"/>
      </w:pPr>
      <w:bookmarkStart w:id="928" w:name="_Toc3730482"/>
      <w:r>
        <w:t>module property</w:t>
      </w:r>
      <w:bookmarkEnd w:id="928"/>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29" w:name="_Toc3730483"/>
      <w:proofErr w:type="spellStart"/>
      <w:r>
        <w:t>threadId</w:t>
      </w:r>
      <w:proofErr w:type="spellEnd"/>
      <w:r>
        <w:t xml:space="preserve"> property</w:t>
      </w:r>
      <w:bookmarkEnd w:id="929"/>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930" w:name="_Toc3730484"/>
      <w:r>
        <w:t>address property</w:t>
      </w:r>
      <w:bookmarkEnd w:id="930"/>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931" w:name="_Toc3730485"/>
      <w:r>
        <w:t>offset property</w:t>
      </w:r>
      <w:bookmarkEnd w:id="931"/>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BB755"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D24D0">
        <w:t>3.27.11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D24D0">
        <w:t>3.38.2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932" w:name="_Toc3730486"/>
      <w:r>
        <w:t>parameters property</w:t>
      </w:r>
      <w:bookmarkEnd w:id="93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933" w:name="_Ref493427581"/>
      <w:bookmarkStart w:id="934" w:name="_Ref493427754"/>
      <w:bookmarkStart w:id="935" w:name="_Toc3730487"/>
      <w:proofErr w:type="spellStart"/>
      <w:r>
        <w:lastRenderedPageBreak/>
        <w:t>thread</w:t>
      </w:r>
      <w:r w:rsidR="007D2F0F">
        <w:t>FlowLocation</w:t>
      </w:r>
      <w:proofErr w:type="spellEnd"/>
      <w:r w:rsidR="007D2F0F">
        <w:t xml:space="preserve"> </w:t>
      </w:r>
      <w:r w:rsidR="006E546E">
        <w:t>object</w:t>
      </w:r>
      <w:bookmarkEnd w:id="933"/>
      <w:bookmarkEnd w:id="934"/>
      <w:bookmarkEnd w:id="935"/>
    </w:p>
    <w:p w14:paraId="6AFFA125" w14:textId="72CDB951" w:rsidR="006E546E" w:rsidRDefault="006E546E" w:rsidP="006E546E">
      <w:pPr>
        <w:pStyle w:val="Heading3"/>
      </w:pPr>
      <w:bookmarkStart w:id="936" w:name="_Toc3730488"/>
      <w:r>
        <w:t>General</w:t>
      </w:r>
      <w:bookmarkEnd w:id="936"/>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937" w:name="_Toc3730489"/>
      <w:r>
        <w:t>index property</w:t>
      </w:r>
      <w:bookmarkEnd w:id="937"/>
    </w:p>
    <w:p w14:paraId="4F445303" w14:textId="375DEFC6"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xml:space="preserve">) array-valued </w:t>
      </w:r>
      <w:proofErr w:type="spellStart"/>
      <w:r w:rsidRPr="009315AB">
        <w:rPr>
          <w:rStyle w:val="CODEtemp"/>
        </w:rPr>
        <w:t>threadFlowLocations</w:t>
      </w:r>
      <w:proofErr w:type="spellEnd"/>
      <w:r>
        <w:t xml:space="preserve"> property (§</w:t>
      </w:r>
      <w:r w:rsidR="009C502E">
        <w:fldChar w:fldCharType="begin"/>
      </w:r>
      <w:r w:rsidR="009C502E">
        <w:instrText xml:space="preserve"> REF _Ref3480694 \r \h </w:instrText>
      </w:r>
      <w:r w:rsidR="009C502E">
        <w:fldChar w:fldCharType="separate"/>
      </w:r>
      <w:r w:rsidR="008D24D0">
        <w:t>3.14.13</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Pr="009315AB">
        <w:rPr>
          <w:rStyle w:val="CODEtemp"/>
        </w:rPr>
        <w:t>run.threadFlowLocations</w:t>
      </w:r>
      <w:proofErr w:type="spellEnd"/>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proofErr w:type="spellStart"/>
      <w:r w:rsidRPr="00E7474D">
        <w:rPr>
          <w:rStyle w:val="CODEtemp"/>
        </w:rPr>
        <w:t>run.threadFlowLocations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proofErr w:type="spellStart"/>
      <w:r w:rsidRPr="00E7474D">
        <w:rPr>
          <w:rStyle w:val="CODEtemp"/>
        </w:rPr>
        <w:t>run.threadFlowLocations</w:t>
      </w:r>
      <w:proofErr w:type="spellEnd"/>
      <w:r>
        <w:t>.</w:t>
      </w:r>
    </w:p>
    <w:p w14:paraId="3311B176" w14:textId="77777777" w:rsidR="00ED680D" w:rsidRDefault="00ED680D" w:rsidP="00ED680D">
      <w:r>
        <w:t xml:space="preserve">Otherwise, if </w:t>
      </w:r>
      <w:proofErr w:type="spellStart"/>
      <w:r w:rsidRPr="00E7474D">
        <w:rPr>
          <w:rStyle w:val="CODEtemp"/>
        </w:rPr>
        <w:t>run.threadFlowLocations</w:t>
      </w:r>
      <w:proofErr w:type="spellEnd"/>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Pr="00E7474D">
        <w:rPr>
          <w:rStyle w:val="CODEtemp"/>
        </w:rPr>
        <w:t>run.threadFlowLocations</w:t>
      </w:r>
      <w:proofErr w:type="spellEnd"/>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68BFDB14"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8D24D0">
        <w:t>3.39.7</w:t>
      </w:r>
      <w:r>
        <w:fldChar w:fldCharType="end"/>
      </w:r>
      <w:r>
        <w:t>).</w:t>
      </w:r>
    </w:p>
    <w:p w14:paraId="49EE7C5D" w14:textId="0FEEEB7F" w:rsidR="006E546E" w:rsidRDefault="007D2F0F" w:rsidP="006E546E">
      <w:pPr>
        <w:pStyle w:val="Heading3"/>
      </w:pPr>
      <w:bookmarkStart w:id="938" w:name="_Ref493497783"/>
      <w:bookmarkStart w:id="939" w:name="_Ref493499799"/>
      <w:bookmarkStart w:id="940" w:name="_Toc3730490"/>
      <w:r>
        <w:t xml:space="preserve">location </w:t>
      </w:r>
      <w:r w:rsidR="006E546E">
        <w:t>property</w:t>
      </w:r>
      <w:bookmarkEnd w:id="938"/>
      <w:bookmarkEnd w:id="939"/>
      <w:bookmarkEnd w:id="940"/>
    </w:p>
    <w:p w14:paraId="4354E1E2" w14:textId="14ADAAB7"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D24D0">
        <w:t>3.25</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4CE361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D24D0">
        <w:t>3.25.4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2E43A2"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D24D0">
        <w:t>3.39.9</w:t>
      </w:r>
      <w:r w:rsidR="000A451A">
        <w:fldChar w:fldCharType="end"/>
      </w:r>
      <w:r>
        <w:t>) to ensure that the location in the external program executes before the location in the program being analyzed.</w:t>
      </w:r>
    </w:p>
    <w:p w14:paraId="33DB1A87" w14:textId="6CD9DFB3"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D24D0">
        <w:t>3.30</w:t>
      </w:r>
      <w:r w:rsidR="000A451A">
        <w:fldChar w:fldCharType="end"/>
      </w:r>
      <w:r>
        <w:t>).</w:t>
      </w:r>
    </w:p>
    <w:p w14:paraId="77957EDD" w14:textId="1378886C"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8D24D0">
        <w:t>3.30.3</w:t>
      </w:r>
      <w:r w:rsidR="000A451A">
        <w:fldChar w:fldCharType="end"/>
      </w:r>
      <w:r>
        <w:t>.</w:t>
      </w:r>
    </w:p>
    <w:p w14:paraId="3D30CB9D" w14:textId="7E146493" w:rsidR="00317F25" w:rsidRDefault="00317F25" w:rsidP="002D65F3">
      <w:pPr>
        <w:pStyle w:val="Code"/>
      </w:pPr>
      <w:r>
        <w:lastRenderedPageBreak/>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D24D0">
        <w:t>3.31</w:t>
      </w:r>
      <w:r w:rsidR="000A451A">
        <w:fldChar w:fldCharType="end"/>
      </w:r>
      <w:r>
        <w:t>).</w:t>
      </w:r>
    </w:p>
    <w:p w14:paraId="14000C19" w14:textId="53E0427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D24D0">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85CEDE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D24D0">
        <w:t>3.31.6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941" w:name="_Toc3730491"/>
      <w:r>
        <w:t>module property</w:t>
      </w:r>
      <w:bookmarkEnd w:id="94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942" w:name="_Toc3730492"/>
      <w:r>
        <w:t>stack property</w:t>
      </w:r>
      <w:bookmarkEnd w:id="942"/>
    </w:p>
    <w:p w14:paraId="1FCE52C5" w14:textId="57CA674C"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D24D0">
        <w:t>3.37</w:t>
      </w:r>
      <w:r>
        <w:fldChar w:fldCharType="end"/>
      </w:r>
      <w:r>
        <w:t>) that represents the call stack leading to this location.</w:t>
      </w:r>
    </w:p>
    <w:p w14:paraId="612E79E6" w14:textId="774D149A" w:rsidR="00D31582" w:rsidRDefault="00D31582" w:rsidP="00D31582">
      <w:pPr>
        <w:pStyle w:val="Heading3"/>
      </w:pPr>
      <w:bookmarkStart w:id="943" w:name="_Toc3730493"/>
      <w:r>
        <w:t>kind property</w:t>
      </w:r>
      <w:bookmarkEnd w:id="943"/>
    </w:p>
    <w:p w14:paraId="7C674876" w14:textId="377D6C69" w:rsidR="00D31582" w:rsidRDefault="00D31582" w:rsidP="00D31582">
      <w:bookmarkStart w:id="94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lastRenderedPageBreak/>
        <w:t>(§</w:t>
      </w:r>
      <w:r>
        <w:fldChar w:fldCharType="begin"/>
      </w:r>
      <w:r>
        <w:instrText xml:space="preserve"> REF _Ref493350956 \r \h </w:instrText>
      </w:r>
      <w:r>
        <w:fldChar w:fldCharType="separate"/>
      </w:r>
      <w:r w:rsidR="008D24D0">
        <w:t>3.14.6</w:t>
      </w:r>
      <w:r>
        <w:fldChar w:fldCharType="end"/>
      </w:r>
      <w:r>
        <w:t>, §</w:t>
      </w:r>
      <w:r>
        <w:fldChar w:fldCharType="begin"/>
      </w:r>
      <w:r>
        <w:instrText xml:space="preserve"> REF _Ref493350964 \r \h </w:instrText>
      </w:r>
      <w:r>
        <w:fldChar w:fldCharType="separate"/>
      </w:r>
      <w:r w:rsidR="008D24D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944"/>
    </w:p>
    <w:p w14:paraId="0D282B13" w14:textId="241F5BD3" w:rsidR="00EC5F35" w:rsidRDefault="00EC5F35" w:rsidP="00EC5F35">
      <w:pPr>
        <w:pStyle w:val="Heading3"/>
      </w:pPr>
      <w:bookmarkStart w:id="945" w:name="_Ref510090188"/>
      <w:bookmarkStart w:id="946" w:name="_Toc3730494"/>
      <w:r>
        <w:t>state property</w:t>
      </w:r>
      <w:bookmarkEnd w:id="945"/>
      <w:bookmarkEnd w:id="946"/>
    </w:p>
    <w:p w14:paraId="0DD0B49A" w14:textId="6E30E183"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D24D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947" w:name="_Ref510008884"/>
      <w:bookmarkStart w:id="948" w:name="_Toc3730495"/>
      <w:proofErr w:type="spellStart"/>
      <w:r>
        <w:lastRenderedPageBreak/>
        <w:t>nestingLevel</w:t>
      </w:r>
      <w:proofErr w:type="spellEnd"/>
      <w:r>
        <w:t xml:space="preserve"> property</w:t>
      </w:r>
      <w:bookmarkEnd w:id="947"/>
      <w:bookmarkEnd w:id="948"/>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949" w:name="_Ref510008873"/>
      <w:bookmarkStart w:id="950" w:name="_Toc3730496"/>
      <w:proofErr w:type="spellStart"/>
      <w:r>
        <w:t>executionOrder</w:t>
      </w:r>
      <w:proofErr w:type="spellEnd"/>
      <w:r>
        <w:t xml:space="preserve"> property</w:t>
      </w:r>
      <w:bookmarkEnd w:id="949"/>
      <w:bookmarkEnd w:id="950"/>
    </w:p>
    <w:p w14:paraId="61CA929F" w14:textId="47526487"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D24D0">
        <w:t>3.30</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951" w:name="_Toc3730497"/>
      <w:proofErr w:type="spellStart"/>
      <w:r>
        <w:t>executionTimeUtc</w:t>
      </w:r>
      <w:proofErr w:type="spellEnd"/>
      <w:r>
        <w:t xml:space="preserve"> </w:t>
      </w:r>
      <w:r w:rsidR="005D2999">
        <w:t>property</w:t>
      </w:r>
      <w:bookmarkEnd w:id="951"/>
    </w:p>
    <w:p w14:paraId="27A7FA38" w14:textId="4EDA95D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952" w:name="_Toc3730498"/>
      <w:r>
        <w:t>importance property</w:t>
      </w:r>
      <w:bookmarkEnd w:id="952"/>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953" w:name="_Ref529368289"/>
      <w:bookmarkStart w:id="954" w:name="_Toc3730499"/>
      <w:proofErr w:type="spellStart"/>
      <w:r>
        <w:lastRenderedPageBreak/>
        <w:t>resultProvenance</w:t>
      </w:r>
      <w:proofErr w:type="spellEnd"/>
      <w:r>
        <w:t xml:space="preserve"> object</w:t>
      </w:r>
      <w:bookmarkEnd w:id="953"/>
      <w:bookmarkEnd w:id="954"/>
    </w:p>
    <w:p w14:paraId="75BA9795" w14:textId="77777777" w:rsidR="00C82EC9" w:rsidRDefault="00C82EC9" w:rsidP="00C82EC9">
      <w:pPr>
        <w:pStyle w:val="Heading3"/>
        <w:numPr>
          <w:ilvl w:val="2"/>
          <w:numId w:val="2"/>
        </w:numPr>
      </w:pPr>
      <w:bookmarkStart w:id="955" w:name="_Toc3730500"/>
      <w:r>
        <w:t>General</w:t>
      </w:r>
      <w:bookmarkEnd w:id="955"/>
    </w:p>
    <w:p w14:paraId="1256146F" w14:textId="6E4CCF53"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56" w:name="_Toc3730501"/>
      <w:proofErr w:type="spellStart"/>
      <w:r>
        <w:t>firstDetectionTimeUtc</w:t>
      </w:r>
      <w:proofErr w:type="spellEnd"/>
      <w:r>
        <w:t xml:space="preserve"> property</w:t>
      </w:r>
      <w:bookmarkEnd w:id="956"/>
    </w:p>
    <w:p w14:paraId="65E11777" w14:textId="16618B0F"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7" w:name="_Toc3730502"/>
      <w:proofErr w:type="spellStart"/>
      <w:r>
        <w:t>lastDetectionTimeUtc</w:t>
      </w:r>
      <w:proofErr w:type="spellEnd"/>
      <w:r>
        <w:t xml:space="preserve"> property</w:t>
      </w:r>
      <w:bookmarkEnd w:id="957"/>
    </w:p>
    <w:p w14:paraId="16F93DF5" w14:textId="7437F1D3"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6279B64E" w:rsidR="008370E6" w:rsidRDefault="008370E6" w:rsidP="008370E6">
      <w:pPr>
        <w:pStyle w:val="ListParagraph"/>
        <w:numPr>
          <w:ilvl w:val="0"/>
          <w:numId w:val="79"/>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8D24D0">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D24D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958" w:name="_Toc3730503"/>
      <w:proofErr w:type="spellStart"/>
      <w:r>
        <w:t>firstDetectionRunGuid</w:t>
      </w:r>
      <w:proofErr w:type="spellEnd"/>
      <w:r>
        <w:t xml:space="preserve"> property</w:t>
      </w:r>
      <w:bookmarkEnd w:id="958"/>
    </w:p>
    <w:p w14:paraId="6DA0C3FD" w14:textId="327B5BD6"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959" w:name="_Toc3730504"/>
      <w:proofErr w:type="spellStart"/>
      <w:r>
        <w:t>lastDetectionRunGuid</w:t>
      </w:r>
      <w:proofErr w:type="spellEnd"/>
      <w:r>
        <w:t xml:space="preserve"> property</w:t>
      </w:r>
      <w:bookmarkEnd w:id="959"/>
    </w:p>
    <w:p w14:paraId="35285F82" w14:textId="163AE8B1"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lastRenderedPageBreak/>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960" w:name="_Toc3730505"/>
      <w:proofErr w:type="spellStart"/>
      <w:r>
        <w:t>invocationIndex</w:t>
      </w:r>
      <w:proofErr w:type="spellEnd"/>
      <w:r>
        <w:t xml:space="preserve"> property</w:t>
      </w:r>
      <w:bookmarkEnd w:id="960"/>
    </w:p>
    <w:p w14:paraId="7B6EA25C" w14:textId="0AC01533"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D24D0">
        <w:t>3.14.7</w:t>
      </w:r>
      <w:r>
        <w:fldChar w:fldCharType="end"/>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D24D0">
        <w:t>3.19</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Pr="0043517C">
        <w:rPr>
          <w:rStyle w:val="CODEtemp"/>
        </w:rPr>
        <w:t>run.invocations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61" w:name="_Ref532468570"/>
      <w:bookmarkStart w:id="962" w:name="_Toc3730506"/>
      <w:proofErr w:type="spellStart"/>
      <w:r>
        <w:t>conversionSources</w:t>
      </w:r>
      <w:proofErr w:type="spellEnd"/>
      <w:r>
        <w:t xml:space="preserve"> property</w:t>
      </w:r>
      <w:bookmarkEnd w:id="961"/>
      <w:bookmarkEnd w:id="96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A121AF2"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8D24D0">
        <w:t>3.7.2</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8D24D0">
        <w:t>3.26</w:t>
      </w:r>
      <w:r>
        <w:fldChar w:fldCharType="end"/>
      </w:r>
      <w:r>
        <w:t>).</w:t>
      </w:r>
    </w:p>
    <w:p w14:paraId="55589733" w14:textId="0D22E58E"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D24D0">
        <w:t>3.24</w:t>
      </w:r>
      <w:r>
        <w:fldChar w:fldCharType="end"/>
      </w:r>
      <w:r>
        <w:t xml:space="preserve">) containing this </w:t>
      </w:r>
      <w:proofErr w:type="spellStart"/>
      <w:r w:rsidRPr="008B3A31">
        <w:rPr>
          <w:rStyle w:val="CODEtemp"/>
        </w:rPr>
        <w:t>result</w:t>
      </w:r>
      <w:r>
        <w:rPr>
          <w:rStyle w:val="CODEtemp"/>
        </w:rPr>
        <w:t>Provenance</w:t>
      </w:r>
      <w:proofErr w:type="spellEnd"/>
      <w:r>
        <w:t xml:space="preserve"> object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13215098" w14:textId="25CDDFFF" w:rsidR="006C118A" w:rsidRDefault="006C118A" w:rsidP="006C118A">
      <w:r>
        <w:t xml:space="preserve">If </w:t>
      </w:r>
      <w:proofErr w:type="spellStart"/>
      <w:r w:rsidRPr="00A03AEF">
        <w:rPr>
          <w:rStyle w:val="CODEtemp"/>
        </w:rPr>
        <w:t>conversion</w:t>
      </w:r>
      <w:r>
        <w:rPr>
          <w:rStyle w:val="CODEtemp"/>
        </w:rPr>
        <w:t>Sources</w:t>
      </w:r>
      <w:proofErr w:type="spellEnd"/>
      <w:r>
        <w:t xml:space="preserve"> is absent, it </w:t>
      </w:r>
      <w:r w:rsidRPr="00A03AEF">
        <w:rPr>
          <w:b/>
        </w:rPr>
        <w:t>SHALL</w:t>
      </w:r>
      <w:r>
        <w:t xml:space="preserve"> default to an empty array.</w:t>
      </w:r>
    </w:p>
    <w:p w14:paraId="001D944A" w14:textId="6F11FFA3"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D24D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4C38FBAB" w:rsidR="006C118A" w:rsidRDefault="006C118A" w:rsidP="002D65F3">
      <w:pPr>
        <w:pStyle w:val="Code"/>
      </w:pPr>
      <w:r>
        <w:t xml:space="preserve">        </w:t>
      </w:r>
      <w:r w:rsidR="00CD0890">
        <w:t xml:space="preserve">  </w:t>
      </w:r>
      <w:r>
        <w:t>"name": "</w:t>
      </w:r>
      <w:proofErr w:type="spellStart"/>
      <w:r>
        <w:t>AndroidStudio</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5C624E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D24D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943588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D24D0">
        <w:t>3.24.25</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703D135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D24D0">
        <w:t>3.26</w:t>
      </w:r>
      <w:r w:rsidR="002D65F3">
        <w:fldChar w:fldCharType="end"/>
      </w:r>
      <w:r w:rsidR="002D65F3">
        <w:t>).</w:t>
      </w:r>
    </w:p>
    <w:p w14:paraId="6D02A6B4" w14:textId="0B86041C"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D24D0">
        <w:t>3.26.3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69579F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963" w:name="_Ref508812750"/>
      <w:bookmarkStart w:id="964" w:name="_Toc3730507"/>
      <w:bookmarkStart w:id="965" w:name="_Ref493407996"/>
      <w:r>
        <w:t>resources object</w:t>
      </w:r>
      <w:bookmarkEnd w:id="963"/>
      <w:bookmarkEnd w:id="964"/>
    </w:p>
    <w:p w14:paraId="526D1A22" w14:textId="73E461DD" w:rsidR="00E15F22" w:rsidRDefault="00E15F22" w:rsidP="00E15F22">
      <w:pPr>
        <w:pStyle w:val="Heading3"/>
      </w:pPr>
      <w:bookmarkStart w:id="966" w:name="_Toc3730508"/>
      <w:r>
        <w:t>General</w:t>
      </w:r>
      <w:bookmarkEnd w:id="96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967" w:name="_Ref508811824"/>
      <w:bookmarkStart w:id="968" w:name="_Toc3730509"/>
      <w:proofErr w:type="spellStart"/>
      <w:r>
        <w:t>messageStrings</w:t>
      </w:r>
      <w:proofErr w:type="spellEnd"/>
      <w:r>
        <w:t xml:space="preserve"> property</w:t>
      </w:r>
      <w:bookmarkEnd w:id="967"/>
      <w:bookmarkEnd w:id="968"/>
    </w:p>
    <w:p w14:paraId="58977C62" w14:textId="66FAEB3E"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D24D0">
        <w:t>3.6</w:t>
      </w:r>
      <w:r>
        <w:fldChar w:fldCharType="end"/>
      </w:r>
      <w:r>
        <w:t xml:space="preserve">) each of whose </w:t>
      </w:r>
      <w:r w:rsidR="00ED62F0">
        <w:t xml:space="preserve">property values is a </w:t>
      </w:r>
      <w:proofErr w:type="spellStart"/>
      <w:r w:rsidR="00ED62F0" w:rsidRPr="00E84A20">
        <w:rPr>
          <w:rStyle w:val="CODEtemp"/>
        </w:rPr>
        <w:t>multiformatMessage</w:t>
      </w:r>
      <w:r w:rsidR="002F3D6E">
        <w:rPr>
          <w:rStyle w:val="CODEtemp"/>
        </w:rPr>
        <w:t>String</w:t>
      </w:r>
      <w:proofErr w:type="spellEnd"/>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8D24D0">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8D24D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D24D0">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proofErr w:type="spellStart"/>
      <w:r w:rsidR="00FB34A0">
        <w:t>messageStrings</w:t>
      </w:r>
      <w:proofErr w:type="spellEnd"/>
      <w:r w:rsidR="00FB34A0">
        <w:t>":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lastRenderedPageBreak/>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969" w:name="_Ref508870783"/>
      <w:bookmarkStart w:id="970" w:name="_Ref508871574"/>
      <w:bookmarkStart w:id="971" w:name="_Ref508876005"/>
      <w:bookmarkStart w:id="972" w:name="_Toc3730510"/>
      <w:r>
        <w:t>rules property</w:t>
      </w:r>
      <w:bookmarkEnd w:id="969"/>
      <w:bookmarkEnd w:id="970"/>
      <w:bookmarkEnd w:id="971"/>
      <w:bookmarkEnd w:id="972"/>
    </w:p>
    <w:p w14:paraId="0650D575" w14:textId="6D201410"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D24D0">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D24D0">
        <w:t>3.42</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02164945"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D24D0">
        <w:t>3.42.3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w:t>
      </w:r>
      <w:proofErr w:type="spellStart"/>
      <w:r>
        <w:t>message</w:t>
      </w:r>
      <w:r w:rsidR="00162677">
        <w:t>String</w:t>
      </w:r>
      <w:r>
        <w:t>s</w:t>
      </w:r>
      <w:proofErr w:type="spellEnd"/>
      <w:r>
        <w:t>":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w:t>
      </w:r>
      <w:proofErr w:type="spellStart"/>
      <w:r>
        <w:t>message</w:t>
      </w:r>
      <w:r w:rsidR="00162677">
        <w:t>Strings</w:t>
      </w:r>
      <w:proofErr w:type="spellEnd"/>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973" w:name="_Ref508814067"/>
      <w:bookmarkStart w:id="974" w:name="_Toc3730511"/>
      <w:r>
        <w:t>rule object</w:t>
      </w:r>
      <w:bookmarkEnd w:id="965"/>
      <w:bookmarkEnd w:id="973"/>
      <w:bookmarkEnd w:id="974"/>
    </w:p>
    <w:p w14:paraId="0004BC6E" w14:textId="658F9ED1" w:rsidR="00B86BC7" w:rsidRDefault="00B86BC7" w:rsidP="00B86BC7">
      <w:pPr>
        <w:pStyle w:val="Heading3"/>
      </w:pPr>
      <w:bookmarkStart w:id="975" w:name="_Toc3730512"/>
      <w:r>
        <w:t>General</w:t>
      </w:r>
      <w:bookmarkEnd w:id="97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976" w:name="_Toc3730513"/>
      <w:r>
        <w:t>Constraints</w:t>
      </w:r>
      <w:bookmarkEnd w:id="976"/>
    </w:p>
    <w:p w14:paraId="1A1A3719" w14:textId="39D21F76"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D24D0">
        <w:t>3.42.6</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D24D0">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77" w:name="_Ref493408046"/>
      <w:bookmarkStart w:id="978" w:name="_Toc3730514"/>
      <w:r>
        <w:t>id property</w:t>
      </w:r>
      <w:bookmarkEnd w:id="977"/>
      <w:bookmarkEnd w:id="978"/>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lastRenderedPageBreak/>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79" w:name="_Toc3730515"/>
      <w:proofErr w:type="spellStart"/>
      <w:r>
        <w:t>deprecatedIds</w:t>
      </w:r>
      <w:proofErr w:type="spellEnd"/>
      <w:r>
        <w:t xml:space="preserve"> property</w:t>
      </w:r>
      <w:bookmarkEnd w:id="979"/>
    </w:p>
    <w:p w14:paraId="72B0335E" w14:textId="6B1C1531"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8D24D0">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D24D0">
        <w:t>3.42.3</w:t>
      </w:r>
      <w:r>
        <w:fldChar w:fldCharType="end"/>
      </w:r>
      <w:r>
        <w:t>) by which this rule was known in some previous version of the analysis tool.</w:t>
      </w:r>
    </w:p>
    <w:p w14:paraId="6CAFA358" w14:textId="77777777" w:rsidR="00E27EDF" w:rsidRDefault="00E27EDF" w:rsidP="00E27EDF">
      <w:r>
        <w:t xml:space="preserve">If </w:t>
      </w:r>
      <w:proofErr w:type="spellStart"/>
      <w:r w:rsidRPr="00315FCB">
        <w:rPr>
          <w:rStyle w:val="CODEtemp"/>
        </w:rPr>
        <w:t>deprecatedIds</w:t>
      </w:r>
      <w:proofErr w:type="spellEnd"/>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759E521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8D24D0">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77EAC2D5" w:rsidR="00E27EDF" w:rsidRDefault="00CD0890" w:rsidP="00E27EDF">
      <w:pPr>
        <w:pStyle w:val="Code"/>
      </w:pPr>
      <w:r>
        <w:t xml:space="preserve">  </w:t>
      </w:r>
      <w:r w:rsidR="00E27EDF">
        <w:t xml:space="preserve">    "version": "1"</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w:t>
      </w:r>
      <w:proofErr w:type="spellStart"/>
      <w:r>
        <w:t>ruleId</w:t>
      </w:r>
      <w:proofErr w:type="spellEnd"/>
      <w:r>
        <w:t>": "CA1000",</w:t>
      </w:r>
    </w:p>
    <w:p w14:paraId="7B648E8D" w14:textId="77777777" w:rsidR="00E27EDF" w:rsidRDefault="00E27EDF" w:rsidP="00E27EDF">
      <w:pPr>
        <w:pStyle w:val="Code"/>
      </w:pPr>
      <w:r>
        <w:t xml:space="preserve">      "</w:t>
      </w:r>
      <w:proofErr w:type="spellStart"/>
      <w:r>
        <w:t>ruleIndex</w:t>
      </w:r>
      <w:proofErr w:type="spellEnd"/>
      <w:r>
        <w:t>": 0,</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133A56E8" w14:textId="77777777" w:rsidR="00E27EDF" w:rsidRDefault="00E27EDF" w:rsidP="00E27EDF">
      <w:pPr>
        <w:pStyle w:val="Code"/>
      </w:pPr>
      <w:r>
        <w:t xml:space="preserve">      "</w:t>
      </w:r>
      <w:proofErr w:type="spellStart"/>
      <w:r>
        <w:t>ruleIndex</w:t>
      </w:r>
      <w:proofErr w:type="spellEnd"/>
      <w:r>
        <w:t>": 0,</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lastRenderedPageBreak/>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2A63DCF1" w:rsidR="00E27EDF" w:rsidRDefault="00C306A0" w:rsidP="00E27EDF">
      <w:pPr>
        <w:pStyle w:val="Code"/>
      </w:pPr>
      <w:r>
        <w:t xml:space="preserve">  </w:t>
      </w:r>
      <w:r w:rsidR="00E27EDF">
        <w:t xml:space="preserve">    "version": "2"</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w:t>
      </w:r>
      <w:proofErr w:type="spellStart"/>
      <w:r>
        <w:t>ruleId</w:t>
      </w:r>
      <w:proofErr w:type="spellEnd"/>
      <w:r>
        <w:t>": "CA1001",</w:t>
      </w:r>
    </w:p>
    <w:p w14:paraId="3C2812DF" w14:textId="77777777" w:rsidR="00E27EDF" w:rsidRDefault="00E27EDF" w:rsidP="00E27EDF">
      <w:pPr>
        <w:pStyle w:val="Code"/>
      </w:pPr>
      <w:r>
        <w:t xml:space="preserve">      "</w:t>
      </w:r>
      <w:proofErr w:type="spellStart"/>
      <w:r>
        <w:t>ruleIndex</w:t>
      </w:r>
      <w:proofErr w:type="spellEnd"/>
      <w:r>
        <w:t>": 0,</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7777777" w:rsidR="00E27EDF" w:rsidRDefault="00E27EDF" w:rsidP="00E27EDF">
      <w:pPr>
        <w:pStyle w:val="Code"/>
      </w:pPr>
      <w:r>
        <w:t xml:space="preserve">      "</w:t>
      </w:r>
      <w:proofErr w:type="spellStart"/>
      <w:r>
        <w:t>suppressionStates</w:t>
      </w:r>
      <w:proofErr w:type="spellEnd"/>
      <w:r>
        <w:t>": [</w:t>
      </w:r>
    </w:p>
    <w:p w14:paraId="31F489CD" w14:textId="77777777" w:rsidR="00E27EDF" w:rsidRDefault="00E27EDF" w:rsidP="00E27EDF">
      <w:pPr>
        <w:pStyle w:val="Code"/>
      </w:pPr>
      <w:r>
        <w:t xml:space="preserve">        "</w:t>
      </w:r>
      <w:proofErr w:type="spellStart"/>
      <w:r>
        <w:t>suppressedInSource</w:t>
      </w:r>
      <w:proofErr w:type="spellEnd"/>
      <w:r>
        <w:t>"</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14830FE2" w14:textId="5D72B3EF" w:rsidR="00E27EDF" w:rsidRDefault="00E27EDF" w:rsidP="00E27EDF">
      <w:pPr>
        <w:pStyle w:val="Code"/>
      </w:pPr>
      <w:r>
        <w:t xml:space="preserve">      "</w:t>
      </w:r>
      <w:proofErr w:type="spellStart"/>
      <w:r>
        <w:t>ruleIndex</w:t>
      </w:r>
      <w:proofErr w:type="spellEnd"/>
      <w:r>
        <w:t xml:space="preserve">": </w:t>
      </w:r>
      <w:r w:rsidR="00C306A0">
        <w:t>1</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77777777" w:rsidR="00E27EDF" w:rsidRDefault="00E27EDF" w:rsidP="00E27EDF">
      <w:pPr>
        <w:pStyle w:val="Code"/>
      </w:pPr>
      <w:r>
        <w:t xml:space="preserve">      "</w:t>
      </w:r>
      <w:proofErr w:type="spellStart"/>
      <w:r>
        <w:t>suppressionStates</w:t>
      </w:r>
      <w:proofErr w:type="spellEnd"/>
      <w:r>
        <w:t>": [</w:t>
      </w:r>
    </w:p>
    <w:p w14:paraId="3F2DF956" w14:textId="77777777" w:rsidR="00E27EDF" w:rsidRDefault="00E27EDF" w:rsidP="00E27EDF">
      <w:pPr>
        <w:pStyle w:val="Code"/>
      </w:pPr>
      <w:r>
        <w:t xml:space="preserve">        "</w:t>
      </w:r>
      <w:proofErr w:type="spellStart"/>
      <w:r>
        <w:t>suppressedInSource</w:t>
      </w:r>
      <w:proofErr w:type="spellEnd"/>
      <w:r>
        <w:t>"</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w:t>
      </w:r>
      <w:proofErr w:type="spellStart"/>
      <w:r>
        <w:t>deprecatedIds</w:t>
      </w:r>
      <w:proofErr w:type="spellEnd"/>
      <w:r>
        <w:t>":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w:t>
      </w:r>
      <w:proofErr w:type="spellStart"/>
      <w:r>
        <w:t>deprecatedIds</w:t>
      </w:r>
      <w:proofErr w:type="spellEnd"/>
      <w:r>
        <w:t>":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lastRenderedPageBreak/>
        <w:t xml:space="preserve">In </w:t>
      </w:r>
      <w:proofErr w:type="spellStart"/>
      <w:r w:rsidRPr="007A17A2">
        <w:rPr>
          <w:rStyle w:val="CODEtemp"/>
        </w:rPr>
        <w:t>resources.rules</w:t>
      </w:r>
      <w:proofErr w:type="spellEnd"/>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980" w:name="_Toc3730516"/>
      <w:r>
        <w:t>name property</w:t>
      </w:r>
      <w:bookmarkEnd w:id="980"/>
    </w:p>
    <w:p w14:paraId="19E18CE8" w14:textId="34E6A8D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D24D0">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w:t>
      </w:r>
      <w:proofErr w:type="spellStart"/>
      <w:r>
        <w:t>SpecifyMarshalingForPInvokeStringArguments</w:t>
      </w:r>
      <w:proofErr w:type="spellEnd"/>
      <w:r>
        <w:t>"</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981" w:name="_Ref493510771"/>
      <w:bookmarkStart w:id="982" w:name="_Toc3730517"/>
      <w:proofErr w:type="spellStart"/>
      <w:r>
        <w:t>shortDescription</w:t>
      </w:r>
      <w:proofErr w:type="spellEnd"/>
      <w:r>
        <w:t xml:space="preserve"> property</w:t>
      </w:r>
      <w:bookmarkEnd w:id="981"/>
      <w:bookmarkEnd w:id="982"/>
    </w:p>
    <w:p w14:paraId="529813AC" w14:textId="7646D9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83" w:name="_Ref493510781"/>
      <w:bookmarkStart w:id="984" w:name="_Toc3730518"/>
      <w:proofErr w:type="spellStart"/>
      <w:r>
        <w:t>fullDescription</w:t>
      </w:r>
      <w:proofErr w:type="spellEnd"/>
      <w:r>
        <w:t xml:space="preserve"> property</w:t>
      </w:r>
      <w:bookmarkEnd w:id="983"/>
      <w:bookmarkEnd w:id="984"/>
    </w:p>
    <w:p w14:paraId="1D1994A2" w14:textId="7C83403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0B39DC16"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D24D0">
        <w:t>3.42.6</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85" w:name="_Ref493345139"/>
      <w:bookmarkStart w:id="986" w:name="_Toc3730519"/>
      <w:proofErr w:type="spellStart"/>
      <w:r>
        <w:lastRenderedPageBreak/>
        <w:t>message</w:t>
      </w:r>
      <w:r w:rsidR="00CD2BD7">
        <w:t>Strings</w:t>
      </w:r>
      <w:proofErr w:type="spellEnd"/>
      <w:r>
        <w:t xml:space="preserve"> property</w:t>
      </w:r>
      <w:bookmarkEnd w:id="985"/>
      <w:bookmarkEnd w:id="986"/>
    </w:p>
    <w:p w14:paraId="4810A9EB" w14:textId="2C47BFE0"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D24D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8D24D0">
        <w:t>3.12</w:t>
      </w:r>
      <w:r w:rsidR="0005061D">
        <w:fldChar w:fldCharType="end"/>
      </w:r>
      <w:r w:rsidR="0005061D">
        <w:t>)</w:t>
      </w:r>
      <w:r w:rsidR="00F67E65">
        <w:t>.</w:t>
      </w:r>
    </w:p>
    <w:p w14:paraId="54AC3DC0" w14:textId="1BC18A71"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D24D0">
        <w:t>3.24.9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A rule object</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7E91A32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8D24D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7" w:name="_Toc3730520"/>
      <w:proofErr w:type="spellStart"/>
      <w:r>
        <w:t>help</w:t>
      </w:r>
      <w:r w:rsidR="00326BD5">
        <w:t>Uri</w:t>
      </w:r>
      <w:proofErr w:type="spellEnd"/>
      <w:r>
        <w:t xml:space="preserve"> property</w:t>
      </w:r>
      <w:bookmarkEnd w:id="987"/>
    </w:p>
    <w:p w14:paraId="782A7DB1" w14:textId="4F7CC8F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988" w:name="_Ref503364566"/>
      <w:bookmarkStart w:id="989" w:name="_Toc3730521"/>
      <w:r>
        <w:t>help property</w:t>
      </w:r>
      <w:bookmarkEnd w:id="988"/>
      <w:bookmarkEnd w:id="989"/>
    </w:p>
    <w:p w14:paraId="681BD68F" w14:textId="56E0765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D24D0">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990" w:name="_Ref508894471"/>
      <w:bookmarkStart w:id="991" w:name="_Toc3730522"/>
      <w:r>
        <w:t>configuration property</w:t>
      </w:r>
      <w:bookmarkEnd w:id="990"/>
      <w:bookmarkEnd w:id="991"/>
    </w:p>
    <w:p w14:paraId="566C2663" w14:textId="33EACCD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D24D0">
        <w:t>3.43</w:t>
      </w:r>
      <w:r>
        <w:fldChar w:fldCharType="end"/>
      </w:r>
      <w:r>
        <w:t>)</w:t>
      </w:r>
      <w:r w:rsidRPr="000A7DA8">
        <w:t>.</w:t>
      </w:r>
    </w:p>
    <w:p w14:paraId="7BA3CFE9" w14:textId="130E1A1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D24D0">
        <w:t>3.43</w:t>
      </w:r>
      <w:r>
        <w:fldChar w:fldCharType="end"/>
      </w:r>
      <w:r>
        <w:t>.</w:t>
      </w:r>
    </w:p>
    <w:p w14:paraId="0AFF06D6" w14:textId="3D77FC04"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D24D0">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D24D0">
        <w:t>3.43.5</w:t>
      </w:r>
      <w:r>
        <w:fldChar w:fldCharType="end"/>
      </w:r>
      <w:r>
        <w:t>).</w:t>
      </w:r>
    </w:p>
    <w:p w14:paraId="13B57609" w14:textId="2442BC85" w:rsidR="00164CCB" w:rsidRDefault="00164CCB" w:rsidP="00B86BC7">
      <w:pPr>
        <w:pStyle w:val="Heading2"/>
      </w:pPr>
      <w:bookmarkStart w:id="992" w:name="_Ref508894470"/>
      <w:bookmarkStart w:id="993" w:name="_Ref508894720"/>
      <w:bookmarkStart w:id="994" w:name="_Ref508894737"/>
      <w:bookmarkStart w:id="995" w:name="_Toc3730523"/>
      <w:bookmarkStart w:id="996" w:name="_Ref493477061"/>
      <w:proofErr w:type="spellStart"/>
      <w:r>
        <w:t>ruleConfiguration</w:t>
      </w:r>
      <w:proofErr w:type="spellEnd"/>
      <w:r>
        <w:t xml:space="preserve"> object</w:t>
      </w:r>
      <w:bookmarkEnd w:id="992"/>
      <w:bookmarkEnd w:id="993"/>
      <w:bookmarkEnd w:id="994"/>
      <w:bookmarkEnd w:id="995"/>
    </w:p>
    <w:p w14:paraId="2F470253" w14:textId="738DA236" w:rsidR="00164CCB" w:rsidRDefault="00164CCB" w:rsidP="00164CCB">
      <w:pPr>
        <w:pStyle w:val="Heading3"/>
      </w:pPr>
      <w:bookmarkStart w:id="997" w:name="_Toc3730524"/>
      <w:r>
        <w:t>General</w:t>
      </w:r>
      <w:bookmarkEnd w:id="997"/>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93723B0" w:rsidR="00D41895" w:rsidRPr="00D41895" w:rsidRDefault="00D41895" w:rsidP="00D41895">
      <w:r>
        <w:t>For an example, see §</w:t>
      </w:r>
      <w:r>
        <w:fldChar w:fldCharType="begin"/>
      </w:r>
      <w:r>
        <w:instrText xml:space="preserve"> REF _Ref508894796 \r \h </w:instrText>
      </w:r>
      <w:r>
        <w:fldChar w:fldCharType="separate"/>
      </w:r>
      <w:r w:rsidR="008D24D0">
        <w:t>3.43.5</w:t>
      </w:r>
      <w:r>
        <w:fldChar w:fldCharType="end"/>
      </w:r>
      <w:r>
        <w:t>.</w:t>
      </w:r>
    </w:p>
    <w:p w14:paraId="3F5F290D" w14:textId="702ADA23" w:rsidR="00164CCB" w:rsidRDefault="00164CCB" w:rsidP="00164CCB">
      <w:pPr>
        <w:pStyle w:val="Heading3"/>
      </w:pPr>
      <w:bookmarkStart w:id="998" w:name="_Toc3730525"/>
      <w:r>
        <w:t>enabled property</w:t>
      </w:r>
      <w:bookmarkEnd w:id="998"/>
    </w:p>
    <w:p w14:paraId="7E0976CE" w14:textId="04D3B56C"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999" w:name="_Ref508894469"/>
      <w:bookmarkStart w:id="1000" w:name="_Toc3730526"/>
      <w:proofErr w:type="spellStart"/>
      <w:r>
        <w:t>defaultLevel</w:t>
      </w:r>
      <w:proofErr w:type="spellEnd"/>
      <w:r>
        <w:t xml:space="preserve"> property</w:t>
      </w:r>
      <w:bookmarkEnd w:id="999"/>
      <w:bookmarkEnd w:id="1000"/>
    </w:p>
    <w:p w14:paraId="2F7AE5CB" w14:textId="1B8896DE"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D24D0">
        <w:t>3.24.8</w:t>
      </w:r>
      <w:r>
        <w:fldChar w:fldCharType="end"/>
      </w:r>
      <w:r>
        <w:t>).</w:t>
      </w:r>
    </w:p>
    <w:p w14:paraId="18CE7324" w14:textId="18212157" w:rsidR="00D41895" w:rsidRDefault="00D41895" w:rsidP="00D41895">
      <w:r>
        <w:t xml:space="preserve">If </w:t>
      </w:r>
      <w:proofErr w:type="spellStart"/>
      <w:r w:rsidR="008B3504" w:rsidRPr="008B3504">
        <w:rPr>
          <w:rStyle w:val="CODEtemp"/>
        </w:rPr>
        <w:t>default</w:t>
      </w:r>
      <w:r w:rsidR="008B3504">
        <w:rPr>
          <w:rStyle w:val="CODEtemp"/>
        </w:rPr>
        <w:t>Level</w:t>
      </w:r>
      <w:proofErr w:type="spellEnd"/>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678526E" w:rsidR="00D41895" w:rsidRDefault="00903A39" w:rsidP="00D41895">
      <w:r>
        <w:t xml:space="preserve">If </w:t>
      </w:r>
      <w:proofErr w:type="spellStart"/>
      <w:r w:rsidR="008B3504" w:rsidRPr="008B3504">
        <w:rPr>
          <w:rStyle w:val="CODEtemp"/>
        </w:rPr>
        <w:t>default</w:t>
      </w:r>
      <w:r w:rsidR="008B3504">
        <w:rPr>
          <w:rStyle w:val="CODEtemp"/>
        </w:rPr>
        <w:t>Level</w:t>
      </w:r>
      <w:proofErr w:type="spellEnd"/>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D24D0">
        <w:t>3.24</w:t>
      </w:r>
      <w:r w:rsidR="00D41895">
        <w:fldChar w:fldCharType="end"/>
      </w:r>
      <w:r w:rsidR="00D41895">
        <w:t xml:space="preserve">) </w:t>
      </w:r>
      <w:r w:rsidR="00936D07">
        <w:t>whose</w:t>
      </w:r>
      <w:r w:rsidR="00D41895">
        <w:t xml:space="preserve"> </w:t>
      </w:r>
      <w:proofErr w:type="spellStart"/>
      <w:r w:rsidRPr="00903A39">
        <w:rPr>
          <w:rStyle w:val="CODEtemp"/>
        </w:rPr>
        <w:t>ruleIndex</w:t>
      </w:r>
      <w:proofErr w:type="spellEnd"/>
      <w:r>
        <w:t xml:space="preserve"> property</w:t>
      </w:r>
      <w:r w:rsidR="00936D07">
        <w:t xml:space="preserve"> </w:t>
      </w:r>
      <w:r>
        <w:t>(§</w:t>
      </w:r>
      <w:r>
        <w:fldChar w:fldCharType="begin"/>
      </w:r>
      <w:r>
        <w:instrText xml:space="preserve"> REF _Ref531188246 \r \h </w:instrText>
      </w:r>
      <w:r>
        <w:fldChar w:fldCharType="separate"/>
      </w:r>
      <w:r w:rsidR="008D24D0">
        <w:t>3.24.6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033B4BF1" w:rsidR="00F47B45" w:rsidRDefault="00F47B45" w:rsidP="00F47B45">
      <w:pPr>
        <w:pStyle w:val="Heading3"/>
      </w:pPr>
      <w:bookmarkStart w:id="1001" w:name="_Ref531188361"/>
      <w:bookmarkStart w:id="1002" w:name="_Toc3730527"/>
      <w:proofErr w:type="spellStart"/>
      <w:r>
        <w:t>defaultRank</w:t>
      </w:r>
      <w:proofErr w:type="spellEnd"/>
      <w:r>
        <w:t xml:space="preserve"> property</w:t>
      </w:r>
      <w:bookmarkEnd w:id="1001"/>
      <w:bookmarkEnd w:id="1002"/>
    </w:p>
    <w:p w14:paraId="14DD047E" w14:textId="0468A4B0" w:rsidR="00F47B45" w:rsidRDefault="00F47B45" w:rsidP="00F47B45">
      <w:r>
        <w:t xml:space="preserve">A </w:t>
      </w:r>
      <w:proofErr w:type="spellStart"/>
      <w:r w:rsidRPr="00237898">
        <w:rPr>
          <w:rStyle w:val="CODEtemp"/>
        </w:rPr>
        <w:t>ruleConfiguration</w:t>
      </w:r>
      <w:proofErr w:type="spellEnd"/>
      <w:r>
        <w:t xml:space="preserve"> object</w:t>
      </w:r>
      <w:r w:rsidRPr="00237898">
        <w:rPr>
          <w:b/>
        </w:rPr>
        <w:t xml:space="preserve"> MAY </w:t>
      </w:r>
      <w:r>
        <w:t xml:space="preserve">contain a property named </w:t>
      </w:r>
      <w:proofErr w:type="spellStart"/>
      <w:r w:rsidRPr="00237898">
        <w:rPr>
          <w:rStyle w:val="CODEtemp"/>
        </w:rPr>
        <w:t>defaultRank</w:t>
      </w:r>
      <w:proofErr w:type="spellEnd"/>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8D24D0">
        <w:t>3.24.21</w:t>
      </w:r>
      <w:r>
        <w:fldChar w:fldCharType="end"/>
      </w:r>
      <w:r>
        <w:t>).</w:t>
      </w:r>
    </w:p>
    <w:p w14:paraId="7B4EF2B6" w14:textId="4CF7826D" w:rsidR="008B3504" w:rsidRDefault="008B3504" w:rsidP="00F47B45">
      <w:r>
        <w:t xml:space="preserve">If </w:t>
      </w:r>
      <w:proofErr w:type="spellStart"/>
      <w:r w:rsidRPr="00C84A6E">
        <w:rPr>
          <w:rStyle w:val="CODEtemp"/>
        </w:rPr>
        <w:t>defaultRank</w:t>
      </w:r>
      <w:proofErr w:type="spellEnd"/>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8091C38" w:rsidR="00C84A6E" w:rsidRPr="00903A39" w:rsidRDefault="00903A39" w:rsidP="00F47B45">
      <w:r>
        <w:t xml:space="preserve">If </w:t>
      </w:r>
      <w:proofErr w:type="spellStart"/>
      <w:r w:rsidR="00C84A6E" w:rsidRPr="00C84A6E">
        <w:rPr>
          <w:rStyle w:val="CODEtemp"/>
        </w:rPr>
        <w:t>defaultRank</w:t>
      </w:r>
      <w:proofErr w:type="spellEnd"/>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whose </w:t>
      </w:r>
      <w:proofErr w:type="spellStart"/>
      <w:r w:rsidRPr="00903A39">
        <w:rPr>
          <w:rStyle w:val="CODEtemp"/>
        </w:rPr>
        <w:t>ruleIndex</w:t>
      </w:r>
      <w:proofErr w:type="spellEnd"/>
      <w:r>
        <w:t xml:space="preserve"> property (§</w:t>
      </w:r>
      <w:r>
        <w:fldChar w:fldCharType="begin"/>
      </w:r>
      <w:r>
        <w:instrText xml:space="preserve"> REF _Ref531188246 \r \h </w:instrText>
      </w:r>
      <w:r>
        <w:fldChar w:fldCharType="separate"/>
      </w:r>
      <w:r w:rsidR="008D24D0">
        <w:t>3.24.6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1003" w:name="_Ref508894764"/>
      <w:bookmarkStart w:id="1004" w:name="_Ref508894796"/>
      <w:bookmarkStart w:id="1005" w:name="_Toc3730528"/>
      <w:r>
        <w:t>parameters property</w:t>
      </w:r>
      <w:bookmarkEnd w:id="1003"/>
      <w:bookmarkEnd w:id="1004"/>
      <w:bookmarkEnd w:id="1005"/>
    </w:p>
    <w:p w14:paraId="18FD260D" w14:textId="33DE3540"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D24D0">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6BE833D" w:rsidR="00D41895" w:rsidRDefault="00D41895" w:rsidP="002D65F3">
      <w:pPr>
        <w:pStyle w:val="Code"/>
      </w:pPr>
      <w:r>
        <w:lastRenderedPageBreak/>
        <w:t>{                                  # A rule object (§</w:t>
      </w:r>
      <w:r>
        <w:fldChar w:fldCharType="begin"/>
      </w:r>
      <w:r>
        <w:instrText xml:space="preserve"> REF _Ref508814067 \r \h </w:instrText>
      </w:r>
      <w:r w:rsidR="002D65F3">
        <w:instrText xml:space="preserve"> \* MERGEFORMAT </w:instrText>
      </w:r>
      <w:r>
        <w:fldChar w:fldCharType="separate"/>
      </w:r>
      <w:r w:rsidR="008D24D0">
        <w:t>3.42</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w:t>
      </w:r>
      <w:proofErr w:type="spellStart"/>
      <w:r>
        <w:t>defaultLevel</w:t>
      </w:r>
      <w:proofErr w:type="spellEnd"/>
      <w:r>
        <w:t>":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1006" w:name="_Ref530139075"/>
      <w:bookmarkStart w:id="1007" w:name="_Toc3730529"/>
      <w:r>
        <w:t>fix object</w:t>
      </w:r>
      <w:bookmarkEnd w:id="996"/>
      <w:bookmarkEnd w:id="1006"/>
      <w:bookmarkEnd w:id="1007"/>
    </w:p>
    <w:p w14:paraId="410A501F" w14:textId="4C707545" w:rsidR="00B86BC7" w:rsidRDefault="00B86BC7" w:rsidP="00B86BC7">
      <w:pPr>
        <w:pStyle w:val="Heading3"/>
      </w:pPr>
      <w:bookmarkStart w:id="1008" w:name="_Toc3730530"/>
      <w:r>
        <w:t>General</w:t>
      </w:r>
      <w:bookmarkEnd w:id="1008"/>
    </w:p>
    <w:p w14:paraId="493ABF69" w14:textId="47E0CDD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749244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D24D0">
        <w:t>3.24</w:t>
      </w:r>
      <w:r>
        <w:fldChar w:fldCharType="end"/>
      </w:r>
      <w:r>
        <w:t>)</w:t>
      </w:r>
      <w:r w:rsidR="00DF5A5B">
        <w:t>.</w:t>
      </w:r>
    </w:p>
    <w:p w14:paraId="008E6A82" w14:textId="04A3EDA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D24D0">
        <w:t>3.24.26</w:t>
      </w:r>
      <w:r w:rsidR="004B30F9">
        <w:fldChar w:fldCharType="end"/>
      </w:r>
      <w:r w:rsidR="004B30F9">
        <w:t>.</w:t>
      </w:r>
    </w:p>
    <w:p w14:paraId="43A0F2D3" w14:textId="1DF3D34E" w:rsidR="004B30F9" w:rsidRDefault="004B30F9" w:rsidP="002D65F3">
      <w:pPr>
        <w:pStyle w:val="Code"/>
      </w:pPr>
      <w:r>
        <w:t xml:space="preserve">    {                               # A fix object.</w:t>
      </w:r>
    </w:p>
    <w:p w14:paraId="6386C02E" w14:textId="0D001BE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D24D0">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F2B9E0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D24D0">
        <w:t>3.44.3</w:t>
      </w:r>
      <w:r w:rsidR="00EA23DD">
        <w:fldChar w:fldCharType="end"/>
      </w:r>
      <w:r w:rsidR="00DF5A5B">
        <w:t>.</w:t>
      </w:r>
    </w:p>
    <w:p w14:paraId="396348ED" w14:textId="5A34838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8D24D0">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9" w:name="_Ref493512730"/>
      <w:bookmarkStart w:id="1010" w:name="_Toc3730531"/>
      <w:r>
        <w:t>description property</w:t>
      </w:r>
      <w:bookmarkEnd w:id="1009"/>
      <w:bookmarkEnd w:id="1010"/>
    </w:p>
    <w:p w14:paraId="1893F7D7" w14:textId="530C0A7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D24D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lastRenderedPageBreak/>
        <w:t>}</w:t>
      </w:r>
    </w:p>
    <w:p w14:paraId="2B06E46C" w14:textId="4912504D" w:rsidR="00B86BC7" w:rsidRDefault="00A07E3C" w:rsidP="00B86BC7">
      <w:pPr>
        <w:pStyle w:val="Heading3"/>
      </w:pPr>
      <w:bookmarkStart w:id="1011" w:name="_Ref493512752"/>
      <w:bookmarkStart w:id="1012" w:name="_Ref493513084"/>
      <w:bookmarkStart w:id="1013" w:name="_Ref503372111"/>
      <w:bookmarkStart w:id="1014" w:name="_Ref503372176"/>
      <w:bookmarkStart w:id="1015" w:name="_Toc3730532"/>
      <w:proofErr w:type="spellStart"/>
      <w:r>
        <w:t>artifactChanges</w:t>
      </w:r>
      <w:proofErr w:type="spellEnd"/>
      <w:r>
        <w:t xml:space="preserve"> </w:t>
      </w:r>
      <w:r w:rsidR="00B86BC7">
        <w:t>property</w:t>
      </w:r>
      <w:bookmarkEnd w:id="1011"/>
      <w:bookmarkEnd w:id="1012"/>
      <w:bookmarkEnd w:id="1013"/>
      <w:bookmarkEnd w:id="1014"/>
      <w:bookmarkEnd w:id="1015"/>
    </w:p>
    <w:p w14:paraId="6DE7B962" w14:textId="0701147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D24D0">
        <w:t>3.7.2</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8D24D0">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proofErr w:type="spellStart"/>
      <w:r w:rsidR="00A07E3C">
        <w:rPr>
          <w:rStyle w:val="CODEtemp"/>
        </w:rPr>
        <w:t>artifact</w:t>
      </w:r>
      <w:r w:rsidR="00A07E3C" w:rsidRPr="00561CA5">
        <w:rPr>
          <w:rStyle w:val="CODEtemp"/>
        </w:rPr>
        <w:t>Changes</w:t>
      </w:r>
      <w:proofErr w:type="spellEnd"/>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4A58F818"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D24D0">
        <w:t>3.45</w:t>
      </w:r>
      <w:r>
        <w:fldChar w:fldCharType="end"/>
      </w:r>
      <w:r>
        <w:t>).</w:t>
      </w:r>
    </w:p>
    <w:p w14:paraId="71E95DF7" w14:textId="792DF3C8"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8D24D0">
        <w:t>3.45.2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362C2E17"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8CF4AB2" w14:textId="52DA164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63715399" w14:textId="4231431C"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D24D0">
        <w:t>3.46.3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4EBA9E46"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D24D0">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6587B0A1"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8D24D0">
        <w:t>3.45</w:t>
      </w:r>
      <w:r>
        <w:fldChar w:fldCharType="end"/>
      </w:r>
      <w:r>
        <w:t>).</w:t>
      </w:r>
    </w:p>
    <w:p w14:paraId="329E9CE1" w14:textId="2BEC09DC" w:rsidR="004B30F9" w:rsidRDefault="004B30F9" w:rsidP="004B30F9">
      <w:pPr>
        <w:pStyle w:val="Code"/>
      </w:pPr>
      <w:r>
        <w:lastRenderedPageBreak/>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8D24D0">
        <w:t>3.45.2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38D0C1EF"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0AFAC95" w14:textId="6CA2EB6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3E7C80C2" w14:textId="6F5D3125"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8D24D0">
        <w:t>3.46.3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7C0DB895"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8D24D0">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16" w:name="_Ref493512744"/>
      <w:bookmarkStart w:id="1017" w:name="_Ref493512991"/>
      <w:bookmarkStart w:id="1018" w:name="_Toc3730533"/>
      <w:proofErr w:type="spellStart"/>
      <w:r>
        <w:t>artifactChange</w:t>
      </w:r>
      <w:proofErr w:type="spellEnd"/>
      <w:r>
        <w:t xml:space="preserve"> </w:t>
      </w:r>
      <w:r w:rsidR="00B86BC7">
        <w:t>object</w:t>
      </w:r>
      <w:bookmarkEnd w:id="1016"/>
      <w:bookmarkEnd w:id="1017"/>
      <w:bookmarkEnd w:id="1018"/>
    </w:p>
    <w:p w14:paraId="74D8322D" w14:textId="06E505AA" w:rsidR="00B86BC7" w:rsidRDefault="00B86BC7" w:rsidP="00B86BC7">
      <w:pPr>
        <w:pStyle w:val="Heading3"/>
      </w:pPr>
      <w:bookmarkStart w:id="1019" w:name="_Toc3730534"/>
      <w:r>
        <w:t>General</w:t>
      </w:r>
      <w:bookmarkEnd w:id="1019"/>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2FC421D"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D24D0">
        <w:t>3.43</w:t>
      </w:r>
      <w:r>
        <w:fldChar w:fldCharType="end"/>
      </w:r>
      <w:r>
        <w:t>)</w:t>
      </w:r>
      <w:r w:rsidR="00F27F55">
        <w:t>.</w:t>
      </w:r>
    </w:p>
    <w:p w14:paraId="0FF6717D" w14:textId="49A2A058"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D24D0">
        <w:t>3.44.3</w:t>
      </w:r>
      <w:r w:rsidR="00770A97">
        <w:fldChar w:fldCharType="end"/>
      </w:r>
      <w:r w:rsidR="00855CF1">
        <w:t>.</w:t>
      </w:r>
    </w:p>
    <w:p w14:paraId="6A521431" w14:textId="0248D8F7" w:rsidR="006F21F3" w:rsidRDefault="006F21F3" w:rsidP="002D65F3">
      <w:pPr>
        <w:pStyle w:val="Code"/>
      </w:pPr>
      <w:r>
        <w:t xml:space="preserve">    {                          </w:t>
      </w:r>
    </w:p>
    <w:p w14:paraId="0805703A" w14:textId="110344AB"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8D24D0">
        <w:t>3.45.2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2ADB369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D24D0">
        <w:t>3.45.3</w:t>
      </w:r>
      <w:r>
        <w:fldChar w:fldCharType="end"/>
      </w:r>
      <w:r w:rsidR="00855CF1">
        <w:t>.</w:t>
      </w:r>
    </w:p>
    <w:p w14:paraId="1FAFE72E" w14:textId="0BAD886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D24D0">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20" w:name="_Ref493513096"/>
      <w:bookmarkStart w:id="1021" w:name="_Ref493513195"/>
      <w:bookmarkStart w:id="1022" w:name="_Ref493513493"/>
      <w:bookmarkStart w:id="1023" w:name="_Toc3730535"/>
      <w:proofErr w:type="spellStart"/>
      <w:r>
        <w:lastRenderedPageBreak/>
        <w:t>artifactLocation</w:t>
      </w:r>
      <w:proofErr w:type="spellEnd"/>
      <w:r>
        <w:t xml:space="preserve"> </w:t>
      </w:r>
      <w:r w:rsidR="00B86BC7">
        <w:t>property</w:t>
      </w:r>
      <w:bookmarkEnd w:id="1020"/>
      <w:bookmarkEnd w:id="1021"/>
      <w:bookmarkEnd w:id="1022"/>
      <w:bookmarkEnd w:id="1023"/>
    </w:p>
    <w:p w14:paraId="47E2D8A5" w14:textId="7183136D"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D24D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24" w:name="_Ref493513106"/>
      <w:bookmarkStart w:id="1025" w:name="_Toc3730536"/>
      <w:r>
        <w:t>replacements property</w:t>
      </w:r>
      <w:bookmarkEnd w:id="1024"/>
      <w:bookmarkEnd w:id="1025"/>
    </w:p>
    <w:p w14:paraId="21F0788C" w14:textId="3975B489"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D24D0">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8D24D0">
        <w:t>3.45.2</w:t>
      </w:r>
      <w:r>
        <w:fldChar w:fldCharType="end"/>
      </w:r>
      <w:r w:rsidRPr="006F21F3">
        <w:t>).</w:t>
      </w:r>
    </w:p>
    <w:p w14:paraId="40D9EA5A" w14:textId="3D521EDE" w:rsidR="00B86BC7" w:rsidRDefault="00B86BC7" w:rsidP="00B86BC7">
      <w:pPr>
        <w:pStyle w:val="Heading2"/>
      </w:pPr>
      <w:bookmarkStart w:id="1026" w:name="_Ref493513114"/>
      <w:bookmarkStart w:id="1027" w:name="_Ref493513476"/>
      <w:bookmarkStart w:id="1028" w:name="_Toc3730537"/>
      <w:r>
        <w:t>replacement object</w:t>
      </w:r>
      <w:bookmarkEnd w:id="1026"/>
      <w:bookmarkEnd w:id="1027"/>
      <w:bookmarkEnd w:id="1028"/>
    </w:p>
    <w:p w14:paraId="1276FD13" w14:textId="540BBC1F" w:rsidR="00B86BC7" w:rsidRDefault="00B86BC7" w:rsidP="00B86BC7">
      <w:pPr>
        <w:pStyle w:val="Heading3"/>
      </w:pPr>
      <w:bookmarkStart w:id="1029" w:name="_Toc3730538"/>
      <w:r>
        <w:t>General</w:t>
      </w:r>
      <w:bookmarkEnd w:id="1029"/>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3829AC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D24D0">
        <w:t>3.46.3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D24D0">
        <w:t>3.46.4</w:t>
      </w:r>
      <w:r>
        <w:fldChar w:fldCharType="end"/>
      </w:r>
      <w:r>
        <w:t xml:space="preserve">), then the effect of the replacement </w:t>
      </w:r>
      <w:r w:rsidRPr="003672C8">
        <w:rPr>
          <w:b/>
        </w:rPr>
        <w:t>SHALL</w:t>
      </w:r>
      <w:r>
        <w:t xml:space="preserve"> be as if the removal were performed before the insertion.</w:t>
      </w:r>
    </w:p>
    <w:p w14:paraId="51FA77A0" w14:textId="54E9F5CE"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8D24D0">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D24D0">
        <w:t>3.45.3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179ACF2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or a binary region (§</w:t>
      </w:r>
      <w:r>
        <w:fldChar w:fldCharType="begin"/>
      </w:r>
      <w:r>
        <w:instrText xml:space="preserve"> REF _Ref509043519 \r \h </w:instrText>
      </w:r>
      <w:r>
        <w:fldChar w:fldCharType="separate"/>
      </w:r>
      <w:r w:rsidR="008D24D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2FDFE7A"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8D24D0">
        <w:t>3.27.2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30" w:name="_Toc3730539"/>
      <w:r>
        <w:t>Constraints</w:t>
      </w:r>
      <w:bookmarkEnd w:id="1030"/>
    </w:p>
    <w:p w14:paraId="58129AF5" w14:textId="1BB83ACA"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D24D0">
        <w:t>3.46.4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D24D0">
        <w:t>3.3.2</w:t>
      </w:r>
      <w:r>
        <w:fldChar w:fldCharType="end"/>
      </w:r>
      <w:r>
        <w:t>).</w:t>
      </w:r>
    </w:p>
    <w:p w14:paraId="77DC3A72" w14:textId="15523588"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D24D0">
        <w:t>3.27.3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D24D0">
        <w:t>3.3.3</w:t>
      </w:r>
      <w:r>
        <w:fldChar w:fldCharType="end"/>
      </w:r>
      <w:r>
        <w:t>).</w:t>
      </w:r>
    </w:p>
    <w:p w14:paraId="2919F4E4" w14:textId="2FD85E3E" w:rsidR="00B86BC7" w:rsidRDefault="00B86BC7" w:rsidP="00B86BC7">
      <w:pPr>
        <w:pStyle w:val="Heading3"/>
      </w:pPr>
      <w:bookmarkStart w:id="1031" w:name="_Ref493518436"/>
      <w:bookmarkStart w:id="1032" w:name="_Ref493518439"/>
      <w:bookmarkStart w:id="1033" w:name="_Ref493518529"/>
      <w:bookmarkStart w:id="1034" w:name="_Toc3730540"/>
      <w:proofErr w:type="spellStart"/>
      <w:r>
        <w:t>deleted</w:t>
      </w:r>
      <w:r w:rsidR="00F27F55">
        <w:t>Region</w:t>
      </w:r>
      <w:proofErr w:type="spellEnd"/>
      <w:r>
        <w:t xml:space="preserve"> property</w:t>
      </w:r>
      <w:bookmarkEnd w:id="1031"/>
      <w:bookmarkEnd w:id="1032"/>
      <w:bookmarkEnd w:id="1033"/>
      <w:bookmarkEnd w:id="1034"/>
    </w:p>
    <w:p w14:paraId="1ECF4AC9" w14:textId="5A2DA16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D24D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35" w:name="_Ref493518437"/>
      <w:bookmarkStart w:id="1036" w:name="_Ref493518440"/>
      <w:bookmarkStart w:id="1037" w:name="_Toc3730541"/>
      <w:proofErr w:type="spellStart"/>
      <w:r>
        <w:t>inserted</w:t>
      </w:r>
      <w:r w:rsidR="00F27F55">
        <w:t>Content</w:t>
      </w:r>
      <w:proofErr w:type="spellEnd"/>
      <w:r>
        <w:t xml:space="preserve"> property</w:t>
      </w:r>
      <w:bookmarkEnd w:id="1035"/>
      <w:bookmarkEnd w:id="1036"/>
      <w:bookmarkEnd w:id="1037"/>
    </w:p>
    <w:p w14:paraId="6E86F82E" w14:textId="2852C12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8D24D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8" w:name="_Ref493404948"/>
      <w:bookmarkStart w:id="1039" w:name="_Ref493406026"/>
      <w:bookmarkStart w:id="1040" w:name="_Toc3730542"/>
      <w:r>
        <w:t>notification object</w:t>
      </w:r>
      <w:bookmarkEnd w:id="1038"/>
      <w:bookmarkEnd w:id="1039"/>
      <w:bookmarkEnd w:id="1040"/>
    </w:p>
    <w:p w14:paraId="3BD7AF2E" w14:textId="23E07934" w:rsidR="00B86BC7" w:rsidRDefault="00B86BC7" w:rsidP="00B86BC7">
      <w:pPr>
        <w:pStyle w:val="Heading3"/>
      </w:pPr>
      <w:bookmarkStart w:id="1041" w:name="_Toc3730543"/>
      <w:r>
        <w:t>General</w:t>
      </w:r>
      <w:bookmarkEnd w:id="1041"/>
    </w:p>
    <w:p w14:paraId="759675E9" w14:textId="6A8E8918"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D24D0">
        <w:t>3.24</w:t>
      </w:r>
      <w:r>
        <w:fldChar w:fldCharType="end"/>
      </w:r>
      <w:r w:rsidRPr="003672C8">
        <w:t>).</w:t>
      </w:r>
    </w:p>
    <w:p w14:paraId="6C08731C" w14:textId="60FD4244" w:rsidR="00B86BC7" w:rsidRDefault="00B86BC7" w:rsidP="00B86BC7">
      <w:pPr>
        <w:pStyle w:val="Heading3"/>
      </w:pPr>
      <w:bookmarkStart w:id="1042" w:name="_Toc3730544"/>
      <w:r>
        <w:t>id property</w:t>
      </w:r>
      <w:bookmarkEnd w:id="104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2CD58C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D24D0">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1043" w:name="_Ref493518926"/>
      <w:bookmarkStart w:id="1044" w:name="_Toc3730545"/>
      <w:proofErr w:type="spellStart"/>
      <w:r>
        <w:t>ruleId</w:t>
      </w:r>
      <w:proofErr w:type="spellEnd"/>
      <w:r>
        <w:t xml:space="preserve"> property</w:t>
      </w:r>
      <w:bookmarkEnd w:id="1043"/>
      <w:bookmarkEnd w:id="1044"/>
    </w:p>
    <w:p w14:paraId="72DC23AB" w14:textId="5D17607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D24D0">
        <w:t>3.42.3</w:t>
      </w:r>
      <w:r>
        <w:fldChar w:fldCharType="end"/>
      </w:r>
      <w:r w:rsidRPr="003672C8">
        <w:t>).</w:t>
      </w:r>
    </w:p>
    <w:p w14:paraId="4845BA85" w14:textId="60872B99" w:rsidR="004F51DA" w:rsidRPr="003672C8" w:rsidRDefault="004F51DA" w:rsidP="004F51DA">
      <w:pPr>
        <w:pStyle w:val="Heading3"/>
      </w:pPr>
      <w:bookmarkStart w:id="1045" w:name="_Toc3730546"/>
      <w:proofErr w:type="spellStart"/>
      <w:r>
        <w:t>ruleIndex</w:t>
      </w:r>
      <w:proofErr w:type="spellEnd"/>
      <w:r>
        <w:t xml:space="preserve"> property</w:t>
      </w:r>
      <w:bookmarkEnd w:id="1045"/>
    </w:p>
    <w:p w14:paraId="216A2969" w14:textId="233F5A07"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proofErr w:type="spellStart"/>
      <w:r w:rsidR="004F51DA" w:rsidRPr="00AB4A90">
        <w:rPr>
          <w:rStyle w:val="CODEtemp"/>
        </w:rPr>
        <w:t>ruleIndex</w:t>
      </w:r>
      <w:proofErr w:type="spellEnd"/>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D24D0">
        <w:t>3.42</w:t>
      </w:r>
      <w:r w:rsidR="004F51DA">
        <w:fldChar w:fldCharType="end"/>
      </w:r>
      <w:r w:rsidR="004F51DA">
        <w:t xml:space="preserve">) </w:t>
      </w:r>
      <w:r>
        <w:t xml:space="preserve">in the </w:t>
      </w:r>
      <w:proofErr w:type="spellStart"/>
      <w:r>
        <w:rPr>
          <w:rStyle w:val="CODEtemp"/>
        </w:rPr>
        <w:t>resources</w:t>
      </w:r>
      <w:r w:rsidRPr="000A7DA8">
        <w:rPr>
          <w:rStyle w:val="CODEtemp"/>
        </w:rPr>
        <w:t>.rules</w:t>
      </w:r>
      <w:proofErr w:type="spellEnd"/>
      <w:r w:rsidRPr="001C1CF4">
        <w:t xml:space="preserve"> </w:t>
      </w:r>
      <w:r>
        <w:t xml:space="preserve">property </w:t>
      </w:r>
      <w:r w:rsidRPr="001C1CF4">
        <w:t>(</w:t>
      </w:r>
      <w:r>
        <w:t>§</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or in an external resource file (§</w:t>
      </w:r>
      <w:r>
        <w:fldChar w:fldCharType="begin"/>
      </w:r>
      <w:r>
        <w:instrText xml:space="preserve"> REF _Ref508811713 \r \h </w:instrText>
      </w:r>
      <w:r>
        <w:fldChar w:fldCharType="separate"/>
      </w:r>
      <w:r w:rsidR="008D24D0">
        <w:t>3.11.7.4</w:t>
      </w:r>
      <w:r>
        <w:fldChar w:fldCharType="end"/>
      </w:r>
      <w:r>
        <w:t>) or external property file (§</w:t>
      </w:r>
      <w:r>
        <w:fldChar w:fldCharType="begin"/>
      </w:r>
      <w:r>
        <w:instrText xml:space="preserve"> REF _Ref530061707 \r \h </w:instrText>
      </w:r>
      <w:r>
        <w:fldChar w:fldCharType="separate"/>
      </w:r>
      <w:r w:rsidR="008D24D0">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proofErr w:type="spellStart"/>
      <w:r w:rsidRPr="002C1306">
        <w:rPr>
          <w:rStyle w:val="CODEtemp"/>
        </w:rPr>
        <w:t>resources.rules</w:t>
      </w:r>
      <w:proofErr w:type="spellEnd"/>
      <w:r>
        <w:t xml:space="preserve"> or in an external resource file or external property file, then </w:t>
      </w:r>
      <w:proofErr w:type="spellStart"/>
      <w:r w:rsidRPr="002C1306">
        <w:rPr>
          <w:rStyle w:val="CODEtemp"/>
        </w:rPr>
        <w:t>ruleIndex</w:t>
      </w:r>
      <w:proofErr w:type="spellEnd"/>
      <w:r>
        <w:t xml:space="preserve"> </w:t>
      </w:r>
      <w:r w:rsidRPr="002C1306">
        <w:rPr>
          <w:b/>
        </w:rPr>
        <w:t>SHOULD</w:t>
      </w:r>
      <w:r>
        <w:t xml:space="preserve"> be present. Otherwise, </w:t>
      </w:r>
      <w:proofErr w:type="spellStart"/>
      <w:r w:rsidRPr="002C1306">
        <w:rPr>
          <w:rStyle w:val="CODEtemp"/>
        </w:rPr>
        <w:t>ruleIndex</w:t>
      </w:r>
      <w:proofErr w:type="spellEnd"/>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p>
    <w:p w14:paraId="52B6EE6F" w14:textId="13EC8246"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D24D0">
        <w:t>3.14</w:t>
      </w:r>
      <w:r w:rsidR="009F29FD">
        <w:fldChar w:fldCharType="end"/>
      </w:r>
      <w:r w:rsidR="009F29FD">
        <w:t>).</w:t>
      </w:r>
    </w:p>
    <w:p w14:paraId="37E39977" w14:textId="22A4753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D24D0">
        <w:t>3.14.7</w:t>
      </w:r>
      <w:r>
        <w:fldChar w:fldCharType="end"/>
      </w:r>
      <w:r>
        <w:t>.</w:t>
      </w:r>
    </w:p>
    <w:p w14:paraId="5CBB9063" w14:textId="1CB8064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4EE5FB01" w14:textId="38D71B06"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8D24D0">
        <w:t>3.19.21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2D65F3">
      <w:pPr>
        <w:pStyle w:val="Code"/>
      </w:pPr>
      <w:r>
        <w:t xml:space="preserve">          "</w:t>
      </w:r>
      <w:proofErr w:type="spellStart"/>
      <w:r>
        <w:t>ruleIndex</w:t>
      </w:r>
      <w:proofErr w:type="spellEnd"/>
      <w:r>
        <w:t>":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0F0BFCBB"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8D24D0">
        <w:t>3.14.16</w:t>
      </w:r>
      <w:r>
        <w:fldChar w:fldCharType="end"/>
      </w:r>
      <w:r>
        <w:t>.</w:t>
      </w:r>
    </w:p>
    <w:p w14:paraId="12676CFC" w14:textId="34F1BADD"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D24D0">
        <w:t>3.41.3</w:t>
      </w:r>
      <w:r>
        <w:fldChar w:fldCharType="end"/>
      </w:r>
      <w:r>
        <w:t>.</w:t>
      </w:r>
    </w:p>
    <w:p w14:paraId="24CCC349" w14:textId="1C69B706"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D24D0">
        <w:t>3.42</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5D2E0EA4" w:rsidR="00262770" w:rsidRDefault="008519C0" w:rsidP="00FB7541">
      <w:r>
        <w:t xml:space="preserve">If </w:t>
      </w:r>
      <w:proofErr w:type="spellStart"/>
      <w:r w:rsidRPr="00262770">
        <w:rPr>
          <w:rStyle w:val="CODEtemp"/>
        </w:rPr>
        <w:t>ruleIndex</w:t>
      </w:r>
      <w:proofErr w:type="spellEnd"/>
      <w:r>
        <w:t xml:space="preserve"> and </w:t>
      </w:r>
      <w:proofErr w:type="spellStart"/>
      <w:r w:rsidRPr="00262770">
        <w:rPr>
          <w:rStyle w:val="CODEtemp"/>
        </w:rPr>
        <w:t>ruleId</w:t>
      </w:r>
      <w:proofErr w:type="spellEnd"/>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proofErr w:type="spellStart"/>
      <w:r w:rsidRPr="00262770">
        <w:rPr>
          <w:rStyle w:val="CODEtemp"/>
        </w:rPr>
        <w:t>ruleIndex</w:t>
      </w:r>
      <w:proofErr w:type="spellEnd"/>
      <w:r>
        <w:t xml:space="preserve"> either </w:t>
      </w:r>
      <w:r w:rsidRPr="00262770">
        <w:rPr>
          <w:b/>
        </w:rPr>
        <w:t>SHALL</w:t>
      </w:r>
      <w:r>
        <w:t xml:space="preserve"> equal the value of </w:t>
      </w:r>
      <w:proofErr w:type="spellStart"/>
      <w:r w:rsidRPr="00262770">
        <w:rPr>
          <w:rStyle w:val="CODEtemp"/>
        </w:rPr>
        <w:t>ruleId</w:t>
      </w:r>
      <w:proofErr w:type="spellEnd"/>
      <w:r>
        <w:t xml:space="preserve"> , </w:t>
      </w:r>
      <w:r w:rsidRPr="00AB2A57">
        <w:t>or</w:t>
      </w:r>
      <w:r>
        <w:t xml:space="preserve"> it </w:t>
      </w:r>
      <w:r w:rsidRPr="00AB2A57">
        <w:rPr>
          <w:b/>
        </w:rPr>
        <w:t>SHALL</w:t>
      </w:r>
      <w:r>
        <w:t xml:space="preserve"> equal a substring of </w:t>
      </w:r>
      <w:proofErr w:type="spellStart"/>
      <w:r w:rsidRPr="0059220B">
        <w:rPr>
          <w:rStyle w:val="CODEtemp"/>
        </w:rPr>
        <w:t>ruleId</w:t>
      </w:r>
      <w:proofErr w:type="spellEnd"/>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8D24D0">
        <w:t>3.24.6</w:t>
      </w:r>
      <w:r>
        <w:fldChar w:fldCharType="end"/>
      </w:r>
      <w:r>
        <w:t>.</w:t>
      </w:r>
    </w:p>
    <w:p w14:paraId="239DE5C9" w14:textId="568768A2" w:rsidR="00B86BC7" w:rsidRDefault="00B86BC7" w:rsidP="00B86BC7">
      <w:pPr>
        <w:pStyle w:val="Heading3"/>
      </w:pPr>
      <w:bookmarkStart w:id="1046" w:name="_Toc3730547"/>
      <w:proofErr w:type="spellStart"/>
      <w:r>
        <w:t>physicalLocation</w:t>
      </w:r>
      <w:proofErr w:type="spellEnd"/>
      <w:r>
        <w:t xml:space="preserve"> property</w:t>
      </w:r>
      <w:bookmarkEnd w:id="1046"/>
    </w:p>
    <w:p w14:paraId="23C5F0EF" w14:textId="2328AB7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D24D0">
        <w:t>3.26</w:t>
      </w:r>
      <w:r>
        <w:fldChar w:fldCharType="end"/>
      </w:r>
      <w:r w:rsidRPr="008651CE">
        <w:t>) that identifies the relevant location.</w:t>
      </w:r>
    </w:p>
    <w:p w14:paraId="0BE523CC" w14:textId="11807D96" w:rsidR="00B86BC7" w:rsidRDefault="00B86BC7" w:rsidP="00B86BC7">
      <w:pPr>
        <w:pStyle w:val="Heading3"/>
      </w:pPr>
      <w:bookmarkStart w:id="1047" w:name="_Toc3730548"/>
      <w:r>
        <w:t>message property</w:t>
      </w:r>
      <w:bookmarkEnd w:id="1047"/>
    </w:p>
    <w:p w14:paraId="095EAE33" w14:textId="66B94FB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D24D0">
        <w:t>3.11</w:t>
      </w:r>
      <w:r w:rsidR="004C53FE">
        <w:fldChar w:fldCharType="end"/>
      </w:r>
      <w:r w:rsidR="006F4D22">
        <w:t>)</w:t>
      </w:r>
      <w:r w:rsidRPr="008651CE">
        <w:t xml:space="preserve"> that describes the condition that was encountered.</w:t>
      </w:r>
    </w:p>
    <w:p w14:paraId="17CA8781" w14:textId="77B505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8D24D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48" w:name="_Ref493404972"/>
      <w:bookmarkStart w:id="1049" w:name="_Ref493406037"/>
      <w:bookmarkStart w:id="1050" w:name="_Toc3730549"/>
      <w:r>
        <w:t>level property</w:t>
      </w:r>
      <w:bookmarkEnd w:id="1048"/>
      <w:bookmarkEnd w:id="1049"/>
      <w:bookmarkEnd w:id="105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1051" w:name="_Toc3730550"/>
      <w:proofErr w:type="spellStart"/>
      <w:r>
        <w:lastRenderedPageBreak/>
        <w:t>threadId</w:t>
      </w:r>
      <w:proofErr w:type="spellEnd"/>
      <w:r>
        <w:t xml:space="preserve"> property</w:t>
      </w:r>
      <w:bookmarkEnd w:id="105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52" w:name="_Toc3730551"/>
      <w:proofErr w:type="spellStart"/>
      <w:r>
        <w:t>time</w:t>
      </w:r>
      <w:r w:rsidR="00BF4F63">
        <w:t>Utc</w:t>
      </w:r>
      <w:proofErr w:type="spellEnd"/>
      <w:r>
        <w:t xml:space="preserve"> property</w:t>
      </w:r>
      <w:bookmarkEnd w:id="1052"/>
    </w:p>
    <w:p w14:paraId="2D4A5B6B" w14:textId="7049D1C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D24D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3" w:name="_Toc3730552"/>
      <w:r>
        <w:t>exception property</w:t>
      </w:r>
      <w:bookmarkEnd w:id="1053"/>
    </w:p>
    <w:p w14:paraId="0929118A" w14:textId="5400DE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D24D0">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4" w:name="_Ref493570836"/>
      <w:bookmarkStart w:id="1055" w:name="_Toc3730553"/>
      <w:r>
        <w:t>exception object</w:t>
      </w:r>
      <w:bookmarkEnd w:id="1054"/>
      <w:bookmarkEnd w:id="1055"/>
    </w:p>
    <w:p w14:paraId="1257C9E2" w14:textId="6070509F" w:rsidR="00B86BC7" w:rsidRDefault="00B86BC7" w:rsidP="00B86BC7">
      <w:pPr>
        <w:pStyle w:val="Heading3"/>
      </w:pPr>
      <w:bookmarkStart w:id="1056" w:name="_Toc3730554"/>
      <w:r>
        <w:t>General</w:t>
      </w:r>
      <w:bookmarkEnd w:id="105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7" w:name="_Toc3730555"/>
      <w:r>
        <w:t>kind property</w:t>
      </w:r>
      <w:bookmarkEnd w:id="105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8" w:name="_Toc3730556"/>
      <w:r>
        <w:t>message property</w:t>
      </w:r>
      <w:bookmarkEnd w:id="1058"/>
    </w:p>
    <w:p w14:paraId="0E15DE57" w14:textId="643815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D24D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75DF62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D24D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9" w:name="_Toc3730557"/>
      <w:r>
        <w:lastRenderedPageBreak/>
        <w:t>stack property</w:t>
      </w:r>
      <w:bookmarkEnd w:id="1059"/>
    </w:p>
    <w:p w14:paraId="17152AD6" w14:textId="4FD7741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D24D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60" w:name="_Toc3730558"/>
      <w:proofErr w:type="spellStart"/>
      <w:r>
        <w:t>innerExceptions</w:t>
      </w:r>
      <w:proofErr w:type="spellEnd"/>
      <w:r>
        <w:t xml:space="preserve"> property</w:t>
      </w:r>
      <w:bookmarkEnd w:id="106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proofErr w:type="spellStart"/>
      <w:r w:rsidRPr="00C81544">
        <w:rPr>
          <w:rStyle w:val="CODEtemp"/>
        </w:rPr>
        <w:t>innerExceptions</w:t>
      </w:r>
      <w:proofErr w:type="spellEnd"/>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61" w:name="_Ref528151413"/>
      <w:bookmarkStart w:id="1062" w:name="_Toc3730559"/>
      <w:bookmarkStart w:id="1063" w:name="_Toc287332011"/>
      <w:r>
        <w:lastRenderedPageBreak/>
        <w:t>External</w:t>
      </w:r>
      <w:r w:rsidR="00F265D8">
        <w:t xml:space="preserve"> property</w:t>
      </w:r>
      <w:r>
        <w:t xml:space="preserve"> file format</w:t>
      </w:r>
      <w:bookmarkEnd w:id="1061"/>
      <w:bookmarkEnd w:id="1062"/>
    </w:p>
    <w:p w14:paraId="2A3E0063" w14:textId="270C9EBD" w:rsidR="00AF60C1" w:rsidRDefault="00AF60C1" w:rsidP="00AF60C1">
      <w:pPr>
        <w:pStyle w:val="Heading2"/>
      </w:pPr>
      <w:bookmarkStart w:id="1064" w:name="_Toc3730560"/>
      <w:r>
        <w:t>General</w:t>
      </w:r>
      <w:bookmarkEnd w:id="1064"/>
    </w:p>
    <w:p w14:paraId="71E0440E" w14:textId="097D004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D24D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65" w:name="_Toc3730561"/>
      <w:r>
        <w:t>External property file naming convention</w:t>
      </w:r>
      <w:bookmarkEnd w:id="106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66" w:name="_Ref3470692"/>
      <w:bookmarkStart w:id="1067" w:name="_Toc3730562"/>
      <w:proofErr w:type="spellStart"/>
      <w:r>
        <w:t>externalPropert</w:t>
      </w:r>
      <w:r w:rsidR="00F265D8">
        <w:t>ies</w:t>
      </w:r>
      <w:proofErr w:type="spellEnd"/>
      <w:r>
        <w:t xml:space="preserve"> object</w:t>
      </w:r>
      <w:bookmarkEnd w:id="1066"/>
      <w:bookmarkEnd w:id="1067"/>
    </w:p>
    <w:p w14:paraId="6E569B6A" w14:textId="60E785B4" w:rsidR="0069571F" w:rsidRPr="0069571F" w:rsidRDefault="0069571F" w:rsidP="0069571F">
      <w:pPr>
        <w:pStyle w:val="Heading3"/>
      </w:pPr>
      <w:bookmarkStart w:id="1068" w:name="_Ref525812129"/>
      <w:bookmarkStart w:id="1069" w:name="_Toc3730563"/>
      <w:r>
        <w:t>General</w:t>
      </w:r>
      <w:bookmarkEnd w:id="1068"/>
      <w:bookmarkEnd w:id="106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17A4CBC" w:rsidR="0069571F" w:rsidRDefault="0069571F" w:rsidP="0069571F">
      <w:pPr>
        <w:pStyle w:val="Note"/>
      </w:pPr>
      <w:r>
        <w:t xml:space="preserve">EXAMPLE: In this example, </w:t>
      </w:r>
      <w:del w:id="1070" w:author="Laurence Golding" w:date="2019-03-19T11:35:00Z">
        <w:r w:rsidDel="00B4733F">
          <w:delText xml:space="preserve">the </w:delText>
        </w:r>
        <w:r w:rsidR="001A277B" w:rsidDel="00B4733F">
          <w:rPr>
            <w:rStyle w:val="CODEtemp"/>
          </w:rPr>
          <w:delText>a</w:delText>
        </w:r>
      </w:del>
      <w:proofErr w:type="spellStart"/>
      <w:ins w:id="1071" w:author="Laurence Golding" w:date="2019-03-19T11:35:00Z">
        <w:r w:rsidR="00B4733F">
          <w:rPr>
            <w:rStyle w:val="CODEtemp"/>
          </w:rPr>
          <w:t>run.a</w:t>
        </w:r>
      </w:ins>
      <w:r w:rsidR="001A277B">
        <w:rPr>
          <w:rStyle w:val="CODEtemp"/>
        </w:rPr>
        <w:t>rtifacts</w:t>
      </w:r>
      <w:proofErr w:type="spellEnd"/>
      <w:r>
        <w:t xml:space="preserve"> </w:t>
      </w:r>
      <w:del w:id="1072" w:author="Laurence Golding" w:date="2019-03-19T11:35:00Z">
        <w:r w:rsidDel="00B4733F">
          <w:delText>property</w:delText>
        </w:r>
        <w:r w:rsidR="00F265D8" w:rsidDel="00B4733F">
          <w:delText xml:space="preserve"> </w:delText>
        </w:r>
      </w:del>
      <w:r w:rsidR="00F265D8">
        <w:t xml:space="preserve">and </w:t>
      </w:r>
      <w:del w:id="1073" w:author="Laurence Golding" w:date="2019-03-19T11:35:00Z">
        <w:r w:rsidR="00F265D8" w:rsidDel="00B4733F">
          <w:delText xml:space="preserve">the </w:delText>
        </w:r>
        <w:r w:rsidR="00F265D8" w:rsidRPr="00F265D8" w:rsidDel="00B4733F">
          <w:rPr>
            <w:rStyle w:val="CODEtemp"/>
          </w:rPr>
          <w:delText>p</w:delText>
        </w:r>
      </w:del>
      <w:proofErr w:type="spellStart"/>
      <w:ins w:id="1074" w:author="Laurence Golding" w:date="2019-03-19T11:35:00Z">
        <w:r w:rsidR="00B4733F">
          <w:rPr>
            <w:rStyle w:val="CODEtemp"/>
          </w:rPr>
          <w:t>run.p</w:t>
        </w:r>
      </w:ins>
      <w:r w:rsidR="00F265D8" w:rsidRPr="00F265D8">
        <w:rPr>
          <w:rStyle w:val="CODEtemp"/>
        </w:rPr>
        <w:t>roperties</w:t>
      </w:r>
      <w:proofErr w:type="spellEnd"/>
      <w:r w:rsidR="00F265D8">
        <w:t xml:space="preserve"> </w:t>
      </w:r>
      <w:del w:id="1075" w:author="Laurence Golding" w:date="2019-03-19T11:35:00Z">
        <w:r w:rsidR="00F265D8" w:rsidDel="00B4733F">
          <w:delText xml:space="preserve">property </w:delText>
        </w:r>
      </w:del>
      <w:r w:rsidR="00F265D8">
        <w:t>have</w:t>
      </w:r>
      <w:r>
        <w:t xml:space="preserve"> been externalized to a file with these contents</w:t>
      </w:r>
      <w:r w:rsidR="001A277B">
        <w:t xml:space="preserve">. Note that </w:t>
      </w:r>
      <w:del w:id="1076" w:author="Laurence Golding" w:date="2019-03-19T11:35:00Z">
        <w:r w:rsidR="001A277B" w:rsidDel="00B4733F">
          <w:delText xml:space="preserve">the </w:delText>
        </w:r>
        <w:r w:rsidR="001A277B" w:rsidRPr="009B74AB" w:rsidDel="00B4733F">
          <w:rPr>
            <w:rStyle w:val="CODEtemp"/>
          </w:rPr>
          <w:delText>p</w:delText>
        </w:r>
      </w:del>
      <w:proofErr w:type="spellStart"/>
      <w:ins w:id="1077" w:author="Laurence Golding" w:date="2019-03-19T11:35:00Z">
        <w:r w:rsidR="00B4733F">
          <w:rPr>
            <w:rStyle w:val="CODEtemp"/>
          </w:rPr>
          <w:t>run.</w:t>
        </w:r>
      </w:ins>
      <w:ins w:id="1078" w:author="Laurence Golding" w:date="2019-03-19T11:36:00Z">
        <w:r w:rsidR="00B4733F">
          <w:rPr>
            <w:rStyle w:val="CODEtemp"/>
          </w:rPr>
          <w:t>properties</w:t>
        </w:r>
      </w:ins>
      <w:proofErr w:type="spellEnd"/>
      <w:del w:id="1079" w:author="Laurence Golding" w:date="2019-03-19T11:35:00Z">
        <w:r w:rsidR="001A277B" w:rsidRPr="009B74AB" w:rsidDel="00B4733F">
          <w:rPr>
            <w:rStyle w:val="CODEtemp"/>
          </w:rPr>
          <w:delText>roperties</w:delText>
        </w:r>
      </w:del>
      <w:r w:rsidR="001A277B">
        <w:t xml:space="preserve"> </w:t>
      </w:r>
      <w:del w:id="1080" w:author="Laurence Golding" w:date="2019-03-19T11:36:00Z">
        <w:r w:rsidR="001A277B" w:rsidDel="00B4733F">
          <w:delText xml:space="preserve">property </w:delText>
        </w:r>
      </w:del>
      <w:r w:rsidR="001A277B">
        <w:t xml:space="preserve">has been externalized under the property name </w:t>
      </w:r>
      <w:proofErr w:type="spellStart"/>
      <w:r w:rsidR="001A277B" w:rsidRPr="009B74AB">
        <w:rPr>
          <w:rStyle w:val="CODEtemp"/>
        </w:rPr>
        <w:t>externalizedProperties</w:t>
      </w:r>
      <w:proofErr w:type="spellEnd"/>
      <w:r w:rsidR="001A277B">
        <w:t>, as explained in §</w:t>
      </w:r>
      <w:ins w:id="1081" w:author="Laurence Golding" w:date="2019-03-19T11:35:00Z">
        <w:r w:rsidR="00B4733F">
          <w:fldChar w:fldCharType="begin"/>
        </w:r>
        <w:r w:rsidR="00B4733F">
          <w:instrText xml:space="preserve"> REF _Ref530228629 \r \h </w:instrText>
        </w:r>
      </w:ins>
      <w:r w:rsidR="00B4733F">
        <w:fldChar w:fldCharType="separate"/>
      </w:r>
      <w:ins w:id="1082" w:author="Laurence Golding" w:date="2019-03-19T11:35:00Z">
        <w:r w:rsidR="00B4733F">
          <w:t>3.14.2.2</w:t>
        </w:r>
        <w:r w:rsidR="00B4733F">
          <w:fldChar w:fldCharType="end"/>
        </w:r>
      </w:ins>
      <w:del w:id="1083" w:author="Laurence Golding" w:date="2019-03-19T11:35:00Z">
        <w:r w:rsidR="001A277B" w:rsidDel="00B4733F">
          <w:fldChar w:fldCharType="begin"/>
        </w:r>
        <w:r w:rsidR="001A277B" w:rsidDel="00B4733F">
          <w:delInstrText xml:space="preserve"> REF _Ref3472502 \r \h </w:delInstrText>
        </w:r>
        <w:r w:rsidR="001A277B" w:rsidDel="00B4733F">
          <w:fldChar w:fldCharType="separate"/>
        </w:r>
        <w:r w:rsidR="008D24D0" w:rsidDel="00B4733F">
          <w:delText>4.3.6</w:delText>
        </w:r>
        <w:r w:rsidR="001A277B" w:rsidDel="00B4733F">
          <w:fldChar w:fldCharType="end"/>
        </w:r>
      </w:del>
      <w:r w:rsidR="001A277B">
        <w:t>.</w:t>
      </w:r>
    </w:p>
    <w:p w14:paraId="11997C11" w14:textId="2C570D3B" w:rsidR="0069571F" w:rsidRPr="00230F9F" w:rsidRDefault="0069571F" w:rsidP="0069571F">
      <w:pPr>
        <w:pStyle w:val="Code"/>
      </w:pPr>
      <w:bookmarkStart w:id="1084" w:name="_Hlk525811171"/>
      <w:r w:rsidRPr="00230F9F">
        <w:t>{</w:t>
      </w:r>
      <w:r>
        <w:t xml:space="preserve">                             # An </w:t>
      </w:r>
      <w:proofErr w:type="spellStart"/>
      <w:r>
        <w:t>externalPropert</w:t>
      </w:r>
      <w:r w:rsidR="00355B20">
        <w:t>ies</w:t>
      </w:r>
      <w:proofErr w:type="spellEnd"/>
      <w:r>
        <w:t xml:space="preserve"> object</w:t>
      </w:r>
    </w:p>
    <w:p w14:paraId="48394701" w14:textId="55275B3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D24D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D072E3C"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D24D0">
        <w:t>4.3.3</w:t>
      </w:r>
      <w:r>
        <w:fldChar w:fldCharType="end"/>
      </w:r>
      <w:r>
        <w:t>.</w:t>
      </w:r>
    </w:p>
    <w:p w14:paraId="69E0C7F0" w14:textId="477B5B0A" w:rsidR="0069571F" w:rsidRDefault="0069571F" w:rsidP="0069571F">
      <w:pPr>
        <w:pStyle w:val="Code"/>
      </w:pPr>
    </w:p>
    <w:p w14:paraId="5B43C2CE" w14:textId="044D94CE" w:rsidR="006958DC" w:rsidRDefault="006958DC" w:rsidP="006958DC">
      <w:pPr>
        <w:pStyle w:val="Code"/>
      </w:pPr>
      <w:r>
        <w:t xml:space="preserve">                              # See §</w:t>
      </w:r>
      <w:r>
        <w:fldChar w:fldCharType="begin"/>
      </w:r>
      <w:r>
        <w:instrText xml:space="preserve"> REF _Ref525814013 \r \h </w:instrText>
      </w:r>
      <w:r>
        <w:fldChar w:fldCharType="separate"/>
      </w:r>
      <w:r w:rsidR="008D24D0">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0261C849" w:rsidR="0069571F" w:rsidRDefault="0069571F" w:rsidP="0069571F">
      <w:pPr>
        <w:pStyle w:val="Code"/>
      </w:pPr>
      <w:r>
        <w:t xml:space="preserve">                              # See §</w:t>
      </w:r>
      <w:r>
        <w:fldChar w:fldCharType="begin"/>
      </w:r>
      <w:r>
        <w:instrText xml:space="preserve"> REF _Ref525810969 \r \h </w:instrText>
      </w:r>
      <w:r>
        <w:fldChar w:fldCharType="separate"/>
      </w:r>
      <w:r w:rsidR="008D24D0">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A8AFF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D24D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85" w:name="_Ref525810506"/>
      <w:bookmarkStart w:id="1086" w:name="_Toc3730564"/>
      <w:bookmarkEnd w:id="1084"/>
      <w:r>
        <w:t>$schema property</w:t>
      </w:r>
      <w:bookmarkEnd w:id="1085"/>
      <w:bookmarkEnd w:id="1086"/>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4B56A4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D24D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87" w:name="_Ref523913350"/>
      <w:bookmarkStart w:id="1088" w:name="_Toc3730565"/>
      <w:r>
        <w:t>version property</w:t>
      </w:r>
      <w:bookmarkEnd w:id="1087"/>
      <w:bookmarkEnd w:id="1088"/>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CCD3F99"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8D24D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076B3BA"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 the array-valued </w:t>
      </w:r>
      <w:proofErr w:type="spellStart"/>
      <w:r w:rsidRPr="001D0157">
        <w:rPr>
          <w:rStyle w:val="CODEtemp"/>
        </w:rPr>
        <w:t>sarifLog.inlineExternalProperties</w:t>
      </w:r>
      <w:proofErr w:type="spellEnd"/>
      <w:r>
        <w:t xml:space="preserve"> property (§</w:t>
      </w:r>
      <w:r>
        <w:fldChar w:fldCharType="begin"/>
      </w:r>
      <w:r>
        <w:instrText xml:space="preserve"> REF _Ref3470597 \r \h </w:instrText>
      </w:r>
      <w:r>
        <w:fldChar w:fldCharType="separate"/>
      </w:r>
      <w:r w:rsidR="008D24D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Pr="001D0157">
        <w:rPr>
          <w:rStyle w:val="CODEtemp"/>
        </w:rPr>
        <w:t>sarifLog.version</w:t>
      </w:r>
      <w:proofErr w:type="spellEnd"/>
      <w:r>
        <w:t xml:space="preserve"> (§</w:t>
      </w:r>
      <w:r>
        <w:fldChar w:fldCharType="begin"/>
      </w:r>
      <w:r>
        <w:instrText xml:space="preserve"> REF _Ref493349977 \r \h </w:instrText>
      </w:r>
      <w:r>
        <w:fldChar w:fldCharType="separate"/>
      </w:r>
      <w:r w:rsidR="008D24D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89" w:name="_Ref525814013"/>
      <w:bookmarkStart w:id="1090" w:name="_Toc3730566"/>
      <w:proofErr w:type="spellStart"/>
      <w:r>
        <w:t>guid</w:t>
      </w:r>
      <w:proofErr w:type="spellEnd"/>
      <w:r>
        <w:t xml:space="preserve"> </w:t>
      </w:r>
      <w:r w:rsidR="006958DC">
        <w:t>property</w:t>
      </w:r>
      <w:bookmarkEnd w:id="1089"/>
      <w:bookmarkEnd w:id="1090"/>
    </w:p>
    <w:p w14:paraId="6E3F5D71" w14:textId="5EB45194"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D24D0">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8D24D0">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8D24D0">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D24D0">
        <w:t>3.14.2</w:t>
      </w:r>
      <w:r>
        <w:fldChar w:fldCharType="end"/>
      </w:r>
      <w:r>
        <w:t>) in the root file.</w:t>
      </w:r>
    </w:p>
    <w:p w14:paraId="79D6BF67" w14:textId="54976696" w:rsidR="0069571F" w:rsidRDefault="0069571F" w:rsidP="0069571F">
      <w:pPr>
        <w:pStyle w:val="Heading3"/>
      </w:pPr>
      <w:bookmarkStart w:id="1091" w:name="_Ref525810969"/>
      <w:bookmarkStart w:id="1092" w:name="_Toc3730567"/>
      <w:proofErr w:type="spellStart"/>
      <w:r>
        <w:t>runGuid</w:t>
      </w:r>
      <w:proofErr w:type="spellEnd"/>
      <w:r>
        <w:t xml:space="preserve"> property</w:t>
      </w:r>
      <w:bookmarkEnd w:id="1091"/>
      <w:bookmarkEnd w:id="1092"/>
    </w:p>
    <w:p w14:paraId="3E79C8E1" w14:textId="53974A97"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D24D0">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8D24D0">
        <w:t>3.14.3</w:t>
      </w:r>
      <w:r w:rsidR="00355B20">
        <w:fldChar w:fldCharType="end"/>
      </w:r>
      <w:r w:rsidR="00355B20">
        <w:t>, §</w:t>
      </w:r>
      <w:r w:rsidR="00355B20">
        <w:fldChar w:fldCharType="begin"/>
      </w:r>
      <w:r w:rsidR="00355B20">
        <w:instrText xml:space="preserve"> REF _Ref526937044 \r \h </w:instrText>
      </w:r>
      <w:r w:rsidR="00355B20">
        <w:fldChar w:fldCharType="separate"/>
      </w:r>
      <w:r w:rsidR="008D24D0">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D24D0">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93" w:name="_Ref525634162"/>
      <w:bookmarkStart w:id="1094" w:name="_Ref525810993"/>
      <w:bookmarkStart w:id="1095" w:name="_Ref3471487"/>
      <w:bookmarkStart w:id="1096" w:name="_Ref3472502"/>
      <w:bookmarkStart w:id="1097" w:name="_Toc3730568"/>
      <w:r>
        <w:lastRenderedPageBreak/>
        <w:t>The property value</w:t>
      </w:r>
      <w:bookmarkEnd w:id="1093"/>
      <w:r>
        <w:t xml:space="preserve"> propert</w:t>
      </w:r>
      <w:bookmarkEnd w:id="1094"/>
      <w:r w:rsidR="00355B20">
        <w:t>ies</w:t>
      </w:r>
      <w:bookmarkEnd w:id="1095"/>
      <w:bookmarkEnd w:id="1096"/>
      <w:bookmarkEnd w:id="1097"/>
    </w:p>
    <w:p w14:paraId="075F7102" w14:textId="665AED01"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del w:id="1098" w:author="Laurence Golding" w:date="2019-03-19T09:46:00Z">
        <w:r w:rsidR="001A277B" w:rsidDel="003B20D1">
          <w:delText xml:space="preserve">With one exception, each property name </w:delText>
        </w:r>
        <w:r w:rsidR="001A277B" w:rsidRPr="00D666D4" w:rsidDel="003B20D1">
          <w:rPr>
            <w:b/>
          </w:rPr>
          <w:delText>SHALL</w:delText>
        </w:r>
        <w:r w:rsidR="001A277B" w:rsidDel="003B20D1">
          <w:delText xml:space="preserve"> equal the name of an externalizable property of the </w:delText>
        </w:r>
        <w:r w:rsidR="001A277B" w:rsidRPr="00D666D4" w:rsidDel="003B20D1">
          <w:rPr>
            <w:rStyle w:val="CODEtemp"/>
          </w:rPr>
          <w:delText>run</w:delText>
        </w:r>
        <w:r w:rsidR="001A277B" w:rsidDel="003B20D1">
          <w:delText xml:space="preserve"> object (§</w:delText>
        </w:r>
        <w:r w:rsidR="001A277B" w:rsidDel="003B20D1">
          <w:fldChar w:fldCharType="begin"/>
        </w:r>
        <w:r w:rsidR="001A277B" w:rsidDel="003B20D1">
          <w:delInstrText xml:space="preserve"> REF _Ref493349997 \r \h </w:delInstrText>
        </w:r>
        <w:r w:rsidR="001A277B" w:rsidDel="003B20D1">
          <w:fldChar w:fldCharType="separate"/>
        </w:r>
        <w:r w:rsidR="008D24D0" w:rsidDel="003B20D1">
          <w:delText>3.14</w:delText>
        </w:r>
        <w:r w:rsidR="001A277B" w:rsidDel="003B20D1">
          <w:fldChar w:fldCharType="end"/>
        </w:r>
        <w:r w:rsidR="001A277B" w:rsidDel="003B20D1">
          <w:delText>).</w:delText>
        </w:r>
        <w:r w:rsidR="00355B20" w:rsidDel="003B20D1">
          <w:delText xml:space="preserve"> </w:delText>
        </w:r>
        <w:r w:rsidR="001A277B" w:rsidDel="003B20D1">
          <w:delText xml:space="preserve">The exception is that if </w:delText>
        </w:r>
        <w:r w:rsidR="001A277B" w:rsidRPr="0040733F" w:rsidDel="003B20D1">
          <w:rPr>
            <w:rStyle w:val="CODEtemp"/>
          </w:rPr>
          <w:delText>run.properties</w:delText>
        </w:r>
        <w:r w:rsidR="001A277B" w:rsidDel="003B20D1">
          <w:delText xml:space="preserve"> (see §</w:delText>
        </w:r>
        <w:r w:rsidR="001A277B" w:rsidDel="003B20D1">
          <w:fldChar w:fldCharType="begin"/>
        </w:r>
        <w:r w:rsidR="001A277B" w:rsidDel="003B20D1">
          <w:delInstrText xml:space="preserve"> REF _Ref3473306 \r \h </w:delInstrText>
        </w:r>
        <w:r w:rsidR="001A277B" w:rsidDel="003B20D1">
          <w:fldChar w:fldCharType="separate"/>
        </w:r>
        <w:r w:rsidR="008D24D0" w:rsidDel="003B20D1">
          <w:delText>3.8.1</w:delText>
        </w:r>
        <w:r w:rsidR="001A277B" w:rsidDel="003B20D1">
          <w:fldChar w:fldCharType="end"/>
        </w:r>
        <w:r w:rsidR="001A277B" w:rsidDel="003B20D1">
          <w:delText xml:space="preserve">) is externalized, the corresponding property name in the </w:delText>
        </w:r>
        <w:r w:rsidR="001A277B" w:rsidRPr="0040733F" w:rsidDel="003B20D1">
          <w:rPr>
            <w:rStyle w:val="CODEtemp"/>
          </w:rPr>
          <w:delText>externalProper</w:delText>
        </w:r>
        <w:r w:rsidR="001A277B" w:rsidDel="003B20D1">
          <w:rPr>
            <w:rStyle w:val="CODEtemp"/>
          </w:rPr>
          <w:delText>tie</w:delText>
        </w:r>
        <w:r w:rsidR="001A277B" w:rsidRPr="0040733F" w:rsidDel="003B20D1">
          <w:rPr>
            <w:rStyle w:val="CODEtemp"/>
          </w:rPr>
          <w:delText>s</w:delText>
        </w:r>
        <w:r w:rsidR="001A277B" w:rsidDel="003B20D1">
          <w:delText xml:space="preserve"> object </w:delText>
        </w:r>
        <w:r w:rsidR="001A277B" w:rsidRPr="00AF0D6D" w:rsidDel="003B20D1">
          <w:rPr>
            <w:b/>
          </w:rPr>
          <w:delText>SHALL</w:delText>
        </w:r>
        <w:r w:rsidR="001A277B" w:rsidDel="003B20D1">
          <w:delText xml:space="preserve"> be </w:delText>
        </w:r>
        <w:r w:rsidR="001A277B" w:rsidRPr="0040733F" w:rsidDel="003B20D1">
          <w:rPr>
            <w:rStyle w:val="CODEtemp"/>
          </w:rPr>
          <w:delText>externalizedProperties</w:delText>
        </w:r>
        <w:r w:rsidR="001A277B" w:rsidDel="003B20D1">
          <w:delText xml:space="preserve"> rather than </w:delText>
        </w:r>
        <w:r w:rsidR="001A277B" w:rsidRPr="0040733F" w:rsidDel="003B20D1">
          <w:rPr>
            <w:rStyle w:val="CODEtemp"/>
          </w:rPr>
          <w:delText>properties</w:delText>
        </w:r>
      </w:del>
      <w:bookmarkStart w:id="1099" w:name="_Hlk3886303"/>
      <w:ins w:id="1100" w:author="Laurence Golding" w:date="2019-03-19T09:46:00Z">
        <w:r w:rsidR="003B20D1">
          <w:t>The property names</w:t>
        </w:r>
      </w:ins>
      <w:ins w:id="1101" w:author="Laurence Golding" w:date="2019-03-19T09:47:00Z">
        <w:r w:rsidR="00621D42">
          <w:t xml:space="preserve"> in this object</w:t>
        </w:r>
      </w:ins>
      <w:ins w:id="1102" w:author="Laurence Golding" w:date="2019-03-19T09:46:00Z">
        <w:r w:rsidR="003B20D1">
          <w:t>, and the</w:t>
        </w:r>
        <w:r w:rsidR="00621D42">
          <w:t xml:space="preserve"> names of the </w:t>
        </w:r>
      </w:ins>
      <w:ins w:id="1103" w:author="Laurence Golding" w:date="2019-03-19T09:47:00Z">
        <w:r w:rsidR="00621D42">
          <w:t xml:space="preserve">corresponding externalized </w:t>
        </w:r>
      </w:ins>
      <w:ins w:id="1104" w:author="Laurence Golding" w:date="2019-03-19T09:46:00Z">
        <w:r w:rsidR="00621D42">
          <w:t>properti</w:t>
        </w:r>
      </w:ins>
      <w:ins w:id="1105" w:author="Laurence Golding" w:date="2019-03-19T09:47:00Z">
        <w:r w:rsidR="00621D42">
          <w:t>es, are</w:t>
        </w:r>
      </w:ins>
      <w:ins w:id="1106" w:author="Laurence Golding" w:date="2019-03-19T09:49:00Z">
        <w:r w:rsidR="00621D42">
          <w:t xml:space="preserve"> given in the table in §</w:t>
        </w:r>
      </w:ins>
      <w:bookmarkEnd w:id="1099"/>
      <w:ins w:id="1107" w:author="Laurence Golding" w:date="2019-03-19T09:50:00Z">
        <w:r w:rsidR="00621D42">
          <w:fldChar w:fldCharType="begin"/>
        </w:r>
        <w:r w:rsidR="00621D42">
          <w:instrText xml:space="preserve"> REF _Ref530228629 \r \h </w:instrText>
        </w:r>
      </w:ins>
      <w:r w:rsidR="00621D42">
        <w:fldChar w:fldCharType="separate"/>
      </w:r>
      <w:ins w:id="1108" w:author="Laurence Golding" w:date="2019-03-19T09:50:00Z">
        <w:r w:rsidR="00621D42">
          <w:t>3.14.2.2</w:t>
        </w:r>
        <w:r w:rsidR="00621D42">
          <w:fldChar w:fldCharType="end"/>
        </w:r>
      </w:ins>
      <w:r w:rsidR="001A277B">
        <w:t>.</w:t>
      </w:r>
    </w:p>
    <w:p w14:paraId="6E803AA9" w14:textId="46780A3A" w:rsidR="001A277B" w:rsidDel="00621D42" w:rsidRDefault="001A277B" w:rsidP="001A277B">
      <w:pPr>
        <w:pStyle w:val="Note"/>
        <w:rPr>
          <w:del w:id="1109" w:author="Laurence Golding" w:date="2019-03-19T09:49:00Z"/>
        </w:rPr>
      </w:pPr>
      <w:del w:id="1110" w:author="Laurence Golding" w:date="2019-03-19T09:49:00Z">
        <w:r w:rsidDel="00621D42">
          <w:delText xml:space="preserve">NOTE 1: The purpose of this exception is to allow an </w:delText>
        </w:r>
        <w:r w:rsidRPr="0040733F" w:rsidDel="00621D42">
          <w:rPr>
            <w:rStyle w:val="CODEtemp"/>
          </w:rPr>
          <w:delText>externalPropert</w:delText>
        </w:r>
        <w:r w:rsidDel="00621D42">
          <w:rPr>
            <w:rStyle w:val="CODEtemp"/>
          </w:rPr>
          <w:delText>ies</w:delText>
        </w:r>
        <w:r w:rsidDel="00621D42">
          <w:delText xml:space="preserve"> object to have a property bag named </w:delText>
        </w:r>
        <w:r w:rsidRPr="0040733F" w:rsidDel="00621D42">
          <w:rPr>
            <w:rStyle w:val="CODEtemp"/>
          </w:rPr>
          <w:delText>properties</w:delText>
        </w:r>
        <w:r w:rsidDel="00621D42">
          <w:delText>, named consistently with the property bag in all other SARIF objects.</w:delText>
        </w:r>
      </w:del>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3B307035" w:rsidR="0069571F" w:rsidRDefault="0069571F" w:rsidP="0069571F">
      <w:pPr>
        <w:pStyle w:val="Note"/>
      </w:pPr>
      <w:r>
        <w:t>NOTE</w:t>
      </w:r>
      <w:del w:id="1111" w:author="Laurence Golding" w:date="2019-03-19T09:50:00Z">
        <w:r w:rsidR="001A277B" w:rsidDel="00621D42">
          <w:delText xml:space="preserve"> 2</w:delText>
        </w:r>
      </w:del>
      <w:r>
        <w:t>: See the EXAMPLE in §</w:t>
      </w:r>
      <w:r w:rsidR="00E84A11">
        <w:fldChar w:fldCharType="begin"/>
      </w:r>
      <w:r w:rsidR="00E84A11">
        <w:instrText xml:space="preserve"> REF _Ref525812129 \r \h </w:instrText>
      </w:r>
      <w:r w:rsidR="00E84A11">
        <w:fldChar w:fldCharType="separate"/>
      </w:r>
      <w:r w:rsidR="008D24D0">
        <w:t>4.3.1</w:t>
      </w:r>
      <w:r w:rsidR="00E84A11">
        <w:fldChar w:fldCharType="end"/>
      </w:r>
      <w:r>
        <w:t xml:space="preserve">, where the </w:t>
      </w:r>
      <w:del w:id="1112" w:author="Laurence Golding" w:date="2019-03-19T11:31:00Z">
        <w:r w:rsidR="00E84A11" w:rsidDel="00CD4B69">
          <w:delText>name</w:delText>
        </w:r>
        <w:r w:rsidR="00355B20" w:rsidDel="00CD4B69">
          <w:delText>s</w:delText>
        </w:r>
        <w:r w:rsidR="00E84A11" w:rsidDel="00CD4B69">
          <w:delText xml:space="preserve"> of the </w:delText>
        </w:r>
      </w:del>
      <w:r w:rsidR="00E84A11">
        <w:t>external</w:t>
      </w:r>
      <w:r w:rsidR="001A277B">
        <w:t>ized</w:t>
      </w:r>
      <w:r w:rsidR="00E84A11">
        <w:t xml:space="preserve"> propert</w:t>
      </w:r>
      <w:r w:rsidR="00355B20">
        <w:t>ies</w:t>
      </w:r>
      <w:r>
        <w:t xml:space="preserve"> </w:t>
      </w:r>
      <w:r w:rsidR="00355B20">
        <w:t>are</w:t>
      </w:r>
      <w:r>
        <w:t xml:space="preserve"> </w:t>
      </w:r>
      <w:del w:id="1113" w:author="Laurence Golding" w:date="2019-03-19T11:30:00Z">
        <w:r w:rsidR="0061423A" w:rsidDel="00850C09">
          <w:rPr>
            <w:rStyle w:val="CODEtemp"/>
          </w:rPr>
          <w:delText>artifacts</w:delText>
        </w:r>
        <w:r w:rsidR="0061423A" w:rsidDel="00850C09">
          <w:delText xml:space="preserve"> </w:delText>
        </w:r>
      </w:del>
      <w:proofErr w:type="spellStart"/>
      <w:ins w:id="1114" w:author="Laurence Golding" w:date="2019-03-19T11:30:00Z">
        <w:r w:rsidR="00850C09">
          <w:rPr>
            <w:rStyle w:val="CODEtemp"/>
          </w:rPr>
          <w:t>run.artifacts</w:t>
        </w:r>
        <w:proofErr w:type="spellEnd"/>
        <w:r w:rsidR="00850C09">
          <w:t xml:space="preserve"> </w:t>
        </w:r>
      </w:ins>
      <w:r w:rsidR="00355B20">
        <w:t xml:space="preserve">and </w:t>
      </w:r>
      <w:del w:id="1115" w:author="Laurence Golding" w:date="2019-03-19T11:31:00Z">
        <w:r w:rsidR="00355B20" w:rsidRPr="00355B20" w:rsidDel="00850C09">
          <w:rPr>
            <w:rStyle w:val="CODEtemp"/>
          </w:rPr>
          <w:delText>properties</w:delText>
        </w:r>
      </w:del>
      <w:proofErr w:type="spellStart"/>
      <w:ins w:id="1116" w:author="Laurence Golding" w:date="2019-03-19T11:31:00Z">
        <w:r w:rsidR="00850C09">
          <w:rPr>
            <w:rStyle w:val="CODEtemp"/>
          </w:rPr>
          <w:t>run.p</w:t>
        </w:r>
        <w:r w:rsidR="00850C09" w:rsidRPr="00355B20">
          <w:rPr>
            <w:rStyle w:val="CODEtemp"/>
          </w:rPr>
          <w:t>roperties</w:t>
        </w:r>
      </w:ins>
      <w:proofErr w:type="spellEnd"/>
      <w:r w:rsidR="00355B20">
        <w:t xml:space="preserve">, </w:t>
      </w:r>
      <w:r>
        <w:t xml:space="preserve">the externalized value of </w:t>
      </w:r>
      <w:del w:id="1117" w:author="Laurence Golding" w:date="2019-03-19T11:32:00Z">
        <w:r w:rsidDel="00B4733F">
          <w:delText xml:space="preserve">the </w:delText>
        </w:r>
      </w:del>
      <w:del w:id="1118" w:author="Laurence Golding" w:date="2019-03-19T09:50:00Z">
        <w:r w:rsidR="0061423A" w:rsidDel="00621D42">
          <w:rPr>
            <w:rStyle w:val="CODEtemp"/>
          </w:rPr>
          <w:delText>artifacts</w:delText>
        </w:r>
        <w:r w:rsidR="0061423A" w:rsidDel="00621D42">
          <w:delText xml:space="preserve"> </w:delText>
        </w:r>
      </w:del>
      <w:proofErr w:type="spellStart"/>
      <w:ins w:id="1119" w:author="Laurence Golding" w:date="2019-03-19T09:50:00Z">
        <w:r w:rsidR="00621D42">
          <w:rPr>
            <w:rStyle w:val="CODEtemp"/>
          </w:rPr>
          <w:t>run.artifacts</w:t>
        </w:r>
        <w:proofErr w:type="spellEnd"/>
        <w:r w:rsidR="00621D42">
          <w:t xml:space="preserve"> </w:t>
        </w:r>
      </w:ins>
      <w:del w:id="1120" w:author="Laurence Golding" w:date="2019-03-19T11:32:00Z">
        <w:r w:rsidDel="00B4733F">
          <w:delText xml:space="preserve">property </w:delText>
        </w:r>
      </w:del>
      <w:r>
        <w:t xml:space="preserve">is stored in a property named </w:t>
      </w:r>
      <w:r w:rsidR="0061423A">
        <w:rPr>
          <w:rStyle w:val="CODEtemp"/>
        </w:rPr>
        <w:t>artifacts</w:t>
      </w:r>
      <w:r w:rsidR="00355B20">
        <w:t xml:space="preserve">, and the externalized value of </w:t>
      </w:r>
      <w:del w:id="1121" w:author="Laurence Golding" w:date="2019-03-19T11:32:00Z">
        <w:r w:rsidR="00355B20" w:rsidDel="00B4733F">
          <w:delText xml:space="preserve">the </w:delText>
        </w:r>
      </w:del>
      <w:del w:id="1122" w:author="Laurence Golding" w:date="2019-03-19T09:51:00Z">
        <w:r w:rsidR="00355B20" w:rsidRPr="00355B20" w:rsidDel="00621D42">
          <w:rPr>
            <w:rStyle w:val="CODEtemp"/>
          </w:rPr>
          <w:delText>properties</w:delText>
        </w:r>
        <w:r w:rsidR="00355B20" w:rsidDel="00621D42">
          <w:delText xml:space="preserve"> </w:delText>
        </w:r>
      </w:del>
      <w:proofErr w:type="spellStart"/>
      <w:ins w:id="1123" w:author="Laurence Golding" w:date="2019-03-19T09:51:00Z">
        <w:r w:rsidR="00621D42">
          <w:rPr>
            <w:rStyle w:val="CODEtemp"/>
          </w:rPr>
          <w:t>run.p</w:t>
        </w:r>
        <w:r w:rsidR="00621D42" w:rsidRPr="00355B20">
          <w:rPr>
            <w:rStyle w:val="CODEtemp"/>
          </w:rPr>
          <w:t>roperties</w:t>
        </w:r>
        <w:proofErr w:type="spellEnd"/>
        <w:r w:rsidR="00621D42">
          <w:t xml:space="preserve"> </w:t>
        </w:r>
      </w:ins>
      <w:del w:id="1124" w:author="Laurence Golding" w:date="2019-03-19T11:32:00Z">
        <w:r w:rsidR="00355B20" w:rsidDel="00B4733F">
          <w:delText xml:space="preserve">property </w:delText>
        </w:r>
      </w:del>
      <w:r w:rsidR="00355B20">
        <w:t>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1125" w:name="_Toc3730569"/>
      <w:r w:rsidRPr="00FD22AC">
        <w:lastRenderedPageBreak/>
        <w:t>Conformance</w:t>
      </w:r>
      <w:bookmarkEnd w:id="1063"/>
      <w:bookmarkEnd w:id="1125"/>
    </w:p>
    <w:p w14:paraId="1D48659C" w14:textId="6555FDBE" w:rsidR="00EE1E0B" w:rsidRDefault="00EE1E0B" w:rsidP="002244CB"/>
    <w:p w14:paraId="3BBDC6A3" w14:textId="77777777" w:rsidR="00376AE7" w:rsidRDefault="00376AE7" w:rsidP="00376AE7">
      <w:pPr>
        <w:pStyle w:val="Heading2"/>
        <w:numPr>
          <w:ilvl w:val="1"/>
          <w:numId w:val="2"/>
        </w:numPr>
      </w:pPr>
      <w:bookmarkStart w:id="1126" w:name="_Toc3730570"/>
      <w:r>
        <w:t>Conformance targets</w:t>
      </w:r>
      <w:bookmarkEnd w:id="112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F32013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27" w:name="_Toc3730571"/>
      <w:r>
        <w:t>Conformance Clause 1: SARIF log file</w:t>
      </w:r>
      <w:bookmarkEnd w:id="1127"/>
    </w:p>
    <w:p w14:paraId="7C2F5389" w14:textId="0A4B72C2" w:rsidR="0018481C" w:rsidRDefault="00376AE7" w:rsidP="00376AE7">
      <w:r>
        <w:t>A text file satisfies the “SARIF log file” conformance profile if</w:t>
      </w:r>
      <w:r w:rsidR="0018481C">
        <w:t>:</w:t>
      </w:r>
    </w:p>
    <w:p w14:paraId="177D8019" w14:textId="0DBCD0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rsidR="00376AE7">
        <w:t>.</w:t>
      </w:r>
    </w:p>
    <w:p w14:paraId="0502E9E3" w14:textId="302C5B6F" w:rsidR="00105CCB" w:rsidRDefault="00105CCB" w:rsidP="00376AE7">
      <w:pPr>
        <w:pStyle w:val="Heading2"/>
        <w:numPr>
          <w:ilvl w:val="1"/>
          <w:numId w:val="2"/>
        </w:numPr>
      </w:pPr>
      <w:bookmarkStart w:id="1128" w:name="_Toc3730572"/>
      <w:r>
        <w:t>Conformance Clause 2: SARIF resource file</w:t>
      </w:r>
      <w:bookmarkEnd w:id="1128"/>
    </w:p>
    <w:p w14:paraId="2BD1E793" w14:textId="77777777" w:rsidR="00105CCB" w:rsidRDefault="00105CCB" w:rsidP="00105CCB">
      <w:r>
        <w:t>A text file satisfies the “SARIF resource file” conformance profile if:</w:t>
      </w:r>
    </w:p>
    <w:p w14:paraId="2EADB205" w14:textId="111F2A9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D24D0">
        <w:t>3.11.7.5</w:t>
      </w:r>
      <w:r>
        <w:fldChar w:fldCharType="end"/>
      </w:r>
      <w:r>
        <w:t>, “</w:t>
      </w:r>
      <w:r w:rsidR="001E6121">
        <w:fldChar w:fldCharType="begin"/>
      </w:r>
      <w:r w:rsidR="001E6121">
        <w:instrText xml:space="preserve"> REF _Ref508811723 \h </w:instrText>
      </w:r>
      <w:r w:rsidR="001E6121">
        <w:fldChar w:fldCharType="separate"/>
      </w:r>
      <w:r w:rsidR="008D24D0">
        <w:t>SARIF resource file format</w:t>
      </w:r>
      <w:r w:rsidR="001E6121">
        <w:fldChar w:fldCharType="end"/>
      </w:r>
      <w:r>
        <w:t>”.</w:t>
      </w:r>
    </w:p>
    <w:p w14:paraId="58932575" w14:textId="6E488BB1" w:rsidR="00105CCB" w:rsidRDefault="00105CCB" w:rsidP="00EA540C">
      <w:pPr>
        <w:pStyle w:val="ListParagraph"/>
        <w:numPr>
          <w:ilvl w:val="0"/>
          <w:numId w:val="43"/>
        </w:numPr>
      </w:pPr>
      <w:r>
        <w:t xml:space="preserve">It contains only those elements defined in </w:t>
      </w:r>
      <w:bookmarkStart w:id="1129" w:name="_Hlk507945868"/>
      <w:r>
        <w:t>§</w:t>
      </w:r>
      <w:r>
        <w:fldChar w:fldCharType="begin"/>
      </w:r>
      <w:r>
        <w:instrText xml:space="preserve"> REF _Ref508811723 \r \h </w:instrText>
      </w:r>
      <w:r>
        <w:fldChar w:fldCharType="separate"/>
      </w:r>
      <w:r w:rsidR="008D24D0">
        <w:t>3.11.7.5</w:t>
      </w:r>
      <w:r>
        <w:fldChar w:fldCharType="end"/>
      </w:r>
      <w:r>
        <w:t>.</w:t>
      </w:r>
      <w:bookmarkEnd w:id="1129"/>
    </w:p>
    <w:p w14:paraId="2010E9D3" w14:textId="15D38FB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D24D0">
        <w:t>3</w:t>
      </w:r>
      <w:r>
        <w:fldChar w:fldCharType="end"/>
      </w:r>
      <w:r>
        <w:t>, except as modified in §</w:t>
      </w:r>
      <w:r>
        <w:fldChar w:fldCharType="begin"/>
      </w:r>
      <w:r>
        <w:instrText xml:space="preserve"> REF _Ref508811723 \r \h </w:instrText>
      </w:r>
      <w:r>
        <w:fldChar w:fldCharType="separate"/>
      </w:r>
      <w:r w:rsidR="008D24D0">
        <w:t>3.11.7.5</w:t>
      </w:r>
      <w:r>
        <w:fldChar w:fldCharType="end"/>
      </w:r>
      <w:r>
        <w:t>.</w:t>
      </w:r>
    </w:p>
    <w:p w14:paraId="3A58DDE1" w14:textId="56034256" w:rsidR="0018481C" w:rsidRDefault="0018481C" w:rsidP="00376AE7">
      <w:pPr>
        <w:pStyle w:val="Heading2"/>
        <w:numPr>
          <w:ilvl w:val="1"/>
          <w:numId w:val="2"/>
        </w:numPr>
      </w:pPr>
      <w:bookmarkStart w:id="1130" w:name="_Toc3730573"/>
      <w:r>
        <w:t xml:space="preserve">Conformance Clause </w:t>
      </w:r>
      <w:r w:rsidR="00105CCB">
        <w:t>3</w:t>
      </w:r>
      <w:r>
        <w:t>: SARIF producer</w:t>
      </w:r>
      <w:bookmarkEnd w:id="1130"/>
    </w:p>
    <w:p w14:paraId="350705EC" w14:textId="77777777" w:rsidR="0018481C" w:rsidRDefault="0018481C" w:rsidP="0018481C">
      <w:r>
        <w:t>A program satisfies the “SARIF producer” conformance profile if:</w:t>
      </w:r>
    </w:p>
    <w:p w14:paraId="697B080C" w14:textId="19D2889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D24D0">
        <w:t>3</w:t>
      </w:r>
      <w:r>
        <w:fldChar w:fldCharType="end"/>
      </w:r>
      <w:r>
        <w:t>.</w:t>
      </w:r>
    </w:p>
    <w:p w14:paraId="2447FAA5" w14:textId="7BFAB09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1131" w:name="_Toc3730574"/>
      <w:r>
        <w:lastRenderedPageBreak/>
        <w:t xml:space="preserve">Conformance Clause </w:t>
      </w:r>
      <w:r w:rsidR="00105CCB">
        <w:t>4</w:t>
      </w:r>
      <w:r>
        <w:t>: Direct producer</w:t>
      </w:r>
      <w:bookmarkEnd w:id="113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3A248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w:t>
      </w:r>
      <w:r w:rsidR="0018481C">
        <w:t>“</w:t>
      </w:r>
      <w:r>
        <w:t>direct producers</w:t>
      </w:r>
      <w:r w:rsidR="0018481C">
        <w:t>” or to “analysis tools”</w:t>
      </w:r>
      <w:r>
        <w:t>.</w:t>
      </w:r>
    </w:p>
    <w:p w14:paraId="74D6208C" w14:textId="18754E0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D24D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1132" w:name="_Toc3730575"/>
      <w:r>
        <w:t xml:space="preserve">Conformance Clause </w:t>
      </w:r>
      <w:r w:rsidR="00D06F1A">
        <w:t>5</w:t>
      </w:r>
      <w:r>
        <w:t>: Deterministic producer</w:t>
      </w:r>
      <w:bookmarkEnd w:id="113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72F94397"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1133" w:name="_Toc3730576"/>
      <w:r>
        <w:t>Conformance Clause 6: Converter</w:t>
      </w:r>
      <w:bookmarkEnd w:id="113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E39019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converters.</w:t>
      </w:r>
    </w:p>
    <w:p w14:paraId="0990559B" w14:textId="188EC9AF"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D24D0">
        <w:t>3</w:t>
      </w:r>
      <w:r>
        <w:fldChar w:fldCharType="end"/>
      </w:r>
      <w:r>
        <w:t>, are intended to be produced only by direct producers.</w:t>
      </w:r>
    </w:p>
    <w:p w14:paraId="493D3DE6" w14:textId="184C26E6" w:rsidR="00D06F1A" w:rsidRDefault="00D06F1A" w:rsidP="00D06F1A">
      <w:pPr>
        <w:pStyle w:val="Heading2"/>
      </w:pPr>
      <w:bookmarkStart w:id="1134" w:name="_Toc3730577"/>
      <w:r>
        <w:t>Conformance Clause 7: SARIF post-processor</w:t>
      </w:r>
      <w:bookmarkEnd w:id="113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926AB4A"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1135" w:name="_Toc3730578"/>
      <w:r>
        <w:t xml:space="preserve">Conformance Clause </w:t>
      </w:r>
      <w:r w:rsidR="00D06F1A">
        <w:t>8</w:t>
      </w:r>
      <w:r>
        <w:t xml:space="preserve">: </w:t>
      </w:r>
      <w:r w:rsidR="0018481C">
        <w:t>SARIF c</w:t>
      </w:r>
      <w:r>
        <w:t>onsumer</w:t>
      </w:r>
      <w:bookmarkEnd w:id="113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371A2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t>.</w:t>
      </w:r>
    </w:p>
    <w:p w14:paraId="7B2084FE" w14:textId="2228DCC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D24D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1136" w:name="_Toc3730579"/>
      <w:r>
        <w:t xml:space="preserve">Conformance Clause </w:t>
      </w:r>
      <w:r w:rsidR="00D06F1A">
        <w:t>9</w:t>
      </w:r>
      <w:r>
        <w:t>: Viewer</w:t>
      </w:r>
      <w:bookmarkEnd w:id="113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A541A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1137" w:name="_Toc3730580"/>
      <w:bookmarkStart w:id="1138" w:name="_Hlk512505065"/>
      <w:r>
        <w:t>Conformance Clause 10: Result management system</w:t>
      </w:r>
      <w:bookmarkEnd w:id="113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B25686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D24D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38"/>
    </w:p>
    <w:p w14:paraId="79E66955" w14:textId="44610F19" w:rsidR="00435405" w:rsidRDefault="00435405" w:rsidP="00435405">
      <w:pPr>
        <w:pStyle w:val="Heading2"/>
      </w:pPr>
      <w:bookmarkStart w:id="1139" w:name="_Toc3730581"/>
      <w:r>
        <w:lastRenderedPageBreak/>
        <w:t>Conformance Clause 11: Engineering system</w:t>
      </w:r>
      <w:bookmarkEnd w:id="1139"/>
    </w:p>
    <w:p w14:paraId="5A8D0E9E" w14:textId="2048F54B" w:rsidR="00435405" w:rsidRDefault="00435405" w:rsidP="00435405">
      <w:r>
        <w:t>An engineering system satisfies the “engineering system” conformance profile if:</w:t>
      </w:r>
    </w:p>
    <w:p w14:paraId="29F6F326" w14:textId="7AEA95D7"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engineering systems.</w:t>
      </w:r>
    </w:p>
    <w:p w14:paraId="51263FE3" w14:textId="31A49E7E" w:rsidR="0052099F" w:rsidRDefault="002244CB" w:rsidP="00CE1F32">
      <w:pPr>
        <w:pStyle w:val="AppendixHeading1"/>
      </w:pPr>
      <w:bookmarkStart w:id="1140" w:name="AppendixAcknowledgments"/>
      <w:bookmarkStart w:id="1141" w:name="_Toc85472897"/>
      <w:bookmarkStart w:id="1142" w:name="_Toc287332012"/>
      <w:bookmarkStart w:id="1143" w:name="_Toc3730582"/>
      <w:bookmarkStart w:id="1144" w:name="_Hlk513041526"/>
      <w:bookmarkEnd w:id="1140"/>
      <w:r>
        <w:lastRenderedPageBreak/>
        <w:t xml:space="preserve">(Informative) </w:t>
      </w:r>
      <w:r w:rsidR="00B80CDB">
        <w:t>Acknowl</w:t>
      </w:r>
      <w:r w:rsidR="004D0E5E">
        <w:t>e</w:t>
      </w:r>
      <w:r w:rsidR="008F61FB">
        <w:t>dg</w:t>
      </w:r>
      <w:r w:rsidR="0052099F">
        <w:t>ments</w:t>
      </w:r>
      <w:bookmarkEnd w:id="1141"/>
      <w:bookmarkEnd w:id="1142"/>
      <w:bookmarkEnd w:id="114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144"/>
    <w:p w14:paraId="645628E0" w14:textId="77777777" w:rsidR="00C76CAA" w:rsidRPr="00C76CAA" w:rsidRDefault="00C76CAA" w:rsidP="00C76CAA"/>
    <w:p w14:paraId="586B0BCA" w14:textId="2CB47B5E" w:rsidR="0052099F" w:rsidRDefault="002244CB" w:rsidP="008C100C">
      <w:pPr>
        <w:pStyle w:val="AppendixHeading1"/>
      </w:pPr>
      <w:bookmarkStart w:id="1145" w:name="AppendixFingerprints"/>
      <w:bookmarkStart w:id="1146" w:name="_Ref513039337"/>
      <w:bookmarkStart w:id="1147" w:name="_Toc3730583"/>
      <w:bookmarkEnd w:id="1145"/>
      <w:r>
        <w:lastRenderedPageBreak/>
        <w:t>(</w:t>
      </w:r>
      <w:r w:rsidR="00E8605A">
        <w:t>Normative</w:t>
      </w:r>
      <w:r>
        <w:t xml:space="preserve">) </w:t>
      </w:r>
      <w:r w:rsidR="00710FE0">
        <w:t>Use of fingerprints by result management systems</w:t>
      </w:r>
      <w:bookmarkEnd w:id="1146"/>
      <w:bookmarkEnd w:id="114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E6D78CB"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D24D0">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FA2635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D24D0">
        <w:t>F.2</w:t>
      </w:r>
      <w:r>
        <w:fldChar w:fldCharType="end"/>
      </w:r>
      <w:r>
        <w:t>) in its fingerprint computation.</w:t>
      </w:r>
    </w:p>
    <w:p w14:paraId="5F1C1209" w14:textId="483FE72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D24D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48" w:name="AppendixViewers"/>
      <w:bookmarkStart w:id="1149" w:name="_Toc3730584"/>
      <w:bookmarkEnd w:id="1148"/>
      <w:r>
        <w:lastRenderedPageBreak/>
        <w:t xml:space="preserve">(Informative) </w:t>
      </w:r>
      <w:r w:rsidR="00710FE0">
        <w:t xml:space="preserve">Use of SARIF by log </w:t>
      </w:r>
      <w:r w:rsidR="00AF0D84">
        <w:t xml:space="preserve">file </w:t>
      </w:r>
      <w:r w:rsidR="00710FE0">
        <w:t>viewers</w:t>
      </w:r>
      <w:bookmarkEnd w:id="114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150" w:name="AppendixConverters"/>
      <w:bookmarkStart w:id="1151" w:name="_Toc3730585"/>
      <w:bookmarkEnd w:id="1150"/>
      <w:r>
        <w:lastRenderedPageBreak/>
        <w:t xml:space="preserve">(Informative) </w:t>
      </w:r>
      <w:r w:rsidR="00710FE0">
        <w:t>Production of SARIF by converters</w:t>
      </w:r>
      <w:bookmarkEnd w:id="115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690EF345"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D24D0">
        <w:t>3.24.11</w:t>
      </w:r>
      <w:r w:rsidR="00C6546E">
        <w:fldChar w:fldCharType="end"/>
      </w:r>
      <w:r>
        <w:t>).</w:t>
      </w:r>
    </w:p>
    <w:p w14:paraId="14E4D457" w14:textId="3B327F2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D24D0">
        <w:t>3.18.4</w:t>
      </w:r>
      <w:r>
        <w:fldChar w:fldCharType="end"/>
      </w:r>
      <w:r>
        <w:t>).</w:t>
      </w:r>
    </w:p>
    <w:p w14:paraId="7B432429" w14:textId="7FCB8689" w:rsidR="00710FE0" w:rsidRDefault="002244CB" w:rsidP="00710FE0">
      <w:pPr>
        <w:pStyle w:val="AppendixHeading1"/>
      </w:pPr>
      <w:bookmarkStart w:id="1152" w:name="AppendixRuleMetadata"/>
      <w:bookmarkStart w:id="1153" w:name="_Toc3730586"/>
      <w:bookmarkEnd w:id="1152"/>
      <w:r>
        <w:lastRenderedPageBreak/>
        <w:t xml:space="preserve">(Informative) </w:t>
      </w:r>
      <w:r w:rsidR="00710FE0">
        <w:t>Locating rule metadata</w:t>
      </w:r>
      <w:bookmarkEnd w:id="1153"/>
    </w:p>
    <w:p w14:paraId="43EDCF6F" w14:textId="2B6B45F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D24D0">
        <w:t>3.14.16</w:t>
      </w:r>
      <w:r>
        <w:fldChar w:fldCharType="end"/>
      </w:r>
      <w:r>
        <w:t xml:space="preserve"> and §</w:t>
      </w:r>
      <w:r>
        <w:fldChar w:fldCharType="begin"/>
      </w:r>
      <w:r>
        <w:instrText xml:space="preserve"> REF _Ref493407996 \w \h </w:instrText>
      </w:r>
      <w:r>
        <w:fldChar w:fldCharType="separate"/>
      </w:r>
      <w:r w:rsidR="008D24D0">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54" w:name="AppendixDeterminism"/>
      <w:bookmarkStart w:id="1155" w:name="_Toc3730587"/>
      <w:bookmarkEnd w:id="1154"/>
      <w:r>
        <w:lastRenderedPageBreak/>
        <w:t xml:space="preserve">(Normative) </w:t>
      </w:r>
      <w:r w:rsidR="00710FE0">
        <w:t>Producing deterministic SARIF log files</w:t>
      </w:r>
      <w:bookmarkEnd w:id="1155"/>
    </w:p>
    <w:p w14:paraId="269DCAE0" w14:textId="72CA49C1" w:rsidR="00B62028" w:rsidRDefault="00B62028" w:rsidP="00B62028">
      <w:pPr>
        <w:pStyle w:val="AppendixHeading2"/>
      </w:pPr>
      <w:bookmarkStart w:id="1156" w:name="_Toc3730588"/>
      <w:r>
        <w:t>General</w:t>
      </w:r>
      <w:bookmarkEnd w:id="115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1157" w:name="_Ref513042258"/>
      <w:bookmarkStart w:id="1158" w:name="_Toc3730589"/>
      <w:r>
        <w:t>Non-deterministic file format elements</w:t>
      </w:r>
      <w:bookmarkEnd w:id="1157"/>
      <w:bookmarkEnd w:id="115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EA540C">
      <w:pPr>
        <w:pStyle w:val="ListParagraph"/>
        <w:numPr>
          <w:ilvl w:val="0"/>
          <w:numId w:val="23"/>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334634AD"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75FA4C5"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1159" w:name="_Toc3730590"/>
      <w:r>
        <w:t>Array and dictionary element ordering</w:t>
      </w:r>
      <w:bookmarkEnd w:id="115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60" w:name="_Ref513042289"/>
      <w:bookmarkStart w:id="1161" w:name="_Toc3730591"/>
      <w:r>
        <w:t>Absolute paths</w:t>
      </w:r>
      <w:bookmarkEnd w:id="1160"/>
      <w:bookmarkEnd w:id="116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162" w:name="_Toc3730592"/>
      <w:r>
        <w:t>Compensating for non-deterministic output</w:t>
      </w:r>
      <w:bookmarkEnd w:id="116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63" w:name="_Toc3730593"/>
      <w:r>
        <w:t>Interaction between determinism and baselining</w:t>
      </w:r>
      <w:bookmarkEnd w:id="116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64" w:name="AppendixFixes"/>
      <w:bookmarkStart w:id="1165" w:name="_Toc3730594"/>
      <w:bookmarkEnd w:id="1164"/>
      <w:r>
        <w:lastRenderedPageBreak/>
        <w:t xml:space="preserve">(Informative) </w:t>
      </w:r>
      <w:r w:rsidR="00710FE0">
        <w:t>Guidance on fixes</w:t>
      </w:r>
      <w:bookmarkEnd w:id="1165"/>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66" w:name="_Toc3730595"/>
      <w:r>
        <w:lastRenderedPageBreak/>
        <w:t>(Informative) Diagnosing results in generated files</w:t>
      </w:r>
      <w:bookmarkEnd w:id="116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2C56EDBD" w:rsidR="00830F21" w:rsidRDefault="00830F21" w:rsidP="00830F21">
      <w:pPr>
        <w:pStyle w:val="Codesmall"/>
      </w:pPr>
      <w:r>
        <w:t>{                                           # A run object (§</w:t>
      </w:r>
      <w:r>
        <w:fldChar w:fldCharType="begin"/>
      </w:r>
      <w:r>
        <w:instrText xml:space="preserve"> REF _Ref493349997 \r \h </w:instrText>
      </w:r>
      <w:r>
        <w:fldChar w:fldCharType="separate"/>
      </w:r>
      <w:r w:rsidR="008D24D0">
        <w:t>3.14</w:t>
      </w:r>
      <w:r>
        <w:fldChar w:fldCharType="end"/>
      </w:r>
      <w:r>
        <w:t>).</w:t>
      </w:r>
    </w:p>
    <w:p w14:paraId="16CC02FE" w14:textId="65DBD0E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D24D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2A3782" w:rsidR="00830F21" w:rsidRDefault="00830F21" w:rsidP="00830F21">
      <w:pPr>
        <w:pStyle w:val="Codesmall"/>
      </w:pPr>
      <w:r>
        <w:t xml:space="preserve">  "results": [                              # See §</w:t>
      </w:r>
      <w:r>
        <w:fldChar w:fldCharType="begin"/>
      </w:r>
      <w:r>
        <w:instrText xml:space="preserve"> REF _Ref493350972 \r \h </w:instrText>
      </w:r>
      <w:r>
        <w:fldChar w:fldCharType="separate"/>
      </w:r>
      <w:r w:rsidR="008D24D0">
        <w:t>3.14.15</w:t>
      </w:r>
      <w:r>
        <w:fldChar w:fldCharType="end"/>
      </w:r>
      <w:r>
        <w:t>.</w:t>
      </w:r>
    </w:p>
    <w:p w14:paraId="12542006" w14:textId="2501D25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D24D0">
        <w:t>3.24</w:t>
      </w:r>
      <w:r>
        <w:fldChar w:fldCharType="end"/>
      </w:r>
      <w:r>
        <w:t>).</w:t>
      </w:r>
    </w:p>
    <w:p w14:paraId="405D3CE1" w14:textId="3ECEBAC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D24D0">
        <w:t>3.24.5</w:t>
      </w:r>
      <w:r w:rsidR="00EC5421">
        <w:fldChar w:fldCharType="end"/>
      </w:r>
      <w:r>
        <w:t>.</w:t>
      </w:r>
    </w:p>
    <w:p w14:paraId="53F54E24" w14:textId="5F7ADD20" w:rsidR="00830F21" w:rsidRDefault="00830F21" w:rsidP="00830F21">
      <w:pPr>
        <w:pStyle w:val="Codesmall"/>
      </w:pPr>
      <w:r>
        <w:t xml:space="preserve">      "message": {                          # See §</w:t>
      </w:r>
      <w:r>
        <w:fldChar w:fldCharType="begin"/>
      </w:r>
      <w:r>
        <w:instrText xml:space="preserve"> REF _Ref493426628 \r \h </w:instrText>
      </w:r>
      <w:r>
        <w:fldChar w:fldCharType="separate"/>
      </w:r>
      <w:r w:rsidR="008D24D0">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107817D" w:rsidR="00830F21" w:rsidRDefault="00830F21" w:rsidP="00830F21">
      <w:pPr>
        <w:pStyle w:val="Codesmall"/>
      </w:pPr>
      <w:r>
        <w:t xml:space="preserve">      "locations": [                        # See §</w:t>
      </w:r>
      <w:r>
        <w:fldChar w:fldCharType="begin"/>
      </w:r>
      <w:r>
        <w:instrText xml:space="preserve"> REF _Ref510013155 \r \h </w:instrText>
      </w:r>
      <w:r>
        <w:fldChar w:fldCharType="separate"/>
      </w:r>
      <w:r w:rsidR="008D24D0">
        <w:t>3.24.10</w:t>
      </w:r>
      <w:r>
        <w:fldChar w:fldCharType="end"/>
      </w:r>
      <w:r>
        <w:t>.</w:t>
      </w:r>
    </w:p>
    <w:p w14:paraId="6B5EF283" w14:textId="594B46E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D24D0">
        <w:t>3.25</w:t>
      </w:r>
      <w:r>
        <w:fldChar w:fldCharType="end"/>
      </w:r>
      <w:r>
        <w:t>).</w:t>
      </w:r>
    </w:p>
    <w:p w14:paraId="348A704B" w14:textId="7C568556"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D24D0">
        <w:t>3.25.2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AAA9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D24D0">
        <w:t>3.14.11</w:t>
      </w:r>
      <w:r>
        <w:fldChar w:fldCharType="end"/>
      </w:r>
      <w:r>
        <w:t>.</w:t>
      </w:r>
    </w:p>
    <w:p w14:paraId="4927884C" w14:textId="35CF2B7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D24D0">
        <w:t>3.23</w:t>
      </w:r>
      <w:r>
        <w:fldChar w:fldCharType="end"/>
      </w:r>
      <w:r>
        <w:t>).</w:t>
      </w:r>
    </w:p>
    <w:p w14:paraId="18AC6C56" w14:textId="41E8DE2E"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8D24D0">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2D63A53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D24D0">
        <w:rPr>
          <w:b/>
        </w:rPr>
        <w:t>3.23.8</w:t>
      </w:r>
      <w:r>
        <w:rPr>
          <w:b/>
        </w:rPr>
        <w:fldChar w:fldCharType="end"/>
      </w:r>
      <w:r w:rsidRPr="00EC7E26">
        <w:rPr>
          <w:b/>
        </w:rPr>
        <w:t>.</w:t>
      </w:r>
    </w:p>
    <w:p w14:paraId="3F9D74B5" w14:textId="5FF46CF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D24D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67" w:name="AppendixSourceLanguage"/>
      <w:bookmarkStart w:id="1168" w:name="_Toc3730596"/>
      <w:bookmarkEnd w:id="1167"/>
      <w:r>
        <w:lastRenderedPageBreak/>
        <w:t xml:space="preserve">(Informative) Sample </w:t>
      </w:r>
      <w:proofErr w:type="spellStart"/>
      <w:r>
        <w:t>sourceLanguage</w:t>
      </w:r>
      <w:proofErr w:type="spellEnd"/>
      <w:r>
        <w:t xml:space="preserve"> values</w:t>
      </w:r>
      <w:bookmarkEnd w:id="1168"/>
    </w:p>
    <w:p w14:paraId="38B9ECB8" w14:textId="66B7FD52"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8D24D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proofErr w:type="spellStart"/>
      <w:r w:rsidRPr="001207C6">
        <w:rPr>
          <w:rStyle w:val="CODEtemp"/>
        </w:rPr>
        <w:t>abap</w:t>
      </w:r>
      <w:proofErr w:type="spellEnd"/>
    </w:p>
    <w:p w14:paraId="73FC2A47" w14:textId="77777777" w:rsidR="003819E5" w:rsidRPr="001207C6" w:rsidRDefault="003819E5" w:rsidP="003819E5">
      <w:pPr>
        <w:pStyle w:val="ListParagraph"/>
        <w:numPr>
          <w:ilvl w:val="0"/>
          <w:numId w:val="83"/>
        </w:numPr>
        <w:rPr>
          <w:rStyle w:val="CODEtemp"/>
        </w:rPr>
      </w:pPr>
      <w:proofErr w:type="spellStart"/>
      <w:r w:rsidRPr="001207C6">
        <w:rPr>
          <w:rStyle w:val="CODEtemp"/>
        </w:rPr>
        <w:t>actionscript</w:t>
      </w:r>
      <w:proofErr w:type="spellEnd"/>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proofErr w:type="spellStart"/>
      <w:r w:rsidRPr="001207C6">
        <w:rPr>
          <w:rStyle w:val="CODEtemp"/>
        </w:rPr>
        <w:t>cobol</w:t>
      </w:r>
      <w:proofErr w:type="spellEnd"/>
    </w:p>
    <w:p w14:paraId="62433B39" w14:textId="77777777" w:rsidR="003819E5" w:rsidRPr="001207C6" w:rsidRDefault="003819E5" w:rsidP="003819E5">
      <w:pPr>
        <w:pStyle w:val="ListParagraph"/>
        <w:numPr>
          <w:ilvl w:val="0"/>
          <w:numId w:val="83"/>
        </w:numPr>
        <w:rPr>
          <w:rStyle w:val="CODEtemp"/>
        </w:rPr>
      </w:pPr>
      <w:proofErr w:type="spellStart"/>
      <w:r w:rsidRPr="001207C6">
        <w:rPr>
          <w:rStyle w:val="CODEtemp"/>
        </w:rPr>
        <w:t>coldfusion</w:t>
      </w:r>
      <w:proofErr w:type="spellEnd"/>
    </w:p>
    <w:p w14:paraId="4843D6D8" w14:textId="77777777" w:rsidR="003819E5" w:rsidRPr="001207C6" w:rsidRDefault="003819E5" w:rsidP="003819E5">
      <w:pPr>
        <w:pStyle w:val="ListParagraph"/>
        <w:numPr>
          <w:ilvl w:val="0"/>
          <w:numId w:val="83"/>
        </w:numPr>
        <w:rPr>
          <w:rStyle w:val="CODEtemp"/>
        </w:rPr>
      </w:pPr>
      <w:proofErr w:type="spellStart"/>
      <w:r w:rsidRPr="001207C6">
        <w:rPr>
          <w:rStyle w:val="CODEtemp"/>
        </w:rPr>
        <w:t>cplusplus</w:t>
      </w:r>
      <w:proofErr w:type="spellEnd"/>
    </w:p>
    <w:p w14:paraId="6D95EDD7" w14:textId="77777777" w:rsidR="003819E5" w:rsidRPr="001207C6" w:rsidRDefault="003819E5" w:rsidP="003819E5">
      <w:pPr>
        <w:pStyle w:val="ListParagraph"/>
        <w:numPr>
          <w:ilvl w:val="0"/>
          <w:numId w:val="83"/>
        </w:numPr>
        <w:rPr>
          <w:rStyle w:val="CODEtemp"/>
        </w:rPr>
      </w:pPr>
      <w:proofErr w:type="spellStart"/>
      <w:r w:rsidRPr="001207C6">
        <w:rPr>
          <w:rStyle w:val="CODEtemp"/>
        </w:rPr>
        <w:t>csharp</w:t>
      </w:r>
      <w:proofErr w:type="spellEnd"/>
    </w:p>
    <w:p w14:paraId="2BD234FD" w14:textId="77777777" w:rsidR="003819E5" w:rsidRPr="001207C6" w:rsidRDefault="003819E5" w:rsidP="003819E5">
      <w:pPr>
        <w:pStyle w:val="ListParagraph"/>
        <w:numPr>
          <w:ilvl w:val="0"/>
          <w:numId w:val="83"/>
        </w:numPr>
        <w:rPr>
          <w:rStyle w:val="CODEtemp"/>
        </w:rPr>
      </w:pPr>
      <w:proofErr w:type="spellStart"/>
      <w:r w:rsidRPr="001207C6">
        <w:rPr>
          <w:rStyle w:val="CODEtemp"/>
        </w:rPr>
        <w:t>css</w:t>
      </w:r>
      <w:proofErr w:type="spellEnd"/>
    </w:p>
    <w:p w14:paraId="3A478655" w14:textId="77777777" w:rsidR="003819E5" w:rsidRPr="001207C6" w:rsidRDefault="003819E5" w:rsidP="003819E5">
      <w:pPr>
        <w:pStyle w:val="ListParagraph"/>
        <w:numPr>
          <w:ilvl w:val="0"/>
          <w:numId w:val="83"/>
        </w:numPr>
        <w:rPr>
          <w:rStyle w:val="CODEtemp"/>
        </w:rPr>
      </w:pPr>
      <w:proofErr w:type="spellStart"/>
      <w:r w:rsidRPr="001207C6">
        <w:rPr>
          <w:rStyle w:val="CODEtemp"/>
        </w:rPr>
        <w:t>fsharp</w:t>
      </w:r>
      <w:proofErr w:type="spellEnd"/>
    </w:p>
    <w:p w14:paraId="64F93C19" w14:textId="77777777" w:rsidR="003819E5" w:rsidRPr="001207C6" w:rsidRDefault="003819E5" w:rsidP="003819E5">
      <w:pPr>
        <w:pStyle w:val="ListParagraph"/>
        <w:numPr>
          <w:ilvl w:val="0"/>
          <w:numId w:val="83"/>
        </w:numPr>
        <w:rPr>
          <w:rStyle w:val="CODEtemp"/>
        </w:rPr>
      </w:pPr>
      <w:proofErr w:type="spellStart"/>
      <w:r w:rsidRPr="001207C6">
        <w:rPr>
          <w:rStyle w:val="CODEtemp"/>
        </w:rPr>
        <w:t>fortran</w:t>
      </w:r>
      <w:proofErr w:type="spellEnd"/>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proofErr w:type="spellStart"/>
      <w:r w:rsidRPr="001207C6">
        <w:rPr>
          <w:rStyle w:val="CODEtemp"/>
        </w:rPr>
        <w:t>javascript</w:t>
      </w:r>
      <w:proofErr w:type="spellEnd"/>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proofErr w:type="spellStart"/>
      <w:r w:rsidRPr="001207C6">
        <w:rPr>
          <w:rStyle w:val="CODEtemp"/>
        </w:rPr>
        <w:t>jsp</w:t>
      </w:r>
      <w:proofErr w:type="spellEnd"/>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3819E5">
      <w:pPr>
        <w:pStyle w:val="ListParagraph"/>
        <w:numPr>
          <w:ilvl w:val="0"/>
          <w:numId w:val="83"/>
        </w:numPr>
        <w:rPr>
          <w:rStyle w:val="CODEtemp"/>
        </w:rPr>
      </w:pPr>
      <w:proofErr w:type="spellStart"/>
      <w:r w:rsidRPr="001207C6">
        <w:rPr>
          <w:rStyle w:val="CODEtemp"/>
        </w:rPr>
        <w:t>objectivec</w:t>
      </w:r>
      <w:proofErr w:type="spellEnd"/>
    </w:p>
    <w:p w14:paraId="01A7D8C4" w14:textId="77777777" w:rsidR="003819E5" w:rsidRPr="001207C6" w:rsidRDefault="003819E5" w:rsidP="003819E5">
      <w:pPr>
        <w:pStyle w:val="ListParagraph"/>
        <w:numPr>
          <w:ilvl w:val="0"/>
          <w:numId w:val="83"/>
        </w:numPr>
        <w:rPr>
          <w:rStyle w:val="CODEtemp"/>
        </w:rPr>
      </w:pPr>
      <w:proofErr w:type="spellStart"/>
      <w:r w:rsidRPr="001207C6">
        <w:rPr>
          <w:rStyle w:val="CODEtemp"/>
        </w:rPr>
        <w:t>perl</w:t>
      </w:r>
      <w:proofErr w:type="spellEnd"/>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proofErr w:type="spellStart"/>
      <w:r w:rsidRPr="001207C6">
        <w:rPr>
          <w:rStyle w:val="CODEtemp"/>
        </w:rPr>
        <w:t>scala</w:t>
      </w:r>
      <w:proofErr w:type="spellEnd"/>
    </w:p>
    <w:p w14:paraId="0CD77A20" w14:textId="77777777" w:rsidR="003819E5" w:rsidRDefault="003819E5" w:rsidP="003819E5">
      <w:pPr>
        <w:pStyle w:val="ListParagraph"/>
        <w:numPr>
          <w:ilvl w:val="0"/>
          <w:numId w:val="83"/>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proofErr w:type="spellStart"/>
      <w:r w:rsidRPr="001207C6">
        <w:rPr>
          <w:rStyle w:val="CODEtemp"/>
        </w:rPr>
        <w:t>yaml</w:t>
      </w:r>
      <w:proofErr w:type="spellEnd"/>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proofErr w:type="spellStart"/>
      <w:r w:rsidRPr="001207C6">
        <w:rPr>
          <w:rStyle w:val="CODEtemp"/>
        </w:rPr>
        <w:t>sgml</w:t>
      </w:r>
      <w:proofErr w:type="spellEnd"/>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proofErr w:type="spellStart"/>
      <w:r w:rsidRPr="001207C6">
        <w:rPr>
          <w:rStyle w:val="CODEtemp"/>
        </w:rPr>
        <w:t>nroff</w:t>
      </w:r>
      <w:proofErr w:type="spellEnd"/>
    </w:p>
    <w:p w14:paraId="2A5076F5" w14:textId="77777777" w:rsidR="003819E5" w:rsidRPr="001207C6" w:rsidRDefault="003819E5" w:rsidP="003819E5">
      <w:pPr>
        <w:pStyle w:val="ListParagraph"/>
        <w:numPr>
          <w:ilvl w:val="1"/>
          <w:numId w:val="83"/>
        </w:numPr>
        <w:rPr>
          <w:rStyle w:val="CODEtemp"/>
        </w:rPr>
      </w:pPr>
      <w:proofErr w:type="spellStart"/>
      <w:r w:rsidRPr="001207C6">
        <w:rPr>
          <w:rStyle w:val="CODEtemp"/>
        </w:rPr>
        <w:t>roff</w:t>
      </w:r>
      <w:proofErr w:type="spellEnd"/>
    </w:p>
    <w:p w14:paraId="6BF05BA9" w14:textId="77777777" w:rsidR="003819E5" w:rsidRPr="001207C6" w:rsidRDefault="003819E5" w:rsidP="003819E5">
      <w:pPr>
        <w:pStyle w:val="ListParagraph"/>
        <w:numPr>
          <w:ilvl w:val="1"/>
          <w:numId w:val="83"/>
        </w:numPr>
        <w:rPr>
          <w:rStyle w:val="CODEtemp"/>
        </w:rPr>
      </w:pPr>
      <w:proofErr w:type="spellStart"/>
      <w:r w:rsidRPr="001207C6">
        <w:rPr>
          <w:rStyle w:val="CODEtemp"/>
        </w:rPr>
        <w:t>tex</w:t>
      </w:r>
      <w:proofErr w:type="spellEnd"/>
    </w:p>
    <w:p w14:paraId="7EF9473F" w14:textId="77777777" w:rsidR="003819E5" w:rsidRPr="001207C6" w:rsidRDefault="003819E5" w:rsidP="003819E5">
      <w:pPr>
        <w:pStyle w:val="ListParagraph"/>
        <w:numPr>
          <w:ilvl w:val="1"/>
          <w:numId w:val="83"/>
        </w:numPr>
        <w:rPr>
          <w:rStyle w:val="CODEtemp"/>
        </w:rPr>
      </w:pPr>
      <w:proofErr w:type="spellStart"/>
      <w:r w:rsidRPr="001207C6">
        <w:rPr>
          <w:rStyle w:val="CODEtemp"/>
        </w:rPr>
        <w:t>troff</w:t>
      </w:r>
      <w:proofErr w:type="spellEnd"/>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proofErr w:type="spellStart"/>
      <w:r w:rsidRPr="001207C6">
        <w:rPr>
          <w:rStyle w:val="CODEtemp"/>
        </w:rPr>
        <w:t>csh</w:t>
      </w:r>
      <w:proofErr w:type="spellEnd"/>
    </w:p>
    <w:p w14:paraId="19C55560" w14:textId="77777777" w:rsidR="003819E5" w:rsidRPr="001207C6" w:rsidRDefault="003819E5" w:rsidP="003819E5">
      <w:pPr>
        <w:pStyle w:val="ListParagraph"/>
        <w:numPr>
          <w:ilvl w:val="1"/>
          <w:numId w:val="83"/>
        </w:numPr>
        <w:rPr>
          <w:rStyle w:val="CODEtemp"/>
        </w:rPr>
      </w:pPr>
      <w:proofErr w:type="spellStart"/>
      <w:r w:rsidRPr="001207C6">
        <w:rPr>
          <w:rStyle w:val="CODEtemp"/>
        </w:rPr>
        <w:t>ksh</w:t>
      </w:r>
      <w:proofErr w:type="spellEnd"/>
    </w:p>
    <w:p w14:paraId="4268F27B" w14:textId="77777777" w:rsidR="003819E5" w:rsidRPr="001207C6" w:rsidRDefault="003819E5" w:rsidP="003819E5">
      <w:pPr>
        <w:pStyle w:val="ListParagraph"/>
        <w:numPr>
          <w:ilvl w:val="1"/>
          <w:numId w:val="83"/>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3819E5">
      <w:pPr>
        <w:pStyle w:val="ListParagraph"/>
        <w:numPr>
          <w:ilvl w:val="1"/>
          <w:numId w:val="83"/>
        </w:numPr>
        <w:rPr>
          <w:rStyle w:val="CODEtemp"/>
        </w:rPr>
      </w:pPr>
      <w:proofErr w:type="spellStart"/>
      <w:r w:rsidRPr="001207C6">
        <w:rPr>
          <w:rStyle w:val="CODEtemp"/>
        </w:rPr>
        <w:t>tcsh</w:t>
      </w:r>
      <w:proofErr w:type="spellEnd"/>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proofErr w:type="spellStart"/>
      <w:r w:rsidRPr="001207C6">
        <w:rPr>
          <w:rStyle w:val="CODEtemp"/>
        </w:rPr>
        <w:t>cmd</w:t>
      </w:r>
      <w:proofErr w:type="spellEnd"/>
    </w:p>
    <w:p w14:paraId="69231B37" w14:textId="105258FE" w:rsidR="0003707A" w:rsidRPr="003819E5" w:rsidRDefault="003819E5" w:rsidP="003819E5">
      <w:pPr>
        <w:pStyle w:val="ListParagraph"/>
        <w:numPr>
          <w:ilvl w:val="1"/>
          <w:numId w:val="83"/>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69" w:name="AppendixExamples"/>
      <w:bookmarkStart w:id="1170" w:name="_Toc3730597"/>
      <w:bookmarkEnd w:id="1169"/>
      <w:r>
        <w:lastRenderedPageBreak/>
        <w:t xml:space="preserve">(Informative) </w:t>
      </w:r>
      <w:r w:rsidR="00710FE0">
        <w:t>Examples</w:t>
      </w:r>
      <w:bookmarkEnd w:id="117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71" w:name="_Toc3730598"/>
      <w:r>
        <w:t xml:space="preserve">Minimal valid SARIF </w:t>
      </w:r>
      <w:r w:rsidR="00EA1C84">
        <w:t>log file</w:t>
      </w:r>
      <w:bookmarkEnd w:id="117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41B87B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D24D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D24D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72" w:name="_Toc3730599"/>
      <w:r w:rsidRPr="00745595">
        <w:t xml:space="preserve">Minimal recommended SARIF </w:t>
      </w:r>
      <w:r w:rsidR="00EA1C84">
        <w:t xml:space="preserve">log </w:t>
      </w:r>
      <w:r w:rsidRPr="00745595">
        <w:t>file with source information</w:t>
      </w:r>
      <w:bookmarkEnd w:id="117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82163DA"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F72416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745595">
        <w:rPr>
          <w:rStyle w:val="CODEtemp"/>
        </w:rPr>
        <w:t>result</w:t>
      </w:r>
      <w:r>
        <w:t xml:space="preserve"> object can be shown.</w:t>
      </w:r>
    </w:p>
    <w:p w14:paraId="0A703AC0" w14:textId="3432AD20"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0449B24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available, that property is optional (it “</w:t>
      </w:r>
      <w:r w:rsidRPr="00745595">
        <w:rPr>
          <w:b/>
        </w:rPr>
        <w:t>MAY</w:t>
      </w:r>
      <w:r>
        <w:t>” be present).</w:t>
      </w:r>
    </w:p>
    <w:p w14:paraId="3D9A1852" w14:textId="7B28E535"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D24D0">
        <w:t>3.14.16</w:t>
      </w:r>
      <w:r>
        <w:fldChar w:fldCharType="end"/>
      </w:r>
      <w:r w:rsidR="004F51DA">
        <w:t>, §</w:t>
      </w:r>
      <w:r w:rsidR="004F51DA">
        <w:fldChar w:fldCharType="begin"/>
      </w:r>
      <w:r w:rsidR="004F51DA">
        <w:instrText xml:space="preserve"> REF _Ref508870783 \r \h </w:instrText>
      </w:r>
      <w:r w:rsidR="004F51DA">
        <w:fldChar w:fldCharType="separate"/>
      </w:r>
      <w:r w:rsidR="008D24D0">
        <w:t>3.41.3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CE71042" w:rsidR="006570BF" w:rsidRDefault="00B936F9" w:rsidP="00105CCB">
      <w:pPr>
        <w:pStyle w:val="Codesmall"/>
      </w:pPr>
      <w:r>
        <w:t xml:space="preserve">  </w:t>
      </w:r>
      <w:r w:rsidR="006570BF">
        <w:t xml:space="preserve">        "name": "</w:t>
      </w:r>
      <w:proofErr w:type="spellStart"/>
      <w:r w:rsidR="006570BF">
        <w:t>CodeScanner</w:t>
      </w:r>
      <w:proofErr w:type="spellEnd"/>
      <w:r w:rsidR="006570BF">
        <w:t>"</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lastRenderedPageBreak/>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"collections::</w:t>
      </w:r>
      <w:proofErr w:type="spellStart"/>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73" w:name="_Toc3730600"/>
      <w:r w:rsidRPr="001D7651">
        <w:t xml:space="preserve">Minimal recommended SARIF </w:t>
      </w:r>
      <w:r w:rsidR="00EA1C84">
        <w:t xml:space="preserve">log </w:t>
      </w:r>
      <w:r w:rsidRPr="001D7651">
        <w:t>file without source information</w:t>
      </w:r>
      <w:bookmarkEnd w:id="1173"/>
    </w:p>
    <w:p w14:paraId="0C8A9C7D" w14:textId="6794C44A" w:rsidR="001D7651" w:rsidRDefault="001D7651" w:rsidP="001D7651">
      <w:r w:rsidRPr="001D7651">
        <w:t>This is a minimal recommended SARIF file for the case where</w:t>
      </w:r>
    </w:p>
    <w:p w14:paraId="1B15DF0E" w14:textId="4D170F64"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455D1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1D7651">
        <w:rPr>
          <w:rStyle w:val="CODEtemp"/>
        </w:rPr>
        <w:t>result</w:t>
      </w:r>
      <w:r>
        <w:t xml:space="preserve"> object can be shown.</w:t>
      </w:r>
    </w:p>
    <w:p w14:paraId="7469062E" w14:textId="2275DA52"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6188FA79"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lastRenderedPageBreak/>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1174" w:name="_Toc3730601"/>
      <w:r w:rsidRPr="001D7651">
        <w:t xml:space="preserve">SARIF </w:t>
      </w:r>
      <w:r w:rsidR="00D71A1D">
        <w:t xml:space="preserve">resource </w:t>
      </w:r>
      <w:r w:rsidRPr="001D7651">
        <w:t xml:space="preserve">file </w:t>
      </w:r>
      <w:r w:rsidR="00D71A1D">
        <w:t>with</w:t>
      </w:r>
      <w:r w:rsidRPr="001D7651">
        <w:t xml:space="preserve"> rule metadata</w:t>
      </w:r>
      <w:bookmarkEnd w:id="1174"/>
    </w:p>
    <w:p w14:paraId="269DD195" w14:textId="696D037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D24D0">
        <w:t>3.11.7.5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D24D0">
        <w:t>3.18.15</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pPr>
      <w:r>
        <w:t xml:space="preserve">      "tool": {</w:t>
      </w:r>
    </w:p>
    <w:p w14:paraId="7E888EF7" w14:textId="49BE6F59" w:rsidR="007A15A1" w:rsidRDefault="007A15A1" w:rsidP="003576BB">
      <w:pPr>
        <w:pStyle w:val="Codesmall"/>
      </w:pPr>
      <w:r>
        <w:t xml:space="preserve">        "driver": {</w:t>
      </w:r>
    </w:p>
    <w:p w14:paraId="51F103C6" w14:textId="77777777" w:rsidR="007A15A1" w:rsidRDefault="007A15A1" w:rsidP="003576BB">
      <w:pPr>
        <w:pStyle w:val="Codesmall"/>
      </w:pPr>
      <w:r>
        <w:t xml:space="preserve">  </w:t>
      </w:r>
      <w:r w:rsidR="001B06D8">
        <w:t xml:space="preserve">        "name": "</w:t>
      </w:r>
      <w:proofErr w:type="spellStart"/>
      <w:r w:rsidR="001B06D8">
        <w:t>BinaryAnalyzer</w:t>
      </w:r>
      <w:proofErr w:type="spellEnd"/>
      <w:r w:rsidR="001B06D8">
        <w:t>"</w:t>
      </w:r>
    </w:p>
    <w:p w14:paraId="47F18CBF" w14:textId="5E4A6FDD" w:rsidR="001B06D8" w:rsidRDefault="007A15A1" w:rsidP="003576BB">
      <w:pPr>
        <w:pStyle w:val="Codesmall"/>
      </w:pPr>
      <w:r>
        <w:t xml:space="preserve">        }</w:t>
      </w:r>
      <w:r w:rsidR="001B06D8">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lastRenderedPageBreak/>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xml:space="preserv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xml:space="preserve">":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w:t>
      </w:r>
      <w:proofErr w:type="spellStart"/>
      <w:r>
        <w:t>defaultLevel</w:t>
      </w:r>
      <w:proofErr w:type="spellEnd"/>
      <w:r>
        <w:t>":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1175" w:name="_Toc3730602"/>
      <w:r>
        <w:t>Comprehensive SARIF file</w:t>
      </w:r>
      <w:bookmarkEnd w:id="117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lastRenderedPageBreak/>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62A26EA6" w:rsidR="005E5FAD" w:rsidRDefault="00334420" w:rsidP="00EA1C84">
      <w:pPr>
        <w:pStyle w:val="Codesmall"/>
      </w:pPr>
      <w:r>
        <w:t xml:space="preserve">  </w:t>
      </w:r>
      <w:r w:rsidR="006043FF">
        <w:t xml:space="preserve">          </w:t>
      </w:r>
      <w:r w:rsidR="005E5FAD">
        <w:t>"copyright": "Copyright (c) 2017 by Example Corporation.</w:t>
      </w:r>
    </w:p>
    <w:p w14:paraId="3C0EA9F4" w14:textId="0209F722" w:rsidR="006043FF" w:rsidRDefault="00334420" w:rsidP="00EA1C84">
      <w:pPr>
        <w:pStyle w:val="Codesmall"/>
      </w:pPr>
      <w:r>
        <w:t xml:space="preserve">  </w:t>
      </w:r>
      <w:r w:rsidR="005E5FAD">
        <w:t xml:space="preserve">                       </w:t>
      </w:r>
      <w:r w:rsidR="006043FF">
        <w:t>All rights reserved."</w:t>
      </w:r>
    </w:p>
    <w:p w14:paraId="199ACCDC" w14:textId="0B1D1BA4" w:rsidR="006043FF" w:rsidRDefault="00334420" w:rsidP="00EA1C84">
      <w:pPr>
        <w:pStyle w:val="Codesmall"/>
      </w:pPr>
      <w:r>
        <w:t xml:space="preserve">  </w:t>
      </w:r>
      <w:r w:rsidR="006043FF">
        <w:t xml:space="preserve">        }</w:t>
      </w:r>
    </w:p>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w:t>
      </w:r>
      <w:proofErr w:type="spellStart"/>
      <w:r>
        <w:t>en</w:t>
      </w:r>
      <w:proofErr w:type="spellEnd"/>
      <w:r>
        <w:t>-US"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lastRenderedPageBreak/>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lastRenderedPageBreak/>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lastRenderedPageBreak/>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788EAE4" w:rsidR="00A043A4" w:rsidRDefault="00A043A4" w:rsidP="00EA1C84">
      <w:pPr>
        <w:pStyle w:val="Codesmall"/>
      </w:pPr>
      <w:r>
        <w:t xml:space="preserve">          "</w:t>
      </w:r>
      <w:proofErr w:type="spellStart"/>
      <w:r>
        <w:t>ruleIndex</w:t>
      </w:r>
      <w:proofErr w:type="spellEnd"/>
      <w:r>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lastRenderedPageBreak/>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"collections::</w:t>
      </w:r>
      <w:proofErr w:type="spellStart"/>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"collections::</w:t>
      </w:r>
      <w:proofErr w:type="spellStart"/>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"collections::</w:t>
      </w:r>
      <w:proofErr w:type="spellStart"/>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lastRenderedPageBreak/>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"collections::</w:t>
      </w:r>
      <w:proofErr w:type="spellStart"/>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lastRenderedPageBreak/>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w:t>
      </w:r>
      <w:proofErr w:type="spellStart"/>
      <w:r>
        <w:t>deprecatedIds</w:t>
      </w:r>
      <w:proofErr w:type="spellEnd"/>
      <w:r>
        <w:t>":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w:t>
      </w:r>
      <w:proofErr w:type="spellStart"/>
      <w:r>
        <w:t>defaultLevel</w:t>
      </w:r>
      <w:proofErr w:type="spellEnd"/>
      <w:r>
        <w:t>": "error",</w:t>
      </w:r>
    </w:p>
    <w:p w14:paraId="2971B2A4" w14:textId="6EDE8FC8" w:rsidR="002421D5" w:rsidRDefault="002421D5" w:rsidP="00EA1C84">
      <w:pPr>
        <w:pStyle w:val="Codesmall"/>
      </w:pPr>
      <w:r>
        <w:t xml:space="preserve">            "</w:t>
      </w:r>
      <w:proofErr w:type="spellStart"/>
      <w:r>
        <w:t>defaultRank</w:t>
      </w:r>
      <w:proofErr w:type="spellEnd"/>
      <w:r>
        <w:t>": 95,</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lastRenderedPageBreak/>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76" w:name="AppendixRevisionHistory"/>
      <w:bookmarkStart w:id="1177" w:name="_Toc85472898"/>
      <w:bookmarkStart w:id="1178" w:name="_Toc287332014"/>
      <w:bookmarkStart w:id="1179" w:name="_Toc3730603"/>
      <w:bookmarkEnd w:id="1176"/>
      <w:r>
        <w:lastRenderedPageBreak/>
        <w:t xml:space="preserve">(Informative) </w:t>
      </w:r>
      <w:r w:rsidR="00A05FDF">
        <w:t>Revision History</w:t>
      </w:r>
      <w:bookmarkEnd w:id="1177"/>
      <w:bookmarkEnd w:id="1178"/>
      <w:bookmarkEnd w:id="11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4CB2327"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74793A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FF957BA"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BA7220E"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5D268BA"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BCEF53B"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65F0EC0"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BB0A48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097DB2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534770"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FC73C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EF3247C"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184575"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D78A68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FF4411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7144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C70AD73"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4D200A7"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BEF3587"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1D1E995"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CC343DC"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29C4BB1"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9FEEA75"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del w:id="1180" w:author="Laurence Golding" w:date="2019-03-18T14:19:00Z">
              <w:r w:rsidR="00334420" w:rsidDel="00823B18">
                <w:delText xml:space="preserve"> </w:delText>
              </w:r>
            </w:del>
            <w:ins w:id="1181" w:author="Laurence Golding" w:date="2019-03-18T14:19:00Z">
              <w:r w:rsidR="00823B18">
                <w:t xml:space="preserve">, </w:t>
              </w:r>
            </w:ins>
            <w:del w:id="1182" w:author="Laurence Golding" w:date="2019-03-18T14:19:00Z">
              <w:r w:rsidR="00334420" w:rsidDel="00823B18">
                <w:delText>and</w:delText>
              </w:r>
              <w:r w:rsidDel="00823B18">
                <w:delText xml:space="preserve"> </w:delText>
              </w:r>
            </w:del>
            <w:hyperlink r:id="rId191" w:history="1">
              <w:r w:rsidRPr="00DB0777">
                <w:rPr>
                  <w:rStyle w:val="Hyperlink"/>
                </w:rPr>
                <w:t>#319</w:t>
              </w:r>
            </w:hyperlink>
            <w:del w:id="1183" w:author="Laurence Golding" w:date="2019-03-18T14:19:00Z">
              <w:r w:rsidDel="00823B18">
                <w:delText>.</w:delText>
              </w:r>
            </w:del>
            <w:ins w:id="1184" w:author="Laurence Golding" w:date="2019-03-18T14:19:00Z">
              <w:r w:rsidR="00823B18">
                <w:t xml:space="preserve">, and </w:t>
              </w:r>
              <w:r w:rsidR="00823B18">
                <w:fldChar w:fldCharType="begin"/>
              </w:r>
              <w:r w:rsidR="00823B18">
                <w:instrText xml:space="preserve"> HYPERLINK "https://github.com/oasis-tcs/sarif-spec/issues/337" </w:instrText>
              </w:r>
              <w:r w:rsidR="00823B18">
                <w:fldChar w:fldCharType="separate"/>
              </w:r>
              <w:r w:rsidR="00823B18" w:rsidRPr="00823B18">
                <w:rPr>
                  <w:rStyle w:val="Hyperlink"/>
                </w:rPr>
                <w:t>#337</w:t>
              </w:r>
              <w:r w:rsidR="00823B18">
                <w:fldChar w:fldCharType="end"/>
              </w:r>
              <w:r w:rsidR="00823B18">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Laurence Golding" w:date="2019-03-16T10:52:00Z" w:initials="LG">
    <w:p w14:paraId="091DC7B9" w14:textId="6240B102" w:rsidR="00CD4B69" w:rsidRDefault="00CD4B69">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5636A" w14:textId="77777777" w:rsidR="009E4325" w:rsidRDefault="009E4325" w:rsidP="008C100C">
      <w:r>
        <w:separator/>
      </w:r>
    </w:p>
    <w:p w14:paraId="6D13B225" w14:textId="77777777" w:rsidR="009E4325" w:rsidRDefault="009E4325" w:rsidP="008C100C"/>
    <w:p w14:paraId="27A63113" w14:textId="77777777" w:rsidR="009E4325" w:rsidRDefault="009E4325" w:rsidP="008C100C"/>
    <w:p w14:paraId="2DB574A7" w14:textId="77777777" w:rsidR="009E4325" w:rsidRDefault="009E4325" w:rsidP="008C100C"/>
    <w:p w14:paraId="254900D6" w14:textId="77777777" w:rsidR="009E4325" w:rsidRDefault="009E4325" w:rsidP="008C100C"/>
    <w:p w14:paraId="7CB1E73B" w14:textId="77777777" w:rsidR="009E4325" w:rsidRDefault="009E4325" w:rsidP="008C100C"/>
    <w:p w14:paraId="5000CC4D" w14:textId="77777777" w:rsidR="009E4325" w:rsidRDefault="009E4325" w:rsidP="008C100C"/>
  </w:endnote>
  <w:endnote w:type="continuationSeparator" w:id="0">
    <w:p w14:paraId="2E3811C0" w14:textId="77777777" w:rsidR="009E4325" w:rsidRDefault="009E4325" w:rsidP="008C100C">
      <w:r>
        <w:continuationSeparator/>
      </w:r>
    </w:p>
    <w:p w14:paraId="380DCAF1" w14:textId="77777777" w:rsidR="009E4325" w:rsidRDefault="009E4325" w:rsidP="008C100C"/>
    <w:p w14:paraId="042F5160" w14:textId="77777777" w:rsidR="009E4325" w:rsidRDefault="009E4325" w:rsidP="008C100C"/>
    <w:p w14:paraId="265190D7" w14:textId="77777777" w:rsidR="009E4325" w:rsidRDefault="009E4325" w:rsidP="008C100C"/>
    <w:p w14:paraId="222E4E17" w14:textId="77777777" w:rsidR="009E4325" w:rsidRDefault="009E4325" w:rsidP="008C100C"/>
    <w:p w14:paraId="657694DB" w14:textId="77777777" w:rsidR="009E4325" w:rsidRDefault="009E4325" w:rsidP="008C100C"/>
    <w:p w14:paraId="113980DC" w14:textId="77777777" w:rsidR="009E4325" w:rsidRDefault="009E432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D4B69" w:rsidRDefault="00CD4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D4B69" w:rsidRPr="00195F88" w:rsidRDefault="00CD4B6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D4B69" w:rsidRPr="00195F88" w:rsidRDefault="00CD4B6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D4B69" w:rsidRDefault="00CD4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E3DD7B" w14:textId="77777777" w:rsidR="009E4325" w:rsidRDefault="009E4325" w:rsidP="008C100C">
      <w:r>
        <w:separator/>
      </w:r>
    </w:p>
    <w:p w14:paraId="77B48FCC" w14:textId="77777777" w:rsidR="009E4325" w:rsidRDefault="009E4325" w:rsidP="008C100C"/>
  </w:footnote>
  <w:footnote w:type="continuationSeparator" w:id="0">
    <w:p w14:paraId="6AB139AC" w14:textId="77777777" w:rsidR="009E4325" w:rsidRDefault="009E4325" w:rsidP="008C100C">
      <w:r>
        <w:continuationSeparator/>
      </w:r>
    </w:p>
    <w:p w14:paraId="2BFE6E6D" w14:textId="77777777" w:rsidR="009E4325" w:rsidRDefault="009E4325" w:rsidP="008C100C"/>
  </w:footnote>
  <w:footnote w:id="1">
    <w:p w14:paraId="097233B1" w14:textId="39BD8E76" w:rsidR="00CD4B69" w:rsidRDefault="00CD4B6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D4B69" w:rsidRDefault="00CD4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D4B69" w:rsidRDefault="00CD4B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D4B69" w:rsidRDefault="00CD4B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10D"/>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2C9"/>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089"/>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9FF"/>
    <w:rsid w:val="00383FA3"/>
    <w:rsid w:val="00384B6C"/>
    <w:rsid w:val="0038576E"/>
    <w:rsid w:val="00387481"/>
    <w:rsid w:val="00387E5C"/>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20D1"/>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DD5"/>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1D42"/>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44A"/>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077"/>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C09"/>
    <w:rsid w:val="00850F1B"/>
    <w:rsid w:val="00851329"/>
    <w:rsid w:val="00851447"/>
    <w:rsid w:val="008519C0"/>
    <w:rsid w:val="00851F64"/>
    <w:rsid w:val="00852177"/>
    <w:rsid w:val="0085299A"/>
    <w:rsid w:val="00852C93"/>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8FF"/>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4325"/>
    <w:rsid w:val="009E5ACB"/>
    <w:rsid w:val="009E7EE3"/>
    <w:rsid w:val="009F03D2"/>
    <w:rsid w:val="009F1541"/>
    <w:rsid w:val="009F29FD"/>
    <w:rsid w:val="009F3D61"/>
    <w:rsid w:val="009F4C00"/>
    <w:rsid w:val="009F4F71"/>
    <w:rsid w:val="009F5554"/>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6B3E"/>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4733F"/>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B69"/>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42E6"/>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2DC6"/>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077"/>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1F9B18-B660-4011-BB19-D640DABBD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27067</TotalTime>
  <Pages>177</Pages>
  <Words>72384</Words>
  <Characters>412593</Characters>
  <Application>Microsoft Office Word</Application>
  <DocSecurity>0</DocSecurity>
  <Lines>3438</Lines>
  <Paragraphs>968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484009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1246</cp:revision>
  <cp:lastPrinted>2011-08-05T16:21:00Z</cp:lastPrinted>
  <dcterms:created xsi:type="dcterms:W3CDTF">2017-08-01T19:18:00Z</dcterms:created>
  <dcterms:modified xsi:type="dcterms:W3CDTF">2019-03-19T18:47:00Z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