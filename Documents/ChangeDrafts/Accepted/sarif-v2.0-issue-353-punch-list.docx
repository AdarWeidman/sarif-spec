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56CB5193" w:rsidR="00E01912" w:rsidRDefault="00FE26BC" w:rsidP="00E01912">
      <w:pPr>
        <w:pStyle w:val="Subtitle"/>
        <w:rPr>
          <w:sz w:val="24"/>
          <w:szCs w:val="24"/>
        </w:rPr>
      </w:pPr>
      <w:bookmarkStart w:id="0" w:name="_Toc85472892"/>
      <w:r>
        <w:rPr>
          <w:sz w:val="24"/>
          <w:szCs w:val="24"/>
        </w:rPr>
        <w:t>03</w:t>
      </w:r>
      <w:r w:rsidR="001836A4">
        <w:rPr>
          <w:sz w:val="24"/>
          <w:szCs w:val="24"/>
        </w:rPr>
        <w:t xml:space="preserve"> </w:t>
      </w:r>
      <w:r>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ABC84EA" w:rsidR="00D17F06" w:rsidRDefault="0028357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D43DAB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B6AFA4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67E074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464735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D968EF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AC044E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D1F941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8188E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5731568" w14:textId="5F4A3C43" w:rsidR="005077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17695" w:history="1">
        <w:r w:rsidR="0050772D" w:rsidRPr="00CC5BA1">
          <w:rPr>
            <w:rStyle w:val="Hyperlink"/>
            <w:noProof/>
          </w:rPr>
          <w:t>1</w:t>
        </w:r>
        <w:r w:rsidR="0050772D">
          <w:rPr>
            <w:rFonts w:asciiTheme="minorHAnsi" w:eastAsiaTheme="minorEastAsia" w:hAnsiTheme="minorHAnsi" w:cstheme="minorBidi"/>
            <w:noProof/>
            <w:sz w:val="22"/>
            <w:szCs w:val="22"/>
          </w:rPr>
          <w:tab/>
        </w:r>
        <w:r w:rsidR="0050772D" w:rsidRPr="00CC5BA1">
          <w:rPr>
            <w:rStyle w:val="Hyperlink"/>
            <w:noProof/>
          </w:rPr>
          <w:t>Introduction</w:t>
        </w:r>
        <w:r w:rsidR="0050772D">
          <w:rPr>
            <w:noProof/>
            <w:webHidden/>
          </w:rPr>
          <w:tab/>
        </w:r>
        <w:r w:rsidR="0050772D">
          <w:rPr>
            <w:noProof/>
            <w:webHidden/>
          </w:rPr>
          <w:fldChar w:fldCharType="begin"/>
        </w:r>
        <w:r w:rsidR="0050772D">
          <w:rPr>
            <w:noProof/>
            <w:webHidden/>
          </w:rPr>
          <w:instrText xml:space="preserve"> PAGEREF _Toc5017695 \h </w:instrText>
        </w:r>
        <w:r w:rsidR="0050772D">
          <w:rPr>
            <w:noProof/>
            <w:webHidden/>
          </w:rPr>
        </w:r>
        <w:r w:rsidR="0050772D">
          <w:rPr>
            <w:noProof/>
            <w:webHidden/>
          </w:rPr>
          <w:fldChar w:fldCharType="separate"/>
        </w:r>
        <w:r w:rsidR="0050772D">
          <w:rPr>
            <w:noProof/>
            <w:webHidden/>
          </w:rPr>
          <w:t>15</w:t>
        </w:r>
        <w:r w:rsidR="0050772D">
          <w:rPr>
            <w:noProof/>
            <w:webHidden/>
          </w:rPr>
          <w:fldChar w:fldCharType="end"/>
        </w:r>
      </w:hyperlink>
    </w:p>
    <w:p w14:paraId="1B091498" w14:textId="03000BB6" w:rsidR="0050772D" w:rsidRDefault="00283577">
      <w:pPr>
        <w:pStyle w:val="TOC2"/>
        <w:tabs>
          <w:tab w:val="right" w:leader="dot" w:pos="9350"/>
        </w:tabs>
        <w:rPr>
          <w:rFonts w:asciiTheme="minorHAnsi" w:eastAsiaTheme="minorEastAsia" w:hAnsiTheme="minorHAnsi" w:cstheme="minorBidi"/>
          <w:noProof/>
          <w:sz w:val="22"/>
          <w:szCs w:val="22"/>
        </w:rPr>
      </w:pPr>
      <w:hyperlink w:anchor="_Toc5017696" w:history="1">
        <w:r w:rsidR="0050772D" w:rsidRPr="00CC5BA1">
          <w:rPr>
            <w:rStyle w:val="Hyperlink"/>
            <w:noProof/>
          </w:rPr>
          <w:t>1.1 IPR Policy</w:t>
        </w:r>
        <w:r w:rsidR="0050772D">
          <w:rPr>
            <w:noProof/>
            <w:webHidden/>
          </w:rPr>
          <w:tab/>
        </w:r>
        <w:r w:rsidR="0050772D">
          <w:rPr>
            <w:noProof/>
            <w:webHidden/>
          </w:rPr>
          <w:fldChar w:fldCharType="begin"/>
        </w:r>
        <w:r w:rsidR="0050772D">
          <w:rPr>
            <w:noProof/>
            <w:webHidden/>
          </w:rPr>
          <w:instrText xml:space="preserve"> PAGEREF _Toc5017696 \h </w:instrText>
        </w:r>
        <w:r w:rsidR="0050772D">
          <w:rPr>
            <w:noProof/>
            <w:webHidden/>
          </w:rPr>
        </w:r>
        <w:r w:rsidR="0050772D">
          <w:rPr>
            <w:noProof/>
            <w:webHidden/>
          </w:rPr>
          <w:fldChar w:fldCharType="separate"/>
        </w:r>
        <w:r w:rsidR="0050772D">
          <w:rPr>
            <w:noProof/>
            <w:webHidden/>
          </w:rPr>
          <w:t>15</w:t>
        </w:r>
        <w:r w:rsidR="0050772D">
          <w:rPr>
            <w:noProof/>
            <w:webHidden/>
          </w:rPr>
          <w:fldChar w:fldCharType="end"/>
        </w:r>
      </w:hyperlink>
    </w:p>
    <w:p w14:paraId="4667CE94" w14:textId="55EA5F47" w:rsidR="0050772D" w:rsidRDefault="00283577">
      <w:pPr>
        <w:pStyle w:val="TOC2"/>
        <w:tabs>
          <w:tab w:val="right" w:leader="dot" w:pos="9350"/>
        </w:tabs>
        <w:rPr>
          <w:rFonts w:asciiTheme="minorHAnsi" w:eastAsiaTheme="minorEastAsia" w:hAnsiTheme="minorHAnsi" w:cstheme="minorBidi"/>
          <w:noProof/>
          <w:sz w:val="22"/>
          <w:szCs w:val="22"/>
        </w:rPr>
      </w:pPr>
      <w:hyperlink w:anchor="_Toc5017697" w:history="1">
        <w:r w:rsidR="0050772D" w:rsidRPr="00CC5BA1">
          <w:rPr>
            <w:rStyle w:val="Hyperlink"/>
            <w:noProof/>
          </w:rPr>
          <w:t>1.2 Terminology</w:t>
        </w:r>
        <w:r w:rsidR="0050772D">
          <w:rPr>
            <w:noProof/>
            <w:webHidden/>
          </w:rPr>
          <w:tab/>
        </w:r>
        <w:r w:rsidR="0050772D">
          <w:rPr>
            <w:noProof/>
            <w:webHidden/>
          </w:rPr>
          <w:fldChar w:fldCharType="begin"/>
        </w:r>
        <w:r w:rsidR="0050772D">
          <w:rPr>
            <w:noProof/>
            <w:webHidden/>
          </w:rPr>
          <w:instrText xml:space="preserve"> PAGEREF _Toc5017697 \h </w:instrText>
        </w:r>
        <w:r w:rsidR="0050772D">
          <w:rPr>
            <w:noProof/>
            <w:webHidden/>
          </w:rPr>
        </w:r>
        <w:r w:rsidR="0050772D">
          <w:rPr>
            <w:noProof/>
            <w:webHidden/>
          </w:rPr>
          <w:fldChar w:fldCharType="separate"/>
        </w:r>
        <w:r w:rsidR="0050772D">
          <w:rPr>
            <w:noProof/>
            <w:webHidden/>
          </w:rPr>
          <w:t>15</w:t>
        </w:r>
        <w:r w:rsidR="0050772D">
          <w:rPr>
            <w:noProof/>
            <w:webHidden/>
          </w:rPr>
          <w:fldChar w:fldCharType="end"/>
        </w:r>
      </w:hyperlink>
    </w:p>
    <w:p w14:paraId="176CE8EC" w14:textId="17EA5A33" w:rsidR="0050772D" w:rsidRDefault="00283577">
      <w:pPr>
        <w:pStyle w:val="TOC2"/>
        <w:tabs>
          <w:tab w:val="right" w:leader="dot" w:pos="9350"/>
        </w:tabs>
        <w:rPr>
          <w:rFonts w:asciiTheme="minorHAnsi" w:eastAsiaTheme="minorEastAsia" w:hAnsiTheme="minorHAnsi" w:cstheme="minorBidi"/>
          <w:noProof/>
          <w:sz w:val="22"/>
          <w:szCs w:val="22"/>
        </w:rPr>
      </w:pPr>
      <w:hyperlink w:anchor="_Toc5017698" w:history="1">
        <w:r w:rsidR="0050772D" w:rsidRPr="00CC5BA1">
          <w:rPr>
            <w:rStyle w:val="Hyperlink"/>
            <w:noProof/>
          </w:rPr>
          <w:t>1.3 Normative References</w:t>
        </w:r>
        <w:r w:rsidR="0050772D">
          <w:rPr>
            <w:noProof/>
            <w:webHidden/>
          </w:rPr>
          <w:tab/>
        </w:r>
        <w:r w:rsidR="0050772D">
          <w:rPr>
            <w:noProof/>
            <w:webHidden/>
          </w:rPr>
          <w:fldChar w:fldCharType="begin"/>
        </w:r>
        <w:r w:rsidR="0050772D">
          <w:rPr>
            <w:noProof/>
            <w:webHidden/>
          </w:rPr>
          <w:instrText xml:space="preserve"> PAGEREF _Toc5017698 \h </w:instrText>
        </w:r>
        <w:r w:rsidR="0050772D">
          <w:rPr>
            <w:noProof/>
            <w:webHidden/>
          </w:rPr>
        </w:r>
        <w:r w:rsidR="0050772D">
          <w:rPr>
            <w:noProof/>
            <w:webHidden/>
          </w:rPr>
          <w:fldChar w:fldCharType="separate"/>
        </w:r>
        <w:r w:rsidR="0050772D">
          <w:rPr>
            <w:noProof/>
            <w:webHidden/>
          </w:rPr>
          <w:t>21</w:t>
        </w:r>
        <w:r w:rsidR="0050772D">
          <w:rPr>
            <w:noProof/>
            <w:webHidden/>
          </w:rPr>
          <w:fldChar w:fldCharType="end"/>
        </w:r>
      </w:hyperlink>
    </w:p>
    <w:p w14:paraId="48306174" w14:textId="0F9AE0C4" w:rsidR="0050772D" w:rsidRDefault="00283577">
      <w:pPr>
        <w:pStyle w:val="TOC2"/>
        <w:tabs>
          <w:tab w:val="right" w:leader="dot" w:pos="9350"/>
        </w:tabs>
        <w:rPr>
          <w:rFonts w:asciiTheme="minorHAnsi" w:eastAsiaTheme="minorEastAsia" w:hAnsiTheme="minorHAnsi" w:cstheme="minorBidi"/>
          <w:noProof/>
          <w:sz w:val="22"/>
          <w:szCs w:val="22"/>
        </w:rPr>
      </w:pPr>
      <w:hyperlink w:anchor="_Toc5017699" w:history="1">
        <w:r w:rsidR="0050772D" w:rsidRPr="00CC5BA1">
          <w:rPr>
            <w:rStyle w:val="Hyperlink"/>
            <w:noProof/>
          </w:rPr>
          <w:t>1.4 Non-Normative References</w:t>
        </w:r>
        <w:r w:rsidR="0050772D">
          <w:rPr>
            <w:noProof/>
            <w:webHidden/>
          </w:rPr>
          <w:tab/>
        </w:r>
        <w:r w:rsidR="0050772D">
          <w:rPr>
            <w:noProof/>
            <w:webHidden/>
          </w:rPr>
          <w:fldChar w:fldCharType="begin"/>
        </w:r>
        <w:r w:rsidR="0050772D">
          <w:rPr>
            <w:noProof/>
            <w:webHidden/>
          </w:rPr>
          <w:instrText xml:space="preserve"> PAGEREF _Toc5017699 \h </w:instrText>
        </w:r>
        <w:r w:rsidR="0050772D">
          <w:rPr>
            <w:noProof/>
            <w:webHidden/>
          </w:rPr>
        </w:r>
        <w:r w:rsidR="0050772D">
          <w:rPr>
            <w:noProof/>
            <w:webHidden/>
          </w:rPr>
          <w:fldChar w:fldCharType="separate"/>
        </w:r>
        <w:r w:rsidR="0050772D">
          <w:rPr>
            <w:noProof/>
            <w:webHidden/>
          </w:rPr>
          <w:t>22</w:t>
        </w:r>
        <w:r w:rsidR="0050772D">
          <w:rPr>
            <w:noProof/>
            <w:webHidden/>
          </w:rPr>
          <w:fldChar w:fldCharType="end"/>
        </w:r>
      </w:hyperlink>
    </w:p>
    <w:p w14:paraId="03177011" w14:textId="02C000FD" w:rsidR="0050772D" w:rsidRDefault="00283577">
      <w:pPr>
        <w:pStyle w:val="TOC1"/>
        <w:rPr>
          <w:rFonts w:asciiTheme="minorHAnsi" w:eastAsiaTheme="minorEastAsia" w:hAnsiTheme="minorHAnsi" w:cstheme="minorBidi"/>
          <w:noProof/>
          <w:sz w:val="22"/>
          <w:szCs w:val="22"/>
        </w:rPr>
      </w:pPr>
      <w:hyperlink w:anchor="_Toc5017700" w:history="1">
        <w:r w:rsidR="0050772D" w:rsidRPr="00CC5BA1">
          <w:rPr>
            <w:rStyle w:val="Hyperlink"/>
            <w:noProof/>
          </w:rPr>
          <w:t>2</w:t>
        </w:r>
        <w:r w:rsidR="0050772D">
          <w:rPr>
            <w:rFonts w:asciiTheme="minorHAnsi" w:eastAsiaTheme="minorEastAsia" w:hAnsiTheme="minorHAnsi" w:cstheme="minorBidi"/>
            <w:noProof/>
            <w:sz w:val="22"/>
            <w:szCs w:val="22"/>
          </w:rPr>
          <w:tab/>
        </w:r>
        <w:r w:rsidR="0050772D" w:rsidRPr="00CC5BA1">
          <w:rPr>
            <w:rStyle w:val="Hyperlink"/>
            <w:noProof/>
          </w:rPr>
          <w:t>Conventions</w:t>
        </w:r>
        <w:r w:rsidR="0050772D">
          <w:rPr>
            <w:noProof/>
            <w:webHidden/>
          </w:rPr>
          <w:tab/>
        </w:r>
        <w:r w:rsidR="0050772D">
          <w:rPr>
            <w:noProof/>
            <w:webHidden/>
          </w:rPr>
          <w:fldChar w:fldCharType="begin"/>
        </w:r>
        <w:r w:rsidR="0050772D">
          <w:rPr>
            <w:noProof/>
            <w:webHidden/>
          </w:rPr>
          <w:instrText xml:space="preserve"> PAGEREF _Toc5017700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3532F63F" w14:textId="53D2E7BB"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01" w:history="1">
        <w:r w:rsidR="0050772D" w:rsidRPr="00CC5BA1">
          <w:rPr>
            <w:rStyle w:val="Hyperlink"/>
            <w:noProof/>
          </w:rPr>
          <w:t>2.1 General</w:t>
        </w:r>
        <w:r w:rsidR="0050772D">
          <w:rPr>
            <w:noProof/>
            <w:webHidden/>
          </w:rPr>
          <w:tab/>
        </w:r>
        <w:r w:rsidR="0050772D">
          <w:rPr>
            <w:noProof/>
            <w:webHidden/>
          </w:rPr>
          <w:fldChar w:fldCharType="begin"/>
        </w:r>
        <w:r w:rsidR="0050772D">
          <w:rPr>
            <w:noProof/>
            <w:webHidden/>
          </w:rPr>
          <w:instrText xml:space="preserve"> PAGEREF _Toc5017701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7F1D9FF5" w14:textId="716F9A4B"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02" w:history="1">
        <w:r w:rsidR="0050772D" w:rsidRPr="00CC5BA1">
          <w:rPr>
            <w:rStyle w:val="Hyperlink"/>
            <w:noProof/>
          </w:rPr>
          <w:t>2.2 Format examples</w:t>
        </w:r>
        <w:r w:rsidR="0050772D">
          <w:rPr>
            <w:noProof/>
            <w:webHidden/>
          </w:rPr>
          <w:tab/>
        </w:r>
        <w:r w:rsidR="0050772D">
          <w:rPr>
            <w:noProof/>
            <w:webHidden/>
          </w:rPr>
          <w:fldChar w:fldCharType="begin"/>
        </w:r>
        <w:r w:rsidR="0050772D">
          <w:rPr>
            <w:noProof/>
            <w:webHidden/>
          </w:rPr>
          <w:instrText xml:space="preserve"> PAGEREF _Toc5017702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2E8E7F61" w14:textId="49D98FD8"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03" w:history="1">
        <w:r w:rsidR="0050772D" w:rsidRPr="00CC5BA1">
          <w:rPr>
            <w:rStyle w:val="Hyperlink"/>
            <w:noProof/>
          </w:rPr>
          <w:t>2.3 Property notation</w:t>
        </w:r>
        <w:r w:rsidR="0050772D">
          <w:rPr>
            <w:noProof/>
            <w:webHidden/>
          </w:rPr>
          <w:tab/>
        </w:r>
        <w:r w:rsidR="0050772D">
          <w:rPr>
            <w:noProof/>
            <w:webHidden/>
          </w:rPr>
          <w:fldChar w:fldCharType="begin"/>
        </w:r>
        <w:r w:rsidR="0050772D">
          <w:rPr>
            <w:noProof/>
            <w:webHidden/>
          </w:rPr>
          <w:instrText xml:space="preserve"> PAGEREF _Toc5017703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2BB96C01" w14:textId="79D8F9D2"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04" w:history="1">
        <w:r w:rsidR="0050772D" w:rsidRPr="00CC5BA1">
          <w:rPr>
            <w:rStyle w:val="Hyperlink"/>
            <w:noProof/>
          </w:rPr>
          <w:t>2.4 Syntax notation</w:t>
        </w:r>
        <w:r w:rsidR="0050772D">
          <w:rPr>
            <w:noProof/>
            <w:webHidden/>
          </w:rPr>
          <w:tab/>
        </w:r>
        <w:r w:rsidR="0050772D">
          <w:rPr>
            <w:noProof/>
            <w:webHidden/>
          </w:rPr>
          <w:fldChar w:fldCharType="begin"/>
        </w:r>
        <w:r w:rsidR="0050772D">
          <w:rPr>
            <w:noProof/>
            <w:webHidden/>
          </w:rPr>
          <w:instrText xml:space="preserve"> PAGEREF _Toc5017704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03712BF2" w14:textId="57F8659F"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05" w:history="1">
        <w:r w:rsidR="0050772D" w:rsidRPr="00CC5BA1">
          <w:rPr>
            <w:rStyle w:val="Hyperlink"/>
            <w:noProof/>
          </w:rPr>
          <w:t>2.5 Commonly used objects</w:t>
        </w:r>
        <w:r w:rsidR="0050772D">
          <w:rPr>
            <w:noProof/>
            <w:webHidden/>
          </w:rPr>
          <w:tab/>
        </w:r>
        <w:r w:rsidR="0050772D">
          <w:rPr>
            <w:noProof/>
            <w:webHidden/>
          </w:rPr>
          <w:fldChar w:fldCharType="begin"/>
        </w:r>
        <w:r w:rsidR="0050772D">
          <w:rPr>
            <w:noProof/>
            <w:webHidden/>
          </w:rPr>
          <w:instrText xml:space="preserve"> PAGEREF _Toc5017705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27AFA4A1" w14:textId="0C280031" w:rsidR="0050772D" w:rsidRDefault="00283577">
      <w:pPr>
        <w:pStyle w:val="TOC1"/>
        <w:rPr>
          <w:rFonts w:asciiTheme="minorHAnsi" w:eastAsiaTheme="minorEastAsia" w:hAnsiTheme="minorHAnsi" w:cstheme="minorBidi"/>
          <w:noProof/>
          <w:sz w:val="22"/>
          <w:szCs w:val="22"/>
        </w:rPr>
      </w:pPr>
      <w:hyperlink w:anchor="_Toc5017706" w:history="1">
        <w:r w:rsidR="0050772D" w:rsidRPr="00CC5BA1">
          <w:rPr>
            <w:rStyle w:val="Hyperlink"/>
            <w:noProof/>
          </w:rPr>
          <w:t>3</w:t>
        </w:r>
        <w:r w:rsidR="0050772D">
          <w:rPr>
            <w:rFonts w:asciiTheme="minorHAnsi" w:eastAsiaTheme="minorEastAsia" w:hAnsiTheme="minorHAnsi" w:cstheme="minorBidi"/>
            <w:noProof/>
            <w:sz w:val="22"/>
            <w:szCs w:val="22"/>
          </w:rPr>
          <w:tab/>
        </w:r>
        <w:r w:rsidR="0050772D" w:rsidRPr="00CC5BA1">
          <w:rPr>
            <w:rStyle w:val="Hyperlink"/>
            <w:noProof/>
          </w:rPr>
          <w:t>File format</w:t>
        </w:r>
        <w:r w:rsidR="0050772D">
          <w:rPr>
            <w:noProof/>
            <w:webHidden/>
          </w:rPr>
          <w:tab/>
        </w:r>
        <w:r w:rsidR="0050772D">
          <w:rPr>
            <w:noProof/>
            <w:webHidden/>
          </w:rPr>
          <w:fldChar w:fldCharType="begin"/>
        </w:r>
        <w:r w:rsidR="0050772D">
          <w:rPr>
            <w:noProof/>
            <w:webHidden/>
          </w:rPr>
          <w:instrText xml:space="preserve"> PAGEREF _Toc5017706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184B736E" w14:textId="12DDF94B"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07" w:history="1">
        <w:r w:rsidR="0050772D" w:rsidRPr="00CC5BA1">
          <w:rPr>
            <w:rStyle w:val="Hyperlink"/>
            <w:noProof/>
          </w:rPr>
          <w:t>3.1 General</w:t>
        </w:r>
        <w:r w:rsidR="0050772D">
          <w:rPr>
            <w:noProof/>
            <w:webHidden/>
          </w:rPr>
          <w:tab/>
        </w:r>
        <w:r w:rsidR="0050772D">
          <w:rPr>
            <w:noProof/>
            <w:webHidden/>
          </w:rPr>
          <w:fldChar w:fldCharType="begin"/>
        </w:r>
        <w:r w:rsidR="0050772D">
          <w:rPr>
            <w:noProof/>
            <w:webHidden/>
          </w:rPr>
          <w:instrText xml:space="preserve"> PAGEREF _Toc5017707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21980C9E" w14:textId="27222885"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08" w:history="1">
        <w:r w:rsidR="0050772D" w:rsidRPr="00CC5BA1">
          <w:rPr>
            <w:rStyle w:val="Hyperlink"/>
            <w:noProof/>
          </w:rPr>
          <w:t>3.2 SARIF file naming convention</w:t>
        </w:r>
        <w:r w:rsidR="0050772D">
          <w:rPr>
            <w:noProof/>
            <w:webHidden/>
          </w:rPr>
          <w:tab/>
        </w:r>
        <w:r w:rsidR="0050772D">
          <w:rPr>
            <w:noProof/>
            <w:webHidden/>
          </w:rPr>
          <w:fldChar w:fldCharType="begin"/>
        </w:r>
        <w:r w:rsidR="0050772D">
          <w:rPr>
            <w:noProof/>
            <w:webHidden/>
          </w:rPr>
          <w:instrText xml:space="preserve"> PAGEREF _Toc5017708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6128D214" w14:textId="731FE691"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09" w:history="1">
        <w:r w:rsidR="0050772D" w:rsidRPr="00CC5BA1">
          <w:rPr>
            <w:rStyle w:val="Hyperlink"/>
            <w:noProof/>
          </w:rPr>
          <w:t>3.3 artifactContent object</w:t>
        </w:r>
        <w:r w:rsidR="0050772D">
          <w:rPr>
            <w:noProof/>
            <w:webHidden/>
          </w:rPr>
          <w:tab/>
        </w:r>
        <w:r w:rsidR="0050772D">
          <w:rPr>
            <w:noProof/>
            <w:webHidden/>
          </w:rPr>
          <w:fldChar w:fldCharType="begin"/>
        </w:r>
        <w:r w:rsidR="0050772D">
          <w:rPr>
            <w:noProof/>
            <w:webHidden/>
          </w:rPr>
          <w:instrText xml:space="preserve"> PAGEREF _Toc5017709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76102A72" w14:textId="216FDE6E"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10" w:history="1">
        <w:r w:rsidR="0050772D" w:rsidRPr="00CC5BA1">
          <w:rPr>
            <w:rStyle w:val="Hyperlink"/>
            <w:noProof/>
          </w:rPr>
          <w:t>3.3.1 General</w:t>
        </w:r>
        <w:r w:rsidR="0050772D">
          <w:rPr>
            <w:noProof/>
            <w:webHidden/>
          </w:rPr>
          <w:tab/>
        </w:r>
        <w:r w:rsidR="0050772D">
          <w:rPr>
            <w:noProof/>
            <w:webHidden/>
          </w:rPr>
          <w:fldChar w:fldCharType="begin"/>
        </w:r>
        <w:r w:rsidR="0050772D">
          <w:rPr>
            <w:noProof/>
            <w:webHidden/>
          </w:rPr>
          <w:instrText xml:space="preserve"> PAGEREF _Toc5017710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653947CE" w14:textId="083339D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11" w:history="1">
        <w:r w:rsidR="0050772D" w:rsidRPr="00CC5BA1">
          <w:rPr>
            <w:rStyle w:val="Hyperlink"/>
            <w:noProof/>
          </w:rPr>
          <w:t>3.3.2 text property</w:t>
        </w:r>
        <w:r w:rsidR="0050772D">
          <w:rPr>
            <w:noProof/>
            <w:webHidden/>
          </w:rPr>
          <w:tab/>
        </w:r>
        <w:r w:rsidR="0050772D">
          <w:rPr>
            <w:noProof/>
            <w:webHidden/>
          </w:rPr>
          <w:fldChar w:fldCharType="begin"/>
        </w:r>
        <w:r w:rsidR="0050772D">
          <w:rPr>
            <w:noProof/>
            <w:webHidden/>
          </w:rPr>
          <w:instrText xml:space="preserve"> PAGEREF _Toc5017711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6184955B" w14:textId="09D4BBDE"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12" w:history="1">
        <w:r w:rsidR="0050772D" w:rsidRPr="00CC5BA1">
          <w:rPr>
            <w:rStyle w:val="Hyperlink"/>
            <w:noProof/>
          </w:rPr>
          <w:t>3.3.3 binary property</w:t>
        </w:r>
        <w:r w:rsidR="0050772D">
          <w:rPr>
            <w:noProof/>
            <w:webHidden/>
          </w:rPr>
          <w:tab/>
        </w:r>
        <w:r w:rsidR="0050772D">
          <w:rPr>
            <w:noProof/>
            <w:webHidden/>
          </w:rPr>
          <w:fldChar w:fldCharType="begin"/>
        </w:r>
        <w:r w:rsidR="0050772D">
          <w:rPr>
            <w:noProof/>
            <w:webHidden/>
          </w:rPr>
          <w:instrText xml:space="preserve"> PAGEREF _Toc5017712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3662B700" w14:textId="6D3C6AE7"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13" w:history="1">
        <w:r w:rsidR="0050772D" w:rsidRPr="00CC5BA1">
          <w:rPr>
            <w:rStyle w:val="Hyperlink"/>
            <w:noProof/>
          </w:rPr>
          <w:t>3.3.4 rendered property</w:t>
        </w:r>
        <w:r w:rsidR="0050772D">
          <w:rPr>
            <w:noProof/>
            <w:webHidden/>
          </w:rPr>
          <w:tab/>
        </w:r>
        <w:r w:rsidR="0050772D">
          <w:rPr>
            <w:noProof/>
            <w:webHidden/>
          </w:rPr>
          <w:fldChar w:fldCharType="begin"/>
        </w:r>
        <w:r w:rsidR="0050772D">
          <w:rPr>
            <w:noProof/>
            <w:webHidden/>
          </w:rPr>
          <w:instrText xml:space="preserve"> PAGEREF _Toc5017713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041346E8" w14:textId="333E5B5E"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14" w:history="1">
        <w:r w:rsidR="0050772D" w:rsidRPr="00CC5BA1">
          <w:rPr>
            <w:rStyle w:val="Hyperlink"/>
            <w:noProof/>
          </w:rPr>
          <w:t>3.4 artifactLocation object</w:t>
        </w:r>
        <w:r w:rsidR="0050772D">
          <w:rPr>
            <w:noProof/>
            <w:webHidden/>
          </w:rPr>
          <w:tab/>
        </w:r>
        <w:r w:rsidR="0050772D">
          <w:rPr>
            <w:noProof/>
            <w:webHidden/>
          </w:rPr>
          <w:fldChar w:fldCharType="begin"/>
        </w:r>
        <w:r w:rsidR="0050772D">
          <w:rPr>
            <w:noProof/>
            <w:webHidden/>
          </w:rPr>
          <w:instrText xml:space="preserve"> PAGEREF _Toc5017714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7293E5D4" w14:textId="72F9E4F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15" w:history="1">
        <w:r w:rsidR="0050772D" w:rsidRPr="00CC5BA1">
          <w:rPr>
            <w:rStyle w:val="Hyperlink"/>
            <w:noProof/>
          </w:rPr>
          <w:t>3.4.1 General</w:t>
        </w:r>
        <w:r w:rsidR="0050772D">
          <w:rPr>
            <w:noProof/>
            <w:webHidden/>
          </w:rPr>
          <w:tab/>
        </w:r>
        <w:r w:rsidR="0050772D">
          <w:rPr>
            <w:noProof/>
            <w:webHidden/>
          </w:rPr>
          <w:fldChar w:fldCharType="begin"/>
        </w:r>
        <w:r w:rsidR="0050772D">
          <w:rPr>
            <w:noProof/>
            <w:webHidden/>
          </w:rPr>
          <w:instrText xml:space="preserve"> PAGEREF _Toc5017715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2EE4F505" w14:textId="3EE54AF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16" w:history="1">
        <w:r w:rsidR="0050772D" w:rsidRPr="00CC5BA1">
          <w:rPr>
            <w:rStyle w:val="Hyperlink"/>
            <w:noProof/>
          </w:rPr>
          <w:t>3.4.2 Constraints</w:t>
        </w:r>
        <w:r w:rsidR="0050772D">
          <w:rPr>
            <w:noProof/>
            <w:webHidden/>
          </w:rPr>
          <w:tab/>
        </w:r>
        <w:r w:rsidR="0050772D">
          <w:rPr>
            <w:noProof/>
            <w:webHidden/>
          </w:rPr>
          <w:fldChar w:fldCharType="begin"/>
        </w:r>
        <w:r w:rsidR="0050772D">
          <w:rPr>
            <w:noProof/>
            <w:webHidden/>
          </w:rPr>
          <w:instrText xml:space="preserve"> PAGEREF _Toc5017716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20989629" w14:textId="63F2161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17" w:history="1">
        <w:r w:rsidR="0050772D" w:rsidRPr="00CC5BA1">
          <w:rPr>
            <w:rStyle w:val="Hyperlink"/>
            <w:noProof/>
          </w:rPr>
          <w:t>3.4.3 uri property</w:t>
        </w:r>
        <w:r w:rsidR="0050772D">
          <w:rPr>
            <w:noProof/>
            <w:webHidden/>
          </w:rPr>
          <w:tab/>
        </w:r>
        <w:r w:rsidR="0050772D">
          <w:rPr>
            <w:noProof/>
            <w:webHidden/>
          </w:rPr>
          <w:fldChar w:fldCharType="begin"/>
        </w:r>
        <w:r w:rsidR="0050772D">
          <w:rPr>
            <w:noProof/>
            <w:webHidden/>
          </w:rPr>
          <w:instrText xml:space="preserve"> PAGEREF _Toc5017717 \h </w:instrText>
        </w:r>
        <w:r w:rsidR="0050772D">
          <w:rPr>
            <w:noProof/>
            <w:webHidden/>
          </w:rPr>
        </w:r>
        <w:r w:rsidR="0050772D">
          <w:rPr>
            <w:noProof/>
            <w:webHidden/>
          </w:rPr>
          <w:fldChar w:fldCharType="separate"/>
        </w:r>
        <w:r w:rsidR="0050772D">
          <w:rPr>
            <w:noProof/>
            <w:webHidden/>
          </w:rPr>
          <w:t>28</w:t>
        </w:r>
        <w:r w:rsidR="0050772D">
          <w:rPr>
            <w:noProof/>
            <w:webHidden/>
          </w:rPr>
          <w:fldChar w:fldCharType="end"/>
        </w:r>
      </w:hyperlink>
    </w:p>
    <w:p w14:paraId="18C57877" w14:textId="7D13FD6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18" w:history="1">
        <w:r w:rsidR="0050772D" w:rsidRPr="00CC5BA1">
          <w:rPr>
            <w:rStyle w:val="Hyperlink"/>
            <w:noProof/>
          </w:rPr>
          <w:t>3.4.4 uriBaseId property</w:t>
        </w:r>
        <w:r w:rsidR="0050772D">
          <w:rPr>
            <w:noProof/>
            <w:webHidden/>
          </w:rPr>
          <w:tab/>
        </w:r>
        <w:r w:rsidR="0050772D">
          <w:rPr>
            <w:noProof/>
            <w:webHidden/>
          </w:rPr>
          <w:fldChar w:fldCharType="begin"/>
        </w:r>
        <w:r w:rsidR="0050772D">
          <w:rPr>
            <w:noProof/>
            <w:webHidden/>
          </w:rPr>
          <w:instrText xml:space="preserve"> PAGEREF _Toc5017718 \h </w:instrText>
        </w:r>
        <w:r w:rsidR="0050772D">
          <w:rPr>
            <w:noProof/>
            <w:webHidden/>
          </w:rPr>
        </w:r>
        <w:r w:rsidR="0050772D">
          <w:rPr>
            <w:noProof/>
            <w:webHidden/>
          </w:rPr>
          <w:fldChar w:fldCharType="separate"/>
        </w:r>
        <w:r w:rsidR="0050772D">
          <w:rPr>
            <w:noProof/>
            <w:webHidden/>
          </w:rPr>
          <w:t>28</w:t>
        </w:r>
        <w:r w:rsidR="0050772D">
          <w:rPr>
            <w:noProof/>
            <w:webHidden/>
          </w:rPr>
          <w:fldChar w:fldCharType="end"/>
        </w:r>
      </w:hyperlink>
    </w:p>
    <w:p w14:paraId="6AAB3157" w14:textId="5E868DB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19" w:history="1">
        <w:r w:rsidR="0050772D" w:rsidRPr="00CC5BA1">
          <w:rPr>
            <w:rStyle w:val="Hyperlink"/>
            <w:noProof/>
          </w:rPr>
          <w:t>3.4.5 artifactIndex property</w:t>
        </w:r>
        <w:r w:rsidR="0050772D">
          <w:rPr>
            <w:noProof/>
            <w:webHidden/>
          </w:rPr>
          <w:tab/>
        </w:r>
        <w:r w:rsidR="0050772D">
          <w:rPr>
            <w:noProof/>
            <w:webHidden/>
          </w:rPr>
          <w:fldChar w:fldCharType="begin"/>
        </w:r>
        <w:r w:rsidR="0050772D">
          <w:rPr>
            <w:noProof/>
            <w:webHidden/>
          </w:rPr>
          <w:instrText xml:space="preserve"> PAGEREF _Toc5017719 \h </w:instrText>
        </w:r>
        <w:r w:rsidR="0050772D">
          <w:rPr>
            <w:noProof/>
            <w:webHidden/>
          </w:rPr>
        </w:r>
        <w:r w:rsidR="0050772D">
          <w:rPr>
            <w:noProof/>
            <w:webHidden/>
          </w:rPr>
          <w:fldChar w:fldCharType="separate"/>
        </w:r>
        <w:r w:rsidR="0050772D">
          <w:rPr>
            <w:noProof/>
            <w:webHidden/>
          </w:rPr>
          <w:t>29</w:t>
        </w:r>
        <w:r w:rsidR="0050772D">
          <w:rPr>
            <w:noProof/>
            <w:webHidden/>
          </w:rPr>
          <w:fldChar w:fldCharType="end"/>
        </w:r>
      </w:hyperlink>
    </w:p>
    <w:p w14:paraId="4490B4B7" w14:textId="3CB8294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20" w:history="1">
        <w:r w:rsidR="0050772D" w:rsidRPr="00CC5BA1">
          <w:rPr>
            <w:rStyle w:val="Hyperlink"/>
            <w:noProof/>
          </w:rPr>
          <w:t>3.4.6 Guidance on the use of artifactLocation objects</w:t>
        </w:r>
        <w:r w:rsidR="0050772D">
          <w:rPr>
            <w:noProof/>
            <w:webHidden/>
          </w:rPr>
          <w:tab/>
        </w:r>
        <w:r w:rsidR="0050772D">
          <w:rPr>
            <w:noProof/>
            <w:webHidden/>
          </w:rPr>
          <w:fldChar w:fldCharType="begin"/>
        </w:r>
        <w:r w:rsidR="0050772D">
          <w:rPr>
            <w:noProof/>
            <w:webHidden/>
          </w:rPr>
          <w:instrText xml:space="preserve"> PAGEREF _Toc5017720 \h </w:instrText>
        </w:r>
        <w:r w:rsidR="0050772D">
          <w:rPr>
            <w:noProof/>
            <w:webHidden/>
          </w:rPr>
        </w:r>
        <w:r w:rsidR="0050772D">
          <w:rPr>
            <w:noProof/>
            <w:webHidden/>
          </w:rPr>
          <w:fldChar w:fldCharType="separate"/>
        </w:r>
        <w:r w:rsidR="0050772D">
          <w:rPr>
            <w:noProof/>
            <w:webHidden/>
          </w:rPr>
          <w:t>30</w:t>
        </w:r>
        <w:r w:rsidR="0050772D">
          <w:rPr>
            <w:noProof/>
            <w:webHidden/>
          </w:rPr>
          <w:fldChar w:fldCharType="end"/>
        </w:r>
      </w:hyperlink>
    </w:p>
    <w:p w14:paraId="7E71AFB6" w14:textId="73B8C71D"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21" w:history="1">
        <w:r w:rsidR="0050772D" w:rsidRPr="00CC5BA1">
          <w:rPr>
            <w:rStyle w:val="Hyperlink"/>
            <w:noProof/>
          </w:rPr>
          <w:t>3.5 String properties</w:t>
        </w:r>
        <w:r w:rsidR="0050772D">
          <w:rPr>
            <w:noProof/>
            <w:webHidden/>
          </w:rPr>
          <w:tab/>
        </w:r>
        <w:r w:rsidR="0050772D">
          <w:rPr>
            <w:noProof/>
            <w:webHidden/>
          </w:rPr>
          <w:fldChar w:fldCharType="begin"/>
        </w:r>
        <w:r w:rsidR="0050772D">
          <w:rPr>
            <w:noProof/>
            <w:webHidden/>
          </w:rPr>
          <w:instrText xml:space="preserve"> PAGEREF _Toc5017721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6A6ED426" w14:textId="3755F48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22" w:history="1">
        <w:r w:rsidR="0050772D" w:rsidRPr="00CC5BA1">
          <w:rPr>
            <w:rStyle w:val="Hyperlink"/>
            <w:noProof/>
          </w:rPr>
          <w:t>3.5.1 General</w:t>
        </w:r>
        <w:r w:rsidR="0050772D">
          <w:rPr>
            <w:noProof/>
            <w:webHidden/>
          </w:rPr>
          <w:tab/>
        </w:r>
        <w:r w:rsidR="0050772D">
          <w:rPr>
            <w:noProof/>
            <w:webHidden/>
          </w:rPr>
          <w:fldChar w:fldCharType="begin"/>
        </w:r>
        <w:r w:rsidR="0050772D">
          <w:rPr>
            <w:noProof/>
            <w:webHidden/>
          </w:rPr>
          <w:instrText xml:space="preserve"> PAGEREF _Toc5017722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38CD9989" w14:textId="182A9B1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23" w:history="1">
        <w:r w:rsidR="0050772D" w:rsidRPr="00CC5BA1">
          <w:rPr>
            <w:rStyle w:val="Hyperlink"/>
            <w:noProof/>
          </w:rPr>
          <w:t>3.5.2 Localizable strings</w:t>
        </w:r>
        <w:r w:rsidR="0050772D">
          <w:rPr>
            <w:noProof/>
            <w:webHidden/>
          </w:rPr>
          <w:tab/>
        </w:r>
        <w:r w:rsidR="0050772D">
          <w:rPr>
            <w:noProof/>
            <w:webHidden/>
          </w:rPr>
          <w:fldChar w:fldCharType="begin"/>
        </w:r>
        <w:r w:rsidR="0050772D">
          <w:rPr>
            <w:noProof/>
            <w:webHidden/>
          </w:rPr>
          <w:instrText xml:space="preserve"> PAGEREF _Toc5017723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4287ED8B" w14:textId="7C45F84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24" w:history="1">
        <w:r w:rsidR="0050772D" w:rsidRPr="00CC5BA1">
          <w:rPr>
            <w:rStyle w:val="Hyperlink"/>
            <w:noProof/>
          </w:rPr>
          <w:t>3.5.3 Redactable strings</w:t>
        </w:r>
        <w:r w:rsidR="0050772D">
          <w:rPr>
            <w:noProof/>
            <w:webHidden/>
          </w:rPr>
          <w:tab/>
        </w:r>
        <w:r w:rsidR="0050772D">
          <w:rPr>
            <w:noProof/>
            <w:webHidden/>
          </w:rPr>
          <w:fldChar w:fldCharType="begin"/>
        </w:r>
        <w:r w:rsidR="0050772D">
          <w:rPr>
            <w:noProof/>
            <w:webHidden/>
          </w:rPr>
          <w:instrText xml:space="preserve"> PAGEREF _Toc5017724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73B0BFFD" w14:textId="6C8155F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25" w:history="1">
        <w:r w:rsidR="0050772D" w:rsidRPr="00CC5BA1">
          <w:rPr>
            <w:rStyle w:val="Hyperlink"/>
            <w:noProof/>
          </w:rPr>
          <w:t>3.5.4 GUID-valued strings</w:t>
        </w:r>
        <w:r w:rsidR="0050772D">
          <w:rPr>
            <w:noProof/>
            <w:webHidden/>
          </w:rPr>
          <w:tab/>
        </w:r>
        <w:r w:rsidR="0050772D">
          <w:rPr>
            <w:noProof/>
            <w:webHidden/>
          </w:rPr>
          <w:fldChar w:fldCharType="begin"/>
        </w:r>
        <w:r w:rsidR="0050772D">
          <w:rPr>
            <w:noProof/>
            <w:webHidden/>
          </w:rPr>
          <w:instrText xml:space="preserve"> PAGEREF _Toc5017725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5EC24C96" w14:textId="3659F98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26" w:history="1">
        <w:r w:rsidR="0050772D" w:rsidRPr="00CC5BA1">
          <w:rPr>
            <w:rStyle w:val="Hyperlink"/>
            <w:noProof/>
          </w:rPr>
          <w:t>3.5.5 Hierarchical strings</w:t>
        </w:r>
        <w:r w:rsidR="0050772D">
          <w:rPr>
            <w:noProof/>
            <w:webHidden/>
          </w:rPr>
          <w:tab/>
        </w:r>
        <w:r w:rsidR="0050772D">
          <w:rPr>
            <w:noProof/>
            <w:webHidden/>
          </w:rPr>
          <w:fldChar w:fldCharType="begin"/>
        </w:r>
        <w:r w:rsidR="0050772D">
          <w:rPr>
            <w:noProof/>
            <w:webHidden/>
          </w:rPr>
          <w:instrText xml:space="preserve"> PAGEREF _Toc5017726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5F01041C" w14:textId="579F924A" w:rsidR="0050772D" w:rsidRDefault="00283577">
      <w:pPr>
        <w:pStyle w:val="TOC4"/>
        <w:tabs>
          <w:tab w:val="right" w:leader="dot" w:pos="9350"/>
        </w:tabs>
        <w:rPr>
          <w:rFonts w:asciiTheme="minorHAnsi" w:eastAsiaTheme="minorEastAsia" w:hAnsiTheme="minorHAnsi" w:cstheme="minorBidi"/>
          <w:noProof/>
          <w:sz w:val="22"/>
          <w:szCs w:val="22"/>
        </w:rPr>
      </w:pPr>
      <w:hyperlink w:anchor="_Toc5017727" w:history="1">
        <w:r w:rsidR="0050772D" w:rsidRPr="00CC5BA1">
          <w:rPr>
            <w:rStyle w:val="Hyperlink"/>
            <w:noProof/>
          </w:rPr>
          <w:t>3.5.5.1 General</w:t>
        </w:r>
        <w:r w:rsidR="0050772D">
          <w:rPr>
            <w:noProof/>
            <w:webHidden/>
          </w:rPr>
          <w:tab/>
        </w:r>
        <w:r w:rsidR="0050772D">
          <w:rPr>
            <w:noProof/>
            <w:webHidden/>
          </w:rPr>
          <w:fldChar w:fldCharType="begin"/>
        </w:r>
        <w:r w:rsidR="0050772D">
          <w:rPr>
            <w:noProof/>
            <w:webHidden/>
          </w:rPr>
          <w:instrText xml:space="preserve"> PAGEREF _Toc5017727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45079C69" w14:textId="2AA9F895" w:rsidR="0050772D" w:rsidRDefault="00283577">
      <w:pPr>
        <w:pStyle w:val="TOC4"/>
        <w:tabs>
          <w:tab w:val="right" w:leader="dot" w:pos="9350"/>
        </w:tabs>
        <w:rPr>
          <w:rFonts w:asciiTheme="minorHAnsi" w:eastAsiaTheme="minorEastAsia" w:hAnsiTheme="minorHAnsi" w:cstheme="minorBidi"/>
          <w:noProof/>
          <w:sz w:val="22"/>
          <w:szCs w:val="22"/>
        </w:rPr>
      </w:pPr>
      <w:hyperlink w:anchor="_Toc5017728" w:history="1">
        <w:r w:rsidR="0050772D" w:rsidRPr="00CC5BA1">
          <w:rPr>
            <w:rStyle w:val="Hyperlink"/>
            <w:noProof/>
          </w:rPr>
          <w:t>3.5.5.2 Versioned hierarchical strings</w:t>
        </w:r>
        <w:r w:rsidR="0050772D">
          <w:rPr>
            <w:noProof/>
            <w:webHidden/>
          </w:rPr>
          <w:tab/>
        </w:r>
        <w:r w:rsidR="0050772D">
          <w:rPr>
            <w:noProof/>
            <w:webHidden/>
          </w:rPr>
          <w:fldChar w:fldCharType="begin"/>
        </w:r>
        <w:r w:rsidR="0050772D">
          <w:rPr>
            <w:noProof/>
            <w:webHidden/>
          </w:rPr>
          <w:instrText xml:space="preserve"> PAGEREF _Toc5017728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500833BF" w14:textId="3AA47F73"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29" w:history="1">
        <w:r w:rsidR="0050772D" w:rsidRPr="00CC5BA1">
          <w:rPr>
            <w:rStyle w:val="Hyperlink"/>
            <w:noProof/>
          </w:rPr>
          <w:t>3.6 Object properties</w:t>
        </w:r>
        <w:r w:rsidR="0050772D">
          <w:rPr>
            <w:noProof/>
            <w:webHidden/>
          </w:rPr>
          <w:tab/>
        </w:r>
        <w:r w:rsidR="0050772D">
          <w:rPr>
            <w:noProof/>
            <w:webHidden/>
          </w:rPr>
          <w:fldChar w:fldCharType="begin"/>
        </w:r>
        <w:r w:rsidR="0050772D">
          <w:rPr>
            <w:noProof/>
            <w:webHidden/>
          </w:rPr>
          <w:instrText xml:space="preserve"> PAGEREF _Toc5017729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65B60ACA" w14:textId="1E467FE3"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30" w:history="1">
        <w:r w:rsidR="0050772D" w:rsidRPr="00CC5BA1">
          <w:rPr>
            <w:rStyle w:val="Hyperlink"/>
            <w:noProof/>
          </w:rPr>
          <w:t>3.7 Array properties</w:t>
        </w:r>
        <w:r w:rsidR="0050772D">
          <w:rPr>
            <w:noProof/>
            <w:webHidden/>
          </w:rPr>
          <w:tab/>
        </w:r>
        <w:r w:rsidR="0050772D">
          <w:rPr>
            <w:noProof/>
            <w:webHidden/>
          </w:rPr>
          <w:fldChar w:fldCharType="begin"/>
        </w:r>
        <w:r w:rsidR="0050772D">
          <w:rPr>
            <w:noProof/>
            <w:webHidden/>
          </w:rPr>
          <w:instrText xml:space="preserve"> PAGEREF _Toc5017730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13C8D083" w14:textId="6B0B776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31" w:history="1">
        <w:r w:rsidR="0050772D" w:rsidRPr="00CC5BA1">
          <w:rPr>
            <w:rStyle w:val="Hyperlink"/>
            <w:noProof/>
          </w:rPr>
          <w:t>3.7.1 General</w:t>
        </w:r>
        <w:r w:rsidR="0050772D">
          <w:rPr>
            <w:noProof/>
            <w:webHidden/>
          </w:rPr>
          <w:tab/>
        </w:r>
        <w:r w:rsidR="0050772D">
          <w:rPr>
            <w:noProof/>
            <w:webHidden/>
          </w:rPr>
          <w:fldChar w:fldCharType="begin"/>
        </w:r>
        <w:r w:rsidR="0050772D">
          <w:rPr>
            <w:noProof/>
            <w:webHidden/>
          </w:rPr>
          <w:instrText xml:space="preserve"> PAGEREF _Toc5017731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19F3DF00" w14:textId="2E188AD7"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32" w:history="1">
        <w:r w:rsidR="0050772D" w:rsidRPr="00CC5BA1">
          <w:rPr>
            <w:rStyle w:val="Hyperlink"/>
            <w:noProof/>
          </w:rPr>
          <w:t>3.7.2 Default value</w:t>
        </w:r>
        <w:r w:rsidR="0050772D">
          <w:rPr>
            <w:noProof/>
            <w:webHidden/>
          </w:rPr>
          <w:tab/>
        </w:r>
        <w:r w:rsidR="0050772D">
          <w:rPr>
            <w:noProof/>
            <w:webHidden/>
          </w:rPr>
          <w:fldChar w:fldCharType="begin"/>
        </w:r>
        <w:r w:rsidR="0050772D">
          <w:rPr>
            <w:noProof/>
            <w:webHidden/>
          </w:rPr>
          <w:instrText xml:space="preserve"> PAGEREF _Toc5017732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3BBEB953" w14:textId="0852B4B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33" w:history="1">
        <w:r w:rsidR="0050772D" w:rsidRPr="00CC5BA1">
          <w:rPr>
            <w:rStyle w:val="Hyperlink"/>
            <w:noProof/>
          </w:rPr>
          <w:t>3.7.3 Array properties with unique values</w:t>
        </w:r>
        <w:r w:rsidR="0050772D">
          <w:rPr>
            <w:noProof/>
            <w:webHidden/>
          </w:rPr>
          <w:tab/>
        </w:r>
        <w:r w:rsidR="0050772D">
          <w:rPr>
            <w:noProof/>
            <w:webHidden/>
          </w:rPr>
          <w:fldChar w:fldCharType="begin"/>
        </w:r>
        <w:r w:rsidR="0050772D">
          <w:rPr>
            <w:noProof/>
            <w:webHidden/>
          </w:rPr>
          <w:instrText xml:space="preserve"> PAGEREF _Toc5017733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ED87315" w14:textId="026A0B0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34" w:history="1">
        <w:r w:rsidR="0050772D" w:rsidRPr="00CC5BA1">
          <w:rPr>
            <w:rStyle w:val="Hyperlink"/>
            <w:noProof/>
          </w:rPr>
          <w:t>3.7.4 Array indices</w:t>
        </w:r>
        <w:r w:rsidR="0050772D">
          <w:rPr>
            <w:noProof/>
            <w:webHidden/>
          </w:rPr>
          <w:tab/>
        </w:r>
        <w:r w:rsidR="0050772D">
          <w:rPr>
            <w:noProof/>
            <w:webHidden/>
          </w:rPr>
          <w:fldChar w:fldCharType="begin"/>
        </w:r>
        <w:r w:rsidR="0050772D">
          <w:rPr>
            <w:noProof/>
            <w:webHidden/>
          </w:rPr>
          <w:instrText xml:space="preserve"> PAGEREF _Toc5017734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70C39C81" w14:textId="1D4595CF"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35" w:history="1">
        <w:r w:rsidR="0050772D" w:rsidRPr="00CC5BA1">
          <w:rPr>
            <w:rStyle w:val="Hyperlink"/>
            <w:noProof/>
          </w:rPr>
          <w:t>3.8 Property bags</w:t>
        </w:r>
        <w:r w:rsidR="0050772D">
          <w:rPr>
            <w:noProof/>
            <w:webHidden/>
          </w:rPr>
          <w:tab/>
        </w:r>
        <w:r w:rsidR="0050772D">
          <w:rPr>
            <w:noProof/>
            <w:webHidden/>
          </w:rPr>
          <w:fldChar w:fldCharType="begin"/>
        </w:r>
        <w:r w:rsidR="0050772D">
          <w:rPr>
            <w:noProof/>
            <w:webHidden/>
          </w:rPr>
          <w:instrText xml:space="preserve"> PAGEREF _Toc5017735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B5803B1" w14:textId="7469B89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36" w:history="1">
        <w:r w:rsidR="0050772D" w:rsidRPr="00CC5BA1">
          <w:rPr>
            <w:rStyle w:val="Hyperlink"/>
            <w:noProof/>
          </w:rPr>
          <w:t>3.8.1 General</w:t>
        </w:r>
        <w:r w:rsidR="0050772D">
          <w:rPr>
            <w:noProof/>
            <w:webHidden/>
          </w:rPr>
          <w:tab/>
        </w:r>
        <w:r w:rsidR="0050772D">
          <w:rPr>
            <w:noProof/>
            <w:webHidden/>
          </w:rPr>
          <w:fldChar w:fldCharType="begin"/>
        </w:r>
        <w:r w:rsidR="0050772D">
          <w:rPr>
            <w:noProof/>
            <w:webHidden/>
          </w:rPr>
          <w:instrText xml:space="preserve"> PAGEREF _Toc5017736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A925679" w14:textId="68F78E0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37" w:history="1">
        <w:r w:rsidR="0050772D" w:rsidRPr="00CC5BA1">
          <w:rPr>
            <w:rStyle w:val="Hyperlink"/>
            <w:noProof/>
          </w:rPr>
          <w:t>3.8.2 Tags</w:t>
        </w:r>
        <w:r w:rsidR="0050772D">
          <w:rPr>
            <w:noProof/>
            <w:webHidden/>
          </w:rPr>
          <w:tab/>
        </w:r>
        <w:r w:rsidR="0050772D">
          <w:rPr>
            <w:noProof/>
            <w:webHidden/>
          </w:rPr>
          <w:fldChar w:fldCharType="begin"/>
        </w:r>
        <w:r w:rsidR="0050772D">
          <w:rPr>
            <w:noProof/>
            <w:webHidden/>
          </w:rPr>
          <w:instrText xml:space="preserve"> PAGEREF _Toc5017737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7B0C2A22" w14:textId="7212766D" w:rsidR="0050772D" w:rsidRDefault="00283577">
      <w:pPr>
        <w:pStyle w:val="TOC4"/>
        <w:tabs>
          <w:tab w:val="right" w:leader="dot" w:pos="9350"/>
        </w:tabs>
        <w:rPr>
          <w:rFonts w:asciiTheme="minorHAnsi" w:eastAsiaTheme="minorEastAsia" w:hAnsiTheme="minorHAnsi" w:cstheme="minorBidi"/>
          <w:noProof/>
          <w:sz w:val="22"/>
          <w:szCs w:val="22"/>
        </w:rPr>
      </w:pPr>
      <w:hyperlink w:anchor="_Toc5017738" w:history="1">
        <w:r w:rsidR="0050772D" w:rsidRPr="00CC5BA1">
          <w:rPr>
            <w:rStyle w:val="Hyperlink"/>
            <w:noProof/>
          </w:rPr>
          <w:t>3.8.2.1 General</w:t>
        </w:r>
        <w:r w:rsidR="0050772D">
          <w:rPr>
            <w:noProof/>
            <w:webHidden/>
          </w:rPr>
          <w:tab/>
        </w:r>
        <w:r w:rsidR="0050772D">
          <w:rPr>
            <w:noProof/>
            <w:webHidden/>
          </w:rPr>
          <w:fldChar w:fldCharType="begin"/>
        </w:r>
        <w:r w:rsidR="0050772D">
          <w:rPr>
            <w:noProof/>
            <w:webHidden/>
          </w:rPr>
          <w:instrText xml:space="preserve"> PAGEREF _Toc5017738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CB953D0" w14:textId="592621F8" w:rsidR="0050772D" w:rsidRDefault="00283577">
      <w:pPr>
        <w:pStyle w:val="TOC4"/>
        <w:tabs>
          <w:tab w:val="right" w:leader="dot" w:pos="9350"/>
        </w:tabs>
        <w:rPr>
          <w:rFonts w:asciiTheme="minorHAnsi" w:eastAsiaTheme="minorEastAsia" w:hAnsiTheme="minorHAnsi" w:cstheme="minorBidi"/>
          <w:noProof/>
          <w:sz w:val="22"/>
          <w:szCs w:val="22"/>
        </w:rPr>
      </w:pPr>
      <w:hyperlink w:anchor="_Toc5017739" w:history="1">
        <w:r w:rsidR="0050772D" w:rsidRPr="00CC5BA1">
          <w:rPr>
            <w:rStyle w:val="Hyperlink"/>
            <w:noProof/>
          </w:rPr>
          <w:t>3.8.2.2 Tag metadata</w:t>
        </w:r>
        <w:r w:rsidR="0050772D">
          <w:rPr>
            <w:noProof/>
            <w:webHidden/>
          </w:rPr>
          <w:tab/>
        </w:r>
        <w:r w:rsidR="0050772D">
          <w:rPr>
            <w:noProof/>
            <w:webHidden/>
          </w:rPr>
          <w:fldChar w:fldCharType="begin"/>
        </w:r>
        <w:r w:rsidR="0050772D">
          <w:rPr>
            <w:noProof/>
            <w:webHidden/>
          </w:rPr>
          <w:instrText xml:space="preserve"> PAGEREF _Toc5017739 \h </w:instrText>
        </w:r>
        <w:r w:rsidR="0050772D">
          <w:rPr>
            <w:noProof/>
            <w:webHidden/>
          </w:rPr>
        </w:r>
        <w:r w:rsidR="0050772D">
          <w:rPr>
            <w:noProof/>
            <w:webHidden/>
          </w:rPr>
          <w:fldChar w:fldCharType="separate"/>
        </w:r>
        <w:r w:rsidR="0050772D">
          <w:rPr>
            <w:noProof/>
            <w:webHidden/>
          </w:rPr>
          <w:t>34</w:t>
        </w:r>
        <w:r w:rsidR="0050772D">
          <w:rPr>
            <w:noProof/>
            <w:webHidden/>
          </w:rPr>
          <w:fldChar w:fldCharType="end"/>
        </w:r>
      </w:hyperlink>
    </w:p>
    <w:p w14:paraId="0CD116FA" w14:textId="52FCDA96"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40" w:history="1">
        <w:r w:rsidR="0050772D" w:rsidRPr="00CC5BA1">
          <w:rPr>
            <w:rStyle w:val="Hyperlink"/>
            <w:noProof/>
          </w:rPr>
          <w:t>3.9 Date/time properties</w:t>
        </w:r>
        <w:r w:rsidR="0050772D">
          <w:rPr>
            <w:noProof/>
            <w:webHidden/>
          </w:rPr>
          <w:tab/>
        </w:r>
        <w:r w:rsidR="0050772D">
          <w:rPr>
            <w:noProof/>
            <w:webHidden/>
          </w:rPr>
          <w:fldChar w:fldCharType="begin"/>
        </w:r>
        <w:r w:rsidR="0050772D">
          <w:rPr>
            <w:noProof/>
            <w:webHidden/>
          </w:rPr>
          <w:instrText xml:space="preserve"> PAGEREF _Toc5017740 \h </w:instrText>
        </w:r>
        <w:r w:rsidR="0050772D">
          <w:rPr>
            <w:noProof/>
            <w:webHidden/>
          </w:rPr>
        </w:r>
        <w:r w:rsidR="0050772D">
          <w:rPr>
            <w:noProof/>
            <w:webHidden/>
          </w:rPr>
          <w:fldChar w:fldCharType="separate"/>
        </w:r>
        <w:r w:rsidR="0050772D">
          <w:rPr>
            <w:noProof/>
            <w:webHidden/>
          </w:rPr>
          <w:t>34</w:t>
        </w:r>
        <w:r w:rsidR="0050772D">
          <w:rPr>
            <w:noProof/>
            <w:webHidden/>
          </w:rPr>
          <w:fldChar w:fldCharType="end"/>
        </w:r>
      </w:hyperlink>
    </w:p>
    <w:p w14:paraId="4C6B2214" w14:textId="10B14644"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41" w:history="1">
        <w:r w:rsidR="0050772D" w:rsidRPr="00CC5BA1">
          <w:rPr>
            <w:rStyle w:val="Hyperlink"/>
            <w:noProof/>
          </w:rPr>
          <w:t>3.10 URI-valued properties</w:t>
        </w:r>
        <w:r w:rsidR="0050772D">
          <w:rPr>
            <w:noProof/>
            <w:webHidden/>
          </w:rPr>
          <w:tab/>
        </w:r>
        <w:r w:rsidR="0050772D">
          <w:rPr>
            <w:noProof/>
            <w:webHidden/>
          </w:rPr>
          <w:fldChar w:fldCharType="begin"/>
        </w:r>
        <w:r w:rsidR="0050772D">
          <w:rPr>
            <w:noProof/>
            <w:webHidden/>
          </w:rPr>
          <w:instrText xml:space="preserve"> PAGEREF _Toc5017741 \h </w:instrText>
        </w:r>
        <w:r w:rsidR="0050772D">
          <w:rPr>
            <w:noProof/>
            <w:webHidden/>
          </w:rPr>
        </w:r>
        <w:r w:rsidR="0050772D">
          <w:rPr>
            <w:noProof/>
            <w:webHidden/>
          </w:rPr>
          <w:fldChar w:fldCharType="separate"/>
        </w:r>
        <w:r w:rsidR="0050772D">
          <w:rPr>
            <w:noProof/>
            <w:webHidden/>
          </w:rPr>
          <w:t>35</w:t>
        </w:r>
        <w:r w:rsidR="0050772D">
          <w:rPr>
            <w:noProof/>
            <w:webHidden/>
          </w:rPr>
          <w:fldChar w:fldCharType="end"/>
        </w:r>
      </w:hyperlink>
    </w:p>
    <w:p w14:paraId="45072804" w14:textId="359BC385"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42" w:history="1">
        <w:r w:rsidR="0050772D" w:rsidRPr="00CC5BA1">
          <w:rPr>
            <w:rStyle w:val="Hyperlink"/>
            <w:noProof/>
          </w:rPr>
          <w:t>3.10.1 General</w:t>
        </w:r>
        <w:r w:rsidR="0050772D">
          <w:rPr>
            <w:noProof/>
            <w:webHidden/>
          </w:rPr>
          <w:tab/>
        </w:r>
        <w:r w:rsidR="0050772D">
          <w:rPr>
            <w:noProof/>
            <w:webHidden/>
          </w:rPr>
          <w:fldChar w:fldCharType="begin"/>
        </w:r>
        <w:r w:rsidR="0050772D">
          <w:rPr>
            <w:noProof/>
            <w:webHidden/>
          </w:rPr>
          <w:instrText xml:space="preserve"> PAGEREF _Toc5017742 \h </w:instrText>
        </w:r>
        <w:r w:rsidR="0050772D">
          <w:rPr>
            <w:noProof/>
            <w:webHidden/>
          </w:rPr>
        </w:r>
        <w:r w:rsidR="0050772D">
          <w:rPr>
            <w:noProof/>
            <w:webHidden/>
          </w:rPr>
          <w:fldChar w:fldCharType="separate"/>
        </w:r>
        <w:r w:rsidR="0050772D">
          <w:rPr>
            <w:noProof/>
            <w:webHidden/>
          </w:rPr>
          <w:t>35</w:t>
        </w:r>
        <w:r w:rsidR="0050772D">
          <w:rPr>
            <w:noProof/>
            <w:webHidden/>
          </w:rPr>
          <w:fldChar w:fldCharType="end"/>
        </w:r>
      </w:hyperlink>
    </w:p>
    <w:p w14:paraId="3E96F79F" w14:textId="79B9211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43" w:history="1">
        <w:r w:rsidR="0050772D" w:rsidRPr="00CC5BA1">
          <w:rPr>
            <w:rStyle w:val="Hyperlink"/>
            <w:noProof/>
          </w:rPr>
          <w:t>3.10.2 URIs that use the file scheme</w:t>
        </w:r>
        <w:r w:rsidR="0050772D">
          <w:rPr>
            <w:noProof/>
            <w:webHidden/>
          </w:rPr>
          <w:tab/>
        </w:r>
        <w:r w:rsidR="0050772D">
          <w:rPr>
            <w:noProof/>
            <w:webHidden/>
          </w:rPr>
          <w:fldChar w:fldCharType="begin"/>
        </w:r>
        <w:r w:rsidR="0050772D">
          <w:rPr>
            <w:noProof/>
            <w:webHidden/>
          </w:rPr>
          <w:instrText xml:space="preserve"> PAGEREF _Toc5017743 \h </w:instrText>
        </w:r>
        <w:r w:rsidR="0050772D">
          <w:rPr>
            <w:noProof/>
            <w:webHidden/>
          </w:rPr>
        </w:r>
        <w:r w:rsidR="0050772D">
          <w:rPr>
            <w:noProof/>
            <w:webHidden/>
          </w:rPr>
          <w:fldChar w:fldCharType="separate"/>
        </w:r>
        <w:r w:rsidR="0050772D">
          <w:rPr>
            <w:noProof/>
            <w:webHidden/>
          </w:rPr>
          <w:t>36</w:t>
        </w:r>
        <w:r w:rsidR="0050772D">
          <w:rPr>
            <w:noProof/>
            <w:webHidden/>
          </w:rPr>
          <w:fldChar w:fldCharType="end"/>
        </w:r>
      </w:hyperlink>
    </w:p>
    <w:p w14:paraId="40A66441" w14:textId="1B85936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44" w:history="1">
        <w:r w:rsidR="0050772D" w:rsidRPr="00CC5BA1">
          <w:rPr>
            <w:rStyle w:val="Hyperlink"/>
            <w:noProof/>
          </w:rPr>
          <w:t>3.10.3 URIs that use the sarif scheme</w:t>
        </w:r>
        <w:r w:rsidR="0050772D">
          <w:rPr>
            <w:noProof/>
            <w:webHidden/>
          </w:rPr>
          <w:tab/>
        </w:r>
        <w:r w:rsidR="0050772D">
          <w:rPr>
            <w:noProof/>
            <w:webHidden/>
          </w:rPr>
          <w:fldChar w:fldCharType="begin"/>
        </w:r>
        <w:r w:rsidR="0050772D">
          <w:rPr>
            <w:noProof/>
            <w:webHidden/>
          </w:rPr>
          <w:instrText xml:space="preserve"> PAGEREF _Toc5017744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4A60F51E" w14:textId="224ABCB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45" w:history="1">
        <w:r w:rsidR="0050772D" w:rsidRPr="00CC5BA1">
          <w:rPr>
            <w:rStyle w:val="Hyperlink"/>
            <w:noProof/>
          </w:rPr>
          <w:t>3.10.4 Internationalized Resource Identifiers (IRIs)</w:t>
        </w:r>
        <w:r w:rsidR="0050772D">
          <w:rPr>
            <w:noProof/>
            <w:webHidden/>
          </w:rPr>
          <w:tab/>
        </w:r>
        <w:r w:rsidR="0050772D">
          <w:rPr>
            <w:noProof/>
            <w:webHidden/>
          </w:rPr>
          <w:fldChar w:fldCharType="begin"/>
        </w:r>
        <w:r w:rsidR="0050772D">
          <w:rPr>
            <w:noProof/>
            <w:webHidden/>
          </w:rPr>
          <w:instrText xml:space="preserve"> PAGEREF _Toc5017745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04A86222" w14:textId="4CC132A3"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46" w:history="1">
        <w:r w:rsidR="0050772D" w:rsidRPr="00CC5BA1">
          <w:rPr>
            <w:rStyle w:val="Hyperlink"/>
            <w:noProof/>
          </w:rPr>
          <w:t>3.11 message object</w:t>
        </w:r>
        <w:r w:rsidR="0050772D">
          <w:rPr>
            <w:noProof/>
            <w:webHidden/>
          </w:rPr>
          <w:tab/>
        </w:r>
        <w:r w:rsidR="0050772D">
          <w:rPr>
            <w:noProof/>
            <w:webHidden/>
          </w:rPr>
          <w:fldChar w:fldCharType="begin"/>
        </w:r>
        <w:r w:rsidR="0050772D">
          <w:rPr>
            <w:noProof/>
            <w:webHidden/>
          </w:rPr>
          <w:instrText xml:space="preserve"> PAGEREF _Toc5017746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4AC96AD9" w14:textId="698D354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47" w:history="1">
        <w:r w:rsidR="0050772D" w:rsidRPr="00CC5BA1">
          <w:rPr>
            <w:rStyle w:val="Hyperlink"/>
            <w:noProof/>
          </w:rPr>
          <w:t>3.11.1 General</w:t>
        </w:r>
        <w:r w:rsidR="0050772D">
          <w:rPr>
            <w:noProof/>
            <w:webHidden/>
          </w:rPr>
          <w:tab/>
        </w:r>
        <w:r w:rsidR="0050772D">
          <w:rPr>
            <w:noProof/>
            <w:webHidden/>
          </w:rPr>
          <w:fldChar w:fldCharType="begin"/>
        </w:r>
        <w:r w:rsidR="0050772D">
          <w:rPr>
            <w:noProof/>
            <w:webHidden/>
          </w:rPr>
          <w:instrText xml:space="preserve"> PAGEREF _Toc5017747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2C14DF06" w14:textId="78BCB86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48" w:history="1">
        <w:r w:rsidR="0050772D" w:rsidRPr="00CC5BA1">
          <w:rPr>
            <w:rStyle w:val="Hyperlink"/>
            <w:noProof/>
          </w:rPr>
          <w:t>3.11.2 Constraints</w:t>
        </w:r>
        <w:r w:rsidR="0050772D">
          <w:rPr>
            <w:noProof/>
            <w:webHidden/>
          </w:rPr>
          <w:tab/>
        </w:r>
        <w:r w:rsidR="0050772D">
          <w:rPr>
            <w:noProof/>
            <w:webHidden/>
          </w:rPr>
          <w:fldChar w:fldCharType="begin"/>
        </w:r>
        <w:r w:rsidR="0050772D">
          <w:rPr>
            <w:noProof/>
            <w:webHidden/>
          </w:rPr>
          <w:instrText xml:space="preserve"> PAGEREF _Toc5017748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37BCBB01" w14:textId="5197F8E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49" w:history="1">
        <w:r w:rsidR="0050772D" w:rsidRPr="00CC5BA1">
          <w:rPr>
            <w:rStyle w:val="Hyperlink"/>
            <w:noProof/>
          </w:rPr>
          <w:t>3.11.3 Plain text messages</w:t>
        </w:r>
        <w:r w:rsidR="0050772D">
          <w:rPr>
            <w:noProof/>
            <w:webHidden/>
          </w:rPr>
          <w:tab/>
        </w:r>
        <w:r w:rsidR="0050772D">
          <w:rPr>
            <w:noProof/>
            <w:webHidden/>
          </w:rPr>
          <w:fldChar w:fldCharType="begin"/>
        </w:r>
        <w:r w:rsidR="0050772D">
          <w:rPr>
            <w:noProof/>
            <w:webHidden/>
          </w:rPr>
          <w:instrText xml:space="preserve"> PAGEREF _Toc5017749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5E5ED653" w14:textId="57925BC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50" w:history="1">
        <w:r w:rsidR="0050772D" w:rsidRPr="00CC5BA1">
          <w:rPr>
            <w:rStyle w:val="Hyperlink"/>
            <w:noProof/>
          </w:rPr>
          <w:t>3.11.4 Formatted messages</w:t>
        </w:r>
        <w:r w:rsidR="0050772D">
          <w:rPr>
            <w:noProof/>
            <w:webHidden/>
          </w:rPr>
          <w:tab/>
        </w:r>
        <w:r w:rsidR="0050772D">
          <w:rPr>
            <w:noProof/>
            <w:webHidden/>
          </w:rPr>
          <w:fldChar w:fldCharType="begin"/>
        </w:r>
        <w:r w:rsidR="0050772D">
          <w:rPr>
            <w:noProof/>
            <w:webHidden/>
          </w:rPr>
          <w:instrText xml:space="preserve"> PAGEREF _Toc5017750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77511A7F" w14:textId="70CF2723" w:rsidR="0050772D" w:rsidRDefault="00283577">
      <w:pPr>
        <w:pStyle w:val="TOC4"/>
        <w:tabs>
          <w:tab w:val="right" w:leader="dot" w:pos="9350"/>
        </w:tabs>
        <w:rPr>
          <w:rFonts w:asciiTheme="minorHAnsi" w:eastAsiaTheme="minorEastAsia" w:hAnsiTheme="minorHAnsi" w:cstheme="minorBidi"/>
          <w:noProof/>
          <w:sz w:val="22"/>
          <w:szCs w:val="22"/>
        </w:rPr>
      </w:pPr>
      <w:hyperlink w:anchor="_Toc5017751" w:history="1">
        <w:r w:rsidR="0050772D" w:rsidRPr="00CC5BA1">
          <w:rPr>
            <w:rStyle w:val="Hyperlink"/>
            <w:noProof/>
          </w:rPr>
          <w:t>3.11.4.1 General</w:t>
        </w:r>
        <w:r w:rsidR="0050772D">
          <w:rPr>
            <w:noProof/>
            <w:webHidden/>
          </w:rPr>
          <w:tab/>
        </w:r>
        <w:r w:rsidR="0050772D">
          <w:rPr>
            <w:noProof/>
            <w:webHidden/>
          </w:rPr>
          <w:fldChar w:fldCharType="begin"/>
        </w:r>
        <w:r w:rsidR="0050772D">
          <w:rPr>
            <w:noProof/>
            <w:webHidden/>
          </w:rPr>
          <w:instrText xml:space="preserve"> PAGEREF _Toc5017751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7D726D00" w14:textId="11106B1D" w:rsidR="0050772D" w:rsidRDefault="00283577">
      <w:pPr>
        <w:pStyle w:val="TOC4"/>
        <w:tabs>
          <w:tab w:val="right" w:leader="dot" w:pos="9350"/>
        </w:tabs>
        <w:rPr>
          <w:rFonts w:asciiTheme="minorHAnsi" w:eastAsiaTheme="minorEastAsia" w:hAnsiTheme="minorHAnsi" w:cstheme="minorBidi"/>
          <w:noProof/>
          <w:sz w:val="22"/>
          <w:szCs w:val="22"/>
        </w:rPr>
      </w:pPr>
      <w:hyperlink w:anchor="_Toc5017752" w:history="1">
        <w:r w:rsidR="0050772D" w:rsidRPr="00CC5BA1">
          <w:rPr>
            <w:rStyle w:val="Hyperlink"/>
            <w:noProof/>
          </w:rPr>
          <w:t>3.11.4.2 Security implications</w:t>
        </w:r>
        <w:r w:rsidR="0050772D">
          <w:rPr>
            <w:noProof/>
            <w:webHidden/>
          </w:rPr>
          <w:tab/>
        </w:r>
        <w:r w:rsidR="0050772D">
          <w:rPr>
            <w:noProof/>
            <w:webHidden/>
          </w:rPr>
          <w:fldChar w:fldCharType="begin"/>
        </w:r>
        <w:r w:rsidR="0050772D">
          <w:rPr>
            <w:noProof/>
            <w:webHidden/>
          </w:rPr>
          <w:instrText xml:space="preserve"> PAGEREF _Toc5017752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29CC8460" w14:textId="4345799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53" w:history="1">
        <w:r w:rsidR="0050772D" w:rsidRPr="00CC5BA1">
          <w:rPr>
            <w:rStyle w:val="Hyperlink"/>
            <w:noProof/>
          </w:rPr>
          <w:t>3.11.5 Messages with placeholders</w:t>
        </w:r>
        <w:r w:rsidR="0050772D">
          <w:rPr>
            <w:noProof/>
            <w:webHidden/>
          </w:rPr>
          <w:tab/>
        </w:r>
        <w:r w:rsidR="0050772D">
          <w:rPr>
            <w:noProof/>
            <w:webHidden/>
          </w:rPr>
          <w:fldChar w:fldCharType="begin"/>
        </w:r>
        <w:r w:rsidR="0050772D">
          <w:rPr>
            <w:noProof/>
            <w:webHidden/>
          </w:rPr>
          <w:instrText xml:space="preserve"> PAGEREF _Toc5017753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25FF1598" w14:textId="018E72D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54" w:history="1">
        <w:r w:rsidR="0050772D" w:rsidRPr="00CC5BA1">
          <w:rPr>
            <w:rStyle w:val="Hyperlink"/>
            <w:noProof/>
          </w:rPr>
          <w:t>3.11.6 Messages with embedded links</w:t>
        </w:r>
        <w:r w:rsidR="0050772D">
          <w:rPr>
            <w:noProof/>
            <w:webHidden/>
          </w:rPr>
          <w:tab/>
        </w:r>
        <w:r w:rsidR="0050772D">
          <w:rPr>
            <w:noProof/>
            <w:webHidden/>
          </w:rPr>
          <w:fldChar w:fldCharType="begin"/>
        </w:r>
        <w:r w:rsidR="0050772D">
          <w:rPr>
            <w:noProof/>
            <w:webHidden/>
          </w:rPr>
          <w:instrText xml:space="preserve"> PAGEREF _Toc5017754 \h </w:instrText>
        </w:r>
        <w:r w:rsidR="0050772D">
          <w:rPr>
            <w:noProof/>
            <w:webHidden/>
          </w:rPr>
        </w:r>
        <w:r w:rsidR="0050772D">
          <w:rPr>
            <w:noProof/>
            <w:webHidden/>
          </w:rPr>
          <w:fldChar w:fldCharType="separate"/>
        </w:r>
        <w:r w:rsidR="0050772D">
          <w:rPr>
            <w:noProof/>
            <w:webHidden/>
          </w:rPr>
          <w:t>39</w:t>
        </w:r>
        <w:r w:rsidR="0050772D">
          <w:rPr>
            <w:noProof/>
            <w:webHidden/>
          </w:rPr>
          <w:fldChar w:fldCharType="end"/>
        </w:r>
      </w:hyperlink>
    </w:p>
    <w:p w14:paraId="45EC1CF8" w14:textId="42BDCC0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55" w:history="1">
        <w:r w:rsidR="0050772D" w:rsidRPr="00CC5BA1">
          <w:rPr>
            <w:rStyle w:val="Hyperlink"/>
            <w:noProof/>
          </w:rPr>
          <w:t>3.11.7 Message string lookup</w:t>
        </w:r>
        <w:r w:rsidR="0050772D">
          <w:rPr>
            <w:noProof/>
            <w:webHidden/>
          </w:rPr>
          <w:tab/>
        </w:r>
        <w:r w:rsidR="0050772D">
          <w:rPr>
            <w:noProof/>
            <w:webHidden/>
          </w:rPr>
          <w:fldChar w:fldCharType="begin"/>
        </w:r>
        <w:r w:rsidR="0050772D">
          <w:rPr>
            <w:noProof/>
            <w:webHidden/>
          </w:rPr>
          <w:instrText xml:space="preserve"> PAGEREF _Toc5017755 \h </w:instrText>
        </w:r>
        <w:r w:rsidR="0050772D">
          <w:rPr>
            <w:noProof/>
            <w:webHidden/>
          </w:rPr>
        </w:r>
        <w:r w:rsidR="0050772D">
          <w:rPr>
            <w:noProof/>
            <w:webHidden/>
          </w:rPr>
          <w:fldChar w:fldCharType="separate"/>
        </w:r>
        <w:r w:rsidR="0050772D">
          <w:rPr>
            <w:noProof/>
            <w:webHidden/>
          </w:rPr>
          <w:t>41</w:t>
        </w:r>
        <w:r w:rsidR="0050772D">
          <w:rPr>
            <w:noProof/>
            <w:webHidden/>
          </w:rPr>
          <w:fldChar w:fldCharType="end"/>
        </w:r>
      </w:hyperlink>
    </w:p>
    <w:p w14:paraId="0E202B24" w14:textId="0E57889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56" w:history="1">
        <w:r w:rsidR="0050772D" w:rsidRPr="00CC5BA1">
          <w:rPr>
            <w:rStyle w:val="Hyperlink"/>
            <w:noProof/>
          </w:rPr>
          <w:t>3.11.8 text property</w:t>
        </w:r>
        <w:r w:rsidR="0050772D">
          <w:rPr>
            <w:noProof/>
            <w:webHidden/>
          </w:rPr>
          <w:tab/>
        </w:r>
        <w:r w:rsidR="0050772D">
          <w:rPr>
            <w:noProof/>
            <w:webHidden/>
          </w:rPr>
          <w:fldChar w:fldCharType="begin"/>
        </w:r>
        <w:r w:rsidR="0050772D">
          <w:rPr>
            <w:noProof/>
            <w:webHidden/>
          </w:rPr>
          <w:instrText xml:space="preserve"> PAGEREF _Toc5017756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0323BDC7" w14:textId="5D8539A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57" w:history="1">
        <w:r w:rsidR="0050772D" w:rsidRPr="00CC5BA1">
          <w:rPr>
            <w:rStyle w:val="Hyperlink"/>
            <w:noProof/>
          </w:rPr>
          <w:t>3.11.9 markdown property</w:t>
        </w:r>
        <w:r w:rsidR="0050772D">
          <w:rPr>
            <w:noProof/>
            <w:webHidden/>
          </w:rPr>
          <w:tab/>
        </w:r>
        <w:r w:rsidR="0050772D">
          <w:rPr>
            <w:noProof/>
            <w:webHidden/>
          </w:rPr>
          <w:fldChar w:fldCharType="begin"/>
        </w:r>
        <w:r w:rsidR="0050772D">
          <w:rPr>
            <w:noProof/>
            <w:webHidden/>
          </w:rPr>
          <w:instrText xml:space="preserve"> PAGEREF _Toc5017757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0D342987" w14:textId="45871F9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58" w:history="1">
        <w:r w:rsidR="0050772D" w:rsidRPr="00CC5BA1">
          <w:rPr>
            <w:rStyle w:val="Hyperlink"/>
            <w:noProof/>
          </w:rPr>
          <w:t>3.11.10 id property</w:t>
        </w:r>
        <w:r w:rsidR="0050772D">
          <w:rPr>
            <w:noProof/>
            <w:webHidden/>
          </w:rPr>
          <w:tab/>
        </w:r>
        <w:r w:rsidR="0050772D">
          <w:rPr>
            <w:noProof/>
            <w:webHidden/>
          </w:rPr>
          <w:fldChar w:fldCharType="begin"/>
        </w:r>
        <w:r w:rsidR="0050772D">
          <w:rPr>
            <w:noProof/>
            <w:webHidden/>
          </w:rPr>
          <w:instrText xml:space="preserve"> PAGEREF _Toc5017758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2529D64C" w14:textId="50082757"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59" w:history="1">
        <w:r w:rsidR="0050772D" w:rsidRPr="00CC5BA1">
          <w:rPr>
            <w:rStyle w:val="Hyperlink"/>
            <w:noProof/>
          </w:rPr>
          <w:t>3.11.11 arguments property</w:t>
        </w:r>
        <w:r w:rsidR="0050772D">
          <w:rPr>
            <w:noProof/>
            <w:webHidden/>
          </w:rPr>
          <w:tab/>
        </w:r>
        <w:r w:rsidR="0050772D">
          <w:rPr>
            <w:noProof/>
            <w:webHidden/>
          </w:rPr>
          <w:fldChar w:fldCharType="begin"/>
        </w:r>
        <w:r w:rsidR="0050772D">
          <w:rPr>
            <w:noProof/>
            <w:webHidden/>
          </w:rPr>
          <w:instrText xml:space="preserve"> PAGEREF _Toc5017759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510ED932" w14:textId="12F78D96"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60" w:history="1">
        <w:r w:rsidR="0050772D" w:rsidRPr="00CC5BA1">
          <w:rPr>
            <w:rStyle w:val="Hyperlink"/>
            <w:noProof/>
          </w:rPr>
          <w:t>3.12 multiformatMessageString object</w:t>
        </w:r>
        <w:r w:rsidR="0050772D">
          <w:rPr>
            <w:noProof/>
            <w:webHidden/>
          </w:rPr>
          <w:tab/>
        </w:r>
        <w:r w:rsidR="0050772D">
          <w:rPr>
            <w:noProof/>
            <w:webHidden/>
          </w:rPr>
          <w:fldChar w:fldCharType="begin"/>
        </w:r>
        <w:r w:rsidR="0050772D">
          <w:rPr>
            <w:noProof/>
            <w:webHidden/>
          </w:rPr>
          <w:instrText xml:space="preserve"> PAGEREF _Toc5017760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41AF3B94" w14:textId="31CC71C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61" w:history="1">
        <w:r w:rsidR="0050772D" w:rsidRPr="00CC5BA1">
          <w:rPr>
            <w:rStyle w:val="Hyperlink"/>
            <w:noProof/>
          </w:rPr>
          <w:t>3.12.1 General</w:t>
        </w:r>
        <w:r w:rsidR="0050772D">
          <w:rPr>
            <w:noProof/>
            <w:webHidden/>
          </w:rPr>
          <w:tab/>
        </w:r>
        <w:r w:rsidR="0050772D">
          <w:rPr>
            <w:noProof/>
            <w:webHidden/>
          </w:rPr>
          <w:fldChar w:fldCharType="begin"/>
        </w:r>
        <w:r w:rsidR="0050772D">
          <w:rPr>
            <w:noProof/>
            <w:webHidden/>
          </w:rPr>
          <w:instrText xml:space="preserve"> PAGEREF _Toc5017761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7A8D67D7" w14:textId="6A62798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62" w:history="1">
        <w:r w:rsidR="0050772D" w:rsidRPr="00CC5BA1">
          <w:rPr>
            <w:rStyle w:val="Hyperlink"/>
            <w:noProof/>
          </w:rPr>
          <w:t>3.12.2 Localizable multiformatMessageStrings</w:t>
        </w:r>
        <w:r w:rsidR="0050772D">
          <w:rPr>
            <w:noProof/>
            <w:webHidden/>
          </w:rPr>
          <w:tab/>
        </w:r>
        <w:r w:rsidR="0050772D">
          <w:rPr>
            <w:noProof/>
            <w:webHidden/>
          </w:rPr>
          <w:fldChar w:fldCharType="begin"/>
        </w:r>
        <w:r w:rsidR="0050772D">
          <w:rPr>
            <w:noProof/>
            <w:webHidden/>
          </w:rPr>
          <w:instrText xml:space="preserve"> PAGEREF _Toc5017762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1DD5A376" w14:textId="7DE7A4E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63" w:history="1">
        <w:r w:rsidR="0050772D" w:rsidRPr="00CC5BA1">
          <w:rPr>
            <w:rStyle w:val="Hyperlink"/>
            <w:noProof/>
          </w:rPr>
          <w:t>3.12.3 text property</w:t>
        </w:r>
        <w:r w:rsidR="0050772D">
          <w:rPr>
            <w:noProof/>
            <w:webHidden/>
          </w:rPr>
          <w:tab/>
        </w:r>
        <w:r w:rsidR="0050772D">
          <w:rPr>
            <w:noProof/>
            <w:webHidden/>
          </w:rPr>
          <w:fldChar w:fldCharType="begin"/>
        </w:r>
        <w:r w:rsidR="0050772D">
          <w:rPr>
            <w:noProof/>
            <w:webHidden/>
          </w:rPr>
          <w:instrText xml:space="preserve"> PAGEREF _Toc5017763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27EC9F30" w14:textId="2426104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64" w:history="1">
        <w:r w:rsidR="0050772D" w:rsidRPr="00CC5BA1">
          <w:rPr>
            <w:rStyle w:val="Hyperlink"/>
            <w:noProof/>
          </w:rPr>
          <w:t>3.12.4 markdown property</w:t>
        </w:r>
        <w:r w:rsidR="0050772D">
          <w:rPr>
            <w:noProof/>
            <w:webHidden/>
          </w:rPr>
          <w:tab/>
        </w:r>
        <w:r w:rsidR="0050772D">
          <w:rPr>
            <w:noProof/>
            <w:webHidden/>
          </w:rPr>
          <w:fldChar w:fldCharType="begin"/>
        </w:r>
        <w:r w:rsidR="0050772D">
          <w:rPr>
            <w:noProof/>
            <w:webHidden/>
          </w:rPr>
          <w:instrText xml:space="preserve"> PAGEREF _Toc5017764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3BA3CC8E" w14:textId="40FDF793"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65" w:history="1">
        <w:r w:rsidR="0050772D" w:rsidRPr="00CC5BA1">
          <w:rPr>
            <w:rStyle w:val="Hyperlink"/>
            <w:noProof/>
          </w:rPr>
          <w:t>3.13 sarifLog object</w:t>
        </w:r>
        <w:r w:rsidR="0050772D">
          <w:rPr>
            <w:noProof/>
            <w:webHidden/>
          </w:rPr>
          <w:tab/>
        </w:r>
        <w:r w:rsidR="0050772D">
          <w:rPr>
            <w:noProof/>
            <w:webHidden/>
          </w:rPr>
          <w:fldChar w:fldCharType="begin"/>
        </w:r>
        <w:r w:rsidR="0050772D">
          <w:rPr>
            <w:noProof/>
            <w:webHidden/>
          </w:rPr>
          <w:instrText xml:space="preserve"> PAGEREF _Toc5017765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15EB2E71" w14:textId="29FEA84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66" w:history="1">
        <w:r w:rsidR="0050772D" w:rsidRPr="00CC5BA1">
          <w:rPr>
            <w:rStyle w:val="Hyperlink"/>
            <w:noProof/>
          </w:rPr>
          <w:t>3.13.1 General</w:t>
        </w:r>
        <w:r w:rsidR="0050772D">
          <w:rPr>
            <w:noProof/>
            <w:webHidden/>
          </w:rPr>
          <w:tab/>
        </w:r>
        <w:r w:rsidR="0050772D">
          <w:rPr>
            <w:noProof/>
            <w:webHidden/>
          </w:rPr>
          <w:fldChar w:fldCharType="begin"/>
        </w:r>
        <w:r w:rsidR="0050772D">
          <w:rPr>
            <w:noProof/>
            <w:webHidden/>
          </w:rPr>
          <w:instrText xml:space="preserve"> PAGEREF _Toc5017766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7A616A22" w14:textId="55CFBDC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67" w:history="1">
        <w:r w:rsidR="0050772D" w:rsidRPr="00CC5BA1">
          <w:rPr>
            <w:rStyle w:val="Hyperlink"/>
            <w:noProof/>
          </w:rPr>
          <w:t>3.13.2 version property</w:t>
        </w:r>
        <w:r w:rsidR="0050772D">
          <w:rPr>
            <w:noProof/>
            <w:webHidden/>
          </w:rPr>
          <w:tab/>
        </w:r>
        <w:r w:rsidR="0050772D">
          <w:rPr>
            <w:noProof/>
            <w:webHidden/>
          </w:rPr>
          <w:fldChar w:fldCharType="begin"/>
        </w:r>
        <w:r w:rsidR="0050772D">
          <w:rPr>
            <w:noProof/>
            <w:webHidden/>
          </w:rPr>
          <w:instrText xml:space="preserve"> PAGEREF _Toc5017767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06318654" w14:textId="7B242A2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68" w:history="1">
        <w:r w:rsidR="0050772D" w:rsidRPr="00CC5BA1">
          <w:rPr>
            <w:rStyle w:val="Hyperlink"/>
            <w:noProof/>
          </w:rPr>
          <w:t>3.13.3 $schema property</w:t>
        </w:r>
        <w:r w:rsidR="0050772D">
          <w:rPr>
            <w:noProof/>
            <w:webHidden/>
          </w:rPr>
          <w:tab/>
        </w:r>
        <w:r w:rsidR="0050772D">
          <w:rPr>
            <w:noProof/>
            <w:webHidden/>
          </w:rPr>
          <w:fldChar w:fldCharType="begin"/>
        </w:r>
        <w:r w:rsidR="0050772D">
          <w:rPr>
            <w:noProof/>
            <w:webHidden/>
          </w:rPr>
          <w:instrText xml:space="preserve"> PAGEREF _Toc5017768 \h </w:instrText>
        </w:r>
        <w:r w:rsidR="0050772D">
          <w:rPr>
            <w:noProof/>
            <w:webHidden/>
          </w:rPr>
        </w:r>
        <w:r w:rsidR="0050772D">
          <w:rPr>
            <w:noProof/>
            <w:webHidden/>
          </w:rPr>
          <w:fldChar w:fldCharType="separate"/>
        </w:r>
        <w:r w:rsidR="0050772D">
          <w:rPr>
            <w:noProof/>
            <w:webHidden/>
          </w:rPr>
          <w:t>44</w:t>
        </w:r>
        <w:r w:rsidR="0050772D">
          <w:rPr>
            <w:noProof/>
            <w:webHidden/>
          </w:rPr>
          <w:fldChar w:fldCharType="end"/>
        </w:r>
      </w:hyperlink>
    </w:p>
    <w:p w14:paraId="34FAEE40" w14:textId="0205E7A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69" w:history="1">
        <w:r w:rsidR="0050772D" w:rsidRPr="00CC5BA1">
          <w:rPr>
            <w:rStyle w:val="Hyperlink"/>
            <w:noProof/>
          </w:rPr>
          <w:t>3.13.4 runs property</w:t>
        </w:r>
        <w:r w:rsidR="0050772D">
          <w:rPr>
            <w:noProof/>
            <w:webHidden/>
          </w:rPr>
          <w:tab/>
        </w:r>
        <w:r w:rsidR="0050772D">
          <w:rPr>
            <w:noProof/>
            <w:webHidden/>
          </w:rPr>
          <w:fldChar w:fldCharType="begin"/>
        </w:r>
        <w:r w:rsidR="0050772D">
          <w:rPr>
            <w:noProof/>
            <w:webHidden/>
          </w:rPr>
          <w:instrText xml:space="preserve"> PAGEREF _Toc5017769 \h </w:instrText>
        </w:r>
        <w:r w:rsidR="0050772D">
          <w:rPr>
            <w:noProof/>
            <w:webHidden/>
          </w:rPr>
        </w:r>
        <w:r w:rsidR="0050772D">
          <w:rPr>
            <w:noProof/>
            <w:webHidden/>
          </w:rPr>
          <w:fldChar w:fldCharType="separate"/>
        </w:r>
        <w:r w:rsidR="0050772D">
          <w:rPr>
            <w:noProof/>
            <w:webHidden/>
          </w:rPr>
          <w:t>44</w:t>
        </w:r>
        <w:r w:rsidR="0050772D">
          <w:rPr>
            <w:noProof/>
            <w:webHidden/>
          </w:rPr>
          <w:fldChar w:fldCharType="end"/>
        </w:r>
      </w:hyperlink>
    </w:p>
    <w:p w14:paraId="1992EDC3" w14:textId="4C3CE49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70" w:history="1">
        <w:r w:rsidR="0050772D" w:rsidRPr="00CC5BA1">
          <w:rPr>
            <w:rStyle w:val="Hyperlink"/>
            <w:noProof/>
          </w:rPr>
          <w:t>3.13.5 inlineExternalProperties property</w:t>
        </w:r>
        <w:r w:rsidR="0050772D">
          <w:rPr>
            <w:noProof/>
            <w:webHidden/>
          </w:rPr>
          <w:tab/>
        </w:r>
        <w:r w:rsidR="0050772D">
          <w:rPr>
            <w:noProof/>
            <w:webHidden/>
          </w:rPr>
          <w:fldChar w:fldCharType="begin"/>
        </w:r>
        <w:r w:rsidR="0050772D">
          <w:rPr>
            <w:noProof/>
            <w:webHidden/>
          </w:rPr>
          <w:instrText xml:space="preserve"> PAGEREF _Toc5017770 \h </w:instrText>
        </w:r>
        <w:r w:rsidR="0050772D">
          <w:rPr>
            <w:noProof/>
            <w:webHidden/>
          </w:rPr>
        </w:r>
        <w:r w:rsidR="0050772D">
          <w:rPr>
            <w:noProof/>
            <w:webHidden/>
          </w:rPr>
          <w:fldChar w:fldCharType="separate"/>
        </w:r>
        <w:r w:rsidR="0050772D">
          <w:rPr>
            <w:noProof/>
            <w:webHidden/>
          </w:rPr>
          <w:t>44</w:t>
        </w:r>
        <w:r w:rsidR="0050772D">
          <w:rPr>
            <w:noProof/>
            <w:webHidden/>
          </w:rPr>
          <w:fldChar w:fldCharType="end"/>
        </w:r>
      </w:hyperlink>
    </w:p>
    <w:p w14:paraId="34B80385" w14:textId="093F56B6"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71" w:history="1">
        <w:r w:rsidR="0050772D" w:rsidRPr="00CC5BA1">
          <w:rPr>
            <w:rStyle w:val="Hyperlink"/>
            <w:noProof/>
          </w:rPr>
          <w:t>3.14 run object</w:t>
        </w:r>
        <w:r w:rsidR="0050772D">
          <w:rPr>
            <w:noProof/>
            <w:webHidden/>
          </w:rPr>
          <w:tab/>
        </w:r>
        <w:r w:rsidR="0050772D">
          <w:rPr>
            <w:noProof/>
            <w:webHidden/>
          </w:rPr>
          <w:fldChar w:fldCharType="begin"/>
        </w:r>
        <w:r w:rsidR="0050772D">
          <w:rPr>
            <w:noProof/>
            <w:webHidden/>
          </w:rPr>
          <w:instrText xml:space="preserve"> PAGEREF _Toc5017771 \h </w:instrText>
        </w:r>
        <w:r w:rsidR="0050772D">
          <w:rPr>
            <w:noProof/>
            <w:webHidden/>
          </w:rPr>
        </w:r>
        <w:r w:rsidR="0050772D">
          <w:rPr>
            <w:noProof/>
            <w:webHidden/>
          </w:rPr>
          <w:fldChar w:fldCharType="separate"/>
        </w:r>
        <w:r w:rsidR="0050772D">
          <w:rPr>
            <w:noProof/>
            <w:webHidden/>
          </w:rPr>
          <w:t>45</w:t>
        </w:r>
        <w:r w:rsidR="0050772D">
          <w:rPr>
            <w:noProof/>
            <w:webHidden/>
          </w:rPr>
          <w:fldChar w:fldCharType="end"/>
        </w:r>
      </w:hyperlink>
    </w:p>
    <w:p w14:paraId="126BC934" w14:textId="1D2A9C3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72" w:history="1">
        <w:r w:rsidR="0050772D" w:rsidRPr="00CC5BA1">
          <w:rPr>
            <w:rStyle w:val="Hyperlink"/>
            <w:noProof/>
          </w:rPr>
          <w:t>3.14.1 General</w:t>
        </w:r>
        <w:r w:rsidR="0050772D">
          <w:rPr>
            <w:noProof/>
            <w:webHidden/>
          </w:rPr>
          <w:tab/>
        </w:r>
        <w:r w:rsidR="0050772D">
          <w:rPr>
            <w:noProof/>
            <w:webHidden/>
          </w:rPr>
          <w:fldChar w:fldCharType="begin"/>
        </w:r>
        <w:r w:rsidR="0050772D">
          <w:rPr>
            <w:noProof/>
            <w:webHidden/>
          </w:rPr>
          <w:instrText xml:space="preserve"> PAGEREF _Toc5017772 \h </w:instrText>
        </w:r>
        <w:r w:rsidR="0050772D">
          <w:rPr>
            <w:noProof/>
            <w:webHidden/>
          </w:rPr>
        </w:r>
        <w:r w:rsidR="0050772D">
          <w:rPr>
            <w:noProof/>
            <w:webHidden/>
          </w:rPr>
          <w:fldChar w:fldCharType="separate"/>
        </w:r>
        <w:r w:rsidR="0050772D">
          <w:rPr>
            <w:noProof/>
            <w:webHidden/>
          </w:rPr>
          <w:t>45</w:t>
        </w:r>
        <w:r w:rsidR="0050772D">
          <w:rPr>
            <w:noProof/>
            <w:webHidden/>
          </w:rPr>
          <w:fldChar w:fldCharType="end"/>
        </w:r>
      </w:hyperlink>
    </w:p>
    <w:p w14:paraId="4C129918" w14:textId="10091FC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73" w:history="1">
        <w:r w:rsidR="0050772D" w:rsidRPr="00CC5BA1">
          <w:rPr>
            <w:rStyle w:val="Hyperlink"/>
            <w:noProof/>
          </w:rPr>
          <w:t>3.14.2 externalPropertyFileReferences property</w:t>
        </w:r>
        <w:r w:rsidR="0050772D">
          <w:rPr>
            <w:noProof/>
            <w:webHidden/>
          </w:rPr>
          <w:tab/>
        </w:r>
        <w:r w:rsidR="0050772D">
          <w:rPr>
            <w:noProof/>
            <w:webHidden/>
          </w:rPr>
          <w:fldChar w:fldCharType="begin"/>
        </w:r>
        <w:r w:rsidR="0050772D">
          <w:rPr>
            <w:noProof/>
            <w:webHidden/>
          </w:rPr>
          <w:instrText xml:space="preserve"> PAGEREF _Toc5017773 \h </w:instrText>
        </w:r>
        <w:r w:rsidR="0050772D">
          <w:rPr>
            <w:noProof/>
            <w:webHidden/>
          </w:rPr>
        </w:r>
        <w:r w:rsidR="0050772D">
          <w:rPr>
            <w:noProof/>
            <w:webHidden/>
          </w:rPr>
          <w:fldChar w:fldCharType="separate"/>
        </w:r>
        <w:r w:rsidR="0050772D">
          <w:rPr>
            <w:noProof/>
            <w:webHidden/>
          </w:rPr>
          <w:t>46</w:t>
        </w:r>
        <w:r w:rsidR="0050772D">
          <w:rPr>
            <w:noProof/>
            <w:webHidden/>
          </w:rPr>
          <w:fldChar w:fldCharType="end"/>
        </w:r>
      </w:hyperlink>
    </w:p>
    <w:p w14:paraId="00881952" w14:textId="37DCAB78" w:rsidR="0050772D" w:rsidRDefault="00283577">
      <w:pPr>
        <w:pStyle w:val="TOC4"/>
        <w:tabs>
          <w:tab w:val="right" w:leader="dot" w:pos="9350"/>
        </w:tabs>
        <w:rPr>
          <w:rFonts w:asciiTheme="minorHAnsi" w:eastAsiaTheme="minorEastAsia" w:hAnsiTheme="minorHAnsi" w:cstheme="minorBidi"/>
          <w:noProof/>
          <w:sz w:val="22"/>
          <w:szCs w:val="22"/>
        </w:rPr>
      </w:pPr>
      <w:hyperlink w:anchor="_Toc5017774" w:history="1">
        <w:r w:rsidR="0050772D" w:rsidRPr="00CC5BA1">
          <w:rPr>
            <w:rStyle w:val="Hyperlink"/>
            <w:noProof/>
          </w:rPr>
          <w:t>3.14.2.1 Rationale</w:t>
        </w:r>
        <w:r w:rsidR="0050772D">
          <w:rPr>
            <w:noProof/>
            <w:webHidden/>
          </w:rPr>
          <w:tab/>
        </w:r>
        <w:r w:rsidR="0050772D">
          <w:rPr>
            <w:noProof/>
            <w:webHidden/>
          </w:rPr>
          <w:fldChar w:fldCharType="begin"/>
        </w:r>
        <w:r w:rsidR="0050772D">
          <w:rPr>
            <w:noProof/>
            <w:webHidden/>
          </w:rPr>
          <w:instrText xml:space="preserve"> PAGEREF _Toc5017774 \h </w:instrText>
        </w:r>
        <w:r w:rsidR="0050772D">
          <w:rPr>
            <w:noProof/>
            <w:webHidden/>
          </w:rPr>
        </w:r>
        <w:r w:rsidR="0050772D">
          <w:rPr>
            <w:noProof/>
            <w:webHidden/>
          </w:rPr>
          <w:fldChar w:fldCharType="separate"/>
        </w:r>
        <w:r w:rsidR="0050772D">
          <w:rPr>
            <w:noProof/>
            <w:webHidden/>
          </w:rPr>
          <w:t>46</w:t>
        </w:r>
        <w:r w:rsidR="0050772D">
          <w:rPr>
            <w:noProof/>
            <w:webHidden/>
          </w:rPr>
          <w:fldChar w:fldCharType="end"/>
        </w:r>
      </w:hyperlink>
    </w:p>
    <w:p w14:paraId="00400BFA" w14:textId="60780336" w:rsidR="0050772D" w:rsidRDefault="00283577">
      <w:pPr>
        <w:pStyle w:val="TOC4"/>
        <w:tabs>
          <w:tab w:val="right" w:leader="dot" w:pos="9350"/>
        </w:tabs>
        <w:rPr>
          <w:rFonts w:asciiTheme="minorHAnsi" w:eastAsiaTheme="minorEastAsia" w:hAnsiTheme="minorHAnsi" w:cstheme="minorBidi"/>
          <w:noProof/>
          <w:sz w:val="22"/>
          <w:szCs w:val="22"/>
        </w:rPr>
      </w:pPr>
      <w:hyperlink w:anchor="_Toc5017775" w:history="1">
        <w:r w:rsidR="0050772D" w:rsidRPr="00CC5BA1">
          <w:rPr>
            <w:rStyle w:val="Hyperlink"/>
            <w:noProof/>
          </w:rPr>
          <w:t>3.14.2.2 Property definition</w:t>
        </w:r>
        <w:r w:rsidR="0050772D">
          <w:rPr>
            <w:noProof/>
            <w:webHidden/>
          </w:rPr>
          <w:tab/>
        </w:r>
        <w:r w:rsidR="0050772D">
          <w:rPr>
            <w:noProof/>
            <w:webHidden/>
          </w:rPr>
          <w:fldChar w:fldCharType="begin"/>
        </w:r>
        <w:r w:rsidR="0050772D">
          <w:rPr>
            <w:noProof/>
            <w:webHidden/>
          </w:rPr>
          <w:instrText xml:space="preserve"> PAGEREF _Toc5017775 \h </w:instrText>
        </w:r>
        <w:r w:rsidR="0050772D">
          <w:rPr>
            <w:noProof/>
            <w:webHidden/>
          </w:rPr>
        </w:r>
        <w:r w:rsidR="0050772D">
          <w:rPr>
            <w:noProof/>
            <w:webHidden/>
          </w:rPr>
          <w:fldChar w:fldCharType="separate"/>
        </w:r>
        <w:r w:rsidR="0050772D">
          <w:rPr>
            <w:noProof/>
            <w:webHidden/>
          </w:rPr>
          <w:t>46</w:t>
        </w:r>
        <w:r w:rsidR="0050772D">
          <w:rPr>
            <w:noProof/>
            <w:webHidden/>
          </w:rPr>
          <w:fldChar w:fldCharType="end"/>
        </w:r>
      </w:hyperlink>
    </w:p>
    <w:p w14:paraId="3418173E" w14:textId="25C4268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76" w:history="1">
        <w:r w:rsidR="0050772D" w:rsidRPr="00CC5BA1">
          <w:rPr>
            <w:rStyle w:val="Hyperlink"/>
            <w:noProof/>
          </w:rPr>
          <w:t>3.14.3 automationDetails property</w:t>
        </w:r>
        <w:r w:rsidR="0050772D">
          <w:rPr>
            <w:noProof/>
            <w:webHidden/>
          </w:rPr>
          <w:tab/>
        </w:r>
        <w:r w:rsidR="0050772D">
          <w:rPr>
            <w:noProof/>
            <w:webHidden/>
          </w:rPr>
          <w:fldChar w:fldCharType="begin"/>
        </w:r>
        <w:r w:rsidR="0050772D">
          <w:rPr>
            <w:noProof/>
            <w:webHidden/>
          </w:rPr>
          <w:instrText xml:space="preserve"> PAGEREF _Toc5017776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1B4064F3" w14:textId="4AD8527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77" w:history="1">
        <w:r w:rsidR="0050772D" w:rsidRPr="00CC5BA1">
          <w:rPr>
            <w:rStyle w:val="Hyperlink"/>
            <w:noProof/>
          </w:rPr>
          <w:t>3.14.4 runAggregates property</w:t>
        </w:r>
        <w:r w:rsidR="0050772D">
          <w:rPr>
            <w:noProof/>
            <w:webHidden/>
          </w:rPr>
          <w:tab/>
        </w:r>
        <w:r w:rsidR="0050772D">
          <w:rPr>
            <w:noProof/>
            <w:webHidden/>
          </w:rPr>
          <w:fldChar w:fldCharType="begin"/>
        </w:r>
        <w:r w:rsidR="0050772D">
          <w:rPr>
            <w:noProof/>
            <w:webHidden/>
          </w:rPr>
          <w:instrText xml:space="preserve"> PAGEREF _Toc5017777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106D8DEE" w14:textId="478BB5C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78" w:history="1">
        <w:r w:rsidR="0050772D" w:rsidRPr="00CC5BA1">
          <w:rPr>
            <w:rStyle w:val="Hyperlink"/>
            <w:noProof/>
          </w:rPr>
          <w:t>3.14.5 baselineGuid property</w:t>
        </w:r>
        <w:r w:rsidR="0050772D">
          <w:rPr>
            <w:noProof/>
            <w:webHidden/>
          </w:rPr>
          <w:tab/>
        </w:r>
        <w:r w:rsidR="0050772D">
          <w:rPr>
            <w:noProof/>
            <w:webHidden/>
          </w:rPr>
          <w:fldChar w:fldCharType="begin"/>
        </w:r>
        <w:r w:rsidR="0050772D">
          <w:rPr>
            <w:noProof/>
            <w:webHidden/>
          </w:rPr>
          <w:instrText xml:space="preserve"> PAGEREF _Toc5017778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55EA9A28" w14:textId="59DAA4C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79" w:history="1">
        <w:r w:rsidR="0050772D" w:rsidRPr="00CC5BA1">
          <w:rPr>
            <w:rStyle w:val="Hyperlink"/>
            <w:noProof/>
          </w:rPr>
          <w:t>3.14.6 tool property</w:t>
        </w:r>
        <w:r w:rsidR="0050772D">
          <w:rPr>
            <w:noProof/>
            <w:webHidden/>
          </w:rPr>
          <w:tab/>
        </w:r>
        <w:r w:rsidR="0050772D">
          <w:rPr>
            <w:noProof/>
            <w:webHidden/>
          </w:rPr>
          <w:fldChar w:fldCharType="begin"/>
        </w:r>
        <w:r w:rsidR="0050772D">
          <w:rPr>
            <w:noProof/>
            <w:webHidden/>
          </w:rPr>
          <w:instrText xml:space="preserve"> PAGEREF _Toc5017779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2428E14D" w14:textId="7EA2736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80" w:history="1">
        <w:r w:rsidR="0050772D" w:rsidRPr="00CC5BA1">
          <w:rPr>
            <w:rStyle w:val="Hyperlink"/>
            <w:noProof/>
          </w:rPr>
          <w:t>3.14.7 language</w:t>
        </w:r>
        <w:r w:rsidR="0050772D">
          <w:rPr>
            <w:noProof/>
            <w:webHidden/>
          </w:rPr>
          <w:tab/>
        </w:r>
        <w:r w:rsidR="0050772D">
          <w:rPr>
            <w:noProof/>
            <w:webHidden/>
          </w:rPr>
          <w:fldChar w:fldCharType="begin"/>
        </w:r>
        <w:r w:rsidR="0050772D">
          <w:rPr>
            <w:noProof/>
            <w:webHidden/>
          </w:rPr>
          <w:instrText xml:space="preserve"> PAGEREF _Toc5017780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4F58089C" w14:textId="3335A27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81" w:history="1">
        <w:r w:rsidR="0050772D" w:rsidRPr="00CC5BA1">
          <w:rPr>
            <w:rStyle w:val="Hyperlink"/>
            <w:noProof/>
          </w:rPr>
          <w:t>3.14.8 taxonomies property</w:t>
        </w:r>
        <w:r w:rsidR="0050772D">
          <w:rPr>
            <w:noProof/>
            <w:webHidden/>
          </w:rPr>
          <w:tab/>
        </w:r>
        <w:r w:rsidR="0050772D">
          <w:rPr>
            <w:noProof/>
            <w:webHidden/>
          </w:rPr>
          <w:fldChar w:fldCharType="begin"/>
        </w:r>
        <w:r w:rsidR="0050772D">
          <w:rPr>
            <w:noProof/>
            <w:webHidden/>
          </w:rPr>
          <w:instrText xml:space="preserve"> PAGEREF _Toc5017781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7F4F2701" w14:textId="5ACFCE5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82" w:history="1">
        <w:r w:rsidR="0050772D" w:rsidRPr="00CC5BA1">
          <w:rPr>
            <w:rStyle w:val="Hyperlink"/>
            <w:noProof/>
          </w:rPr>
          <w:t>3.14.9 translations property</w:t>
        </w:r>
        <w:r w:rsidR="0050772D">
          <w:rPr>
            <w:noProof/>
            <w:webHidden/>
          </w:rPr>
          <w:tab/>
        </w:r>
        <w:r w:rsidR="0050772D">
          <w:rPr>
            <w:noProof/>
            <w:webHidden/>
          </w:rPr>
          <w:fldChar w:fldCharType="begin"/>
        </w:r>
        <w:r w:rsidR="0050772D">
          <w:rPr>
            <w:noProof/>
            <w:webHidden/>
          </w:rPr>
          <w:instrText xml:space="preserve"> PAGEREF _Toc5017782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1A984581" w14:textId="57F8806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83" w:history="1">
        <w:r w:rsidR="0050772D" w:rsidRPr="00CC5BA1">
          <w:rPr>
            <w:rStyle w:val="Hyperlink"/>
            <w:noProof/>
          </w:rPr>
          <w:t>3.14.10 policies property</w:t>
        </w:r>
        <w:r w:rsidR="0050772D">
          <w:rPr>
            <w:noProof/>
            <w:webHidden/>
          </w:rPr>
          <w:tab/>
        </w:r>
        <w:r w:rsidR="0050772D">
          <w:rPr>
            <w:noProof/>
            <w:webHidden/>
          </w:rPr>
          <w:fldChar w:fldCharType="begin"/>
        </w:r>
        <w:r w:rsidR="0050772D">
          <w:rPr>
            <w:noProof/>
            <w:webHidden/>
          </w:rPr>
          <w:instrText xml:space="preserve"> PAGEREF _Toc5017783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5EAF2E51" w14:textId="30C36EF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84" w:history="1">
        <w:r w:rsidR="0050772D" w:rsidRPr="00CC5BA1">
          <w:rPr>
            <w:rStyle w:val="Hyperlink"/>
            <w:noProof/>
          </w:rPr>
          <w:t>3.14.11 invocations property</w:t>
        </w:r>
        <w:r w:rsidR="0050772D">
          <w:rPr>
            <w:noProof/>
            <w:webHidden/>
          </w:rPr>
          <w:tab/>
        </w:r>
        <w:r w:rsidR="0050772D">
          <w:rPr>
            <w:noProof/>
            <w:webHidden/>
          </w:rPr>
          <w:fldChar w:fldCharType="begin"/>
        </w:r>
        <w:r w:rsidR="0050772D">
          <w:rPr>
            <w:noProof/>
            <w:webHidden/>
          </w:rPr>
          <w:instrText xml:space="preserve"> PAGEREF _Toc5017784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0190CC12" w14:textId="12C0A1E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85" w:history="1">
        <w:r w:rsidR="0050772D" w:rsidRPr="00CC5BA1">
          <w:rPr>
            <w:rStyle w:val="Hyperlink"/>
            <w:noProof/>
          </w:rPr>
          <w:t>3.14.12 conversion property</w:t>
        </w:r>
        <w:r w:rsidR="0050772D">
          <w:rPr>
            <w:noProof/>
            <w:webHidden/>
          </w:rPr>
          <w:tab/>
        </w:r>
        <w:r w:rsidR="0050772D">
          <w:rPr>
            <w:noProof/>
            <w:webHidden/>
          </w:rPr>
          <w:fldChar w:fldCharType="begin"/>
        </w:r>
        <w:r w:rsidR="0050772D">
          <w:rPr>
            <w:noProof/>
            <w:webHidden/>
          </w:rPr>
          <w:instrText xml:space="preserve"> PAGEREF _Toc5017785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2AF17E92" w14:textId="77CFB15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86" w:history="1">
        <w:r w:rsidR="0050772D" w:rsidRPr="00CC5BA1">
          <w:rPr>
            <w:rStyle w:val="Hyperlink"/>
            <w:noProof/>
          </w:rPr>
          <w:t>3.14.13 versionControlProvenance property</w:t>
        </w:r>
        <w:r w:rsidR="0050772D">
          <w:rPr>
            <w:noProof/>
            <w:webHidden/>
          </w:rPr>
          <w:tab/>
        </w:r>
        <w:r w:rsidR="0050772D">
          <w:rPr>
            <w:noProof/>
            <w:webHidden/>
          </w:rPr>
          <w:fldChar w:fldCharType="begin"/>
        </w:r>
        <w:r w:rsidR="0050772D">
          <w:rPr>
            <w:noProof/>
            <w:webHidden/>
          </w:rPr>
          <w:instrText xml:space="preserve"> PAGEREF _Toc5017786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0D916B14" w14:textId="40DE920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87" w:history="1">
        <w:r w:rsidR="0050772D" w:rsidRPr="00CC5BA1">
          <w:rPr>
            <w:rStyle w:val="Hyperlink"/>
            <w:noProof/>
          </w:rPr>
          <w:t>3.14.14 originalUriBaseIds property</w:t>
        </w:r>
        <w:r w:rsidR="0050772D">
          <w:rPr>
            <w:noProof/>
            <w:webHidden/>
          </w:rPr>
          <w:tab/>
        </w:r>
        <w:r w:rsidR="0050772D">
          <w:rPr>
            <w:noProof/>
            <w:webHidden/>
          </w:rPr>
          <w:fldChar w:fldCharType="begin"/>
        </w:r>
        <w:r w:rsidR="0050772D">
          <w:rPr>
            <w:noProof/>
            <w:webHidden/>
          </w:rPr>
          <w:instrText xml:space="preserve"> PAGEREF _Toc5017787 \h </w:instrText>
        </w:r>
        <w:r w:rsidR="0050772D">
          <w:rPr>
            <w:noProof/>
            <w:webHidden/>
          </w:rPr>
        </w:r>
        <w:r w:rsidR="0050772D">
          <w:rPr>
            <w:noProof/>
            <w:webHidden/>
          </w:rPr>
          <w:fldChar w:fldCharType="separate"/>
        </w:r>
        <w:r w:rsidR="0050772D">
          <w:rPr>
            <w:noProof/>
            <w:webHidden/>
          </w:rPr>
          <w:t>51</w:t>
        </w:r>
        <w:r w:rsidR="0050772D">
          <w:rPr>
            <w:noProof/>
            <w:webHidden/>
          </w:rPr>
          <w:fldChar w:fldCharType="end"/>
        </w:r>
      </w:hyperlink>
    </w:p>
    <w:p w14:paraId="1EC59A8C" w14:textId="38369E9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88" w:history="1">
        <w:r w:rsidR="0050772D" w:rsidRPr="00CC5BA1">
          <w:rPr>
            <w:rStyle w:val="Hyperlink"/>
            <w:noProof/>
          </w:rPr>
          <w:t>3.14.15 artifacts property</w:t>
        </w:r>
        <w:r w:rsidR="0050772D">
          <w:rPr>
            <w:noProof/>
            <w:webHidden/>
          </w:rPr>
          <w:tab/>
        </w:r>
        <w:r w:rsidR="0050772D">
          <w:rPr>
            <w:noProof/>
            <w:webHidden/>
          </w:rPr>
          <w:fldChar w:fldCharType="begin"/>
        </w:r>
        <w:r w:rsidR="0050772D">
          <w:rPr>
            <w:noProof/>
            <w:webHidden/>
          </w:rPr>
          <w:instrText xml:space="preserve"> PAGEREF _Toc5017788 \h </w:instrText>
        </w:r>
        <w:r w:rsidR="0050772D">
          <w:rPr>
            <w:noProof/>
            <w:webHidden/>
          </w:rPr>
        </w:r>
        <w:r w:rsidR="0050772D">
          <w:rPr>
            <w:noProof/>
            <w:webHidden/>
          </w:rPr>
          <w:fldChar w:fldCharType="separate"/>
        </w:r>
        <w:r w:rsidR="0050772D">
          <w:rPr>
            <w:noProof/>
            <w:webHidden/>
          </w:rPr>
          <w:t>52</w:t>
        </w:r>
        <w:r w:rsidR="0050772D">
          <w:rPr>
            <w:noProof/>
            <w:webHidden/>
          </w:rPr>
          <w:fldChar w:fldCharType="end"/>
        </w:r>
      </w:hyperlink>
    </w:p>
    <w:p w14:paraId="1DC6B880" w14:textId="6BC4FF8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89" w:history="1">
        <w:r w:rsidR="0050772D" w:rsidRPr="00CC5BA1">
          <w:rPr>
            <w:rStyle w:val="Hyperlink"/>
            <w:noProof/>
          </w:rPr>
          <w:t>3.14.16 logicalLocations property</w:t>
        </w:r>
        <w:r w:rsidR="0050772D">
          <w:rPr>
            <w:noProof/>
            <w:webHidden/>
          </w:rPr>
          <w:tab/>
        </w:r>
        <w:r w:rsidR="0050772D">
          <w:rPr>
            <w:noProof/>
            <w:webHidden/>
          </w:rPr>
          <w:fldChar w:fldCharType="begin"/>
        </w:r>
        <w:r w:rsidR="0050772D">
          <w:rPr>
            <w:noProof/>
            <w:webHidden/>
          </w:rPr>
          <w:instrText xml:space="preserve"> PAGEREF _Toc5017789 \h </w:instrText>
        </w:r>
        <w:r w:rsidR="0050772D">
          <w:rPr>
            <w:noProof/>
            <w:webHidden/>
          </w:rPr>
        </w:r>
        <w:r w:rsidR="0050772D">
          <w:rPr>
            <w:noProof/>
            <w:webHidden/>
          </w:rPr>
          <w:fldChar w:fldCharType="separate"/>
        </w:r>
        <w:r w:rsidR="0050772D">
          <w:rPr>
            <w:noProof/>
            <w:webHidden/>
          </w:rPr>
          <w:t>53</w:t>
        </w:r>
        <w:r w:rsidR="0050772D">
          <w:rPr>
            <w:noProof/>
            <w:webHidden/>
          </w:rPr>
          <w:fldChar w:fldCharType="end"/>
        </w:r>
      </w:hyperlink>
    </w:p>
    <w:p w14:paraId="6BA0DB34" w14:textId="02FDF855"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90" w:history="1">
        <w:r w:rsidR="0050772D" w:rsidRPr="00CC5BA1">
          <w:rPr>
            <w:rStyle w:val="Hyperlink"/>
            <w:noProof/>
          </w:rPr>
          <w:t>3.14.17 addresses property</w:t>
        </w:r>
        <w:r w:rsidR="0050772D">
          <w:rPr>
            <w:noProof/>
            <w:webHidden/>
          </w:rPr>
          <w:tab/>
        </w:r>
        <w:r w:rsidR="0050772D">
          <w:rPr>
            <w:noProof/>
            <w:webHidden/>
          </w:rPr>
          <w:fldChar w:fldCharType="begin"/>
        </w:r>
        <w:r w:rsidR="0050772D">
          <w:rPr>
            <w:noProof/>
            <w:webHidden/>
          </w:rPr>
          <w:instrText xml:space="preserve"> PAGEREF _Toc5017790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15065424" w14:textId="6A2226C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91" w:history="1">
        <w:r w:rsidR="0050772D" w:rsidRPr="00CC5BA1">
          <w:rPr>
            <w:rStyle w:val="Hyperlink"/>
            <w:noProof/>
          </w:rPr>
          <w:t>3.14.18 threadFlowLocations property</w:t>
        </w:r>
        <w:r w:rsidR="0050772D">
          <w:rPr>
            <w:noProof/>
            <w:webHidden/>
          </w:rPr>
          <w:tab/>
        </w:r>
        <w:r w:rsidR="0050772D">
          <w:rPr>
            <w:noProof/>
            <w:webHidden/>
          </w:rPr>
          <w:fldChar w:fldCharType="begin"/>
        </w:r>
        <w:r w:rsidR="0050772D">
          <w:rPr>
            <w:noProof/>
            <w:webHidden/>
          </w:rPr>
          <w:instrText xml:space="preserve"> PAGEREF _Toc5017791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2ED696B6" w14:textId="59D6C68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92" w:history="1">
        <w:r w:rsidR="0050772D" w:rsidRPr="00CC5BA1">
          <w:rPr>
            <w:rStyle w:val="Hyperlink"/>
            <w:noProof/>
          </w:rPr>
          <w:t>3.14.19 graphs property</w:t>
        </w:r>
        <w:r w:rsidR="0050772D">
          <w:rPr>
            <w:noProof/>
            <w:webHidden/>
          </w:rPr>
          <w:tab/>
        </w:r>
        <w:r w:rsidR="0050772D">
          <w:rPr>
            <w:noProof/>
            <w:webHidden/>
          </w:rPr>
          <w:fldChar w:fldCharType="begin"/>
        </w:r>
        <w:r w:rsidR="0050772D">
          <w:rPr>
            <w:noProof/>
            <w:webHidden/>
          </w:rPr>
          <w:instrText xml:space="preserve"> PAGEREF _Toc5017792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79608F58" w14:textId="70087CC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93" w:history="1">
        <w:r w:rsidR="0050772D" w:rsidRPr="00CC5BA1">
          <w:rPr>
            <w:rStyle w:val="Hyperlink"/>
            <w:noProof/>
          </w:rPr>
          <w:t>3.14.20 results property</w:t>
        </w:r>
        <w:r w:rsidR="0050772D">
          <w:rPr>
            <w:noProof/>
            <w:webHidden/>
          </w:rPr>
          <w:tab/>
        </w:r>
        <w:r w:rsidR="0050772D">
          <w:rPr>
            <w:noProof/>
            <w:webHidden/>
          </w:rPr>
          <w:fldChar w:fldCharType="begin"/>
        </w:r>
        <w:r w:rsidR="0050772D">
          <w:rPr>
            <w:noProof/>
            <w:webHidden/>
          </w:rPr>
          <w:instrText xml:space="preserve"> PAGEREF _Toc5017793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08680AE6" w14:textId="797B681E"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94" w:history="1">
        <w:r w:rsidR="0050772D" w:rsidRPr="00CC5BA1">
          <w:rPr>
            <w:rStyle w:val="Hyperlink"/>
            <w:noProof/>
          </w:rPr>
          <w:t>3.14.21 defaultEncoding property</w:t>
        </w:r>
        <w:r w:rsidR="0050772D">
          <w:rPr>
            <w:noProof/>
            <w:webHidden/>
          </w:rPr>
          <w:tab/>
        </w:r>
        <w:r w:rsidR="0050772D">
          <w:rPr>
            <w:noProof/>
            <w:webHidden/>
          </w:rPr>
          <w:fldChar w:fldCharType="begin"/>
        </w:r>
        <w:r w:rsidR="0050772D">
          <w:rPr>
            <w:noProof/>
            <w:webHidden/>
          </w:rPr>
          <w:instrText xml:space="preserve"> PAGEREF _Toc5017794 \h </w:instrText>
        </w:r>
        <w:r w:rsidR="0050772D">
          <w:rPr>
            <w:noProof/>
            <w:webHidden/>
          </w:rPr>
        </w:r>
        <w:r w:rsidR="0050772D">
          <w:rPr>
            <w:noProof/>
            <w:webHidden/>
          </w:rPr>
          <w:fldChar w:fldCharType="separate"/>
        </w:r>
        <w:r w:rsidR="0050772D">
          <w:rPr>
            <w:noProof/>
            <w:webHidden/>
          </w:rPr>
          <w:t>55</w:t>
        </w:r>
        <w:r w:rsidR="0050772D">
          <w:rPr>
            <w:noProof/>
            <w:webHidden/>
          </w:rPr>
          <w:fldChar w:fldCharType="end"/>
        </w:r>
      </w:hyperlink>
    </w:p>
    <w:p w14:paraId="1A76CAA3" w14:textId="6EEC212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95" w:history="1">
        <w:r w:rsidR="0050772D" w:rsidRPr="00CC5BA1">
          <w:rPr>
            <w:rStyle w:val="Hyperlink"/>
            <w:noProof/>
          </w:rPr>
          <w:t>3.14.22 defaultSourceLanguage property</w:t>
        </w:r>
        <w:r w:rsidR="0050772D">
          <w:rPr>
            <w:noProof/>
            <w:webHidden/>
          </w:rPr>
          <w:tab/>
        </w:r>
        <w:r w:rsidR="0050772D">
          <w:rPr>
            <w:noProof/>
            <w:webHidden/>
          </w:rPr>
          <w:fldChar w:fldCharType="begin"/>
        </w:r>
        <w:r w:rsidR="0050772D">
          <w:rPr>
            <w:noProof/>
            <w:webHidden/>
          </w:rPr>
          <w:instrText xml:space="preserve"> PAGEREF _Toc5017795 \h </w:instrText>
        </w:r>
        <w:r w:rsidR="0050772D">
          <w:rPr>
            <w:noProof/>
            <w:webHidden/>
          </w:rPr>
        </w:r>
        <w:r w:rsidR="0050772D">
          <w:rPr>
            <w:noProof/>
            <w:webHidden/>
          </w:rPr>
          <w:fldChar w:fldCharType="separate"/>
        </w:r>
        <w:r w:rsidR="0050772D">
          <w:rPr>
            <w:noProof/>
            <w:webHidden/>
          </w:rPr>
          <w:t>55</w:t>
        </w:r>
        <w:r w:rsidR="0050772D">
          <w:rPr>
            <w:noProof/>
            <w:webHidden/>
          </w:rPr>
          <w:fldChar w:fldCharType="end"/>
        </w:r>
      </w:hyperlink>
    </w:p>
    <w:p w14:paraId="5A4881B7" w14:textId="1E041C4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96" w:history="1">
        <w:r w:rsidR="0050772D" w:rsidRPr="00CC5BA1">
          <w:rPr>
            <w:rStyle w:val="Hyperlink"/>
            <w:noProof/>
          </w:rPr>
          <w:t>3.14.23 newlineSequences property</w:t>
        </w:r>
        <w:r w:rsidR="0050772D">
          <w:rPr>
            <w:noProof/>
            <w:webHidden/>
          </w:rPr>
          <w:tab/>
        </w:r>
        <w:r w:rsidR="0050772D">
          <w:rPr>
            <w:noProof/>
            <w:webHidden/>
          </w:rPr>
          <w:fldChar w:fldCharType="begin"/>
        </w:r>
        <w:r w:rsidR="0050772D">
          <w:rPr>
            <w:noProof/>
            <w:webHidden/>
          </w:rPr>
          <w:instrText xml:space="preserve"> PAGEREF _Toc5017796 \h </w:instrText>
        </w:r>
        <w:r w:rsidR="0050772D">
          <w:rPr>
            <w:noProof/>
            <w:webHidden/>
          </w:rPr>
        </w:r>
        <w:r w:rsidR="0050772D">
          <w:rPr>
            <w:noProof/>
            <w:webHidden/>
          </w:rPr>
          <w:fldChar w:fldCharType="separate"/>
        </w:r>
        <w:r w:rsidR="0050772D">
          <w:rPr>
            <w:noProof/>
            <w:webHidden/>
          </w:rPr>
          <w:t>55</w:t>
        </w:r>
        <w:r w:rsidR="0050772D">
          <w:rPr>
            <w:noProof/>
            <w:webHidden/>
          </w:rPr>
          <w:fldChar w:fldCharType="end"/>
        </w:r>
      </w:hyperlink>
    </w:p>
    <w:p w14:paraId="2AA533A8" w14:textId="6A58889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97" w:history="1">
        <w:r w:rsidR="0050772D" w:rsidRPr="00CC5BA1">
          <w:rPr>
            <w:rStyle w:val="Hyperlink"/>
            <w:noProof/>
          </w:rPr>
          <w:t>3.14.24 columnKind property</w:t>
        </w:r>
        <w:r w:rsidR="0050772D">
          <w:rPr>
            <w:noProof/>
            <w:webHidden/>
          </w:rPr>
          <w:tab/>
        </w:r>
        <w:r w:rsidR="0050772D">
          <w:rPr>
            <w:noProof/>
            <w:webHidden/>
          </w:rPr>
          <w:fldChar w:fldCharType="begin"/>
        </w:r>
        <w:r w:rsidR="0050772D">
          <w:rPr>
            <w:noProof/>
            <w:webHidden/>
          </w:rPr>
          <w:instrText xml:space="preserve"> PAGEREF _Toc5017797 \h </w:instrText>
        </w:r>
        <w:r w:rsidR="0050772D">
          <w:rPr>
            <w:noProof/>
            <w:webHidden/>
          </w:rPr>
        </w:r>
        <w:r w:rsidR="0050772D">
          <w:rPr>
            <w:noProof/>
            <w:webHidden/>
          </w:rPr>
          <w:fldChar w:fldCharType="separate"/>
        </w:r>
        <w:r w:rsidR="0050772D">
          <w:rPr>
            <w:noProof/>
            <w:webHidden/>
          </w:rPr>
          <w:t>56</w:t>
        </w:r>
        <w:r w:rsidR="0050772D">
          <w:rPr>
            <w:noProof/>
            <w:webHidden/>
          </w:rPr>
          <w:fldChar w:fldCharType="end"/>
        </w:r>
      </w:hyperlink>
    </w:p>
    <w:p w14:paraId="1EBB7645" w14:textId="6C7F6F8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798" w:history="1">
        <w:r w:rsidR="0050772D" w:rsidRPr="00CC5BA1">
          <w:rPr>
            <w:rStyle w:val="Hyperlink"/>
            <w:noProof/>
          </w:rPr>
          <w:t>3.14.25 redactionToken property</w:t>
        </w:r>
        <w:r w:rsidR="0050772D">
          <w:rPr>
            <w:noProof/>
            <w:webHidden/>
          </w:rPr>
          <w:tab/>
        </w:r>
        <w:r w:rsidR="0050772D">
          <w:rPr>
            <w:noProof/>
            <w:webHidden/>
          </w:rPr>
          <w:fldChar w:fldCharType="begin"/>
        </w:r>
        <w:r w:rsidR="0050772D">
          <w:rPr>
            <w:noProof/>
            <w:webHidden/>
          </w:rPr>
          <w:instrText xml:space="preserve"> PAGEREF _Toc5017798 \h </w:instrText>
        </w:r>
        <w:r w:rsidR="0050772D">
          <w:rPr>
            <w:noProof/>
            <w:webHidden/>
          </w:rPr>
        </w:r>
        <w:r w:rsidR="0050772D">
          <w:rPr>
            <w:noProof/>
            <w:webHidden/>
          </w:rPr>
          <w:fldChar w:fldCharType="separate"/>
        </w:r>
        <w:r w:rsidR="0050772D">
          <w:rPr>
            <w:noProof/>
            <w:webHidden/>
          </w:rPr>
          <w:t>56</w:t>
        </w:r>
        <w:r w:rsidR="0050772D">
          <w:rPr>
            <w:noProof/>
            <w:webHidden/>
          </w:rPr>
          <w:fldChar w:fldCharType="end"/>
        </w:r>
      </w:hyperlink>
    </w:p>
    <w:p w14:paraId="18B4FE6D" w14:textId="2F0803F5" w:rsidR="0050772D" w:rsidRDefault="00283577">
      <w:pPr>
        <w:pStyle w:val="TOC2"/>
        <w:tabs>
          <w:tab w:val="right" w:leader="dot" w:pos="9350"/>
        </w:tabs>
        <w:rPr>
          <w:rFonts w:asciiTheme="minorHAnsi" w:eastAsiaTheme="minorEastAsia" w:hAnsiTheme="minorHAnsi" w:cstheme="minorBidi"/>
          <w:noProof/>
          <w:sz w:val="22"/>
          <w:szCs w:val="22"/>
        </w:rPr>
      </w:pPr>
      <w:hyperlink w:anchor="_Toc5017799" w:history="1">
        <w:r w:rsidR="0050772D" w:rsidRPr="00CC5BA1">
          <w:rPr>
            <w:rStyle w:val="Hyperlink"/>
            <w:noProof/>
          </w:rPr>
          <w:t>3.15 externalPropertyFileReference object</w:t>
        </w:r>
        <w:r w:rsidR="0050772D">
          <w:rPr>
            <w:noProof/>
            <w:webHidden/>
          </w:rPr>
          <w:tab/>
        </w:r>
        <w:r w:rsidR="0050772D">
          <w:rPr>
            <w:noProof/>
            <w:webHidden/>
          </w:rPr>
          <w:fldChar w:fldCharType="begin"/>
        </w:r>
        <w:r w:rsidR="0050772D">
          <w:rPr>
            <w:noProof/>
            <w:webHidden/>
          </w:rPr>
          <w:instrText xml:space="preserve"> PAGEREF _Toc5017799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72914867" w14:textId="43F41BF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00" w:history="1">
        <w:r w:rsidR="0050772D" w:rsidRPr="00CC5BA1">
          <w:rPr>
            <w:rStyle w:val="Hyperlink"/>
            <w:noProof/>
          </w:rPr>
          <w:t>3.15.1 General</w:t>
        </w:r>
        <w:r w:rsidR="0050772D">
          <w:rPr>
            <w:noProof/>
            <w:webHidden/>
          </w:rPr>
          <w:tab/>
        </w:r>
        <w:r w:rsidR="0050772D">
          <w:rPr>
            <w:noProof/>
            <w:webHidden/>
          </w:rPr>
          <w:fldChar w:fldCharType="begin"/>
        </w:r>
        <w:r w:rsidR="0050772D">
          <w:rPr>
            <w:noProof/>
            <w:webHidden/>
          </w:rPr>
          <w:instrText xml:space="preserve"> PAGEREF _Toc5017800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4A938915" w14:textId="2AD252C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01" w:history="1">
        <w:r w:rsidR="0050772D" w:rsidRPr="00CC5BA1">
          <w:rPr>
            <w:rStyle w:val="Hyperlink"/>
            <w:noProof/>
          </w:rPr>
          <w:t>3.15.2 location property</w:t>
        </w:r>
        <w:r w:rsidR="0050772D">
          <w:rPr>
            <w:noProof/>
            <w:webHidden/>
          </w:rPr>
          <w:tab/>
        </w:r>
        <w:r w:rsidR="0050772D">
          <w:rPr>
            <w:noProof/>
            <w:webHidden/>
          </w:rPr>
          <w:fldChar w:fldCharType="begin"/>
        </w:r>
        <w:r w:rsidR="0050772D">
          <w:rPr>
            <w:noProof/>
            <w:webHidden/>
          </w:rPr>
          <w:instrText xml:space="preserve"> PAGEREF _Toc5017801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18FED99A" w14:textId="70C1D10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02" w:history="1">
        <w:r w:rsidR="0050772D" w:rsidRPr="00CC5BA1">
          <w:rPr>
            <w:rStyle w:val="Hyperlink"/>
            <w:noProof/>
          </w:rPr>
          <w:t>3.15.3 guid property</w:t>
        </w:r>
        <w:r w:rsidR="0050772D">
          <w:rPr>
            <w:noProof/>
            <w:webHidden/>
          </w:rPr>
          <w:tab/>
        </w:r>
        <w:r w:rsidR="0050772D">
          <w:rPr>
            <w:noProof/>
            <w:webHidden/>
          </w:rPr>
          <w:fldChar w:fldCharType="begin"/>
        </w:r>
        <w:r w:rsidR="0050772D">
          <w:rPr>
            <w:noProof/>
            <w:webHidden/>
          </w:rPr>
          <w:instrText xml:space="preserve"> PAGEREF _Toc5017802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03EE9CCD" w14:textId="65FD3B9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03" w:history="1">
        <w:r w:rsidR="0050772D" w:rsidRPr="00CC5BA1">
          <w:rPr>
            <w:rStyle w:val="Hyperlink"/>
            <w:noProof/>
          </w:rPr>
          <w:t>3.15.4 itemCount property</w:t>
        </w:r>
        <w:r w:rsidR="0050772D">
          <w:rPr>
            <w:noProof/>
            <w:webHidden/>
          </w:rPr>
          <w:tab/>
        </w:r>
        <w:r w:rsidR="0050772D">
          <w:rPr>
            <w:noProof/>
            <w:webHidden/>
          </w:rPr>
          <w:fldChar w:fldCharType="begin"/>
        </w:r>
        <w:r w:rsidR="0050772D">
          <w:rPr>
            <w:noProof/>
            <w:webHidden/>
          </w:rPr>
          <w:instrText xml:space="preserve"> PAGEREF _Toc5017803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74020C42" w14:textId="1EC109AB" w:rsidR="0050772D" w:rsidRDefault="00283577">
      <w:pPr>
        <w:pStyle w:val="TOC2"/>
        <w:tabs>
          <w:tab w:val="right" w:leader="dot" w:pos="9350"/>
        </w:tabs>
        <w:rPr>
          <w:rFonts w:asciiTheme="minorHAnsi" w:eastAsiaTheme="minorEastAsia" w:hAnsiTheme="minorHAnsi" w:cstheme="minorBidi"/>
          <w:noProof/>
          <w:sz w:val="22"/>
          <w:szCs w:val="22"/>
        </w:rPr>
      </w:pPr>
      <w:hyperlink w:anchor="_Toc5017804" w:history="1">
        <w:r w:rsidR="0050772D" w:rsidRPr="00CC5BA1">
          <w:rPr>
            <w:rStyle w:val="Hyperlink"/>
            <w:noProof/>
          </w:rPr>
          <w:t>3.16 runAutomationDetails object</w:t>
        </w:r>
        <w:r w:rsidR="0050772D">
          <w:rPr>
            <w:noProof/>
            <w:webHidden/>
          </w:rPr>
          <w:tab/>
        </w:r>
        <w:r w:rsidR="0050772D">
          <w:rPr>
            <w:noProof/>
            <w:webHidden/>
          </w:rPr>
          <w:fldChar w:fldCharType="begin"/>
        </w:r>
        <w:r w:rsidR="0050772D">
          <w:rPr>
            <w:noProof/>
            <w:webHidden/>
          </w:rPr>
          <w:instrText xml:space="preserve"> PAGEREF _Toc5017804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0D9D2B21" w14:textId="43AAD5B5"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05" w:history="1">
        <w:r w:rsidR="0050772D" w:rsidRPr="00CC5BA1">
          <w:rPr>
            <w:rStyle w:val="Hyperlink"/>
            <w:noProof/>
          </w:rPr>
          <w:t>3.16.1 General</w:t>
        </w:r>
        <w:r w:rsidR="0050772D">
          <w:rPr>
            <w:noProof/>
            <w:webHidden/>
          </w:rPr>
          <w:tab/>
        </w:r>
        <w:r w:rsidR="0050772D">
          <w:rPr>
            <w:noProof/>
            <w:webHidden/>
          </w:rPr>
          <w:fldChar w:fldCharType="begin"/>
        </w:r>
        <w:r w:rsidR="0050772D">
          <w:rPr>
            <w:noProof/>
            <w:webHidden/>
          </w:rPr>
          <w:instrText xml:space="preserve"> PAGEREF _Toc5017805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618C3ADF" w14:textId="0C09AE5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06" w:history="1">
        <w:r w:rsidR="0050772D" w:rsidRPr="00CC5BA1">
          <w:rPr>
            <w:rStyle w:val="Hyperlink"/>
            <w:noProof/>
          </w:rPr>
          <w:t>3.16.2 Constraints</w:t>
        </w:r>
        <w:r w:rsidR="0050772D">
          <w:rPr>
            <w:noProof/>
            <w:webHidden/>
          </w:rPr>
          <w:tab/>
        </w:r>
        <w:r w:rsidR="0050772D">
          <w:rPr>
            <w:noProof/>
            <w:webHidden/>
          </w:rPr>
          <w:fldChar w:fldCharType="begin"/>
        </w:r>
        <w:r w:rsidR="0050772D">
          <w:rPr>
            <w:noProof/>
            <w:webHidden/>
          </w:rPr>
          <w:instrText xml:space="preserve"> PAGEREF _Toc5017806 \h </w:instrText>
        </w:r>
        <w:r w:rsidR="0050772D">
          <w:rPr>
            <w:noProof/>
            <w:webHidden/>
          </w:rPr>
        </w:r>
        <w:r w:rsidR="0050772D">
          <w:rPr>
            <w:noProof/>
            <w:webHidden/>
          </w:rPr>
          <w:fldChar w:fldCharType="separate"/>
        </w:r>
        <w:r w:rsidR="0050772D">
          <w:rPr>
            <w:noProof/>
            <w:webHidden/>
          </w:rPr>
          <w:t>58</w:t>
        </w:r>
        <w:r w:rsidR="0050772D">
          <w:rPr>
            <w:noProof/>
            <w:webHidden/>
          </w:rPr>
          <w:fldChar w:fldCharType="end"/>
        </w:r>
      </w:hyperlink>
    </w:p>
    <w:p w14:paraId="5BBB6B74" w14:textId="023E3E0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07" w:history="1">
        <w:r w:rsidR="0050772D" w:rsidRPr="00CC5BA1">
          <w:rPr>
            <w:rStyle w:val="Hyperlink"/>
            <w:noProof/>
          </w:rPr>
          <w:t>3.16.3 description property</w:t>
        </w:r>
        <w:r w:rsidR="0050772D">
          <w:rPr>
            <w:noProof/>
            <w:webHidden/>
          </w:rPr>
          <w:tab/>
        </w:r>
        <w:r w:rsidR="0050772D">
          <w:rPr>
            <w:noProof/>
            <w:webHidden/>
          </w:rPr>
          <w:fldChar w:fldCharType="begin"/>
        </w:r>
        <w:r w:rsidR="0050772D">
          <w:rPr>
            <w:noProof/>
            <w:webHidden/>
          </w:rPr>
          <w:instrText xml:space="preserve"> PAGEREF _Toc5017807 \h </w:instrText>
        </w:r>
        <w:r w:rsidR="0050772D">
          <w:rPr>
            <w:noProof/>
            <w:webHidden/>
          </w:rPr>
        </w:r>
        <w:r w:rsidR="0050772D">
          <w:rPr>
            <w:noProof/>
            <w:webHidden/>
          </w:rPr>
          <w:fldChar w:fldCharType="separate"/>
        </w:r>
        <w:r w:rsidR="0050772D">
          <w:rPr>
            <w:noProof/>
            <w:webHidden/>
          </w:rPr>
          <w:t>58</w:t>
        </w:r>
        <w:r w:rsidR="0050772D">
          <w:rPr>
            <w:noProof/>
            <w:webHidden/>
          </w:rPr>
          <w:fldChar w:fldCharType="end"/>
        </w:r>
      </w:hyperlink>
    </w:p>
    <w:p w14:paraId="4016374E" w14:textId="586D9E5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08" w:history="1">
        <w:r w:rsidR="0050772D" w:rsidRPr="00CC5BA1">
          <w:rPr>
            <w:rStyle w:val="Hyperlink"/>
            <w:noProof/>
          </w:rPr>
          <w:t>3.16.4 id property</w:t>
        </w:r>
        <w:r w:rsidR="0050772D">
          <w:rPr>
            <w:noProof/>
            <w:webHidden/>
          </w:rPr>
          <w:tab/>
        </w:r>
        <w:r w:rsidR="0050772D">
          <w:rPr>
            <w:noProof/>
            <w:webHidden/>
          </w:rPr>
          <w:fldChar w:fldCharType="begin"/>
        </w:r>
        <w:r w:rsidR="0050772D">
          <w:rPr>
            <w:noProof/>
            <w:webHidden/>
          </w:rPr>
          <w:instrText xml:space="preserve"> PAGEREF _Toc5017808 \h </w:instrText>
        </w:r>
        <w:r w:rsidR="0050772D">
          <w:rPr>
            <w:noProof/>
            <w:webHidden/>
          </w:rPr>
        </w:r>
        <w:r w:rsidR="0050772D">
          <w:rPr>
            <w:noProof/>
            <w:webHidden/>
          </w:rPr>
          <w:fldChar w:fldCharType="separate"/>
        </w:r>
        <w:r w:rsidR="0050772D">
          <w:rPr>
            <w:noProof/>
            <w:webHidden/>
          </w:rPr>
          <w:t>58</w:t>
        </w:r>
        <w:r w:rsidR="0050772D">
          <w:rPr>
            <w:noProof/>
            <w:webHidden/>
          </w:rPr>
          <w:fldChar w:fldCharType="end"/>
        </w:r>
      </w:hyperlink>
    </w:p>
    <w:p w14:paraId="2F546FF9" w14:textId="40CFB9E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09" w:history="1">
        <w:r w:rsidR="0050772D" w:rsidRPr="00CC5BA1">
          <w:rPr>
            <w:rStyle w:val="Hyperlink"/>
            <w:noProof/>
          </w:rPr>
          <w:t>3.16.5 guid property</w:t>
        </w:r>
        <w:r w:rsidR="0050772D">
          <w:rPr>
            <w:noProof/>
            <w:webHidden/>
          </w:rPr>
          <w:tab/>
        </w:r>
        <w:r w:rsidR="0050772D">
          <w:rPr>
            <w:noProof/>
            <w:webHidden/>
          </w:rPr>
          <w:fldChar w:fldCharType="begin"/>
        </w:r>
        <w:r w:rsidR="0050772D">
          <w:rPr>
            <w:noProof/>
            <w:webHidden/>
          </w:rPr>
          <w:instrText xml:space="preserve"> PAGEREF _Toc5017809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5558659E" w14:textId="6E45E60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10" w:history="1">
        <w:r w:rsidR="0050772D" w:rsidRPr="00CC5BA1">
          <w:rPr>
            <w:rStyle w:val="Hyperlink"/>
            <w:noProof/>
          </w:rPr>
          <w:t>3.16.6 correlationGuid property</w:t>
        </w:r>
        <w:r w:rsidR="0050772D">
          <w:rPr>
            <w:noProof/>
            <w:webHidden/>
          </w:rPr>
          <w:tab/>
        </w:r>
        <w:r w:rsidR="0050772D">
          <w:rPr>
            <w:noProof/>
            <w:webHidden/>
          </w:rPr>
          <w:fldChar w:fldCharType="begin"/>
        </w:r>
        <w:r w:rsidR="0050772D">
          <w:rPr>
            <w:noProof/>
            <w:webHidden/>
          </w:rPr>
          <w:instrText xml:space="preserve"> PAGEREF _Toc5017810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3B3F4726" w14:textId="740A6FF2" w:rsidR="0050772D" w:rsidRDefault="00283577">
      <w:pPr>
        <w:pStyle w:val="TOC2"/>
        <w:tabs>
          <w:tab w:val="right" w:leader="dot" w:pos="9350"/>
        </w:tabs>
        <w:rPr>
          <w:rFonts w:asciiTheme="minorHAnsi" w:eastAsiaTheme="minorEastAsia" w:hAnsiTheme="minorHAnsi" w:cstheme="minorBidi"/>
          <w:noProof/>
          <w:sz w:val="22"/>
          <w:szCs w:val="22"/>
        </w:rPr>
      </w:pPr>
      <w:hyperlink w:anchor="_Toc5017811" w:history="1">
        <w:r w:rsidR="0050772D" w:rsidRPr="00CC5BA1">
          <w:rPr>
            <w:rStyle w:val="Hyperlink"/>
            <w:noProof/>
          </w:rPr>
          <w:t>3.17 tool object</w:t>
        </w:r>
        <w:r w:rsidR="0050772D">
          <w:rPr>
            <w:noProof/>
            <w:webHidden/>
          </w:rPr>
          <w:tab/>
        </w:r>
        <w:r w:rsidR="0050772D">
          <w:rPr>
            <w:noProof/>
            <w:webHidden/>
          </w:rPr>
          <w:fldChar w:fldCharType="begin"/>
        </w:r>
        <w:r w:rsidR="0050772D">
          <w:rPr>
            <w:noProof/>
            <w:webHidden/>
          </w:rPr>
          <w:instrText xml:space="preserve"> PAGEREF _Toc5017811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0599541A" w14:textId="3284D36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12" w:history="1">
        <w:r w:rsidR="0050772D" w:rsidRPr="00CC5BA1">
          <w:rPr>
            <w:rStyle w:val="Hyperlink"/>
            <w:noProof/>
          </w:rPr>
          <w:t>3.17.1 General</w:t>
        </w:r>
        <w:r w:rsidR="0050772D">
          <w:rPr>
            <w:noProof/>
            <w:webHidden/>
          </w:rPr>
          <w:tab/>
        </w:r>
        <w:r w:rsidR="0050772D">
          <w:rPr>
            <w:noProof/>
            <w:webHidden/>
          </w:rPr>
          <w:fldChar w:fldCharType="begin"/>
        </w:r>
        <w:r w:rsidR="0050772D">
          <w:rPr>
            <w:noProof/>
            <w:webHidden/>
          </w:rPr>
          <w:instrText xml:space="preserve"> PAGEREF _Toc5017812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663C0E02" w14:textId="483EE04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13" w:history="1">
        <w:r w:rsidR="0050772D" w:rsidRPr="00CC5BA1">
          <w:rPr>
            <w:rStyle w:val="Hyperlink"/>
            <w:noProof/>
          </w:rPr>
          <w:t>3.17.2 driver property</w:t>
        </w:r>
        <w:r w:rsidR="0050772D">
          <w:rPr>
            <w:noProof/>
            <w:webHidden/>
          </w:rPr>
          <w:tab/>
        </w:r>
        <w:r w:rsidR="0050772D">
          <w:rPr>
            <w:noProof/>
            <w:webHidden/>
          </w:rPr>
          <w:fldChar w:fldCharType="begin"/>
        </w:r>
        <w:r w:rsidR="0050772D">
          <w:rPr>
            <w:noProof/>
            <w:webHidden/>
          </w:rPr>
          <w:instrText xml:space="preserve"> PAGEREF _Toc5017813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28F25525" w14:textId="6A94712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14" w:history="1">
        <w:r w:rsidR="0050772D" w:rsidRPr="00CC5BA1">
          <w:rPr>
            <w:rStyle w:val="Hyperlink"/>
            <w:noProof/>
          </w:rPr>
          <w:t>3.17.3 extensions property</w:t>
        </w:r>
        <w:r w:rsidR="0050772D">
          <w:rPr>
            <w:noProof/>
            <w:webHidden/>
          </w:rPr>
          <w:tab/>
        </w:r>
        <w:r w:rsidR="0050772D">
          <w:rPr>
            <w:noProof/>
            <w:webHidden/>
          </w:rPr>
          <w:fldChar w:fldCharType="begin"/>
        </w:r>
        <w:r w:rsidR="0050772D">
          <w:rPr>
            <w:noProof/>
            <w:webHidden/>
          </w:rPr>
          <w:instrText xml:space="preserve"> PAGEREF _Toc5017814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73B92DED" w14:textId="153DE624" w:rsidR="0050772D" w:rsidRDefault="00283577">
      <w:pPr>
        <w:pStyle w:val="TOC2"/>
        <w:tabs>
          <w:tab w:val="right" w:leader="dot" w:pos="9350"/>
        </w:tabs>
        <w:rPr>
          <w:rFonts w:asciiTheme="minorHAnsi" w:eastAsiaTheme="minorEastAsia" w:hAnsiTheme="minorHAnsi" w:cstheme="minorBidi"/>
          <w:noProof/>
          <w:sz w:val="22"/>
          <w:szCs w:val="22"/>
        </w:rPr>
      </w:pPr>
      <w:hyperlink w:anchor="_Toc5017815" w:history="1">
        <w:r w:rsidR="0050772D" w:rsidRPr="00CC5BA1">
          <w:rPr>
            <w:rStyle w:val="Hyperlink"/>
            <w:noProof/>
          </w:rPr>
          <w:t>3.18 toolComponent object</w:t>
        </w:r>
        <w:r w:rsidR="0050772D">
          <w:rPr>
            <w:noProof/>
            <w:webHidden/>
          </w:rPr>
          <w:tab/>
        </w:r>
        <w:r w:rsidR="0050772D">
          <w:rPr>
            <w:noProof/>
            <w:webHidden/>
          </w:rPr>
          <w:fldChar w:fldCharType="begin"/>
        </w:r>
        <w:r w:rsidR="0050772D">
          <w:rPr>
            <w:noProof/>
            <w:webHidden/>
          </w:rPr>
          <w:instrText xml:space="preserve"> PAGEREF _Toc5017815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2223D3DC" w14:textId="444B456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16" w:history="1">
        <w:r w:rsidR="0050772D" w:rsidRPr="00CC5BA1">
          <w:rPr>
            <w:rStyle w:val="Hyperlink"/>
            <w:noProof/>
          </w:rPr>
          <w:t>3.18.1 General</w:t>
        </w:r>
        <w:r w:rsidR="0050772D">
          <w:rPr>
            <w:noProof/>
            <w:webHidden/>
          </w:rPr>
          <w:tab/>
        </w:r>
        <w:r w:rsidR="0050772D">
          <w:rPr>
            <w:noProof/>
            <w:webHidden/>
          </w:rPr>
          <w:fldChar w:fldCharType="begin"/>
        </w:r>
        <w:r w:rsidR="0050772D">
          <w:rPr>
            <w:noProof/>
            <w:webHidden/>
          </w:rPr>
          <w:instrText xml:space="preserve"> PAGEREF _Toc5017816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53837503" w14:textId="15D78B7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17" w:history="1">
        <w:r w:rsidR="0050772D" w:rsidRPr="00CC5BA1">
          <w:rPr>
            <w:rStyle w:val="Hyperlink"/>
            <w:noProof/>
          </w:rPr>
          <w:t>3.18.2 Taxonomies</w:t>
        </w:r>
        <w:r w:rsidR="0050772D">
          <w:rPr>
            <w:noProof/>
            <w:webHidden/>
          </w:rPr>
          <w:tab/>
        </w:r>
        <w:r w:rsidR="0050772D">
          <w:rPr>
            <w:noProof/>
            <w:webHidden/>
          </w:rPr>
          <w:fldChar w:fldCharType="begin"/>
        </w:r>
        <w:r w:rsidR="0050772D">
          <w:rPr>
            <w:noProof/>
            <w:webHidden/>
          </w:rPr>
          <w:instrText xml:space="preserve"> PAGEREF _Toc5017817 \h </w:instrText>
        </w:r>
        <w:r w:rsidR="0050772D">
          <w:rPr>
            <w:noProof/>
            <w:webHidden/>
          </w:rPr>
        </w:r>
        <w:r w:rsidR="0050772D">
          <w:rPr>
            <w:noProof/>
            <w:webHidden/>
          </w:rPr>
          <w:fldChar w:fldCharType="separate"/>
        </w:r>
        <w:r w:rsidR="0050772D">
          <w:rPr>
            <w:noProof/>
            <w:webHidden/>
          </w:rPr>
          <w:t>61</w:t>
        </w:r>
        <w:r w:rsidR="0050772D">
          <w:rPr>
            <w:noProof/>
            <w:webHidden/>
          </w:rPr>
          <w:fldChar w:fldCharType="end"/>
        </w:r>
      </w:hyperlink>
    </w:p>
    <w:p w14:paraId="752CE8FA" w14:textId="3D5D186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18" w:history="1">
        <w:r w:rsidR="0050772D" w:rsidRPr="00CC5BA1">
          <w:rPr>
            <w:rStyle w:val="Hyperlink"/>
            <w:noProof/>
          </w:rPr>
          <w:t>3.18.3 Translations</w:t>
        </w:r>
        <w:r w:rsidR="0050772D">
          <w:rPr>
            <w:noProof/>
            <w:webHidden/>
          </w:rPr>
          <w:tab/>
        </w:r>
        <w:r w:rsidR="0050772D">
          <w:rPr>
            <w:noProof/>
            <w:webHidden/>
          </w:rPr>
          <w:fldChar w:fldCharType="begin"/>
        </w:r>
        <w:r w:rsidR="0050772D">
          <w:rPr>
            <w:noProof/>
            <w:webHidden/>
          </w:rPr>
          <w:instrText xml:space="preserve"> PAGEREF _Toc5017818 \h </w:instrText>
        </w:r>
        <w:r w:rsidR="0050772D">
          <w:rPr>
            <w:noProof/>
            <w:webHidden/>
          </w:rPr>
        </w:r>
        <w:r w:rsidR="0050772D">
          <w:rPr>
            <w:noProof/>
            <w:webHidden/>
          </w:rPr>
          <w:fldChar w:fldCharType="separate"/>
        </w:r>
        <w:r w:rsidR="0050772D">
          <w:rPr>
            <w:noProof/>
            <w:webHidden/>
          </w:rPr>
          <w:t>63</w:t>
        </w:r>
        <w:r w:rsidR="0050772D">
          <w:rPr>
            <w:noProof/>
            <w:webHidden/>
          </w:rPr>
          <w:fldChar w:fldCharType="end"/>
        </w:r>
      </w:hyperlink>
    </w:p>
    <w:p w14:paraId="56F2A672" w14:textId="4354478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19" w:history="1">
        <w:r w:rsidR="0050772D" w:rsidRPr="00CC5BA1">
          <w:rPr>
            <w:rStyle w:val="Hyperlink"/>
            <w:noProof/>
          </w:rPr>
          <w:t>3.18.4 Policies</w:t>
        </w:r>
        <w:r w:rsidR="0050772D">
          <w:rPr>
            <w:noProof/>
            <w:webHidden/>
          </w:rPr>
          <w:tab/>
        </w:r>
        <w:r w:rsidR="0050772D">
          <w:rPr>
            <w:noProof/>
            <w:webHidden/>
          </w:rPr>
          <w:fldChar w:fldCharType="begin"/>
        </w:r>
        <w:r w:rsidR="0050772D">
          <w:rPr>
            <w:noProof/>
            <w:webHidden/>
          </w:rPr>
          <w:instrText xml:space="preserve"> PAGEREF _Toc5017819 \h </w:instrText>
        </w:r>
        <w:r w:rsidR="0050772D">
          <w:rPr>
            <w:noProof/>
            <w:webHidden/>
          </w:rPr>
        </w:r>
        <w:r w:rsidR="0050772D">
          <w:rPr>
            <w:noProof/>
            <w:webHidden/>
          </w:rPr>
          <w:fldChar w:fldCharType="separate"/>
        </w:r>
        <w:r w:rsidR="0050772D">
          <w:rPr>
            <w:noProof/>
            <w:webHidden/>
          </w:rPr>
          <w:t>64</w:t>
        </w:r>
        <w:r w:rsidR="0050772D">
          <w:rPr>
            <w:noProof/>
            <w:webHidden/>
          </w:rPr>
          <w:fldChar w:fldCharType="end"/>
        </w:r>
      </w:hyperlink>
    </w:p>
    <w:p w14:paraId="35E84559" w14:textId="54FF821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20" w:history="1">
        <w:r w:rsidR="0050772D" w:rsidRPr="00CC5BA1">
          <w:rPr>
            <w:rStyle w:val="Hyperlink"/>
            <w:noProof/>
          </w:rPr>
          <w:t>3.18.5 guid property</w:t>
        </w:r>
        <w:r w:rsidR="0050772D">
          <w:rPr>
            <w:noProof/>
            <w:webHidden/>
          </w:rPr>
          <w:tab/>
        </w:r>
        <w:r w:rsidR="0050772D">
          <w:rPr>
            <w:noProof/>
            <w:webHidden/>
          </w:rPr>
          <w:fldChar w:fldCharType="begin"/>
        </w:r>
        <w:r w:rsidR="0050772D">
          <w:rPr>
            <w:noProof/>
            <w:webHidden/>
          </w:rPr>
          <w:instrText xml:space="preserve"> PAGEREF _Toc5017820 \h </w:instrText>
        </w:r>
        <w:r w:rsidR="0050772D">
          <w:rPr>
            <w:noProof/>
            <w:webHidden/>
          </w:rPr>
        </w:r>
        <w:r w:rsidR="0050772D">
          <w:rPr>
            <w:noProof/>
            <w:webHidden/>
          </w:rPr>
          <w:fldChar w:fldCharType="separate"/>
        </w:r>
        <w:r w:rsidR="0050772D">
          <w:rPr>
            <w:noProof/>
            <w:webHidden/>
          </w:rPr>
          <w:t>65</w:t>
        </w:r>
        <w:r w:rsidR="0050772D">
          <w:rPr>
            <w:noProof/>
            <w:webHidden/>
          </w:rPr>
          <w:fldChar w:fldCharType="end"/>
        </w:r>
      </w:hyperlink>
    </w:p>
    <w:p w14:paraId="2AB92A52" w14:textId="56FA6A0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21" w:history="1">
        <w:r w:rsidR="0050772D" w:rsidRPr="00CC5BA1">
          <w:rPr>
            <w:rStyle w:val="Hyperlink"/>
            <w:noProof/>
          </w:rPr>
          <w:t>3.18.6 name property</w:t>
        </w:r>
        <w:r w:rsidR="0050772D">
          <w:rPr>
            <w:noProof/>
            <w:webHidden/>
          </w:rPr>
          <w:tab/>
        </w:r>
        <w:r w:rsidR="0050772D">
          <w:rPr>
            <w:noProof/>
            <w:webHidden/>
          </w:rPr>
          <w:fldChar w:fldCharType="begin"/>
        </w:r>
        <w:r w:rsidR="0050772D">
          <w:rPr>
            <w:noProof/>
            <w:webHidden/>
          </w:rPr>
          <w:instrText xml:space="preserve"> PAGEREF _Toc5017821 \h </w:instrText>
        </w:r>
        <w:r w:rsidR="0050772D">
          <w:rPr>
            <w:noProof/>
            <w:webHidden/>
          </w:rPr>
        </w:r>
        <w:r w:rsidR="0050772D">
          <w:rPr>
            <w:noProof/>
            <w:webHidden/>
          </w:rPr>
          <w:fldChar w:fldCharType="separate"/>
        </w:r>
        <w:r w:rsidR="0050772D">
          <w:rPr>
            <w:noProof/>
            <w:webHidden/>
          </w:rPr>
          <w:t>65</w:t>
        </w:r>
        <w:r w:rsidR="0050772D">
          <w:rPr>
            <w:noProof/>
            <w:webHidden/>
          </w:rPr>
          <w:fldChar w:fldCharType="end"/>
        </w:r>
      </w:hyperlink>
    </w:p>
    <w:p w14:paraId="1C994E1A" w14:textId="43A3957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22" w:history="1">
        <w:r w:rsidR="0050772D" w:rsidRPr="00CC5BA1">
          <w:rPr>
            <w:rStyle w:val="Hyperlink"/>
            <w:noProof/>
          </w:rPr>
          <w:t>3.18.7 fullName property</w:t>
        </w:r>
        <w:r w:rsidR="0050772D">
          <w:rPr>
            <w:noProof/>
            <w:webHidden/>
          </w:rPr>
          <w:tab/>
        </w:r>
        <w:r w:rsidR="0050772D">
          <w:rPr>
            <w:noProof/>
            <w:webHidden/>
          </w:rPr>
          <w:fldChar w:fldCharType="begin"/>
        </w:r>
        <w:r w:rsidR="0050772D">
          <w:rPr>
            <w:noProof/>
            <w:webHidden/>
          </w:rPr>
          <w:instrText xml:space="preserve"> PAGEREF _Toc5017822 \h </w:instrText>
        </w:r>
        <w:r w:rsidR="0050772D">
          <w:rPr>
            <w:noProof/>
            <w:webHidden/>
          </w:rPr>
        </w:r>
        <w:r w:rsidR="0050772D">
          <w:rPr>
            <w:noProof/>
            <w:webHidden/>
          </w:rPr>
          <w:fldChar w:fldCharType="separate"/>
        </w:r>
        <w:r w:rsidR="0050772D">
          <w:rPr>
            <w:noProof/>
            <w:webHidden/>
          </w:rPr>
          <w:t>65</w:t>
        </w:r>
        <w:r w:rsidR="0050772D">
          <w:rPr>
            <w:noProof/>
            <w:webHidden/>
          </w:rPr>
          <w:fldChar w:fldCharType="end"/>
        </w:r>
      </w:hyperlink>
    </w:p>
    <w:p w14:paraId="40560BC5" w14:textId="7C35D5C7"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23" w:history="1">
        <w:r w:rsidR="0050772D" w:rsidRPr="00CC5BA1">
          <w:rPr>
            <w:rStyle w:val="Hyperlink"/>
            <w:noProof/>
          </w:rPr>
          <w:t>3.18.8 semanticVersion property</w:t>
        </w:r>
        <w:r w:rsidR="0050772D">
          <w:rPr>
            <w:noProof/>
            <w:webHidden/>
          </w:rPr>
          <w:tab/>
        </w:r>
        <w:r w:rsidR="0050772D">
          <w:rPr>
            <w:noProof/>
            <w:webHidden/>
          </w:rPr>
          <w:fldChar w:fldCharType="begin"/>
        </w:r>
        <w:r w:rsidR="0050772D">
          <w:rPr>
            <w:noProof/>
            <w:webHidden/>
          </w:rPr>
          <w:instrText xml:space="preserve"> PAGEREF _Toc5017823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400E539E" w14:textId="3A6803E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24" w:history="1">
        <w:r w:rsidR="0050772D" w:rsidRPr="00CC5BA1">
          <w:rPr>
            <w:rStyle w:val="Hyperlink"/>
            <w:noProof/>
          </w:rPr>
          <w:t>3.18.9 version property</w:t>
        </w:r>
        <w:r w:rsidR="0050772D">
          <w:rPr>
            <w:noProof/>
            <w:webHidden/>
          </w:rPr>
          <w:tab/>
        </w:r>
        <w:r w:rsidR="0050772D">
          <w:rPr>
            <w:noProof/>
            <w:webHidden/>
          </w:rPr>
          <w:fldChar w:fldCharType="begin"/>
        </w:r>
        <w:r w:rsidR="0050772D">
          <w:rPr>
            <w:noProof/>
            <w:webHidden/>
          </w:rPr>
          <w:instrText xml:space="preserve"> PAGEREF _Toc5017824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00AAA015" w14:textId="09E0E2A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25" w:history="1">
        <w:r w:rsidR="0050772D" w:rsidRPr="00CC5BA1">
          <w:rPr>
            <w:rStyle w:val="Hyperlink"/>
            <w:noProof/>
          </w:rPr>
          <w:t>3.18.10 dottedQuadFileVersion property</w:t>
        </w:r>
        <w:r w:rsidR="0050772D">
          <w:rPr>
            <w:noProof/>
            <w:webHidden/>
          </w:rPr>
          <w:tab/>
        </w:r>
        <w:r w:rsidR="0050772D">
          <w:rPr>
            <w:noProof/>
            <w:webHidden/>
          </w:rPr>
          <w:fldChar w:fldCharType="begin"/>
        </w:r>
        <w:r w:rsidR="0050772D">
          <w:rPr>
            <w:noProof/>
            <w:webHidden/>
          </w:rPr>
          <w:instrText xml:space="preserve"> PAGEREF _Toc5017825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2CCBE447" w14:textId="5360E6C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26" w:history="1">
        <w:r w:rsidR="0050772D" w:rsidRPr="00CC5BA1">
          <w:rPr>
            <w:rStyle w:val="Hyperlink"/>
            <w:noProof/>
          </w:rPr>
          <w:t>3.18.11 releaseDateUtc</w:t>
        </w:r>
        <w:r w:rsidR="0050772D">
          <w:rPr>
            <w:noProof/>
            <w:webHidden/>
          </w:rPr>
          <w:tab/>
        </w:r>
        <w:r w:rsidR="0050772D">
          <w:rPr>
            <w:noProof/>
            <w:webHidden/>
          </w:rPr>
          <w:fldChar w:fldCharType="begin"/>
        </w:r>
        <w:r w:rsidR="0050772D">
          <w:rPr>
            <w:noProof/>
            <w:webHidden/>
          </w:rPr>
          <w:instrText xml:space="preserve"> PAGEREF _Toc5017826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25013670" w14:textId="74E51DD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27" w:history="1">
        <w:r w:rsidR="0050772D" w:rsidRPr="00CC5BA1">
          <w:rPr>
            <w:rStyle w:val="Hyperlink"/>
            <w:noProof/>
          </w:rPr>
          <w:t>3.18.12 downloadUri property</w:t>
        </w:r>
        <w:r w:rsidR="0050772D">
          <w:rPr>
            <w:noProof/>
            <w:webHidden/>
          </w:rPr>
          <w:tab/>
        </w:r>
        <w:r w:rsidR="0050772D">
          <w:rPr>
            <w:noProof/>
            <w:webHidden/>
          </w:rPr>
          <w:fldChar w:fldCharType="begin"/>
        </w:r>
        <w:r w:rsidR="0050772D">
          <w:rPr>
            <w:noProof/>
            <w:webHidden/>
          </w:rPr>
          <w:instrText xml:space="preserve"> PAGEREF _Toc5017827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3A921FF9" w14:textId="1D156C6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28" w:history="1">
        <w:r w:rsidR="0050772D" w:rsidRPr="00CC5BA1">
          <w:rPr>
            <w:rStyle w:val="Hyperlink"/>
            <w:noProof/>
          </w:rPr>
          <w:t>3.18.13 informationUri property</w:t>
        </w:r>
        <w:r w:rsidR="0050772D">
          <w:rPr>
            <w:noProof/>
            <w:webHidden/>
          </w:rPr>
          <w:tab/>
        </w:r>
        <w:r w:rsidR="0050772D">
          <w:rPr>
            <w:noProof/>
            <w:webHidden/>
          </w:rPr>
          <w:fldChar w:fldCharType="begin"/>
        </w:r>
        <w:r w:rsidR="0050772D">
          <w:rPr>
            <w:noProof/>
            <w:webHidden/>
          </w:rPr>
          <w:instrText xml:space="preserve"> PAGEREF _Toc5017828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12E154E9" w14:textId="7FB7A42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29" w:history="1">
        <w:r w:rsidR="0050772D" w:rsidRPr="00CC5BA1">
          <w:rPr>
            <w:rStyle w:val="Hyperlink"/>
            <w:noProof/>
          </w:rPr>
          <w:t>3.18.14 organization property</w:t>
        </w:r>
        <w:r w:rsidR="0050772D">
          <w:rPr>
            <w:noProof/>
            <w:webHidden/>
          </w:rPr>
          <w:tab/>
        </w:r>
        <w:r w:rsidR="0050772D">
          <w:rPr>
            <w:noProof/>
            <w:webHidden/>
          </w:rPr>
          <w:fldChar w:fldCharType="begin"/>
        </w:r>
        <w:r w:rsidR="0050772D">
          <w:rPr>
            <w:noProof/>
            <w:webHidden/>
          </w:rPr>
          <w:instrText xml:space="preserve"> PAGEREF _Toc5017829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9832856" w14:textId="264E7F4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30" w:history="1">
        <w:r w:rsidR="0050772D" w:rsidRPr="00CC5BA1">
          <w:rPr>
            <w:rStyle w:val="Hyperlink"/>
            <w:noProof/>
          </w:rPr>
          <w:t>3.18.15 product property</w:t>
        </w:r>
        <w:r w:rsidR="0050772D">
          <w:rPr>
            <w:noProof/>
            <w:webHidden/>
          </w:rPr>
          <w:tab/>
        </w:r>
        <w:r w:rsidR="0050772D">
          <w:rPr>
            <w:noProof/>
            <w:webHidden/>
          </w:rPr>
          <w:fldChar w:fldCharType="begin"/>
        </w:r>
        <w:r w:rsidR="0050772D">
          <w:rPr>
            <w:noProof/>
            <w:webHidden/>
          </w:rPr>
          <w:instrText xml:space="preserve"> PAGEREF _Toc5017830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7AF6633" w14:textId="028A475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31" w:history="1">
        <w:r w:rsidR="0050772D" w:rsidRPr="00CC5BA1">
          <w:rPr>
            <w:rStyle w:val="Hyperlink"/>
            <w:noProof/>
          </w:rPr>
          <w:t>3.18.16 productSuite property</w:t>
        </w:r>
        <w:r w:rsidR="0050772D">
          <w:rPr>
            <w:noProof/>
            <w:webHidden/>
          </w:rPr>
          <w:tab/>
        </w:r>
        <w:r w:rsidR="0050772D">
          <w:rPr>
            <w:noProof/>
            <w:webHidden/>
          </w:rPr>
          <w:fldChar w:fldCharType="begin"/>
        </w:r>
        <w:r w:rsidR="0050772D">
          <w:rPr>
            <w:noProof/>
            <w:webHidden/>
          </w:rPr>
          <w:instrText xml:space="preserve"> PAGEREF _Toc5017831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4EF08F23" w14:textId="4A064D6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32" w:history="1">
        <w:r w:rsidR="0050772D" w:rsidRPr="00CC5BA1">
          <w:rPr>
            <w:rStyle w:val="Hyperlink"/>
            <w:noProof/>
          </w:rPr>
          <w:t>3.18.17 shortDescription property</w:t>
        </w:r>
        <w:r w:rsidR="0050772D">
          <w:rPr>
            <w:noProof/>
            <w:webHidden/>
          </w:rPr>
          <w:tab/>
        </w:r>
        <w:r w:rsidR="0050772D">
          <w:rPr>
            <w:noProof/>
            <w:webHidden/>
          </w:rPr>
          <w:fldChar w:fldCharType="begin"/>
        </w:r>
        <w:r w:rsidR="0050772D">
          <w:rPr>
            <w:noProof/>
            <w:webHidden/>
          </w:rPr>
          <w:instrText xml:space="preserve"> PAGEREF _Toc5017832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7DB01F08" w14:textId="0EA9D81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33" w:history="1">
        <w:r w:rsidR="0050772D" w:rsidRPr="00CC5BA1">
          <w:rPr>
            <w:rStyle w:val="Hyperlink"/>
            <w:noProof/>
          </w:rPr>
          <w:t>3.18.18 fullDescription property</w:t>
        </w:r>
        <w:r w:rsidR="0050772D">
          <w:rPr>
            <w:noProof/>
            <w:webHidden/>
          </w:rPr>
          <w:tab/>
        </w:r>
        <w:r w:rsidR="0050772D">
          <w:rPr>
            <w:noProof/>
            <w:webHidden/>
          </w:rPr>
          <w:fldChar w:fldCharType="begin"/>
        </w:r>
        <w:r w:rsidR="0050772D">
          <w:rPr>
            <w:noProof/>
            <w:webHidden/>
          </w:rPr>
          <w:instrText xml:space="preserve"> PAGEREF _Toc5017833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8A376A2" w14:textId="3C02A56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34" w:history="1">
        <w:r w:rsidR="0050772D" w:rsidRPr="00CC5BA1">
          <w:rPr>
            <w:rStyle w:val="Hyperlink"/>
            <w:noProof/>
          </w:rPr>
          <w:t>3.18.19 language property</w:t>
        </w:r>
        <w:r w:rsidR="0050772D">
          <w:rPr>
            <w:noProof/>
            <w:webHidden/>
          </w:rPr>
          <w:tab/>
        </w:r>
        <w:r w:rsidR="0050772D">
          <w:rPr>
            <w:noProof/>
            <w:webHidden/>
          </w:rPr>
          <w:fldChar w:fldCharType="begin"/>
        </w:r>
        <w:r w:rsidR="0050772D">
          <w:rPr>
            <w:noProof/>
            <w:webHidden/>
          </w:rPr>
          <w:instrText xml:space="preserve"> PAGEREF _Toc5017834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20B0116" w14:textId="618BC70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35" w:history="1">
        <w:r w:rsidR="0050772D" w:rsidRPr="00CC5BA1">
          <w:rPr>
            <w:rStyle w:val="Hyperlink"/>
            <w:noProof/>
          </w:rPr>
          <w:t>3.18.20 globalMessageStrings property</w:t>
        </w:r>
        <w:r w:rsidR="0050772D">
          <w:rPr>
            <w:noProof/>
            <w:webHidden/>
          </w:rPr>
          <w:tab/>
        </w:r>
        <w:r w:rsidR="0050772D">
          <w:rPr>
            <w:noProof/>
            <w:webHidden/>
          </w:rPr>
          <w:fldChar w:fldCharType="begin"/>
        </w:r>
        <w:r w:rsidR="0050772D">
          <w:rPr>
            <w:noProof/>
            <w:webHidden/>
          </w:rPr>
          <w:instrText xml:space="preserve"> PAGEREF _Toc5017835 \h </w:instrText>
        </w:r>
        <w:r w:rsidR="0050772D">
          <w:rPr>
            <w:noProof/>
            <w:webHidden/>
          </w:rPr>
        </w:r>
        <w:r w:rsidR="0050772D">
          <w:rPr>
            <w:noProof/>
            <w:webHidden/>
          </w:rPr>
          <w:fldChar w:fldCharType="separate"/>
        </w:r>
        <w:r w:rsidR="0050772D">
          <w:rPr>
            <w:noProof/>
            <w:webHidden/>
          </w:rPr>
          <w:t>68</w:t>
        </w:r>
        <w:r w:rsidR="0050772D">
          <w:rPr>
            <w:noProof/>
            <w:webHidden/>
          </w:rPr>
          <w:fldChar w:fldCharType="end"/>
        </w:r>
      </w:hyperlink>
    </w:p>
    <w:p w14:paraId="5B3599D5" w14:textId="1C949DC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36" w:history="1">
        <w:r w:rsidR="0050772D" w:rsidRPr="00CC5BA1">
          <w:rPr>
            <w:rStyle w:val="Hyperlink"/>
            <w:noProof/>
          </w:rPr>
          <w:t>3.18.21 rules property</w:t>
        </w:r>
        <w:r w:rsidR="0050772D">
          <w:rPr>
            <w:noProof/>
            <w:webHidden/>
          </w:rPr>
          <w:tab/>
        </w:r>
        <w:r w:rsidR="0050772D">
          <w:rPr>
            <w:noProof/>
            <w:webHidden/>
          </w:rPr>
          <w:fldChar w:fldCharType="begin"/>
        </w:r>
        <w:r w:rsidR="0050772D">
          <w:rPr>
            <w:noProof/>
            <w:webHidden/>
          </w:rPr>
          <w:instrText xml:space="preserve"> PAGEREF _Toc5017836 \h </w:instrText>
        </w:r>
        <w:r w:rsidR="0050772D">
          <w:rPr>
            <w:noProof/>
            <w:webHidden/>
          </w:rPr>
        </w:r>
        <w:r w:rsidR="0050772D">
          <w:rPr>
            <w:noProof/>
            <w:webHidden/>
          </w:rPr>
          <w:fldChar w:fldCharType="separate"/>
        </w:r>
        <w:r w:rsidR="0050772D">
          <w:rPr>
            <w:noProof/>
            <w:webHidden/>
          </w:rPr>
          <w:t>68</w:t>
        </w:r>
        <w:r w:rsidR="0050772D">
          <w:rPr>
            <w:noProof/>
            <w:webHidden/>
          </w:rPr>
          <w:fldChar w:fldCharType="end"/>
        </w:r>
      </w:hyperlink>
    </w:p>
    <w:p w14:paraId="325B6F59" w14:textId="516BA70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37" w:history="1">
        <w:r w:rsidR="0050772D" w:rsidRPr="00CC5BA1">
          <w:rPr>
            <w:rStyle w:val="Hyperlink"/>
            <w:noProof/>
          </w:rPr>
          <w:t>3.18.22 notifications property</w:t>
        </w:r>
        <w:r w:rsidR="0050772D">
          <w:rPr>
            <w:noProof/>
            <w:webHidden/>
          </w:rPr>
          <w:tab/>
        </w:r>
        <w:r w:rsidR="0050772D">
          <w:rPr>
            <w:noProof/>
            <w:webHidden/>
          </w:rPr>
          <w:fldChar w:fldCharType="begin"/>
        </w:r>
        <w:r w:rsidR="0050772D">
          <w:rPr>
            <w:noProof/>
            <w:webHidden/>
          </w:rPr>
          <w:instrText xml:space="preserve"> PAGEREF _Toc5017837 \h </w:instrText>
        </w:r>
        <w:r w:rsidR="0050772D">
          <w:rPr>
            <w:noProof/>
            <w:webHidden/>
          </w:rPr>
        </w:r>
        <w:r w:rsidR="0050772D">
          <w:rPr>
            <w:noProof/>
            <w:webHidden/>
          </w:rPr>
          <w:fldChar w:fldCharType="separate"/>
        </w:r>
        <w:r w:rsidR="0050772D">
          <w:rPr>
            <w:noProof/>
            <w:webHidden/>
          </w:rPr>
          <w:t>69</w:t>
        </w:r>
        <w:r w:rsidR="0050772D">
          <w:rPr>
            <w:noProof/>
            <w:webHidden/>
          </w:rPr>
          <w:fldChar w:fldCharType="end"/>
        </w:r>
      </w:hyperlink>
    </w:p>
    <w:p w14:paraId="78CB838B" w14:textId="780F536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38" w:history="1">
        <w:r w:rsidR="0050772D" w:rsidRPr="00CC5BA1">
          <w:rPr>
            <w:rStyle w:val="Hyperlink"/>
            <w:noProof/>
          </w:rPr>
          <w:t>3.18.23 taxa</w:t>
        </w:r>
        <w:r w:rsidR="0050772D">
          <w:rPr>
            <w:noProof/>
            <w:webHidden/>
          </w:rPr>
          <w:tab/>
        </w:r>
        <w:r w:rsidR="0050772D">
          <w:rPr>
            <w:noProof/>
            <w:webHidden/>
          </w:rPr>
          <w:fldChar w:fldCharType="begin"/>
        </w:r>
        <w:r w:rsidR="0050772D">
          <w:rPr>
            <w:noProof/>
            <w:webHidden/>
          </w:rPr>
          <w:instrText xml:space="preserve"> PAGEREF _Toc5017838 \h </w:instrText>
        </w:r>
        <w:r w:rsidR="0050772D">
          <w:rPr>
            <w:noProof/>
            <w:webHidden/>
          </w:rPr>
        </w:r>
        <w:r w:rsidR="0050772D">
          <w:rPr>
            <w:noProof/>
            <w:webHidden/>
          </w:rPr>
          <w:fldChar w:fldCharType="separate"/>
        </w:r>
        <w:r w:rsidR="0050772D">
          <w:rPr>
            <w:noProof/>
            <w:webHidden/>
          </w:rPr>
          <w:t>69</w:t>
        </w:r>
        <w:r w:rsidR="0050772D">
          <w:rPr>
            <w:noProof/>
            <w:webHidden/>
          </w:rPr>
          <w:fldChar w:fldCharType="end"/>
        </w:r>
      </w:hyperlink>
    </w:p>
    <w:p w14:paraId="32826003" w14:textId="74529D3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39" w:history="1">
        <w:r w:rsidR="0050772D" w:rsidRPr="00CC5BA1">
          <w:rPr>
            <w:rStyle w:val="Hyperlink"/>
            <w:noProof/>
          </w:rPr>
          <w:t>3.18.24 supportedTaxonomies</w:t>
        </w:r>
        <w:r w:rsidR="0050772D">
          <w:rPr>
            <w:noProof/>
            <w:webHidden/>
          </w:rPr>
          <w:tab/>
        </w:r>
        <w:r w:rsidR="0050772D">
          <w:rPr>
            <w:noProof/>
            <w:webHidden/>
          </w:rPr>
          <w:fldChar w:fldCharType="begin"/>
        </w:r>
        <w:r w:rsidR="0050772D">
          <w:rPr>
            <w:noProof/>
            <w:webHidden/>
          </w:rPr>
          <w:instrText xml:space="preserve"> PAGEREF _Toc5017839 \h </w:instrText>
        </w:r>
        <w:r w:rsidR="0050772D">
          <w:rPr>
            <w:noProof/>
            <w:webHidden/>
          </w:rPr>
        </w:r>
        <w:r w:rsidR="0050772D">
          <w:rPr>
            <w:noProof/>
            <w:webHidden/>
          </w:rPr>
          <w:fldChar w:fldCharType="separate"/>
        </w:r>
        <w:r w:rsidR="0050772D">
          <w:rPr>
            <w:noProof/>
            <w:webHidden/>
          </w:rPr>
          <w:t>70</w:t>
        </w:r>
        <w:r w:rsidR="0050772D">
          <w:rPr>
            <w:noProof/>
            <w:webHidden/>
          </w:rPr>
          <w:fldChar w:fldCharType="end"/>
        </w:r>
      </w:hyperlink>
    </w:p>
    <w:p w14:paraId="4EAA17F3" w14:textId="1EE261A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40" w:history="1">
        <w:r w:rsidR="0050772D" w:rsidRPr="00CC5BA1">
          <w:rPr>
            <w:rStyle w:val="Hyperlink"/>
            <w:noProof/>
          </w:rPr>
          <w:t>3.18.25 translationMetadata property</w:t>
        </w:r>
        <w:r w:rsidR="0050772D">
          <w:rPr>
            <w:noProof/>
            <w:webHidden/>
          </w:rPr>
          <w:tab/>
        </w:r>
        <w:r w:rsidR="0050772D">
          <w:rPr>
            <w:noProof/>
            <w:webHidden/>
          </w:rPr>
          <w:fldChar w:fldCharType="begin"/>
        </w:r>
        <w:r w:rsidR="0050772D">
          <w:rPr>
            <w:noProof/>
            <w:webHidden/>
          </w:rPr>
          <w:instrText xml:space="preserve"> PAGEREF _Toc5017840 \h </w:instrText>
        </w:r>
        <w:r w:rsidR="0050772D">
          <w:rPr>
            <w:noProof/>
            <w:webHidden/>
          </w:rPr>
        </w:r>
        <w:r w:rsidR="0050772D">
          <w:rPr>
            <w:noProof/>
            <w:webHidden/>
          </w:rPr>
          <w:fldChar w:fldCharType="separate"/>
        </w:r>
        <w:r w:rsidR="0050772D">
          <w:rPr>
            <w:noProof/>
            <w:webHidden/>
          </w:rPr>
          <w:t>71</w:t>
        </w:r>
        <w:r w:rsidR="0050772D">
          <w:rPr>
            <w:noProof/>
            <w:webHidden/>
          </w:rPr>
          <w:fldChar w:fldCharType="end"/>
        </w:r>
      </w:hyperlink>
    </w:p>
    <w:p w14:paraId="6E659C57" w14:textId="1FA3B67E"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41" w:history="1">
        <w:r w:rsidR="0050772D" w:rsidRPr="00CC5BA1">
          <w:rPr>
            <w:rStyle w:val="Hyperlink"/>
            <w:noProof/>
          </w:rPr>
          <w:t>3.18.26 artifactIndices property</w:t>
        </w:r>
        <w:r w:rsidR="0050772D">
          <w:rPr>
            <w:noProof/>
            <w:webHidden/>
          </w:rPr>
          <w:tab/>
        </w:r>
        <w:r w:rsidR="0050772D">
          <w:rPr>
            <w:noProof/>
            <w:webHidden/>
          </w:rPr>
          <w:fldChar w:fldCharType="begin"/>
        </w:r>
        <w:r w:rsidR="0050772D">
          <w:rPr>
            <w:noProof/>
            <w:webHidden/>
          </w:rPr>
          <w:instrText xml:space="preserve"> PAGEREF _Toc5017841 \h </w:instrText>
        </w:r>
        <w:r w:rsidR="0050772D">
          <w:rPr>
            <w:noProof/>
            <w:webHidden/>
          </w:rPr>
        </w:r>
        <w:r w:rsidR="0050772D">
          <w:rPr>
            <w:noProof/>
            <w:webHidden/>
          </w:rPr>
          <w:fldChar w:fldCharType="separate"/>
        </w:r>
        <w:r w:rsidR="0050772D">
          <w:rPr>
            <w:noProof/>
            <w:webHidden/>
          </w:rPr>
          <w:t>71</w:t>
        </w:r>
        <w:r w:rsidR="0050772D">
          <w:rPr>
            <w:noProof/>
            <w:webHidden/>
          </w:rPr>
          <w:fldChar w:fldCharType="end"/>
        </w:r>
      </w:hyperlink>
    </w:p>
    <w:p w14:paraId="4B2BB85B" w14:textId="5622B4F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42" w:history="1">
        <w:r w:rsidR="0050772D" w:rsidRPr="00CC5BA1">
          <w:rPr>
            <w:rStyle w:val="Hyperlink"/>
            <w:noProof/>
          </w:rPr>
          <w:t>3.18.27 contents property</w:t>
        </w:r>
        <w:r w:rsidR="0050772D">
          <w:rPr>
            <w:noProof/>
            <w:webHidden/>
          </w:rPr>
          <w:tab/>
        </w:r>
        <w:r w:rsidR="0050772D">
          <w:rPr>
            <w:noProof/>
            <w:webHidden/>
          </w:rPr>
          <w:fldChar w:fldCharType="begin"/>
        </w:r>
        <w:r w:rsidR="0050772D">
          <w:rPr>
            <w:noProof/>
            <w:webHidden/>
          </w:rPr>
          <w:instrText xml:space="preserve"> PAGEREF _Toc5017842 \h </w:instrText>
        </w:r>
        <w:r w:rsidR="0050772D">
          <w:rPr>
            <w:noProof/>
            <w:webHidden/>
          </w:rPr>
        </w:r>
        <w:r w:rsidR="0050772D">
          <w:rPr>
            <w:noProof/>
            <w:webHidden/>
          </w:rPr>
          <w:fldChar w:fldCharType="separate"/>
        </w:r>
        <w:r w:rsidR="0050772D">
          <w:rPr>
            <w:noProof/>
            <w:webHidden/>
          </w:rPr>
          <w:t>71</w:t>
        </w:r>
        <w:r w:rsidR="0050772D">
          <w:rPr>
            <w:noProof/>
            <w:webHidden/>
          </w:rPr>
          <w:fldChar w:fldCharType="end"/>
        </w:r>
      </w:hyperlink>
    </w:p>
    <w:p w14:paraId="674C538C" w14:textId="5E0BACA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43" w:history="1">
        <w:r w:rsidR="0050772D" w:rsidRPr="00CC5BA1">
          <w:rPr>
            <w:rStyle w:val="Hyperlink"/>
            <w:noProof/>
          </w:rPr>
          <w:t>3.18.28 isComprehensive property</w:t>
        </w:r>
        <w:r w:rsidR="0050772D">
          <w:rPr>
            <w:noProof/>
            <w:webHidden/>
          </w:rPr>
          <w:tab/>
        </w:r>
        <w:r w:rsidR="0050772D">
          <w:rPr>
            <w:noProof/>
            <w:webHidden/>
          </w:rPr>
          <w:fldChar w:fldCharType="begin"/>
        </w:r>
        <w:r w:rsidR="0050772D">
          <w:rPr>
            <w:noProof/>
            <w:webHidden/>
          </w:rPr>
          <w:instrText xml:space="preserve"> PAGEREF _Toc5017843 \h </w:instrText>
        </w:r>
        <w:r w:rsidR="0050772D">
          <w:rPr>
            <w:noProof/>
            <w:webHidden/>
          </w:rPr>
        </w:r>
        <w:r w:rsidR="0050772D">
          <w:rPr>
            <w:noProof/>
            <w:webHidden/>
          </w:rPr>
          <w:fldChar w:fldCharType="separate"/>
        </w:r>
        <w:r w:rsidR="0050772D">
          <w:rPr>
            <w:noProof/>
            <w:webHidden/>
          </w:rPr>
          <w:t>72</w:t>
        </w:r>
        <w:r w:rsidR="0050772D">
          <w:rPr>
            <w:noProof/>
            <w:webHidden/>
          </w:rPr>
          <w:fldChar w:fldCharType="end"/>
        </w:r>
      </w:hyperlink>
    </w:p>
    <w:p w14:paraId="762E0F8D" w14:textId="6C1E9C47"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44" w:history="1">
        <w:r w:rsidR="0050772D" w:rsidRPr="00CC5BA1">
          <w:rPr>
            <w:rStyle w:val="Hyperlink"/>
            <w:noProof/>
          </w:rPr>
          <w:t>3.18.29 localizedDataSemanticVersion property</w:t>
        </w:r>
        <w:r w:rsidR="0050772D">
          <w:rPr>
            <w:noProof/>
            <w:webHidden/>
          </w:rPr>
          <w:tab/>
        </w:r>
        <w:r w:rsidR="0050772D">
          <w:rPr>
            <w:noProof/>
            <w:webHidden/>
          </w:rPr>
          <w:fldChar w:fldCharType="begin"/>
        </w:r>
        <w:r w:rsidR="0050772D">
          <w:rPr>
            <w:noProof/>
            <w:webHidden/>
          </w:rPr>
          <w:instrText xml:space="preserve"> PAGEREF _Toc5017844 \h </w:instrText>
        </w:r>
        <w:r w:rsidR="0050772D">
          <w:rPr>
            <w:noProof/>
            <w:webHidden/>
          </w:rPr>
        </w:r>
        <w:r w:rsidR="0050772D">
          <w:rPr>
            <w:noProof/>
            <w:webHidden/>
          </w:rPr>
          <w:fldChar w:fldCharType="separate"/>
        </w:r>
        <w:r w:rsidR="0050772D">
          <w:rPr>
            <w:noProof/>
            <w:webHidden/>
          </w:rPr>
          <w:t>72</w:t>
        </w:r>
        <w:r w:rsidR="0050772D">
          <w:rPr>
            <w:noProof/>
            <w:webHidden/>
          </w:rPr>
          <w:fldChar w:fldCharType="end"/>
        </w:r>
      </w:hyperlink>
    </w:p>
    <w:p w14:paraId="6017916D" w14:textId="4012DB4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45" w:history="1">
        <w:r w:rsidR="0050772D" w:rsidRPr="00CC5BA1">
          <w:rPr>
            <w:rStyle w:val="Hyperlink"/>
            <w:noProof/>
          </w:rPr>
          <w:t>3.18.30 minimumRequiredLocalizedDataSemanticVersion property</w:t>
        </w:r>
        <w:r w:rsidR="0050772D">
          <w:rPr>
            <w:noProof/>
            <w:webHidden/>
          </w:rPr>
          <w:tab/>
        </w:r>
        <w:r w:rsidR="0050772D">
          <w:rPr>
            <w:noProof/>
            <w:webHidden/>
          </w:rPr>
          <w:fldChar w:fldCharType="begin"/>
        </w:r>
        <w:r w:rsidR="0050772D">
          <w:rPr>
            <w:noProof/>
            <w:webHidden/>
          </w:rPr>
          <w:instrText xml:space="preserve"> PAGEREF _Toc5017845 \h </w:instrText>
        </w:r>
        <w:r w:rsidR="0050772D">
          <w:rPr>
            <w:noProof/>
            <w:webHidden/>
          </w:rPr>
        </w:r>
        <w:r w:rsidR="0050772D">
          <w:rPr>
            <w:noProof/>
            <w:webHidden/>
          </w:rPr>
          <w:fldChar w:fldCharType="separate"/>
        </w:r>
        <w:r w:rsidR="0050772D">
          <w:rPr>
            <w:noProof/>
            <w:webHidden/>
          </w:rPr>
          <w:t>72</w:t>
        </w:r>
        <w:r w:rsidR="0050772D">
          <w:rPr>
            <w:noProof/>
            <w:webHidden/>
          </w:rPr>
          <w:fldChar w:fldCharType="end"/>
        </w:r>
      </w:hyperlink>
    </w:p>
    <w:p w14:paraId="0332F086" w14:textId="373A026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46" w:history="1">
        <w:r w:rsidR="0050772D" w:rsidRPr="00CC5BA1">
          <w:rPr>
            <w:rStyle w:val="Hyperlink"/>
            <w:noProof/>
          </w:rPr>
          <w:t>3.18.31 associatedComponent property</w:t>
        </w:r>
        <w:r w:rsidR="0050772D">
          <w:rPr>
            <w:noProof/>
            <w:webHidden/>
          </w:rPr>
          <w:tab/>
        </w:r>
        <w:r w:rsidR="0050772D">
          <w:rPr>
            <w:noProof/>
            <w:webHidden/>
          </w:rPr>
          <w:fldChar w:fldCharType="begin"/>
        </w:r>
        <w:r w:rsidR="0050772D">
          <w:rPr>
            <w:noProof/>
            <w:webHidden/>
          </w:rPr>
          <w:instrText xml:space="preserve"> PAGEREF _Toc5017846 \h </w:instrText>
        </w:r>
        <w:r w:rsidR="0050772D">
          <w:rPr>
            <w:noProof/>
            <w:webHidden/>
          </w:rPr>
        </w:r>
        <w:r w:rsidR="0050772D">
          <w:rPr>
            <w:noProof/>
            <w:webHidden/>
          </w:rPr>
          <w:fldChar w:fldCharType="separate"/>
        </w:r>
        <w:r w:rsidR="0050772D">
          <w:rPr>
            <w:noProof/>
            <w:webHidden/>
          </w:rPr>
          <w:t>73</w:t>
        </w:r>
        <w:r w:rsidR="0050772D">
          <w:rPr>
            <w:noProof/>
            <w:webHidden/>
          </w:rPr>
          <w:fldChar w:fldCharType="end"/>
        </w:r>
      </w:hyperlink>
    </w:p>
    <w:p w14:paraId="5441E3B3" w14:textId="7F2288BE" w:rsidR="0050772D" w:rsidRDefault="00283577">
      <w:pPr>
        <w:pStyle w:val="TOC2"/>
        <w:tabs>
          <w:tab w:val="right" w:leader="dot" w:pos="9350"/>
        </w:tabs>
        <w:rPr>
          <w:rFonts w:asciiTheme="minorHAnsi" w:eastAsiaTheme="minorEastAsia" w:hAnsiTheme="minorHAnsi" w:cstheme="minorBidi"/>
          <w:noProof/>
          <w:sz w:val="22"/>
          <w:szCs w:val="22"/>
        </w:rPr>
      </w:pPr>
      <w:hyperlink w:anchor="_Toc5017847" w:history="1">
        <w:r w:rsidR="0050772D" w:rsidRPr="00CC5BA1">
          <w:rPr>
            <w:rStyle w:val="Hyperlink"/>
            <w:noProof/>
          </w:rPr>
          <w:t>3.19 invocation object</w:t>
        </w:r>
        <w:r w:rsidR="0050772D">
          <w:rPr>
            <w:noProof/>
            <w:webHidden/>
          </w:rPr>
          <w:tab/>
        </w:r>
        <w:r w:rsidR="0050772D">
          <w:rPr>
            <w:noProof/>
            <w:webHidden/>
          </w:rPr>
          <w:fldChar w:fldCharType="begin"/>
        </w:r>
        <w:r w:rsidR="0050772D">
          <w:rPr>
            <w:noProof/>
            <w:webHidden/>
          </w:rPr>
          <w:instrText xml:space="preserve"> PAGEREF _Toc5017847 \h </w:instrText>
        </w:r>
        <w:r w:rsidR="0050772D">
          <w:rPr>
            <w:noProof/>
            <w:webHidden/>
          </w:rPr>
        </w:r>
        <w:r w:rsidR="0050772D">
          <w:rPr>
            <w:noProof/>
            <w:webHidden/>
          </w:rPr>
          <w:fldChar w:fldCharType="separate"/>
        </w:r>
        <w:r w:rsidR="0050772D">
          <w:rPr>
            <w:noProof/>
            <w:webHidden/>
          </w:rPr>
          <w:t>73</w:t>
        </w:r>
        <w:r w:rsidR="0050772D">
          <w:rPr>
            <w:noProof/>
            <w:webHidden/>
          </w:rPr>
          <w:fldChar w:fldCharType="end"/>
        </w:r>
      </w:hyperlink>
    </w:p>
    <w:p w14:paraId="7EC92B82" w14:textId="67AEFB6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48" w:history="1">
        <w:r w:rsidR="0050772D" w:rsidRPr="00CC5BA1">
          <w:rPr>
            <w:rStyle w:val="Hyperlink"/>
            <w:noProof/>
          </w:rPr>
          <w:t>3.19.1 General</w:t>
        </w:r>
        <w:r w:rsidR="0050772D">
          <w:rPr>
            <w:noProof/>
            <w:webHidden/>
          </w:rPr>
          <w:tab/>
        </w:r>
        <w:r w:rsidR="0050772D">
          <w:rPr>
            <w:noProof/>
            <w:webHidden/>
          </w:rPr>
          <w:fldChar w:fldCharType="begin"/>
        </w:r>
        <w:r w:rsidR="0050772D">
          <w:rPr>
            <w:noProof/>
            <w:webHidden/>
          </w:rPr>
          <w:instrText xml:space="preserve"> PAGEREF _Toc5017848 \h </w:instrText>
        </w:r>
        <w:r w:rsidR="0050772D">
          <w:rPr>
            <w:noProof/>
            <w:webHidden/>
          </w:rPr>
        </w:r>
        <w:r w:rsidR="0050772D">
          <w:rPr>
            <w:noProof/>
            <w:webHidden/>
          </w:rPr>
          <w:fldChar w:fldCharType="separate"/>
        </w:r>
        <w:r w:rsidR="0050772D">
          <w:rPr>
            <w:noProof/>
            <w:webHidden/>
          </w:rPr>
          <w:t>73</w:t>
        </w:r>
        <w:r w:rsidR="0050772D">
          <w:rPr>
            <w:noProof/>
            <w:webHidden/>
          </w:rPr>
          <w:fldChar w:fldCharType="end"/>
        </w:r>
      </w:hyperlink>
    </w:p>
    <w:p w14:paraId="06971723" w14:textId="44876A9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49" w:history="1">
        <w:r w:rsidR="0050772D" w:rsidRPr="00CC5BA1">
          <w:rPr>
            <w:rStyle w:val="Hyperlink"/>
            <w:noProof/>
          </w:rPr>
          <w:t>3.19.2 commandLine property</w:t>
        </w:r>
        <w:r w:rsidR="0050772D">
          <w:rPr>
            <w:noProof/>
            <w:webHidden/>
          </w:rPr>
          <w:tab/>
        </w:r>
        <w:r w:rsidR="0050772D">
          <w:rPr>
            <w:noProof/>
            <w:webHidden/>
          </w:rPr>
          <w:fldChar w:fldCharType="begin"/>
        </w:r>
        <w:r w:rsidR="0050772D">
          <w:rPr>
            <w:noProof/>
            <w:webHidden/>
          </w:rPr>
          <w:instrText xml:space="preserve"> PAGEREF _Toc5017849 \h </w:instrText>
        </w:r>
        <w:r w:rsidR="0050772D">
          <w:rPr>
            <w:noProof/>
            <w:webHidden/>
          </w:rPr>
        </w:r>
        <w:r w:rsidR="0050772D">
          <w:rPr>
            <w:noProof/>
            <w:webHidden/>
          </w:rPr>
          <w:fldChar w:fldCharType="separate"/>
        </w:r>
        <w:r w:rsidR="0050772D">
          <w:rPr>
            <w:noProof/>
            <w:webHidden/>
          </w:rPr>
          <w:t>74</w:t>
        </w:r>
        <w:r w:rsidR="0050772D">
          <w:rPr>
            <w:noProof/>
            <w:webHidden/>
          </w:rPr>
          <w:fldChar w:fldCharType="end"/>
        </w:r>
      </w:hyperlink>
    </w:p>
    <w:p w14:paraId="6D5F4565" w14:textId="6426771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50" w:history="1">
        <w:r w:rsidR="0050772D" w:rsidRPr="00CC5BA1">
          <w:rPr>
            <w:rStyle w:val="Hyperlink"/>
            <w:noProof/>
          </w:rPr>
          <w:t>3.19.3 arguments property</w:t>
        </w:r>
        <w:r w:rsidR="0050772D">
          <w:rPr>
            <w:noProof/>
            <w:webHidden/>
          </w:rPr>
          <w:tab/>
        </w:r>
        <w:r w:rsidR="0050772D">
          <w:rPr>
            <w:noProof/>
            <w:webHidden/>
          </w:rPr>
          <w:fldChar w:fldCharType="begin"/>
        </w:r>
        <w:r w:rsidR="0050772D">
          <w:rPr>
            <w:noProof/>
            <w:webHidden/>
          </w:rPr>
          <w:instrText xml:space="preserve"> PAGEREF _Toc5017850 \h </w:instrText>
        </w:r>
        <w:r w:rsidR="0050772D">
          <w:rPr>
            <w:noProof/>
            <w:webHidden/>
          </w:rPr>
        </w:r>
        <w:r w:rsidR="0050772D">
          <w:rPr>
            <w:noProof/>
            <w:webHidden/>
          </w:rPr>
          <w:fldChar w:fldCharType="separate"/>
        </w:r>
        <w:r w:rsidR="0050772D">
          <w:rPr>
            <w:noProof/>
            <w:webHidden/>
          </w:rPr>
          <w:t>74</w:t>
        </w:r>
        <w:r w:rsidR="0050772D">
          <w:rPr>
            <w:noProof/>
            <w:webHidden/>
          </w:rPr>
          <w:fldChar w:fldCharType="end"/>
        </w:r>
      </w:hyperlink>
    </w:p>
    <w:p w14:paraId="7AF62FEB" w14:textId="0C8520B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51" w:history="1">
        <w:r w:rsidR="0050772D" w:rsidRPr="00CC5BA1">
          <w:rPr>
            <w:rStyle w:val="Hyperlink"/>
            <w:noProof/>
          </w:rPr>
          <w:t>3.19.4 responseFiles property</w:t>
        </w:r>
        <w:r w:rsidR="0050772D">
          <w:rPr>
            <w:noProof/>
            <w:webHidden/>
          </w:rPr>
          <w:tab/>
        </w:r>
        <w:r w:rsidR="0050772D">
          <w:rPr>
            <w:noProof/>
            <w:webHidden/>
          </w:rPr>
          <w:fldChar w:fldCharType="begin"/>
        </w:r>
        <w:r w:rsidR="0050772D">
          <w:rPr>
            <w:noProof/>
            <w:webHidden/>
          </w:rPr>
          <w:instrText xml:space="preserve"> PAGEREF _Toc5017851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519950DE" w14:textId="56D892C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52" w:history="1">
        <w:r w:rsidR="0050772D" w:rsidRPr="00CC5BA1">
          <w:rPr>
            <w:rStyle w:val="Hyperlink"/>
            <w:noProof/>
          </w:rPr>
          <w:t>3.19.5 ruleConfigurationOverrides property</w:t>
        </w:r>
        <w:r w:rsidR="0050772D">
          <w:rPr>
            <w:noProof/>
            <w:webHidden/>
          </w:rPr>
          <w:tab/>
        </w:r>
        <w:r w:rsidR="0050772D">
          <w:rPr>
            <w:noProof/>
            <w:webHidden/>
          </w:rPr>
          <w:fldChar w:fldCharType="begin"/>
        </w:r>
        <w:r w:rsidR="0050772D">
          <w:rPr>
            <w:noProof/>
            <w:webHidden/>
          </w:rPr>
          <w:instrText xml:space="preserve"> PAGEREF _Toc5017852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01C0304A" w14:textId="5DC0D87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53" w:history="1">
        <w:r w:rsidR="0050772D" w:rsidRPr="00CC5BA1">
          <w:rPr>
            <w:rStyle w:val="Hyperlink"/>
            <w:noProof/>
          </w:rPr>
          <w:t>3.19.6 notificationConfigurationOverrides property</w:t>
        </w:r>
        <w:r w:rsidR="0050772D">
          <w:rPr>
            <w:noProof/>
            <w:webHidden/>
          </w:rPr>
          <w:tab/>
        </w:r>
        <w:r w:rsidR="0050772D">
          <w:rPr>
            <w:noProof/>
            <w:webHidden/>
          </w:rPr>
          <w:fldChar w:fldCharType="begin"/>
        </w:r>
        <w:r w:rsidR="0050772D">
          <w:rPr>
            <w:noProof/>
            <w:webHidden/>
          </w:rPr>
          <w:instrText xml:space="preserve"> PAGEREF _Toc5017853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45093FFA" w14:textId="3EC32B0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54" w:history="1">
        <w:r w:rsidR="0050772D" w:rsidRPr="00CC5BA1">
          <w:rPr>
            <w:rStyle w:val="Hyperlink"/>
            <w:noProof/>
          </w:rPr>
          <w:t>3.19.7 startTimeUtc property</w:t>
        </w:r>
        <w:r w:rsidR="0050772D">
          <w:rPr>
            <w:noProof/>
            <w:webHidden/>
          </w:rPr>
          <w:tab/>
        </w:r>
        <w:r w:rsidR="0050772D">
          <w:rPr>
            <w:noProof/>
            <w:webHidden/>
          </w:rPr>
          <w:fldChar w:fldCharType="begin"/>
        </w:r>
        <w:r w:rsidR="0050772D">
          <w:rPr>
            <w:noProof/>
            <w:webHidden/>
          </w:rPr>
          <w:instrText xml:space="preserve"> PAGEREF _Toc5017854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0EE84366" w14:textId="7DCF7F7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55" w:history="1">
        <w:r w:rsidR="0050772D" w:rsidRPr="00CC5BA1">
          <w:rPr>
            <w:rStyle w:val="Hyperlink"/>
            <w:noProof/>
          </w:rPr>
          <w:t>3.19.8 endTimeUtc property</w:t>
        </w:r>
        <w:r w:rsidR="0050772D">
          <w:rPr>
            <w:noProof/>
            <w:webHidden/>
          </w:rPr>
          <w:tab/>
        </w:r>
        <w:r w:rsidR="0050772D">
          <w:rPr>
            <w:noProof/>
            <w:webHidden/>
          </w:rPr>
          <w:fldChar w:fldCharType="begin"/>
        </w:r>
        <w:r w:rsidR="0050772D">
          <w:rPr>
            <w:noProof/>
            <w:webHidden/>
          </w:rPr>
          <w:instrText xml:space="preserve"> PAGEREF _Toc5017855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7F6E67E8" w14:textId="2CDA45B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56" w:history="1">
        <w:r w:rsidR="0050772D" w:rsidRPr="00CC5BA1">
          <w:rPr>
            <w:rStyle w:val="Hyperlink"/>
            <w:noProof/>
          </w:rPr>
          <w:t>3.19.9 exitCode property</w:t>
        </w:r>
        <w:r w:rsidR="0050772D">
          <w:rPr>
            <w:noProof/>
            <w:webHidden/>
          </w:rPr>
          <w:tab/>
        </w:r>
        <w:r w:rsidR="0050772D">
          <w:rPr>
            <w:noProof/>
            <w:webHidden/>
          </w:rPr>
          <w:fldChar w:fldCharType="begin"/>
        </w:r>
        <w:r w:rsidR="0050772D">
          <w:rPr>
            <w:noProof/>
            <w:webHidden/>
          </w:rPr>
          <w:instrText xml:space="preserve"> PAGEREF _Toc5017856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499536E7" w14:textId="4BB0D2E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57" w:history="1">
        <w:r w:rsidR="0050772D" w:rsidRPr="00CC5BA1">
          <w:rPr>
            <w:rStyle w:val="Hyperlink"/>
            <w:noProof/>
          </w:rPr>
          <w:t>3.19.10 exitCodeDescription property</w:t>
        </w:r>
        <w:r w:rsidR="0050772D">
          <w:rPr>
            <w:noProof/>
            <w:webHidden/>
          </w:rPr>
          <w:tab/>
        </w:r>
        <w:r w:rsidR="0050772D">
          <w:rPr>
            <w:noProof/>
            <w:webHidden/>
          </w:rPr>
          <w:fldChar w:fldCharType="begin"/>
        </w:r>
        <w:r w:rsidR="0050772D">
          <w:rPr>
            <w:noProof/>
            <w:webHidden/>
          </w:rPr>
          <w:instrText xml:space="preserve"> PAGEREF _Toc5017857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7C680D10" w14:textId="64D79D3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58" w:history="1">
        <w:r w:rsidR="0050772D" w:rsidRPr="00CC5BA1">
          <w:rPr>
            <w:rStyle w:val="Hyperlink"/>
            <w:noProof/>
          </w:rPr>
          <w:t>3.19.11 exitSignalName property</w:t>
        </w:r>
        <w:r w:rsidR="0050772D">
          <w:rPr>
            <w:noProof/>
            <w:webHidden/>
          </w:rPr>
          <w:tab/>
        </w:r>
        <w:r w:rsidR="0050772D">
          <w:rPr>
            <w:noProof/>
            <w:webHidden/>
          </w:rPr>
          <w:fldChar w:fldCharType="begin"/>
        </w:r>
        <w:r w:rsidR="0050772D">
          <w:rPr>
            <w:noProof/>
            <w:webHidden/>
          </w:rPr>
          <w:instrText xml:space="preserve"> PAGEREF _Toc5017858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3ECA1427" w14:textId="3412524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59" w:history="1">
        <w:r w:rsidR="0050772D" w:rsidRPr="00CC5BA1">
          <w:rPr>
            <w:rStyle w:val="Hyperlink"/>
            <w:noProof/>
          </w:rPr>
          <w:t>3.19.12 exitSignalNumber property</w:t>
        </w:r>
        <w:r w:rsidR="0050772D">
          <w:rPr>
            <w:noProof/>
            <w:webHidden/>
          </w:rPr>
          <w:tab/>
        </w:r>
        <w:r w:rsidR="0050772D">
          <w:rPr>
            <w:noProof/>
            <w:webHidden/>
          </w:rPr>
          <w:fldChar w:fldCharType="begin"/>
        </w:r>
        <w:r w:rsidR="0050772D">
          <w:rPr>
            <w:noProof/>
            <w:webHidden/>
          </w:rPr>
          <w:instrText xml:space="preserve"> PAGEREF _Toc5017859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6973E106" w14:textId="2CB1F18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60" w:history="1">
        <w:r w:rsidR="0050772D" w:rsidRPr="00CC5BA1">
          <w:rPr>
            <w:rStyle w:val="Hyperlink"/>
            <w:noProof/>
          </w:rPr>
          <w:t>3.19.13 processStartFailureMessage property</w:t>
        </w:r>
        <w:r w:rsidR="0050772D">
          <w:rPr>
            <w:noProof/>
            <w:webHidden/>
          </w:rPr>
          <w:tab/>
        </w:r>
        <w:r w:rsidR="0050772D">
          <w:rPr>
            <w:noProof/>
            <w:webHidden/>
          </w:rPr>
          <w:fldChar w:fldCharType="begin"/>
        </w:r>
        <w:r w:rsidR="0050772D">
          <w:rPr>
            <w:noProof/>
            <w:webHidden/>
          </w:rPr>
          <w:instrText xml:space="preserve"> PAGEREF _Toc5017860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1D8CA09D" w14:textId="6A10222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61" w:history="1">
        <w:r w:rsidR="0050772D" w:rsidRPr="00CC5BA1">
          <w:rPr>
            <w:rStyle w:val="Hyperlink"/>
            <w:noProof/>
          </w:rPr>
          <w:t>3.19.14 toolExecutionSuccessful property</w:t>
        </w:r>
        <w:r w:rsidR="0050772D">
          <w:rPr>
            <w:noProof/>
            <w:webHidden/>
          </w:rPr>
          <w:tab/>
        </w:r>
        <w:r w:rsidR="0050772D">
          <w:rPr>
            <w:noProof/>
            <w:webHidden/>
          </w:rPr>
          <w:fldChar w:fldCharType="begin"/>
        </w:r>
        <w:r w:rsidR="0050772D">
          <w:rPr>
            <w:noProof/>
            <w:webHidden/>
          </w:rPr>
          <w:instrText xml:space="preserve"> PAGEREF _Toc5017861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36FA5D0F" w14:textId="32DC3BA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62" w:history="1">
        <w:r w:rsidR="0050772D" w:rsidRPr="00CC5BA1">
          <w:rPr>
            <w:rStyle w:val="Hyperlink"/>
            <w:noProof/>
          </w:rPr>
          <w:t>3.19.15 machine property</w:t>
        </w:r>
        <w:r w:rsidR="0050772D">
          <w:rPr>
            <w:noProof/>
            <w:webHidden/>
          </w:rPr>
          <w:tab/>
        </w:r>
        <w:r w:rsidR="0050772D">
          <w:rPr>
            <w:noProof/>
            <w:webHidden/>
          </w:rPr>
          <w:fldChar w:fldCharType="begin"/>
        </w:r>
        <w:r w:rsidR="0050772D">
          <w:rPr>
            <w:noProof/>
            <w:webHidden/>
          </w:rPr>
          <w:instrText xml:space="preserve"> PAGEREF _Toc5017862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3DD0E0DD" w14:textId="77ED7C7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63" w:history="1">
        <w:r w:rsidR="0050772D" w:rsidRPr="00CC5BA1">
          <w:rPr>
            <w:rStyle w:val="Hyperlink"/>
            <w:noProof/>
          </w:rPr>
          <w:t>3.19.16 account property</w:t>
        </w:r>
        <w:r w:rsidR="0050772D">
          <w:rPr>
            <w:noProof/>
            <w:webHidden/>
          </w:rPr>
          <w:tab/>
        </w:r>
        <w:r w:rsidR="0050772D">
          <w:rPr>
            <w:noProof/>
            <w:webHidden/>
          </w:rPr>
          <w:fldChar w:fldCharType="begin"/>
        </w:r>
        <w:r w:rsidR="0050772D">
          <w:rPr>
            <w:noProof/>
            <w:webHidden/>
          </w:rPr>
          <w:instrText xml:space="preserve"> PAGEREF _Toc5017863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114F6504" w14:textId="6F2876C7"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64" w:history="1">
        <w:r w:rsidR="0050772D" w:rsidRPr="00CC5BA1">
          <w:rPr>
            <w:rStyle w:val="Hyperlink"/>
            <w:noProof/>
          </w:rPr>
          <w:t>3.19.17 processId property</w:t>
        </w:r>
        <w:r w:rsidR="0050772D">
          <w:rPr>
            <w:noProof/>
            <w:webHidden/>
          </w:rPr>
          <w:tab/>
        </w:r>
        <w:r w:rsidR="0050772D">
          <w:rPr>
            <w:noProof/>
            <w:webHidden/>
          </w:rPr>
          <w:fldChar w:fldCharType="begin"/>
        </w:r>
        <w:r w:rsidR="0050772D">
          <w:rPr>
            <w:noProof/>
            <w:webHidden/>
          </w:rPr>
          <w:instrText xml:space="preserve"> PAGEREF _Toc5017864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2DE2FF0E" w14:textId="18B559E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65" w:history="1">
        <w:r w:rsidR="0050772D" w:rsidRPr="00CC5BA1">
          <w:rPr>
            <w:rStyle w:val="Hyperlink"/>
            <w:noProof/>
          </w:rPr>
          <w:t>3.19.18 executableLocation property</w:t>
        </w:r>
        <w:r w:rsidR="0050772D">
          <w:rPr>
            <w:noProof/>
            <w:webHidden/>
          </w:rPr>
          <w:tab/>
        </w:r>
        <w:r w:rsidR="0050772D">
          <w:rPr>
            <w:noProof/>
            <w:webHidden/>
          </w:rPr>
          <w:fldChar w:fldCharType="begin"/>
        </w:r>
        <w:r w:rsidR="0050772D">
          <w:rPr>
            <w:noProof/>
            <w:webHidden/>
          </w:rPr>
          <w:instrText xml:space="preserve"> PAGEREF _Toc5017865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785F8331" w14:textId="6192E83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66" w:history="1">
        <w:r w:rsidR="0050772D" w:rsidRPr="00CC5BA1">
          <w:rPr>
            <w:rStyle w:val="Hyperlink"/>
            <w:noProof/>
          </w:rPr>
          <w:t>3.19.19 workingDirectory property</w:t>
        </w:r>
        <w:r w:rsidR="0050772D">
          <w:rPr>
            <w:noProof/>
            <w:webHidden/>
          </w:rPr>
          <w:tab/>
        </w:r>
        <w:r w:rsidR="0050772D">
          <w:rPr>
            <w:noProof/>
            <w:webHidden/>
          </w:rPr>
          <w:fldChar w:fldCharType="begin"/>
        </w:r>
        <w:r w:rsidR="0050772D">
          <w:rPr>
            <w:noProof/>
            <w:webHidden/>
          </w:rPr>
          <w:instrText xml:space="preserve"> PAGEREF _Toc5017866 \h </w:instrText>
        </w:r>
        <w:r w:rsidR="0050772D">
          <w:rPr>
            <w:noProof/>
            <w:webHidden/>
          </w:rPr>
        </w:r>
        <w:r w:rsidR="0050772D">
          <w:rPr>
            <w:noProof/>
            <w:webHidden/>
          </w:rPr>
          <w:fldChar w:fldCharType="separate"/>
        </w:r>
        <w:r w:rsidR="0050772D">
          <w:rPr>
            <w:noProof/>
            <w:webHidden/>
          </w:rPr>
          <w:t>78</w:t>
        </w:r>
        <w:r w:rsidR="0050772D">
          <w:rPr>
            <w:noProof/>
            <w:webHidden/>
          </w:rPr>
          <w:fldChar w:fldCharType="end"/>
        </w:r>
      </w:hyperlink>
    </w:p>
    <w:p w14:paraId="0338D71B" w14:textId="7538113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67" w:history="1">
        <w:r w:rsidR="0050772D" w:rsidRPr="00CC5BA1">
          <w:rPr>
            <w:rStyle w:val="Hyperlink"/>
            <w:noProof/>
          </w:rPr>
          <w:t>3.19.20 environmentVariables property</w:t>
        </w:r>
        <w:r w:rsidR="0050772D">
          <w:rPr>
            <w:noProof/>
            <w:webHidden/>
          </w:rPr>
          <w:tab/>
        </w:r>
        <w:r w:rsidR="0050772D">
          <w:rPr>
            <w:noProof/>
            <w:webHidden/>
          </w:rPr>
          <w:fldChar w:fldCharType="begin"/>
        </w:r>
        <w:r w:rsidR="0050772D">
          <w:rPr>
            <w:noProof/>
            <w:webHidden/>
          </w:rPr>
          <w:instrText xml:space="preserve"> PAGEREF _Toc5017867 \h </w:instrText>
        </w:r>
        <w:r w:rsidR="0050772D">
          <w:rPr>
            <w:noProof/>
            <w:webHidden/>
          </w:rPr>
        </w:r>
        <w:r w:rsidR="0050772D">
          <w:rPr>
            <w:noProof/>
            <w:webHidden/>
          </w:rPr>
          <w:fldChar w:fldCharType="separate"/>
        </w:r>
        <w:r w:rsidR="0050772D">
          <w:rPr>
            <w:noProof/>
            <w:webHidden/>
          </w:rPr>
          <w:t>78</w:t>
        </w:r>
        <w:r w:rsidR="0050772D">
          <w:rPr>
            <w:noProof/>
            <w:webHidden/>
          </w:rPr>
          <w:fldChar w:fldCharType="end"/>
        </w:r>
      </w:hyperlink>
    </w:p>
    <w:p w14:paraId="36A0D44A" w14:textId="593EF90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68" w:history="1">
        <w:r w:rsidR="0050772D" w:rsidRPr="00CC5BA1">
          <w:rPr>
            <w:rStyle w:val="Hyperlink"/>
            <w:noProof/>
          </w:rPr>
          <w:t>3.19.21 toolExecutionNotifications property</w:t>
        </w:r>
        <w:r w:rsidR="0050772D">
          <w:rPr>
            <w:noProof/>
            <w:webHidden/>
          </w:rPr>
          <w:tab/>
        </w:r>
        <w:r w:rsidR="0050772D">
          <w:rPr>
            <w:noProof/>
            <w:webHidden/>
          </w:rPr>
          <w:fldChar w:fldCharType="begin"/>
        </w:r>
        <w:r w:rsidR="0050772D">
          <w:rPr>
            <w:noProof/>
            <w:webHidden/>
          </w:rPr>
          <w:instrText xml:space="preserve"> PAGEREF _Toc5017868 \h </w:instrText>
        </w:r>
        <w:r w:rsidR="0050772D">
          <w:rPr>
            <w:noProof/>
            <w:webHidden/>
          </w:rPr>
        </w:r>
        <w:r w:rsidR="0050772D">
          <w:rPr>
            <w:noProof/>
            <w:webHidden/>
          </w:rPr>
          <w:fldChar w:fldCharType="separate"/>
        </w:r>
        <w:r w:rsidR="0050772D">
          <w:rPr>
            <w:noProof/>
            <w:webHidden/>
          </w:rPr>
          <w:t>78</w:t>
        </w:r>
        <w:r w:rsidR="0050772D">
          <w:rPr>
            <w:noProof/>
            <w:webHidden/>
          </w:rPr>
          <w:fldChar w:fldCharType="end"/>
        </w:r>
      </w:hyperlink>
    </w:p>
    <w:p w14:paraId="52FCFE8A" w14:textId="5BCE02A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69" w:history="1">
        <w:r w:rsidR="0050772D" w:rsidRPr="00CC5BA1">
          <w:rPr>
            <w:rStyle w:val="Hyperlink"/>
            <w:noProof/>
          </w:rPr>
          <w:t>3.19.22 toolConfigurationNotifications property</w:t>
        </w:r>
        <w:r w:rsidR="0050772D">
          <w:rPr>
            <w:noProof/>
            <w:webHidden/>
          </w:rPr>
          <w:tab/>
        </w:r>
        <w:r w:rsidR="0050772D">
          <w:rPr>
            <w:noProof/>
            <w:webHidden/>
          </w:rPr>
          <w:fldChar w:fldCharType="begin"/>
        </w:r>
        <w:r w:rsidR="0050772D">
          <w:rPr>
            <w:noProof/>
            <w:webHidden/>
          </w:rPr>
          <w:instrText xml:space="preserve"> PAGEREF _Toc5017869 \h </w:instrText>
        </w:r>
        <w:r w:rsidR="0050772D">
          <w:rPr>
            <w:noProof/>
            <w:webHidden/>
          </w:rPr>
        </w:r>
        <w:r w:rsidR="0050772D">
          <w:rPr>
            <w:noProof/>
            <w:webHidden/>
          </w:rPr>
          <w:fldChar w:fldCharType="separate"/>
        </w:r>
        <w:r w:rsidR="0050772D">
          <w:rPr>
            <w:noProof/>
            <w:webHidden/>
          </w:rPr>
          <w:t>79</w:t>
        </w:r>
        <w:r w:rsidR="0050772D">
          <w:rPr>
            <w:noProof/>
            <w:webHidden/>
          </w:rPr>
          <w:fldChar w:fldCharType="end"/>
        </w:r>
      </w:hyperlink>
    </w:p>
    <w:p w14:paraId="4EBDD4F1" w14:textId="7E7B87B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70" w:history="1">
        <w:r w:rsidR="0050772D" w:rsidRPr="00CC5BA1">
          <w:rPr>
            <w:rStyle w:val="Hyperlink"/>
            <w:noProof/>
          </w:rPr>
          <w:t>3.19.23 stdin, stdout, stderr, and stdoutStderr properties</w:t>
        </w:r>
        <w:r w:rsidR="0050772D">
          <w:rPr>
            <w:noProof/>
            <w:webHidden/>
          </w:rPr>
          <w:tab/>
        </w:r>
        <w:r w:rsidR="0050772D">
          <w:rPr>
            <w:noProof/>
            <w:webHidden/>
          </w:rPr>
          <w:fldChar w:fldCharType="begin"/>
        </w:r>
        <w:r w:rsidR="0050772D">
          <w:rPr>
            <w:noProof/>
            <w:webHidden/>
          </w:rPr>
          <w:instrText xml:space="preserve"> PAGEREF _Toc5017870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639EEF1A" w14:textId="47181F1B" w:rsidR="0050772D" w:rsidRDefault="00283577">
      <w:pPr>
        <w:pStyle w:val="TOC2"/>
        <w:tabs>
          <w:tab w:val="right" w:leader="dot" w:pos="9350"/>
        </w:tabs>
        <w:rPr>
          <w:rFonts w:asciiTheme="minorHAnsi" w:eastAsiaTheme="minorEastAsia" w:hAnsiTheme="minorHAnsi" w:cstheme="minorBidi"/>
          <w:noProof/>
          <w:sz w:val="22"/>
          <w:szCs w:val="22"/>
        </w:rPr>
      </w:pPr>
      <w:hyperlink w:anchor="_Toc5017871" w:history="1">
        <w:r w:rsidR="0050772D" w:rsidRPr="00CC5BA1">
          <w:rPr>
            <w:rStyle w:val="Hyperlink"/>
            <w:noProof/>
          </w:rPr>
          <w:t>3.20 attachment object</w:t>
        </w:r>
        <w:r w:rsidR="0050772D">
          <w:rPr>
            <w:noProof/>
            <w:webHidden/>
          </w:rPr>
          <w:tab/>
        </w:r>
        <w:r w:rsidR="0050772D">
          <w:rPr>
            <w:noProof/>
            <w:webHidden/>
          </w:rPr>
          <w:fldChar w:fldCharType="begin"/>
        </w:r>
        <w:r w:rsidR="0050772D">
          <w:rPr>
            <w:noProof/>
            <w:webHidden/>
          </w:rPr>
          <w:instrText xml:space="preserve"> PAGEREF _Toc5017871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63479235" w14:textId="0525330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72" w:history="1">
        <w:r w:rsidR="0050772D" w:rsidRPr="00CC5BA1">
          <w:rPr>
            <w:rStyle w:val="Hyperlink"/>
            <w:noProof/>
          </w:rPr>
          <w:t>3.20.1 General</w:t>
        </w:r>
        <w:r w:rsidR="0050772D">
          <w:rPr>
            <w:noProof/>
            <w:webHidden/>
          </w:rPr>
          <w:tab/>
        </w:r>
        <w:r w:rsidR="0050772D">
          <w:rPr>
            <w:noProof/>
            <w:webHidden/>
          </w:rPr>
          <w:fldChar w:fldCharType="begin"/>
        </w:r>
        <w:r w:rsidR="0050772D">
          <w:rPr>
            <w:noProof/>
            <w:webHidden/>
          </w:rPr>
          <w:instrText xml:space="preserve"> PAGEREF _Toc5017872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4BC0EC52" w14:textId="120F6F0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73" w:history="1">
        <w:r w:rsidR="0050772D" w:rsidRPr="00CC5BA1">
          <w:rPr>
            <w:rStyle w:val="Hyperlink"/>
            <w:noProof/>
          </w:rPr>
          <w:t>3.20.2 description property</w:t>
        </w:r>
        <w:r w:rsidR="0050772D">
          <w:rPr>
            <w:noProof/>
            <w:webHidden/>
          </w:rPr>
          <w:tab/>
        </w:r>
        <w:r w:rsidR="0050772D">
          <w:rPr>
            <w:noProof/>
            <w:webHidden/>
          </w:rPr>
          <w:fldChar w:fldCharType="begin"/>
        </w:r>
        <w:r w:rsidR="0050772D">
          <w:rPr>
            <w:noProof/>
            <w:webHidden/>
          </w:rPr>
          <w:instrText xml:space="preserve"> PAGEREF _Toc5017873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4336E34D" w14:textId="4C1525F7"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74" w:history="1">
        <w:r w:rsidR="0050772D" w:rsidRPr="00CC5BA1">
          <w:rPr>
            <w:rStyle w:val="Hyperlink"/>
            <w:noProof/>
          </w:rPr>
          <w:t>3.20.3 artifactLocation property</w:t>
        </w:r>
        <w:r w:rsidR="0050772D">
          <w:rPr>
            <w:noProof/>
            <w:webHidden/>
          </w:rPr>
          <w:tab/>
        </w:r>
        <w:r w:rsidR="0050772D">
          <w:rPr>
            <w:noProof/>
            <w:webHidden/>
          </w:rPr>
          <w:fldChar w:fldCharType="begin"/>
        </w:r>
        <w:r w:rsidR="0050772D">
          <w:rPr>
            <w:noProof/>
            <w:webHidden/>
          </w:rPr>
          <w:instrText xml:space="preserve"> PAGEREF _Toc5017874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2BBACED3" w14:textId="39E1AC0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75" w:history="1">
        <w:r w:rsidR="0050772D" w:rsidRPr="00CC5BA1">
          <w:rPr>
            <w:rStyle w:val="Hyperlink"/>
            <w:noProof/>
          </w:rPr>
          <w:t>3.20.4 regions property</w:t>
        </w:r>
        <w:r w:rsidR="0050772D">
          <w:rPr>
            <w:noProof/>
            <w:webHidden/>
          </w:rPr>
          <w:tab/>
        </w:r>
        <w:r w:rsidR="0050772D">
          <w:rPr>
            <w:noProof/>
            <w:webHidden/>
          </w:rPr>
          <w:fldChar w:fldCharType="begin"/>
        </w:r>
        <w:r w:rsidR="0050772D">
          <w:rPr>
            <w:noProof/>
            <w:webHidden/>
          </w:rPr>
          <w:instrText xml:space="preserve"> PAGEREF _Toc5017875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389D43ED" w14:textId="5F0074A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76" w:history="1">
        <w:r w:rsidR="0050772D" w:rsidRPr="00CC5BA1">
          <w:rPr>
            <w:rStyle w:val="Hyperlink"/>
            <w:noProof/>
          </w:rPr>
          <w:t>3.20.5 rectangles property</w:t>
        </w:r>
        <w:r w:rsidR="0050772D">
          <w:rPr>
            <w:noProof/>
            <w:webHidden/>
          </w:rPr>
          <w:tab/>
        </w:r>
        <w:r w:rsidR="0050772D">
          <w:rPr>
            <w:noProof/>
            <w:webHidden/>
          </w:rPr>
          <w:fldChar w:fldCharType="begin"/>
        </w:r>
        <w:r w:rsidR="0050772D">
          <w:rPr>
            <w:noProof/>
            <w:webHidden/>
          </w:rPr>
          <w:instrText xml:space="preserve"> PAGEREF _Toc5017876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0443BBAF" w14:textId="7BA90BD1" w:rsidR="0050772D" w:rsidRDefault="00283577">
      <w:pPr>
        <w:pStyle w:val="TOC2"/>
        <w:tabs>
          <w:tab w:val="right" w:leader="dot" w:pos="9350"/>
        </w:tabs>
        <w:rPr>
          <w:rFonts w:asciiTheme="minorHAnsi" w:eastAsiaTheme="minorEastAsia" w:hAnsiTheme="minorHAnsi" w:cstheme="minorBidi"/>
          <w:noProof/>
          <w:sz w:val="22"/>
          <w:szCs w:val="22"/>
        </w:rPr>
      </w:pPr>
      <w:hyperlink w:anchor="_Toc5017877" w:history="1">
        <w:r w:rsidR="0050772D" w:rsidRPr="00CC5BA1">
          <w:rPr>
            <w:rStyle w:val="Hyperlink"/>
            <w:noProof/>
          </w:rPr>
          <w:t>3.21 conversion object</w:t>
        </w:r>
        <w:r w:rsidR="0050772D">
          <w:rPr>
            <w:noProof/>
            <w:webHidden/>
          </w:rPr>
          <w:tab/>
        </w:r>
        <w:r w:rsidR="0050772D">
          <w:rPr>
            <w:noProof/>
            <w:webHidden/>
          </w:rPr>
          <w:fldChar w:fldCharType="begin"/>
        </w:r>
        <w:r w:rsidR="0050772D">
          <w:rPr>
            <w:noProof/>
            <w:webHidden/>
          </w:rPr>
          <w:instrText xml:space="preserve"> PAGEREF _Toc5017877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3583E139" w14:textId="6E935DE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78" w:history="1">
        <w:r w:rsidR="0050772D" w:rsidRPr="00CC5BA1">
          <w:rPr>
            <w:rStyle w:val="Hyperlink"/>
            <w:noProof/>
          </w:rPr>
          <w:t>3.21.1 General</w:t>
        </w:r>
        <w:r w:rsidR="0050772D">
          <w:rPr>
            <w:noProof/>
            <w:webHidden/>
          </w:rPr>
          <w:tab/>
        </w:r>
        <w:r w:rsidR="0050772D">
          <w:rPr>
            <w:noProof/>
            <w:webHidden/>
          </w:rPr>
          <w:fldChar w:fldCharType="begin"/>
        </w:r>
        <w:r w:rsidR="0050772D">
          <w:rPr>
            <w:noProof/>
            <w:webHidden/>
          </w:rPr>
          <w:instrText xml:space="preserve"> PAGEREF _Toc5017878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1F640779" w14:textId="75856E3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79" w:history="1">
        <w:r w:rsidR="0050772D" w:rsidRPr="00CC5BA1">
          <w:rPr>
            <w:rStyle w:val="Hyperlink"/>
            <w:noProof/>
          </w:rPr>
          <w:t>3.21.2 tool property</w:t>
        </w:r>
        <w:r w:rsidR="0050772D">
          <w:rPr>
            <w:noProof/>
            <w:webHidden/>
          </w:rPr>
          <w:tab/>
        </w:r>
        <w:r w:rsidR="0050772D">
          <w:rPr>
            <w:noProof/>
            <w:webHidden/>
          </w:rPr>
          <w:fldChar w:fldCharType="begin"/>
        </w:r>
        <w:r w:rsidR="0050772D">
          <w:rPr>
            <w:noProof/>
            <w:webHidden/>
          </w:rPr>
          <w:instrText xml:space="preserve"> PAGEREF _Toc5017879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5B7F7689" w14:textId="40C2319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80" w:history="1">
        <w:r w:rsidR="0050772D" w:rsidRPr="00CC5BA1">
          <w:rPr>
            <w:rStyle w:val="Hyperlink"/>
            <w:noProof/>
          </w:rPr>
          <w:t>3.21.3 invocation property</w:t>
        </w:r>
        <w:r w:rsidR="0050772D">
          <w:rPr>
            <w:noProof/>
            <w:webHidden/>
          </w:rPr>
          <w:tab/>
        </w:r>
        <w:r w:rsidR="0050772D">
          <w:rPr>
            <w:noProof/>
            <w:webHidden/>
          </w:rPr>
          <w:fldChar w:fldCharType="begin"/>
        </w:r>
        <w:r w:rsidR="0050772D">
          <w:rPr>
            <w:noProof/>
            <w:webHidden/>
          </w:rPr>
          <w:instrText xml:space="preserve"> PAGEREF _Toc5017880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43F34DD8" w14:textId="2DD5766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81" w:history="1">
        <w:r w:rsidR="0050772D" w:rsidRPr="00CC5BA1">
          <w:rPr>
            <w:rStyle w:val="Hyperlink"/>
            <w:noProof/>
          </w:rPr>
          <w:t>3.21.4 analysisToolLogFiles property</w:t>
        </w:r>
        <w:r w:rsidR="0050772D">
          <w:rPr>
            <w:noProof/>
            <w:webHidden/>
          </w:rPr>
          <w:tab/>
        </w:r>
        <w:r w:rsidR="0050772D">
          <w:rPr>
            <w:noProof/>
            <w:webHidden/>
          </w:rPr>
          <w:fldChar w:fldCharType="begin"/>
        </w:r>
        <w:r w:rsidR="0050772D">
          <w:rPr>
            <w:noProof/>
            <w:webHidden/>
          </w:rPr>
          <w:instrText xml:space="preserve"> PAGEREF _Toc5017881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67FE3CC5" w14:textId="660525A5" w:rsidR="0050772D" w:rsidRDefault="00283577">
      <w:pPr>
        <w:pStyle w:val="TOC2"/>
        <w:tabs>
          <w:tab w:val="right" w:leader="dot" w:pos="9350"/>
        </w:tabs>
        <w:rPr>
          <w:rFonts w:asciiTheme="minorHAnsi" w:eastAsiaTheme="minorEastAsia" w:hAnsiTheme="minorHAnsi" w:cstheme="minorBidi"/>
          <w:noProof/>
          <w:sz w:val="22"/>
          <w:szCs w:val="22"/>
        </w:rPr>
      </w:pPr>
      <w:hyperlink w:anchor="_Toc5017882" w:history="1">
        <w:r w:rsidR="0050772D" w:rsidRPr="00CC5BA1">
          <w:rPr>
            <w:rStyle w:val="Hyperlink"/>
            <w:noProof/>
          </w:rPr>
          <w:t>3.22 versionControlDetails object</w:t>
        </w:r>
        <w:r w:rsidR="0050772D">
          <w:rPr>
            <w:noProof/>
            <w:webHidden/>
          </w:rPr>
          <w:tab/>
        </w:r>
        <w:r w:rsidR="0050772D">
          <w:rPr>
            <w:noProof/>
            <w:webHidden/>
          </w:rPr>
          <w:fldChar w:fldCharType="begin"/>
        </w:r>
        <w:r w:rsidR="0050772D">
          <w:rPr>
            <w:noProof/>
            <w:webHidden/>
          </w:rPr>
          <w:instrText xml:space="preserve"> PAGEREF _Toc5017882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1F6E4196" w14:textId="0FC5759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83" w:history="1">
        <w:r w:rsidR="0050772D" w:rsidRPr="00CC5BA1">
          <w:rPr>
            <w:rStyle w:val="Hyperlink"/>
            <w:noProof/>
          </w:rPr>
          <w:t>3.22.1 General</w:t>
        </w:r>
        <w:r w:rsidR="0050772D">
          <w:rPr>
            <w:noProof/>
            <w:webHidden/>
          </w:rPr>
          <w:tab/>
        </w:r>
        <w:r w:rsidR="0050772D">
          <w:rPr>
            <w:noProof/>
            <w:webHidden/>
          </w:rPr>
          <w:fldChar w:fldCharType="begin"/>
        </w:r>
        <w:r w:rsidR="0050772D">
          <w:rPr>
            <w:noProof/>
            <w:webHidden/>
          </w:rPr>
          <w:instrText xml:space="preserve"> PAGEREF _Toc5017883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63D6E02C" w14:textId="569F9B1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84" w:history="1">
        <w:r w:rsidR="0050772D" w:rsidRPr="00CC5BA1">
          <w:rPr>
            <w:rStyle w:val="Hyperlink"/>
            <w:noProof/>
          </w:rPr>
          <w:t>3.22.2 Constraints</w:t>
        </w:r>
        <w:r w:rsidR="0050772D">
          <w:rPr>
            <w:noProof/>
            <w:webHidden/>
          </w:rPr>
          <w:tab/>
        </w:r>
        <w:r w:rsidR="0050772D">
          <w:rPr>
            <w:noProof/>
            <w:webHidden/>
          </w:rPr>
          <w:fldChar w:fldCharType="begin"/>
        </w:r>
        <w:r w:rsidR="0050772D">
          <w:rPr>
            <w:noProof/>
            <w:webHidden/>
          </w:rPr>
          <w:instrText xml:space="preserve"> PAGEREF _Toc5017884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4562D92B" w14:textId="468F8FB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85" w:history="1">
        <w:r w:rsidR="0050772D" w:rsidRPr="00CC5BA1">
          <w:rPr>
            <w:rStyle w:val="Hyperlink"/>
            <w:noProof/>
          </w:rPr>
          <w:t>3.22.3 repositoryUri property</w:t>
        </w:r>
        <w:r w:rsidR="0050772D">
          <w:rPr>
            <w:noProof/>
            <w:webHidden/>
          </w:rPr>
          <w:tab/>
        </w:r>
        <w:r w:rsidR="0050772D">
          <w:rPr>
            <w:noProof/>
            <w:webHidden/>
          </w:rPr>
          <w:fldChar w:fldCharType="begin"/>
        </w:r>
        <w:r w:rsidR="0050772D">
          <w:rPr>
            <w:noProof/>
            <w:webHidden/>
          </w:rPr>
          <w:instrText xml:space="preserve"> PAGEREF _Toc5017885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7C3210A6" w14:textId="60FC0CC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86" w:history="1">
        <w:r w:rsidR="0050772D" w:rsidRPr="00CC5BA1">
          <w:rPr>
            <w:rStyle w:val="Hyperlink"/>
            <w:noProof/>
          </w:rPr>
          <w:t>3.22.4 revisionId property</w:t>
        </w:r>
        <w:r w:rsidR="0050772D">
          <w:rPr>
            <w:noProof/>
            <w:webHidden/>
          </w:rPr>
          <w:tab/>
        </w:r>
        <w:r w:rsidR="0050772D">
          <w:rPr>
            <w:noProof/>
            <w:webHidden/>
          </w:rPr>
          <w:fldChar w:fldCharType="begin"/>
        </w:r>
        <w:r w:rsidR="0050772D">
          <w:rPr>
            <w:noProof/>
            <w:webHidden/>
          </w:rPr>
          <w:instrText xml:space="preserve"> PAGEREF _Toc5017886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27B59BD4" w14:textId="4393F07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87" w:history="1">
        <w:r w:rsidR="0050772D" w:rsidRPr="00CC5BA1">
          <w:rPr>
            <w:rStyle w:val="Hyperlink"/>
            <w:noProof/>
          </w:rPr>
          <w:t>3.22.5 branch property</w:t>
        </w:r>
        <w:r w:rsidR="0050772D">
          <w:rPr>
            <w:noProof/>
            <w:webHidden/>
          </w:rPr>
          <w:tab/>
        </w:r>
        <w:r w:rsidR="0050772D">
          <w:rPr>
            <w:noProof/>
            <w:webHidden/>
          </w:rPr>
          <w:fldChar w:fldCharType="begin"/>
        </w:r>
        <w:r w:rsidR="0050772D">
          <w:rPr>
            <w:noProof/>
            <w:webHidden/>
          </w:rPr>
          <w:instrText xml:space="preserve"> PAGEREF _Toc5017887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7D27E0AA" w14:textId="20E1E605"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88" w:history="1">
        <w:r w:rsidR="0050772D" w:rsidRPr="00CC5BA1">
          <w:rPr>
            <w:rStyle w:val="Hyperlink"/>
            <w:noProof/>
          </w:rPr>
          <w:t>3.22.6 revisionTag property</w:t>
        </w:r>
        <w:r w:rsidR="0050772D">
          <w:rPr>
            <w:noProof/>
            <w:webHidden/>
          </w:rPr>
          <w:tab/>
        </w:r>
        <w:r w:rsidR="0050772D">
          <w:rPr>
            <w:noProof/>
            <w:webHidden/>
          </w:rPr>
          <w:fldChar w:fldCharType="begin"/>
        </w:r>
        <w:r w:rsidR="0050772D">
          <w:rPr>
            <w:noProof/>
            <w:webHidden/>
          </w:rPr>
          <w:instrText xml:space="preserve"> PAGEREF _Toc5017888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7DE2D2FD" w14:textId="08D2618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89" w:history="1">
        <w:r w:rsidR="0050772D" w:rsidRPr="00CC5BA1">
          <w:rPr>
            <w:rStyle w:val="Hyperlink"/>
            <w:noProof/>
          </w:rPr>
          <w:t>3.22.7 asOfTimeUtc property</w:t>
        </w:r>
        <w:r w:rsidR="0050772D">
          <w:rPr>
            <w:noProof/>
            <w:webHidden/>
          </w:rPr>
          <w:tab/>
        </w:r>
        <w:r w:rsidR="0050772D">
          <w:rPr>
            <w:noProof/>
            <w:webHidden/>
          </w:rPr>
          <w:fldChar w:fldCharType="begin"/>
        </w:r>
        <w:r w:rsidR="0050772D">
          <w:rPr>
            <w:noProof/>
            <w:webHidden/>
          </w:rPr>
          <w:instrText xml:space="preserve"> PAGEREF _Toc5017889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01C53038" w14:textId="70899CB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90" w:history="1">
        <w:r w:rsidR="0050772D" w:rsidRPr="00CC5BA1">
          <w:rPr>
            <w:rStyle w:val="Hyperlink"/>
            <w:noProof/>
          </w:rPr>
          <w:t>3.22.8 mappedTo property</w:t>
        </w:r>
        <w:r w:rsidR="0050772D">
          <w:rPr>
            <w:noProof/>
            <w:webHidden/>
          </w:rPr>
          <w:tab/>
        </w:r>
        <w:r w:rsidR="0050772D">
          <w:rPr>
            <w:noProof/>
            <w:webHidden/>
          </w:rPr>
          <w:fldChar w:fldCharType="begin"/>
        </w:r>
        <w:r w:rsidR="0050772D">
          <w:rPr>
            <w:noProof/>
            <w:webHidden/>
          </w:rPr>
          <w:instrText xml:space="preserve"> PAGEREF _Toc5017890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04D79503" w14:textId="25D7720E" w:rsidR="0050772D" w:rsidRDefault="00283577">
      <w:pPr>
        <w:pStyle w:val="TOC2"/>
        <w:tabs>
          <w:tab w:val="right" w:leader="dot" w:pos="9350"/>
        </w:tabs>
        <w:rPr>
          <w:rFonts w:asciiTheme="minorHAnsi" w:eastAsiaTheme="minorEastAsia" w:hAnsiTheme="minorHAnsi" w:cstheme="minorBidi"/>
          <w:noProof/>
          <w:sz w:val="22"/>
          <w:szCs w:val="22"/>
        </w:rPr>
      </w:pPr>
      <w:hyperlink w:anchor="_Toc5017891" w:history="1">
        <w:r w:rsidR="0050772D" w:rsidRPr="00CC5BA1">
          <w:rPr>
            <w:rStyle w:val="Hyperlink"/>
            <w:noProof/>
          </w:rPr>
          <w:t>3.23 artifact object</w:t>
        </w:r>
        <w:r w:rsidR="0050772D">
          <w:rPr>
            <w:noProof/>
            <w:webHidden/>
          </w:rPr>
          <w:tab/>
        </w:r>
        <w:r w:rsidR="0050772D">
          <w:rPr>
            <w:noProof/>
            <w:webHidden/>
          </w:rPr>
          <w:fldChar w:fldCharType="begin"/>
        </w:r>
        <w:r w:rsidR="0050772D">
          <w:rPr>
            <w:noProof/>
            <w:webHidden/>
          </w:rPr>
          <w:instrText xml:space="preserve"> PAGEREF _Toc5017891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5D7C3E33" w14:textId="0D50BAA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92" w:history="1">
        <w:r w:rsidR="0050772D" w:rsidRPr="00CC5BA1">
          <w:rPr>
            <w:rStyle w:val="Hyperlink"/>
            <w:noProof/>
          </w:rPr>
          <w:t>3.23.1 General</w:t>
        </w:r>
        <w:r w:rsidR="0050772D">
          <w:rPr>
            <w:noProof/>
            <w:webHidden/>
          </w:rPr>
          <w:tab/>
        </w:r>
        <w:r w:rsidR="0050772D">
          <w:rPr>
            <w:noProof/>
            <w:webHidden/>
          </w:rPr>
          <w:fldChar w:fldCharType="begin"/>
        </w:r>
        <w:r w:rsidR="0050772D">
          <w:rPr>
            <w:noProof/>
            <w:webHidden/>
          </w:rPr>
          <w:instrText xml:space="preserve"> PAGEREF _Toc5017892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026B1E83" w14:textId="5D43B59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93" w:history="1">
        <w:r w:rsidR="0050772D" w:rsidRPr="00CC5BA1">
          <w:rPr>
            <w:rStyle w:val="Hyperlink"/>
            <w:noProof/>
          </w:rPr>
          <w:t>3.23.2 artifactLocation property</w:t>
        </w:r>
        <w:r w:rsidR="0050772D">
          <w:rPr>
            <w:noProof/>
            <w:webHidden/>
          </w:rPr>
          <w:tab/>
        </w:r>
        <w:r w:rsidR="0050772D">
          <w:rPr>
            <w:noProof/>
            <w:webHidden/>
          </w:rPr>
          <w:fldChar w:fldCharType="begin"/>
        </w:r>
        <w:r w:rsidR="0050772D">
          <w:rPr>
            <w:noProof/>
            <w:webHidden/>
          </w:rPr>
          <w:instrText xml:space="preserve"> PAGEREF _Toc5017893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627E32AC" w14:textId="30BD5FC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94" w:history="1">
        <w:r w:rsidR="0050772D" w:rsidRPr="00CC5BA1">
          <w:rPr>
            <w:rStyle w:val="Hyperlink"/>
            <w:noProof/>
          </w:rPr>
          <w:t>3.23.3 parentIndex property</w:t>
        </w:r>
        <w:r w:rsidR="0050772D">
          <w:rPr>
            <w:noProof/>
            <w:webHidden/>
          </w:rPr>
          <w:tab/>
        </w:r>
        <w:r w:rsidR="0050772D">
          <w:rPr>
            <w:noProof/>
            <w:webHidden/>
          </w:rPr>
          <w:fldChar w:fldCharType="begin"/>
        </w:r>
        <w:r w:rsidR="0050772D">
          <w:rPr>
            <w:noProof/>
            <w:webHidden/>
          </w:rPr>
          <w:instrText xml:space="preserve"> PAGEREF _Toc5017894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1E6ADB56" w14:textId="64917AB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95" w:history="1">
        <w:r w:rsidR="0050772D" w:rsidRPr="00CC5BA1">
          <w:rPr>
            <w:rStyle w:val="Hyperlink"/>
            <w:noProof/>
          </w:rPr>
          <w:t>3.23.4 offset property</w:t>
        </w:r>
        <w:r w:rsidR="0050772D">
          <w:rPr>
            <w:noProof/>
            <w:webHidden/>
          </w:rPr>
          <w:tab/>
        </w:r>
        <w:r w:rsidR="0050772D">
          <w:rPr>
            <w:noProof/>
            <w:webHidden/>
          </w:rPr>
          <w:fldChar w:fldCharType="begin"/>
        </w:r>
        <w:r w:rsidR="0050772D">
          <w:rPr>
            <w:noProof/>
            <w:webHidden/>
          </w:rPr>
          <w:instrText xml:space="preserve"> PAGEREF _Toc5017895 \h </w:instrText>
        </w:r>
        <w:r w:rsidR="0050772D">
          <w:rPr>
            <w:noProof/>
            <w:webHidden/>
          </w:rPr>
        </w:r>
        <w:r w:rsidR="0050772D">
          <w:rPr>
            <w:noProof/>
            <w:webHidden/>
          </w:rPr>
          <w:fldChar w:fldCharType="separate"/>
        </w:r>
        <w:r w:rsidR="0050772D">
          <w:rPr>
            <w:noProof/>
            <w:webHidden/>
          </w:rPr>
          <w:t>86</w:t>
        </w:r>
        <w:r w:rsidR="0050772D">
          <w:rPr>
            <w:noProof/>
            <w:webHidden/>
          </w:rPr>
          <w:fldChar w:fldCharType="end"/>
        </w:r>
      </w:hyperlink>
    </w:p>
    <w:p w14:paraId="046D3D79" w14:textId="41FD4E9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96" w:history="1">
        <w:r w:rsidR="0050772D" w:rsidRPr="00CC5BA1">
          <w:rPr>
            <w:rStyle w:val="Hyperlink"/>
            <w:noProof/>
          </w:rPr>
          <w:t>3.23.5 length property</w:t>
        </w:r>
        <w:r w:rsidR="0050772D">
          <w:rPr>
            <w:noProof/>
            <w:webHidden/>
          </w:rPr>
          <w:tab/>
        </w:r>
        <w:r w:rsidR="0050772D">
          <w:rPr>
            <w:noProof/>
            <w:webHidden/>
          </w:rPr>
          <w:fldChar w:fldCharType="begin"/>
        </w:r>
        <w:r w:rsidR="0050772D">
          <w:rPr>
            <w:noProof/>
            <w:webHidden/>
          </w:rPr>
          <w:instrText xml:space="preserve"> PAGEREF _Toc5017896 \h </w:instrText>
        </w:r>
        <w:r w:rsidR="0050772D">
          <w:rPr>
            <w:noProof/>
            <w:webHidden/>
          </w:rPr>
        </w:r>
        <w:r w:rsidR="0050772D">
          <w:rPr>
            <w:noProof/>
            <w:webHidden/>
          </w:rPr>
          <w:fldChar w:fldCharType="separate"/>
        </w:r>
        <w:r w:rsidR="0050772D">
          <w:rPr>
            <w:noProof/>
            <w:webHidden/>
          </w:rPr>
          <w:t>87</w:t>
        </w:r>
        <w:r w:rsidR="0050772D">
          <w:rPr>
            <w:noProof/>
            <w:webHidden/>
          </w:rPr>
          <w:fldChar w:fldCharType="end"/>
        </w:r>
      </w:hyperlink>
    </w:p>
    <w:p w14:paraId="6DDC0C84" w14:textId="6E3CF5E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97" w:history="1">
        <w:r w:rsidR="0050772D" w:rsidRPr="00CC5BA1">
          <w:rPr>
            <w:rStyle w:val="Hyperlink"/>
            <w:noProof/>
          </w:rPr>
          <w:t>3.23.6 roles property</w:t>
        </w:r>
        <w:r w:rsidR="0050772D">
          <w:rPr>
            <w:noProof/>
            <w:webHidden/>
          </w:rPr>
          <w:tab/>
        </w:r>
        <w:r w:rsidR="0050772D">
          <w:rPr>
            <w:noProof/>
            <w:webHidden/>
          </w:rPr>
          <w:fldChar w:fldCharType="begin"/>
        </w:r>
        <w:r w:rsidR="0050772D">
          <w:rPr>
            <w:noProof/>
            <w:webHidden/>
          </w:rPr>
          <w:instrText xml:space="preserve"> PAGEREF _Toc5017897 \h </w:instrText>
        </w:r>
        <w:r w:rsidR="0050772D">
          <w:rPr>
            <w:noProof/>
            <w:webHidden/>
          </w:rPr>
        </w:r>
        <w:r w:rsidR="0050772D">
          <w:rPr>
            <w:noProof/>
            <w:webHidden/>
          </w:rPr>
          <w:fldChar w:fldCharType="separate"/>
        </w:r>
        <w:r w:rsidR="0050772D">
          <w:rPr>
            <w:noProof/>
            <w:webHidden/>
          </w:rPr>
          <w:t>87</w:t>
        </w:r>
        <w:r w:rsidR="0050772D">
          <w:rPr>
            <w:noProof/>
            <w:webHidden/>
          </w:rPr>
          <w:fldChar w:fldCharType="end"/>
        </w:r>
      </w:hyperlink>
    </w:p>
    <w:p w14:paraId="2DD921AF" w14:textId="3103610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98" w:history="1">
        <w:r w:rsidR="0050772D" w:rsidRPr="00CC5BA1">
          <w:rPr>
            <w:rStyle w:val="Hyperlink"/>
            <w:noProof/>
          </w:rPr>
          <w:t>3.23.7 mimeType property</w:t>
        </w:r>
        <w:r w:rsidR="0050772D">
          <w:rPr>
            <w:noProof/>
            <w:webHidden/>
          </w:rPr>
          <w:tab/>
        </w:r>
        <w:r w:rsidR="0050772D">
          <w:rPr>
            <w:noProof/>
            <w:webHidden/>
          </w:rPr>
          <w:fldChar w:fldCharType="begin"/>
        </w:r>
        <w:r w:rsidR="0050772D">
          <w:rPr>
            <w:noProof/>
            <w:webHidden/>
          </w:rPr>
          <w:instrText xml:space="preserve"> PAGEREF _Toc5017898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7DEE089E" w14:textId="78029A5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899" w:history="1">
        <w:r w:rsidR="0050772D" w:rsidRPr="00CC5BA1">
          <w:rPr>
            <w:rStyle w:val="Hyperlink"/>
            <w:noProof/>
          </w:rPr>
          <w:t>3.23.8 contents property</w:t>
        </w:r>
        <w:r w:rsidR="0050772D">
          <w:rPr>
            <w:noProof/>
            <w:webHidden/>
          </w:rPr>
          <w:tab/>
        </w:r>
        <w:r w:rsidR="0050772D">
          <w:rPr>
            <w:noProof/>
            <w:webHidden/>
          </w:rPr>
          <w:fldChar w:fldCharType="begin"/>
        </w:r>
        <w:r w:rsidR="0050772D">
          <w:rPr>
            <w:noProof/>
            <w:webHidden/>
          </w:rPr>
          <w:instrText xml:space="preserve"> PAGEREF _Toc5017899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2FCD91A2" w14:textId="0967303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00" w:history="1">
        <w:r w:rsidR="0050772D" w:rsidRPr="00CC5BA1">
          <w:rPr>
            <w:rStyle w:val="Hyperlink"/>
            <w:noProof/>
          </w:rPr>
          <w:t>3.23.9 encoding property</w:t>
        </w:r>
        <w:r w:rsidR="0050772D">
          <w:rPr>
            <w:noProof/>
            <w:webHidden/>
          </w:rPr>
          <w:tab/>
        </w:r>
        <w:r w:rsidR="0050772D">
          <w:rPr>
            <w:noProof/>
            <w:webHidden/>
          </w:rPr>
          <w:fldChar w:fldCharType="begin"/>
        </w:r>
        <w:r w:rsidR="0050772D">
          <w:rPr>
            <w:noProof/>
            <w:webHidden/>
          </w:rPr>
          <w:instrText xml:space="preserve"> PAGEREF _Toc5017900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7C58AD9E" w14:textId="49B903B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01" w:history="1">
        <w:r w:rsidR="0050772D" w:rsidRPr="00CC5BA1">
          <w:rPr>
            <w:rStyle w:val="Hyperlink"/>
            <w:noProof/>
          </w:rPr>
          <w:t>3.23.10 sourceLanguage property</w:t>
        </w:r>
        <w:r w:rsidR="0050772D">
          <w:rPr>
            <w:noProof/>
            <w:webHidden/>
          </w:rPr>
          <w:tab/>
        </w:r>
        <w:r w:rsidR="0050772D">
          <w:rPr>
            <w:noProof/>
            <w:webHidden/>
          </w:rPr>
          <w:fldChar w:fldCharType="begin"/>
        </w:r>
        <w:r w:rsidR="0050772D">
          <w:rPr>
            <w:noProof/>
            <w:webHidden/>
          </w:rPr>
          <w:instrText xml:space="preserve"> PAGEREF _Toc5017901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71098852" w14:textId="412001F6" w:rsidR="0050772D" w:rsidRDefault="00283577">
      <w:pPr>
        <w:pStyle w:val="TOC4"/>
        <w:tabs>
          <w:tab w:val="right" w:leader="dot" w:pos="9350"/>
        </w:tabs>
        <w:rPr>
          <w:rFonts w:asciiTheme="minorHAnsi" w:eastAsiaTheme="minorEastAsia" w:hAnsiTheme="minorHAnsi" w:cstheme="minorBidi"/>
          <w:noProof/>
          <w:sz w:val="22"/>
          <w:szCs w:val="22"/>
        </w:rPr>
      </w:pPr>
      <w:hyperlink w:anchor="_Toc5017902" w:history="1">
        <w:r w:rsidR="0050772D" w:rsidRPr="00CC5BA1">
          <w:rPr>
            <w:rStyle w:val="Hyperlink"/>
            <w:noProof/>
          </w:rPr>
          <w:t>3.23.10.1 General</w:t>
        </w:r>
        <w:r w:rsidR="0050772D">
          <w:rPr>
            <w:noProof/>
            <w:webHidden/>
          </w:rPr>
          <w:tab/>
        </w:r>
        <w:r w:rsidR="0050772D">
          <w:rPr>
            <w:noProof/>
            <w:webHidden/>
          </w:rPr>
          <w:fldChar w:fldCharType="begin"/>
        </w:r>
        <w:r w:rsidR="0050772D">
          <w:rPr>
            <w:noProof/>
            <w:webHidden/>
          </w:rPr>
          <w:instrText xml:space="preserve"> PAGEREF _Toc5017902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15BFB0CC" w14:textId="53EF044D" w:rsidR="0050772D" w:rsidRDefault="00283577">
      <w:pPr>
        <w:pStyle w:val="TOC4"/>
        <w:tabs>
          <w:tab w:val="right" w:leader="dot" w:pos="9350"/>
        </w:tabs>
        <w:rPr>
          <w:rFonts w:asciiTheme="minorHAnsi" w:eastAsiaTheme="minorEastAsia" w:hAnsiTheme="minorHAnsi" w:cstheme="minorBidi"/>
          <w:noProof/>
          <w:sz w:val="22"/>
          <w:szCs w:val="22"/>
        </w:rPr>
      </w:pPr>
      <w:hyperlink w:anchor="_Toc5017903" w:history="1">
        <w:r w:rsidR="0050772D" w:rsidRPr="00CC5BA1">
          <w:rPr>
            <w:rStyle w:val="Hyperlink"/>
            <w:noProof/>
          </w:rPr>
          <w:t>3.23.10.2 Source language identifier conventions and practices</w:t>
        </w:r>
        <w:r w:rsidR="0050772D">
          <w:rPr>
            <w:noProof/>
            <w:webHidden/>
          </w:rPr>
          <w:tab/>
        </w:r>
        <w:r w:rsidR="0050772D">
          <w:rPr>
            <w:noProof/>
            <w:webHidden/>
          </w:rPr>
          <w:fldChar w:fldCharType="begin"/>
        </w:r>
        <w:r w:rsidR="0050772D">
          <w:rPr>
            <w:noProof/>
            <w:webHidden/>
          </w:rPr>
          <w:instrText xml:space="preserve"> PAGEREF _Toc5017903 \h </w:instrText>
        </w:r>
        <w:r w:rsidR="0050772D">
          <w:rPr>
            <w:noProof/>
            <w:webHidden/>
          </w:rPr>
        </w:r>
        <w:r w:rsidR="0050772D">
          <w:rPr>
            <w:noProof/>
            <w:webHidden/>
          </w:rPr>
          <w:fldChar w:fldCharType="separate"/>
        </w:r>
        <w:r w:rsidR="0050772D">
          <w:rPr>
            <w:noProof/>
            <w:webHidden/>
          </w:rPr>
          <w:t>89</w:t>
        </w:r>
        <w:r w:rsidR="0050772D">
          <w:rPr>
            <w:noProof/>
            <w:webHidden/>
          </w:rPr>
          <w:fldChar w:fldCharType="end"/>
        </w:r>
      </w:hyperlink>
    </w:p>
    <w:p w14:paraId="75EE3116" w14:textId="6531EFEE"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04" w:history="1">
        <w:r w:rsidR="0050772D" w:rsidRPr="00CC5BA1">
          <w:rPr>
            <w:rStyle w:val="Hyperlink"/>
            <w:noProof/>
          </w:rPr>
          <w:t>3.23.11 hashes property</w:t>
        </w:r>
        <w:r w:rsidR="0050772D">
          <w:rPr>
            <w:noProof/>
            <w:webHidden/>
          </w:rPr>
          <w:tab/>
        </w:r>
        <w:r w:rsidR="0050772D">
          <w:rPr>
            <w:noProof/>
            <w:webHidden/>
          </w:rPr>
          <w:fldChar w:fldCharType="begin"/>
        </w:r>
        <w:r w:rsidR="0050772D">
          <w:rPr>
            <w:noProof/>
            <w:webHidden/>
          </w:rPr>
          <w:instrText xml:space="preserve"> PAGEREF _Toc5017904 \h </w:instrText>
        </w:r>
        <w:r w:rsidR="0050772D">
          <w:rPr>
            <w:noProof/>
            <w:webHidden/>
          </w:rPr>
        </w:r>
        <w:r w:rsidR="0050772D">
          <w:rPr>
            <w:noProof/>
            <w:webHidden/>
          </w:rPr>
          <w:fldChar w:fldCharType="separate"/>
        </w:r>
        <w:r w:rsidR="0050772D">
          <w:rPr>
            <w:noProof/>
            <w:webHidden/>
          </w:rPr>
          <w:t>89</w:t>
        </w:r>
        <w:r w:rsidR="0050772D">
          <w:rPr>
            <w:noProof/>
            <w:webHidden/>
          </w:rPr>
          <w:fldChar w:fldCharType="end"/>
        </w:r>
      </w:hyperlink>
    </w:p>
    <w:p w14:paraId="4DDE14EC" w14:textId="702957B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05" w:history="1">
        <w:r w:rsidR="0050772D" w:rsidRPr="00CC5BA1">
          <w:rPr>
            <w:rStyle w:val="Hyperlink"/>
            <w:noProof/>
          </w:rPr>
          <w:t>3.23.12 lastModifiedTimeUtc property</w:t>
        </w:r>
        <w:r w:rsidR="0050772D">
          <w:rPr>
            <w:noProof/>
            <w:webHidden/>
          </w:rPr>
          <w:tab/>
        </w:r>
        <w:r w:rsidR="0050772D">
          <w:rPr>
            <w:noProof/>
            <w:webHidden/>
          </w:rPr>
          <w:fldChar w:fldCharType="begin"/>
        </w:r>
        <w:r w:rsidR="0050772D">
          <w:rPr>
            <w:noProof/>
            <w:webHidden/>
          </w:rPr>
          <w:instrText xml:space="preserve"> PAGEREF _Toc5017905 \h </w:instrText>
        </w:r>
        <w:r w:rsidR="0050772D">
          <w:rPr>
            <w:noProof/>
            <w:webHidden/>
          </w:rPr>
        </w:r>
        <w:r w:rsidR="0050772D">
          <w:rPr>
            <w:noProof/>
            <w:webHidden/>
          </w:rPr>
          <w:fldChar w:fldCharType="separate"/>
        </w:r>
        <w:r w:rsidR="0050772D">
          <w:rPr>
            <w:noProof/>
            <w:webHidden/>
          </w:rPr>
          <w:t>90</w:t>
        </w:r>
        <w:r w:rsidR="0050772D">
          <w:rPr>
            <w:noProof/>
            <w:webHidden/>
          </w:rPr>
          <w:fldChar w:fldCharType="end"/>
        </w:r>
      </w:hyperlink>
    </w:p>
    <w:p w14:paraId="5BD58C5B" w14:textId="5B5C9510" w:rsidR="0050772D" w:rsidRDefault="00283577">
      <w:pPr>
        <w:pStyle w:val="TOC2"/>
        <w:tabs>
          <w:tab w:val="right" w:leader="dot" w:pos="9350"/>
        </w:tabs>
        <w:rPr>
          <w:rFonts w:asciiTheme="minorHAnsi" w:eastAsiaTheme="minorEastAsia" w:hAnsiTheme="minorHAnsi" w:cstheme="minorBidi"/>
          <w:noProof/>
          <w:sz w:val="22"/>
          <w:szCs w:val="22"/>
        </w:rPr>
      </w:pPr>
      <w:hyperlink w:anchor="_Toc5017906" w:history="1">
        <w:r w:rsidR="0050772D" w:rsidRPr="00CC5BA1">
          <w:rPr>
            <w:rStyle w:val="Hyperlink"/>
            <w:noProof/>
          </w:rPr>
          <w:t>3.24 translationMetadata object</w:t>
        </w:r>
        <w:r w:rsidR="0050772D">
          <w:rPr>
            <w:noProof/>
            <w:webHidden/>
          </w:rPr>
          <w:tab/>
        </w:r>
        <w:r w:rsidR="0050772D">
          <w:rPr>
            <w:noProof/>
            <w:webHidden/>
          </w:rPr>
          <w:fldChar w:fldCharType="begin"/>
        </w:r>
        <w:r w:rsidR="0050772D">
          <w:rPr>
            <w:noProof/>
            <w:webHidden/>
          </w:rPr>
          <w:instrText xml:space="preserve"> PAGEREF _Toc5017906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2A766B1B" w14:textId="1D4CFC5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07" w:history="1">
        <w:r w:rsidR="0050772D" w:rsidRPr="00CC5BA1">
          <w:rPr>
            <w:rStyle w:val="Hyperlink"/>
            <w:noProof/>
          </w:rPr>
          <w:t>3.24.1 General</w:t>
        </w:r>
        <w:r w:rsidR="0050772D">
          <w:rPr>
            <w:noProof/>
            <w:webHidden/>
          </w:rPr>
          <w:tab/>
        </w:r>
        <w:r w:rsidR="0050772D">
          <w:rPr>
            <w:noProof/>
            <w:webHidden/>
          </w:rPr>
          <w:fldChar w:fldCharType="begin"/>
        </w:r>
        <w:r w:rsidR="0050772D">
          <w:rPr>
            <w:noProof/>
            <w:webHidden/>
          </w:rPr>
          <w:instrText xml:space="preserve"> PAGEREF _Toc5017907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1BF7C1CE" w14:textId="4C5017F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08" w:history="1">
        <w:r w:rsidR="0050772D" w:rsidRPr="00CC5BA1">
          <w:rPr>
            <w:rStyle w:val="Hyperlink"/>
            <w:noProof/>
          </w:rPr>
          <w:t>3.24.2 name property</w:t>
        </w:r>
        <w:r w:rsidR="0050772D">
          <w:rPr>
            <w:noProof/>
            <w:webHidden/>
          </w:rPr>
          <w:tab/>
        </w:r>
        <w:r w:rsidR="0050772D">
          <w:rPr>
            <w:noProof/>
            <w:webHidden/>
          </w:rPr>
          <w:fldChar w:fldCharType="begin"/>
        </w:r>
        <w:r w:rsidR="0050772D">
          <w:rPr>
            <w:noProof/>
            <w:webHidden/>
          </w:rPr>
          <w:instrText xml:space="preserve"> PAGEREF _Toc5017908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0AD2AAE5" w14:textId="7A46125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09" w:history="1">
        <w:r w:rsidR="0050772D" w:rsidRPr="00CC5BA1">
          <w:rPr>
            <w:rStyle w:val="Hyperlink"/>
            <w:noProof/>
          </w:rPr>
          <w:t>3.24.3 fullName property</w:t>
        </w:r>
        <w:r w:rsidR="0050772D">
          <w:rPr>
            <w:noProof/>
            <w:webHidden/>
          </w:rPr>
          <w:tab/>
        </w:r>
        <w:r w:rsidR="0050772D">
          <w:rPr>
            <w:noProof/>
            <w:webHidden/>
          </w:rPr>
          <w:fldChar w:fldCharType="begin"/>
        </w:r>
        <w:r w:rsidR="0050772D">
          <w:rPr>
            <w:noProof/>
            <w:webHidden/>
          </w:rPr>
          <w:instrText xml:space="preserve"> PAGEREF _Toc5017909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4EF2C95D" w14:textId="6142F8F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10" w:history="1">
        <w:r w:rsidR="0050772D" w:rsidRPr="00CC5BA1">
          <w:rPr>
            <w:rStyle w:val="Hyperlink"/>
            <w:noProof/>
          </w:rPr>
          <w:t>3.24.4 shortDescription property</w:t>
        </w:r>
        <w:r w:rsidR="0050772D">
          <w:rPr>
            <w:noProof/>
            <w:webHidden/>
          </w:rPr>
          <w:tab/>
        </w:r>
        <w:r w:rsidR="0050772D">
          <w:rPr>
            <w:noProof/>
            <w:webHidden/>
          </w:rPr>
          <w:fldChar w:fldCharType="begin"/>
        </w:r>
        <w:r w:rsidR="0050772D">
          <w:rPr>
            <w:noProof/>
            <w:webHidden/>
          </w:rPr>
          <w:instrText xml:space="preserve"> PAGEREF _Toc5017910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5323DB23" w14:textId="6742A28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11" w:history="1">
        <w:r w:rsidR="0050772D" w:rsidRPr="00CC5BA1">
          <w:rPr>
            <w:rStyle w:val="Hyperlink"/>
            <w:noProof/>
          </w:rPr>
          <w:t>3.24.5 fullDescription property</w:t>
        </w:r>
        <w:r w:rsidR="0050772D">
          <w:rPr>
            <w:noProof/>
            <w:webHidden/>
          </w:rPr>
          <w:tab/>
        </w:r>
        <w:r w:rsidR="0050772D">
          <w:rPr>
            <w:noProof/>
            <w:webHidden/>
          </w:rPr>
          <w:fldChar w:fldCharType="begin"/>
        </w:r>
        <w:r w:rsidR="0050772D">
          <w:rPr>
            <w:noProof/>
            <w:webHidden/>
          </w:rPr>
          <w:instrText xml:space="preserve"> PAGEREF _Toc5017911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219AAC34" w14:textId="27A8C0D7"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12" w:history="1">
        <w:r w:rsidR="0050772D" w:rsidRPr="00CC5BA1">
          <w:rPr>
            <w:rStyle w:val="Hyperlink"/>
            <w:noProof/>
          </w:rPr>
          <w:t>3.24.6 downloadUri property</w:t>
        </w:r>
        <w:r w:rsidR="0050772D">
          <w:rPr>
            <w:noProof/>
            <w:webHidden/>
          </w:rPr>
          <w:tab/>
        </w:r>
        <w:r w:rsidR="0050772D">
          <w:rPr>
            <w:noProof/>
            <w:webHidden/>
          </w:rPr>
          <w:fldChar w:fldCharType="begin"/>
        </w:r>
        <w:r w:rsidR="0050772D">
          <w:rPr>
            <w:noProof/>
            <w:webHidden/>
          </w:rPr>
          <w:instrText xml:space="preserve"> PAGEREF _Toc5017912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45CCFC3D" w14:textId="1B231685"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13" w:history="1">
        <w:r w:rsidR="0050772D" w:rsidRPr="00CC5BA1">
          <w:rPr>
            <w:rStyle w:val="Hyperlink"/>
            <w:noProof/>
          </w:rPr>
          <w:t>3.24.7 informationUri property</w:t>
        </w:r>
        <w:r w:rsidR="0050772D">
          <w:rPr>
            <w:noProof/>
            <w:webHidden/>
          </w:rPr>
          <w:tab/>
        </w:r>
        <w:r w:rsidR="0050772D">
          <w:rPr>
            <w:noProof/>
            <w:webHidden/>
          </w:rPr>
          <w:fldChar w:fldCharType="begin"/>
        </w:r>
        <w:r w:rsidR="0050772D">
          <w:rPr>
            <w:noProof/>
            <w:webHidden/>
          </w:rPr>
          <w:instrText xml:space="preserve"> PAGEREF _Toc5017913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63F59696" w14:textId="228E64F5" w:rsidR="0050772D" w:rsidRDefault="00283577">
      <w:pPr>
        <w:pStyle w:val="TOC2"/>
        <w:tabs>
          <w:tab w:val="right" w:leader="dot" w:pos="9350"/>
        </w:tabs>
        <w:rPr>
          <w:rFonts w:asciiTheme="minorHAnsi" w:eastAsiaTheme="minorEastAsia" w:hAnsiTheme="minorHAnsi" w:cstheme="minorBidi"/>
          <w:noProof/>
          <w:sz w:val="22"/>
          <w:szCs w:val="22"/>
        </w:rPr>
      </w:pPr>
      <w:hyperlink w:anchor="_Toc5017914" w:history="1">
        <w:r w:rsidR="0050772D" w:rsidRPr="00CC5BA1">
          <w:rPr>
            <w:rStyle w:val="Hyperlink"/>
            <w:noProof/>
          </w:rPr>
          <w:t>3.25 result object</w:t>
        </w:r>
        <w:r w:rsidR="0050772D">
          <w:rPr>
            <w:noProof/>
            <w:webHidden/>
          </w:rPr>
          <w:tab/>
        </w:r>
        <w:r w:rsidR="0050772D">
          <w:rPr>
            <w:noProof/>
            <w:webHidden/>
          </w:rPr>
          <w:fldChar w:fldCharType="begin"/>
        </w:r>
        <w:r w:rsidR="0050772D">
          <w:rPr>
            <w:noProof/>
            <w:webHidden/>
          </w:rPr>
          <w:instrText xml:space="preserve"> PAGEREF _Toc5017914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5F9EDDF2" w14:textId="6D7C0DC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15" w:history="1">
        <w:r w:rsidR="0050772D" w:rsidRPr="00CC5BA1">
          <w:rPr>
            <w:rStyle w:val="Hyperlink"/>
            <w:noProof/>
          </w:rPr>
          <w:t>3.25.1 General</w:t>
        </w:r>
        <w:r w:rsidR="0050772D">
          <w:rPr>
            <w:noProof/>
            <w:webHidden/>
          </w:rPr>
          <w:tab/>
        </w:r>
        <w:r w:rsidR="0050772D">
          <w:rPr>
            <w:noProof/>
            <w:webHidden/>
          </w:rPr>
          <w:fldChar w:fldCharType="begin"/>
        </w:r>
        <w:r w:rsidR="0050772D">
          <w:rPr>
            <w:noProof/>
            <w:webHidden/>
          </w:rPr>
          <w:instrText xml:space="preserve"> PAGEREF _Toc5017915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6CB56481" w14:textId="43288B5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16" w:history="1">
        <w:r w:rsidR="0050772D" w:rsidRPr="00CC5BA1">
          <w:rPr>
            <w:rStyle w:val="Hyperlink"/>
            <w:noProof/>
          </w:rPr>
          <w:t>3.25.2 Distinguishing logically identical from logically distinct results</w:t>
        </w:r>
        <w:r w:rsidR="0050772D">
          <w:rPr>
            <w:noProof/>
            <w:webHidden/>
          </w:rPr>
          <w:tab/>
        </w:r>
        <w:r w:rsidR="0050772D">
          <w:rPr>
            <w:noProof/>
            <w:webHidden/>
          </w:rPr>
          <w:fldChar w:fldCharType="begin"/>
        </w:r>
        <w:r w:rsidR="0050772D">
          <w:rPr>
            <w:noProof/>
            <w:webHidden/>
          </w:rPr>
          <w:instrText xml:space="preserve"> PAGEREF _Toc5017916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05DD8FAB" w14:textId="30EC3B6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17" w:history="1">
        <w:r w:rsidR="0050772D" w:rsidRPr="00CC5BA1">
          <w:rPr>
            <w:rStyle w:val="Hyperlink"/>
            <w:noProof/>
          </w:rPr>
          <w:t>3.25.3 guid property</w:t>
        </w:r>
        <w:r w:rsidR="0050772D">
          <w:rPr>
            <w:noProof/>
            <w:webHidden/>
          </w:rPr>
          <w:tab/>
        </w:r>
        <w:r w:rsidR="0050772D">
          <w:rPr>
            <w:noProof/>
            <w:webHidden/>
          </w:rPr>
          <w:fldChar w:fldCharType="begin"/>
        </w:r>
        <w:r w:rsidR="0050772D">
          <w:rPr>
            <w:noProof/>
            <w:webHidden/>
          </w:rPr>
          <w:instrText xml:space="preserve"> PAGEREF _Toc5017917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1FDD4EB1" w14:textId="4DABF97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18" w:history="1">
        <w:r w:rsidR="0050772D" w:rsidRPr="00CC5BA1">
          <w:rPr>
            <w:rStyle w:val="Hyperlink"/>
            <w:noProof/>
          </w:rPr>
          <w:t>3.25.4 correlationGuid property</w:t>
        </w:r>
        <w:r w:rsidR="0050772D">
          <w:rPr>
            <w:noProof/>
            <w:webHidden/>
          </w:rPr>
          <w:tab/>
        </w:r>
        <w:r w:rsidR="0050772D">
          <w:rPr>
            <w:noProof/>
            <w:webHidden/>
          </w:rPr>
          <w:fldChar w:fldCharType="begin"/>
        </w:r>
        <w:r w:rsidR="0050772D">
          <w:rPr>
            <w:noProof/>
            <w:webHidden/>
          </w:rPr>
          <w:instrText xml:space="preserve"> PAGEREF _Toc5017918 \h </w:instrText>
        </w:r>
        <w:r w:rsidR="0050772D">
          <w:rPr>
            <w:noProof/>
            <w:webHidden/>
          </w:rPr>
        </w:r>
        <w:r w:rsidR="0050772D">
          <w:rPr>
            <w:noProof/>
            <w:webHidden/>
          </w:rPr>
          <w:fldChar w:fldCharType="separate"/>
        </w:r>
        <w:r w:rsidR="0050772D">
          <w:rPr>
            <w:noProof/>
            <w:webHidden/>
          </w:rPr>
          <w:t>93</w:t>
        </w:r>
        <w:r w:rsidR="0050772D">
          <w:rPr>
            <w:noProof/>
            <w:webHidden/>
          </w:rPr>
          <w:fldChar w:fldCharType="end"/>
        </w:r>
      </w:hyperlink>
    </w:p>
    <w:p w14:paraId="08209F4A" w14:textId="623FE9A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19" w:history="1">
        <w:r w:rsidR="0050772D" w:rsidRPr="00CC5BA1">
          <w:rPr>
            <w:rStyle w:val="Hyperlink"/>
            <w:noProof/>
          </w:rPr>
          <w:t>3.25.5 ruleId property</w:t>
        </w:r>
        <w:r w:rsidR="0050772D">
          <w:rPr>
            <w:noProof/>
            <w:webHidden/>
          </w:rPr>
          <w:tab/>
        </w:r>
        <w:r w:rsidR="0050772D">
          <w:rPr>
            <w:noProof/>
            <w:webHidden/>
          </w:rPr>
          <w:fldChar w:fldCharType="begin"/>
        </w:r>
        <w:r w:rsidR="0050772D">
          <w:rPr>
            <w:noProof/>
            <w:webHidden/>
          </w:rPr>
          <w:instrText xml:space="preserve"> PAGEREF _Toc5017919 \h </w:instrText>
        </w:r>
        <w:r w:rsidR="0050772D">
          <w:rPr>
            <w:noProof/>
            <w:webHidden/>
          </w:rPr>
        </w:r>
        <w:r w:rsidR="0050772D">
          <w:rPr>
            <w:noProof/>
            <w:webHidden/>
          </w:rPr>
          <w:fldChar w:fldCharType="separate"/>
        </w:r>
        <w:r w:rsidR="0050772D">
          <w:rPr>
            <w:noProof/>
            <w:webHidden/>
          </w:rPr>
          <w:t>93</w:t>
        </w:r>
        <w:r w:rsidR="0050772D">
          <w:rPr>
            <w:noProof/>
            <w:webHidden/>
          </w:rPr>
          <w:fldChar w:fldCharType="end"/>
        </w:r>
      </w:hyperlink>
    </w:p>
    <w:p w14:paraId="668B9C31" w14:textId="28AEDD7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20" w:history="1">
        <w:r w:rsidR="0050772D" w:rsidRPr="00CC5BA1">
          <w:rPr>
            <w:rStyle w:val="Hyperlink"/>
            <w:noProof/>
          </w:rPr>
          <w:t>3.25.6 ruleIndex property</w:t>
        </w:r>
        <w:r w:rsidR="0050772D">
          <w:rPr>
            <w:noProof/>
            <w:webHidden/>
          </w:rPr>
          <w:tab/>
        </w:r>
        <w:r w:rsidR="0050772D">
          <w:rPr>
            <w:noProof/>
            <w:webHidden/>
          </w:rPr>
          <w:fldChar w:fldCharType="begin"/>
        </w:r>
        <w:r w:rsidR="0050772D">
          <w:rPr>
            <w:noProof/>
            <w:webHidden/>
          </w:rPr>
          <w:instrText xml:space="preserve"> PAGEREF _Toc5017920 \h </w:instrText>
        </w:r>
        <w:r w:rsidR="0050772D">
          <w:rPr>
            <w:noProof/>
            <w:webHidden/>
          </w:rPr>
        </w:r>
        <w:r w:rsidR="0050772D">
          <w:rPr>
            <w:noProof/>
            <w:webHidden/>
          </w:rPr>
          <w:fldChar w:fldCharType="separate"/>
        </w:r>
        <w:r w:rsidR="0050772D">
          <w:rPr>
            <w:noProof/>
            <w:webHidden/>
          </w:rPr>
          <w:t>94</w:t>
        </w:r>
        <w:r w:rsidR="0050772D">
          <w:rPr>
            <w:noProof/>
            <w:webHidden/>
          </w:rPr>
          <w:fldChar w:fldCharType="end"/>
        </w:r>
      </w:hyperlink>
    </w:p>
    <w:p w14:paraId="14F3FA7D" w14:textId="3CBC186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21" w:history="1">
        <w:r w:rsidR="0050772D" w:rsidRPr="00CC5BA1">
          <w:rPr>
            <w:rStyle w:val="Hyperlink"/>
            <w:noProof/>
          </w:rPr>
          <w:t>3.25.7 rule property</w:t>
        </w:r>
        <w:r w:rsidR="0050772D">
          <w:rPr>
            <w:noProof/>
            <w:webHidden/>
          </w:rPr>
          <w:tab/>
        </w:r>
        <w:r w:rsidR="0050772D">
          <w:rPr>
            <w:noProof/>
            <w:webHidden/>
          </w:rPr>
          <w:fldChar w:fldCharType="begin"/>
        </w:r>
        <w:r w:rsidR="0050772D">
          <w:rPr>
            <w:noProof/>
            <w:webHidden/>
          </w:rPr>
          <w:instrText xml:space="preserve"> PAGEREF _Toc5017921 \h </w:instrText>
        </w:r>
        <w:r w:rsidR="0050772D">
          <w:rPr>
            <w:noProof/>
            <w:webHidden/>
          </w:rPr>
        </w:r>
        <w:r w:rsidR="0050772D">
          <w:rPr>
            <w:noProof/>
            <w:webHidden/>
          </w:rPr>
          <w:fldChar w:fldCharType="separate"/>
        </w:r>
        <w:r w:rsidR="0050772D">
          <w:rPr>
            <w:noProof/>
            <w:webHidden/>
          </w:rPr>
          <w:t>94</w:t>
        </w:r>
        <w:r w:rsidR="0050772D">
          <w:rPr>
            <w:noProof/>
            <w:webHidden/>
          </w:rPr>
          <w:fldChar w:fldCharType="end"/>
        </w:r>
      </w:hyperlink>
    </w:p>
    <w:p w14:paraId="6EDD5C75" w14:textId="0389EA15"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22" w:history="1">
        <w:r w:rsidR="0050772D" w:rsidRPr="00CC5BA1">
          <w:rPr>
            <w:rStyle w:val="Hyperlink"/>
            <w:noProof/>
          </w:rPr>
          <w:t>3.25.8 taxa</w:t>
        </w:r>
        <w:r w:rsidR="0050772D">
          <w:rPr>
            <w:noProof/>
            <w:webHidden/>
          </w:rPr>
          <w:tab/>
        </w:r>
        <w:r w:rsidR="0050772D">
          <w:rPr>
            <w:noProof/>
            <w:webHidden/>
          </w:rPr>
          <w:fldChar w:fldCharType="begin"/>
        </w:r>
        <w:r w:rsidR="0050772D">
          <w:rPr>
            <w:noProof/>
            <w:webHidden/>
          </w:rPr>
          <w:instrText xml:space="preserve"> PAGEREF _Toc5017922 \h </w:instrText>
        </w:r>
        <w:r w:rsidR="0050772D">
          <w:rPr>
            <w:noProof/>
            <w:webHidden/>
          </w:rPr>
        </w:r>
        <w:r w:rsidR="0050772D">
          <w:rPr>
            <w:noProof/>
            <w:webHidden/>
          </w:rPr>
          <w:fldChar w:fldCharType="separate"/>
        </w:r>
        <w:r w:rsidR="0050772D">
          <w:rPr>
            <w:noProof/>
            <w:webHidden/>
          </w:rPr>
          <w:t>95</w:t>
        </w:r>
        <w:r w:rsidR="0050772D">
          <w:rPr>
            <w:noProof/>
            <w:webHidden/>
          </w:rPr>
          <w:fldChar w:fldCharType="end"/>
        </w:r>
      </w:hyperlink>
    </w:p>
    <w:p w14:paraId="3D30E68C" w14:textId="6E84DC2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23" w:history="1">
        <w:r w:rsidR="0050772D" w:rsidRPr="00CC5BA1">
          <w:rPr>
            <w:rStyle w:val="Hyperlink"/>
            <w:noProof/>
          </w:rPr>
          <w:t>3.25.9 kind property</w:t>
        </w:r>
        <w:r w:rsidR="0050772D">
          <w:rPr>
            <w:noProof/>
            <w:webHidden/>
          </w:rPr>
          <w:tab/>
        </w:r>
        <w:r w:rsidR="0050772D">
          <w:rPr>
            <w:noProof/>
            <w:webHidden/>
          </w:rPr>
          <w:fldChar w:fldCharType="begin"/>
        </w:r>
        <w:r w:rsidR="0050772D">
          <w:rPr>
            <w:noProof/>
            <w:webHidden/>
          </w:rPr>
          <w:instrText xml:space="preserve"> PAGEREF _Toc5017923 \h </w:instrText>
        </w:r>
        <w:r w:rsidR="0050772D">
          <w:rPr>
            <w:noProof/>
            <w:webHidden/>
          </w:rPr>
        </w:r>
        <w:r w:rsidR="0050772D">
          <w:rPr>
            <w:noProof/>
            <w:webHidden/>
          </w:rPr>
          <w:fldChar w:fldCharType="separate"/>
        </w:r>
        <w:r w:rsidR="0050772D">
          <w:rPr>
            <w:noProof/>
            <w:webHidden/>
          </w:rPr>
          <w:t>96</w:t>
        </w:r>
        <w:r w:rsidR="0050772D">
          <w:rPr>
            <w:noProof/>
            <w:webHidden/>
          </w:rPr>
          <w:fldChar w:fldCharType="end"/>
        </w:r>
      </w:hyperlink>
    </w:p>
    <w:p w14:paraId="18094E05" w14:textId="2DEA397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24" w:history="1">
        <w:r w:rsidR="0050772D" w:rsidRPr="00CC5BA1">
          <w:rPr>
            <w:rStyle w:val="Hyperlink"/>
            <w:noProof/>
          </w:rPr>
          <w:t>3.25.10 level property</w:t>
        </w:r>
        <w:r w:rsidR="0050772D">
          <w:rPr>
            <w:noProof/>
            <w:webHidden/>
          </w:rPr>
          <w:tab/>
        </w:r>
        <w:r w:rsidR="0050772D">
          <w:rPr>
            <w:noProof/>
            <w:webHidden/>
          </w:rPr>
          <w:fldChar w:fldCharType="begin"/>
        </w:r>
        <w:r w:rsidR="0050772D">
          <w:rPr>
            <w:noProof/>
            <w:webHidden/>
          </w:rPr>
          <w:instrText xml:space="preserve"> PAGEREF _Toc5017924 \h </w:instrText>
        </w:r>
        <w:r w:rsidR="0050772D">
          <w:rPr>
            <w:noProof/>
            <w:webHidden/>
          </w:rPr>
        </w:r>
        <w:r w:rsidR="0050772D">
          <w:rPr>
            <w:noProof/>
            <w:webHidden/>
          </w:rPr>
          <w:fldChar w:fldCharType="separate"/>
        </w:r>
        <w:r w:rsidR="0050772D">
          <w:rPr>
            <w:noProof/>
            <w:webHidden/>
          </w:rPr>
          <w:t>97</w:t>
        </w:r>
        <w:r w:rsidR="0050772D">
          <w:rPr>
            <w:noProof/>
            <w:webHidden/>
          </w:rPr>
          <w:fldChar w:fldCharType="end"/>
        </w:r>
      </w:hyperlink>
    </w:p>
    <w:p w14:paraId="3802E265" w14:textId="56A04A35"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25" w:history="1">
        <w:r w:rsidR="0050772D" w:rsidRPr="00CC5BA1">
          <w:rPr>
            <w:rStyle w:val="Hyperlink"/>
            <w:noProof/>
          </w:rPr>
          <w:t>3.25.11 message property</w:t>
        </w:r>
        <w:r w:rsidR="0050772D">
          <w:rPr>
            <w:noProof/>
            <w:webHidden/>
          </w:rPr>
          <w:tab/>
        </w:r>
        <w:r w:rsidR="0050772D">
          <w:rPr>
            <w:noProof/>
            <w:webHidden/>
          </w:rPr>
          <w:fldChar w:fldCharType="begin"/>
        </w:r>
        <w:r w:rsidR="0050772D">
          <w:rPr>
            <w:noProof/>
            <w:webHidden/>
          </w:rPr>
          <w:instrText xml:space="preserve"> PAGEREF _Toc5017925 \h </w:instrText>
        </w:r>
        <w:r w:rsidR="0050772D">
          <w:rPr>
            <w:noProof/>
            <w:webHidden/>
          </w:rPr>
        </w:r>
        <w:r w:rsidR="0050772D">
          <w:rPr>
            <w:noProof/>
            <w:webHidden/>
          </w:rPr>
          <w:fldChar w:fldCharType="separate"/>
        </w:r>
        <w:r w:rsidR="0050772D">
          <w:rPr>
            <w:noProof/>
            <w:webHidden/>
          </w:rPr>
          <w:t>99</w:t>
        </w:r>
        <w:r w:rsidR="0050772D">
          <w:rPr>
            <w:noProof/>
            <w:webHidden/>
          </w:rPr>
          <w:fldChar w:fldCharType="end"/>
        </w:r>
      </w:hyperlink>
    </w:p>
    <w:p w14:paraId="61B40898" w14:textId="1D46438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26" w:history="1">
        <w:r w:rsidR="0050772D" w:rsidRPr="00CC5BA1">
          <w:rPr>
            <w:rStyle w:val="Hyperlink"/>
            <w:noProof/>
          </w:rPr>
          <w:t>3.25.12 locations property</w:t>
        </w:r>
        <w:r w:rsidR="0050772D">
          <w:rPr>
            <w:noProof/>
            <w:webHidden/>
          </w:rPr>
          <w:tab/>
        </w:r>
        <w:r w:rsidR="0050772D">
          <w:rPr>
            <w:noProof/>
            <w:webHidden/>
          </w:rPr>
          <w:fldChar w:fldCharType="begin"/>
        </w:r>
        <w:r w:rsidR="0050772D">
          <w:rPr>
            <w:noProof/>
            <w:webHidden/>
          </w:rPr>
          <w:instrText xml:space="preserve"> PAGEREF _Toc5017926 \h </w:instrText>
        </w:r>
        <w:r w:rsidR="0050772D">
          <w:rPr>
            <w:noProof/>
            <w:webHidden/>
          </w:rPr>
        </w:r>
        <w:r w:rsidR="0050772D">
          <w:rPr>
            <w:noProof/>
            <w:webHidden/>
          </w:rPr>
          <w:fldChar w:fldCharType="separate"/>
        </w:r>
        <w:r w:rsidR="0050772D">
          <w:rPr>
            <w:noProof/>
            <w:webHidden/>
          </w:rPr>
          <w:t>100</w:t>
        </w:r>
        <w:r w:rsidR="0050772D">
          <w:rPr>
            <w:noProof/>
            <w:webHidden/>
          </w:rPr>
          <w:fldChar w:fldCharType="end"/>
        </w:r>
      </w:hyperlink>
    </w:p>
    <w:p w14:paraId="52BA8922" w14:textId="3E47986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27" w:history="1">
        <w:r w:rsidR="0050772D" w:rsidRPr="00CC5BA1">
          <w:rPr>
            <w:rStyle w:val="Hyperlink"/>
            <w:noProof/>
          </w:rPr>
          <w:t>3.25.13 analysisTarget property</w:t>
        </w:r>
        <w:r w:rsidR="0050772D">
          <w:rPr>
            <w:noProof/>
            <w:webHidden/>
          </w:rPr>
          <w:tab/>
        </w:r>
        <w:r w:rsidR="0050772D">
          <w:rPr>
            <w:noProof/>
            <w:webHidden/>
          </w:rPr>
          <w:fldChar w:fldCharType="begin"/>
        </w:r>
        <w:r w:rsidR="0050772D">
          <w:rPr>
            <w:noProof/>
            <w:webHidden/>
          </w:rPr>
          <w:instrText xml:space="preserve"> PAGEREF _Toc5017927 \h </w:instrText>
        </w:r>
        <w:r w:rsidR="0050772D">
          <w:rPr>
            <w:noProof/>
            <w:webHidden/>
          </w:rPr>
        </w:r>
        <w:r w:rsidR="0050772D">
          <w:rPr>
            <w:noProof/>
            <w:webHidden/>
          </w:rPr>
          <w:fldChar w:fldCharType="separate"/>
        </w:r>
        <w:r w:rsidR="0050772D">
          <w:rPr>
            <w:noProof/>
            <w:webHidden/>
          </w:rPr>
          <w:t>101</w:t>
        </w:r>
        <w:r w:rsidR="0050772D">
          <w:rPr>
            <w:noProof/>
            <w:webHidden/>
          </w:rPr>
          <w:fldChar w:fldCharType="end"/>
        </w:r>
      </w:hyperlink>
    </w:p>
    <w:p w14:paraId="592BB5FE" w14:textId="3D27901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28" w:history="1">
        <w:r w:rsidR="0050772D" w:rsidRPr="00CC5BA1">
          <w:rPr>
            <w:rStyle w:val="Hyperlink"/>
            <w:noProof/>
          </w:rPr>
          <w:t>3.25.14 fingerprints property</w:t>
        </w:r>
        <w:r w:rsidR="0050772D">
          <w:rPr>
            <w:noProof/>
            <w:webHidden/>
          </w:rPr>
          <w:tab/>
        </w:r>
        <w:r w:rsidR="0050772D">
          <w:rPr>
            <w:noProof/>
            <w:webHidden/>
          </w:rPr>
          <w:fldChar w:fldCharType="begin"/>
        </w:r>
        <w:r w:rsidR="0050772D">
          <w:rPr>
            <w:noProof/>
            <w:webHidden/>
          </w:rPr>
          <w:instrText xml:space="preserve"> PAGEREF _Toc5017928 \h </w:instrText>
        </w:r>
        <w:r w:rsidR="0050772D">
          <w:rPr>
            <w:noProof/>
            <w:webHidden/>
          </w:rPr>
        </w:r>
        <w:r w:rsidR="0050772D">
          <w:rPr>
            <w:noProof/>
            <w:webHidden/>
          </w:rPr>
          <w:fldChar w:fldCharType="separate"/>
        </w:r>
        <w:r w:rsidR="0050772D">
          <w:rPr>
            <w:noProof/>
            <w:webHidden/>
          </w:rPr>
          <w:t>101</w:t>
        </w:r>
        <w:r w:rsidR="0050772D">
          <w:rPr>
            <w:noProof/>
            <w:webHidden/>
          </w:rPr>
          <w:fldChar w:fldCharType="end"/>
        </w:r>
      </w:hyperlink>
    </w:p>
    <w:p w14:paraId="7CF1A68A" w14:textId="0FD571B5"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29" w:history="1">
        <w:r w:rsidR="0050772D" w:rsidRPr="00CC5BA1">
          <w:rPr>
            <w:rStyle w:val="Hyperlink"/>
            <w:noProof/>
          </w:rPr>
          <w:t>3.25.15 partialFingerprints property</w:t>
        </w:r>
        <w:r w:rsidR="0050772D">
          <w:rPr>
            <w:noProof/>
            <w:webHidden/>
          </w:rPr>
          <w:tab/>
        </w:r>
        <w:r w:rsidR="0050772D">
          <w:rPr>
            <w:noProof/>
            <w:webHidden/>
          </w:rPr>
          <w:fldChar w:fldCharType="begin"/>
        </w:r>
        <w:r w:rsidR="0050772D">
          <w:rPr>
            <w:noProof/>
            <w:webHidden/>
          </w:rPr>
          <w:instrText xml:space="preserve"> PAGEREF _Toc5017929 \h </w:instrText>
        </w:r>
        <w:r w:rsidR="0050772D">
          <w:rPr>
            <w:noProof/>
            <w:webHidden/>
          </w:rPr>
        </w:r>
        <w:r w:rsidR="0050772D">
          <w:rPr>
            <w:noProof/>
            <w:webHidden/>
          </w:rPr>
          <w:fldChar w:fldCharType="separate"/>
        </w:r>
        <w:r w:rsidR="0050772D">
          <w:rPr>
            <w:noProof/>
            <w:webHidden/>
          </w:rPr>
          <w:t>102</w:t>
        </w:r>
        <w:r w:rsidR="0050772D">
          <w:rPr>
            <w:noProof/>
            <w:webHidden/>
          </w:rPr>
          <w:fldChar w:fldCharType="end"/>
        </w:r>
      </w:hyperlink>
    </w:p>
    <w:p w14:paraId="5D8EF118" w14:textId="6444FFB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30" w:history="1">
        <w:r w:rsidR="0050772D" w:rsidRPr="00CC5BA1">
          <w:rPr>
            <w:rStyle w:val="Hyperlink"/>
            <w:noProof/>
          </w:rPr>
          <w:t>3.25.16 codeFlows property</w:t>
        </w:r>
        <w:r w:rsidR="0050772D">
          <w:rPr>
            <w:noProof/>
            <w:webHidden/>
          </w:rPr>
          <w:tab/>
        </w:r>
        <w:r w:rsidR="0050772D">
          <w:rPr>
            <w:noProof/>
            <w:webHidden/>
          </w:rPr>
          <w:fldChar w:fldCharType="begin"/>
        </w:r>
        <w:r w:rsidR="0050772D">
          <w:rPr>
            <w:noProof/>
            <w:webHidden/>
          </w:rPr>
          <w:instrText xml:space="preserve"> PAGEREF _Toc5017930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4FC41463" w14:textId="37ACC2C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31" w:history="1">
        <w:r w:rsidR="0050772D" w:rsidRPr="00CC5BA1">
          <w:rPr>
            <w:rStyle w:val="Hyperlink"/>
            <w:noProof/>
          </w:rPr>
          <w:t>3.25.17 graphs property</w:t>
        </w:r>
        <w:r w:rsidR="0050772D">
          <w:rPr>
            <w:noProof/>
            <w:webHidden/>
          </w:rPr>
          <w:tab/>
        </w:r>
        <w:r w:rsidR="0050772D">
          <w:rPr>
            <w:noProof/>
            <w:webHidden/>
          </w:rPr>
          <w:fldChar w:fldCharType="begin"/>
        </w:r>
        <w:r w:rsidR="0050772D">
          <w:rPr>
            <w:noProof/>
            <w:webHidden/>
          </w:rPr>
          <w:instrText xml:space="preserve"> PAGEREF _Toc5017931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304EFEAB" w14:textId="1D80CA6E"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32" w:history="1">
        <w:r w:rsidR="0050772D" w:rsidRPr="00CC5BA1">
          <w:rPr>
            <w:rStyle w:val="Hyperlink"/>
            <w:noProof/>
          </w:rPr>
          <w:t>3.25.18 graphTraversals property</w:t>
        </w:r>
        <w:r w:rsidR="0050772D">
          <w:rPr>
            <w:noProof/>
            <w:webHidden/>
          </w:rPr>
          <w:tab/>
        </w:r>
        <w:r w:rsidR="0050772D">
          <w:rPr>
            <w:noProof/>
            <w:webHidden/>
          </w:rPr>
          <w:fldChar w:fldCharType="begin"/>
        </w:r>
        <w:r w:rsidR="0050772D">
          <w:rPr>
            <w:noProof/>
            <w:webHidden/>
          </w:rPr>
          <w:instrText xml:space="preserve"> PAGEREF _Toc5017932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618CC4C1" w14:textId="471D10D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33" w:history="1">
        <w:r w:rsidR="0050772D" w:rsidRPr="00CC5BA1">
          <w:rPr>
            <w:rStyle w:val="Hyperlink"/>
            <w:noProof/>
          </w:rPr>
          <w:t>3.25.19 stacks property</w:t>
        </w:r>
        <w:r w:rsidR="0050772D">
          <w:rPr>
            <w:noProof/>
            <w:webHidden/>
          </w:rPr>
          <w:tab/>
        </w:r>
        <w:r w:rsidR="0050772D">
          <w:rPr>
            <w:noProof/>
            <w:webHidden/>
          </w:rPr>
          <w:fldChar w:fldCharType="begin"/>
        </w:r>
        <w:r w:rsidR="0050772D">
          <w:rPr>
            <w:noProof/>
            <w:webHidden/>
          </w:rPr>
          <w:instrText xml:space="preserve"> PAGEREF _Toc5017933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706509C2" w14:textId="5CC5217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34" w:history="1">
        <w:r w:rsidR="0050772D" w:rsidRPr="00CC5BA1">
          <w:rPr>
            <w:rStyle w:val="Hyperlink"/>
            <w:noProof/>
          </w:rPr>
          <w:t>3.25.20 relatedLocations property</w:t>
        </w:r>
        <w:r w:rsidR="0050772D">
          <w:rPr>
            <w:noProof/>
            <w:webHidden/>
          </w:rPr>
          <w:tab/>
        </w:r>
        <w:r w:rsidR="0050772D">
          <w:rPr>
            <w:noProof/>
            <w:webHidden/>
          </w:rPr>
          <w:fldChar w:fldCharType="begin"/>
        </w:r>
        <w:r w:rsidR="0050772D">
          <w:rPr>
            <w:noProof/>
            <w:webHidden/>
          </w:rPr>
          <w:instrText xml:space="preserve"> PAGEREF _Toc5017934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6F345C06" w14:textId="075B5C8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35" w:history="1">
        <w:r w:rsidR="0050772D" w:rsidRPr="00CC5BA1">
          <w:rPr>
            <w:rStyle w:val="Hyperlink"/>
            <w:noProof/>
          </w:rPr>
          <w:t>3.25.21 suppressions property</w:t>
        </w:r>
        <w:r w:rsidR="0050772D">
          <w:rPr>
            <w:noProof/>
            <w:webHidden/>
          </w:rPr>
          <w:tab/>
        </w:r>
        <w:r w:rsidR="0050772D">
          <w:rPr>
            <w:noProof/>
            <w:webHidden/>
          </w:rPr>
          <w:fldChar w:fldCharType="begin"/>
        </w:r>
        <w:r w:rsidR="0050772D">
          <w:rPr>
            <w:noProof/>
            <w:webHidden/>
          </w:rPr>
          <w:instrText xml:space="preserve"> PAGEREF _Toc5017935 \h </w:instrText>
        </w:r>
        <w:r w:rsidR="0050772D">
          <w:rPr>
            <w:noProof/>
            <w:webHidden/>
          </w:rPr>
        </w:r>
        <w:r w:rsidR="0050772D">
          <w:rPr>
            <w:noProof/>
            <w:webHidden/>
          </w:rPr>
          <w:fldChar w:fldCharType="separate"/>
        </w:r>
        <w:r w:rsidR="0050772D">
          <w:rPr>
            <w:noProof/>
            <w:webHidden/>
          </w:rPr>
          <w:t>105</w:t>
        </w:r>
        <w:r w:rsidR="0050772D">
          <w:rPr>
            <w:noProof/>
            <w:webHidden/>
          </w:rPr>
          <w:fldChar w:fldCharType="end"/>
        </w:r>
      </w:hyperlink>
    </w:p>
    <w:p w14:paraId="46BB3875" w14:textId="5BC8283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36" w:history="1">
        <w:r w:rsidR="0050772D" w:rsidRPr="00CC5BA1">
          <w:rPr>
            <w:rStyle w:val="Hyperlink"/>
            <w:noProof/>
          </w:rPr>
          <w:t>3.25.22 baselineState property</w:t>
        </w:r>
        <w:r w:rsidR="0050772D">
          <w:rPr>
            <w:noProof/>
            <w:webHidden/>
          </w:rPr>
          <w:tab/>
        </w:r>
        <w:r w:rsidR="0050772D">
          <w:rPr>
            <w:noProof/>
            <w:webHidden/>
          </w:rPr>
          <w:fldChar w:fldCharType="begin"/>
        </w:r>
        <w:r w:rsidR="0050772D">
          <w:rPr>
            <w:noProof/>
            <w:webHidden/>
          </w:rPr>
          <w:instrText xml:space="preserve"> PAGEREF _Toc5017936 \h </w:instrText>
        </w:r>
        <w:r w:rsidR="0050772D">
          <w:rPr>
            <w:noProof/>
            <w:webHidden/>
          </w:rPr>
        </w:r>
        <w:r w:rsidR="0050772D">
          <w:rPr>
            <w:noProof/>
            <w:webHidden/>
          </w:rPr>
          <w:fldChar w:fldCharType="separate"/>
        </w:r>
        <w:r w:rsidR="0050772D">
          <w:rPr>
            <w:noProof/>
            <w:webHidden/>
          </w:rPr>
          <w:t>106</w:t>
        </w:r>
        <w:r w:rsidR="0050772D">
          <w:rPr>
            <w:noProof/>
            <w:webHidden/>
          </w:rPr>
          <w:fldChar w:fldCharType="end"/>
        </w:r>
      </w:hyperlink>
    </w:p>
    <w:p w14:paraId="1771B819" w14:textId="6667E4C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37" w:history="1">
        <w:r w:rsidR="0050772D" w:rsidRPr="00CC5BA1">
          <w:rPr>
            <w:rStyle w:val="Hyperlink"/>
            <w:noProof/>
          </w:rPr>
          <w:t>3.25.23 rank property</w:t>
        </w:r>
        <w:r w:rsidR="0050772D">
          <w:rPr>
            <w:noProof/>
            <w:webHidden/>
          </w:rPr>
          <w:tab/>
        </w:r>
        <w:r w:rsidR="0050772D">
          <w:rPr>
            <w:noProof/>
            <w:webHidden/>
          </w:rPr>
          <w:fldChar w:fldCharType="begin"/>
        </w:r>
        <w:r w:rsidR="0050772D">
          <w:rPr>
            <w:noProof/>
            <w:webHidden/>
          </w:rPr>
          <w:instrText xml:space="preserve"> PAGEREF _Toc5017937 \h </w:instrText>
        </w:r>
        <w:r w:rsidR="0050772D">
          <w:rPr>
            <w:noProof/>
            <w:webHidden/>
          </w:rPr>
        </w:r>
        <w:r w:rsidR="0050772D">
          <w:rPr>
            <w:noProof/>
            <w:webHidden/>
          </w:rPr>
          <w:fldChar w:fldCharType="separate"/>
        </w:r>
        <w:r w:rsidR="0050772D">
          <w:rPr>
            <w:noProof/>
            <w:webHidden/>
          </w:rPr>
          <w:t>106</w:t>
        </w:r>
        <w:r w:rsidR="0050772D">
          <w:rPr>
            <w:noProof/>
            <w:webHidden/>
          </w:rPr>
          <w:fldChar w:fldCharType="end"/>
        </w:r>
      </w:hyperlink>
    </w:p>
    <w:p w14:paraId="00B05786" w14:textId="35DC6AF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38" w:history="1">
        <w:r w:rsidR="0050772D" w:rsidRPr="00CC5BA1">
          <w:rPr>
            <w:rStyle w:val="Hyperlink"/>
            <w:noProof/>
          </w:rPr>
          <w:t>3.25.24 attachments property</w:t>
        </w:r>
        <w:r w:rsidR="0050772D">
          <w:rPr>
            <w:noProof/>
            <w:webHidden/>
          </w:rPr>
          <w:tab/>
        </w:r>
        <w:r w:rsidR="0050772D">
          <w:rPr>
            <w:noProof/>
            <w:webHidden/>
          </w:rPr>
          <w:fldChar w:fldCharType="begin"/>
        </w:r>
        <w:r w:rsidR="0050772D">
          <w:rPr>
            <w:noProof/>
            <w:webHidden/>
          </w:rPr>
          <w:instrText xml:space="preserve"> PAGEREF _Toc5017938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081A6B40" w14:textId="3B5CFDA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39" w:history="1">
        <w:r w:rsidR="0050772D" w:rsidRPr="00CC5BA1">
          <w:rPr>
            <w:rStyle w:val="Hyperlink"/>
            <w:noProof/>
          </w:rPr>
          <w:t>3.25.25 workItemUris property</w:t>
        </w:r>
        <w:r w:rsidR="0050772D">
          <w:rPr>
            <w:noProof/>
            <w:webHidden/>
          </w:rPr>
          <w:tab/>
        </w:r>
        <w:r w:rsidR="0050772D">
          <w:rPr>
            <w:noProof/>
            <w:webHidden/>
          </w:rPr>
          <w:fldChar w:fldCharType="begin"/>
        </w:r>
        <w:r w:rsidR="0050772D">
          <w:rPr>
            <w:noProof/>
            <w:webHidden/>
          </w:rPr>
          <w:instrText xml:space="preserve"> PAGEREF _Toc5017939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7891393C" w14:textId="0FB342C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40" w:history="1">
        <w:r w:rsidR="0050772D" w:rsidRPr="00CC5BA1">
          <w:rPr>
            <w:rStyle w:val="Hyperlink"/>
            <w:noProof/>
          </w:rPr>
          <w:t>3.25.26 hostedViewerUri property</w:t>
        </w:r>
        <w:r w:rsidR="0050772D">
          <w:rPr>
            <w:noProof/>
            <w:webHidden/>
          </w:rPr>
          <w:tab/>
        </w:r>
        <w:r w:rsidR="0050772D">
          <w:rPr>
            <w:noProof/>
            <w:webHidden/>
          </w:rPr>
          <w:fldChar w:fldCharType="begin"/>
        </w:r>
        <w:r w:rsidR="0050772D">
          <w:rPr>
            <w:noProof/>
            <w:webHidden/>
          </w:rPr>
          <w:instrText xml:space="preserve"> PAGEREF _Toc5017940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764DA6F8" w14:textId="0A7EE08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41" w:history="1">
        <w:r w:rsidR="0050772D" w:rsidRPr="00CC5BA1">
          <w:rPr>
            <w:rStyle w:val="Hyperlink"/>
            <w:noProof/>
          </w:rPr>
          <w:t>3.25.27 provenance property</w:t>
        </w:r>
        <w:r w:rsidR="0050772D">
          <w:rPr>
            <w:noProof/>
            <w:webHidden/>
          </w:rPr>
          <w:tab/>
        </w:r>
        <w:r w:rsidR="0050772D">
          <w:rPr>
            <w:noProof/>
            <w:webHidden/>
          </w:rPr>
          <w:fldChar w:fldCharType="begin"/>
        </w:r>
        <w:r w:rsidR="0050772D">
          <w:rPr>
            <w:noProof/>
            <w:webHidden/>
          </w:rPr>
          <w:instrText xml:space="preserve"> PAGEREF _Toc5017941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1C0B7D8B" w14:textId="2EB6C64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42" w:history="1">
        <w:r w:rsidR="0050772D" w:rsidRPr="00CC5BA1">
          <w:rPr>
            <w:rStyle w:val="Hyperlink"/>
            <w:noProof/>
          </w:rPr>
          <w:t>3.25.28 fixes property</w:t>
        </w:r>
        <w:r w:rsidR="0050772D">
          <w:rPr>
            <w:noProof/>
            <w:webHidden/>
          </w:rPr>
          <w:tab/>
        </w:r>
        <w:r w:rsidR="0050772D">
          <w:rPr>
            <w:noProof/>
            <w:webHidden/>
          </w:rPr>
          <w:fldChar w:fldCharType="begin"/>
        </w:r>
        <w:r w:rsidR="0050772D">
          <w:rPr>
            <w:noProof/>
            <w:webHidden/>
          </w:rPr>
          <w:instrText xml:space="preserve"> PAGEREF _Toc5017942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7FDC044D" w14:textId="6FA2729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43" w:history="1">
        <w:r w:rsidR="0050772D" w:rsidRPr="00CC5BA1">
          <w:rPr>
            <w:rStyle w:val="Hyperlink"/>
            <w:noProof/>
          </w:rPr>
          <w:t>3.25.29 occurrenceCount property</w:t>
        </w:r>
        <w:r w:rsidR="0050772D">
          <w:rPr>
            <w:noProof/>
            <w:webHidden/>
          </w:rPr>
          <w:tab/>
        </w:r>
        <w:r w:rsidR="0050772D">
          <w:rPr>
            <w:noProof/>
            <w:webHidden/>
          </w:rPr>
          <w:fldChar w:fldCharType="begin"/>
        </w:r>
        <w:r w:rsidR="0050772D">
          <w:rPr>
            <w:noProof/>
            <w:webHidden/>
          </w:rPr>
          <w:instrText xml:space="preserve"> PAGEREF _Toc5017943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369DF0C4" w14:textId="10EAF5A7" w:rsidR="0050772D" w:rsidRDefault="00283577">
      <w:pPr>
        <w:pStyle w:val="TOC2"/>
        <w:tabs>
          <w:tab w:val="right" w:leader="dot" w:pos="9350"/>
        </w:tabs>
        <w:rPr>
          <w:rFonts w:asciiTheme="minorHAnsi" w:eastAsiaTheme="minorEastAsia" w:hAnsiTheme="minorHAnsi" w:cstheme="minorBidi"/>
          <w:noProof/>
          <w:sz w:val="22"/>
          <w:szCs w:val="22"/>
        </w:rPr>
      </w:pPr>
      <w:hyperlink w:anchor="_Toc5017944" w:history="1">
        <w:r w:rsidR="0050772D" w:rsidRPr="00CC5BA1">
          <w:rPr>
            <w:rStyle w:val="Hyperlink"/>
            <w:noProof/>
          </w:rPr>
          <w:t>3.26 location object</w:t>
        </w:r>
        <w:r w:rsidR="0050772D">
          <w:rPr>
            <w:noProof/>
            <w:webHidden/>
          </w:rPr>
          <w:tab/>
        </w:r>
        <w:r w:rsidR="0050772D">
          <w:rPr>
            <w:noProof/>
            <w:webHidden/>
          </w:rPr>
          <w:fldChar w:fldCharType="begin"/>
        </w:r>
        <w:r w:rsidR="0050772D">
          <w:rPr>
            <w:noProof/>
            <w:webHidden/>
          </w:rPr>
          <w:instrText xml:space="preserve"> PAGEREF _Toc5017944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642A4D2B" w14:textId="08563B7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45" w:history="1">
        <w:r w:rsidR="0050772D" w:rsidRPr="00CC5BA1">
          <w:rPr>
            <w:rStyle w:val="Hyperlink"/>
            <w:noProof/>
          </w:rPr>
          <w:t>3.26.1 General</w:t>
        </w:r>
        <w:r w:rsidR="0050772D">
          <w:rPr>
            <w:noProof/>
            <w:webHidden/>
          </w:rPr>
          <w:tab/>
        </w:r>
        <w:r w:rsidR="0050772D">
          <w:rPr>
            <w:noProof/>
            <w:webHidden/>
          </w:rPr>
          <w:fldChar w:fldCharType="begin"/>
        </w:r>
        <w:r w:rsidR="0050772D">
          <w:rPr>
            <w:noProof/>
            <w:webHidden/>
          </w:rPr>
          <w:instrText xml:space="preserve"> PAGEREF _Toc5017945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45DF4CC7" w14:textId="5E24A6D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46" w:history="1">
        <w:r w:rsidR="0050772D" w:rsidRPr="00CC5BA1">
          <w:rPr>
            <w:rStyle w:val="Hyperlink"/>
            <w:noProof/>
          </w:rPr>
          <w:t>3.26.2 physicalLocation property</w:t>
        </w:r>
        <w:r w:rsidR="0050772D">
          <w:rPr>
            <w:noProof/>
            <w:webHidden/>
          </w:rPr>
          <w:tab/>
        </w:r>
        <w:r w:rsidR="0050772D">
          <w:rPr>
            <w:noProof/>
            <w:webHidden/>
          </w:rPr>
          <w:fldChar w:fldCharType="begin"/>
        </w:r>
        <w:r w:rsidR="0050772D">
          <w:rPr>
            <w:noProof/>
            <w:webHidden/>
          </w:rPr>
          <w:instrText xml:space="preserve"> PAGEREF _Toc5017946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22914630" w14:textId="3700239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47" w:history="1">
        <w:r w:rsidR="0050772D" w:rsidRPr="00CC5BA1">
          <w:rPr>
            <w:rStyle w:val="Hyperlink"/>
            <w:noProof/>
          </w:rPr>
          <w:t>3.26.3 logicalLocation property</w:t>
        </w:r>
        <w:r w:rsidR="0050772D">
          <w:rPr>
            <w:noProof/>
            <w:webHidden/>
          </w:rPr>
          <w:tab/>
        </w:r>
        <w:r w:rsidR="0050772D">
          <w:rPr>
            <w:noProof/>
            <w:webHidden/>
          </w:rPr>
          <w:fldChar w:fldCharType="begin"/>
        </w:r>
        <w:r w:rsidR="0050772D">
          <w:rPr>
            <w:noProof/>
            <w:webHidden/>
          </w:rPr>
          <w:instrText xml:space="preserve"> PAGEREF _Toc5017947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3A3E5563" w14:textId="1874F55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48" w:history="1">
        <w:r w:rsidR="0050772D" w:rsidRPr="00CC5BA1">
          <w:rPr>
            <w:rStyle w:val="Hyperlink"/>
            <w:noProof/>
          </w:rPr>
          <w:t>3.26.4 message property</w:t>
        </w:r>
        <w:r w:rsidR="0050772D">
          <w:rPr>
            <w:noProof/>
            <w:webHidden/>
          </w:rPr>
          <w:tab/>
        </w:r>
        <w:r w:rsidR="0050772D">
          <w:rPr>
            <w:noProof/>
            <w:webHidden/>
          </w:rPr>
          <w:fldChar w:fldCharType="begin"/>
        </w:r>
        <w:r w:rsidR="0050772D">
          <w:rPr>
            <w:noProof/>
            <w:webHidden/>
          </w:rPr>
          <w:instrText xml:space="preserve"> PAGEREF _Toc5017948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045E886A" w14:textId="7E2E4C9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49" w:history="1">
        <w:r w:rsidR="0050772D" w:rsidRPr="00CC5BA1">
          <w:rPr>
            <w:rStyle w:val="Hyperlink"/>
            <w:noProof/>
          </w:rPr>
          <w:t>3.26.5 annotations property</w:t>
        </w:r>
        <w:r w:rsidR="0050772D">
          <w:rPr>
            <w:noProof/>
            <w:webHidden/>
          </w:rPr>
          <w:tab/>
        </w:r>
        <w:r w:rsidR="0050772D">
          <w:rPr>
            <w:noProof/>
            <w:webHidden/>
          </w:rPr>
          <w:fldChar w:fldCharType="begin"/>
        </w:r>
        <w:r w:rsidR="0050772D">
          <w:rPr>
            <w:noProof/>
            <w:webHidden/>
          </w:rPr>
          <w:instrText xml:space="preserve"> PAGEREF _Toc5017949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39A40EFE" w14:textId="203AE161" w:rsidR="0050772D" w:rsidRDefault="00283577">
      <w:pPr>
        <w:pStyle w:val="TOC2"/>
        <w:tabs>
          <w:tab w:val="right" w:leader="dot" w:pos="9350"/>
        </w:tabs>
        <w:rPr>
          <w:rFonts w:asciiTheme="minorHAnsi" w:eastAsiaTheme="minorEastAsia" w:hAnsiTheme="minorHAnsi" w:cstheme="minorBidi"/>
          <w:noProof/>
          <w:sz w:val="22"/>
          <w:szCs w:val="22"/>
        </w:rPr>
      </w:pPr>
      <w:hyperlink w:anchor="_Toc5017950" w:history="1">
        <w:r w:rsidR="0050772D" w:rsidRPr="00CC5BA1">
          <w:rPr>
            <w:rStyle w:val="Hyperlink"/>
            <w:noProof/>
          </w:rPr>
          <w:t>3.27 physicalLocation object</w:t>
        </w:r>
        <w:r w:rsidR="0050772D">
          <w:rPr>
            <w:noProof/>
            <w:webHidden/>
          </w:rPr>
          <w:tab/>
        </w:r>
        <w:r w:rsidR="0050772D">
          <w:rPr>
            <w:noProof/>
            <w:webHidden/>
          </w:rPr>
          <w:fldChar w:fldCharType="begin"/>
        </w:r>
        <w:r w:rsidR="0050772D">
          <w:rPr>
            <w:noProof/>
            <w:webHidden/>
          </w:rPr>
          <w:instrText xml:space="preserve"> PAGEREF _Toc5017950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65E000DC" w14:textId="63740CA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51" w:history="1">
        <w:r w:rsidR="0050772D" w:rsidRPr="00CC5BA1">
          <w:rPr>
            <w:rStyle w:val="Hyperlink"/>
            <w:noProof/>
          </w:rPr>
          <w:t>3.27.1 General</w:t>
        </w:r>
        <w:r w:rsidR="0050772D">
          <w:rPr>
            <w:noProof/>
            <w:webHidden/>
          </w:rPr>
          <w:tab/>
        </w:r>
        <w:r w:rsidR="0050772D">
          <w:rPr>
            <w:noProof/>
            <w:webHidden/>
          </w:rPr>
          <w:fldChar w:fldCharType="begin"/>
        </w:r>
        <w:r w:rsidR="0050772D">
          <w:rPr>
            <w:noProof/>
            <w:webHidden/>
          </w:rPr>
          <w:instrText xml:space="preserve"> PAGEREF _Toc5017951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5D8DE8EA" w14:textId="42E236E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52" w:history="1">
        <w:r w:rsidR="0050772D" w:rsidRPr="00CC5BA1">
          <w:rPr>
            <w:rStyle w:val="Hyperlink"/>
            <w:noProof/>
          </w:rPr>
          <w:t>3.27.2 id property</w:t>
        </w:r>
        <w:r w:rsidR="0050772D">
          <w:rPr>
            <w:noProof/>
            <w:webHidden/>
          </w:rPr>
          <w:tab/>
        </w:r>
        <w:r w:rsidR="0050772D">
          <w:rPr>
            <w:noProof/>
            <w:webHidden/>
          </w:rPr>
          <w:fldChar w:fldCharType="begin"/>
        </w:r>
        <w:r w:rsidR="0050772D">
          <w:rPr>
            <w:noProof/>
            <w:webHidden/>
          </w:rPr>
          <w:instrText xml:space="preserve"> PAGEREF _Toc5017952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282D2F8D" w14:textId="31AAE0C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53" w:history="1">
        <w:r w:rsidR="0050772D" w:rsidRPr="00CC5BA1">
          <w:rPr>
            <w:rStyle w:val="Hyperlink"/>
            <w:noProof/>
          </w:rPr>
          <w:t>3.27.3 artifactLocation property</w:t>
        </w:r>
        <w:r w:rsidR="0050772D">
          <w:rPr>
            <w:noProof/>
            <w:webHidden/>
          </w:rPr>
          <w:tab/>
        </w:r>
        <w:r w:rsidR="0050772D">
          <w:rPr>
            <w:noProof/>
            <w:webHidden/>
          </w:rPr>
          <w:fldChar w:fldCharType="begin"/>
        </w:r>
        <w:r w:rsidR="0050772D">
          <w:rPr>
            <w:noProof/>
            <w:webHidden/>
          </w:rPr>
          <w:instrText xml:space="preserve"> PAGEREF _Toc5017953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68860631" w14:textId="1B505E8E"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54" w:history="1">
        <w:r w:rsidR="0050772D" w:rsidRPr="00CC5BA1">
          <w:rPr>
            <w:rStyle w:val="Hyperlink"/>
            <w:noProof/>
          </w:rPr>
          <w:t>3.27.4 region property</w:t>
        </w:r>
        <w:r w:rsidR="0050772D">
          <w:rPr>
            <w:noProof/>
            <w:webHidden/>
          </w:rPr>
          <w:tab/>
        </w:r>
        <w:r w:rsidR="0050772D">
          <w:rPr>
            <w:noProof/>
            <w:webHidden/>
          </w:rPr>
          <w:fldChar w:fldCharType="begin"/>
        </w:r>
        <w:r w:rsidR="0050772D">
          <w:rPr>
            <w:noProof/>
            <w:webHidden/>
          </w:rPr>
          <w:instrText xml:space="preserve"> PAGEREF _Toc5017954 \h </w:instrText>
        </w:r>
        <w:r w:rsidR="0050772D">
          <w:rPr>
            <w:noProof/>
            <w:webHidden/>
          </w:rPr>
        </w:r>
        <w:r w:rsidR="0050772D">
          <w:rPr>
            <w:noProof/>
            <w:webHidden/>
          </w:rPr>
          <w:fldChar w:fldCharType="separate"/>
        </w:r>
        <w:r w:rsidR="0050772D">
          <w:rPr>
            <w:noProof/>
            <w:webHidden/>
          </w:rPr>
          <w:t>110</w:t>
        </w:r>
        <w:r w:rsidR="0050772D">
          <w:rPr>
            <w:noProof/>
            <w:webHidden/>
          </w:rPr>
          <w:fldChar w:fldCharType="end"/>
        </w:r>
      </w:hyperlink>
    </w:p>
    <w:p w14:paraId="78A87B0F" w14:textId="16EF0C7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55" w:history="1">
        <w:r w:rsidR="0050772D" w:rsidRPr="00CC5BA1">
          <w:rPr>
            <w:rStyle w:val="Hyperlink"/>
            <w:noProof/>
          </w:rPr>
          <w:t>3.27.5 contextRegion property</w:t>
        </w:r>
        <w:r w:rsidR="0050772D">
          <w:rPr>
            <w:noProof/>
            <w:webHidden/>
          </w:rPr>
          <w:tab/>
        </w:r>
        <w:r w:rsidR="0050772D">
          <w:rPr>
            <w:noProof/>
            <w:webHidden/>
          </w:rPr>
          <w:fldChar w:fldCharType="begin"/>
        </w:r>
        <w:r w:rsidR="0050772D">
          <w:rPr>
            <w:noProof/>
            <w:webHidden/>
          </w:rPr>
          <w:instrText xml:space="preserve"> PAGEREF _Toc5017955 \h </w:instrText>
        </w:r>
        <w:r w:rsidR="0050772D">
          <w:rPr>
            <w:noProof/>
            <w:webHidden/>
          </w:rPr>
        </w:r>
        <w:r w:rsidR="0050772D">
          <w:rPr>
            <w:noProof/>
            <w:webHidden/>
          </w:rPr>
          <w:fldChar w:fldCharType="separate"/>
        </w:r>
        <w:r w:rsidR="0050772D">
          <w:rPr>
            <w:noProof/>
            <w:webHidden/>
          </w:rPr>
          <w:t>110</w:t>
        </w:r>
        <w:r w:rsidR="0050772D">
          <w:rPr>
            <w:noProof/>
            <w:webHidden/>
          </w:rPr>
          <w:fldChar w:fldCharType="end"/>
        </w:r>
      </w:hyperlink>
    </w:p>
    <w:p w14:paraId="7285F8EA" w14:textId="5499275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56" w:history="1">
        <w:r w:rsidR="0050772D" w:rsidRPr="00CC5BA1">
          <w:rPr>
            <w:rStyle w:val="Hyperlink"/>
            <w:noProof/>
          </w:rPr>
          <w:t>3.27.6 address property</w:t>
        </w:r>
        <w:r w:rsidR="0050772D">
          <w:rPr>
            <w:noProof/>
            <w:webHidden/>
          </w:rPr>
          <w:tab/>
        </w:r>
        <w:r w:rsidR="0050772D">
          <w:rPr>
            <w:noProof/>
            <w:webHidden/>
          </w:rPr>
          <w:fldChar w:fldCharType="begin"/>
        </w:r>
        <w:r w:rsidR="0050772D">
          <w:rPr>
            <w:noProof/>
            <w:webHidden/>
          </w:rPr>
          <w:instrText xml:space="preserve"> PAGEREF _Toc5017956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18AB1CA0" w14:textId="3044838A" w:rsidR="0050772D" w:rsidRDefault="00283577">
      <w:pPr>
        <w:pStyle w:val="TOC2"/>
        <w:tabs>
          <w:tab w:val="right" w:leader="dot" w:pos="9350"/>
        </w:tabs>
        <w:rPr>
          <w:rFonts w:asciiTheme="minorHAnsi" w:eastAsiaTheme="minorEastAsia" w:hAnsiTheme="minorHAnsi" w:cstheme="minorBidi"/>
          <w:noProof/>
          <w:sz w:val="22"/>
          <w:szCs w:val="22"/>
        </w:rPr>
      </w:pPr>
      <w:hyperlink w:anchor="_Toc5017957" w:history="1">
        <w:r w:rsidR="0050772D" w:rsidRPr="00CC5BA1">
          <w:rPr>
            <w:rStyle w:val="Hyperlink"/>
            <w:noProof/>
          </w:rPr>
          <w:t>3.28 region object</w:t>
        </w:r>
        <w:r w:rsidR="0050772D">
          <w:rPr>
            <w:noProof/>
            <w:webHidden/>
          </w:rPr>
          <w:tab/>
        </w:r>
        <w:r w:rsidR="0050772D">
          <w:rPr>
            <w:noProof/>
            <w:webHidden/>
          </w:rPr>
          <w:fldChar w:fldCharType="begin"/>
        </w:r>
        <w:r w:rsidR="0050772D">
          <w:rPr>
            <w:noProof/>
            <w:webHidden/>
          </w:rPr>
          <w:instrText xml:space="preserve"> PAGEREF _Toc5017957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7775E416" w14:textId="0225CAB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58" w:history="1">
        <w:r w:rsidR="0050772D" w:rsidRPr="00CC5BA1">
          <w:rPr>
            <w:rStyle w:val="Hyperlink"/>
            <w:noProof/>
          </w:rPr>
          <w:t>3.28.1 General</w:t>
        </w:r>
        <w:r w:rsidR="0050772D">
          <w:rPr>
            <w:noProof/>
            <w:webHidden/>
          </w:rPr>
          <w:tab/>
        </w:r>
        <w:r w:rsidR="0050772D">
          <w:rPr>
            <w:noProof/>
            <w:webHidden/>
          </w:rPr>
          <w:fldChar w:fldCharType="begin"/>
        </w:r>
        <w:r w:rsidR="0050772D">
          <w:rPr>
            <w:noProof/>
            <w:webHidden/>
          </w:rPr>
          <w:instrText xml:space="preserve"> PAGEREF _Toc5017958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00BC2884" w14:textId="7828C9B4"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59" w:history="1">
        <w:r w:rsidR="0050772D" w:rsidRPr="00CC5BA1">
          <w:rPr>
            <w:rStyle w:val="Hyperlink"/>
            <w:noProof/>
          </w:rPr>
          <w:t>3.28.2 Text regions</w:t>
        </w:r>
        <w:r w:rsidR="0050772D">
          <w:rPr>
            <w:noProof/>
            <w:webHidden/>
          </w:rPr>
          <w:tab/>
        </w:r>
        <w:r w:rsidR="0050772D">
          <w:rPr>
            <w:noProof/>
            <w:webHidden/>
          </w:rPr>
          <w:fldChar w:fldCharType="begin"/>
        </w:r>
        <w:r w:rsidR="0050772D">
          <w:rPr>
            <w:noProof/>
            <w:webHidden/>
          </w:rPr>
          <w:instrText xml:space="preserve"> PAGEREF _Toc5017959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4D6B01A1" w14:textId="6C09DD4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60" w:history="1">
        <w:r w:rsidR="0050772D" w:rsidRPr="00CC5BA1">
          <w:rPr>
            <w:rStyle w:val="Hyperlink"/>
            <w:noProof/>
          </w:rPr>
          <w:t>3.28.3 Binary regions</w:t>
        </w:r>
        <w:r w:rsidR="0050772D">
          <w:rPr>
            <w:noProof/>
            <w:webHidden/>
          </w:rPr>
          <w:tab/>
        </w:r>
        <w:r w:rsidR="0050772D">
          <w:rPr>
            <w:noProof/>
            <w:webHidden/>
          </w:rPr>
          <w:fldChar w:fldCharType="begin"/>
        </w:r>
        <w:r w:rsidR="0050772D">
          <w:rPr>
            <w:noProof/>
            <w:webHidden/>
          </w:rPr>
          <w:instrText xml:space="preserve"> PAGEREF _Toc5017960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1D2A67BD" w14:textId="4A79E1D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61" w:history="1">
        <w:r w:rsidR="0050772D" w:rsidRPr="00CC5BA1">
          <w:rPr>
            <w:rStyle w:val="Hyperlink"/>
            <w:noProof/>
          </w:rPr>
          <w:t>3.28.4 Independence of text and binary regions</w:t>
        </w:r>
        <w:r w:rsidR="0050772D">
          <w:rPr>
            <w:noProof/>
            <w:webHidden/>
          </w:rPr>
          <w:tab/>
        </w:r>
        <w:r w:rsidR="0050772D">
          <w:rPr>
            <w:noProof/>
            <w:webHidden/>
          </w:rPr>
          <w:fldChar w:fldCharType="begin"/>
        </w:r>
        <w:r w:rsidR="0050772D">
          <w:rPr>
            <w:noProof/>
            <w:webHidden/>
          </w:rPr>
          <w:instrText xml:space="preserve"> PAGEREF _Toc5017961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7EDA9253" w14:textId="5589784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62" w:history="1">
        <w:r w:rsidR="0050772D" w:rsidRPr="00CC5BA1">
          <w:rPr>
            <w:rStyle w:val="Hyperlink"/>
            <w:noProof/>
          </w:rPr>
          <w:t>3.28.5 startLine property</w:t>
        </w:r>
        <w:r w:rsidR="0050772D">
          <w:rPr>
            <w:noProof/>
            <w:webHidden/>
          </w:rPr>
          <w:tab/>
        </w:r>
        <w:r w:rsidR="0050772D">
          <w:rPr>
            <w:noProof/>
            <w:webHidden/>
          </w:rPr>
          <w:fldChar w:fldCharType="begin"/>
        </w:r>
        <w:r w:rsidR="0050772D">
          <w:rPr>
            <w:noProof/>
            <w:webHidden/>
          </w:rPr>
          <w:instrText xml:space="preserve"> PAGEREF _Toc5017962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222C8419" w14:textId="79EA6BA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63" w:history="1">
        <w:r w:rsidR="0050772D" w:rsidRPr="00CC5BA1">
          <w:rPr>
            <w:rStyle w:val="Hyperlink"/>
            <w:noProof/>
          </w:rPr>
          <w:t>3.28.6 startColumn property</w:t>
        </w:r>
        <w:r w:rsidR="0050772D">
          <w:rPr>
            <w:noProof/>
            <w:webHidden/>
          </w:rPr>
          <w:tab/>
        </w:r>
        <w:r w:rsidR="0050772D">
          <w:rPr>
            <w:noProof/>
            <w:webHidden/>
          </w:rPr>
          <w:fldChar w:fldCharType="begin"/>
        </w:r>
        <w:r w:rsidR="0050772D">
          <w:rPr>
            <w:noProof/>
            <w:webHidden/>
          </w:rPr>
          <w:instrText xml:space="preserve"> PAGEREF _Toc5017963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20D475FF" w14:textId="722D8F85"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64" w:history="1">
        <w:r w:rsidR="0050772D" w:rsidRPr="00CC5BA1">
          <w:rPr>
            <w:rStyle w:val="Hyperlink"/>
            <w:noProof/>
          </w:rPr>
          <w:t>3.28.7 endLine property</w:t>
        </w:r>
        <w:r w:rsidR="0050772D">
          <w:rPr>
            <w:noProof/>
            <w:webHidden/>
          </w:rPr>
          <w:tab/>
        </w:r>
        <w:r w:rsidR="0050772D">
          <w:rPr>
            <w:noProof/>
            <w:webHidden/>
          </w:rPr>
          <w:fldChar w:fldCharType="begin"/>
        </w:r>
        <w:r w:rsidR="0050772D">
          <w:rPr>
            <w:noProof/>
            <w:webHidden/>
          </w:rPr>
          <w:instrText xml:space="preserve"> PAGEREF _Toc5017964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11BF72FC" w14:textId="47259C77"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65" w:history="1">
        <w:r w:rsidR="0050772D" w:rsidRPr="00CC5BA1">
          <w:rPr>
            <w:rStyle w:val="Hyperlink"/>
            <w:noProof/>
          </w:rPr>
          <w:t>3.28.8 endColumn property</w:t>
        </w:r>
        <w:r w:rsidR="0050772D">
          <w:rPr>
            <w:noProof/>
            <w:webHidden/>
          </w:rPr>
          <w:tab/>
        </w:r>
        <w:r w:rsidR="0050772D">
          <w:rPr>
            <w:noProof/>
            <w:webHidden/>
          </w:rPr>
          <w:fldChar w:fldCharType="begin"/>
        </w:r>
        <w:r w:rsidR="0050772D">
          <w:rPr>
            <w:noProof/>
            <w:webHidden/>
          </w:rPr>
          <w:instrText xml:space="preserve"> PAGEREF _Toc5017965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78AADBA0" w14:textId="3852DE91"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66" w:history="1">
        <w:r w:rsidR="0050772D" w:rsidRPr="00CC5BA1">
          <w:rPr>
            <w:rStyle w:val="Hyperlink"/>
            <w:noProof/>
          </w:rPr>
          <w:t>3.28.9 charOffset property</w:t>
        </w:r>
        <w:r w:rsidR="0050772D">
          <w:rPr>
            <w:noProof/>
            <w:webHidden/>
          </w:rPr>
          <w:tab/>
        </w:r>
        <w:r w:rsidR="0050772D">
          <w:rPr>
            <w:noProof/>
            <w:webHidden/>
          </w:rPr>
          <w:fldChar w:fldCharType="begin"/>
        </w:r>
        <w:r w:rsidR="0050772D">
          <w:rPr>
            <w:noProof/>
            <w:webHidden/>
          </w:rPr>
          <w:instrText xml:space="preserve"> PAGEREF _Toc5017966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4DB87E2A" w14:textId="5E405C5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67" w:history="1">
        <w:r w:rsidR="0050772D" w:rsidRPr="00CC5BA1">
          <w:rPr>
            <w:rStyle w:val="Hyperlink"/>
            <w:noProof/>
          </w:rPr>
          <w:t>3.28.10 charLength property</w:t>
        </w:r>
        <w:r w:rsidR="0050772D">
          <w:rPr>
            <w:noProof/>
            <w:webHidden/>
          </w:rPr>
          <w:tab/>
        </w:r>
        <w:r w:rsidR="0050772D">
          <w:rPr>
            <w:noProof/>
            <w:webHidden/>
          </w:rPr>
          <w:fldChar w:fldCharType="begin"/>
        </w:r>
        <w:r w:rsidR="0050772D">
          <w:rPr>
            <w:noProof/>
            <w:webHidden/>
          </w:rPr>
          <w:instrText xml:space="preserve"> PAGEREF _Toc5017967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39CCE09C" w14:textId="6B2337A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68" w:history="1">
        <w:r w:rsidR="0050772D" w:rsidRPr="00CC5BA1">
          <w:rPr>
            <w:rStyle w:val="Hyperlink"/>
            <w:noProof/>
          </w:rPr>
          <w:t>3.28.11 byteOffset property</w:t>
        </w:r>
        <w:r w:rsidR="0050772D">
          <w:rPr>
            <w:noProof/>
            <w:webHidden/>
          </w:rPr>
          <w:tab/>
        </w:r>
        <w:r w:rsidR="0050772D">
          <w:rPr>
            <w:noProof/>
            <w:webHidden/>
          </w:rPr>
          <w:fldChar w:fldCharType="begin"/>
        </w:r>
        <w:r w:rsidR="0050772D">
          <w:rPr>
            <w:noProof/>
            <w:webHidden/>
          </w:rPr>
          <w:instrText xml:space="preserve"> PAGEREF _Toc5017968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03D181DD" w14:textId="0B8AB183"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69" w:history="1">
        <w:r w:rsidR="0050772D" w:rsidRPr="00CC5BA1">
          <w:rPr>
            <w:rStyle w:val="Hyperlink"/>
            <w:noProof/>
          </w:rPr>
          <w:t>3.28.12 byteLength property</w:t>
        </w:r>
        <w:r w:rsidR="0050772D">
          <w:rPr>
            <w:noProof/>
            <w:webHidden/>
          </w:rPr>
          <w:tab/>
        </w:r>
        <w:r w:rsidR="0050772D">
          <w:rPr>
            <w:noProof/>
            <w:webHidden/>
          </w:rPr>
          <w:fldChar w:fldCharType="begin"/>
        </w:r>
        <w:r w:rsidR="0050772D">
          <w:rPr>
            <w:noProof/>
            <w:webHidden/>
          </w:rPr>
          <w:instrText xml:space="preserve"> PAGEREF _Toc5017969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176FAFD0" w14:textId="5046E87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70" w:history="1">
        <w:r w:rsidR="0050772D" w:rsidRPr="00CC5BA1">
          <w:rPr>
            <w:rStyle w:val="Hyperlink"/>
            <w:noProof/>
          </w:rPr>
          <w:t>3.28.13 snippet property</w:t>
        </w:r>
        <w:r w:rsidR="0050772D">
          <w:rPr>
            <w:noProof/>
            <w:webHidden/>
          </w:rPr>
          <w:tab/>
        </w:r>
        <w:r w:rsidR="0050772D">
          <w:rPr>
            <w:noProof/>
            <w:webHidden/>
          </w:rPr>
          <w:fldChar w:fldCharType="begin"/>
        </w:r>
        <w:r w:rsidR="0050772D">
          <w:rPr>
            <w:noProof/>
            <w:webHidden/>
          </w:rPr>
          <w:instrText xml:space="preserve"> PAGEREF _Toc5017970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32B87EB4" w14:textId="0A34CB6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71" w:history="1">
        <w:r w:rsidR="0050772D" w:rsidRPr="00CC5BA1">
          <w:rPr>
            <w:rStyle w:val="Hyperlink"/>
            <w:noProof/>
          </w:rPr>
          <w:t>3.28.14 message property</w:t>
        </w:r>
        <w:r w:rsidR="0050772D">
          <w:rPr>
            <w:noProof/>
            <w:webHidden/>
          </w:rPr>
          <w:tab/>
        </w:r>
        <w:r w:rsidR="0050772D">
          <w:rPr>
            <w:noProof/>
            <w:webHidden/>
          </w:rPr>
          <w:fldChar w:fldCharType="begin"/>
        </w:r>
        <w:r w:rsidR="0050772D">
          <w:rPr>
            <w:noProof/>
            <w:webHidden/>
          </w:rPr>
          <w:instrText xml:space="preserve"> PAGEREF _Toc5017971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6AE18572" w14:textId="2010318D"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72" w:history="1">
        <w:r w:rsidR="0050772D" w:rsidRPr="00CC5BA1">
          <w:rPr>
            <w:rStyle w:val="Hyperlink"/>
            <w:noProof/>
          </w:rPr>
          <w:t>3.28.15 sourceLanguage property</w:t>
        </w:r>
        <w:r w:rsidR="0050772D">
          <w:rPr>
            <w:noProof/>
            <w:webHidden/>
          </w:rPr>
          <w:tab/>
        </w:r>
        <w:r w:rsidR="0050772D">
          <w:rPr>
            <w:noProof/>
            <w:webHidden/>
          </w:rPr>
          <w:fldChar w:fldCharType="begin"/>
        </w:r>
        <w:r w:rsidR="0050772D">
          <w:rPr>
            <w:noProof/>
            <w:webHidden/>
          </w:rPr>
          <w:instrText xml:space="preserve"> PAGEREF _Toc5017972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68C9603F" w14:textId="1C561E7F" w:rsidR="0050772D" w:rsidRDefault="00283577">
      <w:pPr>
        <w:pStyle w:val="TOC2"/>
        <w:tabs>
          <w:tab w:val="right" w:leader="dot" w:pos="9350"/>
        </w:tabs>
        <w:rPr>
          <w:rFonts w:asciiTheme="minorHAnsi" w:eastAsiaTheme="minorEastAsia" w:hAnsiTheme="minorHAnsi" w:cstheme="minorBidi"/>
          <w:noProof/>
          <w:sz w:val="22"/>
          <w:szCs w:val="22"/>
        </w:rPr>
      </w:pPr>
      <w:hyperlink w:anchor="_Toc5017973" w:history="1">
        <w:r w:rsidR="0050772D" w:rsidRPr="00CC5BA1">
          <w:rPr>
            <w:rStyle w:val="Hyperlink"/>
            <w:noProof/>
          </w:rPr>
          <w:t>3.29 rectangle object</w:t>
        </w:r>
        <w:r w:rsidR="0050772D">
          <w:rPr>
            <w:noProof/>
            <w:webHidden/>
          </w:rPr>
          <w:tab/>
        </w:r>
        <w:r w:rsidR="0050772D">
          <w:rPr>
            <w:noProof/>
            <w:webHidden/>
          </w:rPr>
          <w:fldChar w:fldCharType="begin"/>
        </w:r>
        <w:r w:rsidR="0050772D">
          <w:rPr>
            <w:noProof/>
            <w:webHidden/>
          </w:rPr>
          <w:instrText xml:space="preserve"> PAGEREF _Toc5017973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107E3837" w14:textId="423963B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74" w:history="1">
        <w:r w:rsidR="0050772D" w:rsidRPr="00CC5BA1">
          <w:rPr>
            <w:rStyle w:val="Hyperlink"/>
            <w:noProof/>
          </w:rPr>
          <w:t>3.29.1 General</w:t>
        </w:r>
        <w:r w:rsidR="0050772D">
          <w:rPr>
            <w:noProof/>
            <w:webHidden/>
          </w:rPr>
          <w:tab/>
        </w:r>
        <w:r w:rsidR="0050772D">
          <w:rPr>
            <w:noProof/>
            <w:webHidden/>
          </w:rPr>
          <w:fldChar w:fldCharType="begin"/>
        </w:r>
        <w:r w:rsidR="0050772D">
          <w:rPr>
            <w:noProof/>
            <w:webHidden/>
          </w:rPr>
          <w:instrText xml:space="preserve"> PAGEREF _Toc5017974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553F5BF6" w14:textId="409A092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75" w:history="1">
        <w:r w:rsidR="0050772D" w:rsidRPr="00CC5BA1">
          <w:rPr>
            <w:rStyle w:val="Hyperlink"/>
            <w:noProof/>
          </w:rPr>
          <w:t>3.29.2 top, left, bottom, and right properties</w:t>
        </w:r>
        <w:r w:rsidR="0050772D">
          <w:rPr>
            <w:noProof/>
            <w:webHidden/>
          </w:rPr>
          <w:tab/>
        </w:r>
        <w:r w:rsidR="0050772D">
          <w:rPr>
            <w:noProof/>
            <w:webHidden/>
          </w:rPr>
          <w:fldChar w:fldCharType="begin"/>
        </w:r>
        <w:r w:rsidR="0050772D">
          <w:rPr>
            <w:noProof/>
            <w:webHidden/>
          </w:rPr>
          <w:instrText xml:space="preserve"> PAGEREF _Toc5017975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7AB7DF3B" w14:textId="25FA8CF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76" w:history="1">
        <w:r w:rsidR="0050772D" w:rsidRPr="00CC5BA1">
          <w:rPr>
            <w:rStyle w:val="Hyperlink"/>
            <w:noProof/>
          </w:rPr>
          <w:t>3.29.3 message property</w:t>
        </w:r>
        <w:r w:rsidR="0050772D">
          <w:rPr>
            <w:noProof/>
            <w:webHidden/>
          </w:rPr>
          <w:tab/>
        </w:r>
        <w:r w:rsidR="0050772D">
          <w:rPr>
            <w:noProof/>
            <w:webHidden/>
          </w:rPr>
          <w:fldChar w:fldCharType="begin"/>
        </w:r>
        <w:r w:rsidR="0050772D">
          <w:rPr>
            <w:noProof/>
            <w:webHidden/>
          </w:rPr>
          <w:instrText xml:space="preserve"> PAGEREF _Toc5017976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7AFBC5BA" w14:textId="1667178E" w:rsidR="0050772D" w:rsidRDefault="00283577">
      <w:pPr>
        <w:pStyle w:val="TOC2"/>
        <w:tabs>
          <w:tab w:val="right" w:leader="dot" w:pos="9350"/>
        </w:tabs>
        <w:rPr>
          <w:rFonts w:asciiTheme="minorHAnsi" w:eastAsiaTheme="minorEastAsia" w:hAnsiTheme="minorHAnsi" w:cstheme="minorBidi"/>
          <w:noProof/>
          <w:sz w:val="22"/>
          <w:szCs w:val="22"/>
        </w:rPr>
      </w:pPr>
      <w:hyperlink w:anchor="_Toc5017977" w:history="1">
        <w:r w:rsidR="0050772D" w:rsidRPr="00CC5BA1">
          <w:rPr>
            <w:rStyle w:val="Hyperlink"/>
            <w:noProof/>
          </w:rPr>
          <w:t>3.30 address object</w:t>
        </w:r>
        <w:r w:rsidR="0050772D">
          <w:rPr>
            <w:noProof/>
            <w:webHidden/>
          </w:rPr>
          <w:tab/>
        </w:r>
        <w:r w:rsidR="0050772D">
          <w:rPr>
            <w:noProof/>
            <w:webHidden/>
          </w:rPr>
          <w:fldChar w:fldCharType="begin"/>
        </w:r>
        <w:r w:rsidR="0050772D">
          <w:rPr>
            <w:noProof/>
            <w:webHidden/>
          </w:rPr>
          <w:instrText xml:space="preserve"> PAGEREF _Toc5017977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27DD74F8" w14:textId="6F59FDD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78" w:history="1">
        <w:r w:rsidR="0050772D" w:rsidRPr="00CC5BA1">
          <w:rPr>
            <w:rStyle w:val="Hyperlink"/>
            <w:noProof/>
          </w:rPr>
          <w:t>3.30.1 baseAddress property</w:t>
        </w:r>
        <w:r w:rsidR="0050772D">
          <w:rPr>
            <w:noProof/>
            <w:webHidden/>
          </w:rPr>
          <w:tab/>
        </w:r>
        <w:r w:rsidR="0050772D">
          <w:rPr>
            <w:noProof/>
            <w:webHidden/>
          </w:rPr>
          <w:fldChar w:fldCharType="begin"/>
        </w:r>
        <w:r w:rsidR="0050772D">
          <w:rPr>
            <w:noProof/>
            <w:webHidden/>
          </w:rPr>
          <w:instrText xml:space="preserve"> PAGEREF _Toc5017978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75DD266E" w14:textId="6F3871F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79" w:history="1">
        <w:r w:rsidR="0050772D" w:rsidRPr="00CC5BA1">
          <w:rPr>
            <w:rStyle w:val="Hyperlink"/>
            <w:noProof/>
          </w:rPr>
          <w:t>3.30.2 offset property</w:t>
        </w:r>
        <w:r w:rsidR="0050772D">
          <w:rPr>
            <w:noProof/>
            <w:webHidden/>
          </w:rPr>
          <w:tab/>
        </w:r>
        <w:r w:rsidR="0050772D">
          <w:rPr>
            <w:noProof/>
            <w:webHidden/>
          </w:rPr>
          <w:fldChar w:fldCharType="begin"/>
        </w:r>
        <w:r w:rsidR="0050772D">
          <w:rPr>
            <w:noProof/>
            <w:webHidden/>
          </w:rPr>
          <w:instrText xml:space="preserve"> PAGEREF _Toc5017979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40185015" w14:textId="38501C7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80" w:history="1">
        <w:r w:rsidR="0050772D" w:rsidRPr="00CC5BA1">
          <w:rPr>
            <w:rStyle w:val="Hyperlink"/>
            <w:noProof/>
          </w:rPr>
          <w:t>3.30.3 fullyQualifiedName property</w:t>
        </w:r>
        <w:r w:rsidR="0050772D">
          <w:rPr>
            <w:noProof/>
            <w:webHidden/>
          </w:rPr>
          <w:tab/>
        </w:r>
        <w:r w:rsidR="0050772D">
          <w:rPr>
            <w:noProof/>
            <w:webHidden/>
          </w:rPr>
          <w:fldChar w:fldCharType="begin"/>
        </w:r>
        <w:r w:rsidR="0050772D">
          <w:rPr>
            <w:noProof/>
            <w:webHidden/>
          </w:rPr>
          <w:instrText xml:space="preserve"> PAGEREF _Toc5017980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7FC514DC" w14:textId="15825A80"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81" w:history="1">
        <w:r w:rsidR="0050772D" w:rsidRPr="00CC5BA1">
          <w:rPr>
            <w:rStyle w:val="Hyperlink"/>
            <w:noProof/>
          </w:rPr>
          <w:t>3.30.4 name property</w:t>
        </w:r>
        <w:r w:rsidR="0050772D">
          <w:rPr>
            <w:noProof/>
            <w:webHidden/>
          </w:rPr>
          <w:tab/>
        </w:r>
        <w:r w:rsidR="0050772D">
          <w:rPr>
            <w:noProof/>
            <w:webHidden/>
          </w:rPr>
          <w:fldChar w:fldCharType="begin"/>
        </w:r>
        <w:r w:rsidR="0050772D">
          <w:rPr>
            <w:noProof/>
            <w:webHidden/>
          </w:rPr>
          <w:instrText xml:space="preserve"> PAGEREF _Toc5017981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46BE36F4" w14:textId="641EEA2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82" w:history="1">
        <w:r w:rsidR="0050772D" w:rsidRPr="00CC5BA1">
          <w:rPr>
            <w:rStyle w:val="Hyperlink"/>
            <w:noProof/>
          </w:rPr>
          <w:t>3.30.5 kind property</w:t>
        </w:r>
        <w:r w:rsidR="0050772D">
          <w:rPr>
            <w:noProof/>
            <w:webHidden/>
          </w:rPr>
          <w:tab/>
        </w:r>
        <w:r w:rsidR="0050772D">
          <w:rPr>
            <w:noProof/>
            <w:webHidden/>
          </w:rPr>
          <w:fldChar w:fldCharType="begin"/>
        </w:r>
        <w:r w:rsidR="0050772D">
          <w:rPr>
            <w:noProof/>
            <w:webHidden/>
          </w:rPr>
          <w:instrText xml:space="preserve"> PAGEREF _Toc5017982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0A4F1260" w14:textId="612E236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83" w:history="1">
        <w:r w:rsidR="0050772D" w:rsidRPr="00CC5BA1">
          <w:rPr>
            <w:rStyle w:val="Hyperlink"/>
            <w:noProof/>
          </w:rPr>
          <w:t>3.30.6 index property</w:t>
        </w:r>
        <w:r w:rsidR="0050772D">
          <w:rPr>
            <w:noProof/>
            <w:webHidden/>
          </w:rPr>
          <w:tab/>
        </w:r>
        <w:r w:rsidR="0050772D">
          <w:rPr>
            <w:noProof/>
            <w:webHidden/>
          </w:rPr>
          <w:fldChar w:fldCharType="begin"/>
        </w:r>
        <w:r w:rsidR="0050772D">
          <w:rPr>
            <w:noProof/>
            <w:webHidden/>
          </w:rPr>
          <w:instrText xml:space="preserve"> PAGEREF _Toc5017983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1680974A" w14:textId="5B462A1A"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84" w:history="1">
        <w:r w:rsidR="0050772D" w:rsidRPr="00CC5BA1">
          <w:rPr>
            <w:rStyle w:val="Hyperlink"/>
            <w:noProof/>
          </w:rPr>
          <w:t>3.30.7 parentIndex property</w:t>
        </w:r>
        <w:r w:rsidR="0050772D">
          <w:rPr>
            <w:noProof/>
            <w:webHidden/>
          </w:rPr>
          <w:tab/>
        </w:r>
        <w:r w:rsidR="0050772D">
          <w:rPr>
            <w:noProof/>
            <w:webHidden/>
          </w:rPr>
          <w:fldChar w:fldCharType="begin"/>
        </w:r>
        <w:r w:rsidR="0050772D">
          <w:rPr>
            <w:noProof/>
            <w:webHidden/>
          </w:rPr>
          <w:instrText xml:space="preserve"> PAGEREF _Toc5017984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5E389E04" w14:textId="1B4E5A50" w:rsidR="0050772D" w:rsidRDefault="00283577">
      <w:pPr>
        <w:pStyle w:val="TOC2"/>
        <w:tabs>
          <w:tab w:val="right" w:leader="dot" w:pos="9350"/>
        </w:tabs>
        <w:rPr>
          <w:rFonts w:asciiTheme="minorHAnsi" w:eastAsiaTheme="minorEastAsia" w:hAnsiTheme="minorHAnsi" w:cstheme="minorBidi"/>
          <w:noProof/>
          <w:sz w:val="22"/>
          <w:szCs w:val="22"/>
        </w:rPr>
      </w:pPr>
      <w:hyperlink w:anchor="_Toc5017985" w:history="1">
        <w:r w:rsidR="0050772D" w:rsidRPr="00CC5BA1">
          <w:rPr>
            <w:rStyle w:val="Hyperlink"/>
            <w:noProof/>
          </w:rPr>
          <w:t>3.31 logicalLocation object</w:t>
        </w:r>
        <w:r w:rsidR="0050772D">
          <w:rPr>
            <w:noProof/>
            <w:webHidden/>
          </w:rPr>
          <w:tab/>
        </w:r>
        <w:r w:rsidR="0050772D">
          <w:rPr>
            <w:noProof/>
            <w:webHidden/>
          </w:rPr>
          <w:fldChar w:fldCharType="begin"/>
        </w:r>
        <w:r w:rsidR="0050772D">
          <w:rPr>
            <w:noProof/>
            <w:webHidden/>
          </w:rPr>
          <w:instrText xml:space="preserve"> PAGEREF _Toc5017985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3D12D8C5" w14:textId="4CD4342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86" w:history="1">
        <w:r w:rsidR="0050772D" w:rsidRPr="00CC5BA1">
          <w:rPr>
            <w:rStyle w:val="Hyperlink"/>
            <w:noProof/>
          </w:rPr>
          <w:t>3.31.1 General</w:t>
        </w:r>
        <w:r w:rsidR="0050772D">
          <w:rPr>
            <w:noProof/>
            <w:webHidden/>
          </w:rPr>
          <w:tab/>
        </w:r>
        <w:r w:rsidR="0050772D">
          <w:rPr>
            <w:noProof/>
            <w:webHidden/>
          </w:rPr>
          <w:fldChar w:fldCharType="begin"/>
        </w:r>
        <w:r w:rsidR="0050772D">
          <w:rPr>
            <w:noProof/>
            <w:webHidden/>
          </w:rPr>
          <w:instrText xml:space="preserve"> PAGEREF _Toc5017986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1712C4D3" w14:textId="06B67F5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87" w:history="1">
        <w:r w:rsidR="0050772D" w:rsidRPr="00CC5BA1">
          <w:rPr>
            <w:rStyle w:val="Hyperlink"/>
            <w:noProof/>
          </w:rPr>
          <w:t>3.31.2 Constraints</w:t>
        </w:r>
        <w:r w:rsidR="0050772D">
          <w:rPr>
            <w:noProof/>
            <w:webHidden/>
          </w:rPr>
          <w:tab/>
        </w:r>
        <w:r w:rsidR="0050772D">
          <w:rPr>
            <w:noProof/>
            <w:webHidden/>
          </w:rPr>
          <w:fldChar w:fldCharType="begin"/>
        </w:r>
        <w:r w:rsidR="0050772D">
          <w:rPr>
            <w:noProof/>
            <w:webHidden/>
          </w:rPr>
          <w:instrText xml:space="preserve"> PAGEREF _Toc5017987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4615A287" w14:textId="46E4A94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88" w:history="1">
        <w:r w:rsidR="0050772D" w:rsidRPr="00CC5BA1">
          <w:rPr>
            <w:rStyle w:val="Hyperlink"/>
            <w:noProof/>
          </w:rPr>
          <w:t>3.31.3 Logical location naming rules</w:t>
        </w:r>
        <w:r w:rsidR="0050772D">
          <w:rPr>
            <w:noProof/>
            <w:webHidden/>
          </w:rPr>
          <w:tab/>
        </w:r>
        <w:r w:rsidR="0050772D">
          <w:rPr>
            <w:noProof/>
            <w:webHidden/>
          </w:rPr>
          <w:fldChar w:fldCharType="begin"/>
        </w:r>
        <w:r w:rsidR="0050772D">
          <w:rPr>
            <w:noProof/>
            <w:webHidden/>
          </w:rPr>
          <w:instrText xml:space="preserve"> PAGEREF _Toc5017988 \h </w:instrText>
        </w:r>
        <w:r w:rsidR="0050772D">
          <w:rPr>
            <w:noProof/>
            <w:webHidden/>
          </w:rPr>
        </w:r>
        <w:r w:rsidR="0050772D">
          <w:rPr>
            <w:noProof/>
            <w:webHidden/>
          </w:rPr>
          <w:fldChar w:fldCharType="separate"/>
        </w:r>
        <w:r w:rsidR="0050772D">
          <w:rPr>
            <w:noProof/>
            <w:webHidden/>
          </w:rPr>
          <w:t>119</w:t>
        </w:r>
        <w:r w:rsidR="0050772D">
          <w:rPr>
            <w:noProof/>
            <w:webHidden/>
          </w:rPr>
          <w:fldChar w:fldCharType="end"/>
        </w:r>
      </w:hyperlink>
    </w:p>
    <w:p w14:paraId="4708E0A5" w14:textId="22668A08"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89" w:history="1">
        <w:r w:rsidR="0050772D" w:rsidRPr="00CC5BA1">
          <w:rPr>
            <w:rStyle w:val="Hyperlink"/>
            <w:noProof/>
          </w:rPr>
          <w:t>3.31.4 name property</w:t>
        </w:r>
        <w:r w:rsidR="0050772D">
          <w:rPr>
            <w:noProof/>
            <w:webHidden/>
          </w:rPr>
          <w:tab/>
        </w:r>
        <w:r w:rsidR="0050772D">
          <w:rPr>
            <w:noProof/>
            <w:webHidden/>
          </w:rPr>
          <w:fldChar w:fldCharType="begin"/>
        </w:r>
        <w:r w:rsidR="0050772D">
          <w:rPr>
            <w:noProof/>
            <w:webHidden/>
          </w:rPr>
          <w:instrText xml:space="preserve"> PAGEREF _Toc5017989 \h </w:instrText>
        </w:r>
        <w:r w:rsidR="0050772D">
          <w:rPr>
            <w:noProof/>
            <w:webHidden/>
          </w:rPr>
        </w:r>
        <w:r w:rsidR="0050772D">
          <w:rPr>
            <w:noProof/>
            <w:webHidden/>
          </w:rPr>
          <w:fldChar w:fldCharType="separate"/>
        </w:r>
        <w:r w:rsidR="0050772D">
          <w:rPr>
            <w:noProof/>
            <w:webHidden/>
          </w:rPr>
          <w:t>119</w:t>
        </w:r>
        <w:r w:rsidR="0050772D">
          <w:rPr>
            <w:noProof/>
            <w:webHidden/>
          </w:rPr>
          <w:fldChar w:fldCharType="end"/>
        </w:r>
      </w:hyperlink>
    </w:p>
    <w:p w14:paraId="3A9EFE59" w14:textId="3050F36B"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90" w:history="1">
        <w:r w:rsidR="0050772D" w:rsidRPr="00CC5BA1">
          <w:rPr>
            <w:rStyle w:val="Hyperlink"/>
            <w:noProof/>
          </w:rPr>
          <w:t>3.31.5 index property</w:t>
        </w:r>
        <w:r w:rsidR="0050772D">
          <w:rPr>
            <w:noProof/>
            <w:webHidden/>
          </w:rPr>
          <w:tab/>
        </w:r>
        <w:r w:rsidR="0050772D">
          <w:rPr>
            <w:noProof/>
            <w:webHidden/>
          </w:rPr>
          <w:fldChar w:fldCharType="begin"/>
        </w:r>
        <w:r w:rsidR="0050772D">
          <w:rPr>
            <w:noProof/>
            <w:webHidden/>
          </w:rPr>
          <w:instrText xml:space="preserve"> PAGEREF _Toc5017990 \h </w:instrText>
        </w:r>
        <w:r w:rsidR="0050772D">
          <w:rPr>
            <w:noProof/>
            <w:webHidden/>
          </w:rPr>
        </w:r>
        <w:r w:rsidR="0050772D">
          <w:rPr>
            <w:noProof/>
            <w:webHidden/>
          </w:rPr>
          <w:fldChar w:fldCharType="separate"/>
        </w:r>
        <w:r w:rsidR="0050772D">
          <w:rPr>
            <w:noProof/>
            <w:webHidden/>
          </w:rPr>
          <w:t>120</w:t>
        </w:r>
        <w:r w:rsidR="0050772D">
          <w:rPr>
            <w:noProof/>
            <w:webHidden/>
          </w:rPr>
          <w:fldChar w:fldCharType="end"/>
        </w:r>
      </w:hyperlink>
    </w:p>
    <w:p w14:paraId="00905F19" w14:textId="3658682F"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91" w:history="1">
        <w:r w:rsidR="0050772D" w:rsidRPr="00CC5BA1">
          <w:rPr>
            <w:rStyle w:val="Hyperlink"/>
            <w:noProof/>
          </w:rPr>
          <w:t>3.31.6 fullyQualifiedName property</w:t>
        </w:r>
        <w:r w:rsidR="0050772D">
          <w:rPr>
            <w:noProof/>
            <w:webHidden/>
          </w:rPr>
          <w:tab/>
        </w:r>
        <w:r w:rsidR="0050772D">
          <w:rPr>
            <w:noProof/>
            <w:webHidden/>
          </w:rPr>
          <w:fldChar w:fldCharType="begin"/>
        </w:r>
        <w:r w:rsidR="0050772D">
          <w:rPr>
            <w:noProof/>
            <w:webHidden/>
          </w:rPr>
          <w:instrText xml:space="preserve"> PAGEREF _Toc5017991 \h </w:instrText>
        </w:r>
        <w:r w:rsidR="0050772D">
          <w:rPr>
            <w:noProof/>
            <w:webHidden/>
          </w:rPr>
        </w:r>
        <w:r w:rsidR="0050772D">
          <w:rPr>
            <w:noProof/>
            <w:webHidden/>
          </w:rPr>
          <w:fldChar w:fldCharType="separate"/>
        </w:r>
        <w:r w:rsidR="0050772D">
          <w:rPr>
            <w:noProof/>
            <w:webHidden/>
          </w:rPr>
          <w:t>120</w:t>
        </w:r>
        <w:r w:rsidR="0050772D">
          <w:rPr>
            <w:noProof/>
            <w:webHidden/>
          </w:rPr>
          <w:fldChar w:fldCharType="end"/>
        </w:r>
      </w:hyperlink>
    </w:p>
    <w:p w14:paraId="3D9CEF7D" w14:textId="16ED1A1C"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92" w:history="1">
        <w:r w:rsidR="0050772D" w:rsidRPr="00CC5BA1">
          <w:rPr>
            <w:rStyle w:val="Hyperlink"/>
            <w:noProof/>
          </w:rPr>
          <w:t>3.31.7 decoratedName property</w:t>
        </w:r>
        <w:r w:rsidR="0050772D">
          <w:rPr>
            <w:noProof/>
            <w:webHidden/>
          </w:rPr>
          <w:tab/>
        </w:r>
        <w:r w:rsidR="0050772D">
          <w:rPr>
            <w:noProof/>
            <w:webHidden/>
          </w:rPr>
          <w:fldChar w:fldCharType="begin"/>
        </w:r>
        <w:r w:rsidR="0050772D">
          <w:rPr>
            <w:noProof/>
            <w:webHidden/>
          </w:rPr>
          <w:instrText xml:space="preserve"> PAGEREF _Toc5017992 \h </w:instrText>
        </w:r>
        <w:r w:rsidR="0050772D">
          <w:rPr>
            <w:noProof/>
            <w:webHidden/>
          </w:rPr>
        </w:r>
        <w:r w:rsidR="0050772D">
          <w:rPr>
            <w:noProof/>
            <w:webHidden/>
          </w:rPr>
          <w:fldChar w:fldCharType="separate"/>
        </w:r>
        <w:r w:rsidR="0050772D">
          <w:rPr>
            <w:noProof/>
            <w:webHidden/>
          </w:rPr>
          <w:t>121</w:t>
        </w:r>
        <w:r w:rsidR="0050772D">
          <w:rPr>
            <w:noProof/>
            <w:webHidden/>
          </w:rPr>
          <w:fldChar w:fldCharType="end"/>
        </w:r>
      </w:hyperlink>
    </w:p>
    <w:p w14:paraId="489C6B19" w14:textId="2832A836"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93" w:history="1">
        <w:r w:rsidR="0050772D" w:rsidRPr="00CC5BA1">
          <w:rPr>
            <w:rStyle w:val="Hyperlink"/>
            <w:noProof/>
          </w:rPr>
          <w:t>3.31.8 kind property</w:t>
        </w:r>
        <w:r w:rsidR="0050772D">
          <w:rPr>
            <w:noProof/>
            <w:webHidden/>
          </w:rPr>
          <w:tab/>
        </w:r>
        <w:r w:rsidR="0050772D">
          <w:rPr>
            <w:noProof/>
            <w:webHidden/>
          </w:rPr>
          <w:fldChar w:fldCharType="begin"/>
        </w:r>
        <w:r w:rsidR="0050772D">
          <w:rPr>
            <w:noProof/>
            <w:webHidden/>
          </w:rPr>
          <w:instrText xml:space="preserve"> PAGEREF _Toc5017993 \h </w:instrText>
        </w:r>
        <w:r w:rsidR="0050772D">
          <w:rPr>
            <w:noProof/>
            <w:webHidden/>
          </w:rPr>
        </w:r>
        <w:r w:rsidR="0050772D">
          <w:rPr>
            <w:noProof/>
            <w:webHidden/>
          </w:rPr>
          <w:fldChar w:fldCharType="separate"/>
        </w:r>
        <w:r w:rsidR="0050772D">
          <w:rPr>
            <w:noProof/>
            <w:webHidden/>
          </w:rPr>
          <w:t>122</w:t>
        </w:r>
        <w:r w:rsidR="0050772D">
          <w:rPr>
            <w:noProof/>
            <w:webHidden/>
          </w:rPr>
          <w:fldChar w:fldCharType="end"/>
        </w:r>
      </w:hyperlink>
    </w:p>
    <w:p w14:paraId="33C57779" w14:textId="31A5F88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94" w:history="1">
        <w:r w:rsidR="0050772D" w:rsidRPr="00CC5BA1">
          <w:rPr>
            <w:rStyle w:val="Hyperlink"/>
            <w:noProof/>
          </w:rPr>
          <w:t>3.31.9 parentIndex property</w:t>
        </w:r>
        <w:r w:rsidR="0050772D">
          <w:rPr>
            <w:noProof/>
            <w:webHidden/>
          </w:rPr>
          <w:tab/>
        </w:r>
        <w:r w:rsidR="0050772D">
          <w:rPr>
            <w:noProof/>
            <w:webHidden/>
          </w:rPr>
          <w:fldChar w:fldCharType="begin"/>
        </w:r>
        <w:r w:rsidR="0050772D">
          <w:rPr>
            <w:noProof/>
            <w:webHidden/>
          </w:rPr>
          <w:instrText xml:space="preserve"> PAGEREF _Toc5017994 \h </w:instrText>
        </w:r>
        <w:r w:rsidR="0050772D">
          <w:rPr>
            <w:noProof/>
            <w:webHidden/>
          </w:rPr>
        </w:r>
        <w:r w:rsidR="0050772D">
          <w:rPr>
            <w:noProof/>
            <w:webHidden/>
          </w:rPr>
          <w:fldChar w:fldCharType="separate"/>
        </w:r>
        <w:r w:rsidR="0050772D">
          <w:rPr>
            <w:noProof/>
            <w:webHidden/>
          </w:rPr>
          <w:t>124</w:t>
        </w:r>
        <w:r w:rsidR="0050772D">
          <w:rPr>
            <w:noProof/>
            <w:webHidden/>
          </w:rPr>
          <w:fldChar w:fldCharType="end"/>
        </w:r>
      </w:hyperlink>
    </w:p>
    <w:p w14:paraId="39852B2F" w14:textId="0D5BF127" w:rsidR="0050772D" w:rsidRDefault="00283577">
      <w:pPr>
        <w:pStyle w:val="TOC2"/>
        <w:tabs>
          <w:tab w:val="right" w:leader="dot" w:pos="9350"/>
        </w:tabs>
        <w:rPr>
          <w:rFonts w:asciiTheme="minorHAnsi" w:eastAsiaTheme="minorEastAsia" w:hAnsiTheme="minorHAnsi" w:cstheme="minorBidi"/>
          <w:noProof/>
          <w:sz w:val="22"/>
          <w:szCs w:val="22"/>
        </w:rPr>
      </w:pPr>
      <w:hyperlink w:anchor="_Toc5017995" w:history="1">
        <w:r w:rsidR="0050772D" w:rsidRPr="00CC5BA1">
          <w:rPr>
            <w:rStyle w:val="Hyperlink"/>
            <w:noProof/>
          </w:rPr>
          <w:t>3.32 suppression object</w:t>
        </w:r>
        <w:r w:rsidR="0050772D">
          <w:rPr>
            <w:noProof/>
            <w:webHidden/>
          </w:rPr>
          <w:tab/>
        </w:r>
        <w:r w:rsidR="0050772D">
          <w:rPr>
            <w:noProof/>
            <w:webHidden/>
          </w:rPr>
          <w:fldChar w:fldCharType="begin"/>
        </w:r>
        <w:r w:rsidR="0050772D">
          <w:rPr>
            <w:noProof/>
            <w:webHidden/>
          </w:rPr>
          <w:instrText xml:space="preserve"> PAGEREF _Toc5017995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44D675D4" w14:textId="60CD5FB9"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96" w:history="1">
        <w:r w:rsidR="0050772D" w:rsidRPr="00CC5BA1">
          <w:rPr>
            <w:rStyle w:val="Hyperlink"/>
            <w:noProof/>
          </w:rPr>
          <w:t>3.32.1 General</w:t>
        </w:r>
        <w:r w:rsidR="0050772D">
          <w:rPr>
            <w:noProof/>
            <w:webHidden/>
          </w:rPr>
          <w:tab/>
        </w:r>
        <w:r w:rsidR="0050772D">
          <w:rPr>
            <w:noProof/>
            <w:webHidden/>
          </w:rPr>
          <w:fldChar w:fldCharType="begin"/>
        </w:r>
        <w:r w:rsidR="0050772D">
          <w:rPr>
            <w:noProof/>
            <w:webHidden/>
          </w:rPr>
          <w:instrText xml:space="preserve"> PAGEREF _Toc5017996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727311FD" w14:textId="72CE05D2" w:rsidR="0050772D" w:rsidRDefault="00283577">
      <w:pPr>
        <w:pStyle w:val="TOC3"/>
        <w:tabs>
          <w:tab w:val="right" w:leader="dot" w:pos="9350"/>
        </w:tabs>
        <w:rPr>
          <w:rFonts w:asciiTheme="minorHAnsi" w:eastAsiaTheme="minorEastAsia" w:hAnsiTheme="minorHAnsi" w:cstheme="minorBidi"/>
          <w:noProof/>
          <w:sz w:val="22"/>
          <w:szCs w:val="22"/>
        </w:rPr>
      </w:pPr>
      <w:hyperlink w:anchor="_Toc5017997" w:history="1">
        <w:r w:rsidR="0050772D" w:rsidRPr="00CC5BA1">
          <w:rPr>
            <w:rStyle w:val="Hyperlink"/>
            <w:noProof/>
          </w:rPr>
          <w:t>3.32.2 kind property</w:t>
        </w:r>
        <w:r w:rsidR="0050772D">
          <w:rPr>
            <w:noProof/>
            <w:webHidden/>
          </w:rPr>
          <w:tab/>
        </w:r>
        <w:r w:rsidR="0050772D">
          <w:rPr>
            <w:noProof/>
            <w:webHidden/>
          </w:rPr>
          <w:fldChar w:fldCharType="begin"/>
        </w:r>
        <w:r w:rsidR="0050772D">
          <w:rPr>
            <w:noProof/>
            <w:webHidden/>
          </w:rPr>
          <w:instrText xml:space="preserve"> PAGEREF _Toc5017997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43861E28" w14:textId="753FCD2B" w:rsidR="0050772D" w:rsidRDefault="00283577">
      <w:pPr>
        <w:pStyle w:val="TOC4"/>
        <w:tabs>
          <w:tab w:val="right" w:leader="dot" w:pos="9350"/>
        </w:tabs>
        <w:rPr>
          <w:rFonts w:asciiTheme="minorHAnsi" w:eastAsiaTheme="minorEastAsia" w:hAnsiTheme="minorHAnsi" w:cstheme="minorBidi"/>
          <w:noProof/>
          <w:sz w:val="22"/>
          <w:szCs w:val="22"/>
        </w:rPr>
      </w:pPr>
      <w:hyperlink w:anchor="_Toc5017998" w:history="1">
        <w:r w:rsidR="0050772D" w:rsidRPr="00CC5BA1">
          <w:rPr>
            <w:rStyle w:val="Hyperlink"/>
            <w:noProof/>
          </w:rPr>
          <w:t>3.32.2.1 suppressedInSource value</w:t>
        </w:r>
        <w:r w:rsidR="0050772D">
          <w:rPr>
            <w:noProof/>
            <w:webHidden/>
          </w:rPr>
          <w:tab/>
        </w:r>
        <w:r w:rsidR="0050772D">
          <w:rPr>
            <w:noProof/>
            <w:webHidden/>
          </w:rPr>
          <w:fldChar w:fldCharType="begin"/>
        </w:r>
        <w:r w:rsidR="0050772D">
          <w:rPr>
            <w:noProof/>
            <w:webHidden/>
          </w:rPr>
          <w:instrText xml:space="preserve"> PAGEREF _Toc5017998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0B3FB921" w14:textId="25C87EC7" w:rsidR="0050772D" w:rsidRDefault="00283577">
      <w:pPr>
        <w:pStyle w:val="TOC4"/>
        <w:tabs>
          <w:tab w:val="right" w:leader="dot" w:pos="9350"/>
        </w:tabs>
        <w:rPr>
          <w:rFonts w:asciiTheme="minorHAnsi" w:eastAsiaTheme="minorEastAsia" w:hAnsiTheme="minorHAnsi" w:cstheme="minorBidi"/>
          <w:noProof/>
          <w:sz w:val="22"/>
          <w:szCs w:val="22"/>
        </w:rPr>
      </w:pPr>
      <w:hyperlink w:anchor="_Toc5017999" w:history="1">
        <w:r w:rsidR="0050772D" w:rsidRPr="00CC5BA1">
          <w:rPr>
            <w:rStyle w:val="Hyperlink"/>
            <w:noProof/>
          </w:rPr>
          <w:t>3.32.2.2 suppressedExternally value</w:t>
        </w:r>
        <w:r w:rsidR="0050772D">
          <w:rPr>
            <w:noProof/>
            <w:webHidden/>
          </w:rPr>
          <w:tab/>
        </w:r>
        <w:r w:rsidR="0050772D">
          <w:rPr>
            <w:noProof/>
            <w:webHidden/>
          </w:rPr>
          <w:fldChar w:fldCharType="begin"/>
        </w:r>
        <w:r w:rsidR="0050772D">
          <w:rPr>
            <w:noProof/>
            <w:webHidden/>
          </w:rPr>
          <w:instrText xml:space="preserve"> PAGEREF _Toc5017999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26ADDD3D" w14:textId="68EA851E" w:rsidR="0050772D" w:rsidRDefault="00283577">
      <w:pPr>
        <w:pStyle w:val="TOC4"/>
        <w:tabs>
          <w:tab w:val="right" w:leader="dot" w:pos="9350"/>
        </w:tabs>
        <w:rPr>
          <w:rFonts w:asciiTheme="minorHAnsi" w:eastAsiaTheme="minorEastAsia" w:hAnsiTheme="minorHAnsi" w:cstheme="minorBidi"/>
          <w:noProof/>
          <w:sz w:val="22"/>
          <w:szCs w:val="22"/>
        </w:rPr>
      </w:pPr>
      <w:hyperlink w:anchor="_Toc5018000" w:history="1">
        <w:r w:rsidR="0050772D" w:rsidRPr="00CC5BA1">
          <w:rPr>
            <w:rStyle w:val="Hyperlink"/>
            <w:noProof/>
          </w:rPr>
          <w:t>3.32.2.3 underReview</w:t>
        </w:r>
        <w:r w:rsidR="0050772D">
          <w:rPr>
            <w:noProof/>
            <w:webHidden/>
          </w:rPr>
          <w:tab/>
        </w:r>
        <w:r w:rsidR="0050772D">
          <w:rPr>
            <w:noProof/>
            <w:webHidden/>
          </w:rPr>
          <w:fldChar w:fldCharType="begin"/>
        </w:r>
        <w:r w:rsidR="0050772D">
          <w:rPr>
            <w:noProof/>
            <w:webHidden/>
          </w:rPr>
          <w:instrText xml:space="preserve"> PAGEREF _Toc5018000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770D341D" w14:textId="7F291261" w:rsidR="0050772D" w:rsidRDefault="00283577">
      <w:pPr>
        <w:pStyle w:val="TOC4"/>
        <w:tabs>
          <w:tab w:val="right" w:leader="dot" w:pos="9350"/>
        </w:tabs>
        <w:rPr>
          <w:rFonts w:asciiTheme="minorHAnsi" w:eastAsiaTheme="minorEastAsia" w:hAnsiTheme="minorHAnsi" w:cstheme="minorBidi"/>
          <w:noProof/>
          <w:sz w:val="22"/>
          <w:szCs w:val="22"/>
        </w:rPr>
      </w:pPr>
      <w:hyperlink w:anchor="_Toc5018001" w:history="1">
        <w:r w:rsidR="0050772D" w:rsidRPr="00CC5BA1">
          <w:rPr>
            <w:rStyle w:val="Hyperlink"/>
            <w:noProof/>
          </w:rPr>
          <w:t>3.32.2.4 suppressionRejected</w:t>
        </w:r>
        <w:r w:rsidR="0050772D">
          <w:rPr>
            <w:noProof/>
            <w:webHidden/>
          </w:rPr>
          <w:tab/>
        </w:r>
        <w:r w:rsidR="0050772D">
          <w:rPr>
            <w:noProof/>
            <w:webHidden/>
          </w:rPr>
          <w:fldChar w:fldCharType="begin"/>
        </w:r>
        <w:r w:rsidR="0050772D">
          <w:rPr>
            <w:noProof/>
            <w:webHidden/>
          </w:rPr>
          <w:instrText xml:space="preserve"> PAGEREF _Toc5018001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50953D43" w14:textId="439C1493"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02" w:history="1">
        <w:r w:rsidR="0050772D" w:rsidRPr="00CC5BA1">
          <w:rPr>
            <w:rStyle w:val="Hyperlink"/>
            <w:noProof/>
          </w:rPr>
          <w:t>3.32.3 location property</w:t>
        </w:r>
        <w:r w:rsidR="0050772D">
          <w:rPr>
            <w:noProof/>
            <w:webHidden/>
          </w:rPr>
          <w:tab/>
        </w:r>
        <w:r w:rsidR="0050772D">
          <w:rPr>
            <w:noProof/>
            <w:webHidden/>
          </w:rPr>
          <w:fldChar w:fldCharType="begin"/>
        </w:r>
        <w:r w:rsidR="0050772D">
          <w:rPr>
            <w:noProof/>
            <w:webHidden/>
          </w:rPr>
          <w:instrText xml:space="preserve"> PAGEREF _Toc5018002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085C0F95" w14:textId="6561C47C"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03" w:history="1">
        <w:r w:rsidR="0050772D" w:rsidRPr="00CC5BA1">
          <w:rPr>
            <w:rStyle w:val="Hyperlink"/>
            <w:noProof/>
          </w:rPr>
          <w:t>3.32.4 guid property</w:t>
        </w:r>
        <w:r w:rsidR="0050772D">
          <w:rPr>
            <w:noProof/>
            <w:webHidden/>
          </w:rPr>
          <w:tab/>
        </w:r>
        <w:r w:rsidR="0050772D">
          <w:rPr>
            <w:noProof/>
            <w:webHidden/>
          </w:rPr>
          <w:fldChar w:fldCharType="begin"/>
        </w:r>
        <w:r w:rsidR="0050772D">
          <w:rPr>
            <w:noProof/>
            <w:webHidden/>
          </w:rPr>
          <w:instrText xml:space="preserve"> PAGEREF _Toc5018003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4ECE6B3E" w14:textId="7039D48F"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04" w:history="1">
        <w:r w:rsidR="0050772D" w:rsidRPr="00CC5BA1">
          <w:rPr>
            <w:rStyle w:val="Hyperlink"/>
            <w:noProof/>
          </w:rPr>
          <w:t>3.33 codeFlow object</w:t>
        </w:r>
        <w:r w:rsidR="0050772D">
          <w:rPr>
            <w:noProof/>
            <w:webHidden/>
          </w:rPr>
          <w:tab/>
        </w:r>
        <w:r w:rsidR="0050772D">
          <w:rPr>
            <w:noProof/>
            <w:webHidden/>
          </w:rPr>
          <w:fldChar w:fldCharType="begin"/>
        </w:r>
        <w:r w:rsidR="0050772D">
          <w:rPr>
            <w:noProof/>
            <w:webHidden/>
          </w:rPr>
          <w:instrText xml:space="preserve"> PAGEREF _Toc5018004 \h </w:instrText>
        </w:r>
        <w:r w:rsidR="0050772D">
          <w:rPr>
            <w:noProof/>
            <w:webHidden/>
          </w:rPr>
        </w:r>
        <w:r w:rsidR="0050772D">
          <w:rPr>
            <w:noProof/>
            <w:webHidden/>
          </w:rPr>
          <w:fldChar w:fldCharType="separate"/>
        </w:r>
        <w:r w:rsidR="0050772D">
          <w:rPr>
            <w:noProof/>
            <w:webHidden/>
          </w:rPr>
          <w:t>127</w:t>
        </w:r>
        <w:r w:rsidR="0050772D">
          <w:rPr>
            <w:noProof/>
            <w:webHidden/>
          </w:rPr>
          <w:fldChar w:fldCharType="end"/>
        </w:r>
      </w:hyperlink>
    </w:p>
    <w:p w14:paraId="5FF5187E" w14:textId="7DAE61D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05" w:history="1">
        <w:r w:rsidR="0050772D" w:rsidRPr="00CC5BA1">
          <w:rPr>
            <w:rStyle w:val="Hyperlink"/>
            <w:noProof/>
          </w:rPr>
          <w:t>3.33.1 General</w:t>
        </w:r>
        <w:r w:rsidR="0050772D">
          <w:rPr>
            <w:noProof/>
            <w:webHidden/>
          </w:rPr>
          <w:tab/>
        </w:r>
        <w:r w:rsidR="0050772D">
          <w:rPr>
            <w:noProof/>
            <w:webHidden/>
          </w:rPr>
          <w:fldChar w:fldCharType="begin"/>
        </w:r>
        <w:r w:rsidR="0050772D">
          <w:rPr>
            <w:noProof/>
            <w:webHidden/>
          </w:rPr>
          <w:instrText xml:space="preserve"> PAGEREF _Toc5018005 \h </w:instrText>
        </w:r>
        <w:r w:rsidR="0050772D">
          <w:rPr>
            <w:noProof/>
            <w:webHidden/>
          </w:rPr>
        </w:r>
        <w:r w:rsidR="0050772D">
          <w:rPr>
            <w:noProof/>
            <w:webHidden/>
          </w:rPr>
          <w:fldChar w:fldCharType="separate"/>
        </w:r>
        <w:r w:rsidR="0050772D">
          <w:rPr>
            <w:noProof/>
            <w:webHidden/>
          </w:rPr>
          <w:t>127</w:t>
        </w:r>
        <w:r w:rsidR="0050772D">
          <w:rPr>
            <w:noProof/>
            <w:webHidden/>
          </w:rPr>
          <w:fldChar w:fldCharType="end"/>
        </w:r>
      </w:hyperlink>
    </w:p>
    <w:p w14:paraId="58B973FC" w14:textId="7B051F71"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06" w:history="1">
        <w:r w:rsidR="0050772D" w:rsidRPr="00CC5BA1">
          <w:rPr>
            <w:rStyle w:val="Hyperlink"/>
            <w:noProof/>
          </w:rPr>
          <w:t>3.33.2 message property</w:t>
        </w:r>
        <w:r w:rsidR="0050772D">
          <w:rPr>
            <w:noProof/>
            <w:webHidden/>
          </w:rPr>
          <w:tab/>
        </w:r>
        <w:r w:rsidR="0050772D">
          <w:rPr>
            <w:noProof/>
            <w:webHidden/>
          </w:rPr>
          <w:fldChar w:fldCharType="begin"/>
        </w:r>
        <w:r w:rsidR="0050772D">
          <w:rPr>
            <w:noProof/>
            <w:webHidden/>
          </w:rPr>
          <w:instrText xml:space="preserve"> PAGEREF _Toc5018006 \h </w:instrText>
        </w:r>
        <w:r w:rsidR="0050772D">
          <w:rPr>
            <w:noProof/>
            <w:webHidden/>
          </w:rPr>
        </w:r>
        <w:r w:rsidR="0050772D">
          <w:rPr>
            <w:noProof/>
            <w:webHidden/>
          </w:rPr>
          <w:fldChar w:fldCharType="separate"/>
        </w:r>
        <w:r w:rsidR="0050772D">
          <w:rPr>
            <w:noProof/>
            <w:webHidden/>
          </w:rPr>
          <w:t>127</w:t>
        </w:r>
        <w:r w:rsidR="0050772D">
          <w:rPr>
            <w:noProof/>
            <w:webHidden/>
          </w:rPr>
          <w:fldChar w:fldCharType="end"/>
        </w:r>
      </w:hyperlink>
    </w:p>
    <w:p w14:paraId="5DA37F0F" w14:textId="3CD783C2"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07" w:history="1">
        <w:r w:rsidR="0050772D" w:rsidRPr="00CC5BA1">
          <w:rPr>
            <w:rStyle w:val="Hyperlink"/>
            <w:noProof/>
          </w:rPr>
          <w:t>3.33.3 threadFlows property</w:t>
        </w:r>
        <w:r w:rsidR="0050772D">
          <w:rPr>
            <w:noProof/>
            <w:webHidden/>
          </w:rPr>
          <w:tab/>
        </w:r>
        <w:r w:rsidR="0050772D">
          <w:rPr>
            <w:noProof/>
            <w:webHidden/>
          </w:rPr>
          <w:fldChar w:fldCharType="begin"/>
        </w:r>
        <w:r w:rsidR="0050772D">
          <w:rPr>
            <w:noProof/>
            <w:webHidden/>
          </w:rPr>
          <w:instrText xml:space="preserve"> PAGEREF _Toc5018007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644E4D98" w14:textId="72B6DE00"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08" w:history="1">
        <w:r w:rsidR="0050772D" w:rsidRPr="00CC5BA1">
          <w:rPr>
            <w:rStyle w:val="Hyperlink"/>
            <w:noProof/>
          </w:rPr>
          <w:t>3.34 threadFlow object</w:t>
        </w:r>
        <w:r w:rsidR="0050772D">
          <w:rPr>
            <w:noProof/>
            <w:webHidden/>
          </w:rPr>
          <w:tab/>
        </w:r>
        <w:r w:rsidR="0050772D">
          <w:rPr>
            <w:noProof/>
            <w:webHidden/>
          </w:rPr>
          <w:fldChar w:fldCharType="begin"/>
        </w:r>
        <w:r w:rsidR="0050772D">
          <w:rPr>
            <w:noProof/>
            <w:webHidden/>
          </w:rPr>
          <w:instrText xml:space="preserve"> PAGEREF _Toc5018008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2B03B6AF" w14:textId="21C7A12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09" w:history="1">
        <w:r w:rsidR="0050772D" w:rsidRPr="00CC5BA1">
          <w:rPr>
            <w:rStyle w:val="Hyperlink"/>
            <w:noProof/>
          </w:rPr>
          <w:t>3.34.1 General</w:t>
        </w:r>
        <w:r w:rsidR="0050772D">
          <w:rPr>
            <w:noProof/>
            <w:webHidden/>
          </w:rPr>
          <w:tab/>
        </w:r>
        <w:r w:rsidR="0050772D">
          <w:rPr>
            <w:noProof/>
            <w:webHidden/>
          </w:rPr>
          <w:fldChar w:fldCharType="begin"/>
        </w:r>
        <w:r w:rsidR="0050772D">
          <w:rPr>
            <w:noProof/>
            <w:webHidden/>
          </w:rPr>
          <w:instrText xml:space="preserve"> PAGEREF _Toc5018009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488411B8" w14:textId="1F129F6D"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10" w:history="1">
        <w:r w:rsidR="0050772D" w:rsidRPr="00CC5BA1">
          <w:rPr>
            <w:rStyle w:val="Hyperlink"/>
            <w:noProof/>
          </w:rPr>
          <w:t>3.34.2 id property</w:t>
        </w:r>
        <w:r w:rsidR="0050772D">
          <w:rPr>
            <w:noProof/>
            <w:webHidden/>
          </w:rPr>
          <w:tab/>
        </w:r>
        <w:r w:rsidR="0050772D">
          <w:rPr>
            <w:noProof/>
            <w:webHidden/>
          </w:rPr>
          <w:fldChar w:fldCharType="begin"/>
        </w:r>
        <w:r w:rsidR="0050772D">
          <w:rPr>
            <w:noProof/>
            <w:webHidden/>
          </w:rPr>
          <w:instrText xml:space="preserve"> PAGEREF _Toc5018010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0DA897E3" w14:textId="6BF2F567"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11" w:history="1">
        <w:r w:rsidR="0050772D" w:rsidRPr="00CC5BA1">
          <w:rPr>
            <w:rStyle w:val="Hyperlink"/>
            <w:noProof/>
          </w:rPr>
          <w:t>3.34.3 message property</w:t>
        </w:r>
        <w:r w:rsidR="0050772D">
          <w:rPr>
            <w:noProof/>
            <w:webHidden/>
          </w:rPr>
          <w:tab/>
        </w:r>
        <w:r w:rsidR="0050772D">
          <w:rPr>
            <w:noProof/>
            <w:webHidden/>
          </w:rPr>
          <w:fldChar w:fldCharType="begin"/>
        </w:r>
        <w:r w:rsidR="0050772D">
          <w:rPr>
            <w:noProof/>
            <w:webHidden/>
          </w:rPr>
          <w:instrText xml:space="preserve"> PAGEREF _Toc5018011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17D7A35A" w14:textId="22B15FD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12" w:history="1">
        <w:r w:rsidR="0050772D" w:rsidRPr="00CC5BA1">
          <w:rPr>
            <w:rStyle w:val="Hyperlink"/>
            <w:noProof/>
          </w:rPr>
          <w:t>3.34.4 initialState property</w:t>
        </w:r>
        <w:r w:rsidR="0050772D">
          <w:rPr>
            <w:noProof/>
            <w:webHidden/>
          </w:rPr>
          <w:tab/>
        </w:r>
        <w:r w:rsidR="0050772D">
          <w:rPr>
            <w:noProof/>
            <w:webHidden/>
          </w:rPr>
          <w:fldChar w:fldCharType="begin"/>
        </w:r>
        <w:r w:rsidR="0050772D">
          <w:rPr>
            <w:noProof/>
            <w:webHidden/>
          </w:rPr>
          <w:instrText xml:space="preserve"> PAGEREF _Toc5018012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46A27CE6" w14:textId="3E978192"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13" w:history="1">
        <w:r w:rsidR="0050772D" w:rsidRPr="00CC5BA1">
          <w:rPr>
            <w:rStyle w:val="Hyperlink"/>
            <w:noProof/>
          </w:rPr>
          <w:t>3.34.5 immutableState property</w:t>
        </w:r>
        <w:r w:rsidR="0050772D">
          <w:rPr>
            <w:noProof/>
            <w:webHidden/>
          </w:rPr>
          <w:tab/>
        </w:r>
        <w:r w:rsidR="0050772D">
          <w:rPr>
            <w:noProof/>
            <w:webHidden/>
          </w:rPr>
          <w:fldChar w:fldCharType="begin"/>
        </w:r>
        <w:r w:rsidR="0050772D">
          <w:rPr>
            <w:noProof/>
            <w:webHidden/>
          </w:rPr>
          <w:instrText xml:space="preserve"> PAGEREF _Toc5018013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629E6F26" w14:textId="1B7EC3B2"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14" w:history="1">
        <w:r w:rsidR="0050772D" w:rsidRPr="00CC5BA1">
          <w:rPr>
            <w:rStyle w:val="Hyperlink"/>
            <w:noProof/>
          </w:rPr>
          <w:t>3.34.6 locations property</w:t>
        </w:r>
        <w:r w:rsidR="0050772D">
          <w:rPr>
            <w:noProof/>
            <w:webHidden/>
          </w:rPr>
          <w:tab/>
        </w:r>
        <w:r w:rsidR="0050772D">
          <w:rPr>
            <w:noProof/>
            <w:webHidden/>
          </w:rPr>
          <w:fldChar w:fldCharType="begin"/>
        </w:r>
        <w:r w:rsidR="0050772D">
          <w:rPr>
            <w:noProof/>
            <w:webHidden/>
          </w:rPr>
          <w:instrText xml:space="preserve"> PAGEREF _Toc5018014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731AFEB6" w14:textId="1608B3B1"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15" w:history="1">
        <w:r w:rsidR="0050772D" w:rsidRPr="00CC5BA1">
          <w:rPr>
            <w:rStyle w:val="Hyperlink"/>
            <w:noProof/>
          </w:rPr>
          <w:t>3.35 graph object</w:t>
        </w:r>
        <w:r w:rsidR="0050772D">
          <w:rPr>
            <w:noProof/>
            <w:webHidden/>
          </w:rPr>
          <w:tab/>
        </w:r>
        <w:r w:rsidR="0050772D">
          <w:rPr>
            <w:noProof/>
            <w:webHidden/>
          </w:rPr>
          <w:fldChar w:fldCharType="begin"/>
        </w:r>
        <w:r w:rsidR="0050772D">
          <w:rPr>
            <w:noProof/>
            <w:webHidden/>
          </w:rPr>
          <w:instrText xml:space="preserve"> PAGEREF _Toc5018015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6DAA7A42" w14:textId="3F1B2A61"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16" w:history="1">
        <w:r w:rsidR="0050772D" w:rsidRPr="00CC5BA1">
          <w:rPr>
            <w:rStyle w:val="Hyperlink"/>
            <w:noProof/>
          </w:rPr>
          <w:t>3.35.1 General</w:t>
        </w:r>
        <w:r w:rsidR="0050772D">
          <w:rPr>
            <w:noProof/>
            <w:webHidden/>
          </w:rPr>
          <w:tab/>
        </w:r>
        <w:r w:rsidR="0050772D">
          <w:rPr>
            <w:noProof/>
            <w:webHidden/>
          </w:rPr>
          <w:fldChar w:fldCharType="begin"/>
        </w:r>
        <w:r w:rsidR="0050772D">
          <w:rPr>
            <w:noProof/>
            <w:webHidden/>
          </w:rPr>
          <w:instrText xml:space="preserve"> PAGEREF _Toc5018016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402136C7" w14:textId="7688B1D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17" w:history="1">
        <w:r w:rsidR="0050772D" w:rsidRPr="00CC5BA1">
          <w:rPr>
            <w:rStyle w:val="Hyperlink"/>
            <w:noProof/>
          </w:rPr>
          <w:t>3.35.2 description property</w:t>
        </w:r>
        <w:r w:rsidR="0050772D">
          <w:rPr>
            <w:noProof/>
            <w:webHidden/>
          </w:rPr>
          <w:tab/>
        </w:r>
        <w:r w:rsidR="0050772D">
          <w:rPr>
            <w:noProof/>
            <w:webHidden/>
          </w:rPr>
          <w:fldChar w:fldCharType="begin"/>
        </w:r>
        <w:r w:rsidR="0050772D">
          <w:rPr>
            <w:noProof/>
            <w:webHidden/>
          </w:rPr>
          <w:instrText xml:space="preserve"> PAGEREF _Toc5018017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553F536C" w14:textId="5B4E15E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18" w:history="1">
        <w:r w:rsidR="0050772D" w:rsidRPr="00CC5BA1">
          <w:rPr>
            <w:rStyle w:val="Hyperlink"/>
            <w:noProof/>
          </w:rPr>
          <w:t>3.35.3 nodes property</w:t>
        </w:r>
        <w:r w:rsidR="0050772D">
          <w:rPr>
            <w:noProof/>
            <w:webHidden/>
          </w:rPr>
          <w:tab/>
        </w:r>
        <w:r w:rsidR="0050772D">
          <w:rPr>
            <w:noProof/>
            <w:webHidden/>
          </w:rPr>
          <w:fldChar w:fldCharType="begin"/>
        </w:r>
        <w:r w:rsidR="0050772D">
          <w:rPr>
            <w:noProof/>
            <w:webHidden/>
          </w:rPr>
          <w:instrText xml:space="preserve"> PAGEREF _Toc5018018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79703BFC" w14:textId="4ED0221C"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19" w:history="1">
        <w:r w:rsidR="0050772D" w:rsidRPr="00CC5BA1">
          <w:rPr>
            <w:rStyle w:val="Hyperlink"/>
            <w:noProof/>
          </w:rPr>
          <w:t>3.35.4 edges property</w:t>
        </w:r>
        <w:r w:rsidR="0050772D">
          <w:rPr>
            <w:noProof/>
            <w:webHidden/>
          </w:rPr>
          <w:tab/>
        </w:r>
        <w:r w:rsidR="0050772D">
          <w:rPr>
            <w:noProof/>
            <w:webHidden/>
          </w:rPr>
          <w:fldChar w:fldCharType="begin"/>
        </w:r>
        <w:r w:rsidR="0050772D">
          <w:rPr>
            <w:noProof/>
            <w:webHidden/>
          </w:rPr>
          <w:instrText xml:space="preserve"> PAGEREF _Toc5018019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61BA2602" w14:textId="15483AD1"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20" w:history="1">
        <w:r w:rsidR="0050772D" w:rsidRPr="00CC5BA1">
          <w:rPr>
            <w:rStyle w:val="Hyperlink"/>
            <w:noProof/>
          </w:rPr>
          <w:t>3.36 node object</w:t>
        </w:r>
        <w:r w:rsidR="0050772D">
          <w:rPr>
            <w:noProof/>
            <w:webHidden/>
          </w:rPr>
          <w:tab/>
        </w:r>
        <w:r w:rsidR="0050772D">
          <w:rPr>
            <w:noProof/>
            <w:webHidden/>
          </w:rPr>
          <w:fldChar w:fldCharType="begin"/>
        </w:r>
        <w:r w:rsidR="0050772D">
          <w:rPr>
            <w:noProof/>
            <w:webHidden/>
          </w:rPr>
          <w:instrText xml:space="preserve"> PAGEREF _Toc5018020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3D51177C" w14:textId="533B03A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21" w:history="1">
        <w:r w:rsidR="0050772D" w:rsidRPr="00CC5BA1">
          <w:rPr>
            <w:rStyle w:val="Hyperlink"/>
            <w:noProof/>
          </w:rPr>
          <w:t>3.36.1 General</w:t>
        </w:r>
        <w:r w:rsidR="0050772D">
          <w:rPr>
            <w:noProof/>
            <w:webHidden/>
          </w:rPr>
          <w:tab/>
        </w:r>
        <w:r w:rsidR="0050772D">
          <w:rPr>
            <w:noProof/>
            <w:webHidden/>
          </w:rPr>
          <w:fldChar w:fldCharType="begin"/>
        </w:r>
        <w:r w:rsidR="0050772D">
          <w:rPr>
            <w:noProof/>
            <w:webHidden/>
          </w:rPr>
          <w:instrText xml:space="preserve"> PAGEREF _Toc5018021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6AFEB414" w14:textId="36686F72"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22" w:history="1">
        <w:r w:rsidR="0050772D" w:rsidRPr="00CC5BA1">
          <w:rPr>
            <w:rStyle w:val="Hyperlink"/>
            <w:noProof/>
          </w:rPr>
          <w:t>3.36.2 id property</w:t>
        </w:r>
        <w:r w:rsidR="0050772D">
          <w:rPr>
            <w:noProof/>
            <w:webHidden/>
          </w:rPr>
          <w:tab/>
        </w:r>
        <w:r w:rsidR="0050772D">
          <w:rPr>
            <w:noProof/>
            <w:webHidden/>
          </w:rPr>
          <w:fldChar w:fldCharType="begin"/>
        </w:r>
        <w:r w:rsidR="0050772D">
          <w:rPr>
            <w:noProof/>
            <w:webHidden/>
          </w:rPr>
          <w:instrText xml:space="preserve"> PAGEREF _Toc5018022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484F60C5" w14:textId="376167A1"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23" w:history="1">
        <w:r w:rsidR="0050772D" w:rsidRPr="00CC5BA1">
          <w:rPr>
            <w:rStyle w:val="Hyperlink"/>
            <w:noProof/>
          </w:rPr>
          <w:t>3.36.3 label property</w:t>
        </w:r>
        <w:r w:rsidR="0050772D">
          <w:rPr>
            <w:noProof/>
            <w:webHidden/>
          </w:rPr>
          <w:tab/>
        </w:r>
        <w:r w:rsidR="0050772D">
          <w:rPr>
            <w:noProof/>
            <w:webHidden/>
          </w:rPr>
          <w:fldChar w:fldCharType="begin"/>
        </w:r>
        <w:r w:rsidR="0050772D">
          <w:rPr>
            <w:noProof/>
            <w:webHidden/>
          </w:rPr>
          <w:instrText xml:space="preserve"> PAGEREF _Toc5018023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284048FF" w14:textId="18861954"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24" w:history="1">
        <w:r w:rsidR="0050772D" w:rsidRPr="00CC5BA1">
          <w:rPr>
            <w:rStyle w:val="Hyperlink"/>
            <w:noProof/>
          </w:rPr>
          <w:t>3.36.4 location property</w:t>
        </w:r>
        <w:r w:rsidR="0050772D">
          <w:rPr>
            <w:noProof/>
            <w:webHidden/>
          </w:rPr>
          <w:tab/>
        </w:r>
        <w:r w:rsidR="0050772D">
          <w:rPr>
            <w:noProof/>
            <w:webHidden/>
          </w:rPr>
          <w:fldChar w:fldCharType="begin"/>
        </w:r>
        <w:r w:rsidR="0050772D">
          <w:rPr>
            <w:noProof/>
            <w:webHidden/>
          </w:rPr>
          <w:instrText xml:space="preserve"> PAGEREF _Toc5018024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453D39E6" w14:textId="3B8AB4C8"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25" w:history="1">
        <w:r w:rsidR="0050772D" w:rsidRPr="00CC5BA1">
          <w:rPr>
            <w:rStyle w:val="Hyperlink"/>
            <w:noProof/>
          </w:rPr>
          <w:t>3.36.5 children property</w:t>
        </w:r>
        <w:r w:rsidR="0050772D">
          <w:rPr>
            <w:noProof/>
            <w:webHidden/>
          </w:rPr>
          <w:tab/>
        </w:r>
        <w:r w:rsidR="0050772D">
          <w:rPr>
            <w:noProof/>
            <w:webHidden/>
          </w:rPr>
          <w:fldChar w:fldCharType="begin"/>
        </w:r>
        <w:r w:rsidR="0050772D">
          <w:rPr>
            <w:noProof/>
            <w:webHidden/>
          </w:rPr>
          <w:instrText xml:space="preserve"> PAGEREF _Toc5018025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58E30F89" w14:textId="0445D803"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26" w:history="1">
        <w:r w:rsidR="0050772D" w:rsidRPr="00CC5BA1">
          <w:rPr>
            <w:rStyle w:val="Hyperlink"/>
            <w:noProof/>
          </w:rPr>
          <w:t>3.37 edge object</w:t>
        </w:r>
        <w:r w:rsidR="0050772D">
          <w:rPr>
            <w:noProof/>
            <w:webHidden/>
          </w:rPr>
          <w:tab/>
        </w:r>
        <w:r w:rsidR="0050772D">
          <w:rPr>
            <w:noProof/>
            <w:webHidden/>
          </w:rPr>
          <w:fldChar w:fldCharType="begin"/>
        </w:r>
        <w:r w:rsidR="0050772D">
          <w:rPr>
            <w:noProof/>
            <w:webHidden/>
          </w:rPr>
          <w:instrText xml:space="preserve"> PAGEREF _Toc5018026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19D7D297" w14:textId="574236FC"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27" w:history="1">
        <w:r w:rsidR="0050772D" w:rsidRPr="00CC5BA1">
          <w:rPr>
            <w:rStyle w:val="Hyperlink"/>
            <w:noProof/>
          </w:rPr>
          <w:t>3.37.1 General</w:t>
        </w:r>
        <w:r w:rsidR="0050772D">
          <w:rPr>
            <w:noProof/>
            <w:webHidden/>
          </w:rPr>
          <w:tab/>
        </w:r>
        <w:r w:rsidR="0050772D">
          <w:rPr>
            <w:noProof/>
            <w:webHidden/>
          </w:rPr>
          <w:fldChar w:fldCharType="begin"/>
        </w:r>
        <w:r w:rsidR="0050772D">
          <w:rPr>
            <w:noProof/>
            <w:webHidden/>
          </w:rPr>
          <w:instrText xml:space="preserve"> PAGEREF _Toc5018027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07B699D7" w14:textId="0844E60E"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28" w:history="1">
        <w:r w:rsidR="0050772D" w:rsidRPr="00CC5BA1">
          <w:rPr>
            <w:rStyle w:val="Hyperlink"/>
            <w:noProof/>
          </w:rPr>
          <w:t>3.37.2 id property</w:t>
        </w:r>
        <w:r w:rsidR="0050772D">
          <w:rPr>
            <w:noProof/>
            <w:webHidden/>
          </w:rPr>
          <w:tab/>
        </w:r>
        <w:r w:rsidR="0050772D">
          <w:rPr>
            <w:noProof/>
            <w:webHidden/>
          </w:rPr>
          <w:fldChar w:fldCharType="begin"/>
        </w:r>
        <w:r w:rsidR="0050772D">
          <w:rPr>
            <w:noProof/>
            <w:webHidden/>
          </w:rPr>
          <w:instrText xml:space="preserve"> PAGEREF _Toc5018028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03387C50" w14:textId="62E0A3E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29" w:history="1">
        <w:r w:rsidR="0050772D" w:rsidRPr="00CC5BA1">
          <w:rPr>
            <w:rStyle w:val="Hyperlink"/>
            <w:noProof/>
          </w:rPr>
          <w:t>3.37.3 label property</w:t>
        </w:r>
        <w:r w:rsidR="0050772D">
          <w:rPr>
            <w:noProof/>
            <w:webHidden/>
          </w:rPr>
          <w:tab/>
        </w:r>
        <w:r w:rsidR="0050772D">
          <w:rPr>
            <w:noProof/>
            <w:webHidden/>
          </w:rPr>
          <w:fldChar w:fldCharType="begin"/>
        </w:r>
        <w:r w:rsidR="0050772D">
          <w:rPr>
            <w:noProof/>
            <w:webHidden/>
          </w:rPr>
          <w:instrText xml:space="preserve"> PAGEREF _Toc5018029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2905CD2D" w14:textId="393782A5"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30" w:history="1">
        <w:r w:rsidR="0050772D" w:rsidRPr="00CC5BA1">
          <w:rPr>
            <w:rStyle w:val="Hyperlink"/>
            <w:noProof/>
          </w:rPr>
          <w:t>3.37.4 sourceNodeId property</w:t>
        </w:r>
        <w:r w:rsidR="0050772D">
          <w:rPr>
            <w:noProof/>
            <w:webHidden/>
          </w:rPr>
          <w:tab/>
        </w:r>
        <w:r w:rsidR="0050772D">
          <w:rPr>
            <w:noProof/>
            <w:webHidden/>
          </w:rPr>
          <w:fldChar w:fldCharType="begin"/>
        </w:r>
        <w:r w:rsidR="0050772D">
          <w:rPr>
            <w:noProof/>
            <w:webHidden/>
          </w:rPr>
          <w:instrText xml:space="preserve"> PAGEREF _Toc5018030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5E9CEF18" w14:textId="53F8BA98"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31" w:history="1">
        <w:r w:rsidR="0050772D" w:rsidRPr="00CC5BA1">
          <w:rPr>
            <w:rStyle w:val="Hyperlink"/>
            <w:noProof/>
          </w:rPr>
          <w:t>3.37.5 targetNodeId property</w:t>
        </w:r>
        <w:r w:rsidR="0050772D">
          <w:rPr>
            <w:noProof/>
            <w:webHidden/>
          </w:rPr>
          <w:tab/>
        </w:r>
        <w:r w:rsidR="0050772D">
          <w:rPr>
            <w:noProof/>
            <w:webHidden/>
          </w:rPr>
          <w:fldChar w:fldCharType="begin"/>
        </w:r>
        <w:r w:rsidR="0050772D">
          <w:rPr>
            <w:noProof/>
            <w:webHidden/>
          </w:rPr>
          <w:instrText xml:space="preserve"> PAGEREF _Toc5018031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458D61F5" w14:textId="6D20B56F"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32" w:history="1">
        <w:r w:rsidR="0050772D" w:rsidRPr="00CC5BA1">
          <w:rPr>
            <w:rStyle w:val="Hyperlink"/>
            <w:noProof/>
          </w:rPr>
          <w:t>3.38 graphTraversal object</w:t>
        </w:r>
        <w:r w:rsidR="0050772D">
          <w:rPr>
            <w:noProof/>
            <w:webHidden/>
          </w:rPr>
          <w:tab/>
        </w:r>
        <w:r w:rsidR="0050772D">
          <w:rPr>
            <w:noProof/>
            <w:webHidden/>
          </w:rPr>
          <w:fldChar w:fldCharType="begin"/>
        </w:r>
        <w:r w:rsidR="0050772D">
          <w:rPr>
            <w:noProof/>
            <w:webHidden/>
          </w:rPr>
          <w:instrText xml:space="preserve"> PAGEREF _Toc5018032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5BF3BF9B" w14:textId="1588C248"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33" w:history="1">
        <w:r w:rsidR="0050772D" w:rsidRPr="00CC5BA1">
          <w:rPr>
            <w:rStyle w:val="Hyperlink"/>
            <w:noProof/>
          </w:rPr>
          <w:t>3.38.1 General</w:t>
        </w:r>
        <w:r w:rsidR="0050772D">
          <w:rPr>
            <w:noProof/>
            <w:webHidden/>
          </w:rPr>
          <w:tab/>
        </w:r>
        <w:r w:rsidR="0050772D">
          <w:rPr>
            <w:noProof/>
            <w:webHidden/>
          </w:rPr>
          <w:fldChar w:fldCharType="begin"/>
        </w:r>
        <w:r w:rsidR="0050772D">
          <w:rPr>
            <w:noProof/>
            <w:webHidden/>
          </w:rPr>
          <w:instrText xml:space="preserve"> PAGEREF _Toc5018033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310A81B7" w14:textId="3E65D4D3"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34" w:history="1">
        <w:r w:rsidR="0050772D" w:rsidRPr="00CC5BA1">
          <w:rPr>
            <w:rStyle w:val="Hyperlink"/>
            <w:noProof/>
          </w:rPr>
          <w:t>3.38.2 Constraints</w:t>
        </w:r>
        <w:r w:rsidR="0050772D">
          <w:rPr>
            <w:noProof/>
            <w:webHidden/>
          </w:rPr>
          <w:tab/>
        </w:r>
        <w:r w:rsidR="0050772D">
          <w:rPr>
            <w:noProof/>
            <w:webHidden/>
          </w:rPr>
          <w:fldChar w:fldCharType="begin"/>
        </w:r>
        <w:r w:rsidR="0050772D">
          <w:rPr>
            <w:noProof/>
            <w:webHidden/>
          </w:rPr>
          <w:instrText xml:space="preserve"> PAGEREF _Toc5018034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7B1F0C3D" w14:textId="67CDC738"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35" w:history="1">
        <w:r w:rsidR="0050772D" w:rsidRPr="00CC5BA1">
          <w:rPr>
            <w:rStyle w:val="Hyperlink"/>
            <w:noProof/>
          </w:rPr>
          <w:t>3.38.3 resultGraphIndex property</w:t>
        </w:r>
        <w:r w:rsidR="0050772D">
          <w:rPr>
            <w:noProof/>
            <w:webHidden/>
          </w:rPr>
          <w:tab/>
        </w:r>
        <w:r w:rsidR="0050772D">
          <w:rPr>
            <w:noProof/>
            <w:webHidden/>
          </w:rPr>
          <w:fldChar w:fldCharType="begin"/>
        </w:r>
        <w:r w:rsidR="0050772D">
          <w:rPr>
            <w:noProof/>
            <w:webHidden/>
          </w:rPr>
          <w:instrText xml:space="preserve"> PAGEREF _Toc5018035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71257A4A" w14:textId="4D61156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36" w:history="1">
        <w:r w:rsidR="0050772D" w:rsidRPr="00CC5BA1">
          <w:rPr>
            <w:rStyle w:val="Hyperlink"/>
            <w:noProof/>
          </w:rPr>
          <w:t>3.38.4 runGraphIndex property</w:t>
        </w:r>
        <w:r w:rsidR="0050772D">
          <w:rPr>
            <w:noProof/>
            <w:webHidden/>
          </w:rPr>
          <w:tab/>
        </w:r>
        <w:r w:rsidR="0050772D">
          <w:rPr>
            <w:noProof/>
            <w:webHidden/>
          </w:rPr>
          <w:fldChar w:fldCharType="begin"/>
        </w:r>
        <w:r w:rsidR="0050772D">
          <w:rPr>
            <w:noProof/>
            <w:webHidden/>
          </w:rPr>
          <w:instrText xml:space="preserve"> PAGEREF _Toc5018036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45D16C15" w14:textId="125E4B62"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37" w:history="1">
        <w:r w:rsidR="0050772D" w:rsidRPr="00CC5BA1">
          <w:rPr>
            <w:rStyle w:val="Hyperlink"/>
            <w:noProof/>
          </w:rPr>
          <w:t>3.38.5 description property</w:t>
        </w:r>
        <w:r w:rsidR="0050772D">
          <w:rPr>
            <w:noProof/>
            <w:webHidden/>
          </w:rPr>
          <w:tab/>
        </w:r>
        <w:r w:rsidR="0050772D">
          <w:rPr>
            <w:noProof/>
            <w:webHidden/>
          </w:rPr>
          <w:fldChar w:fldCharType="begin"/>
        </w:r>
        <w:r w:rsidR="0050772D">
          <w:rPr>
            <w:noProof/>
            <w:webHidden/>
          </w:rPr>
          <w:instrText xml:space="preserve"> PAGEREF _Toc5018037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0E2C3D92" w14:textId="54EF1B33"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38" w:history="1">
        <w:r w:rsidR="0050772D" w:rsidRPr="00CC5BA1">
          <w:rPr>
            <w:rStyle w:val="Hyperlink"/>
            <w:noProof/>
          </w:rPr>
          <w:t>3.38.6 initialState property</w:t>
        </w:r>
        <w:r w:rsidR="0050772D">
          <w:rPr>
            <w:noProof/>
            <w:webHidden/>
          </w:rPr>
          <w:tab/>
        </w:r>
        <w:r w:rsidR="0050772D">
          <w:rPr>
            <w:noProof/>
            <w:webHidden/>
          </w:rPr>
          <w:fldChar w:fldCharType="begin"/>
        </w:r>
        <w:r w:rsidR="0050772D">
          <w:rPr>
            <w:noProof/>
            <w:webHidden/>
          </w:rPr>
          <w:instrText xml:space="preserve"> PAGEREF _Toc5018038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5242B8A5" w14:textId="040C9FD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39" w:history="1">
        <w:r w:rsidR="0050772D" w:rsidRPr="00CC5BA1">
          <w:rPr>
            <w:rStyle w:val="Hyperlink"/>
            <w:noProof/>
          </w:rPr>
          <w:t>3.38.7 immutableState property</w:t>
        </w:r>
        <w:r w:rsidR="0050772D">
          <w:rPr>
            <w:noProof/>
            <w:webHidden/>
          </w:rPr>
          <w:tab/>
        </w:r>
        <w:r w:rsidR="0050772D">
          <w:rPr>
            <w:noProof/>
            <w:webHidden/>
          </w:rPr>
          <w:fldChar w:fldCharType="begin"/>
        </w:r>
        <w:r w:rsidR="0050772D">
          <w:rPr>
            <w:noProof/>
            <w:webHidden/>
          </w:rPr>
          <w:instrText xml:space="preserve"> PAGEREF _Toc5018039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64B26B07" w14:textId="7C7F9DDD"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40" w:history="1">
        <w:r w:rsidR="0050772D" w:rsidRPr="00CC5BA1">
          <w:rPr>
            <w:rStyle w:val="Hyperlink"/>
            <w:noProof/>
          </w:rPr>
          <w:t>3.38.8 edgeTraversals property</w:t>
        </w:r>
        <w:r w:rsidR="0050772D">
          <w:rPr>
            <w:noProof/>
            <w:webHidden/>
          </w:rPr>
          <w:tab/>
        </w:r>
        <w:r w:rsidR="0050772D">
          <w:rPr>
            <w:noProof/>
            <w:webHidden/>
          </w:rPr>
          <w:fldChar w:fldCharType="begin"/>
        </w:r>
        <w:r w:rsidR="0050772D">
          <w:rPr>
            <w:noProof/>
            <w:webHidden/>
          </w:rPr>
          <w:instrText xml:space="preserve"> PAGEREF _Toc5018040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2BC0EA9F" w14:textId="09E470BB"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41" w:history="1">
        <w:r w:rsidR="0050772D" w:rsidRPr="00CC5BA1">
          <w:rPr>
            <w:rStyle w:val="Hyperlink"/>
            <w:noProof/>
          </w:rPr>
          <w:t>3.39 edgeTraversal object</w:t>
        </w:r>
        <w:r w:rsidR="0050772D">
          <w:rPr>
            <w:noProof/>
            <w:webHidden/>
          </w:rPr>
          <w:tab/>
        </w:r>
        <w:r w:rsidR="0050772D">
          <w:rPr>
            <w:noProof/>
            <w:webHidden/>
          </w:rPr>
          <w:fldChar w:fldCharType="begin"/>
        </w:r>
        <w:r w:rsidR="0050772D">
          <w:rPr>
            <w:noProof/>
            <w:webHidden/>
          </w:rPr>
          <w:instrText xml:space="preserve"> PAGEREF _Toc5018041 \h </w:instrText>
        </w:r>
        <w:r w:rsidR="0050772D">
          <w:rPr>
            <w:noProof/>
            <w:webHidden/>
          </w:rPr>
        </w:r>
        <w:r w:rsidR="0050772D">
          <w:rPr>
            <w:noProof/>
            <w:webHidden/>
          </w:rPr>
          <w:fldChar w:fldCharType="separate"/>
        </w:r>
        <w:r w:rsidR="0050772D">
          <w:rPr>
            <w:noProof/>
            <w:webHidden/>
          </w:rPr>
          <w:t>133</w:t>
        </w:r>
        <w:r w:rsidR="0050772D">
          <w:rPr>
            <w:noProof/>
            <w:webHidden/>
          </w:rPr>
          <w:fldChar w:fldCharType="end"/>
        </w:r>
      </w:hyperlink>
    </w:p>
    <w:p w14:paraId="22F5B200" w14:textId="0BAF3688"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42" w:history="1">
        <w:r w:rsidR="0050772D" w:rsidRPr="00CC5BA1">
          <w:rPr>
            <w:rStyle w:val="Hyperlink"/>
            <w:noProof/>
          </w:rPr>
          <w:t>3.39.1 General</w:t>
        </w:r>
        <w:r w:rsidR="0050772D">
          <w:rPr>
            <w:noProof/>
            <w:webHidden/>
          </w:rPr>
          <w:tab/>
        </w:r>
        <w:r w:rsidR="0050772D">
          <w:rPr>
            <w:noProof/>
            <w:webHidden/>
          </w:rPr>
          <w:fldChar w:fldCharType="begin"/>
        </w:r>
        <w:r w:rsidR="0050772D">
          <w:rPr>
            <w:noProof/>
            <w:webHidden/>
          </w:rPr>
          <w:instrText xml:space="preserve"> PAGEREF _Toc5018042 \h </w:instrText>
        </w:r>
        <w:r w:rsidR="0050772D">
          <w:rPr>
            <w:noProof/>
            <w:webHidden/>
          </w:rPr>
        </w:r>
        <w:r w:rsidR="0050772D">
          <w:rPr>
            <w:noProof/>
            <w:webHidden/>
          </w:rPr>
          <w:fldChar w:fldCharType="separate"/>
        </w:r>
        <w:r w:rsidR="0050772D">
          <w:rPr>
            <w:noProof/>
            <w:webHidden/>
          </w:rPr>
          <w:t>133</w:t>
        </w:r>
        <w:r w:rsidR="0050772D">
          <w:rPr>
            <w:noProof/>
            <w:webHidden/>
          </w:rPr>
          <w:fldChar w:fldCharType="end"/>
        </w:r>
      </w:hyperlink>
    </w:p>
    <w:p w14:paraId="46BA747B" w14:textId="1F3F3B7D"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43" w:history="1">
        <w:r w:rsidR="0050772D" w:rsidRPr="00CC5BA1">
          <w:rPr>
            <w:rStyle w:val="Hyperlink"/>
            <w:noProof/>
          </w:rPr>
          <w:t>3.39.2 edgeId property</w:t>
        </w:r>
        <w:r w:rsidR="0050772D">
          <w:rPr>
            <w:noProof/>
            <w:webHidden/>
          </w:rPr>
          <w:tab/>
        </w:r>
        <w:r w:rsidR="0050772D">
          <w:rPr>
            <w:noProof/>
            <w:webHidden/>
          </w:rPr>
          <w:fldChar w:fldCharType="begin"/>
        </w:r>
        <w:r w:rsidR="0050772D">
          <w:rPr>
            <w:noProof/>
            <w:webHidden/>
          </w:rPr>
          <w:instrText xml:space="preserve"> PAGEREF _Toc5018043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7A135B49" w14:textId="6D08B613"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44" w:history="1">
        <w:r w:rsidR="0050772D" w:rsidRPr="00CC5BA1">
          <w:rPr>
            <w:rStyle w:val="Hyperlink"/>
            <w:noProof/>
          </w:rPr>
          <w:t>3.39.3 message property</w:t>
        </w:r>
        <w:r w:rsidR="0050772D">
          <w:rPr>
            <w:noProof/>
            <w:webHidden/>
          </w:rPr>
          <w:tab/>
        </w:r>
        <w:r w:rsidR="0050772D">
          <w:rPr>
            <w:noProof/>
            <w:webHidden/>
          </w:rPr>
          <w:fldChar w:fldCharType="begin"/>
        </w:r>
        <w:r w:rsidR="0050772D">
          <w:rPr>
            <w:noProof/>
            <w:webHidden/>
          </w:rPr>
          <w:instrText xml:space="preserve"> PAGEREF _Toc5018044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53A20018" w14:textId="33C6FC3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45" w:history="1">
        <w:r w:rsidR="0050772D" w:rsidRPr="00CC5BA1">
          <w:rPr>
            <w:rStyle w:val="Hyperlink"/>
            <w:noProof/>
          </w:rPr>
          <w:t>3.39.4 finalState property</w:t>
        </w:r>
        <w:r w:rsidR="0050772D">
          <w:rPr>
            <w:noProof/>
            <w:webHidden/>
          </w:rPr>
          <w:tab/>
        </w:r>
        <w:r w:rsidR="0050772D">
          <w:rPr>
            <w:noProof/>
            <w:webHidden/>
          </w:rPr>
          <w:fldChar w:fldCharType="begin"/>
        </w:r>
        <w:r w:rsidR="0050772D">
          <w:rPr>
            <w:noProof/>
            <w:webHidden/>
          </w:rPr>
          <w:instrText xml:space="preserve"> PAGEREF _Toc5018045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08EA8D3C" w14:textId="7EF88D60"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46" w:history="1">
        <w:r w:rsidR="0050772D" w:rsidRPr="00CC5BA1">
          <w:rPr>
            <w:rStyle w:val="Hyperlink"/>
            <w:noProof/>
          </w:rPr>
          <w:t>3.39.5 stepOverEdgeCount property</w:t>
        </w:r>
        <w:r w:rsidR="0050772D">
          <w:rPr>
            <w:noProof/>
            <w:webHidden/>
          </w:rPr>
          <w:tab/>
        </w:r>
        <w:r w:rsidR="0050772D">
          <w:rPr>
            <w:noProof/>
            <w:webHidden/>
          </w:rPr>
          <w:fldChar w:fldCharType="begin"/>
        </w:r>
        <w:r w:rsidR="0050772D">
          <w:rPr>
            <w:noProof/>
            <w:webHidden/>
          </w:rPr>
          <w:instrText xml:space="preserve"> PAGEREF _Toc5018046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2938FB95" w14:textId="51A812AC"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47" w:history="1">
        <w:r w:rsidR="0050772D" w:rsidRPr="00CC5BA1">
          <w:rPr>
            <w:rStyle w:val="Hyperlink"/>
            <w:noProof/>
          </w:rPr>
          <w:t>3.40 stack object</w:t>
        </w:r>
        <w:r w:rsidR="0050772D">
          <w:rPr>
            <w:noProof/>
            <w:webHidden/>
          </w:rPr>
          <w:tab/>
        </w:r>
        <w:r w:rsidR="0050772D">
          <w:rPr>
            <w:noProof/>
            <w:webHidden/>
          </w:rPr>
          <w:fldChar w:fldCharType="begin"/>
        </w:r>
        <w:r w:rsidR="0050772D">
          <w:rPr>
            <w:noProof/>
            <w:webHidden/>
          </w:rPr>
          <w:instrText xml:space="preserve"> PAGEREF _Toc5018047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0A18533B" w14:textId="33E69FEC"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48" w:history="1">
        <w:r w:rsidR="0050772D" w:rsidRPr="00CC5BA1">
          <w:rPr>
            <w:rStyle w:val="Hyperlink"/>
            <w:noProof/>
          </w:rPr>
          <w:t>3.40.1 General</w:t>
        </w:r>
        <w:r w:rsidR="0050772D">
          <w:rPr>
            <w:noProof/>
            <w:webHidden/>
          </w:rPr>
          <w:tab/>
        </w:r>
        <w:r w:rsidR="0050772D">
          <w:rPr>
            <w:noProof/>
            <w:webHidden/>
          </w:rPr>
          <w:fldChar w:fldCharType="begin"/>
        </w:r>
        <w:r w:rsidR="0050772D">
          <w:rPr>
            <w:noProof/>
            <w:webHidden/>
          </w:rPr>
          <w:instrText xml:space="preserve"> PAGEREF _Toc5018048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623DB894" w14:textId="0ECEC0FD"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49" w:history="1">
        <w:r w:rsidR="0050772D" w:rsidRPr="00CC5BA1">
          <w:rPr>
            <w:rStyle w:val="Hyperlink"/>
            <w:noProof/>
          </w:rPr>
          <w:t>3.40.2 message property</w:t>
        </w:r>
        <w:r w:rsidR="0050772D">
          <w:rPr>
            <w:noProof/>
            <w:webHidden/>
          </w:rPr>
          <w:tab/>
        </w:r>
        <w:r w:rsidR="0050772D">
          <w:rPr>
            <w:noProof/>
            <w:webHidden/>
          </w:rPr>
          <w:fldChar w:fldCharType="begin"/>
        </w:r>
        <w:r w:rsidR="0050772D">
          <w:rPr>
            <w:noProof/>
            <w:webHidden/>
          </w:rPr>
          <w:instrText xml:space="preserve"> PAGEREF _Toc5018049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74DEDDCE" w14:textId="371A061E"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50" w:history="1">
        <w:r w:rsidR="0050772D" w:rsidRPr="00CC5BA1">
          <w:rPr>
            <w:rStyle w:val="Hyperlink"/>
            <w:noProof/>
          </w:rPr>
          <w:t>3.40.3 frames property</w:t>
        </w:r>
        <w:r w:rsidR="0050772D">
          <w:rPr>
            <w:noProof/>
            <w:webHidden/>
          </w:rPr>
          <w:tab/>
        </w:r>
        <w:r w:rsidR="0050772D">
          <w:rPr>
            <w:noProof/>
            <w:webHidden/>
          </w:rPr>
          <w:fldChar w:fldCharType="begin"/>
        </w:r>
        <w:r w:rsidR="0050772D">
          <w:rPr>
            <w:noProof/>
            <w:webHidden/>
          </w:rPr>
          <w:instrText xml:space="preserve"> PAGEREF _Toc5018050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24F01216" w14:textId="7AE01110"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51" w:history="1">
        <w:r w:rsidR="0050772D" w:rsidRPr="00CC5BA1">
          <w:rPr>
            <w:rStyle w:val="Hyperlink"/>
            <w:noProof/>
          </w:rPr>
          <w:t>3.41 stackFrame object</w:t>
        </w:r>
        <w:r w:rsidR="0050772D">
          <w:rPr>
            <w:noProof/>
            <w:webHidden/>
          </w:rPr>
          <w:tab/>
        </w:r>
        <w:r w:rsidR="0050772D">
          <w:rPr>
            <w:noProof/>
            <w:webHidden/>
          </w:rPr>
          <w:fldChar w:fldCharType="begin"/>
        </w:r>
        <w:r w:rsidR="0050772D">
          <w:rPr>
            <w:noProof/>
            <w:webHidden/>
          </w:rPr>
          <w:instrText xml:space="preserve"> PAGEREF _Toc5018051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28F29F59" w14:textId="1F14412B"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52" w:history="1">
        <w:r w:rsidR="0050772D" w:rsidRPr="00CC5BA1">
          <w:rPr>
            <w:rStyle w:val="Hyperlink"/>
            <w:noProof/>
          </w:rPr>
          <w:t>3.41.1 General</w:t>
        </w:r>
        <w:r w:rsidR="0050772D">
          <w:rPr>
            <w:noProof/>
            <w:webHidden/>
          </w:rPr>
          <w:tab/>
        </w:r>
        <w:r w:rsidR="0050772D">
          <w:rPr>
            <w:noProof/>
            <w:webHidden/>
          </w:rPr>
          <w:fldChar w:fldCharType="begin"/>
        </w:r>
        <w:r w:rsidR="0050772D">
          <w:rPr>
            <w:noProof/>
            <w:webHidden/>
          </w:rPr>
          <w:instrText xml:space="preserve"> PAGEREF _Toc5018052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7ED7EC80" w14:textId="3B8EB82F"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53" w:history="1">
        <w:r w:rsidR="0050772D" w:rsidRPr="00CC5BA1">
          <w:rPr>
            <w:rStyle w:val="Hyperlink"/>
            <w:noProof/>
          </w:rPr>
          <w:t>3.41.2 location property</w:t>
        </w:r>
        <w:r w:rsidR="0050772D">
          <w:rPr>
            <w:noProof/>
            <w:webHidden/>
          </w:rPr>
          <w:tab/>
        </w:r>
        <w:r w:rsidR="0050772D">
          <w:rPr>
            <w:noProof/>
            <w:webHidden/>
          </w:rPr>
          <w:fldChar w:fldCharType="begin"/>
        </w:r>
        <w:r w:rsidR="0050772D">
          <w:rPr>
            <w:noProof/>
            <w:webHidden/>
          </w:rPr>
          <w:instrText xml:space="preserve"> PAGEREF _Toc5018053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3C98DC2B" w14:textId="4F1101E5"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54" w:history="1">
        <w:r w:rsidR="0050772D" w:rsidRPr="00CC5BA1">
          <w:rPr>
            <w:rStyle w:val="Hyperlink"/>
            <w:noProof/>
          </w:rPr>
          <w:t>3.41.3 module property</w:t>
        </w:r>
        <w:r w:rsidR="0050772D">
          <w:rPr>
            <w:noProof/>
            <w:webHidden/>
          </w:rPr>
          <w:tab/>
        </w:r>
        <w:r w:rsidR="0050772D">
          <w:rPr>
            <w:noProof/>
            <w:webHidden/>
          </w:rPr>
          <w:fldChar w:fldCharType="begin"/>
        </w:r>
        <w:r w:rsidR="0050772D">
          <w:rPr>
            <w:noProof/>
            <w:webHidden/>
          </w:rPr>
          <w:instrText xml:space="preserve"> PAGEREF _Toc5018054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4F43263A" w14:textId="2A8AC5BE"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55" w:history="1">
        <w:r w:rsidR="0050772D" w:rsidRPr="00CC5BA1">
          <w:rPr>
            <w:rStyle w:val="Hyperlink"/>
            <w:noProof/>
          </w:rPr>
          <w:t>3.41.4 threadId property</w:t>
        </w:r>
        <w:r w:rsidR="0050772D">
          <w:rPr>
            <w:noProof/>
            <w:webHidden/>
          </w:rPr>
          <w:tab/>
        </w:r>
        <w:r w:rsidR="0050772D">
          <w:rPr>
            <w:noProof/>
            <w:webHidden/>
          </w:rPr>
          <w:fldChar w:fldCharType="begin"/>
        </w:r>
        <w:r w:rsidR="0050772D">
          <w:rPr>
            <w:noProof/>
            <w:webHidden/>
          </w:rPr>
          <w:instrText xml:space="preserve"> PAGEREF _Toc5018055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5E1E5948" w14:textId="4E308DF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56" w:history="1">
        <w:r w:rsidR="0050772D" w:rsidRPr="00CC5BA1">
          <w:rPr>
            <w:rStyle w:val="Hyperlink"/>
            <w:noProof/>
          </w:rPr>
          <w:t>3.41.5 parameters property</w:t>
        </w:r>
        <w:r w:rsidR="0050772D">
          <w:rPr>
            <w:noProof/>
            <w:webHidden/>
          </w:rPr>
          <w:tab/>
        </w:r>
        <w:r w:rsidR="0050772D">
          <w:rPr>
            <w:noProof/>
            <w:webHidden/>
          </w:rPr>
          <w:fldChar w:fldCharType="begin"/>
        </w:r>
        <w:r w:rsidR="0050772D">
          <w:rPr>
            <w:noProof/>
            <w:webHidden/>
          </w:rPr>
          <w:instrText xml:space="preserve"> PAGEREF _Toc5018056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4D5413AB" w14:textId="0C7802AD"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57" w:history="1">
        <w:r w:rsidR="0050772D" w:rsidRPr="00CC5BA1">
          <w:rPr>
            <w:rStyle w:val="Hyperlink"/>
            <w:noProof/>
          </w:rPr>
          <w:t>3.42 threadFlowLocation object</w:t>
        </w:r>
        <w:r w:rsidR="0050772D">
          <w:rPr>
            <w:noProof/>
            <w:webHidden/>
          </w:rPr>
          <w:tab/>
        </w:r>
        <w:r w:rsidR="0050772D">
          <w:rPr>
            <w:noProof/>
            <w:webHidden/>
          </w:rPr>
          <w:fldChar w:fldCharType="begin"/>
        </w:r>
        <w:r w:rsidR="0050772D">
          <w:rPr>
            <w:noProof/>
            <w:webHidden/>
          </w:rPr>
          <w:instrText xml:space="preserve"> PAGEREF _Toc5018057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2D837245" w14:textId="67B4C39D"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58" w:history="1">
        <w:r w:rsidR="0050772D" w:rsidRPr="00CC5BA1">
          <w:rPr>
            <w:rStyle w:val="Hyperlink"/>
            <w:noProof/>
          </w:rPr>
          <w:t>3.42.1 General</w:t>
        </w:r>
        <w:r w:rsidR="0050772D">
          <w:rPr>
            <w:noProof/>
            <w:webHidden/>
          </w:rPr>
          <w:tab/>
        </w:r>
        <w:r w:rsidR="0050772D">
          <w:rPr>
            <w:noProof/>
            <w:webHidden/>
          </w:rPr>
          <w:fldChar w:fldCharType="begin"/>
        </w:r>
        <w:r w:rsidR="0050772D">
          <w:rPr>
            <w:noProof/>
            <w:webHidden/>
          </w:rPr>
          <w:instrText xml:space="preserve"> PAGEREF _Toc5018058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26C3912B" w14:textId="5A86227E"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59" w:history="1">
        <w:r w:rsidR="0050772D" w:rsidRPr="00CC5BA1">
          <w:rPr>
            <w:rStyle w:val="Hyperlink"/>
            <w:noProof/>
          </w:rPr>
          <w:t>3.42.2 index property</w:t>
        </w:r>
        <w:r w:rsidR="0050772D">
          <w:rPr>
            <w:noProof/>
            <w:webHidden/>
          </w:rPr>
          <w:tab/>
        </w:r>
        <w:r w:rsidR="0050772D">
          <w:rPr>
            <w:noProof/>
            <w:webHidden/>
          </w:rPr>
          <w:fldChar w:fldCharType="begin"/>
        </w:r>
        <w:r w:rsidR="0050772D">
          <w:rPr>
            <w:noProof/>
            <w:webHidden/>
          </w:rPr>
          <w:instrText xml:space="preserve"> PAGEREF _Toc5018059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37A4D8C4" w14:textId="6A6D4B7E"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60" w:history="1">
        <w:r w:rsidR="0050772D" w:rsidRPr="00CC5BA1">
          <w:rPr>
            <w:rStyle w:val="Hyperlink"/>
            <w:noProof/>
          </w:rPr>
          <w:t>3.42.3 location property</w:t>
        </w:r>
        <w:r w:rsidR="0050772D">
          <w:rPr>
            <w:noProof/>
            <w:webHidden/>
          </w:rPr>
          <w:tab/>
        </w:r>
        <w:r w:rsidR="0050772D">
          <w:rPr>
            <w:noProof/>
            <w:webHidden/>
          </w:rPr>
          <w:fldChar w:fldCharType="begin"/>
        </w:r>
        <w:r w:rsidR="0050772D">
          <w:rPr>
            <w:noProof/>
            <w:webHidden/>
          </w:rPr>
          <w:instrText xml:space="preserve"> PAGEREF _Toc5018060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4A1CAF3E" w14:textId="42E58AB8"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61" w:history="1">
        <w:r w:rsidR="0050772D" w:rsidRPr="00CC5BA1">
          <w:rPr>
            <w:rStyle w:val="Hyperlink"/>
            <w:noProof/>
          </w:rPr>
          <w:t>3.42.4 module property</w:t>
        </w:r>
        <w:r w:rsidR="0050772D">
          <w:rPr>
            <w:noProof/>
            <w:webHidden/>
          </w:rPr>
          <w:tab/>
        </w:r>
        <w:r w:rsidR="0050772D">
          <w:rPr>
            <w:noProof/>
            <w:webHidden/>
          </w:rPr>
          <w:fldChar w:fldCharType="begin"/>
        </w:r>
        <w:r w:rsidR="0050772D">
          <w:rPr>
            <w:noProof/>
            <w:webHidden/>
          </w:rPr>
          <w:instrText xml:space="preserve"> PAGEREF _Toc5018061 \h </w:instrText>
        </w:r>
        <w:r w:rsidR="0050772D">
          <w:rPr>
            <w:noProof/>
            <w:webHidden/>
          </w:rPr>
        </w:r>
        <w:r w:rsidR="0050772D">
          <w:rPr>
            <w:noProof/>
            <w:webHidden/>
          </w:rPr>
          <w:fldChar w:fldCharType="separate"/>
        </w:r>
        <w:r w:rsidR="0050772D">
          <w:rPr>
            <w:noProof/>
            <w:webHidden/>
          </w:rPr>
          <w:t>138</w:t>
        </w:r>
        <w:r w:rsidR="0050772D">
          <w:rPr>
            <w:noProof/>
            <w:webHidden/>
          </w:rPr>
          <w:fldChar w:fldCharType="end"/>
        </w:r>
      </w:hyperlink>
    </w:p>
    <w:p w14:paraId="497BC7C6" w14:textId="754BA2B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62" w:history="1">
        <w:r w:rsidR="0050772D" w:rsidRPr="00CC5BA1">
          <w:rPr>
            <w:rStyle w:val="Hyperlink"/>
            <w:noProof/>
          </w:rPr>
          <w:t>3.42.5 stack property</w:t>
        </w:r>
        <w:r w:rsidR="0050772D">
          <w:rPr>
            <w:noProof/>
            <w:webHidden/>
          </w:rPr>
          <w:tab/>
        </w:r>
        <w:r w:rsidR="0050772D">
          <w:rPr>
            <w:noProof/>
            <w:webHidden/>
          </w:rPr>
          <w:fldChar w:fldCharType="begin"/>
        </w:r>
        <w:r w:rsidR="0050772D">
          <w:rPr>
            <w:noProof/>
            <w:webHidden/>
          </w:rPr>
          <w:instrText xml:space="preserve"> PAGEREF _Toc5018062 \h </w:instrText>
        </w:r>
        <w:r w:rsidR="0050772D">
          <w:rPr>
            <w:noProof/>
            <w:webHidden/>
          </w:rPr>
        </w:r>
        <w:r w:rsidR="0050772D">
          <w:rPr>
            <w:noProof/>
            <w:webHidden/>
          </w:rPr>
          <w:fldChar w:fldCharType="separate"/>
        </w:r>
        <w:r w:rsidR="0050772D">
          <w:rPr>
            <w:noProof/>
            <w:webHidden/>
          </w:rPr>
          <w:t>138</w:t>
        </w:r>
        <w:r w:rsidR="0050772D">
          <w:rPr>
            <w:noProof/>
            <w:webHidden/>
          </w:rPr>
          <w:fldChar w:fldCharType="end"/>
        </w:r>
      </w:hyperlink>
    </w:p>
    <w:p w14:paraId="2CABC023" w14:textId="3C01A4E6"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63" w:history="1">
        <w:r w:rsidR="0050772D" w:rsidRPr="00CC5BA1">
          <w:rPr>
            <w:rStyle w:val="Hyperlink"/>
            <w:noProof/>
          </w:rPr>
          <w:t>3.42.6 kinds property</w:t>
        </w:r>
        <w:r w:rsidR="0050772D">
          <w:rPr>
            <w:noProof/>
            <w:webHidden/>
          </w:rPr>
          <w:tab/>
        </w:r>
        <w:r w:rsidR="0050772D">
          <w:rPr>
            <w:noProof/>
            <w:webHidden/>
          </w:rPr>
          <w:fldChar w:fldCharType="begin"/>
        </w:r>
        <w:r w:rsidR="0050772D">
          <w:rPr>
            <w:noProof/>
            <w:webHidden/>
          </w:rPr>
          <w:instrText xml:space="preserve"> PAGEREF _Toc5018063 \h </w:instrText>
        </w:r>
        <w:r w:rsidR="0050772D">
          <w:rPr>
            <w:noProof/>
            <w:webHidden/>
          </w:rPr>
        </w:r>
        <w:r w:rsidR="0050772D">
          <w:rPr>
            <w:noProof/>
            <w:webHidden/>
          </w:rPr>
          <w:fldChar w:fldCharType="separate"/>
        </w:r>
        <w:r w:rsidR="0050772D">
          <w:rPr>
            <w:noProof/>
            <w:webHidden/>
          </w:rPr>
          <w:t>138</w:t>
        </w:r>
        <w:r w:rsidR="0050772D">
          <w:rPr>
            <w:noProof/>
            <w:webHidden/>
          </w:rPr>
          <w:fldChar w:fldCharType="end"/>
        </w:r>
      </w:hyperlink>
    </w:p>
    <w:p w14:paraId="53F6C3F3" w14:textId="3B25E466"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64" w:history="1">
        <w:r w:rsidR="0050772D" w:rsidRPr="00CC5BA1">
          <w:rPr>
            <w:rStyle w:val="Hyperlink"/>
            <w:noProof/>
          </w:rPr>
          <w:t>3.42.7 state property</w:t>
        </w:r>
        <w:r w:rsidR="0050772D">
          <w:rPr>
            <w:noProof/>
            <w:webHidden/>
          </w:rPr>
          <w:tab/>
        </w:r>
        <w:r w:rsidR="0050772D">
          <w:rPr>
            <w:noProof/>
            <w:webHidden/>
          </w:rPr>
          <w:fldChar w:fldCharType="begin"/>
        </w:r>
        <w:r w:rsidR="0050772D">
          <w:rPr>
            <w:noProof/>
            <w:webHidden/>
          </w:rPr>
          <w:instrText xml:space="preserve"> PAGEREF _Toc5018064 \h </w:instrText>
        </w:r>
        <w:r w:rsidR="0050772D">
          <w:rPr>
            <w:noProof/>
            <w:webHidden/>
          </w:rPr>
        </w:r>
        <w:r w:rsidR="0050772D">
          <w:rPr>
            <w:noProof/>
            <w:webHidden/>
          </w:rPr>
          <w:fldChar w:fldCharType="separate"/>
        </w:r>
        <w:r w:rsidR="0050772D">
          <w:rPr>
            <w:noProof/>
            <w:webHidden/>
          </w:rPr>
          <w:t>140</w:t>
        </w:r>
        <w:r w:rsidR="0050772D">
          <w:rPr>
            <w:noProof/>
            <w:webHidden/>
          </w:rPr>
          <w:fldChar w:fldCharType="end"/>
        </w:r>
      </w:hyperlink>
    </w:p>
    <w:p w14:paraId="3CC814D3" w14:textId="3732B8E1"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65" w:history="1">
        <w:r w:rsidR="0050772D" w:rsidRPr="00CC5BA1">
          <w:rPr>
            <w:rStyle w:val="Hyperlink"/>
            <w:noProof/>
          </w:rPr>
          <w:t>3.42.8 nestingLevel property</w:t>
        </w:r>
        <w:r w:rsidR="0050772D">
          <w:rPr>
            <w:noProof/>
            <w:webHidden/>
          </w:rPr>
          <w:tab/>
        </w:r>
        <w:r w:rsidR="0050772D">
          <w:rPr>
            <w:noProof/>
            <w:webHidden/>
          </w:rPr>
          <w:fldChar w:fldCharType="begin"/>
        </w:r>
        <w:r w:rsidR="0050772D">
          <w:rPr>
            <w:noProof/>
            <w:webHidden/>
          </w:rPr>
          <w:instrText xml:space="preserve"> PAGEREF _Toc5018065 \h </w:instrText>
        </w:r>
        <w:r w:rsidR="0050772D">
          <w:rPr>
            <w:noProof/>
            <w:webHidden/>
          </w:rPr>
        </w:r>
        <w:r w:rsidR="0050772D">
          <w:rPr>
            <w:noProof/>
            <w:webHidden/>
          </w:rPr>
          <w:fldChar w:fldCharType="separate"/>
        </w:r>
        <w:r w:rsidR="0050772D">
          <w:rPr>
            <w:noProof/>
            <w:webHidden/>
          </w:rPr>
          <w:t>140</w:t>
        </w:r>
        <w:r w:rsidR="0050772D">
          <w:rPr>
            <w:noProof/>
            <w:webHidden/>
          </w:rPr>
          <w:fldChar w:fldCharType="end"/>
        </w:r>
      </w:hyperlink>
    </w:p>
    <w:p w14:paraId="62D3AA6F" w14:textId="310F3538"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66" w:history="1">
        <w:r w:rsidR="0050772D" w:rsidRPr="00CC5BA1">
          <w:rPr>
            <w:rStyle w:val="Hyperlink"/>
            <w:noProof/>
          </w:rPr>
          <w:t>3.42.9 executionOrder property</w:t>
        </w:r>
        <w:r w:rsidR="0050772D">
          <w:rPr>
            <w:noProof/>
            <w:webHidden/>
          </w:rPr>
          <w:tab/>
        </w:r>
        <w:r w:rsidR="0050772D">
          <w:rPr>
            <w:noProof/>
            <w:webHidden/>
          </w:rPr>
          <w:fldChar w:fldCharType="begin"/>
        </w:r>
        <w:r w:rsidR="0050772D">
          <w:rPr>
            <w:noProof/>
            <w:webHidden/>
          </w:rPr>
          <w:instrText xml:space="preserve"> PAGEREF _Toc5018066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6D3E3E9C" w14:textId="6A96494D"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67" w:history="1">
        <w:r w:rsidR="0050772D" w:rsidRPr="00CC5BA1">
          <w:rPr>
            <w:rStyle w:val="Hyperlink"/>
            <w:noProof/>
          </w:rPr>
          <w:t>3.42.10 executionTimeUtc property</w:t>
        </w:r>
        <w:r w:rsidR="0050772D">
          <w:rPr>
            <w:noProof/>
            <w:webHidden/>
          </w:rPr>
          <w:tab/>
        </w:r>
        <w:r w:rsidR="0050772D">
          <w:rPr>
            <w:noProof/>
            <w:webHidden/>
          </w:rPr>
          <w:fldChar w:fldCharType="begin"/>
        </w:r>
        <w:r w:rsidR="0050772D">
          <w:rPr>
            <w:noProof/>
            <w:webHidden/>
          </w:rPr>
          <w:instrText xml:space="preserve"> PAGEREF _Toc5018067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07F4E228" w14:textId="496B8AE6"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68" w:history="1">
        <w:r w:rsidR="0050772D" w:rsidRPr="00CC5BA1">
          <w:rPr>
            <w:rStyle w:val="Hyperlink"/>
            <w:noProof/>
          </w:rPr>
          <w:t>3.42.11 importance property</w:t>
        </w:r>
        <w:r w:rsidR="0050772D">
          <w:rPr>
            <w:noProof/>
            <w:webHidden/>
          </w:rPr>
          <w:tab/>
        </w:r>
        <w:r w:rsidR="0050772D">
          <w:rPr>
            <w:noProof/>
            <w:webHidden/>
          </w:rPr>
          <w:fldChar w:fldCharType="begin"/>
        </w:r>
        <w:r w:rsidR="0050772D">
          <w:rPr>
            <w:noProof/>
            <w:webHidden/>
          </w:rPr>
          <w:instrText xml:space="preserve"> PAGEREF _Toc5018068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5894D931" w14:textId="4BC7A096"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69" w:history="1">
        <w:r w:rsidR="0050772D" w:rsidRPr="00CC5BA1">
          <w:rPr>
            <w:rStyle w:val="Hyperlink"/>
            <w:noProof/>
          </w:rPr>
          <w:t>3.43 resultProvenance object</w:t>
        </w:r>
        <w:r w:rsidR="0050772D">
          <w:rPr>
            <w:noProof/>
            <w:webHidden/>
          </w:rPr>
          <w:tab/>
        </w:r>
        <w:r w:rsidR="0050772D">
          <w:rPr>
            <w:noProof/>
            <w:webHidden/>
          </w:rPr>
          <w:fldChar w:fldCharType="begin"/>
        </w:r>
        <w:r w:rsidR="0050772D">
          <w:rPr>
            <w:noProof/>
            <w:webHidden/>
          </w:rPr>
          <w:instrText xml:space="preserve"> PAGEREF _Toc5018069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615D23A3" w14:textId="27A92561"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70" w:history="1">
        <w:r w:rsidR="0050772D" w:rsidRPr="00CC5BA1">
          <w:rPr>
            <w:rStyle w:val="Hyperlink"/>
            <w:noProof/>
          </w:rPr>
          <w:t>3.43.1 General</w:t>
        </w:r>
        <w:r w:rsidR="0050772D">
          <w:rPr>
            <w:noProof/>
            <w:webHidden/>
          </w:rPr>
          <w:tab/>
        </w:r>
        <w:r w:rsidR="0050772D">
          <w:rPr>
            <w:noProof/>
            <w:webHidden/>
          </w:rPr>
          <w:fldChar w:fldCharType="begin"/>
        </w:r>
        <w:r w:rsidR="0050772D">
          <w:rPr>
            <w:noProof/>
            <w:webHidden/>
          </w:rPr>
          <w:instrText xml:space="preserve"> PAGEREF _Toc5018070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4D2D0133" w14:textId="151C661C"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71" w:history="1">
        <w:r w:rsidR="0050772D" w:rsidRPr="00CC5BA1">
          <w:rPr>
            <w:rStyle w:val="Hyperlink"/>
            <w:noProof/>
          </w:rPr>
          <w:t>3.43.2 firstDetectionTimeUtc property</w:t>
        </w:r>
        <w:r w:rsidR="0050772D">
          <w:rPr>
            <w:noProof/>
            <w:webHidden/>
          </w:rPr>
          <w:tab/>
        </w:r>
        <w:r w:rsidR="0050772D">
          <w:rPr>
            <w:noProof/>
            <w:webHidden/>
          </w:rPr>
          <w:fldChar w:fldCharType="begin"/>
        </w:r>
        <w:r w:rsidR="0050772D">
          <w:rPr>
            <w:noProof/>
            <w:webHidden/>
          </w:rPr>
          <w:instrText xml:space="preserve"> PAGEREF _Toc5018071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5293EB53" w14:textId="1676F2B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72" w:history="1">
        <w:r w:rsidR="0050772D" w:rsidRPr="00CC5BA1">
          <w:rPr>
            <w:rStyle w:val="Hyperlink"/>
            <w:noProof/>
          </w:rPr>
          <w:t>3.43.3 lastDetectionTimeUtc property</w:t>
        </w:r>
        <w:r w:rsidR="0050772D">
          <w:rPr>
            <w:noProof/>
            <w:webHidden/>
          </w:rPr>
          <w:tab/>
        </w:r>
        <w:r w:rsidR="0050772D">
          <w:rPr>
            <w:noProof/>
            <w:webHidden/>
          </w:rPr>
          <w:fldChar w:fldCharType="begin"/>
        </w:r>
        <w:r w:rsidR="0050772D">
          <w:rPr>
            <w:noProof/>
            <w:webHidden/>
          </w:rPr>
          <w:instrText xml:space="preserve"> PAGEREF _Toc5018072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0FB7BB47" w14:textId="42E8228C"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73" w:history="1">
        <w:r w:rsidR="0050772D" w:rsidRPr="00CC5BA1">
          <w:rPr>
            <w:rStyle w:val="Hyperlink"/>
            <w:noProof/>
          </w:rPr>
          <w:t>3.43.4 firstDetectionRunGuid property</w:t>
        </w:r>
        <w:r w:rsidR="0050772D">
          <w:rPr>
            <w:noProof/>
            <w:webHidden/>
          </w:rPr>
          <w:tab/>
        </w:r>
        <w:r w:rsidR="0050772D">
          <w:rPr>
            <w:noProof/>
            <w:webHidden/>
          </w:rPr>
          <w:fldChar w:fldCharType="begin"/>
        </w:r>
        <w:r w:rsidR="0050772D">
          <w:rPr>
            <w:noProof/>
            <w:webHidden/>
          </w:rPr>
          <w:instrText xml:space="preserve"> PAGEREF _Toc5018073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16984A65" w14:textId="681FB0E7"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74" w:history="1">
        <w:r w:rsidR="0050772D" w:rsidRPr="00CC5BA1">
          <w:rPr>
            <w:rStyle w:val="Hyperlink"/>
            <w:noProof/>
          </w:rPr>
          <w:t>3.43.5 lastDetectionRunGuid property</w:t>
        </w:r>
        <w:r w:rsidR="0050772D">
          <w:rPr>
            <w:noProof/>
            <w:webHidden/>
          </w:rPr>
          <w:tab/>
        </w:r>
        <w:r w:rsidR="0050772D">
          <w:rPr>
            <w:noProof/>
            <w:webHidden/>
          </w:rPr>
          <w:fldChar w:fldCharType="begin"/>
        </w:r>
        <w:r w:rsidR="0050772D">
          <w:rPr>
            <w:noProof/>
            <w:webHidden/>
          </w:rPr>
          <w:instrText xml:space="preserve"> PAGEREF _Toc5018074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6B6AAF9F" w14:textId="36222015"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75" w:history="1">
        <w:r w:rsidR="0050772D" w:rsidRPr="00CC5BA1">
          <w:rPr>
            <w:rStyle w:val="Hyperlink"/>
            <w:noProof/>
          </w:rPr>
          <w:t>3.43.6 invocationIndex property</w:t>
        </w:r>
        <w:r w:rsidR="0050772D">
          <w:rPr>
            <w:noProof/>
            <w:webHidden/>
          </w:rPr>
          <w:tab/>
        </w:r>
        <w:r w:rsidR="0050772D">
          <w:rPr>
            <w:noProof/>
            <w:webHidden/>
          </w:rPr>
          <w:fldChar w:fldCharType="begin"/>
        </w:r>
        <w:r w:rsidR="0050772D">
          <w:rPr>
            <w:noProof/>
            <w:webHidden/>
          </w:rPr>
          <w:instrText xml:space="preserve"> PAGEREF _Toc5018075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76E06A08" w14:textId="46AD3956"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76" w:history="1">
        <w:r w:rsidR="0050772D" w:rsidRPr="00CC5BA1">
          <w:rPr>
            <w:rStyle w:val="Hyperlink"/>
            <w:noProof/>
          </w:rPr>
          <w:t>3.43.7 conversionSources property</w:t>
        </w:r>
        <w:r w:rsidR="0050772D">
          <w:rPr>
            <w:noProof/>
            <w:webHidden/>
          </w:rPr>
          <w:tab/>
        </w:r>
        <w:r w:rsidR="0050772D">
          <w:rPr>
            <w:noProof/>
            <w:webHidden/>
          </w:rPr>
          <w:fldChar w:fldCharType="begin"/>
        </w:r>
        <w:r w:rsidR="0050772D">
          <w:rPr>
            <w:noProof/>
            <w:webHidden/>
          </w:rPr>
          <w:instrText xml:space="preserve"> PAGEREF _Toc5018076 \h </w:instrText>
        </w:r>
        <w:r w:rsidR="0050772D">
          <w:rPr>
            <w:noProof/>
            <w:webHidden/>
          </w:rPr>
        </w:r>
        <w:r w:rsidR="0050772D">
          <w:rPr>
            <w:noProof/>
            <w:webHidden/>
          </w:rPr>
          <w:fldChar w:fldCharType="separate"/>
        </w:r>
        <w:r w:rsidR="0050772D">
          <w:rPr>
            <w:noProof/>
            <w:webHidden/>
          </w:rPr>
          <w:t>143</w:t>
        </w:r>
        <w:r w:rsidR="0050772D">
          <w:rPr>
            <w:noProof/>
            <w:webHidden/>
          </w:rPr>
          <w:fldChar w:fldCharType="end"/>
        </w:r>
      </w:hyperlink>
    </w:p>
    <w:p w14:paraId="1A50BE1A" w14:textId="4B607ED9"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77" w:history="1">
        <w:r w:rsidR="0050772D" w:rsidRPr="00CC5BA1">
          <w:rPr>
            <w:rStyle w:val="Hyperlink"/>
            <w:noProof/>
          </w:rPr>
          <w:t>3.44</w:t>
        </w:r>
        <w:r w:rsidR="0050772D" w:rsidRPr="00CC5BA1">
          <w:rPr>
            <w:rStyle w:val="Hyperlink"/>
            <w:bCs/>
            <w:noProof/>
          </w:rPr>
          <w:t xml:space="preserve"> reportingDescriptor</w:t>
        </w:r>
        <w:r w:rsidR="0050772D" w:rsidRPr="00CC5BA1">
          <w:rPr>
            <w:rStyle w:val="Hyperlink"/>
            <w:noProof/>
          </w:rPr>
          <w:t xml:space="preserve"> object</w:t>
        </w:r>
        <w:r w:rsidR="0050772D">
          <w:rPr>
            <w:noProof/>
            <w:webHidden/>
          </w:rPr>
          <w:tab/>
        </w:r>
        <w:r w:rsidR="0050772D">
          <w:rPr>
            <w:noProof/>
            <w:webHidden/>
          </w:rPr>
          <w:fldChar w:fldCharType="begin"/>
        </w:r>
        <w:r w:rsidR="0050772D">
          <w:rPr>
            <w:noProof/>
            <w:webHidden/>
          </w:rPr>
          <w:instrText xml:space="preserve"> PAGEREF _Toc5018077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2699B567" w14:textId="3F27636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78" w:history="1">
        <w:r w:rsidR="0050772D" w:rsidRPr="00CC5BA1">
          <w:rPr>
            <w:rStyle w:val="Hyperlink"/>
            <w:noProof/>
          </w:rPr>
          <w:t>3.44.1 General</w:t>
        </w:r>
        <w:r w:rsidR="0050772D">
          <w:rPr>
            <w:noProof/>
            <w:webHidden/>
          </w:rPr>
          <w:tab/>
        </w:r>
        <w:r w:rsidR="0050772D">
          <w:rPr>
            <w:noProof/>
            <w:webHidden/>
          </w:rPr>
          <w:fldChar w:fldCharType="begin"/>
        </w:r>
        <w:r w:rsidR="0050772D">
          <w:rPr>
            <w:noProof/>
            <w:webHidden/>
          </w:rPr>
          <w:instrText xml:space="preserve"> PAGEREF _Toc5018078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71D0EE9B" w14:textId="0C6562BF"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79" w:history="1">
        <w:r w:rsidR="0050772D" w:rsidRPr="00CC5BA1">
          <w:rPr>
            <w:rStyle w:val="Hyperlink"/>
            <w:noProof/>
          </w:rPr>
          <w:t>3.44.2 Constraints</w:t>
        </w:r>
        <w:r w:rsidR="0050772D">
          <w:rPr>
            <w:noProof/>
            <w:webHidden/>
          </w:rPr>
          <w:tab/>
        </w:r>
        <w:r w:rsidR="0050772D">
          <w:rPr>
            <w:noProof/>
            <w:webHidden/>
          </w:rPr>
          <w:fldChar w:fldCharType="begin"/>
        </w:r>
        <w:r w:rsidR="0050772D">
          <w:rPr>
            <w:noProof/>
            <w:webHidden/>
          </w:rPr>
          <w:instrText xml:space="preserve"> PAGEREF _Toc5018079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775EA75E" w14:textId="1A7FCEF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80" w:history="1">
        <w:r w:rsidR="0050772D" w:rsidRPr="00CC5BA1">
          <w:rPr>
            <w:rStyle w:val="Hyperlink"/>
            <w:noProof/>
          </w:rPr>
          <w:t>3.44.3 id property</w:t>
        </w:r>
        <w:r w:rsidR="0050772D">
          <w:rPr>
            <w:noProof/>
            <w:webHidden/>
          </w:rPr>
          <w:tab/>
        </w:r>
        <w:r w:rsidR="0050772D">
          <w:rPr>
            <w:noProof/>
            <w:webHidden/>
          </w:rPr>
          <w:fldChar w:fldCharType="begin"/>
        </w:r>
        <w:r w:rsidR="0050772D">
          <w:rPr>
            <w:noProof/>
            <w:webHidden/>
          </w:rPr>
          <w:instrText xml:space="preserve"> PAGEREF _Toc5018080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0547B31E" w14:textId="19A432F7"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81" w:history="1">
        <w:r w:rsidR="0050772D" w:rsidRPr="00CC5BA1">
          <w:rPr>
            <w:rStyle w:val="Hyperlink"/>
            <w:noProof/>
          </w:rPr>
          <w:t>3.44.4 deprecatedIds property</w:t>
        </w:r>
        <w:r w:rsidR="0050772D">
          <w:rPr>
            <w:noProof/>
            <w:webHidden/>
          </w:rPr>
          <w:tab/>
        </w:r>
        <w:r w:rsidR="0050772D">
          <w:rPr>
            <w:noProof/>
            <w:webHidden/>
          </w:rPr>
          <w:fldChar w:fldCharType="begin"/>
        </w:r>
        <w:r w:rsidR="0050772D">
          <w:rPr>
            <w:noProof/>
            <w:webHidden/>
          </w:rPr>
          <w:instrText xml:space="preserve"> PAGEREF _Toc5018081 \h </w:instrText>
        </w:r>
        <w:r w:rsidR="0050772D">
          <w:rPr>
            <w:noProof/>
            <w:webHidden/>
          </w:rPr>
        </w:r>
        <w:r w:rsidR="0050772D">
          <w:rPr>
            <w:noProof/>
            <w:webHidden/>
          </w:rPr>
          <w:fldChar w:fldCharType="separate"/>
        </w:r>
        <w:r w:rsidR="0050772D">
          <w:rPr>
            <w:noProof/>
            <w:webHidden/>
          </w:rPr>
          <w:t>145</w:t>
        </w:r>
        <w:r w:rsidR="0050772D">
          <w:rPr>
            <w:noProof/>
            <w:webHidden/>
          </w:rPr>
          <w:fldChar w:fldCharType="end"/>
        </w:r>
      </w:hyperlink>
    </w:p>
    <w:p w14:paraId="2AAF4404" w14:textId="1FBF7AF8"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82" w:history="1">
        <w:r w:rsidR="0050772D" w:rsidRPr="00CC5BA1">
          <w:rPr>
            <w:rStyle w:val="Hyperlink"/>
            <w:noProof/>
          </w:rPr>
          <w:t>3.44.5 guid property</w:t>
        </w:r>
        <w:r w:rsidR="0050772D">
          <w:rPr>
            <w:noProof/>
            <w:webHidden/>
          </w:rPr>
          <w:tab/>
        </w:r>
        <w:r w:rsidR="0050772D">
          <w:rPr>
            <w:noProof/>
            <w:webHidden/>
          </w:rPr>
          <w:fldChar w:fldCharType="begin"/>
        </w:r>
        <w:r w:rsidR="0050772D">
          <w:rPr>
            <w:noProof/>
            <w:webHidden/>
          </w:rPr>
          <w:instrText xml:space="preserve"> PAGEREF _Toc5018082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20D1172F" w14:textId="20F0E722"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83" w:history="1">
        <w:r w:rsidR="0050772D" w:rsidRPr="00CC5BA1">
          <w:rPr>
            <w:rStyle w:val="Hyperlink"/>
            <w:noProof/>
          </w:rPr>
          <w:t>3.44.6 deprecatedGuids property</w:t>
        </w:r>
        <w:r w:rsidR="0050772D">
          <w:rPr>
            <w:noProof/>
            <w:webHidden/>
          </w:rPr>
          <w:tab/>
        </w:r>
        <w:r w:rsidR="0050772D">
          <w:rPr>
            <w:noProof/>
            <w:webHidden/>
          </w:rPr>
          <w:fldChar w:fldCharType="begin"/>
        </w:r>
        <w:r w:rsidR="0050772D">
          <w:rPr>
            <w:noProof/>
            <w:webHidden/>
          </w:rPr>
          <w:instrText xml:space="preserve"> PAGEREF _Toc5018083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107335BA" w14:textId="25EA63F6"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84" w:history="1">
        <w:r w:rsidR="0050772D" w:rsidRPr="00CC5BA1">
          <w:rPr>
            <w:rStyle w:val="Hyperlink"/>
            <w:noProof/>
          </w:rPr>
          <w:t>3.44.7 name property</w:t>
        </w:r>
        <w:r w:rsidR="0050772D">
          <w:rPr>
            <w:noProof/>
            <w:webHidden/>
          </w:rPr>
          <w:tab/>
        </w:r>
        <w:r w:rsidR="0050772D">
          <w:rPr>
            <w:noProof/>
            <w:webHidden/>
          </w:rPr>
          <w:fldChar w:fldCharType="begin"/>
        </w:r>
        <w:r w:rsidR="0050772D">
          <w:rPr>
            <w:noProof/>
            <w:webHidden/>
          </w:rPr>
          <w:instrText xml:space="preserve"> PAGEREF _Toc5018084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2EE0D745" w14:textId="5C9EF9E4"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85" w:history="1">
        <w:r w:rsidR="0050772D" w:rsidRPr="00CC5BA1">
          <w:rPr>
            <w:rStyle w:val="Hyperlink"/>
            <w:noProof/>
          </w:rPr>
          <w:t>3.44.8 deprecatedNames property</w:t>
        </w:r>
        <w:r w:rsidR="0050772D">
          <w:rPr>
            <w:noProof/>
            <w:webHidden/>
          </w:rPr>
          <w:tab/>
        </w:r>
        <w:r w:rsidR="0050772D">
          <w:rPr>
            <w:noProof/>
            <w:webHidden/>
          </w:rPr>
          <w:fldChar w:fldCharType="begin"/>
        </w:r>
        <w:r w:rsidR="0050772D">
          <w:rPr>
            <w:noProof/>
            <w:webHidden/>
          </w:rPr>
          <w:instrText xml:space="preserve"> PAGEREF _Toc5018085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02AF3C79" w14:textId="48702C7D"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86" w:history="1">
        <w:r w:rsidR="0050772D" w:rsidRPr="00CC5BA1">
          <w:rPr>
            <w:rStyle w:val="Hyperlink"/>
            <w:noProof/>
          </w:rPr>
          <w:t>3.44.9 shortDescription property</w:t>
        </w:r>
        <w:r w:rsidR="0050772D">
          <w:rPr>
            <w:noProof/>
            <w:webHidden/>
          </w:rPr>
          <w:tab/>
        </w:r>
        <w:r w:rsidR="0050772D">
          <w:rPr>
            <w:noProof/>
            <w:webHidden/>
          </w:rPr>
          <w:fldChar w:fldCharType="begin"/>
        </w:r>
        <w:r w:rsidR="0050772D">
          <w:rPr>
            <w:noProof/>
            <w:webHidden/>
          </w:rPr>
          <w:instrText xml:space="preserve"> PAGEREF _Toc5018086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17AFAF99" w14:textId="1F5442E2"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87" w:history="1">
        <w:r w:rsidR="0050772D" w:rsidRPr="00CC5BA1">
          <w:rPr>
            <w:rStyle w:val="Hyperlink"/>
            <w:noProof/>
          </w:rPr>
          <w:t>3.44.10 fullDescription property</w:t>
        </w:r>
        <w:r w:rsidR="0050772D">
          <w:rPr>
            <w:noProof/>
            <w:webHidden/>
          </w:rPr>
          <w:tab/>
        </w:r>
        <w:r w:rsidR="0050772D">
          <w:rPr>
            <w:noProof/>
            <w:webHidden/>
          </w:rPr>
          <w:fldChar w:fldCharType="begin"/>
        </w:r>
        <w:r w:rsidR="0050772D">
          <w:rPr>
            <w:noProof/>
            <w:webHidden/>
          </w:rPr>
          <w:instrText xml:space="preserve"> PAGEREF _Toc5018087 \h </w:instrText>
        </w:r>
        <w:r w:rsidR="0050772D">
          <w:rPr>
            <w:noProof/>
            <w:webHidden/>
          </w:rPr>
        </w:r>
        <w:r w:rsidR="0050772D">
          <w:rPr>
            <w:noProof/>
            <w:webHidden/>
          </w:rPr>
          <w:fldChar w:fldCharType="separate"/>
        </w:r>
        <w:r w:rsidR="0050772D">
          <w:rPr>
            <w:noProof/>
            <w:webHidden/>
          </w:rPr>
          <w:t>148</w:t>
        </w:r>
        <w:r w:rsidR="0050772D">
          <w:rPr>
            <w:noProof/>
            <w:webHidden/>
          </w:rPr>
          <w:fldChar w:fldCharType="end"/>
        </w:r>
      </w:hyperlink>
    </w:p>
    <w:p w14:paraId="49F0388E" w14:textId="02BC5D96"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88" w:history="1">
        <w:r w:rsidR="0050772D" w:rsidRPr="00CC5BA1">
          <w:rPr>
            <w:rStyle w:val="Hyperlink"/>
            <w:noProof/>
          </w:rPr>
          <w:t>3.44.11 messageStrings property</w:t>
        </w:r>
        <w:r w:rsidR="0050772D">
          <w:rPr>
            <w:noProof/>
            <w:webHidden/>
          </w:rPr>
          <w:tab/>
        </w:r>
        <w:r w:rsidR="0050772D">
          <w:rPr>
            <w:noProof/>
            <w:webHidden/>
          </w:rPr>
          <w:fldChar w:fldCharType="begin"/>
        </w:r>
        <w:r w:rsidR="0050772D">
          <w:rPr>
            <w:noProof/>
            <w:webHidden/>
          </w:rPr>
          <w:instrText xml:space="preserve"> PAGEREF _Toc5018088 \h </w:instrText>
        </w:r>
        <w:r w:rsidR="0050772D">
          <w:rPr>
            <w:noProof/>
            <w:webHidden/>
          </w:rPr>
        </w:r>
        <w:r w:rsidR="0050772D">
          <w:rPr>
            <w:noProof/>
            <w:webHidden/>
          </w:rPr>
          <w:fldChar w:fldCharType="separate"/>
        </w:r>
        <w:r w:rsidR="0050772D">
          <w:rPr>
            <w:noProof/>
            <w:webHidden/>
          </w:rPr>
          <w:t>148</w:t>
        </w:r>
        <w:r w:rsidR="0050772D">
          <w:rPr>
            <w:noProof/>
            <w:webHidden/>
          </w:rPr>
          <w:fldChar w:fldCharType="end"/>
        </w:r>
      </w:hyperlink>
    </w:p>
    <w:p w14:paraId="1FB6845E" w14:textId="3BAAB39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89" w:history="1">
        <w:r w:rsidR="0050772D" w:rsidRPr="00CC5BA1">
          <w:rPr>
            <w:rStyle w:val="Hyperlink"/>
            <w:noProof/>
          </w:rPr>
          <w:t>3.44.12 helpUri property</w:t>
        </w:r>
        <w:r w:rsidR="0050772D">
          <w:rPr>
            <w:noProof/>
            <w:webHidden/>
          </w:rPr>
          <w:tab/>
        </w:r>
        <w:r w:rsidR="0050772D">
          <w:rPr>
            <w:noProof/>
            <w:webHidden/>
          </w:rPr>
          <w:fldChar w:fldCharType="begin"/>
        </w:r>
        <w:r w:rsidR="0050772D">
          <w:rPr>
            <w:noProof/>
            <w:webHidden/>
          </w:rPr>
          <w:instrText xml:space="preserve"> PAGEREF _Toc5018089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3800C964" w14:textId="24948B50"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90" w:history="1">
        <w:r w:rsidR="0050772D" w:rsidRPr="00CC5BA1">
          <w:rPr>
            <w:rStyle w:val="Hyperlink"/>
            <w:noProof/>
          </w:rPr>
          <w:t>3.44.13 help property</w:t>
        </w:r>
        <w:r w:rsidR="0050772D">
          <w:rPr>
            <w:noProof/>
            <w:webHidden/>
          </w:rPr>
          <w:tab/>
        </w:r>
        <w:r w:rsidR="0050772D">
          <w:rPr>
            <w:noProof/>
            <w:webHidden/>
          </w:rPr>
          <w:fldChar w:fldCharType="begin"/>
        </w:r>
        <w:r w:rsidR="0050772D">
          <w:rPr>
            <w:noProof/>
            <w:webHidden/>
          </w:rPr>
          <w:instrText xml:space="preserve"> PAGEREF _Toc5018090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113AC07F" w14:textId="4D88921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91" w:history="1">
        <w:r w:rsidR="0050772D" w:rsidRPr="00CC5BA1">
          <w:rPr>
            <w:rStyle w:val="Hyperlink"/>
            <w:noProof/>
          </w:rPr>
          <w:t>3.44.14 defaultConfiguration property</w:t>
        </w:r>
        <w:r w:rsidR="0050772D">
          <w:rPr>
            <w:noProof/>
            <w:webHidden/>
          </w:rPr>
          <w:tab/>
        </w:r>
        <w:r w:rsidR="0050772D">
          <w:rPr>
            <w:noProof/>
            <w:webHidden/>
          </w:rPr>
          <w:fldChar w:fldCharType="begin"/>
        </w:r>
        <w:r w:rsidR="0050772D">
          <w:rPr>
            <w:noProof/>
            <w:webHidden/>
          </w:rPr>
          <w:instrText xml:space="preserve"> PAGEREF _Toc5018091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15F78056" w14:textId="77E0F818"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92" w:history="1">
        <w:r w:rsidR="0050772D" w:rsidRPr="00CC5BA1">
          <w:rPr>
            <w:rStyle w:val="Hyperlink"/>
            <w:noProof/>
          </w:rPr>
          <w:t>3.44.15 taxa property</w:t>
        </w:r>
        <w:r w:rsidR="0050772D">
          <w:rPr>
            <w:noProof/>
            <w:webHidden/>
          </w:rPr>
          <w:tab/>
        </w:r>
        <w:r w:rsidR="0050772D">
          <w:rPr>
            <w:noProof/>
            <w:webHidden/>
          </w:rPr>
          <w:fldChar w:fldCharType="begin"/>
        </w:r>
        <w:r w:rsidR="0050772D">
          <w:rPr>
            <w:noProof/>
            <w:webHidden/>
          </w:rPr>
          <w:instrText xml:space="preserve"> PAGEREF _Toc5018092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53031F8F" w14:textId="5076BE08"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93" w:history="1">
        <w:r w:rsidR="0050772D" w:rsidRPr="00CC5BA1">
          <w:rPr>
            <w:rStyle w:val="Hyperlink"/>
            <w:noProof/>
          </w:rPr>
          <w:t>3.44.16 optionalTaxa</w:t>
        </w:r>
        <w:r w:rsidR="0050772D">
          <w:rPr>
            <w:noProof/>
            <w:webHidden/>
          </w:rPr>
          <w:tab/>
        </w:r>
        <w:r w:rsidR="0050772D">
          <w:rPr>
            <w:noProof/>
            <w:webHidden/>
          </w:rPr>
          <w:fldChar w:fldCharType="begin"/>
        </w:r>
        <w:r w:rsidR="0050772D">
          <w:rPr>
            <w:noProof/>
            <w:webHidden/>
          </w:rPr>
          <w:instrText xml:space="preserve"> PAGEREF _Toc5018093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39DE9341" w14:textId="16E37D9D" w:rsidR="0050772D" w:rsidRDefault="00283577">
      <w:pPr>
        <w:pStyle w:val="TOC2"/>
        <w:tabs>
          <w:tab w:val="right" w:leader="dot" w:pos="9350"/>
        </w:tabs>
        <w:rPr>
          <w:rFonts w:asciiTheme="minorHAnsi" w:eastAsiaTheme="minorEastAsia" w:hAnsiTheme="minorHAnsi" w:cstheme="minorBidi"/>
          <w:noProof/>
          <w:sz w:val="22"/>
          <w:szCs w:val="22"/>
        </w:rPr>
      </w:pPr>
      <w:hyperlink w:anchor="_Toc5018094" w:history="1">
        <w:r w:rsidR="0050772D" w:rsidRPr="00CC5BA1">
          <w:rPr>
            <w:rStyle w:val="Hyperlink"/>
            <w:noProof/>
          </w:rPr>
          <w:t>3.45 reportingConfiguration object</w:t>
        </w:r>
        <w:r w:rsidR="0050772D">
          <w:rPr>
            <w:noProof/>
            <w:webHidden/>
          </w:rPr>
          <w:tab/>
        </w:r>
        <w:r w:rsidR="0050772D">
          <w:rPr>
            <w:noProof/>
            <w:webHidden/>
          </w:rPr>
          <w:fldChar w:fldCharType="begin"/>
        </w:r>
        <w:r w:rsidR="0050772D">
          <w:rPr>
            <w:noProof/>
            <w:webHidden/>
          </w:rPr>
          <w:instrText xml:space="preserve"> PAGEREF _Toc5018094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2AC40A71" w14:textId="126E89E0"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95" w:history="1">
        <w:r w:rsidR="0050772D" w:rsidRPr="00CC5BA1">
          <w:rPr>
            <w:rStyle w:val="Hyperlink"/>
            <w:noProof/>
          </w:rPr>
          <w:t>3.45.1 General</w:t>
        </w:r>
        <w:r w:rsidR="0050772D">
          <w:rPr>
            <w:noProof/>
            <w:webHidden/>
          </w:rPr>
          <w:tab/>
        </w:r>
        <w:r w:rsidR="0050772D">
          <w:rPr>
            <w:noProof/>
            <w:webHidden/>
          </w:rPr>
          <w:fldChar w:fldCharType="begin"/>
        </w:r>
        <w:r w:rsidR="0050772D">
          <w:rPr>
            <w:noProof/>
            <w:webHidden/>
          </w:rPr>
          <w:instrText xml:space="preserve"> PAGEREF _Toc5018095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3DD1651F" w14:textId="0DD9EB88"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96" w:history="1">
        <w:r w:rsidR="0050772D" w:rsidRPr="00CC5BA1">
          <w:rPr>
            <w:rStyle w:val="Hyperlink"/>
            <w:noProof/>
          </w:rPr>
          <w:t>3.45.2 enabled property</w:t>
        </w:r>
        <w:r w:rsidR="0050772D">
          <w:rPr>
            <w:noProof/>
            <w:webHidden/>
          </w:rPr>
          <w:tab/>
        </w:r>
        <w:r w:rsidR="0050772D">
          <w:rPr>
            <w:noProof/>
            <w:webHidden/>
          </w:rPr>
          <w:fldChar w:fldCharType="begin"/>
        </w:r>
        <w:r w:rsidR="0050772D">
          <w:rPr>
            <w:noProof/>
            <w:webHidden/>
          </w:rPr>
          <w:instrText xml:space="preserve"> PAGEREF _Toc5018096 \h </w:instrText>
        </w:r>
        <w:r w:rsidR="0050772D">
          <w:rPr>
            <w:noProof/>
            <w:webHidden/>
          </w:rPr>
        </w:r>
        <w:r w:rsidR="0050772D">
          <w:rPr>
            <w:noProof/>
            <w:webHidden/>
          </w:rPr>
          <w:fldChar w:fldCharType="separate"/>
        </w:r>
        <w:r w:rsidR="0050772D">
          <w:rPr>
            <w:noProof/>
            <w:webHidden/>
          </w:rPr>
          <w:t>150</w:t>
        </w:r>
        <w:r w:rsidR="0050772D">
          <w:rPr>
            <w:noProof/>
            <w:webHidden/>
          </w:rPr>
          <w:fldChar w:fldCharType="end"/>
        </w:r>
      </w:hyperlink>
    </w:p>
    <w:p w14:paraId="25212876" w14:textId="71DA213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97" w:history="1">
        <w:r w:rsidR="0050772D" w:rsidRPr="00CC5BA1">
          <w:rPr>
            <w:rStyle w:val="Hyperlink"/>
            <w:noProof/>
          </w:rPr>
          <w:t>3.45.3 level property</w:t>
        </w:r>
        <w:r w:rsidR="0050772D">
          <w:rPr>
            <w:noProof/>
            <w:webHidden/>
          </w:rPr>
          <w:tab/>
        </w:r>
        <w:r w:rsidR="0050772D">
          <w:rPr>
            <w:noProof/>
            <w:webHidden/>
          </w:rPr>
          <w:fldChar w:fldCharType="begin"/>
        </w:r>
        <w:r w:rsidR="0050772D">
          <w:rPr>
            <w:noProof/>
            <w:webHidden/>
          </w:rPr>
          <w:instrText xml:space="preserve"> PAGEREF _Toc5018097 \h </w:instrText>
        </w:r>
        <w:r w:rsidR="0050772D">
          <w:rPr>
            <w:noProof/>
            <w:webHidden/>
          </w:rPr>
        </w:r>
        <w:r w:rsidR="0050772D">
          <w:rPr>
            <w:noProof/>
            <w:webHidden/>
          </w:rPr>
          <w:fldChar w:fldCharType="separate"/>
        </w:r>
        <w:r w:rsidR="0050772D">
          <w:rPr>
            <w:noProof/>
            <w:webHidden/>
          </w:rPr>
          <w:t>150</w:t>
        </w:r>
        <w:r w:rsidR="0050772D">
          <w:rPr>
            <w:noProof/>
            <w:webHidden/>
          </w:rPr>
          <w:fldChar w:fldCharType="end"/>
        </w:r>
      </w:hyperlink>
    </w:p>
    <w:p w14:paraId="0419F450" w14:textId="537EE174"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98" w:history="1">
        <w:r w:rsidR="0050772D" w:rsidRPr="00CC5BA1">
          <w:rPr>
            <w:rStyle w:val="Hyperlink"/>
            <w:noProof/>
          </w:rPr>
          <w:t>3.45.4 rank property</w:t>
        </w:r>
        <w:r w:rsidR="0050772D">
          <w:rPr>
            <w:noProof/>
            <w:webHidden/>
          </w:rPr>
          <w:tab/>
        </w:r>
        <w:r w:rsidR="0050772D">
          <w:rPr>
            <w:noProof/>
            <w:webHidden/>
          </w:rPr>
          <w:fldChar w:fldCharType="begin"/>
        </w:r>
        <w:r w:rsidR="0050772D">
          <w:rPr>
            <w:noProof/>
            <w:webHidden/>
          </w:rPr>
          <w:instrText xml:space="preserve"> PAGEREF _Toc5018098 \h </w:instrText>
        </w:r>
        <w:r w:rsidR="0050772D">
          <w:rPr>
            <w:noProof/>
            <w:webHidden/>
          </w:rPr>
        </w:r>
        <w:r w:rsidR="0050772D">
          <w:rPr>
            <w:noProof/>
            <w:webHidden/>
          </w:rPr>
          <w:fldChar w:fldCharType="separate"/>
        </w:r>
        <w:r w:rsidR="0050772D">
          <w:rPr>
            <w:noProof/>
            <w:webHidden/>
          </w:rPr>
          <w:t>150</w:t>
        </w:r>
        <w:r w:rsidR="0050772D">
          <w:rPr>
            <w:noProof/>
            <w:webHidden/>
          </w:rPr>
          <w:fldChar w:fldCharType="end"/>
        </w:r>
      </w:hyperlink>
    </w:p>
    <w:p w14:paraId="72BE5270" w14:textId="16124C8F" w:rsidR="0050772D" w:rsidRDefault="00283577">
      <w:pPr>
        <w:pStyle w:val="TOC3"/>
        <w:tabs>
          <w:tab w:val="right" w:leader="dot" w:pos="9350"/>
        </w:tabs>
        <w:rPr>
          <w:rFonts w:asciiTheme="minorHAnsi" w:eastAsiaTheme="minorEastAsia" w:hAnsiTheme="minorHAnsi" w:cstheme="minorBidi"/>
          <w:noProof/>
          <w:sz w:val="22"/>
          <w:szCs w:val="22"/>
        </w:rPr>
      </w:pPr>
      <w:hyperlink w:anchor="_Toc5018099" w:history="1">
        <w:r w:rsidR="0050772D" w:rsidRPr="00CC5BA1">
          <w:rPr>
            <w:rStyle w:val="Hyperlink"/>
            <w:noProof/>
          </w:rPr>
          <w:t>3.45.5 parameters property</w:t>
        </w:r>
        <w:r w:rsidR="0050772D">
          <w:rPr>
            <w:noProof/>
            <w:webHidden/>
          </w:rPr>
          <w:tab/>
        </w:r>
        <w:r w:rsidR="0050772D">
          <w:rPr>
            <w:noProof/>
            <w:webHidden/>
          </w:rPr>
          <w:fldChar w:fldCharType="begin"/>
        </w:r>
        <w:r w:rsidR="0050772D">
          <w:rPr>
            <w:noProof/>
            <w:webHidden/>
          </w:rPr>
          <w:instrText xml:space="preserve"> PAGEREF _Toc5018099 \h </w:instrText>
        </w:r>
        <w:r w:rsidR="0050772D">
          <w:rPr>
            <w:noProof/>
            <w:webHidden/>
          </w:rPr>
        </w:r>
        <w:r w:rsidR="0050772D">
          <w:rPr>
            <w:noProof/>
            <w:webHidden/>
          </w:rPr>
          <w:fldChar w:fldCharType="separate"/>
        </w:r>
        <w:r w:rsidR="0050772D">
          <w:rPr>
            <w:noProof/>
            <w:webHidden/>
          </w:rPr>
          <w:t>151</w:t>
        </w:r>
        <w:r w:rsidR="0050772D">
          <w:rPr>
            <w:noProof/>
            <w:webHidden/>
          </w:rPr>
          <w:fldChar w:fldCharType="end"/>
        </w:r>
      </w:hyperlink>
    </w:p>
    <w:p w14:paraId="0A6D876E" w14:textId="04609AD8"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00" w:history="1">
        <w:r w:rsidR="0050772D" w:rsidRPr="00CC5BA1">
          <w:rPr>
            <w:rStyle w:val="Hyperlink"/>
            <w:noProof/>
          </w:rPr>
          <w:t>3.46 configurationOverride object</w:t>
        </w:r>
        <w:r w:rsidR="0050772D">
          <w:rPr>
            <w:noProof/>
            <w:webHidden/>
          </w:rPr>
          <w:tab/>
        </w:r>
        <w:r w:rsidR="0050772D">
          <w:rPr>
            <w:noProof/>
            <w:webHidden/>
          </w:rPr>
          <w:fldChar w:fldCharType="begin"/>
        </w:r>
        <w:r w:rsidR="0050772D">
          <w:rPr>
            <w:noProof/>
            <w:webHidden/>
          </w:rPr>
          <w:instrText xml:space="preserve"> PAGEREF _Toc5018100 \h </w:instrText>
        </w:r>
        <w:r w:rsidR="0050772D">
          <w:rPr>
            <w:noProof/>
            <w:webHidden/>
          </w:rPr>
        </w:r>
        <w:r w:rsidR="0050772D">
          <w:rPr>
            <w:noProof/>
            <w:webHidden/>
          </w:rPr>
          <w:fldChar w:fldCharType="separate"/>
        </w:r>
        <w:r w:rsidR="0050772D">
          <w:rPr>
            <w:noProof/>
            <w:webHidden/>
          </w:rPr>
          <w:t>151</w:t>
        </w:r>
        <w:r w:rsidR="0050772D">
          <w:rPr>
            <w:noProof/>
            <w:webHidden/>
          </w:rPr>
          <w:fldChar w:fldCharType="end"/>
        </w:r>
      </w:hyperlink>
    </w:p>
    <w:p w14:paraId="26F13A70" w14:textId="74858CB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01" w:history="1">
        <w:r w:rsidR="0050772D" w:rsidRPr="00CC5BA1">
          <w:rPr>
            <w:rStyle w:val="Hyperlink"/>
            <w:noProof/>
          </w:rPr>
          <w:t>3.46.1 General</w:t>
        </w:r>
        <w:r w:rsidR="0050772D">
          <w:rPr>
            <w:noProof/>
            <w:webHidden/>
          </w:rPr>
          <w:tab/>
        </w:r>
        <w:r w:rsidR="0050772D">
          <w:rPr>
            <w:noProof/>
            <w:webHidden/>
          </w:rPr>
          <w:fldChar w:fldCharType="begin"/>
        </w:r>
        <w:r w:rsidR="0050772D">
          <w:rPr>
            <w:noProof/>
            <w:webHidden/>
          </w:rPr>
          <w:instrText xml:space="preserve"> PAGEREF _Toc5018101 \h </w:instrText>
        </w:r>
        <w:r w:rsidR="0050772D">
          <w:rPr>
            <w:noProof/>
            <w:webHidden/>
          </w:rPr>
        </w:r>
        <w:r w:rsidR="0050772D">
          <w:rPr>
            <w:noProof/>
            <w:webHidden/>
          </w:rPr>
          <w:fldChar w:fldCharType="separate"/>
        </w:r>
        <w:r w:rsidR="0050772D">
          <w:rPr>
            <w:noProof/>
            <w:webHidden/>
          </w:rPr>
          <w:t>151</w:t>
        </w:r>
        <w:r w:rsidR="0050772D">
          <w:rPr>
            <w:noProof/>
            <w:webHidden/>
          </w:rPr>
          <w:fldChar w:fldCharType="end"/>
        </w:r>
      </w:hyperlink>
    </w:p>
    <w:p w14:paraId="0F5BAC5D" w14:textId="6B58B864"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02" w:history="1">
        <w:r w:rsidR="0050772D" w:rsidRPr="00CC5BA1">
          <w:rPr>
            <w:rStyle w:val="Hyperlink"/>
            <w:noProof/>
          </w:rPr>
          <w:t>3.46.2 descriptor property</w:t>
        </w:r>
        <w:r w:rsidR="0050772D">
          <w:rPr>
            <w:noProof/>
            <w:webHidden/>
          </w:rPr>
          <w:tab/>
        </w:r>
        <w:r w:rsidR="0050772D">
          <w:rPr>
            <w:noProof/>
            <w:webHidden/>
          </w:rPr>
          <w:fldChar w:fldCharType="begin"/>
        </w:r>
        <w:r w:rsidR="0050772D">
          <w:rPr>
            <w:noProof/>
            <w:webHidden/>
          </w:rPr>
          <w:instrText xml:space="preserve"> PAGEREF _Toc5018102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4AF01ED0" w14:textId="7489B3CF"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03" w:history="1">
        <w:r w:rsidR="0050772D" w:rsidRPr="00CC5BA1">
          <w:rPr>
            <w:rStyle w:val="Hyperlink"/>
            <w:noProof/>
          </w:rPr>
          <w:t>3.46.3 configuration property</w:t>
        </w:r>
        <w:r w:rsidR="0050772D">
          <w:rPr>
            <w:noProof/>
            <w:webHidden/>
          </w:rPr>
          <w:tab/>
        </w:r>
        <w:r w:rsidR="0050772D">
          <w:rPr>
            <w:noProof/>
            <w:webHidden/>
          </w:rPr>
          <w:fldChar w:fldCharType="begin"/>
        </w:r>
        <w:r w:rsidR="0050772D">
          <w:rPr>
            <w:noProof/>
            <w:webHidden/>
          </w:rPr>
          <w:instrText xml:space="preserve"> PAGEREF _Toc5018103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78DADFC9" w14:textId="3245C4E5"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04" w:history="1">
        <w:r w:rsidR="0050772D" w:rsidRPr="00CC5BA1">
          <w:rPr>
            <w:rStyle w:val="Hyperlink"/>
            <w:noProof/>
          </w:rPr>
          <w:t>3.47 reportingDescriptorReference object</w:t>
        </w:r>
        <w:r w:rsidR="0050772D">
          <w:rPr>
            <w:noProof/>
            <w:webHidden/>
          </w:rPr>
          <w:tab/>
        </w:r>
        <w:r w:rsidR="0050772D">
          <w:rPr>
            <w:noProof/>
            <w:webHidden/>
          </w:rPr>
          <w:fldChar w:fldCharType="begin"/>
        </w:r>
        <w:r w:rsidR="0050772D">
          <w:rPr>
            <w:noProof/>
            <w:webHidden/>
          </w:rPr>
          <w:instrText xml:space="preserve"> PAGEREF _Toc5018104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7FC81422" w14:textId="1E83CB37"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05" w:history="1">
        <w:r w:rsidR="0050772D" w:rsidRPr="00CC5BA1">
          <w:rPr>
            <w:rStyle w:val="Hyperlink"/>
            <w:noProof/>
          </w:rPr>
          <w:t>3.47.1 General</w:t>
        </w:r>
        <w:r w:rsidR="0050772D">
          <w:rPr>
            <w:noProof/>
            <w:webHidden/>
          </w:rPr>
          <w:tab/>
        </w:r>
        <w:r w:rsidR="0050772D">
          <w:rPr>
            <w:noProof/>
            <w:webHidden/>
          </w:rPr>
          <w:fldChar w:fldCharType="begin"/>
        </w:r>
        <w:r w:rsidR="0050772D">
          <w:rPr>
            <w:noProof/>
            <w:webHidden/>
          </w:rPr>
          <w:instrText xml:space="preserve"> PAGEREF _Toc5018105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39B94EC5" w14:textId="240794BC"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06" w:history="1">
        <w:r w:rsidR="0050772D" w:rsidRPr="00CC5BA1">
          <w:rPr>
            <w:rStyle w:val="Hyperlink"/>
            <w:noProof/>
          </w:rPr>
          <w:t>3.47.2 Constraints</w:t>
        </w:r>
        <w:r w:rsidR="0050772D">
          <w:rPr>
            <w:noProof/>
            <w:webHidden/>
          </w:rPr>
          <w:tab/>
        </w:r>
        <w:r w:rsidR="0050772D">
          <w:rPr>
            <w:noProof/>
            <w:webHidden/>
          </w:rPr>
          <w:fldChar w:fldCharType="begin"/>
        </w:r>
        <w:r w:rsidR="0050772D">
          <w:rPr>
            <w:noProof/>
            <w:webHidden/>
          </w:rPr>
          <w:instrText xml:space="preserve"> PAGEREF _Toc5018106 \h </w:instrText>
        </w:r>
        <w:r w:rsidR="0050772D">
          <w:rPr>
            <w:noProof/>
            <w:webHidden/>
          </w:rPr>
        </w:r>
        <w:r w:rsidR="0050772D">
          <w:rPr>
            <w:noProof/>
            <w:webHidden/>
          </w:rPr>
          <w:fldChar w:fldCharType="separate"/>
        </w:r>
        <w:r w:rsidR="0050772D">
          <w:rPr>
            <w:noProof/>
            <w:webHidden/>
          </w:rPr>
          <w:t>153</w:t>
        </w:r>
        <w:r w:rsidR="0050772D">
          <w:rPr>
            <w:noProof/>
            <w:webHidden/>
          </w:rPr>
          <w:fldChar w:fldCharType="end"/>
        </w:r>
      </w:hyperlink>
    </w:p>
    <w:p w14:paraId="150F9D22" w14:textId="5408AA97"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07" w:history="1">
        <w:r w:rsidR="0050772D" w:rsidRPr="00CC5BA1">
          <w:rPr>
            <w:rStyle w:val="Hyperlink"/>
            <w:noProof/>
          </w:rPr>
          <w:t>3.47.3 reportingDescriptor lookup</w:t>
        </w:r>
        <w:r w:rsidR="0050772D">
          <w:rPr>
            <w:noProof/>
            <w:webHidden/>
          </w:rPr>
          <w:tab/>
        </w:r>
        <w:r w:rsidR="0050772D">
          <w:rPr>
            <w:noProof/>
            <w:webHidden/>
          </w:rPr>
          <w:fldChar w:fldCharType="begin"/>
        </w:r>
        <w:r w:rsidR="0050772D">
          <w:rPr>
            <w:noProof/>
            <w:webHidden/>
          </w:rPr>
          <w:instrText xml:space="preserve"> PAGEREF _Toc5018107 \h </w:instrText>
        </w:r>
        <w:r w:rsidR="0050772D">
          <w:rPr>
            <w:noProof/>
            <w:webHidden/>
          </w:rPr>
        </w:r>
        <w:r w:rsidR="0050772D">
          <w:rPr>
            <w:noProof/>
            <w:webHidden/>
          </w:rPr>
          <w:fldChar w:fldCharType="separate"/>
        </w:r>
        <w:r w:rsidR="0050772D">
          <w:rPr>
            <w:noProof/>
            <w:webHidden/>
          </w:rPr>
          <w:t>153</w:t>
        </w:r>
        <w:r w:rsidR="0050772D">
          <w:rPr>
            <w:noProof/>
            <w:webHidden/>
          </w:rPr>
          <w:fldChar w:fldCharType="end"/>
        </w:r>
      </w:hyperlink>
    </w:p>
    <w:p w14:paraId="130BD25C" w14:textId="4D98ECE7"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08" w:history="1">
        <w:r w:rsidR="0050772D" w:rsidRPr="00CC5BA1">
          <w:rPr>
            <w:rStyle w:val="Hyperlink"/>
            <w:noProof/>
          </w:rPr>
          <w:t>3.47.4 id</w:t>
        </w:r>
        <w:r w:rsidR="0050772D">
          <w:rPr>
            <w:noProof/>
            <w:webHidden/>
          </w:rPr>
          <w:tab/>
        </w:r>
        <w:r w:rsidR="0050772D">
          <w:rPr>
            <w:noProof/>
            <w:webHidden/>
          </w:rPr>
          <w:fldChar w:fldCharType="begin"/>
        </w:r>
        <w:r w:rsidR="0050772D">
          <w:rPr>
            <w:noProof/>
            <w:webHidden/>
          </w:rPr>
          <w:instrText xml:space="preserve"> PAGEREF _Toc5018108 \h </w:instrText>
        </w:r>
        <w:r w:rsidR="0050772D">
          <w:rPr>
            <w:noProof/>
            <w:webHidden/>
          </w:rPr>
        </w:r>
        <w:r w:rsidR="0050772D">
          <w:rPr>
            <w:noProof/>
            <w:webHidden/>
          </w:rPr>
          <w:fldChar w:fldCharType="separate"/>
        </w:r>
        <w:r w:rsidR="0050772D">
          <w:rPr>
            <w:noProof/>
            <w:webHidden/>
          </w:rPr>
          <w:t>153</w:t>
        </w:r>
        <w:r w:rsidR="0050772D">
          <w:rPr>
            <w:noProof/>
            <w:webHidden/>
          </w:rPr>
          <w:fldChar w:fldCharType="end"/>
        </w:r>
      </w:hyperlink>
    </w:p>
    <w:p w14:paraId="4791BEF5" w14:textId="38A1641B"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09" w:history="1">
        <w:r w:rsidR="0050772D" w:rsidRPr="00CC5BA1">
          <w:rPr>
            <w:rStyle w:val="Hyperlink"/>
            <w:noProof/>
          </w:rPr>
          <w:t>3.47.5 index</w:t>
        </w:r>
        <w:r w:rsidR="0050772D">
          <w:rPr>
            <w:noProof/>
            <w:webHidden/>
          </w:rPr>
          <w:tab/>
        </w:r>
        <w:r w:rsidR="0050772D">
          <w:rPr>
            <w:noProof/>
            <w:webHidden/>
          </w:rPr>
          <w:fldChar w:fldCharType="begin"/>
        </w:r>
        <w:r w:rsidR="0050772D">
          <w:rPr>
            <w:noProof/>
            <w:webHidden/>
          </w:rPr>
          <w:instrText xml:space="preserve"> PAGEREF _Toc5018109 \h </w:instrText>
        </w:r>
        <w:r w:rsidR="0050772D">
          <w:rPr>
            <w:noProof/>
            <w:webHidden/>
          </w:rPr>
        </w:r>
        <w:r w:rsidR="0050772D">
          <w:rPr>
            <w:noProof/>
            <w:webHidden/>
          </w:rPr>
          <w:fldChar w:fldCharType="separate"/>
        </w:r>
        <w:r w:rsidR="0050772D">
          <w:rPr>
            <w:noProof/>
            <w:webHidden/>
          </w:rPr>
          <w:t>154</w:t>
        </w:r>
        <w:r w:rsidR="0050772D">
          <w:rPr>
            <w:noProof/>
            <w:webHidden/>
          </w:rPr>
          <w:fldChar w:fldCharType="end"/>
        </w:r>
      </w:hyperlink>
    </w:p>
    <w:p w14:paraId="3D5784F0" w14:textId="4064555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10" w:history="1">
        <w:r w:rsidR="0050772D" w:rsidRPr="00CC5BA1">
          <w:rPr>
            <w:rStyle w:val="Hyperlink"/>
            <w:noProof/>
          </w:rPr>
          <w:t>3.47.6 guid</w:t>
        </w:r>
        <w:r w:rsidR="0050772D">
          <w:rPr>
            <w:noProof/>
            <w:webHidden/>
          </w:rPr>
          <w:tab/>
        </w:r>
        <w:r w:rsidR="0050772D">
          <w:rPr>
            <w:noProof/>
            <w:webHidden/>
          </w:rPr>
          <w:fldChar w:fldCharType="begin"/>
        </w:r>
        <w:r w:rsidR="0050772D">
          <w:rPr>
            <w:noProof/>
            <w:webHidden/>
          </w:rPr>
          <w:instrText xml:space="preserve"> PAGEREF _Toc5018110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6193AD0C" w14:textId="571E6D65"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11" w:history="1">
        <w:r w:rsidR="0050772D" w:rsidRPr="00CC5BA1">
          <w:rPr>
            <w:rStyle w:val="Hyperlink"/>
            <w:noProof/>
          </w:rPr>
          <w:t>3.47.7 toolComponent</w:t>
        </w:r>
        <w:r w:rsidR="0050772D">
          <w:rPr>
            <w:noProof/>
            <w:webHidden/>
          </w:rPr>
          <w:tab/>
        </w:r>
        <w:r w:rsidR="0050772D">
          <w:rPr>
            <w:noProof/>
            <w:webHidden/>
          </w:rPr>
          <w:fldChar w:fldCharType="begin"/>
        </w:r>
        <w:r w:rsidR="0050772D">
          <w:rPr>
            <w:noProof/>
            <w:webHidden/>
          </w:rPr>
          <w:instrText xml:space="preserve"> PAGEREF _Toc5018111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79629899" w14:textId="6B8843DB"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12" w:history="1">
        <w:r w:rsidR="0050772D" w:rsidRPr="00CC5BA1">
          <w:rPr>
            <w:rStyle w:val="Hyperlink"/>
            <w:noProof/>
          </w:rPr>
          <w:t>3.48 toolComponentReference object</w:t>
        </w:r>
        <w:r w:rsidR="0050772D">
          <w:rPr>
            <w:noProof/>
            <w:webHidden/>
          </w:rPr>
          <w:tab/>
        </w:r>
        <w:r w:rsidR="0050772D">
          <w:rPr>
            <w:noProof/>
            <w:webHidden/>
          </w:rPr>
          <w:fldChar w:fldCharType="begin"/>
        </w:r>
        <w:r w:rsidR="0050772D">
          <w:rPr>
            <w:noProof/>
            <w:webHidden/>
          </w:rPr>
          <w:instrText xml:space="preserve"> PAGEREF _Toc5018112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56850D5B" w14:textId="6150D632"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13" w:history="1">
        <w:r w:rsidR="0050772D" w:rsidRPr="00CC5BA1">
          <w:rPr>
            <w:rStyle w:val="Hyperlink"/>
            <w:noProof/>
          </w:rPr>
          <w:t>3.48.1 General</w:t>
        </w:r>
        <w:r w:rsidR="0050772D">
          <w:rPr>
            <w:noProof/>
            <w:webHidden/>
          </w:rPr>
          <w:tab/>
        </w:r>
        <w:r w:rsidR="0050772D">
          <w:rPr>
            <w:noProof/>
            <w:webHidden/>
          </w:rPr>
          <w:fldChar w:fldCharType="begin"/>
        </w:r>
        <w:r w:rsidR="0050772D">
          <w:rPr>
            <w:noProof/>
            <w:webHidden/>
          </w:rPr>
          <w:instrText xml:space="preserve"> PAGEREF _Toc5018113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495E4BED" w14:textId="223A487F"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14" w:history="1">
        <w:r w:rsidR="0050772D" w:rsidRPr="00CC5BA1">
          <w:rPr>
            <w:rStyle w:val="Hyperlink"/>
            <w:noProof/>
          </w:rPr>
          <w:t>3.48.2 toolComponent lookup</w:t>
        </w:r>
        <w:r w:rsidR="0050772D">
          <w:rPr>
            <w:noProof/>
            <w:webHidden/>
          </w:rPr>
          <w:tab/>
        </w:r>
        <w:r w:rsidR="0050772D">
          <w:rPr>
            <w:noProof/>
            <w:webHidden/>
          </w:rPr>
          <w:fldChar w:fldCharType="begin"/>
        </w:r>
        <w:r w:rsidR="0050772D">
          <w:rPr>
            <w:noProof/>
            <w:webHidden/>
          </w:rPr>
          <w:instrText xml:space="preserve"> PAGEREF _Toc5018114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4193A434" w14:textId="0022F4A0"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15" w:history="1">
        <w:r w:rsidR="0050772D" w:rsidRPr="00CC5BA1">
          <w:rPr>
            <w:rStyle w:val="Hyperlink"/>
            <w:noProof/>
          </w:rPr>
          <w:t>3.48.3 name property</w:t>
        </w:r>
        <w:r w:rsidR="0050772D">
          <w:rPr>
            <w:noProof/>
            <w:webHidden/>
          </w:rPr>
          <w:tab/>
        </w:r>
        <w:r w:rsidR="0050772D">
          <w:rPr>
            <w:noProof/>
            <w:webHidden/>
          </w:rPr>
          <w:fldChar w:fldCharType="begin"/>
        </w:r>
        <w:r w:rsidR="0050772D">
          <w:rPr>
            <w:noProof/>
            <w:webHidden/>
          </w:rPr>
          <w:instrText xml:space="preserve"> PAGEREF _Toc5018115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580F4850" w14:textId="3645562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16" w:history="1">
        <w:r w:rsidR="0050772D" w:rsidRPr="00CC5BA1">
          <w:rPr>
            <w:rStyle w:val="Hyperlink"/>
            <w:noProof/>
          </w:rPr>
          <w:t>3.48.4 index property</w:t>
        </w:r>
        <w:r w:rsidR="0050772D">
          <w:rPr>
            <w:noProof/>
            <w:webHidden/>
          </w:rPr>
          <w:tab/>
        </w:r>
        <w:r w:rsidR="0050772D">
          <w:rPr>
            <w:noProof/>
            <w:webHidden/>
          </w:rPr>
          <w:fldChar w:fldCharType="begin"/>
        </w:r>
        <w:r w:rsidR="0050772D">
          <w:rPr>
            <w:noProof/>
            <w:webHidden/>
          </w:rPr>
          <w:instrText xml:space="preserve"> PAGEREF _Toc5018116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5D5614B4" w14:textId="6B34A23D"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17" w:history="1">
        <w:r w:rsidR="0050772D" w:rsidRPr="00CC5BA1">
          <w:rPr>
            <w:rStyle w:val="Hyperlink"/>
            <w:noProof/>
          </w:rPr>
          <w:t>3.48.5 guid property</w:t>
        </w:r>
        <w:r w:rsidR="0050772D">
          <w:rPr>
            <w:noProof/>
            <w:webHidden/>
          </w:rPr>
          <w:tab/>
        </w:r>
        <w:r w:rsidR="0050772D">
          <w:rPr>
            <w:noProof/>
            <w:webHidden/>
          </w:rPr>
          <w:fldChar w:fldCharType="begin"/>
        </w:r>
        <w:r w:rsidR="0050772D">
          <w:rPr>
            <w:noProof/>
            <w:webHidden/>
          </w:rPr>
          <w:instrText xml:space="preserve"> PAGEREF _Toc5018117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4A652FF5" w14:textId="675DCB44"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18" w:history="1">
        <w:r w:rsidR="0050772D" w:rsidRPr="00CC5BA1">
          <w:rPr>
            <w:rStyle w:val="Hyperlink"/>
            <w:noProof/>
          </w:rPr>
          <w:t>3.49 fix object</w:t>
        </w:r>
        <w:r w:rsidR="0050772D">
          <w:rPr>
            <w:noProof/>
            <w:webHidden/>
          </w:rPr>
          <w:tab/>
        </w:r>
        <w:r w:rsidR="0050772D">
          <w:rPr>
            <w:noProof/>
            <w:webHidden/>
          </w:rPr>
          <w:fldChar w:fldCharType="begin"/>
        </w:r>
        <w:r w:rsidR="0050772D">
          <w:rPr>
            <w:noProof/>
            <w:webHidden/>
          </w:rPr>
          <w:instrText xml:space="preserve"> PAGEREF _Toc5018118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26ED996E" w14:textId="30EDF3C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19" w:history="1">
        <w:r w:rsidR="0050772D" w:rsidRPr="00CC5BA1">
          <w:rPr>
            <w:rStyle w:val="Hyperlink"/>
            <w:noProof/>
          </w:rPr>
          <w:t>3.49.1 General</w:t>
        </w:r>
        <w:r w:rsidR="0050772D">
          <w:rPr>
            <w:noProof/>
            <w:webHidden/>
          </w:rPr>
          <w:tab/>
        </w:r>
        <w:r w:rsidR="0050772D">
          <w:rPr>
            <w:noProof/>
            <w:webHidden/>
          </w:rPr>
          <w:fldChar w:fldCharType="begin"/>
        </w:r>
        <w:r w:rsidR="0050772D">
          <w:rPr>
            <w:noProof/>
            <w:webHidden/>
          </w:rPr>
          <w:instrText xml:space="preserve"> PAGEREF _Toc5018119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0423D91F" w14:textId="5A3493E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20" w:history="1">
        <w:r w:rsidR="0050772D" w:rsidRPr="00CC5BA1">
          <w:rPr>
            <w:rStyle w:val="Hyperlink"/>
            <w:noProof/>
          </w:rPr>
          <w:t>3.49.2 description property</w:t>
        </w:r>
        <w:r w:rsidR="0050772D">
          <w:rPr>
            <w:noProof/>
            <w:webHidden/>
          </w:rPr>
          <w:tab/>
        </w:r>
        <w:r w:rsidR="0050772D">
          <w:rPr>
            <w:noProof/>
            <w:webHidden/>
          </w:rPr>
          <w:fldChar w:fldCharType="begin"/>
        </w:r>
        <w:r w:rsidR="0050772D">
          <w:rPr>
            <w:noProof/>
            <w:webHidden/>
          </w:rPr>
          <w:instrText xml:space="preserve"> PAGEREF _Toc5018120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6E4D2AAA" w14:textId="61D96135"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21" w:history="1">
        <w:r w:rsidR="0050772D" w:rsidRPr="00CC5BA1">
          <w:rPr>
            <w:rStyle w:val="Hyperlink"/>
            <w:noProof/>
          </w:rPr>
          <w:t>3.49.3 artifactChanges property</w:t>
        </w:r>
        <w:r w:rsidR="0050772D">
          <w:rPr>
            <w:noProof/>
            <w:webHidden/>
          </w:rPr>
          <w:tab/>
        </w:r>
        <w:r w:rsidR="0050772D">
          <w:rPr>
            <w:noProof/>
            <w:webHidden/>
          </w:rPr>
          <w:fldChar w:fldCharType="begin"/>
        </w:r>
        <w:r w:rsidR="0050772D">
          <w:rPr>
            <w:noProof/>
            <w:webHidden/>
          </w:rPr>
          <w:instrText xml:space="preserve"> PAGEREF _Toc5018121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216AA2A3" w14:textId="1D831E51"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22" w:history="1">
        <w:r w:rsidR="0050772D" w:rsidRPr="00CC5BA1">
          <w:rPr>
            <w:rStyle w:val="Hyperlink"/>
            <w:noProof/>
          </w:rPr>
          <w:t>3.50 artifactChange object</w:t>
        </w:r>
        <w:r w:rsidR="0050772D">
          <w:rPr>
            <w:noProof/>
            <w:webHidden/>
          </w:rPr>
          <w:tab/>
        </w:r>
        <w:r w:rsidR="0050772D">
          <w:rPr>
            <w:noProof/>
            <w:webHidden/>
          </w:rPr>
          <w:fldChar w:fldCharType="begin"/>
        </w:r>
        <w:r w:rsidR="0050772D">
          <w:rPr>
            <w:noProof/>
            <w:webHidden/>
          </w:rPr>
          <w:instrText xml:space="preserve"> PAGEREF _Toc5018122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12EE09D4" w14:textId="28209D10"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23" w:history="1">
        <w:r w:rsidR="0050772D" w:rsidRPr="00CC5BA1">
          <w:rPr>
            <w:rStyle w:val="Hyperlink"/>
            <w:noProof/>
          </w:rPr>
          <w:t>3.50.1 General</w:t>
        </w:r>
        <w:r w:rsidR="0050772D">
          <w:rPr>
            <w:noProof/>
            <w:webHidden/>
          </w:rPr>
          <w:tab/>
        </w:r>
        <w:r w:rsidR="0050772D">
          <w:rPr>
            <w:noProof/>
            <w:webHidden/>
          </w:rPr>
          <w:fldChar w:fldCharType="begin"/>
        </w:r>
        <w:r w:rsidR="0050772D">
          <w:rPr>
            <w:noProof/>
            <w:webHidden/>
          </w:rPr>
          <w:instrText xml:space="preserve"> PAGEREF _Toc5018123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50FBCFD9" w14:textId="4601EF36"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24" w:history="1">
        <w:r w:rsidR="0050772D" w:rsidRPr="00CC5BA1">
          <w:rPr>
            <w:rStyle w:val="Hyperlink"/>
            <w:noProof/>
          </w:rPr>
          <w:t>3.50.2 artifactLocation property</w:t>
        </w:r>
        <w:r w:rsidR="0050772D">
          <w:rPr>
            <w:noProof/>
            <w:webHidden/>
          </w:rPr>
          <w:tab/>
        </w:r>
        <w:r w:rsidR="0050772D">
          <w:rPr>
            <w:noProof/>
            <w:webHidden/>
          </w:rPr>
          <w:fldChar w:fldCharType="begin"/>
        </w:r>
        <w:r w:rsidR="0050772D">
          <w:rPr>
            <w:noProof/>
            <w:webHidden/>
          </w:rPr>
          <w:instrText xml:space="preserve"> PAGEREF _Toc5018124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67619CC2" w14:textId="7968981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25" w:history="1">
        <w:r w:rsidR="0050772D" w:rsidRPr="00CC5BA1">
          <w:rPr>
            <w:rStyle w:val="Hyperlink"/>
            <w:noProof/>
          </w:rPr>
          <w:t>3.50.3 replacements property</w:t>
        </w:r>
        <w:r w:rsidR="0050772D">
          <w:rPr>
            <w:noProof/>
            <w:webHidden/>
          </w:rPr>
          <w:tab/>
        </w:r>
        <w:r w:rsidR="0050772D">
          <w:rPr>
            <w:noProof/>
            <w:webHidden/>
          </w:rPr>
          <w:fldChar w:fldCharType="begin"/>
        </w:r>
        <w:r w:rsidR="0050772D">
          <w:rPr>
            <w:noProof/>
            <w:webHidden/>
          </w:rPr>
          <w:instrText xml:space="preserve"> PAGEREF _Toc5018125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26C7B205" w14:textId="77220F68"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26" w:history="1">
        <w:r w:rsidR="0050772D" w:rsidRPr="00CC5BA1">
          <w:rPr>
            <w:rStyle w:val="Hyperlink"/>
            <w:noProof/>
          </w:rPr>
          <w:t>3.51 replacement object</w:t>
        </w:r>
        <w:r w:rsidR="0050772D">
          <w:rPr>
            <w:noProof/>
            <w:webHidden/>
          </w:rPr>
          <w:tab/>
        </w:r>
        <w:r w:rsidR="0050772D">
          <w:rPr>
            <w:noProof/>
            <w:webHidden/>
          </w:rPr>
          <w:fldChar w:fldCharType="begin"/>
        </w:r>
        <w:r w:rsidR="0050772D">
          <w:rPr>
            <w:noProof/>
            <w:webHidden/>
          </w:rPr>
          <w:instrText xml:space="preserve"> PAGEREF _Toc5018126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560520BD" w14:textId="084C0AC2"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27" w:history="1">
        <w:r w:rsidR="0050772D" w:rsidRPr="00CC5BA1">
          <w:rPr>
            <w:rStyle w:val="Hyperlink"/>
            <w:noProof/>
          </w:rPr>
          <w:t>3.51.1 General</w:t>
        </w:r>
        <w:r w:rsidR="0050772D">
          <w:rPr>
            <w:noProof/>
            <w:webHidden/>
          </w:rPr>
          <w:tab/>
        </w:r>
        <w:r w:rsidR="0050772D">
          <w:rPr>
            <w:noProof/>
            <w:webHidden/>
          </w:rPr>
          <w:fldChar w:fldCharType="begin"/>
        </w:r>
        <w:r w:rsidR="0050772D">
          <w:rPr>
            <w:noProof/>
            <w:webHidden/>
          </w:rPr>
          <w:instrText xml:space="preserve"> PAGEREF _Toc5018127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1DC5D1F9" w14:textId="1E07109B"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28" w:history="1">
        <w:r w:rsidR="0050772D" w:rsidRPr="00CC5BA1">
          <w:rPr>
            <w:rStyle w:val="Hyperlink"/>
            <w:noProof/>
          </w:rPr>
          <w:t>3.51.2 Constraints</w:t>
        </w:r>
        <w:r w:rsidR="0050772D">
          <w:rPr>
            <w:noProof/>
            <w:webHidden/>
          </w:rPr>
          <w:tab/>
        </w:r>
        <w:r w:rsidR="0050772D">
          <w:rPr>
            <w:noProof/>
            <w:webHidden/>
          </w:rPr>
          <w:fldChar w:fldCharType="begin"/>
        </w:r>
        <w:r w:rsidR="0050772D">
          <w:rPr>
            <w:noProof/>
            <w:webHidden/>
          </w:rPr>
          <w:instrText xml:space="preserve"> PAGEREF _Toc5018128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4914F2BB" w14:textId="584C54DF"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29" w:history="1">
        <w:r w:rsidR="0050772D" w:rsidRPr="00CC5BA1">
          <w:rPr>
            <w:rStyle w:val="Hyperlink"/>
            <w:noProof/>
          </w:rPr>
          <w:t>3.51.3 deletedRegion property</w:t>
        </w:r>
        <w:r w:rsidR="0050772D">
          <w:rPr>
            <w:noProof/>
            <w:webHidden/>
          </w:rPr>
          <w:tab/>
        </w:r>
        <w:r w:rsidR="0050772D">
          <w:rPr>
            <w:noProof/>
            <w:webHidden/>
          </w:rPr>
          <w:fldChar w:fldCharType="begin"/>
        </w:r>
        <w:r w:rsidR="0050772D">
          <w:rPr>
            <w:noProof/>
            <w:webHidden/>
          </w:rPr>
          <w:instrText xml:space="preserve"> PAGEREF _Toc5018129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43B0CF64" w14:textId="6B10F006"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30" w:history="1">
        <w:r w:rsidR="0050772D" w:rsidRPr="00CC5BA1">
          <w:rPr>
            <w:rStyle w:val="Hyperlink"/>
            <w:noProof/>
          </w:rPr>
          <w:t>3.51.4 insertedContent property</w:t>
        </w:r>
        <w:r w:rsidR="0050772D">
          <w:rPr>
            <w:noProof/>
            <w:webHidden/>
          </w:rPr>
          <w:tab/>
        </w:r>
        <w:r w:rsidR="0050772D">
          <w:rPr>
            <w:noProof/>
            <w:webHidden/>
          </w:rPr>
          <w:fldChar w:fldCharType="begin"/>
        </w:r>
        <w:r w:rsidR="0050772D">
          <w:rPr>
            <w:noProof/>
            <w:webHidden/>
          </w:rPr>
          <w:instrText xml:space="preserve"> PAGEREF _Toc5018130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711118E6" w14:textId="2E340865"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31" w:history="1">
        <w:r w:rsidR="0050772D" w:rsidRPr="00CC5BA1">
          <w:rPr>
            <w:rStyle w:val="Hyperlink"/>
            <w:noProof/>
          </w:rPr>
          <w:t>3.52 notification object</w:t>
        </w:r>
        <w:r w:rsidR="0050772D">
          <w:rPr>
            <w:noProof/>
            <w:webHidden/>
          </w:rPr>
          <w:tab/>
        </w:r>
        <w:r w:rsidR="0050772D">
          <w:rPr>
            <w:noProof/>
            <w:webHidden/>
          </w:rPr>
          <w:fldChar w:fldCharType="begin"/>
        </w:r>
        <w:r w:rsidR="0050772D">
          <w:rPr>
            <w:noProof/>
            <w:webHidden/>
          </w:rPr>
          <w:instrText xml:space="preserve"> PAGEREF _Toc5018131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37F52D23" w14:textId="070206EB"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32" w:history="1">
        <w:r w:rsidR="0050772D" w:rsidRPr="00CC5BA1">
          <w:rPr>
            <w:rStyle w:val="Hyperlink"/>
            <w:noProof/>
          </w:rPr>
          <w:t>3.52.1 General</w:t>
        </w:r>
        <w:r w:rsidR="0050772D">
          <w:rPr>
            <w:noProof/>
            <w:webHidden/>
          </w:rPr>
          <w:tab/>
        </w:r>
        <w:r w:rsidR="0050772D">
          <w:rPr>
            <w:noProof/>
            <w:webHidden/>
          </w:rPr>
          <w:fldChar w:fldCharType="begin"/>
        </w:r>
        <w:r w:rsidR="0050772D">
          <w:rPr>
            <w:noProof/>
            <w:webHidden/>
          </w:rPr>
          <w:instrText xml:space="preserve"> PAGEREF _Toc5018132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53D15BAD" w14:textId="1B24AAAF"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33" w:history="1">
        <w:r w:rsidR="0050772D" w:rsidRPr="00CC5BA1">
          <w:rPr>
            <w:rStyle w:val="Hyperlink"/>
            <w:noProof/>
          </w:rPr>
          <w:t>3.52.2 descriptor property</w:t>
        </w:r>
        <w:r w:rsidR="0050772D">
          <w:rPr>
            <w:noProof/>
            <w:webHidden/>
          </w:rPr>
          <w:tab/>
        </w:r>
        <w:r w:rsidR="0050772D">
          <w:rPr>
            <w:noProof/>
            <w:webHidden/>
          </w:rPr>
          <w:fldChar w:fldCharType="begin"/>
        </w:r>
        <w:r w:rsidR="0050772D">
          <w:rPr>
            <w:noProof/>
            <w:webHidden/>
          </w:rPr>
          <w:instrText xml:space="preserve"> PAGEREF _Toc5018133 \h </w:instrText>
        </w:r>
        <w:r w:rsidR="0050772D">
          <w:rPr>
            <w:noProof/>
            <w:webHidden/>
          </w:rPr>
        </w:r>
        <w:r w:rsidR="0050772D">
          <w:rPr>
            <w:noProof/>
            <w:webHidden/>
          </w:rPr>
          <w:fldChar w:fldCharType="separate"/>
        </w:r>
        <w:r w:rsidR="0050772D">
          <w:rPr>
            <w:noProof/>
            <w:webHidden/>
          </w:rPr>
          <w:t>161</w:t>
        </w:r>
        <w:r w:rsidR="0050772D">
          <w:rPr>
            <w:noProof/>
            <w:webHidden/>
          </w:rPr>
          <w:fldChar w:fldCharType="end"/>
        </w:r>
      </w:hyperlink>
    </w:p>
    <w:p w14:paraId="21B6CC06" w14:textId="09F41C5B"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34" w:history="1">
        <w:r w:rsidR="0050772D" w:rsidRPr="00CC5BA1">
          <w:rPr>
            <w:rStyle w:val="Hyperlink"/>
            <w:noProof/>
          </w:rPr>
          <w:t>3.52.3 associatedRule property</w:t>
        </w:r>
        <w:r w:rsidR="0050772D">
          <w:rPr>
            <w:noProof/>
            <w:webHidden/>
          </w:rPr>
          <w:tab/>
        </w:r>
        <w:r w:rsidR="0050772D">
          <w:rPr>
            <w:noProof/>
            <w:webHidden/>
          </w:rPr>
          <w:fldChar w:fldCharType="begin"/>
        </w:r>
        <w:r w:rsidR="0050772D">
          <w:rPr>
            <w:noProof/>
            <w:webHidden/>
          </w:rPr>
          <w:instrText xml:space="preserve"> PAGEREF _Toc5018134 \h </w:instrText>
        </w:r>
        <w:r w:rsidR="0050772D">
          <w:rPr>
            <w:noProof/>
            <w:webHidden/>
          </w:rPr>
        </w:r>
        <w:r w:rsidR="0050772D">
          <w:rPr>
            <w:noProof/>
            <w:webHidden/>
          </w:rPr>
          <w:fldChar w:fldCharType="separate"/>
        </w:r>
        <w:r w:rsidR="0050772D">
          <w:rPr>
            <w:noProof/>
            <w:webHidden/>
          </w:rPr>
          <w:t>161</w:t>
        </w:r>
        <w:r w:rsidR="0050772D">
          <w:rPr>
            <w:noProof/>
            <w:webHidden/>
          </w:rPr>
          <w:fldChar w:fldCharType="end"/>
        </w:r>
      </w:hyperlink>
    </w:p>
    <w:p w14:paraId="7CBDC34A" w14:textId="41E430CE"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35" w:history="1">
        <w:r w:rsidR="0050772D" w:rsidRPr="00CC5BA1">
          <w:rPr>
            <w:rStyle w:val="Hyperlink"/>
            <w:noProof/>
          </w:rPr>
          <w:t>3.52.4 physicalLocation property</w:t>
        </w:r>
        <w:r w:rsidR="0050772D">
          <w:rPr>
            <w:noProof/>
            <w:webHidden/>
          </w:rPr>
          <w:tab/>
        </w:r>
        <w:r w:rsidR="0050772D">
          <w:rPr>
            <w:noProof/>
            <w:webHidden/>
          </w:rPr>
          <w:fldChar w:fldCharType="begin"/>
        </w:r>
        <w:r w:rsidR="0050772D">
          <w:rPr>
            <w:noProof/>
            <w:webHidden/>
          </w:rPr>
          <w:instrText xml:space="preserve"> PAGEREF _Toc5018135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16F9E82B" w14:textId="760ED03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36" w:history="1">
        <w:r w:rsidR="0050772D" w:rsidRPr="00CC5BA1">
          <w:rPr>
            <w:rStyle w:val="Hyperlink"/>
            <w:noProof/>
          </w:rPr>
          <w:t>3.52.5 message property</w:t>
        </w:r>
        <w:r w:rsidR="0050772D">
          <w:rPr>
            <w:noProof/>
            <w:webHidden/>
          </w:rPr>
          <w:tab/>
        </w:r>
        <w:r w:rsidR="0050772D">
          <w:rPr>
            <w:noProof/>
            <w:webHidden/>
          </w:rPr>
          <w:fldChar w:fldCharType="begin"/>
        </w:r>
        <w:r w:rsidR="0050772D">
          <w:rPr>
            <w:noProof/>
            <w:webHidden/>
          </w:rPr>
          <w:instrText xml:space="preserve"> PAGEREF _Toc5018136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0C4C7DE2" w14:textId="0876E600"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37" w:history="1">
        <w:r w:rsidR="0050772D" w:rsidRPr="00CC5BA1">
          <w:rPr>
            <w:rStyle w:val="Hyperlink"/>
            <w:noProof/>
          </w:rPr>
          <w:t>3.52.6 level property</w:t>
        </w:r>
        <w:r w:rsidR="0050772D">
          <w:rPr>
            <w:noProof/>
            <w:webHidden/>
          </w:rPr>
          <w:tab/>
        </w:r>
        <w:r w:rsidR="0050772D">
          <w:rPr>
            <w:noProof/>
            <w:webHidden/>
          </w:rPr>
          <w:fldChar w:fldCharType="begin"/>
        </w:r>
        <w:r w:rsidR="0050772D">
          <w:rPr>
            <w:noProof/>
            <w:webHidden/>
          </w:rPr>
          <w:instrText xml:space="preserve"> PAGEREF _Toc5018137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6D860CC8" w14:textId="33AC531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38" w:history="1">
        <w:r w:rsidR="0050772D" w:rsidRPr="00CC5BA1">
          <w:rPr>
            <w:rStyle w:val="Hyperlink"/>
            <w:noProof/>
          </w:rPr>
          <w:t>3.52.7 threadId property</w:t>
        </w:r>
        <w:r w:rsidR="0050772D">
          <w:rPr>
            <w:noProof/>
            <w:webHidden/>
          </w:rPr>
          <w:tab/>
        </w:r>
        <w:r w:rsidR="0050772D">
          <w:rPr>
            <w:noProof/>
            <w:webHidden/>
          </w:rPr>
          <w:fldChar w:fldCharType="begin"/>
        </w:r>
        <w:r w:rsidR="0050772D">
          <w:rPr>
            <w:noProof/>
            <w:webHidden/>
          </w:rPr>
          <w:instrText xml:space="preserve"> PAGEREF _Toc5018138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4AA55203" w14:textId="0F1EF593"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39" w:history="1">
        <w:r w:rsidR="0050772D" w:rsidRPr="00CC5BA1">
          <w:rPr>
            <w:rStyle w:val="Hyperlink"/>
            <w:noProof/>
          </w:rPr>
          <w:t>3.52.8 timeUtc property</w:t>
        </w:r>
        <w:r w:rsidR="0050772D">
          <w:rPr>
            <w:noProof/>
            <w:webHidden/>
          </w:rPr>
          <w:tab/>
        </w:r>
        <w:r w:rsidR="0050772D">
          <w:rPr>
            <w:noProof/>
            <w:webHidden/>
          </w:rPr>
          <w:fldChar w:fldCharType="begin"/>
        </w:r>
        <w:r w:rsidR="0050772D">
          <w:rPr>
            <w:noProof/>
            <w:webHidden/>
          </w:rPr>
          <w:instrText xml:space="preserve"> PAGEREF _Toc5018139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43481295" w14:textId="0A6C663F"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40" w:history="1">
        <w:r w:rsidR="0050772D" w:rsidRPr="00CC5BA1">
          <w:rPr>
            <w:rStyle w:val="Hyperlink"/>
            <w:noProof/>
          </w:rPr>
          <w:t>3.52.9 exception property</w:t>
        </w:r>
        <w:r w:rsidR="0050772D">
          <w:rPr>
            <w:noProof/>
            <w:webHidden/>
          </w:rPr>
          <w:tab/>
        </w:r>
        <w:r w:rsidR="0050772D">
          <w:rPr>
            <w:noProof/>
            <w:webHidden/>
          </w:rPr>
          <w:fldChar w:fldCharType="begin"/>
        </w:r>
        <w:r w:rsidR="0050772D">
          <w:rPr>
            <w:noProof/>
            <w:webHidden/>
          </w:rPr>
          <w:instrText xml:space="preserve"> PAGEREF _Toc5018140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3EFDC1A2" w14:textId="36FE49C9"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41" w:history="1">
        <w:r w:rsidR="0050772D" w:rsidRPr="00CC5BA1">
          <w:rPr>
            <w:rStyle w:val="Hyperlink"/>
            <w:noProof/>
          </w:rPr>
          <w:t>3.53 exception object</w:t>
        </w:r>
        <w:r w:rsidR="0050772D">
          <w:rPr>
            <w:noProof/>
            <w:webHidden/>
          </w:rPr>
          <w:tab/>
        </w:r>
        <w:r w:rsidR="0050772D">
          <w:rPr>
            <w:noProof/>
            <w:webHidden/>
          </w:rPr>
          <w:fldChar w:fldCharType="begin"/>
        </w:r>
        <w:r w:rsidR="0050772D">
          <w:rPr>
            <w:noProof/>
            <w:webHidden/>
          </w:rPr>
          <w:instrText xml:space="preserve"> PAGEREF _Toc5018141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27FA4616" w14:textId="0DB06AAE"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42" w:history="1">
        <w:r w:rsidR="0050772D" w:rsidRPr="00CC5BA1">
          <w:rPr>
            <w:rStyle w:val="Hyperlink"/>
            <w:noProof/>
          </w:rPr>
          <w:t>3.53.1 General</w:t>
        </w:r>
        <w:r w:rsidR="0050772D">
          <w:rPr>
            <w:noProof/>
            <w:webHidden/>
          </w:rPr>
          <w:tab/>
        </w:r>
        <w:r w:rsidR="0050772D">
          <w:rPr>
            <w:noProof/>
            <w:webHidden/>
          </w:rPr>
          <w:fldChar w:fldCharType="begin"/>
        </w:r>
        <w:r w:rsidR="0050772D">
          <w:rPr>
            <w:noProof/>
            <w:webHidden/>
          </w:rPr>
          <w:instrText xml:space="preserve"> PAGEREF _Toc5018142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475F727D" w14:textId="31C33593"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43" w:history="1">
        <w:r w:rsidR="0050772D" w:rsidRPr="00CC5BA1">
          <w:rPr>
            <w:rStyle w:val="Hyperlink"/>
            <w:noProof/>
          </w:rPr>
          <w:t>3.53.2 kind property</w:t>
        </w:r>
        <w:r w:rsidR="0050772D">
          <w:rPr>
            <w:noProof/>
            <w:webHidden/>
          </w:rPr>
          <w:tab/>
        </w:r>
        <w:r w:rsidR="0050772D">
          <w:rPr>
            <w:noProof/>
            <w:webHidden/>
          </w:rPr>
          <w:fldChar w:fldCharType="begin"/>
        </w:r>
        <w:r w:rsidR="0050772D">
          <w:rPr>
            <w:noProof/>
            <w:webHidden/>
          </w:rPr>
          <w:instrText xml:space="preserve"> PAGEREF _Toc5018143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33B7FD9A" w14:textId="7E34DB55"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44" w:history="1">
        <w:r w:rsidR="0050772D" w:rsidRPr="00CC5BA1">
          <w:rPr>
            <w:rStyle w:val="Hyperlink"/>
            <w:noProof/>
          </w:rPr>
          <w:t>3.53.3 message property</w:t>
        </w:r>
        <w:r w:rsidR="0050772D">
          <w:rPr>
            <w:noProof/>
            <w:webHidden/>
          </w:rPr>
          <w:tab/>
        </w:r>
        <w:r w:rsidR="0050772D">
          <w:rPr>
            <w:noProof/>
            <w:webHidden/>
          </w:rPr>
          <w:fldChar w:fldCharType="begin"/>
        </w:r>
        <w:r w:rsidR="0050772D">
          <w:rPr>
            <w:noProof/>
            <w:webHidden/>
          </w:rPr>
          <w:instrText xml:space="preserve"> PAGEREF _Toc5018144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3488CEC5" w14:textId="5ECB2A50"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45" w:history="1">
        <w:r w:rsidR="0050772D" w:rsidRPr="00CC5BA1">
          <w:rPr>
            <w:rStyle w:val="Hyperlink"/>
            <w:noProof/>
          </w:rPr>
          <w:t>3.53.4 stack property</w:t>
        </w:r>
        <w:r w:rsidR="0050772D">
          <w:rPr>
            <w:noProof/>
            <w:webHidden/>
          </w:rPr>
          <w:tab/>
        </w:r>
        <w:r w:rsidR="0050772D">
          <w:rPr>
            <w:noProof/>
            <w:webHidden/>
          </w:rPr>
          <w:fldChar w:fldCharType="begin"/>
        </w:r>
        <w:r w:rsidR="0050772D">
          <w:rPr>
            <w:noProof/>
            <w:webHidden/>
          </w:rPr>
          <w:instrText xml:space="preserve"> PAGEREF _Toc5018145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7F711C87" w14:textId="0E910FE9"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46" w:history="1">
        <w:r w:rsidR="0050772D" w:rsidRPr="00CC5BA1">
          <w:rPr>
            <w:rStyle w:val="Hyperlink"/>
            <w:noProof/>
          </w:rPr>
          <w:t>3.53.5 innerExceptions property</w:t>
        </w:r>
        <w:r w:rsidR="0050772D">
          <w:rPr>
            <w:noProof/>
            <w:webHidden/>
          </w:rPr>
          <w:tab/>
        </w:r>
        <w:r w:rsidR="0050772D">
          <w:rPr>
            <w:noProof/>
            <w:webHidden/>
          </w:rPr>
          <w:fldChar w:fldCharType="begin"/>
        </w:r>
        <w:r w:rsidR="0050772D">
          <w:rPr>
            <w:noProof/>
            <w:webHidden/>
          </w:rPr>
          <w:instrText xml:space="preserve"> PAGEREF _Toc5018146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31605364" w14:textId="738DE796" w:rsidR="0050772D" w:rsidRDefault="00283577">
      <w:pPr>
        <w:pStyle w:val="TOC1"/>
        <w:rPr>
          <w:rFonts w:asciiTheme="minorHAnsi" w:eastAsiaTheme="minorEastAsia" w:hAnsiTheme="minorHAnsi" w:cstheme="minorBidi"/>
          <w:noProof/>
          <w:sz w:val="22"/>
          <w:szCs w:val="22"/>
        </w:rPr>
      </w:pPr>
      <w:hyperlink w:anchor="_Toc5018147" w:history="1">
        <w:r w:rsidR="0050772D" w:rsidRPr="00CC5BA1">
          <w:rPr>
            <w:rStyle w:val="Hyperlink"/>
            <w:noProof/>
          </w:rPr>
          <w:t>4</w:t>
        </w:r>
        <w:r w:rsidR="0050772D">
          <w:rPr>
            <w:rFonts w:asciiTheme="minorHAnsi" w:eastAsiaTheme="minorEastAsia" w:hAnsiTheme="minorHAnsi" w:cstheme="minorBidi"/>
            <w:noProof/>
            <w:sz w:val="22"/>
            <w:szCs w:val="22"/>
          </w:rPr>
          <w:tab/>
        </w:r>
        <w:r w:rsidR="0050772D" w:rsidRPr="00CC5BA1">
          <w:rPr>
            <w:rStyle w:val="Hyperlink"/>
            <w:noProof/>
          </w:rPr>
          <w:t>External property file format</w:t>
        </w:r>
        <w:r w:rsidR="0050772D">
          <w:rPr>
            <w:noProof/>
            <w:webHidden/>
          </w:rPr>
          <w:tab/>
        </w:r>
        <w:r w:rsidR="0050772D">
          <w:rPr>
            <w:noProof/>
            <w:webHidden/>
          </w:rPr>
          <w:fldChar w:fldCharType="begin"/>
        </w:r>
        <w:r w:rsidR="0050772D">
          <w:rPr>
            <w:noProof/>
            <w:webHidden/>
          </w:rPr>
          <w:instrText xml:space="preserve"> PAGEREF _Toc5018147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576BEFFB" w14:textId="79C61F63"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48" w:history="1">
        <w:r w:rsidR="0050772D" w:rsidRPr="00CC5BA1">
          <w:rPr>
            <w:rStyle w:val="Hyperlink"/>
            <w:noProof/>
          </w:rPr>
          <w:t>4.1 General</w:t>
        </w:r>
        <w:r w:rsidR="0050772D">
          <w:rPr>
            <w:noProof/>
            <w:webHidden/>
          </w:rPr>
          <w:tab/>
        </w:r>
        <w:r w:rsidR="0050772D">
          <w:rPr>
            <w:noProof/>
            <w:webHidden/>
          </w:rPr>
          <w:fldChar w:fldCharType="begin"/>
        </w:r>
        <w:r w:rsidR="0050772D">
          <w:rPr>
            <w:noProof/>
            <w:webHidden/>
          </w:rPr>
          <w:instrText xml:space="preserve"> PAGEREF _Toc5018148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62E2430D" w14:textId="0EF2B156"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49" w:history="1">
        <w:r w:rsidR="0050772D" w:rsidRPr="00CC5BA1">
          <w:rPr>
            <w:rStyle w:val="Hyperlink"/>
            <w:noProof/>
          </w:rPr>
          <w:t>4.2 External property file naming convention</w:t>
        </w:r>
        <w:r w:rsidR="0050772D">
          <w:rPr>
            <w:noProof/>
            <w:webHidden/>
          </w:rPr>
          <w:tab/>
        </w:r>
        <w:r w:rsidR="0050772D">
          <w:rPr>
            <w:noProof/>
            <w:webHidden/>
          </w:rPr>
          <w:fldChar w:fldCharType="begin"/>
        </w:r>
        <w:r w:rsidR="0050772D">
          <w:rPr>
            <w:noProof/>
            <w:webHidden/>
          </w:rPr>
          <w:instrText xml:space="preserve"> PAGEREF _Toc5018149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1D3345E2" w14:textId="0B2E81B8"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50" w:history="1">
        <w:r w:rsidR="0050772D" w:rsidRPr="00CC5BA1">
          <w:rPr>
            <w:rStyle w:val="Hyperlink"/>
            <w:noProof/>
          </w:rPr>
          <w:t>4.3 externalProperties object</w:t>
        </w:r>
        <w:r w:rsidR="0050772D">
          <w:rPr>
            <w:noProof/>
            <w:webHidden/>
          </w:rPr>
          <w:tab/>
        </w:r>
        <w:r w:rsidR="0050772D">
          <w:rPr>
            <w:noProof/>
            <w:webHidden/>
          </w:rPr>
          <w:fldChar w:fldCharType="begin"/>
        </w:r>
        <w:r w:rsidR="0050772D">
          <w:rPr>
            <w:noProof/>
            <w:webHidden/>
          </w:rPr>
          <w:instrText xml:space="preserve"> PAGEREF _Toc5018150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530CA1C1" w14:textId="3247849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51" w:history="1">
        <w:r w:rsidR="0050772D" w:rsidRPr="00CC5BA1">
          <w:rPr>
            <w:rStyle w:val="Hyperlink"/>
            <w:noProof/>
          </w:rPr>
          <w:t>4.3.1 General</w:t>
        </w:r>
        <w:r w:rsidR="0050772D">
          <w:rPr>
            <w:noProof/>
            <w:webHidden/>
          </w:rPr>
          <w:tab/>
        </w:r>
        <w:r w:rsidR="0050772D">
          <w:rPr>
            <w:noProof/>
            <w:webHidden/>
          </w:rPr>
          <w:fldChar w:fldCharType="begin"/>
        </w:r>
        <w:r w:rsidR="0050772D">
          <w:rPr>
            <w:noProof/>
            <w:webHidden/>
          </w:rPr>
          <w:instrText xml:space="preserve"> PAGEREF _Toc5018151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26A63ADD" w14:textId="3E62ECA3"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52" w:history="1">
        <w:r w:rsidR="0050772D" w:rsidRPr="00CC5BA1">
          <w:rPr>
            <w:rStyle w:val="Hyperlink"/>
            <w:noProof/>
          </w:rPr>
          <w:t>4.3.2 $schema property</w:t>
        </w:r>
        <w:r w:rsidR="0050772D">
          <w:rPr>
            <w:noProof/>
            <w:webHidden/>
          </w:rPr>
          <w:tab/>
        </w:r>
        <w:r w:rsidR="0050772D">
          <w:rPr>
            <w:noProof/>
            <w:webHidden/>
          </w:rPr>
          <w:fldChar w:fldCharType="begin"/>
        </w:r>
        <w:r w:rsidR="0050772D">
          <w:rPr>
            <w:noProof/>
            <w:webHidden/>
          </w:rPr>
          <w:instrText xml:space="preserve"> PAGEREF _Toc5018152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522CEA47" w14:textId="5A85D847"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53" w:history="1">
        <w:r w:rsidR="0050772D" w:rsidRPr="00CC5BA1">
          <w:rPr>
            <w:rStyle w:val="Hyperlink"/>
            <w:noProof/>
          </w:rPr>
          <w:t>4.3.3 version property</w:t>
        </w:r>
        <w:r w:rsidR="0050772D">
          <w:rPr>
            <w:noProof/>
            <w:webHidden/>
          </w:rPr>
          <w:tab/>
        </w:r>
        <w:r w:rsidR="0050772D">
          <w:rPr>
            <w:noProof/>
            <w:webHidden/>
          </w:rPr>
          <w:fldChar w:fldCharType="begin"/>
        </w:r>
        <w:r w:rsidR="0050772D">
          <w:rPr>
            <w:noProof/>
            <w:webHidden/>
          </w:rPr>
          <w:instrText xml:space="preserve"> PAGEREF _Toc5018153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20249643" w14:textId="6A83E7C6"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54" w:history="1">
        <w:r w:rsidR="0050772D" w:rsidRPr="00CC5BA1">
          <w:rPr>
            <w:rStyle w:val="Hyperlink"/>
            <w:noProof/>
          </w:rPr>
          <w:t>4.3.4 guid property</w:t>
        </w:r>
        <w:r w:rsidR="0050772D">
          <w:rPr>
            <w:noProof/>
            <w:webHidden/>
          </w:rPr>
          <w:tab/>
        </w:r>
        <w:r w:rsidR="0050772D">
          <w:rPr>
            <w:noProof/>
            <w:webHidden/>
          </w:rPr>
          <w:fldChar w:fldCharType="begin"/>
        </w:r>
        <w:r w:rsidR="0050772D">
          <w:rPr>
            <w:noProof/>
            <w:webHidden/>
          </w:rPr>
          <w:instrText xml:space="preserve"> PAGEREF _Toc5018154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36A55478" w14:textId="1B592E9A"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55" w:history="1">
        <w:r w:rsidR="0050772D" w:rsidRPr="00CC5BA1">
          <w:rPr>
            <w:rStyle w:val="Hyperlink"/>
            <w:noProof/>
          </w:rPr>
          <w:t>4.3.5 runGuid property</w:t>
        </w:r>
        <w:r w:rsidR="0050772D">
          <w:rPr>
            <w:noProof/>
            <w:webHidden/>
          </w:rPr>
          <w:tab/>
        </w:r>
        <w:r w:rsidR="0050772D">
          <w:rPr>
            <w:noProof/>
            <w:webHidden/>
          </w:rPr>
          <w:fldChar w:fldCharType="begin"/>
        </w:r>
        <w:r w:rsidR="0050772D">
          <w:rPr>
            <w:noProof/>
            <w:webHidden/>
          </w:rPr>
          <w:instrText xml:space="preserve"> PAGEREF _Toc5018155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7FA6480C" w14:textId="08E224DF" w:rsidR="0050772D" w:rsidRDefault="00283577">
      <w:pPr>
        <w:pStyle w:val="TOC3"/>
        <w:tabs>
          <w:tab w:val="right" w:leader="dot" w:pos="9350"/>
        </w:tabs>
        <w:rPr>
          <w:rFonts w:asciiTheme="minorHAnsi" w:eastAsiaTheme="minorEastAsia" w:hAnsiTheme="minorHAnsi" w:cstheme="minorBidi"/>
          <w:noProof/>
          <w:sz w:val="22"/>
          <w:szCs w:val="22"/>
        </w:rPr>
      </w:pPr>
      <w:hyperlink w:anchor="_Toc5018156" w:history="1">
        <w:r w:rsidR="0050772D" w:rsidRPr="00CC5BA1">
          <w:rPr>
            <w:rStyle w:val="Hyperlink"/>
            <w:noProof/>
          </w:rPr>
          <w:t>4.3.6 The property value properties</w:t>
        </w:r>
        <w:r w:rsidR="0050772D">
          <w:rPr>
            <w:noProof/>
            <w:webHidden/>
          </w:rPr>
          <w:tab/>
        </w:r>
        <w:r w:rsidR="0050772D">
          <w:rPr>
            <w:noProof/>
            <w:webHidden/>
          </w:rPr>
          <w:fldChar w:fldCharType="begin"/>
        </w:r>
        <w:r w:rsidR="0050772D">
          <w:rPr>
            <w:noProof/>
            <w:webHidden/>
          </w:rPr>
          <w:instrText xml:space="preserve"> PAGEREF _Toc5018156 \h </w:instrText>
        </w:r>
        <w:r w:rsidR="0050772D">
          <w:rPr>
            <w:noProof/>
            <w:webHidden/>
          </w:rPr>
        </w:r>
        <w:r w:rsidR="0050772D">
          <w:rPr>
            <w:noProof/>
            <w:webHidden/>
          </w:rPr>
          <w:fldChar w:fldCharType="separate"/>
        </w:r>
        <w:r w:rsidR="0050772D">
          <w:rPr>
            <w:noProof/>
            <w:webHidden/>
          </w:rPr>
          <w:t>166</w:t>
        </w:r>
        <w:r w:rsidR="0050772D">
          <w:rPr>
            <w:noProof/>
            <w:webHidden/>
          </w:rPr>
          <w:fldChar w:fldCharType="end"/>
        </w:r>
      </w:hyperlink>
    </w:p>
    <w:p w14:paraId="2926E700" w14:textId="7F8E273E" w:rsidR="0050772D" w:rsidRDefault="00283577">
      <w:pPr>
        <w:pStyle w:val="TOC1"/>
        <w:rPr>
          <w:rFonts w:asciiTheme="minorHAnsi" w:eastAsiaTheme="minorEastAsia" w:hAnsiTheme="minorHAnsi" w:cstheme="minorBidi"/>
          <w:noProof/>
          <w:sz w:val="22"/>
          <w:szCs w:val="22"/>
        </w:rPr>
      </w:pPr>
      <w:hyperlink w:anchor="_Toc5018157" w:history="1">
        <w:r w:rsidR="0050772D" w:rsidRPr="00CC5BA1">
          <w:rPr>
            <w:rStyle w:val="Hyperlink"/>
            <w:noProof/>
          </w:rPr>
          <w:t>5</w:t>
        </w:r>
        <w:r w:rsidR="0050772D">
          <w:rPr>
            <w:rFonts w:asciiTheme="minorHAnsi" w:eastAsiaTheme="minorEastAsia" w:hAnsiTheme="minorHAnsi" w:cstheme="minorBidi"/>
            <w:noProof/>
            <w:sz w:val="22"/>
            <w:szCs w:val="22"/>
          </w:rPr>
          <w:tab/>
        </w:r>
        <w:r w:rsidR="0050772D" w:rsidRPr="00CC5BA1">
          <w:rPr>
            <w:rStyle w:val="Hyperlink"/>
            <w:noProof/>
          </w:rPr>
          <w:t>Conformance</w:t>
        </w:r>
        <w:r w:rsidR="0050772D">
          <w:rPr>
            <w:noProof/>
            <w:webHidden/>
          </w:rPr>
          <w:tab/>
        </w:r>
        <w:r w:rsidR="0050772D">
          <w:rPr>
            <w:noProof/>
            <w:webHidden/>
          </w:rPr>
          <w:fldChar w:fldCharType="begin"/>
        </w:r>
        <w:r w:rsidR="0050772D">
          <w:rPr>
            <w:noProof/>
            <w:webHidden/>
          </w:rPr>
          <w:instrText xml:space="preserve"> PAGEREF _Toc5018157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5478C18B" w14:textId="66DE7F6B"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58" w:history="1">
        <w:r w:rsidR="0050772D" w:rsidRPr="00CC5BA1">
          <w:rPr>
            <w:rStyle w:val="Hyperlink"/>
            <w:noProof/>
          </w:rPr>
          <w:t>5.1 Conformance targets</w:t>
        </w:r>
        <w:r w:rsidR="0050772D">
          <w:rPr>
            <w:noProof/>
            <w:webHidden/>
          </w:rPr>
          <w:tab/>
        </w:r>
        <w:r w:rsidR="0050772D">
          <w:rPr>
            <w:noProof/>
            <w:webHidden/>
          </w:rPr>
          <w:fldChar w:fldCharType="begin"/>
        </w:r>
        <w:r w:rsidR="0050772D">
          <w:rPr>
            <w:noProof/>
            <w:webHidden/>
          </w:rPr>
          <w:instrText xml:space="preserve"> PAGEREF _Toc5018158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37A5C378" w14:textId="6E46BC68"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59" w:history="1">
        <w:r w:rsidR="0050772D" w:rsidRPr="00CC5BA1">
          <w:rPr>
            <w:rStyle w:val="Hyperlink"/>
            <w:noProof/>
          </w:rPr>
          <w:t>5.2 Conformance Clause 1: SARIF log file</w:t>
        </w:r>
        <w:r w:rsidR="0050772D">
          <w:rPr>
            <w:noProof/>
            <w:webHidden/>
          </w:rPr>
          <w:tab/>
        </w:r>
        <w:r w:rsidR="0050772D">
          <w:rPr>
            <w:noProof/>
            <w:webHidden/>
          </w:rPr>
          <w:fldChar w:fldCharType="begin"/>
        </w:r>
        <w:r w:rsidR="0050772D">
          <w:rPr>
            <w:noProof/>
            <w:webHidden/>
          </w:rPr>
          <w:instrText xml:space="preserve"> PAGEREF _Toc5018159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6D48A17E" w14:textId="30DF1EF0"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60" w:history="1">
        <w:r w:rsidR="0050772D" w:rsidRPr="00CC5BA1">
          <w:rPr>
            <w:rStyle w:val="Hyperlink"/>
            <w:noProof/>
          </w:rPr>
          <w:t>5.3 Conformance Clause 2: SARIF producer</w:t>
        </w:r>
        <w:r w:rsidR="0050772D">
          <w:rPr>
            <w:noProof/>
            <w:webHidden/>
          </w:rPr>
          <w:tab/>
        </w:r>
        <w:r w:rsidR="0050772D">
          <w:rPr>
            <w:noProof/>
            <w:webHidden/>
          </w:rPr>
          <w:fldChar w:fldCharType="begin"/>
        </w:r>
        <w:r w:rsidR="0050772D">
          <w:rPr>
            <w:noProof/>
            <w:webHidden/>
          </w:rPr>
          <w:instrText xml:space="preserve"> PAGEREF _Toc5018160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166842E1" w14:textId="5DC267AD"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61" w:history="1">
        <w:r w:rsidR="0050772D" w:rsidRPr="00CC5BA1">
          <w:rPr>
            <w:rStyle w:val="Hyperlink"/>
            <w:noProof/>
          </w:rPr>
          <w:t>5.4 Conformance Clause 3: Direct producer</w:t>
        </w:r>
        <w:r w:rsidR="0050772D">
          <w:rPr>
            <w:noProof/>
            <w:webHidden/>
          </w:rPr>
          <w:tab/>
        </w:r>
        <w:r w:rsidR="0050772D">
          <w:rPr>
            <w:noProof/>
            <w:webHidden/>
          </w:rPr>
          <w:fldChar w:fldCharType="begin"/>
        </w:r>
        <w:r w:rsidR="0050772D">
          <w:rPr>
            <w:noProof/>
            <w:webHidden/>
          </w:rPr>
          <w:instrText xml:space="preserve"> PAGEREF _Toc5018161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38DA7EFD" w14:textId="098C0E58"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62" w:history="1">
        <w:r w:rsidR="0050772D" w:rsidRPr="00CC5BA1">
          <w:rPr>
            <w:rStyle w:val="Hyperlink"/>
            <w:noProof/>
          </w:rPr>
          <w:t>5.5 Conformance Clause 4: Deterministic producer</w:t>
        </w:r>
        <w:r w:rsidR="0050772D">
          <w:rPr>
            <w:noProof/>
            <w:webHidden/>
          </w:rPr>
          <w:tab/>
        </w:r>
        <w:r w:rsidR="0050772D">
          <w:rPr>
            <w:noProof/>
            <w:webHidden/>
          </w:rPr>
          <w:fldChar w:fldCharType="begin"/>
        </w:r>
        <w:r w:rsidR="0050772D">
          <w:rPr>
            <w:noProof/>
            <w:webHidden/>
          </w:rPr>
          <w:instrText xml:space="preserve"> PAGEREF _Toc5018162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3146942A" w14:textId="5A123538"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63" w:history="1">
        <w:r w:rsidR="0050772D" w:rsidRPr="00CC5BA1">
          <w:rPr>
            <w:rStyle w:val="Hyperlink"/>
            <w:noProof/>
          </w:rPr>
          <w:t>5.6 Conformance Clause 5: Converter</w:t>
        </w:r>
        <w:r w:rsidR="0050772D">
          <w:rPr>
            <w:noProof/>
            <w:webHidden/>
          </w:rPr>
          <w:tab/>
        </w:r>
        <w:r w:rsidR="0050772D">
          <w:rPr>
            <w:noProof/>
            <w:webHidden/>
          </w:rPr>
          <w:fldChar w:fldCharType="begin"/>
        </w:r>
        <w:r w:rsidR="0050772D">
          <w:rPr>
            <w:noProof/>
            <w:webHidden/>
          </w:rPr>
          <w:instrText xml:space="preserve"> PAGEREF _Toc5018163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7BAEEA71" w14:textId="646C1E03"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64" w:history="1">
        <w:r w:rsidR="0050772D" w:rsidRPr="00CC5BA1">
          <w:rPr>
            <w:rStyle w:val="Hyperlink"/>
            <w:noProof/>
          </w:rPr>
          <w:t>5.7 Conformance Clause 6: SARIF post-processor</w:t>
        </w:r>
        <w:r w:rsidR="0050772D">
          <w:rPr>
            <w:noProof/>
            <w:webHidden/>
          </w:rPr>
          <w:tab/>
        </w:r>
        <w:r w:rsidR="0050772D">
          <w:rPr>
            <w:noProof/>
            <w:webHidden/>
          </w:rPr>
          <w:fldChar w:fldCharType="begin"/>
        </w:r>
        <w:r w:rsidR="0050772D">
          <w:rPr>
            <w:noProof/>
            <w:webHidden/>
          </w:rPr>
          <w:instrText xml:space="preserve"> PAGEREF _Toc5018164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0064F36E" w14:textId="2391EA4D"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65" w:history="1">
        <w:r w:rsidR="0050772D" w:rsidRPr="00CC5BA1">
          <w:rPr>
            <w:rStyle w:val="Hyperlink"/>
            <w:noProof/>
          </w:rPr>
          <w:t>5.8 Conformance Clause 7: SARIF consumer</w:t>
        </w:r>
        <w:r w:rsidR="0050772D">
          <w:rPr>
            <w:noProof/>
            <w:webHidden/>
          </w:rPr>
          <w:tab/>
        </w:r>
        <w:r w:rsidR="0050772D">
          <w:rPr>
            <w:noProof/>
            <w:webHidden/>
          </w:rPr>
          <w:fldChar w:fldCharType="begin"/>
        </w:r>
        <w:r w:rsidR="0050772D">
          <w:rPr>
            <w:noProof/>
            <w:webHidden/>
          </w:rPr>
          <w:instrText xml:space="preserve"> PAGEREF _Toc5018165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3BDB7889" w14:textId="1D0F7109"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66" w:history="1">
        <w:r w:rsidR="0050772D" w:rsidRPr="00CC5BA1">
          <w:rPr>
            <w:rStyle w:val="Hyperlink"/>
            <w:noProof/>
          </w:rPr>
          <w:t>5.9 Conformance Clause 8: Viewer</w:t>
        </w:r>
        <w:r w:rsidR="0050772D">
          <w:rPr>
            <w:noProof/>
            <w:webHidden/>
          </w:rPr>
          <w:tab/>
        </w:r>
        <w:r w:rsidR="0050772D">
          <w:rPr>
            <w:noProof/>
            <w:webHidden/>
          </w:rPr>
          <w:fldChar w:fldCharType="begin"/>
        </w:r>
        <w:r w:rsidR="0050772D">
          <w:rPr>
            <w:noProof/>
            <w:webHidden/>
          </w:rPr>
          <w:instrText xml:space="preserve"> PAGEREF _Toc5018166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6DABF4BD" w14:textId="32275EF8"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67" w:history="1">
        <w:r w:rsidR="0050772D" w:rsidRPr="00CC5BA1">
          <w:rPr>
            <w:rStyle w:val="Hyperlink"/>
            <w:noProof/>
          </w:rPr>
          <w:t>5.10 Conformance Clause 9: Result management system</w:t>
        </w:r>
        <w:r w:rsidR="0050772D">
          <w:rPr>
            <w:noProof/>
            <w:webHidden/>
          </w:rPr>
          <w:tab/>
        </w:r>
        <w:r w:rsidR="0050772D">
          <w:rPr>
            <w:noProof/>
            <w:webHidden/>
          </w:rPr>
          <w:fldChar w:fldCharType="begin"/>
        </w:r>
        <w:r w:rsidR="0050772D">
          <w:rPr>
            <w:noProof/>
            <w:webHidden/>
          </w:rPr>
          <w:instrText xml:space="preserve"> PAGEREF _Toc5018167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78D8DE22" w14:textId="58C625CB"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68" w:history="1">
        <w:r w:rsidR="0050772D" w:rsidRPr="00CC5BA1">
          <w:rPr>
            <w:rStyle w:val="Hyperlink"/>
            <w:noProof/>
          </w:rPr>
          <w:t>5.11 Conformance Clause 10: Engineering system</w:t>
        </w:r>
        <w:r w:rsidR="0050772D">
          <w:rPr>
            <w:noProof/>
            <w:webHidden/>
          </w:rPr>
          <w:tab/>
        </w:r>
        <w:r w:rsidR="0050772D">
          <w:rPr>
            <w:noProof/>
            <w:webHidden/>
          </w:rPr>
          <w:fldChar w:fldCharType="begin"/>
        </w:r>
        <w:r w:rsidR="0050772D">
          <w:rPr>
            <w:noProof/>
            <w:webHidden/>
          </w:rPr>
          <w:instrText xml:space="preserve"> PAGEREF _Toc5018168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32CEB8B6" w14:textId="2C29DE93" w:rsidR="0050772D" w:rsidRDefault="00283577">
      <w:pPr>
        <w:pStyle w:val="TOC1"/>
        <w:rPr>
          <w:rFonts w:asciiTheme="minorHAnsi" w:eastAsiaTheme="minorEastAsia" w:hAnsiTheme="minorHAnsi" w:cstheme="minorBidi"/>
          <w:noProof/>
          <w:sz w:val="22"/>
          <w:szCs w:val="22"/>
        </w:rPr>
      </w:pPr>
      <w:hyperlink w:anchor="_Toc5018169" w:history="1">
        <w:r w:rsidR="0050772D" w:rsidRPr="00CC5BA1">
          <w:rPr>
            <w:rStyle w:val="Hyperlink"/>
            <w:noProof/>
          </w:rPr>
          <w:t>Appendix A. (Informative) Acknowledgments</w:t>
        </w:r>
        <w:r w:rsidR="0050772D">
          <w:rPr>
            <w:noProof/>
            <w:webHidden/>
          </w:rPr>
          <w:tab/>
        </w:r>
        <w:r w:rsidR="0050772D">
          <w:rPr>
            <w:noProof/>
            <w:webHidden/>
          </w:rPr>
          <w:fldChar w:fldCharType="begin"/>
        </w:r>
        <w:r w:rsidR="0050772D">
          <w:rPr>
            <w:noProof/>
            <w:webHidden/>
          </w:rPr>
          <w:instrText xml:space="preserve"> PAGEREF _Toc5018169 \h </w:instrText>
        </w:r>
        <w:r w:rsidR="0050772D">
          <w:rPr>
            <w:noProof/>
            <w:webHidden/>
          </w:rPr>
        </w:r>
        <w:r w:rsidR="0050772D">
          <w:rPr>
            <w:noProof/>
            <w:webHidden/>
          </w:rPr>
          <w:fldChar w:fldCharType="separate"/>
        </w:r>
        <w:r w:rsidR="0050772D">
          <w:rPr>
            <w:noProof/>
            <w:webHidden/>
          </w:rPr>
          <w:t>169</w:t>
        </w:r>
        <w:r w:rsidR="0050772D">
          <w:rPr>
            <w:noProof/>
            <w:webHidden/>
          </w:rPr>
          <w:fldChar w:fldCharType="end"/>
        </w:r>
      </w:hyperlink>
    </w:p>
    <w:p w14:paraId="3F90E96C" w14:textId="304B8C2C" w:rsidR="0050772D" w:rsidRDefault="00283577">
      <w:pPr>
        <w:pStyle w:val="TOC1"/>
        <w:rPr>
          <w:rFonts w:asciiTheme="minorHAnsi" w:eastAsiaTheme="minorEastAsia" w:hAnsiTheme="minorHAnsi" w:cstheme="minorBidi"/>
          <w:noProof/>
          <w:sz w:val="22"/>
          <w:szCs w:val="22"/>
        </w:rPr>
      </w:pPr>
      <w:hyperlink w:anchor="_Toc5018170" w:history="1">
        <w:r w:rsidR="0050772D" w:rsidRPr="00CC5BA1">
          <w:rPr>
            <w:rStyle w:val="Hyperlink"/>
            <w:noProof/>
          </w:rPr>
          <w:t>Appendix B. (Normative) Use of fingerprints by result management systems</w:t>
        </w:r>
        <w:r w:rsidR="0050772D">
          <w:rPr>
            <w:noProof/>
            <w:webHidden/>
          </w:rPr>
          <w:tab/>
        </w:r>
        <w:r w:rsidR="0050772D">
          <w:rPr>
            <w:noProof/>
            <w:webHidden/>
          </w:rPr>
          <w:fldChar w:fldCharType="begin"/>
        </w:r>
        <w:r w:rsidR="0050772D">
          <w:rPr>
            <w:noProof/>
            <w:webHidden/>
          </w:rPr>
          <w:instrText xml:space="preserve"> PAGEREF _Toc5018170 \h </w:instrText>
        </w:r>
        <w:r w:rsidR="0050772D">
          <w:rPr>
            <w:noProof/>
            <w:webHidden/>
          </w:rPr>
        </w:r>
        <w:r w:rsidR="0050772D">
          <w:rPr>
            <w:noProof/>
            <w:webHidden/>
          </w:rPr>
          <w:fldChar w:fldCharType="separate"/>
        </w:r>
        <w:r w:rsidR="0050772D">
          <w:rPr>
            <w:noProof/>
            <w:webHidden/>
          </w:rPr>
          <w:t>170</w:t>
        </w:r>
        <w:r w:rsidR="0050772D">
          <w:rPr>
            <w:noProof/>
            <w:webHidden/>
          </w:rPr>
          <w:fldChar w:fldCharType="end"/>
        </w:r>
      </w:hyperlink>
    </w:p>
    <w:p w14:paraId="35579CC4" w14:textId="6E58476F" w:rsidR="0050772D" w:rsidRDefault="00283577">
      <w:pPr>
        <w:pStyle w:val="TOC1"/>
        <w:rPr>
          <w:rFonts w:asciiTheme="minorHAnsi" w:eastAsiaTheme="minorEastAsia" w:hAnsiTheme="minorHAnsi" w:cstheme="minorBidi"/>
          <w:noProof/>
          <w:sz w:val="22"/>
          <w:szCs w:val="22"/>
        </w:rPr>
      </w:pPr>
      <w:hyperlink w:anchor="_Toc5018171" w:history="1">
        <w:r w:rsidR="0050772D" w:rsidRPr="00CC5BA1">
          <w:rPr>
            <w:rStyle w:val="Hyperlink"/>
            <w:noProof/>
          </w:rPr>
          <w:t>Appendix C. (Informative) Use of SARIF by log file viewers</w:t>
        </w:r>
        <w:r w:rsidR="0050772D">
          <w:rPr>
            <w:noProof/>
            <w:webHidden/>
          </w:rPr>
          <w:tab/>
        </w:r>
        <w:r w:rsidR="0050772D">
          <w:rPr>
            <w:noProof/>
            <w:webHidden/>
          </w:rPr>
          <w:fldChar w:fldCharType="begin"/>
        </w:r>
        <w:r w:rsidR="0050772D">
          <w:rPr>
            <w:noProof/>
            <w:webHidden/>
          </w:rPr>
          <w:instrText xml:space="preserve"> PAGEREF _Toc5018171 \h </w:instrText>
        </w:r>
        <w:r w:rsidR="0050772D">
          <w:rPr>
            <w:noProof/>
            <w:webHidden/>
          </w:rPr>
        </w:r>
        <w:r w:rsidR="0050772D">
          <w:rPr>
            <w:noProof/>
            <w:webHidden/>
          </w:rPr>
          <w:fldChar w:fldCharType="separate"/>
        </w:r>
        <w:r w:rsidR="0050772D">
          <w:rPr>
            <w:noProof/>
            <w:webHidden/>
          </w:rPr>
          <w:t>171</w:t>
        </w:r>
        <w:r w:rsidR="0050772D">
          <w:rPr>
            <w:noProof/>
            <w:webHidden/>
          </w:rPr>
          <w:fldChar w:fldCharType="end"/>
        </w:r>
      </w:hyperlink>
    </w:p>
    <w:p w14:paraId="7D25DE72" w14:textId="40125E0C" w:rsidR="0050772D" w:rsidRDefault="00283577">
      <w:pPr>
        <w:pStyle w:val="TOC1"/>
        <w:rPr>
          <w:rFonts w:asciiTheme="minorHAnsi" w:eastAsiaTheme="minorEastAsia" w:hAnsiTheme="minorHAnsi" w:cstheme="minorBidi"/>
          <w:noProof/>
          <w:sz w:val="22"/>
          <w:szCs w:val="22"/>
        </w:rPr>
      </w:pPr>
      <w:hyperlink w:anchor="_Toc5018172" w:history="1">
        <w:r w:rsidR="0050772D" w:rsidRPr="00CC5BA1">
          <w:rPr>
            <w:rStyle w:val="Hyperlink"/>
            <w:noProof/>
          </w:rPr>
          <w:t>Appendix D. (Informative) Production of SARIF by converters</w:t>
        </w:r>
        <w:r w:rsidR="0050772D">
          <w:rPr>
            <w:noProof/>
            <w:webHidden/>
          </w:rPr>
          <w:tab/>
        </w:r>
        <w:r w:rsidR="0050772D">
          <w:rPr>
            <w:noProof/>
            <w:webHidden/>
          </w:rPr>
          <w:fldChar w:fldCharType="begin"/>
        </w:r>
        <w:r w:rsidR="0050772D">
          <w:rPr>
            <w:noProof/>
            <w:webHidden/>
          </w:rPr>
          <w:instrText xml:space="preserve"> PAGEREF _Toc5018172 \h </w:instrText>
        </w:r>
        <w:r w:rsidR="0050772D">
          <w:rPr>
            <w:noProof/>
            <w:webHidden/>
          </w:rPr>
        </w:r>
        <w:r w:rsidR="0050772D">
          <w:rPr>
            <w:noProof/>
            <w:webHidden/>
          </w:rPr>
          <w:fldChar w:fldCharType="separate"/>
        </w:r>
        <w:r w:rsidR="0050772D">
          <w:rPr>
            <w:noProof/>
            <w:webHidden/>
          </w:rPr>
          <w:t>172</w:t>
        </w:r>
        <w:r w:rsidR="0050772D">
          <w:rPr>
            <w:noProof/>
            <w:webHidden/>
          </w:rPr>
          <w:fldChar w:fldCharType="end"/>
        </w:r>
      </w:hyperlink>
    </w:p>
    <w:p w14:paraId="30D3B40D" w14:textId="78DF2F1B" w:rsidR="0050772D" w:rsidRDefault="00283577">
      <w:pPr>
        <w:pStyle w:val="TOC1"/>
        <w:rPr>
          <w:rFonts w:asciiTheme="minorHAnsi" w:eastAsiaTheme="minorEastAsia" w:hAnsiTheme="minorHAnsi" w:cstheme="minorBidi"/>
          <w:noProof/>
          <w:sz w:val="22"/>
          <w:szCs w:val="22"/>
        </w:rPr>
      </w:pPr>
      <w:hyperlink w:anchor="_Toc5018173" w:history="1">
        <w:r w:rsidR="0050772D" w:rsidRPr="00CC5BA1">
          <w:rPr>
            <w:rStyle w:val="Hyperlink"/>
            <w:noProof/>
          </w:rPr>
          <w:t>Appendix E. (Informative) Locating rule and notification metadata</w:t>
        </w:r>
        <w:r w:rsidR="0050772D">
          <w:rPr>
            <w:noProof/>
            <w:webHidden/>
          </w:rPr>
          <w:tab/>
        </w:r>
        <w:r w:rsidR="0050772D">
          <w:rPr>
            <w:noProof/>
            <w:webHidden/>
          </w:rPr>
          <w:fldChar w:fldCharType="begin"/>
        </w:r>
        <w:r w:rsidR="0050772D">
          <w:rPr>
            <w:noProof/>
            <w:webHidden/>
          </w:rPr>
          <w:instrText xml:space="preserve"> PAGEREF _Toc5018173 \h </w:instrText>
        </w:r>
        <w:r w:rsidR="0050772D">
          <w:rPr>
            <w:noProof/>
            <w:webHidden/>
          </w:rPr>
        </w:r>
        <w:r w:rsidR="0050772D">
          <w:rPr>
            <w:noProof/>
            <w:webHidden/>
          </w:rPr>
          <w:fldChar w:fldCharType="separate"/>
        </w:r>
        <w:r w:rsidR="0050772D">
          <w:rPr>
            <w:noProof/>
            <w:webHidden/>
          </w:rPr>
          <w:t>173</w:t>
        </w:r>
        <w:r w:rsidR="0050772D">
          <w:rPr>
            <w:noProof/>
            <w:webHidden/>
          </w:rPr>
          <w:fldChar w:fldCharType="end"/>
        </w:r>
      </w:hyperlink>
    </w:p>
    <w:p w14:paraId="44AF1B48" w14:textId="17BA9D33" w:rsidR="0050772D" w:rsidRDefault="00283577">
      <w:pPr>
        <w:pStyle w:val="TOC1"/>
        <w:rPr>
          <w:rFonts w:asciiTheme="minorHAnsi" w:eastAsiaTheme="minorEastAsia" w:hAnsiTheme="minorHAnsi" w:cstheme="minorBidi"/>
          <w:noProof/>
          <w:sz w:val="22"/>
          <w:szCs w:val="22"/>
        </w:rPr>
      </w:pPr>
      <w:hyperlink w:anchor="_Toc5018174" w:history="1">
        <w:r w:rsidR="0050772D" w:rsidRPr="00CC5BA1">
          <w:rPr>
            <w:rStyle w:val="Hyperlink"/>
            <w:noProof/>
          </w:rPr>
          <w:t>Appendix F. (Normative) Producing deterministic SARIF log files</w:t>
        </w:r>
        <w:r w:rsidR="0050772D">
          <w:rPr>
            <w:noProof/>
            <w:webHidden/>
          </w:rPr>
          <w:tab/>
        </w:r>
        <w:r w:rsidR="0050772D">
          <w:rPr>
            <w:noProof/>
            <w:webHidden/>
          </w:rPr>
          <w:fldChar w:fldCharType="begin"/>
        </w:r>
        <w:r w:rsidR="0050772D">
          <w:rPr>
            <w:noProof/>
            <w:webHidden/>
          </w:rPr>
          <w:instrText xml:space="preserve"> PAGEREF _Toc5018174 \h </w:instrText>
        </w:r>
        <w:r w:rsidR="0050772D">
          <w:rPr>
            <w:noProof/>
            <w:webHidden/>
          </w:rPr>
        </w:r>
        <w:r w:rsidR="0050772D">
          <w:rPr>
            <w:noProof/>
            <w:webHidden/>
          </w:rPr>
          <w:fldChar w:fldCharType="separate"/>
        </w:r>
        <w:r w:rsidR="0050772D">
          <w:rPr>
            <w:noProof/>
            <w:webHidden/>
          </w:rPr>
          <w:t>174</w:t>
        </w:r>
        <w:r w:rsidR="0050772D">
          <w:rPr>
            <w:noProof/>
            <w:webHidden/>
          </w:rPr>
          <w:fldChar w:fldCharType="end"/>
        </w:r>
      </w:hyperlink>
    </w:p>
    <w:p w14:paraId="0CB67AB7" w14:textId="2828E33E"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75" w:history="1">
        <w:r w:rsidR="0050772D" w:rsidRPr="00CC5BA1">
          <w:rPr>
            <w:rStyle w:val="Hyperlink"/>
            <w:noProof/>
          </w:rPr>
          <w:t>F.1 General</w:t>
        </w:r>
        <w:r w:rsidR="0050772D">
          <w:rPr>
            <w:noProof/>
            <w:webHidden/>
          </w:rPr>
          <w:tab/>
        </w:r>
        <w:r w:rsidR="0050772D">
          <w:rPr>
            <w:noProof/>
            <w:webHidden/>
          </w:rPr>
          <w:fldChar w:fldCharType="begin"/>
        </w:r>
        <w:r w:rsidR="0050772D">
          <w:rPr>
            <w:noProof/>
            <w:webHidden/>
          </w:rPr>
          <w:instrText xml:space="preserve"> PAGEREF _Toc5018175 \h </w:instrText>
        </w:r>
        <w:r w:rsidR="0050772D">
          <w:rPr>
            <w:noProof/>
            <w:webHidden/>
          </w:rPr>
        </w:r>
        <w:r w:rsidR="0050772D">
          <w:rPr>
            <w:noProof/>
            <w:webHidden/>
          </w:rPr>
          <w:fldChar w:fldCharType="separate"/>
        </w:r>
        <w:r w:rsidR="0050772D">
          <w:rPr>
            <w:noProof/>
            <w:webHidden/>
          </w:rPr>
          <w:t>174</w:t>
        </w:r>
        <w:r w:rsidR="0050772D">
          <w:rPr>
            <w:noProof/>
            <w:webHidden/>
          </w:rPr>
          <w:fldChar w:fldCharType="end"/>
        </w:r>
      </w:hyperlink>
    </w:p>
    <w:p w14:paraId="4F8E84FD" w14:textId="238873F6"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76" w:history="1">
        <w:r w:rsidR="0050772D" w:rsidRPr="00CC5BA1">
          <w:rPr>
            <w:rStyle w:val="Hyperlink"/>
            <w:noProof/>
          </w:rPr>
          <w:t>F.2 Non-deterministic file format elements</w:t>
        </w:r>
        <w:r w:rsidR="0050772D">
          <w:rPr>
            <w:noProof/>
            <w:webHidden/>
          </w:rPr>
          <w:tab/>
        </w:r>
        <w:r w:rsidR="0050772D">
          <w:rPr>
            <w:noProof/>
            <w:webHidden/>
          </w:rPr>
          <w:fldChar w:fldCharType="begin"/>
        </w:r>
        <w:r w:rsidR="0050772D">
          <w:rPr>
            <w:noProof/>
            <w:webHidden/>
          </w:rPr>
          <w:instrText xml:space="preserve"> PAGEREF _Toc5018176 \h </w:instrText>
        </w:r>
        <w:r w:rsidR="0050772D">
          <w:rPr>
            <w:noProof/>
            <w:webHidden/>
          </w:rPr>
        </w:r>
        <w:r w:rsidR="0050772D">
          <w:rPr>
            <w:noProof/>
            <w:webHidden/>
          </w:rPr>
          <w:fldChar w:fldCharType="separate"/>
        </w:r>
        <w:r w:rsidR="0050772D">
          <w:rPr>
            <w:noProof/>
            <w:webHidden/>
          </w:rPr>
          <w:t>174</w:t>
        </w:r>
        <w:r w:rsidR="0050772D">
          <w:rPr>
            <w:noProof/>
            <w:webHidden/>
          </w:rPr>
          <w:fldChar w:fldCharType="end"/>
        </w:r>
      </w:hyperlink>
    </w:p>
    <w:p w14:paraId="2990B4D4" w14:textId="506DAE76"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77" w:history="1">
        <w:r w:rsidR="0050772D" w:rsidRPr="00CC5BA1">
          <w:rPr>
            <w:rStyle w:val="Hyperlink"/>
            <w:noProof/>
          </w:rPr>
          <w:t>F.3 Array and dictionary element ordering</w:t>
        </w:r>
        <w:r w:rsidR="0050772D">
          <w:rPr>
            <w:noProof/>
            <w:webHidden/>
          </w:rPr>
          <w:tab/>
        </w:r>
        <w:r w:rsidR="0050772D">
          <w:rPr>
            <w:noProof/>
            <w:webHidden/>
          </w:rPr>
          <w:fldChar w:fldCharType="begin"/>
        </w:r>
        <w:r w:rsidR="0050772D">
          <w:rPr>
            <w:noProof/>
            <w:webHidden/>
          </w:rPr>
          <w:instrText xml:space="preserve"> PAGEREF _Toc5018177 \h </w:instrText>
        </w:r>
        <w:r w:rsidR="0050772D">
          <w:rPr>
            <w:noProof/>
            <w:webHidden/>
          </w:rPr>
        </w:r>
        <w:r w:rsidR="0050772D">
          <w:rPr>
            <w:noProof/>
            <w:webHidden/>
          </w:rPr>
          <w:fldChar w:fldCharType="separate"/>
        </w:r>
        <w:r w:rsidR="0050772D">
          <w:rPr>
            <w:noProof/>
            <w:webHidden/>
          </w:rPr>
          <w:t>175</w:t>
        </w:r>
        <w:r w:rsidR="0050772D">
          <w:rPr>
            <w:noProof/>
            <w:webHidden/>
          </w:rPr>
          <w:fldChar w:fldCharType="end"/>
        </w:r>
      </w:hyperlink>
    </w:p>
    <w:p w14:paraId="2F75F778" w14:textId="1ED77B91"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78" w:history="1">
        <w:r w:rsidR="0050772D" w:rsidRPr="00CC5BA1">
          <w:rPr>
            <w:rStyle w:val="Hyperlink"/>
            <w:noProof/>
          </w:rPr>
          <w:t>F.4 Absolute paths</w:t>
        </w:r>
        <w:r w:rsidR="0050772D">
          <w:rPr>
            <w:noProof/>
            <w:webHidden/>
          </w:rPr>
          <w:tab/>
        </w:r>
        <w:r w:rsidR="0050772D">
          <w:rPr>
            <w:noProof/>
            <w:webHidden/>
          </w:rPr>
          <w:fldChar w:fldCharType="begin"/>
        </w:r>
        <w:r w:rsidR="0050772D">
          <w:rPr>
            <w:noProof/>
            <w:webHidden/>
          </w:rPr>
          <w:instrText xml:space="preserve"> PAGEREF _Toc5018178 \h </w:instrText>
        </w:r>
        <w:r w:rsidR="0050772D">
          <w:rPr>
            <w:noProof/>
            <w:webHidden/>
          </w:rPr>
        </w:r>
        <w:r w:rsidR="0050772D">
          <w:rPr>
            <w:noProof/>
            <w:webHidden/>
          </w:rPr>
          <w:fldChar w:fldCharType="separate"/>
        </w:r>
        <w:r w:rsidR="0050772D">
          <w:rPr>
            <w:noProof/>
            <w:webHidden/>
          </w:rPr>
          <w:t>175</w:t>
        </w:r>
        <w:r w:rsidR="0050772D">
          <w:rPr>
            <w:noProof/>
            <w:webHidden/>
          </w:rPr>
          <w:fldChar w:fldCharType="end"/>
        </w:r>
      </w:hyperlink>
    </w:p>
    <w:p w14:paraId="5BA370E3" w14:textId="30BD64A7"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79" w:history="1">
        <w:r w:rsidR="0050772D" w:rsidRPr="00CC5BA1">
          <w:rPr>
            <w:rStyle w:val="Hyperlink"/>
            <w:noProof/>
          </w:rPr>
          <w:t>F.5 Compensating for non-deterministic output</w:t>
        </w:r>
        <w:r w:rsidR="0050772D">
          <w:rPr>
            <w:noProof/>
            <w:webHidden/>
          </w:rPr>
          <w:tab/>
        </w:r>
        <w:r w:rsidR="0050772D">
          <w:rPr>
            <w:noProof/>
            <w:webHidden/>
          </w:rPr>
          <w:fldChar w:fldCharType="begin"/>
        </w:r>
        <w:r w:rsidR="0050772D">
          <w:rPr>
            <w:noProof/>
            <w:webHidden/>
          </w:rPr>
          <w:instrText xml:space="preserve"> PAGEREF _Toc5018179 \h </w:instrText>
        </w:r>
        <w:r w:rsidR="0050772D">
          <w:rPr>
            <w:noProof/>
            <w:webHidden/>
          </w:rPr>
        </w:r>
        <w:r w:rsidR="0050772D">
          <w:rPr>
            <w:noProof/>
            <w:webHidden/>
          </w:rPr>
          <w:fldChar w:fldCharType="separate"/>
        </w:r>
        <w:r w:rsidR="0050772D">
          <w:rPr>
            <w:noProof/>
            <w:webHidden/>
          </w:rPr>
          <w:t>175</w:t>
        </w:r>
        <w:r w:rsidR="0050772D">
          <w:rPr>
            <w:noProof/>
            <w:webHidden/>
          </w:rPr>
          <w:fldChar w:fldCharType="end"/>
        </w:r>
      </w:hyperlink>
    </w:p>
    <w:p w14:paraId="282E9A72" w14:textId="351EA66B"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80" w:history="1">
        <w:r w:rsidR="0050772D" w:rsidRPr="00CC5BA1">
          <w:rPr>
            <w:rStyle w:val="Hyperlink"/>
            <w:noProof/>
          </w:rPr>
          <w:t>F.6 Interaction between determinism and baselining</w:t>
        </w:r>
        <w:r w:rsidR="0050772D">
          <w:rPr>
            <w:noProof/>
            <w:webHidden/>
          </w:rPr>
          <w:tab/>
        </w:r>
        <w:r w:rsidR="0050772D">
          <w:rPr>
            <w:noProof/>
            <w:webHidden/>
          </w:rPr>
          <w:fldChar w:fldCharType="begin"/>
        </w:r>
        <w:r w:rsidR="0050772D">
          <w:rPr>
            <w:noProof/>
            <w:webHidden/>
          </w:rPr>
          <w:instrText xml:space="preserve"> PAGEREF _Toc5018180 \h </w:instrText>
        </w:r>
        <w:r w:rsidR="0050772D">
          <w:rPr>
            <w:noProof/>
            <w:webHidden/>
          </w:rPr>
        </w:r>
        <w:r w:rsidR="0050772D">
          <w:rPr>
            <w:noProof/>
            <w:webHidden/>
          </w:rPr>
          <w:fldChar w:fldCharType="separate"/>
        </w:r>
        <w:r w:rsidR="0050772D">
          <w:rPr>
            <w:noProof/>
            <w:webHidden/>
          </w:rPr>
          <w:t>176</w:t>
        </w:r>
        <w:r w:rsidR="0050772D">
          <w:rPr>
            <w:noProof/>
            <w:webHidden/>
          </w:rPr>
          <w:fldChar w:fldCharType="end"/>
        </w:r>
      </w:hyperlink>
    </w:p>
    <w:p w14:paraId="1EE7C30F" w14:textId="6FBC8ED1" w:rsidR="0050772D" w:rsidRDefault="00283577">
      <w:pPr>
        <w:pStyle w:val="TOC1"/>
        <w:rPr>
          <w:rFonts w:asciiTheme="minorHAnsi" w:eastAsiaTheme="minorEastAsia" w:hAnsiTheme="minorHAnsi" w:cstheme="minorBidi"/>
          <w:noProof/>
          <w:sz w:val="22"/>
          <w:szCs w:val="22"/>
        </w:rPr>
      </w:pPr>
      <w:hyperlink w:anchor="_Toc5018181" w:history="1">
        <w:r w:rsidR="0050772D" w:rsidRPr="00CC5BA1">
          <w:rPr>
            <w:rStyle w:val="Hyperlink"/>
            <w:noProof/>
          </w:rPr>
          <w:t>Appendix G. (Informative) Guidance on fixes</w:t>
        </w:r>
        <w:r w:rsidR="0050772D">
          <w:rPr>
            <w:noProof/>
            <w:webHidden/>
          </w:rPr>
          <w:tab/>
        </w:r>
        <w:r w:rsidR="0050772D">
          <w:rPr>
            <w:noProof/>
            <w:webHidden/>
          </w:rPr>
          <w:fldChar w:fldCharType="begin"/>
        </w:r>
        <w:r w:rsidR="0050772D">
          <w:rPr>
            <w:noProof/>
            <w:webHidden/>
          </w:rPr>
          <w:instrText xml:space="preserve"> PAGEREF _Toc5018181 \h </w:instrText>
        </w:r>
        <w:r w:rsidR="0050772D">
          <w:rPr>
            <w:noProof/>
            <w:webHidden/>
          </w:rPr>
        </w:r>
        <w:r w:rsidR="0050772D">
          <w:rPr>
            <w:noProof/>
            <w:webHidden/>
          </w:rPr>
          <w:fldChar w:fldCharType="separate"/>
        </w:r>
        <w:r w:rsidR="0050772D">
          <w:rPr>
            <w:noProof/>
            <w:webHidden/>
          </w:rPr>
          <w:t>177</w:t>
        </w:r>
        <w:r w:rsidR="0050772D">
          <w:rPr>
            <w:noProof/>
            <w:webHidden/>
          </w:rPr>
          <w:fldChar w:fldCharType="end"/>
        </w:r>
      </w:hyperlink>
    </w:p>
    <w:p w14:paraId="3C32E067" w14:textId="184AB2C2" w:rsidR="0050772D" w:rsidRDefault="00283577">
      <w:pPr>
        <w:pStyle w:val="TOC1"/>
        <w:rPr>
          <w:rFonts w:asciiTheme="minorHAnsi" w:eastAsiaTheme="minorEastAsia" w:hAnsiTheme="minorHAnsi" w:cstheme="minorBidi"/>
          <w:noProof/>
          <w:sz w:val="22"/>
          <w:szCs w:val="22"/>
        </w:rPr>
      </w:pPr>
      <w:hyperlink w:anchor="_Toc5018182" w:history="1">
        <w:r w:rsidR="0050772D" w:rsidRPr="00CC5BA1">
          <w:rPr>
            <w:rStyle w:val="Hyperlink"/>
            <w:noProof/>
          </w:rPr>
          <w:t>Appendix H. (Informative) Diagnosing results in generated files</w:t>
        </w:r>
        <w:r w:rsidR="0050772D">
          <w:rPr>
            <w:noProof/>
            <w:webHidden/>
          </w:rPr>
          <w:tab/>
        </w:r>
        <w:r w:rsidR="0050772D">
          <w:rPr>
            <w:noProof/>
            <w:webHidden/>
          </w:rPr>
          <w:fldChar w:fldCharType="begin"/>
        </w:r>
        <w:r w:rsidR="0050772D">
          <w:rPr>
            <w:noProof/>
            <w:webHidden/>
          </w:rPr>
          <w:instrText xml:space="preserve"> PAGEREF _Toc5018182 \h </w:instrText>
        </w:r>
        <w:r w:rsidR="0050772D">
          <w:rPr>
            <w:noProof/>
            <w:webHidden/>
          </w:rPr>
        </w:r>
        <w:r w:rsidR="0050772D">
          <w:rPr>
            <w:noProof/>
            <w:webHidden/>
          </w:rPr>
          <w:fldChar w:fldCharType="separate"/>
        </w:r>
        <w:r w:rsidR="0050772D">
          <w:rPr>
            <w:noProof/>
            <w:webHidden/>
          </w:rPr>
          <w:t>178</w:t>
        </w:r>
        <w:r w:rsidR="0050772D">
          <w:rPr>
            <w:noProof/>
            <w:webHidden/>
          </w:rPr>
          <w:fldChar w:fldCharType="end"/>
        </w:r>
      </w:hyperlink>
    </w:p>
    <w:p w14:paraId="06D7B3FA" w14:textId="75012631" w:rsidR="0050772D" w:rsidRDefault="00283577">
      <w:pPr>
        <w:pStyle w:val="TOC1"/>
        <w:rPr>
          <w:rFonts w:asciiTheme="minorHAnsi" w:eastAsiaTheme="minorEastAsia" w:hAnsiTheme="minorHAnsi" w:cstheme="minorBidi"/>
          <w:noProof/>
          <w:sz w:val="22"/>
          <w:szCs w:val="22"/>
        </w:rPr>
      </w:pPr>
      <w:hyperlink w:anchor="_Toc5018183" w:history="1">
        <w:r w:rsidR="0050772D" w:rsidRPr="00CC5BA1">
          <w:rPr>
            <w:rStyle w:val="Hyperlink"/>
            <w:noProof/>
          </w:rPr>
          <w:t>Appendix I. (Informative) Sample sourceLanguage values</w:t>
        </w:r>
        <w:r w:rsidR="0050772D">
          <w:rPr>
            <w:noProof/>
            <w:webHidden/>
          </w:rPr>
          <w:tab/>
        </w:r>
        <w:r w:rsidR="0050772D">
          <w:rPr>
            <w:noProof/>
            <w:webHidden/>
          </w:rPr>
          <w:fldChar w:fldCharType="begin"/>
        </w:r>
        <w:r w:rsidR="0050772D">
          <w:rPr>
            <w:noProof/>
            <w:webHidden/>
          </w:rPr>
          <w:instrText xml:space="preserve"> PAGEREF _Toc5018183 \h </w:instrText>
        </w:r>
        <w:r w:rsidR="0050772D">
          <w:rPr>
            <w:noProof/>
            <w:webHidden/>
          </w:rPr>
        </w:r>
        <w:r w:rsidR="0050772D">
          <w:rPr>
            <w:noProof/>
            <w:webHidden/>
          </w:rPr>
          <w:fldChar w:fldCharType="separate"/>
        </w:r>
        <w:r w:rsidR="0050772D">
          <w:rPr>
            <w:noProof/>
            <w:webHidden/>
          </w:rPr>
          <w:t>181</w:t>
        </w:r>
        <w:r w:rsidR="0050772D">
          <w:rPr>
            <w:noProof/>
            <w:webHidden/>
          </w:rPr>
          <w:fldChar w:fldCharType="end"/>
        </w:r>
      </w:hyperlink>
    </w:p>
    <w:p w14:paraId="1C202828" w14:textId="5DE8CBE7" w:rsidR="0050772D" w:rsidRDefault="00283577">
      <w:pPr>
        <w:pStyle w:val="TOC1"/>
        <w:rPr>
          <w:rFonts w:asciiTheme="minorHAnsi" w:eastAsiaTheme="minorEastAsia" w:hAnsiTheme="minorHAnsi" w:cstheme="minorBidi"/>
          <w:noProof/>
          <w:sz w:val="22"/>
          <w:szCs w:val="22"/>
        </w:rPr>
      </w:pPr>
      <w:hyperlink w:anchor="_Toc5018184" w:history="1">
        <w:r w:rsidR="0050772D" w:rsidRPr="00CC5BA1">
          <w:rPr>
            <w:rStyle w:val="Hyperlink"/>
            <w:noProof/>
          </w:rPr>
          <w:t>Appendix J. (Informative) Examples</w:t>
        </w:r>
        <w:r w:rsidR="0050772D">
          <w:rPr>
            <w:noProof/>
            <w:webHidden/>
          </w:rPr>
          <w:tab/>
        </w:r>
        <w:r w:rsidR="0050772D">
          <w:rPr>
            <w:noProof/>
            <w:webHidden/>
          </w:rPr>
          <w:fldChar w:fldCharType="begin"/>
        </w:r>
        <w:r w:rsidR="0050772D">
          <w:rPr>
            <w:noProof/>
            <w:webHidden/>
          </w:rPr>
          <w:instrText xml:space="preserve"> PAGEREF _Toc5018184 \h </w:instrText>
        </w:r>
        <w:r w:rsidR="0050772D">
          <w:rPr>
            <w:noProof/>
            <w:webHidden/>
          </w:rPr>
        </w:r>
        <w:r w:rsidR="0050772D">
          <w:rPr>
            <w:noProof/>
            <w:webHidden/>
          </w:rPr>
          <w:fldChar w:fldCharType="separate"/>
        </w:r>
        <w:r w:rsidR="0050772D">
          <w:rPr>
            <w:noProof/>
            <w:webHidden/>
          </w:rPr>
          <w:t>183</w:t>
        </w:r>
        <w:r w:rsidR="0050772D">
          <w:rPr>
            <w:noProof/>
            <w:webHidden/>
          </w:rPr>
          <w:fldChar w:fldCharType="end"/>
        </w:r>
      </w:hyperlink>
    </w:p>
    <w:p w14:paraId="18B15210" w14:textId="02A5E9B0"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85" w:history="1">
        <w:r w:rsidR="0050772D" w:rsidRPr="00CC5BA1">
          <w:rPr>
            <w:rStyle w:val="Hyperlink"/>
            <w:noProof/>
          </w:rPr>
          <w:t>J.1 Minimal valid SARIF log file</w:t>
        </w:r>
        <w:r w:rsidR="0050772D">
          <w:rPr>
            <w:noProof/>
            <w:webHidden/>
          </w:rPr>
          <w:tab/>
        </w:r>
        <w:r w:rsidR="0050772D">
          <w:rPr>
            <w:noProof/>
            <w:webHidden/>
          </w:rPr>
          <w:fldChar w:fldCharType="begin"/>
        </w:r>
        <w:r w:rsidR="0050772D">
          <w:rPr>
            <w:noProof/>
            <w:webHidden/>
          </w:rPr>
          <w:instrText xml:space="preserve"> PAGEREF _Toc5018185 \h </w:instrText>
        </w:r>
        <w:r w:rsidR="0050772D">
          <w:rPr>
            <w:noProof/>
            <w:webHidden/>
          </w:rPr>
        </w:r>
        <w:r w:rsidR="0050772D">
          <w:rPr>
            <w:noProof/>
            <w:webHidden/>
          </w:rPr>
          <w:fldChar w:fldCharType="separate"/>
        </w:r>
        <w:r w:rsidR="0050772D">
          <w:rPr>
            <w:noProof/>
            <w:webHidden/>
          </w:rPr>
          <w:t>183</w:t>
        </w:r>
        <w:r w:rsidR="0050772D">
          <w:rPr>
            <w:noProof/>
            <w:webHidden/>
          </w:rPr>
          <w:fldChar w:fldCharType="end"/>
        </w:r>
      </w:hyperlink>
    </w:p>
    <w:p w14:paraId="65A5E6E2" w14:textId="4C9BC735"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86" w:history="1">
        <w:r w:rsidR="0050772D" w:rsidRPr="00CC5BA1">
          <w:rPr>
            <w:rStyle w:val="Hyperlink"/>
            <w:noProof/>
          </w:rPr>
          <w:t>J.2 Minimal recommended SARIF log file with source information</w:t>
        </w:r>
        <w:r w:rsidR="0050772D">
          <w:rPr>
            <w:noProof/>
            <w:webHidden/>
          </w:rPr>
          <w:tab/>
        </w:r>
        <w:r w:rsidR="0050772D">
          <w:rPr>
            <w:noProof/>
            <w:webHidden/>
          </w:rPr>
          <w:fldChar w:fldCharType="begin"/>
        </w:r>
        <w:r w:rsidR="0050772D">
          <w:rPr>
            <w:noProof/>
            <w:webHidden/>
          </w:rPr>
          <w:instrText xml:space="preserve"> PAGEREF _Toc5018186 \h </w:instrText>
        </w:r>
        <w:r w:rsidR="0050772D">
          <w:rPr>
            <w:noProof/>
            <w:webHidden/>
          </w:rPr>
        </w:r>
        <w:r w:rsidR="0050772D">
          <w:rPr>
            <w:noProof/>
            <w:webHidden/>
          </w:rPr>
          <w:fldChar w:fldCharType="separate"/>
        </w:r>
        <w:r w:rsidR="0050772D">
          <w:rPr>
            <w:noProof/>
            <w:webHidden/>
          </w:rPr>
          <w:t>183</w:t>
        </w:r>
        <w:r w:rsidR="0050772D">
          <w:rPr>
            <w:noProof/>
            <w:webHidden/>
          </w:rPr>
          <w:fldChar w:fldCharType="end"/>
        </w:r>
      </w:hyperlink>
    </w:p>
    <w:p w14:paraId="28975959" w14:textId="37FC47CB"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87" w:history="1">
        <w:r w:rsidR="0050772D" w:rsidRPr="00CC5BA1">
          <w:rPr>
            <w:rStyle w:val="Hyperlink"/>
            <w:noProof/>
          </w:rPr>
          <w:t>J.3 Minimal recommended SARIF log file without source information</w:t>
        </w:r>
        <w:r w:rsidR="0050772D">
          <w:rPr>
            <w:noProof/>
            <w:webHidden/>
          </w:rPr>
          <w:tab/>
        </w:r>
        <w:r w:rsidR="0050772D">
          <w:rPr>
            <w:noProof/>
            <w:webHidden/>
          </w:rPr>
          <w:fldChar w:fldCharType="begin"/>
        </w:r>
        <w:r w:rsidR="0050772D">
          <w:rPr>
            <w:noProof/>
            <w:webHidden/>
          </w:rPr>
          <w:instrText xml:space="preserve"> PAGEREF _Toc5018187 \h </w:instrText>
        </w:r>
        <w:r w:rsidR="0050772D">
          <w:rPr>
            <w:noProof/>
            <w:webHidden/>
          </w:rPr>
        </w:r>
        <w:r w:rsidR="0050772D">
          <w:rPr>
            <w:noProof/>
            <w:webHidden/>
          </w:rPr>
          <w:fldChar w:fldCharType="separate"/>
        </w:r>
        <w:r w:rsidR="0050772D">
          <w:rPr>
            <w:noProof/>
            <w:webHidden/>
          </w:rPr>
          <w:t>184</w:t>
        </w:r>
        <w:r w:rsidR="0050772D">
          <w:rPr>
            <w:noProof/>
            <w:webHidden/>
          </w:rPr>
          <w:fldChar w:fldCharType="end"/>
        </w:r>
      </w:hyperlink>
    </w:p>
    <w:p w14:paraId="514B7EBA" w14:textId="5E8E6B40" w:rsidR="0050772D" w:rsidRDefault="00283577">
      <w:pPr>
        <w:pStyle w:val="TOC2"/>
        <w:tabs>
          <w:tab w:val="right" w:leader="dot" w:pos="9350"/>
        </w:tabs>
        <w:rPr>
          <w:rFonts w:asciiTheme="minorHAnsi" w:eastAsiaTheme="minorEastAsia" w:hAnsiTheme="minorHAnsi" w:cstheme="minorBidi"/>
          <w:noProof/>
          <w:sz w:val="22"/>
          <w:szCs w:val="22"/>
        </w:rPr>
      </w:pPr>
      <w:hyperlink w:anchor="_Toc5018188" w:history="1">
        <w:r w:rsidR="0050772D" w:rsidRPr="00CC5BA1">
          <w:rPr>
            <w:rStyle w:val="Hyperlink"/>
            <w:noProof/>
          </w:rPr>
          <w:t>J.4 Comprehensive SARIF file</w:t>
        </w:r>
        <w:r w:rsidR="0050772D">
          <w:rPr>
            <w:noProof/>
            <w:webHidden/>
          </w:rPr>
          <w:tab/>
        </w:r>
        <w:r w:rsidR="0050772D">
          <w:rPr>
            <w:noProof/>
            <w:webHidden/>
          </w:rPr>
          <w:fldChar w:fldCharType="begin"/>
        </w:r>
        <w:r w:rsidR="0050772D">
          <w:rPr>
            <w:noProof/>
            <w:webHidden/>
          </w:rPr>
          <w:instrText xml:space="preserve"> PAGEREF _Toc5018188 \h </w:instrText>
        </w:r>
        <w:r w:rsidR="0050772D">
          <w:rPr>
            <w:noProof/>
            <w:webHidden/>
          </w:rPr>
        </w:r>
        <w:r w:rsidR="0050772D">
          <w:rPr>
            <w:noProof/>
            <w:webHidden/>
          </w:rPr>
          <w:fldChar w:fldCharType="separate"/>
        </w:r>
        <w:r w:rsidR="0050772D">
          <w:rPr>
            <w:noProof/>
            <w:webHidden/>
          </w:rPr>
          <w:t>185</w:t>
        </w:r>
        <w:r w:rsidR="0050772D">
          <w:rPr>
            <w:noProof/>
            <w:webHidden/>
          </w:rPr>
          <w:fldChar w:fldCharType="end"/>
        </w:r>
      </w:hyperlink>
    </w:p>
    <w:p w14:paraId="584985C7" w14:textId="5E15707C" w:rsidR="0050772D" w:rsidRDefault="00283577">
      <w:pPr>
        <w:pStyle w:val="TOC1"/>
        <w:rPr>
          <w:rFonts w:asciiTheme="minorHAnsi" w:eastAsiaTheme="minorEastAsia" w:hAnsiTheme="minorHAnsi" w:cstheme="minorBidi"/>
          <w:noProof/>
          <w:sz w:val="22"/>
          <w:szCs w:val="22"/>
        </w:rPr>
      </w:pPr>
      <w:hyperlink w:anchor="_Toc5018189" w:history="1">
        <w:r w:rsidR="0050772D" w:rsidRPr="00CC5BA1">
          <w:rPr>
            <w:rStyle w:val="Hyperlink"/>
            <w:noProof/>
          </w:rPr>
          <w:t>Appendix K. (Informative) Revision History</w:t>
        </w:r>
        <w:r w:rsidR="0050772D">
          <w:rPr>
            <w:noProof/>
            <w:webHidden/>
          </w:rPr>
          <w:tab/>
        </w:r>
        <w:r w:rsidR="0050772D">
          <w:rPr>
            <w:noProof/>
            <w:webHidden/>
          </w:rPr>
          <w:fldChar w:fldCharType="begin"/>
        </w:r>
        <w:r w:rsidR="0050772D">
          <w:rPr>
            <w:noProof/>
            <w:webHidden/>
          </w:rPr>
          <w:instrText xml:space="preserve"> PAGEREF _Toc5018189 \h </w:instrText>
        </w:r>
        <w:r w:rsidR="0050772D">
          <w:rPr>
            <w:noProof/>
            <w:webHidden/>
          </w:rPr>
        </w:r>
        <w:r w:rsidR="0050772D">
          <w:rPr>
            <w:noProof/>
            <w:webHidden/>
          </w:rPr>
          <w:fldChar w:fldCharType="separate"/>
        </w:r>
        <w:r w:rsidR="0050772D">
          <w:rPr>
            <w:noProof/>
            <w:webHidden/>
          </w:rPr>
          <w:t>196</w:t>
        </w:r>
        <w:r w:rsidR="0050772D">
          <w:rPr>
            <w:noProof/>
            <w:webHidden/>
          </w:rPr>
          <w:fldChar w:fldCharType="end"/>
        </w:r>
      </w:hyperlink>
    </w:p>
    <w:p w14:paraId="300EBE96" w14:textId="233EA600"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1769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017696"/>
      <w:bookmarkStart w:id="6" w:name="_Toc85472893"/>
      <w:bookmarkStart w:id="7" w:name="_Toc287332007"/>
      <w:r>
        <w:t>IPR Policy</w:t>
      </w:r>
      <w:bookmarkEnd w:id="5"/>
    </w:p>
    <w:p w14:paraId="46AF25ED" w14:textId="672A05D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2E1E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17697"/>
      <w:r>
        <w:t>Terminology</w:t>
      </w:r>
      <w:bookmarkEnd w:id="6"/>
      <w:bookmarkEnd w:id="7"/>
      <w:bookmarkEnd w:id="8"/>
    </w:p>
    <w:p w14:paraId="332C78E7" w14:textId="29A4A64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BBBFC8A" w:rsidR="00B05C99" w:rsidRDefault="0028357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5F023F1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F1639B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936334E" w:rsidR="008119BF" w:rsidRPr="008119BF" w:rsidRDefault="0028357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F5B0A0F" w:rsidR="0044419A" w:rsidRDefault="0028357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8E76EE4" w:rsidR="0044419A" w:rsidRDefault="0028357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08AB1A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3CD59D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30168E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83661A5" w:rsidR="0008529C" w:rsidRDefault="00283577"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200E531" w:rsidR="00815B8E" w:rsidRPr="00B53EA7" w:rsidRDefault="00283577"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7973E7A" w:rsidR="00D06F1A" w:rsidRPr="00D06F1A" w:rsidRDefault="0028357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12E2A06" w:rsidR="00376AE7" w:rsidRDefault="00283577"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7100566" w:rsidR="005A4921" w:rsidRPr="00FA7D11" w:rsidRDefault="00283577"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D3BFA2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0F8695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4EDC06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1EC42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14B5CFE" w:rsidR="008B0BAE" w:rsidRPr="00FA7D11" w:rsidRDefault="00283577"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33B6AA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97704C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5FEE8A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60B19637" w:rsidR="0044419A" w:rsidRDefault="0028357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3E4676A" w:rsidR="0044419A" w:rsidRDefault="0028357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C60257A" w:rsidR="008563DD" w:rsidRDefault="00283577"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F8A763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DE6CF7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4943522"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34C735E4"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F7CCF68"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DEEAEE8" w:rsidR="0044419A" w:rsidRDefault="0028357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8B8D7D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B6FAAC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5F6425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35C0576" w:rsidR="00646038" w:rsidRDefault="0028357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C4A2B19" w:rsidR="0044419A" w:rsidRDefault="0028357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86554FE" w:rsidR="00E10ADE" w:rsidRPr="00E10ADE" w:rsidRDefault="00283577"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17416F3" w:rsidR="00646038" w:rsidRDefault="0028357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5223E1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B49102" w:rsidR="0044419A" w:rsidRDefault="0028357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55711B8D" w:rsidR="008B0BAE" w:rsidRDefault="00283577"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35B6507"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543F9DD3" w:rsidR="00B05C99" w:rsidRDefault="0028357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64B556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85D8CB0" w:rsidR="00D65090" w:rsidRPr="00D65090" w:rsidRDefault="0028357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27EAFE1A"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7B9A207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A4B15B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D8BF81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4DB8C366"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42CF95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7890ED70" w:rsidR="00B05C99" w:rsidRDefault="00283577"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660859D" w:rsidR="00B05C99" w:rsidRDefault="0028357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260FD471"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855BCC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E6FD166" w:rsidR="00811F21" w:rsidRPr="00811F21" w:rsidRDefault="0028357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12C1007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057E333"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F0A1DA5" w:rsidR="0087229D" w:rsidRPr="0087229D" w:rsidRDefault="00283577"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0910008" w:rsidR="00B05C99" w:rsidRDefault="0028357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348B858F" w:rsidR="00B05C99" w:rsidRDefault="00283577"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0980DF18"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FFB5B0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58E02E67" w:rsidR="00366BA7" w:rsidRDefault="0028357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4344579D" w:rsidR="00753025" w:rsidRPr="00753025" w:rsidRDefault="0028357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C464984" w:rsidR="00815B8E" w:rsidRPr="00B53EA7" w:rsidRDefault="00283577"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7F7EFC8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5AAD45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5A1971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34D72C1D" w:rsidR="0044419A" w:rsidRDefault="0028357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71A8E3E" w:rsidR="0044419A" w:rsidRDefault="0028357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50941C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F2D44DC" w:rsidR="0003129F" w:rsidRDefault="0028357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6B7968C" w:rsidR="0044419A" w:rsidRDefault="0028357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32CA115C"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24E2BAC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92360F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D4AEDC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017698"/>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E916255"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A762BB3"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2773D2E"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372EEAC"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B3AF19C"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F53BF31"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ADAAC9E"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21CFFDE"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D90B2A7"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32283B0"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E22DAA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A2BA2E5"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3714FDB0"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B552241"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C0FDEDF"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17E5E0E3"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68F13011"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07CDE095"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002D76E5"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017699"/>
      <w:r>
        <w:t>Non-Normative References</w:t>
      </w:r>
      <w:bookmarkEnd w:id="96"/>
      <w:bookmarkEnd w:id="97"/>
      <w:bookmarkEnd w:id="98"/>
    </w:p>
    <w:p w14:paraId="1067680D" w14:textId="6B36DC98"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32B9B645"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19925175"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1D4BA78F"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7A67D94F"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D08AD0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50E2ACC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017700"/>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017701"/>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017702"/>
      <w:r>
        <w:t>Format examples</w:t>
      </w:r>
      <w:bookmarkEnd w:id="105"/>
    </w:p>
    <w:p w14:paraId="2726F2C4" w14:textId="230C046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017703"/>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017704"/>
      <w:r>
        <w:t>Syntax notation</w:t>
      </w:r>
      <w:bookmarkEnd w:id="107"/>
    </w:p>
    <w:p w14:paraId="15BCDF38" w14:textId="1F1275C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92EA86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017705"/>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FAD756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0772D">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3642E01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50772D">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25C4E709"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50772D">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50772D">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54E0CD6"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50772D">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57C4E3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B9F69BE"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0772D">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017706"/>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017707"/>
      <w:r>
        <w:t>General</w:t>
      </w:r>
      <w:bookmarkEnd w:id="114"/>
      <w:bookmarkEnd w:id="115"/>
    </w:p>
    <w:p w14:paraId="66A97768" w14:textId="6347883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0772D">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A428219"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485CF2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C69BFD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017708"/>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Toc5017709"/>
      <w:bookmarkStart w:id="123" w:name="_Ref507594747"/>
      <w:r>
        <w:t xml:space="preserve">artifactContent </w:t>
      </w:r>
      <w:r w:rsidR="00C50C8C">
        <w:t>object</w:t>
      </w:r>
      <w:bookmarkEnd w:id="117"/>
      <w:bookmarkEnd w:id="118"/>
      <w:bookmarkEnd w:id="119"/>
      <w:bookmarkEnd w:id="120"/>
      <w:bookmarkEnd w:id="121"/>
      <w:bookmarkEnd w:id="122"/>
    </w:p>
    <w:p w14:paraId="2BBA9A14" w14:textId="2A52D71B" w:rsidR="00C50C8C" w:rsidRDefault="00C50C8C" w:rsidP="00C50C8C">
      <w:pPr>
        <w:pStyle w:val="Heading3"/>
      </w:pPr>
      <w:bookmarkStart w:id="124" w:name="_Toc5017710"/>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017711"/>
      <w:r>
        <w:t>text property</w:t>
      </w:r>
      <w:bookmarkEnd w:id="125"/>
      <w:bookmarkEnd w:id="126"/>
    </w:p>
    <w:p w14:paraId="4A7B5CC6" w14:textId="2894783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0772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017712"/>
      <w:r>
        <w:t>binary property</w:t>
      </w:r>
      <w:bookmarkEnd w:id="127"/>
      <w:bookmarkEnd w:id="128"/>
    </w:p>
    <w:p w14:paraId="1BB5464B" w14:textId="62D5B97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017713"/>
      <w:r>
        <w:t>rendered property</w:t>
      </w:r>
      <w:bookmarkEnd w:id="129"/>
    </w:p>
    <w:p w14:paraId="0838F2BA" w14:textId="495EF928"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50772D">
        <w:t>3.12</w:t>
      </w:r>
      <w:r>
        <w:fldChar w:fldCharType="end"/>
      </w:r>
      <w:r>
        <w:t>) that provides a rendered view of the contents.</w:t>
      </w:r>
    </w:p>
    <w:p w14:paraId="1DECE07C" w14:textId="2817E539"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50772D">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50772D">
        <w:t>3.27.4</w:t>
      </w:r>
      <w:r>
        <w:fldChar w:fldCharType="end"/>
      </w:r>
      <w:r>
        <w:t>, §</w:t>
      </w:r>
      <w:r>
        <w:fldChar w:fldCharType="begin"/>
      </w:r>
      <w:r>
        <w:instrText xml:space="preserve"> REF _Ref534896821 \r \h </w:instrText>
      </w:r>
      <w:r>
        <w:fldChar w:fldCharType="separate"/>
      </w:r>
      <w:r w:rsidR="0050772D">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0772D">
        <w:t>3.12.4</w:t>
      </w:r>
      <w:r>
        <w:fldChar w:fldCharType="end"/>
      </w:r>
      <w:r>
        <w:t>) emphasizes a byte of particular interest.</w:t>
      </w:r>
    </w:p>
    <w:p w14:paraId="60F251DB" w14:textId="1798D8C9" w:rsidR="00C40C88" w:rsidRDefault="00C40C88" w:rsidP="00C40C88">
      <w:pPr>
        <w:pStyle w:val="Code"/>
      </w:pPr>
      <w:r>
        <w:t>{                                # A physicalLocation object (§</w:t>
      </w:r>
      <w:r>
        <w:fldChar w:fldCharType="begin"/>
      </w:r>
      <w:r>
        <w:instrText xml:space="preserve"> REF _Ref493477390 \r \h </w:instrText>
      </w:r>
      <w:r>
        <w:fldChar w:fldCharType="separate"/>
      </w:r>
      <w:r w:rsidR="0050772D">
        <w:t>3.27</w:t>
      </w:r>
      <w:r>
        <w:fldChar w:fldCharType="end"/>
      </w:r>
      <w:r>
        <w:t>).</w:t>
      </w:r>
    </w:p>
    <w:p w14:paraId="530A6C93" w14:textId="5D3F45B1" w:rsidR="00C40C88" w:rsidRDefault="00C40C88" w:rsidP="00C40C88">
      <w:pPr>
        <w:pStyle w:val="Code"/>
      </w:pPr>
      <w:r>
        <w:t xml:space="preserve">  "address": {                   # See §</w:t>
      </w:r>
      <w:r>
        <w:fldChar w:fldCharType="begin"/>
      </w:r>
      <w:r>
        <w:instrText xml:space="preserve"> REF _Ref4682539 \r \h </w:instrText>
      </w:r>
      <w:r>
        <w:fldChar w:fldCharType="separate"/>
      </w:r>
      <w:r w:rsidR="0050772D">
        <w:t>3.27.6</w:t>
      </w:r>
      <w:r>
        <w:fldChar w:fldCharType="end"/>
      </w:r>
      <w:r>
        <w:t>.</w:t>
      </w:r>
    </w:p>
    <w:p w14:paraId="02C150F3" w14:textId="3BCD7AC1"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50772D">
        <w:t>3.30.1</w:t>
      </w:r>
      <w:r w:rsidR="00AE6ECE">
        <w:fldChar w:fldCharType="end"/>
      </w:r>
      <w:r>
        <w:t>.</w:t>
      </w:r>
    </w:p>
    <w:p w14:paraId="42445A70" w14:textId="59A3E194"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50772D">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AC0FCAC" w:rsidR="00C40C88" w:rsidRDefault="00C40C88" w:rsidP="00C40C88">
      <w:pPr>
        <w:pStyle w:val="Code"/>
      </w:pPr>
      <w:r>
        <w:t xml:space="preserve">  "region": {                    # See §</w:t>
      </w:r>
      <w:r>
        <w:fldChar w:fldCharType="begin"/>
      </w:r>
      <w:r>
        <w:instrText xml:space="preserve"> REF _Ref493509797 \r \h </w:instrText>
      </w:r>
      <w:r>
        <w:fldChar w:fldCharType="separate"/>
      </w:r>
      <w:r w:rsidR="0050772D">
        <w:t>3.27.4</w:t>
      </w:r>
      <w:r>
        <w:fldChar w:fldCharType="end"/>
      </w:r>
      <w:r>
        <w:t>.</w:t>
      </w:r>
    </w:p>
    <w:p w14:paraId="5EAF0C55" w14:textId="074491DB" w:rsidR="00C40C88" w:rsidRDefault="00C40C88" w:rsidP="00C40C88">
      <w:pPr>
        <w:pStyle w:val="Code"/>
      </w:pPr>
      <w:r>
        <w:t xml:space="preserve">    "snippet": {                 # See §</w:t>
      </w:r>
      <w:r>
        <w:fldChar w:fldCharType="begin"/>
      </w:r>
      <w:r>
        <w:instrText xml:space="preserve"> REF _Ref534896821 \r \h </w:instrText>
      </w:r>
      <w:r>
        <w:fldChar w:fldCharType="separate"/>
      </w:r>
      <w:r w:rsidR="0050772D">
        <w:t>3.28.13</w:t>
      </w:r>
      <w:r>
        <w:fldChar w:fldCharType="end"/>
      </w:r>
      <w:r>
        <w:t>.</w:t>
      </w:r>
    </w:p>
    <w:p w14:paraId="03C029C2" w14:textId="41E4762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50772D">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017714"/>
      <w:r>
        <w:t xml:space="preserve">artifactLocation </w:t>
      </w:r>
      <w:r w:rsidR="00EF1697">
        <w:t>object</w:t>
      </w:r>
      <w:bookmarkEnd w:id="123"/>
      <w:bookmarkEnd w:id="130"/>
      <w:bookmarkEnd w:id="131"/>
      <w:bookmarkEnd w:id="132"/>
    </w:p>
    <w:p w14:paraId="15E45BC8" w14:textId="6BB90172" w:rsidR="00EF1697" w:rsidRPr="00EF1697" w:rsidRDefault="00EF1697" w:rsidP="00EF1697">
      <w:pPr>
        <w:pStyle w:val="Heading3"/>
      </w:pPr>
      <w:bookmarkStart w:id="133" w:name="_Ref507595872"/>
      <w:bookmarkStart w:id="134" w:name="_Toc5017715"/>
      <w:r>
        <w:t>General</w:t>
      </w:r>
      <w:bookmarkEnd w:id="133"/>
      <w:bookmarkEnd w:id="134"/>
    </w:p>
    <w:p w14:paraId="0DE4A1DE" w14:textId="243FB3D2"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0772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0772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017716"/>
      <w:r>
        <w:t>Constraints</w:t>
      </w:r>
      <w:bookmarkEnd w:id="135"/>
    </w:p>
    <w:p w14:paraId="13519D8E" w14:textId="2357DA41"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0772D">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50772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0772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0772D">
        <w:t>3.4.5</w:t>
      </w:r>
      <w:r w:rsidR="008F3B71">
        <w:fldChar w:fldCharType="end"/>
      </w:r>
      <w:r w:rsidR="008F3B71">
        <w:t xml:space="preserve">), they </w:t>
      </w:r>
      <w:r w:rsidR="008F3B71">
        <w:rPr>
          <w:b/>
        </w:rPr>
        <w:t>MAY</w:t>
      </w:r>
      <w:r w:rsidR="008F3B71">
        <w:t xml:space="preserve"> both be present.</w:t>
      </w:r>
    </w:p>
    <w:p w14:paraId="2FC50484" w14:textId="23A80981"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0772D">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0772D">
        <w:t>3.14.15</w:t>
      </w:r>
      <w:r>
        <w:fldChar w:fldCharType="end"/>
      </w:r>
      <w:r>
        <w:t xml:space="preserve">) specified by </w:t>
      </w:r>
      <w:r w:rsidR="00662BD7">
        <w:rPr>
          <w:rStyle w:val="CODEtemp"/>
        </w:rPr>
        <w:t>artifact</w:t>
      </w:r>
      <w:r w:rsidR="00662BD7" w:rsidRPr="00C32F86">
        <w:rPr>
          <w:rStyle w:val="CODEtemp"/>
        </w:rPr>
        <w:t>Index</w:t>
      </w:r>
      <w:r>
        <w:t>.</w:t>
      </w:r>
    </w:p>
    <w:p w14:paraId="5AE64DCB" w14:textId="59E963FA"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0772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50772D">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017717"/>
      <w:bookmarkEnd w:id="136"/>
      <w:r>
        <w:lastRenderedPageBreak/>
        <w:t>uri property</w:t>
      </w:r>
      <w:bookmarkEnd w:id="138"/>
      <w:bookmarkEnd w:id="139"/>
    </w:p>
    <w:p w14:paraId="3855C821" w14:textId="39BF57C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EE19006"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50772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C5E8AE0"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50772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017718"/>
      <w:r>
        <w:t>uriBaseId property</w:t>
      </w:r>
      <w:bookmarkEnd w:id="140"/>
      <w:bookmarkEnd w:id="141"/>
    </w:p>
    <w:p w14:paraId="3AB64385" w14:textId="034732D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0772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D0859B9"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50772D">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0772D">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6C7B5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0772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680A035"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3E182D1"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0772D">
        <w:t>3.4.6</w:t>
      </w:r>
      <w:r>
        <w:fldChar w:fldCharType="end"/>
      </w:r>
      <w:r>
        <w:t>.</w:t>
      </w:r>
    </w:p>
    <w:p w14:paraId="1775FB53" w14:textId="0713D84F" w:rsidR="00677224" w:rsidRDefault="00870A52" w:rsidP="00677224">
      <w:pPr>
        <w:pStyle w:val="Heading3"/>
      </w:pPr>
      <w:bookmarkStart w:id="142" w:name="_Ref530055459"/>
      <w:bookmarkStart w:id="143" w:name="_Toc5017719"/>
      <w:r>
        <w:t xml:space="preserve">artifactIndex </w:t>
      </w:r>
      <w:r w:rsidR="00677224">
        <w:t>property</w:t>
      </w:r>
      <w:bookmarkEnd w:id="142"/>
      <w:bookmarkEnd w:id="143"/>
    </w:p>
    <w:p w14:paraId="330EA005" w14:textId="0005F48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0772D">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0772D">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454EBC50"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50772D">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462B4E5" w:rsidR="00F428A9" w:rsidRDefault="00F428A9" w:rsidP="00F428A9">
      <w:pPr>
        <w:pStyle w:val="Code"/>
      </w:pPr>
      <w:r>
        <w:t>{                                    # A run object (§</w:t>
      </w:r>
      <w:r>
        <w:fldChar w:fldCharType="begin"/>
      </w:r>
      <w:r>
        <w:instrText xml:space="preserve"> REF _Ref493349997 \r \h  \* MERGEFORMAT </w:instrText>
      </w:r>
      <w:r>
        <w:fldChar w:fldCharType="separate"/>
      </w:r>
      <w:r w:rsidR="0050772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017720"/>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767C431"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0772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0772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22BA41B" w:rsidR="00F47A7C" w:rsidRDefault="00F47A7C" w:rsidP="00E9295D">
      <w:pPr>
        <w:pStyle w:val="Code"/>
      </w:pPr>
      <w:r>
        <w:t>{                                                # A run object (§</w:t>
      </w:r>
      <w:r>
        <w:fldChar w:fldCharType="begin"/>
      </w:r>
      <w:r>
        <w:instrText xml:space="preserve"> REF _Ref493349997 \r \h </w:instrText>
      </w:r>
      <w:r>
        <w:fldChar w:fldCharType="separate"/>
      </w:r>
      <w:r w:rsidR="0050772D">
        <w:t>3.14</w:t>
      </w:r>
      <w:r>
        <w:fldChar w:fldCharType="end"/>
      </w:r>
      <w:r>
        <w:t>).</w:t>
      </w:r>
    </w:p>
    <w:p w14:paraId="4DCC6D62" w14:textId="48A4BDB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0772D">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0E32828" w:rsidR="00F47A7C" w:rsidRDefault="00F47A7C" w:rsidP="00E9295D">
      <w:pPr>
        <w:pStyle w:val="Code"/>
      </w:pPr>
      <w:r>
        <w:t xml:space="preserve">  "results": [                                   # See §</w:t>
      </w:r>
      <w:r>
        <w:fldChar w:fldCharType="begin"/>
      </w:r>
      <w:r>
        <w:instrText xml:space="preserve"> REF _Ref493350972 \r \h </w:instrText>
      </w:r>
      <w:r>
        <w:fldChar w:fldCharType="separate"/>
      </w:r>
      <w:r w:rsidR="0050772D">
        <w:t>3.14.20</w:t>
      </w:r>
      <w:r>
        <w:fldChar w:fldCharType="end"/>
      </w:r>
      <w:r>
        <w:t xml:space="preserve">.                                     </w:t>
      </w:r>
    </w:p>
    <w:p w14:paraId="6EB641EB" w14:textId="3AAF7C27" w:rsidR="00F47A7C" w:rsidRDefault="00F47A7C" w:rsidP="00E9295D">
      <w:pPr>
        <w:pStyle w:val="Code"/>
      </w:pPr>
      <w:r>
        <w:t xml:space="preserve">    {                                            # A result object (§</w:t>
      </w:r>
      <w:r>
        <w:fldChar w:fldCharType="begin"/>
      </w:r>
      <w:r>
        <w:instrText xml:space="preserve"> REF _Ref493350984 \r \h </w:instrText>
      </w:r>
      <w:r>
        <w:fldChar w:fldCharType="separate"/>
      </w:r>
      <w:r w:rsidR="0050772D">
        <w:t>3.25</w:t>
      </w:r>
      <w:r>
        <w:fldChar w:fldCharType="end"/>
      </w:r>
      <w:r>
        <w:t xml:space="preserve">). </w:t>
      </w:r>
    </w:p>
    <w:p w14:paraId="610BCD74" w14:textId="5B3C7F8E" w:rsidR="00F47A7C" w:rsidRDefault="00F47A7C" w:rsidP="00E9295D">
      <w:pPr>
        <w:pStyle w:val="Code"/>
      </w:pPr>
      <w:r>
        <w:t xml:space="preserve">      "locations": [                             # See §</w:t>
      </w:r>
      <w:r>
        <w:fldChar w:fldCharType="begin"/>
      </w:r>
      <w:r>
        <w:instrText xml:space="preserve"> REF _Ref510013155 \r \h </w:instrText>
      </w:r>
      <w:r>
        <w:fldChar w:fldCharType="separate"/>
      </w:r>
      <w:r w:rsidR="0050772D">
        <w:t>3.25.12</w:t>
      </w:r>
      <w:r>
        <w:fldChar w:fldCharType="end"/>
      </w:r>
      <w:r>
        <w:t>.</w:t>
      </w:r>
    </w:p>
    <w:p w14:paraId="1CD5C95D" w14:textId="17D0B710" w:rsidR="00F47A7C" w:rsidRDefault="00F47A7C" w:rsidP="00E9295D">
      <w:pPr>
        <w:pStyle w:val="Code"/>
      </w:pPr>
      <w:r>
        <w:t xml:space="preserve">        {                                        # A location object (§</w:t>
      </w:r>
      <w:r>
        <w:fldChar w:fldCharType="begin"/>
      </w:r>
      <w:r>
        <w:instrText xml:space="preserve"> REF _Ref507665939 \r \h </w:instrText>
      </w:r>
      <w:r>
        <w:fldChar w:fldCharType="separate"/>
      </w:r>
      <w:r w:rsidR="0050772D">
        <w:t>3.26</w:t>
      </w:r>
      <w:r>
        <w:fldChar w:fldCharType="end"/>
      </w:r>
      <w:r>
        <w:t>).</w:t>
      </w:r>
    </w:p>
    <w:p w14:paraId="509AAFAE" w14:textId="7FC0728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0772D">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017721"/>
      <w:r>
        <w:lastRenderedPageBreak/>
        <w:t>String properties</w:t>
      </w:r>
      <w:bookmarkEnd w:id="146"/>
    </w:p>
    <w:p w14:paraId="6C63FE5C" w14:textId="4016EE67" w:rsidR="00D65090" w:rsidRDefault="00D65090" w:rsidP="00D65090">
      <w:pPr>
        <w:pStyle w:val="Heading3"/>
      </w:pPr>
      <w:bookmarkStart w:id="147" w:name="_Toc5017722"/>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017723"/>
      <w:r>
        <w:t>Localizable strings</w:t>
      </w:r>
      <w:bookmarkEnd w:id="148"/>
      <w:bookmarkEnd w:id="149"/>
    </w:p>
    <w:p w14:paraId="340D5BF2" w14:textId="2C8887C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0772D">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017724"/>
      <w:r>
        <w:t>Redactable</w:t>
      </w:r>
      <w:r w:rsidR="00D244F4">
        <w:t xml:space="preserve"> string</w:t>
      </w:r>
      <w:r w:rsidR="00093B1E">
        <w:t>s</w:t>
      </w:r>
      <w:bookmarkEnd w:id="150"/>
      <w:bookmarkEnd w:id="151"/>
      <w:bookmarkEnd w:id="152"/>
    </w:p>
    <w:p w14:paraId="553A2175" w14:textId="622CF9B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0772D">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775F26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50772D">
        <w:t>3.14.25</w:t>
      </w:r>
      <w:r>
        <w:fldChar w:fldCharType="end"/>
      </w:r>
      <w:r>
        <w:t>).</w:t>
      </w:r>
    </w:p>
    <w:p w14:paraId="670174B2" w14:textId="5329F7C5" w:rsidR="00435405" w:rsidRDefault="00435405" w:rsidP="00435405">
      <w:pPr>
        <w:pStyle w:val="Heading3"/>
      </w:pPr>
      <w:bookmarkStart w:id="153" w:name="_Ref514314114"/>
      <w:bookmarkStart w:id="154" w:name="_Toc5017725"/>
      <w:r>
        <w:t>GUID-valued string</w:t>
      </w:r>
      <w:r w:rsidR="00093B1E">
        <w:t>s</w:t>
      </w:r>
      <w:bookmarkEnd w:id="153"/>
      <w:bookmarkEnd w:id="154"/>
    </w:p>
    <w:p w14:paraId="515A660C" w14:textId="02E06F4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017726"/>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017727"/>
      <w:r>
        <w:t>General</w:t>
      </w:r>
      <w:bookmarkEnd w:id="161"/>
      <w:bookmarkEnd w:id="162"/>
    </w:p>
    <w:p w14:paraId="06B22FB1" w14:textId="1A3790A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0772D">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0772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1A99DEC" w:rsidR="00D244F4" w:rsidRDefault="00D244F4" w:rsidP="00D244F4">
      <w:r>
        <w:t>For examples, see §</w:t>
      </w:r>
      <w:r>
        <w:fldChar w:fldCharType="begin"/>
      </w:r>
      <w:r>
        <w:instrText xml:space="preserve"> REF _Ref514325725 \r \h </w:instrText>
      </w:r>
      <w:r>
        <w:fldChar w:fldCharType="separate"/>
      </w:r>
      <w:r w:rsidR="0050772D">
        <w:t>3.8.2</w:t>
      </w:r>
      <w:r>
        <w:fldChar w:fldCharType="end"/>
      </w:r>
      <w:r>
        <w:t xml:space="preserve"> and §</w:t>
      </w:r>
      <w:r w:rsidR="00AC5BD9">
        <w:fldChar w:fldCharType="begin"/>
      </w:r>
      <w:r w:rsidR="00AC5BD9">
        <w:instrText xml:space="preserve"> REF _Ref526936776 \r \h </w:instrText>
      </w:r>
      <w:r w:rsidR="00AC5BD9">
        <w:fldChar w:fldCharType="separate"/>
      </w:r>
      <w:r w:rsidR="0050772D">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017728"/>
      <w:r>
        <w:t>Versioned hierarchical strings</w:t>
      </w:r>
      <w:bookmarkEnd w:id="164"/>
      <w:bookmarkEnd w:id="165"/>
    </w:p>
    <w:p w14:paraId="0E475B79" w14:textId="53BD59B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0772D">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0772D">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DAA69AC" w:rsidR="004108B9" w:rsidRDefault="004108B9" w:rsidP="004108B9">
      <w:pPr>
        <w:pStyle w:val="Code"/>
      </w:pPr>
      <w:r>
        <w:t>{                                 # A result object (§</w:t>
      </w:r>
      <w:r>
        <w:fldChar w:fldCharType="begin"/>
      </w:r>
      <w:r>
        <w:instrText xml:space="preserve"> REF _Ref493350984 \r \h </w:instrText>
      </w:r>
      <w:r>
        <w:fldChar w:fldCharType="separate"/>
      </w:r>
      <w:r w:rsidR="0050772D">
        <w:t>3.25</w:t>
      </w:r>
      <w:r>
        <w:fldChar w:fldCharType="end"/>
      </w:r>
      <w:r>
        <w:t>).</w:t>
      </w:r>
    </w:p>
    <w:p w14:paraId="38CD9D1B" w14:textId="420DF70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0772D">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017729"/>
      <w:r>
        <w:t>Object properties</w:t>
      </w:r>
      <w:bookmarkEnd w:id="166"/>
      <w:bookmarkEnd w:id="167"/>
    </w:p>
    <w:p w14:paraId="1C30B6EF" w14:textId="4160690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0772D">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0772D">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017730"/>
      <w:r>
        <w:t>Array properties</w:t>
      </w:r>
      <w:bookmarkEnd w:id="168"/>
      <w:bookmarkEnd w:id="169"/>
    </w:p>
    <w:p w14:paraId="28EB82AC" w14:textId="5479DEBF" w:rsidR="000308F0" w:rsidRDefault="000308F0" w:rsidP="000308F0">
      <w:pPr>
        <w:pStyle w:val="Heading3"/>
      </w:pPr>
      <w:bookmarkStart w:id="170" w:name="_Toc5017731"/>
      <w:r>
        <w:t>General</w:t>
      </w:r>
      <w:bookmarkEnd w:id="170"/>
    </w:p>
    <w:p w14:paraId="5EBAA746" w14:textId="198A9D3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0772D">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0772D">
        <w:t>3.8.2</w:t>
      </w:r>
      <w:r w:rsidR="00DA0A5A">
        <w:fldChar w:fldCharType="end"/>
      </w:r>
      <w:r w:rsidRPr="008F0C80">
        <w:t>).</w:t>
      </w:r>
    </w:p>
    <w:p w14:paraId="2EB44015" w14:textId="451AFEB9" w:rsidR="00E523EE" w:rsidRDefault="00E523EE" w:rsidP="00E523EE">
      <w:pPr>
        <w:pStyle w:val="Heading3"/>
      </w:pPr>
      <w:bookmarkStart w:id="171" w:name="_Toc5017732"/>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017733"/>
      <w:r>
        <w:t>Array properties with unique values</w:t>
      </w:r>
      <w:bookmarkEnd w:id="172"/>
      <w:bookmarkEnd w:id="173"/>
    </w:p>
    <w:p w14:paraId="125B0718" w14:textId="34E2543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017734"/>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017735"/>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017736"/>
      <w:r>
        <w:t>General</w:t>
      </w:r>
      <w:bookmarkEnd w:id="178"/>
      <w:bookmarkEnd w:id="179"/>
      <w:bookmarkEnd w:id="180"/>
    </w:p>
    <w:p w14:paraId="0C250E31" w14:textId="6C93253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0772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CEE45E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0772D">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017737"/>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017738"/>
      <w:r>
        <w:t>General</w:t>
      </w:r>
      <w:bookmarkEnd w:id="184"/>
      <w:bookmarkEnd w:id="185"/>
    </w:p>
    <w:p w14:paraId="0F1BC690" w14:textId="356CC5E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0772D">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0772D">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67733BCF"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0772D">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017739"/>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32B4D3D"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0772D">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C2F3CD6" w:rsidR="004B43A1" w:rsidRDefault="004B43A1" w:rsidP="004B43A1">
      <w:pPr>
        <w:pStyle w:val="Code"/>
      </w:pPr>
      <w:r>
        <w:t>{                              # A result object (§</w:t>
      </w:r>
      <w:r>
        <w:fldChar w:fldCharType="begin"/>
      </w:r>
      <w:r>
        <w:instrText xml:space="preserve"> REF _Ref493350984 \r \h  \* MERGEFORMAT </w:instrText>
      </w:r>
      <w:r>
        <w:fldChar w:fldCharType="separate"/>
      </w:r>
      <w:r w:rsidR="0050772D">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3C1CE541" w:rsidR="00D01390" w:rsidRDefault="00D01390" w:rsidP="00164541">
      <w:pPr>
        <w:pStyle w:val="Code"/>
      </w:pPr>
      <w:r>
        <w:t>{                              # A run object (§</w:t>
      </w:r>
      <w:r>
        <w:fldChar w:fldCharType="begin"/>
      </w:r>
      <w:r>
        <w:instrText xml:space="preserve"> REF _Ref493349997 \r \h </w:instrText>
      </w:r>
      <w:r>
        <w:fldChar w:fldCharType="separate"/>
      </w:r>
      <w:r w:rsidR="0050772D">
        <w:t>3.14</w:t>
      </w:r>
      <w:r>
        <w:fldChar w:fldCharType="end"/>
      </w:r>
      <w:r>
        <w:t>).</w:t>
      </w:r>
    </w:p>
    <w:p w14:paraId="0249F15F" w14:textId="77777777" w:rsidR="00D01390" w:rsidRDefault="00D01390" w:rsidP="00164541">
      <w:pPr>
        <w:pStyle w:val="Code"/>
      </w:pPr>
      <w:r>
        <w:t xml:space="preserve">  "results": [</w:t>
      </w:r>
    </w:p>
    <w:p w14:paraId="44515839" w14:textId="301ED49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50772D">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017740"/>
      <w:r>
        <w:t>Date/time properties</w:t>
      </w:r>
      <w:bookmarkEnd w:id="188"/>
      <w:bookmarkEnd w:id="189"/>
      <w:bookmarkEnd w:id="190"/>
    </w:p>
    <w:p w14:paraId="33510EF1" w14:textId="29CDBDD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5550BE10" w:rsidR="00485F6A" w:rsidRDefault="00485F6A" w:rsidP="00A14EA3">
      <w:r>
        <w:t>The time components of date/time-valued properties in property bags (§</w:t>
      </w:r>
      <w:r>
        <w:fldChar w:fldCharType="begin"/>
      </w:r>
      <w:r>
        <w:instrText xml:space="preserve"> REF _Ref493408960 \r \h </w:instrText>
      </w:r>
      <w:r>
        <w:fldChar w:fldCharType="separate"/>
      </w:r>
      <w:r w:rsidR="0050772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017741"/>
      <w:r>
        <w:t>URI-valued properties</w:t>
      </w:r>
      <w:bookmarkEnd w:id="192"/>
      <w:bookmarkEnd w:id="193"/>
    </w:p>
    <w:p w14:paraId="62EF182C" w14:textId="7EBBAB7A" w:rsidR="00D55684" w:rsidRDefault="00D55684" w:rsidP="00D55684">
      <w:pPr>
        <w:pStyle w:val="Heading3"/>
      </w:pPr>
      <w:bookmarkStart w:id="194" w:name="_Ref534814172"/>
      <w:bookmarkStart w:id="195" w:name="_Toc5017742"/>
      <w:r>
        <w:t>General</w:t>
      </w:r>
      <w:bookmarkEnd w:id="194"/>
      <w:bookmarkEnd w:id="195"/>
    </w:p>
    <w:p w14:paraId="3EA3A765" w14:textId="10EDE43A"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1593E9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27C3FA0F"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17A216C3"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0772D">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017743"/>
      <w:r>
        <w:t>URIs that use the file scheme</w:t>
      </w:r>
      <w:bookmarkEnd w:id="196"/>
      <w:bookmarkEnd w:id="197"/>
    </w:p>
    <w:p w14:paraId="2A404ABE" w14:textId="404FF1E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5FF4A0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40AABBA9"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50772D">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8" w:name="_Ref3470788"/>
      <w:bookmarkStart w:id="199" w:name="_Toc5017744"/>
      <w:r>
        <w:lastRenderedPageBreak/>
        <w:t>URIs that use the sarif scheme</w:t>
      </w:r>
      <w:bookmarkEnd w:id="198"/>
      <w:bookmarkEnd w:id="199"/>
    </w:p>
    <w:p w14:paraId="05851C9E" w14:textId="394789D5"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0772D">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E1A6CB6"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50772D">
        <w:t>3.13.5</w:t>
      </w:r>
      <w:r w:rsidR="00A632A2">
        <w:fldChar w:fldCharType="end"/>
      </w:r>
      <w:r>
        <w:t>) at the root of the log file.</w:t>
      </w:r>
    </w:p>
    <w:p w14:paraId="5FDDB88B" w14:textId="447B8639" w:rsidR="00D55684" w:rsidRDefault="00D55684" w:rsidP="00D55684">
      <w:pPr>
        <w:pStyle w:val="Heading3"/>
      </w:pPr>
      <w:bookmarkStart w:id="200" w:name="_Toc5017745"/>
      <w:r>
        <w:t>Internationalized Resource Identifiers (IRIs)</w:t>
      </w:r>
      <w:bookmarkEnd w:id="200"/>
    </w:p>
    <w:p w14:paraId="51D90CB3" w14:textId="5F8A1360"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F1639D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1" w:name="_Ref493426052"/>
      <w:bookmarkStart w:id="202" w:name="_Ref508814664"/>
      <w:bookmarkStart w:id="203" w:name="_Toc5017746"/>
      <w:r>
        <w:t>m</w:t>
      </w:r>
      <w:r w:rsidR="00815787">
        <w:t xml:space="preserve">essage </w:t>
      </w:r>
      <w:bookmarkEnd w:id="201"/>
      <w:r>
        <w:t>object</w:t>
      </w:r>
      <w:bookmarkEnd w:id="202"/>
      <w:bookmarkEnd w:id="203"/>
    </w:p>
    <w:p w14:paraId="0A758B59" w14:textId="372BB610" w:rsidR="00354823" w:rsidRPr="00354823" w:rsidRDefault="00354823" w:rsidP="00354823">
      <w:pPr>
        <w:pStyle w:val="Heading3"/>
      </w:pPr>
      <w:bookmarkStart w:id="204" w:name="_Toc5017747"/>
      <w:r>
        <w:t>General</w:t>
      </w:r>
      <w:bookmarkEnd w:id="20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241B84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0772D">
        <w:t>3.11.3</w:t>
      </w:r>
      <w:r w:rsidR="00315546">
        <w:fldChar w:fldCharType="end"/>
      </w:r>
      <w:r w:rsidR="00BD4C74">
        <w:t>)</w:t>
      </w:r>
      <w:r>
        <w:t>.</w:t>
      </w:r>
    </w:p>
    <w:p w14:paraId="52F0962E" w14:textId="024E82FA"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0772D">
        <w:t>3.11.4</w:t>
      </w:r>
      <w:r w:rsidR="00315546">
        <w:fldChar w:fldCharType="end"/>
      </w:r>
      <w:r w:rsidR="00315546">
        <w:t>)</w:t>
      </w:r>
      <w:r w:rsidRPr="007D1B39">
        <w:t>.</w:t>
      </w:r>
    </w:p>
    <w:p w14:paraId="72BE4F6E" w14:textId="31E3AC85"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0772D">
        <w:t>3.11.5</w:t>
      </w:r>
      <w:r w:rsidR="00315546">
        <w:fldChar w:fldCharType="end"/>
      </w:r>
      <w:r w:rsidR="00315546">
        <w:t>)</w:t>
      </w:r>
      <w:r w:rsidRPr="007D1B39">
        <w:t>.</w:t>
      </w:r>
    </w:p>
    <w:p w14:paraId="79A4CB7F" w14:textId="653C344F"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50772D">
        <w:t>3.11.6</w:t>
      </w:r>
      <w:r>
        <w:fldChar w:fldCharType="end"/>
      </w:r>
      <w:r>
        <w:t>).</w:t>
      </w:r>
    </w:p>
    <w:p w14:paraId="224C0855" w14:textId="11A3DAA8" w:rsidR="00BD4C74" w:rsidRDefault="00BD4C74" w:rsidP="00BD4C74">
      <w:pPr>
        <w:pStyle w:val="Heading3"/>
      </w:pPr>
      <w:bookmarkStart w:id="205" w:name="_Toc5017748"/>
      <w:r>
        <w:t>Constraints</w:t>
      </w:r>
      <w:bookmarkEnd w:id="205"/>
    </w:p>
    <w:p w14:paraId="560822EA" w14:textId="434534D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and </w:t>
      </w:r>
      <w:r w:rsidR="003B31CC">
        <w:rPr>
          <w:rStyle w:val="CODEtemp"/>
        </w:rPr>
        <w:t>id</w:t>
      </w:r>
      <w:r>
        <w:t xml:space="preserve"> (§</w:t>
      </w:r>
      <w:r>
        <w:fldChar w:fldCharType="begin"/>
      </w:r>
      <w:r>
        <w:instrText xml:space="preserve"> REF _Ref508811592 \r \h </w:instrText>
      </w:r>
      <w:r>
        <w:fldChar w:fldCharType="separate"/>
      </w:r>
      <w:r w:rsidR="0050772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6" w:name="_Ref503354593"/>
      <w:bookmarkStart w:id="207" w:name="_Toc5017749"/>
      <w:r>
        <w:t>Plain text messages</w:t>
      </w:r>
      <w:bookmarkEnd w:id="206"/>
      <w:bookmarkEnd w:id="20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188DBC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0772D">
        <w:t>3.11.5</w:t>
      </w:r>
      <w:r>
        <w:fldChar w:fldCharType="end"/>
      </w:r>
      <w:r>
        <w:t>) and embedded links (§</w:t>
      </w:r>
      <w:r>
        <w:fldChar w:fldCharType="begin"/>
      </w:r>
      <w:r>
        <w:instrText xml:space="preserve"> REF _Ref508810900 \r \h </w:instrText>
      </w:r>
      <w:r>
        <w:fldChar w:fldCharType="separate"/>
      </w:r>
      <w:r w:rsidR="0050772D">
        <w:t>3.11.6</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8" w:name="_Ref503354606"/>
      <w:bookmarkStart w:id="209" w:name="_Toc5017750"/>
      <w:r>
        <w:t>Formatted</w:t>
      </w:r>
      <w:r w:rsidR="00A4123E">
        <w:t xml:space="preserve"> messages</w:t>
      </w:r>
      <w:bookmarkEnd w:id="208"/>
      <w:bookmarkEnd w:id="209"/>
    </w:p>
    <w:p w14:paraId="78C77DEB" w14:textId="06212753" w:rsidR="00675C8D" w:rsidRPr="00675C8D" w:rsidRDefault="00675C8D" w:rsidP="00675C8D">
      <w:pPr>
        <w:pStyle w:val="Heading4"/>
      </w:pPr>
      <w:bookmarkStart w:id="210" w:name="_Toc5017751"/>
      <w:r>
        <w:t>General</w:t>
      </w:r>
      <w:bookmarkEnd w:id="210"/>
    </w:p>
    <w:p w14:paraId="45F56986" w14:textId="034E236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0772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0772D">
        <w:t>3.11.6</w:t>
      </w:r>
      <w:r w:rsidR="0085499B">
        <w:fldChar w:fldCharType="end"/>
      </w:r>
      <w:r w:rsidR="0085499B">
        <w:t>).</w:t>
      </w:r>
    </w:p>
    <w:p w14:paraId="1BFC46D5" w14:textId="17001B7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1" w:name="_Ref503355198"/>
      <w:bookmarkStart w:id="212" w:name="_Toc5017752"/>
      <w:r>
        <w:t>Security implications</w:t>
      </w:r>
      <w:bookmarkEnd w:id="211"/>
      <w:bookmarkEnd w:id="21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A29745F"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36254CD"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3" w:name="_Ref508810893"/>
      <w:bookmarkStart w:id="214" w:name="_Toc5017753"/>
      <w:bookmarkStart w:id="215" w:name="_Ref503352567"/>
      <w:r>
        <w:t>Messages with placeholders</w:t>
      </w:r>
      <w:bookmarkEnd w:id="213"/>
      <w:bookmarkEnd w:id="21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D46D2F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0772D">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509218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0772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lastRenderedPageBreak/>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E793B7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0772D">
        <w:t>3.14</w:t>
      </w:r>
      <w:r>
        <w:fldChar w:fldCharType="end"/>
      </w:r>
      <w:r>
        <w:t>).</w:t>
      </w:r>
    </w:p>
    <w:p w14:paraId="2D82F457" w14:textId="5E111D0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0772D">
        <w:t>3.14.20</w:t>
      </w:r>
      <w:r>
        <w:fldChar w:fldCharType="end"/>
      </w:r>
      <w:r>
        <w:t>.</w:t>
      </w:r>
    </w:p>
    <w:p w14:paraId="13E475FD" w14:textId="21A3231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3E8F3038" w14:textId="397EA37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0772D">
        <w:t>3.25.5</w:t>
      </w:r>
      <w:r>
        <w:fldChar w:fldCharType="end"/>
      </w:r>
      <w:r>
        <w:t>.</w:t>
      </w:r>
    </w:p>
    <w:p w14:paraId="1639AEDC" w14:textId="5C62CD4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0772D">
        <w:t>3.25.11</w:t>
      </w:r>
      <w:r>
        <w:fldChar w:fldCharType="end"/>
      </w:r>
      <w:r>
        <w:t>.</w:t>
      </w:r>
    </w:p>
    <w:p w14:paraId="3DF5F195" w14:textId="6C8C653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0772D">
        <w:t>3.11.8</w:t>
      </w:r>
      <w:r>
        <w:fldChar w:fldCharType="end"/>
      </w:r>
      <w:r>
        <w:t>.</w:t>
      </w:r>
    </w:p>
    <w:p w14:paraId="1F41BBCB" w14:textId="532522C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0772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6" w:name="_Ref508810900"/>
      <w:bookmarkStart w:id="217" w:name="_Toc5017754"/>
      <w:r>
        <w:t>Messages with e</w:t>
      </w:r>
      <w:r w:rsidR="00A4123E">
        <w:t>mbedded links</w:t>
      </w:r>
      <w:bookmarkEnd w:id="215"/>
      <w:bookmarkEnd w:id="216"/>
      <w:bookmarkEnd w:id="217"/>
    </w:p>
    <w:p w14:paraId="039E6FD3" w14:textId="415891B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0772D">
        <w:t>3.25</w:t>
      </w:r>
      <w:r w:rsidR="00360983">
        <w:fldChar w:fldCharType="end"/>
      </w:r>
      <w:r w:rsidR="006B7822">
        <w:t>)</w:t>
      </w:r>
      <w:r w:rsidR="002957C4">
        <w:t>. We refer to these links as “embedded links”.</w:t>
      </w:r>
    </w:p>
    <w:p w14:paraId="2E75A42E" w14:textId="639C3D3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0772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6A94E98" w:rsidR="002957C4" w:rsidRDefault="00424AAB" w:rsidP="002957C4">
      <w:r>
        <w:t>Within a plain text message (§</w:t>
      </w:r>
      <w:r>
        <w:fldChar w:fldCharType="begin"/>
      </w:r>
      <w:r>
        <w:instrText xml:space="preserve"> REF _Ref503354593 \r \h </w:instrText>
      </w:r>
      <w:r>
        <w:fldChar w:fldCharType="separate"/>
      </w:r>
      <w:r w:rsidR="0050772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lastRenderedPageBreak/>
        <w:t>}</w:t>
      </w:r>
    </w:p>
    <w:p w14:paraId="09F34F87" w14:textId="77777777" w:rsidR="0012062C" w:rsidRDefault="0012062C" w:rsidP="0012062C">
      <w:pPr>
        <w:pStyle w:val="Note"/>
      </w:pPr>
      <w:r>
        <w:t>A SARIF viewer would render it as follows:</w:t>
      </w:r>
    </w:p>
    <w:p w14:paraId="3249DD0D" w14:textId="7838ED04"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6C4F8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50772D">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50772D">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40DC40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0772D">
        <w:t>3.10.3</w:t>
      </w:r>
      <w:r>
        <w:fldChar w:fldCharType="end"/>
      </w:r>
      <w:r>
        <w:t>). This allows a message to refer to any content elsewhere in the SARIF log file.</w:t>
      </w:r>
    </w:p>
    <w:p w14:paraId="11BBD4FB" w14:textId="0EE983F4"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50772D">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lastRenderedPageBreak/>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F77D75F"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8" w:name="_Ref508812963"/>
      <w:bookmarkStart w:id="219" w:name="_Ref4242083"/>
      <w:bookmarkStart w:id="220" w:name="_Toc5017755"/>
      <w:bookmarkStart w:id="221" w:name="_Hlk4660327"/>
      <w:bookmarkStart w:id="222" w:name="_Ref493337542"/>
      <w:r>
        <w:t xml:space="preserve">Message string </w:t>
      </w:r>
      <w:bookmarkEnd w:id="218"/>
      <w:r w:rsidR="00A00B41">
        <w:t>lookup</w:t>
      </w:r>
      <w:bookmarkEnd w:id="219"/>
      <w:bookmarkEnd w:id="220"/>
    </w:p>
    <w:p w14:paraId="2DC31705" w14:textId="6518467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0772D">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0772D">
        <w:t>3.11.10</w:t>
      </w:r>
      <w:r>
        <w:fldChar w:fldCharType="end"/>
      </w:r>
      <w:r>
        <w:t xml:space="preserve">) </w:t>
      </w:r>
      <w:r w:rsidR="002A3618">
        <w:t>property</w:t>
      </w:r>
      <w:r>
        <w:t xml:space="preserve">. We refer to the contents of </w:t>
      </w:r>
      <w:r w:rsidR="003B31CC">
        <w:rPr>
          <w:rStyle w:val="CODEtemp"/>
        </w:rPr>
        <w:t>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2514E67E"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50772D">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50772D">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0772D">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4D6AE2D3"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50772D">
        <w:t>3.11.9</w:t>
      </w:r>
      <w:r w:rsidR="00954A7F">
        <w:fldChar w:fldCharType="end"/>
      </w:r>
      <w:r w:rsidR="00954A7F">
        <w:t xml:space="preserve">) </w:t>
      </w:r>
      <w:r>
        <w:t>is present, use its value.</w:t>
      </w:r>
    </w:p>
    <w:p w14:paraId="1CF2F1DD" w14:textId="66FB41E4" w:rsidR="000A6828" w:rsidRDefault="000A6828" w:rsidP="00D25ACF">
      <w:pPr>
        <w:pStyle w:val="ListParagraph"/>
        <w:numPr>
          <w:ilvl w:val="0"/>
          <w:numId w:val="44"/>
        </w:numPr>
      </w:pPr>
      <w:r>
        <w:t xml:space="preserve">Otherwise, if </w:t>
      </w:r>
      <w:r>
        <w:rPr>
          <w:rStyle w:val="CODEtemp"/>
        </w:rPr>
        <w:t>message.</w:t>
      </w:r>
      <w:r w:rsidR="003B31CC">
        <w:rPr>
          <w:rStyle w:val="CODEtemp"/>
        </w:rPr>
        <w:t>id</w:t>
      </w:r>
      <w:r w:rsidR="007C76ED">
        <w:t xml:space="preserve"> </w:t>
      </w:r>
      <w:r w:rsidR="00954A7F">
        <w:t>(§</w:t>
      </w:r>
      <w:r w:rsidR="00954A7F">
        <w:fldChar w:fldCharType="begin"/>
      </w:r>
      <w:r w:rsidR="00954A7F">
        <w:instrText xml:space="preserve"> REF _Ref508811592 \r \h </w:instrText>
      </w:r>
      <w:r w:rsidR="00954A7F">
        <w:fldChar w:fldCharType="separate"/>
      </w:r>
      <w:r w:rsidR="0050772D">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50772D">
        <w:t>3.18.20</w:t>
      </w:r>
      <w:r w:rsidR="00AA54C0">
        <w:fldChar w:fldCharType="end"/>
      </w:r>
      <w:r w:rsidR="00B57E8A">
        <w:t xml:space="preserve">) </w:t>
      </w:r>
      <w:r>
        <w:t xml:space="preserve">is present and contains a property whose name matches </w:t>
      </w:r>
      <w:r>
        <w:rPr>
          <w:rStyle w:val="CODEtemp"/>
        </w:rPr>
        <w:t>message.</w:t>
      </w:r>
      <w:r w:rsidR="003B31CC">
        <w:rPr>
          <w:rStyle w:val="CODEtemp"/>
        </w:rPr>
        <w:t>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50772D">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50772D">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52CD63FC" w:rsidR="000A6828" w:rsidRDefault="000A6828" w:rsidP="00D25ACF">
      <w:pPr>
        <w:pStyle w:val="ListParagraph"/>
        <w:numPr>
          <w:ilvl w:val="0"/>
          <w:numId w:val="45"/>
        </w:numPr>
      </w:pPr>
      <w:r>
        <w:t xml:space="preserve">Otherwise, if </w:t>
      </w:r>
      <w:r w:rsidRPr="009F5E47">
        <w:rPr>
          <w:rStyle w:val="CODEtemp"/>
        </w:rPr>
        <w:t>m</w:t>
      </w:r>
      <w:r>
        <w:rPr>
          <w:rStyle w:val="CODEtemp"/>
        </w:rPr>
        <w:t>essage.</w:t>
      </w:r>
      <w:r w:rsidR="003B31CC">
        <w:rPr>
          <w:rStyle w:val="CODEtemp"/>
        </w:rPr>
        <w:t>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w:t>
      </w:r>
      <w:r w:rsidR="00126A10">
        <w:rPr>
          <w:rStyle w:val="CODEtemp"/>
        </w:rPr>
        <w:t>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50772D">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56642E88"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50772D">
        <w:t>3.25.11</w:t>
      </w:r>
      <w:r w:rsidR="00CF7E53">
        <w:fldChar w:fldCharType="end"/>
      </w:r>
      <w:r>
        <w:t xml:space="preserve">), then </w:t>
      </w:r>
      <w:r w:rsidR="00126A10">
        <w:rPr>
          <w:rStyle w:val="CODEtemp"/>
        </w:rPr>
        <w:t>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50772D">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50772D">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50772D">
        <w:t>3.18.21</w:t>
      </w:r>
      <w:r w:rsidR="00CF7E53">
        <w:fldChar w:fldCharType="end"/>
      </w:r>
      <w:r w:rsidR="00CF7E53">
        <w:t>), which defines the rule that was violated by this result.</w:t>
      </w:r>
      <w:r>
        <w:t xml:space="preserve"> </w:t>
      </w:r>
      <w:r w:rsidR="00CF7E53">
        <w:t>I</w:t>
      </w:r>
      <w:r>
        <w:t xml:space="preserve">f </w:t>
      </w:r>
      <w:r w:rsidR="00126A10">
        <w:rPr>
          <w:rStyle w:val="CODEtemp"/>
        </w:rPr>
        <w:t>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28565A4C"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50772D">
        <w:t>3.52.5</w:t>
      </w:r>
      <w:r>
        <w:fldChar w:fldCharType="end"/>
      </w:r>
      <w:r>
        <w:t xml:space="preserve">), then </w:t>
      </w:r>
      <w:r w:rsidR="00126A10">
        <w:rPr>
          <w:rStyle w:val="CODEtemp"/>
        </w:rPr>
        <w:t>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50772D">
        <w:t>3.44.11</w:t>
      </w:r>
      <w:r>
        <w:fldChar w:fldCharType="end"/>
      </w:r>
      <w:r>
        <w:t xml:space="preserve">), where </w:t>
      </w:r>
      <w:r>
        <w:rPr>
          <w:rStyle w:val="CODEtemp"/>
        </w:rPr>
        <w:t>theNotification</w:t>
      </w:r>
      <w:r>
        <w:t xml:space="preserve"> is a </w:t>
      </w:r>
      <w:r w:rsidRPr="00CF7E53">
        <w:rPr>
          <w:rStyle w:val="CODEtemp"/>
        </w:rPr>
        <w:lastRenderedPageBreak/>
        <w:t>reportingDescriptor</w:t>
      </w:r>
      <w:r>
        <w:t xml:space="preserve"> object (§</w:t>
      </w:r>
      <w:r>
        <w:fldChar w:fldCharType="begin"/>
      </w:r>
      <w:r>
        <w:instrText xml:space="preserve"> REF _Ref493407996 \r \h </w:instrText>
      </w:r>
      <w:r>
        <w:fldChar w:fldCharType="separate"/>
      </w:r>
      <w:r w:rsidR="0050772D">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_Ref4583714 \r \h </w:instrText>
      </w:r>
      <w:r>
        <w:fldChar w:fldCharType="separate"/>
      </w:r>
      <w:r w:rsidR="0050772D">
        <w:t>3.18.22</w:t>
      </w:r>
      <w:r>
        <w:fldChar w:fldCharType="end"/>
      </w:r>
      <w:r>
        <w:t xml:space="preserve">), which defines this notification. If </w:t>
      </w:r>
      <w:r w:rsidR="00126A10">
        <w:rPr>
          <w:rStyle w:val="CODEtemp"/>
        </w:rPr>
        <w:t>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3" w:name="_Ref508811133"/>
      <w:bookmarkStart w:id="224" w:name="_Toc5017756"/>
      <w:bookmarkEnd w:id="221"/>
      <w:r>
        <w:t>text property</w:t>
      </w:r>
      <w:bookmarkEnd w:id="223"/>
      <w:bookmarkEnd w:id="224"/>
    </w:p>
    <w:p w14:paraId="38926169" w14:textId="1CAC324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0772D">
        <w:t>3.11.3</w:t>
      </w:r>
      <w:r>
        <w:fldChar w:fldCharType="end"/>
      </w:r>
      <w:r>
        <w:t>)</w:t>
      </w:r>
      <w:r w:rsidRPr="0027620D">
        <w:t>.</w:t>
      </w:r>
    </w:p>
    <w:p w14:paraId="68ED5C2D" w14:textId="1CE1441F" w:rsidR="00B607AD" w:rsidRDefault="007C76ED" w:rsidP="00B607AD">
      <w:pPr>
        <w:pStyle w:val="Heading3"/>
      </w:pPr>
      <w:bookmarkStart w:id="225" w:name="_Ref508811583"/>
      <w:bookmarkStart w:id="226" w:name="_Toc5017757"/>
      <w:r>
        <w:t xml:space="preserve">markdown </w:t>
      </w:r>
      <w:r w:rsidR="00B607AD">
        <w:t>property</w:t>
      </w:r>
      <w:bookmarkEnd w:id="225"/>
      <w:bookmarkEnd w:id="226"/>
    </w:p>
    <w:p w14:paraId="252D70DD" w14:textId="0B0CF7A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0772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F8C250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0772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7" w:name="_Ref508811592"/>
      <w:bookmarkStart w:id="228" w:name="_Toc5017758"/>
      <w:r>
        <w:t>id</w:t>
      </w:r>
      <w:r w:rsidR="00B607AD">
        <w:t xml:space="preserve"> property</w:t>
      </w:r>
      <w:bookmarkEnd w:id="227"/>
      <w:bookmarkEnd w:id="228"/>
    </w:p>
    <w:p w14:paraId="5F5AED7E" w14:textId="3F71F22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 xml:space="preserve">the </w:t>
      </w:r>
      <w:r w:rsidR="002A3618">
        <w:t xml:space="preserve">message </w:t>
      </w:r>
      <w:r>
        <w:t>identifier (</w:t>
      </w:r>
      <w:r w:rsidR="000E616A">
        <w:t xml:space="preserve">see </w:t>
      </w:r>
      <w:r>
        <w:t>§</w:t>
      </w:r>
      <w:r>
        <w:fldChar w:fldCharType="begin"/>
      </w:r>
      <w:r>
        <w:instrText xml:space="preserve"> REF _Ref508812963 \r \h </w:instrText>
      </w:r>
      <w:r>
        <w:fldChar w:fldCharType="separate"/>
      </w:r>
      <w:r w:rsidR="0050772D">
        <w:t>3.11.7</w:t>
      </w:r>
      <w:r>
        <w:fldChar w:fldCharType="end"/>
      </w:r>
      <w:r>
        <w:t>)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0772D">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9" w:name="_Ref508811093"/>
      <w:bookmarkStart w:id="230" w:name="_Toc5017759"/>
      <w:r>
        <w:t>arguments property</w:t>
      </w:r>
      <w:bookmarkEnd w:id="229"/>
      <w:bookmarkEnd w:id="230"/>
    </w:p>
    <w:p w14:paraId="3337B550" w14:textId="635323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0772D">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0772D">
        <w:t>3.11.10</w:t>
      </w:r>
      <w:r>
        <w:fldChar w:fldCharType="end"/>
      </w:r>
      <w:r>
        <w:t>) contains any placeholders (§</w:t>
      </w:r>
      <w:r>
        <w:fldChar w:fldCharType="begin"/>
      </w:r>
      <w:r>
        <w:instrText xml:space="preserve"> REF _Ref508810893 \r \h </w:instrText>
      </w:r>
      <w:r>
        <w:fldChar w:fldCharType="separate"/>
      </w:r>
      <w:r w:rsidR="0050772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0772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1" w:name="_Ref3551923"/>
      <w:bookmarkStart w:id="232" w:name="_Toc5017760"/>
      <w:r>
        <w:t>multiformatMessageString object</w:t>
      </w:r>
      <w:bookmarkEnd w:id="231"/>
      <w:bookmarkEnd w:id="232"/>
    </w:p>
    <w:p w14:paraId="38BF636F" w14:textId="60D0304F" w:rsidR="006F2550" w:rsidRDefault="006F2550" w:rsidP="006F2550">
      <w:pPr>
        <w:pStyle w:val="Heading3"/>
      </w:pPr>
      <w:bookmarkStart w:id="233" w:name="_Toc5017761"/>
      <w:r>
        <w:t>General</w:t>
      </w:r>
      <w:bookmarkEnd w:id="23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4" w:name="_Ref4522143"/>
      <w:bookmarkStart w:id="235" w:name="_Toc5017762"/>
      <w:r>
        <w:t>Localizable multiformatMessageStrings</w:t>
      </w:r>
      <w:bookmarkEnd w:id="234"/>
      <w:bookmarkEnd w:id="235"/>
    </w:p>
    <w:p w14:paraId="76D5DBD2" w14:textId="1FD7C21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50772D">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6" w:name="_Ref3551354"/>
      <w:bookmarkStart w:id="237" w:name="_Toc5017763"/>
      <w:r>
        <w:lastRenderedPageBreak/>
        <w:t>text property</w:t>
      </w:r>
      <w:bookmarkEnd w:id="236"/>
      <w:bookmarkEnd w:id="23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8" w:name="_Ref3625000"/>
      <w:bookmarkStart w:id="239" w:name="_Toc5017764"/>
      <w:r>
        <w:t>markdown property</w:t>
      </w:r>
      <w:bookmarkEnd w:id="238"/>
      <w:bookmarkEnd w:id="239"/>
    </w:p>
    <w:p w14:paraId="20AC6A2B" w14:textId="52CF52F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0772D">
        <w:t>3.11.4</w:t>
      </w:r>
      <w:r>
        <w:fldChar w:fldCharType="end"/>
      </w:r>
      <w:r>
        <w:t>) expressed in GitHub-Flavored Markdown [</w:t>
      </w:r>
      <w:hyperlink w:anchor="GFM" w:history="1">
        <w:r w:rsidRPr="006F2550">
          <w:rPr>
            <w:rStyle w:val="Hyperlink"/>
          </w:rPr>
          <w:t>GFM</w:t>
        </w:r>
      </w:hyperlink>
      <w:r>
        <w:t>].</w:t>
      </w:r>
    </w:p>
    <w:p w14:paraId="2C9A46D1" w14:textId="336B5BE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0772D">
        <w:t>3.12.3</w:t>
      </w:r>
      <w:r w:rsidR="000E616A">
        <w:fldChar w:fldCharType="end"/>
      </w:r>
      <w:r>
        <w:t>) instead.</w:t>
      </w:r>
    </w:p>
    <w:p w14:paraId="0645E5C8" w14:textId="1357072E" w:rsidR="0038356E" w:rsidRPr="0038356E" w:rsidRDefault="00815787" w:rsidP="0038356E">
      <w:pPr>
        <w:pStyle w:val="Heading2"/>
      </w:pPr>
      <w:bookmarkStart w:id="240" w:name="_Ref508812301"/>
      <w:bookmarkStart w:id="241" w:name="_Toc5017765"/>
      <w:r>
        <w:t>sarifLog object</w:t>
      </w:r>
      <w:bookmarkEnd w:id="222"/>
      <w:bookmarkEnd w:id="240"/>
      <w:bookmarkEnd w:id="241"/>
    </w:p>
    <w:p w14:paraId="5DEDD21B" w14:textId="0630136E" w:rsidR="000D32C1" w:rsidRDefault="000D32C1" w:rsidP="000D32C1">
      <w:pPr>
        <w:pStyle w:val="Heading3"/>
      </w:pPr>
      <w:bookmarkStart w:id="242" w:name="_Toc5017766"/>
      <w:r>
        <w:t>General</w:t>
      </w:r>
      <w:bookmarkEnd w:id="24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C55EF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0772D">
        <w:t>3.13.2</w:t>
      </w:r>
      <w:r w:rsidR="0038356E">
        <w:fldChar w:fldCharType="end"/>
      </w:r>
      <w:r w:rsidR="00D71A1D">
        <w:t>.</w:t>
      </w:r>
    </w:p>
    <w:p w14:paraId="69B7D7D3" w14:textId="465D935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0772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CFA441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0772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3" w:name="_Ref493349977"/>
      <w:bookmarkStart w:id="244" w:name="_Ref493350297"/>
      <w:bookmarkStart w:id="245" w:name="_Toc5017767"/>
      <w:r>
        <w:t>version property</w:t>
      </w:r>
      <w:bookmarkEnd w:id="243"/>
      <w:bookmarkEnd w:id="244"/>
      <w:bookmarkEnd w:id="245"/>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6" w:name="_Ref508812350"/>
      <w:bookmarkStart w:id="247" w:name="_Toc5017768"/>
      <w:r>
        <w:lastRenderedPageBreak/>
        <w:t>$schema property</w:t>
      </w:r>
      <w:bookmarkEnd w:id="246"/>
      <w:bookmarkEnd w:id="24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DD2BAA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0772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8" w:name="_Ref493349987"/>
      <w:bookmarkStart w:id="249" w:name="_Toc5017769"/>
      <w:r>
        <w:t>runs property</w:t>
      </w:r>
      <w:bookmarkEnd w:id="248"/>
      <w:bookmarkEnd w:id="249"/>
    </w:p>
    <w:p w14:paraId="4CED6907" w14:textId="54CCADD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0772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0" w:name="_Ref3470597"/>
      <w:bookmarkStart w:id="251" w:name="_Toc5017770"/>
      <w:r>
        <w:t>inlineExternalProperties property</w:t>
      </w:r>
      <w:bookmarkEnd w:id="250"/>
      <w:bookmarkEnd w:id="251"/>
    </w:p>
    <w:p w14:paraId="12679AC5" w14:textId="719966E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0772D">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50772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E35F280"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0772D">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50772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0D226B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50772D">
        <w:t>4.3.4</w:t>
      </w:r>
      <w:r>
        <w:fldChar w:fldCharType="end"/>
      </w:r>
      <w:r>
        <w:t>.</w:t>
      </w:r>
    </w:p>
    <w:p w14:paraId="7B0569FB" w14:textId="77777777" w:rsidR="00A632A2" w:rsidRPr="00230F9F" w:rsidRDefault="00A632A2" w:rsidP="00A632A2">
      <w:pPr>
        <w:pStyle w:val="Code"/>
      </w:pPr>
    </w:p>
    <w:p w14:paraId="19BFAEC2" w14:textId="72277D37"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0772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4522783" w:rsidR="00A632A2" w:rsidRDefault="00A632A2" w:rsidP="00A632A2">
      <w:pPr>
        <w:pStyle w:val="Code"/>
      </w:pPr>
      <w:r>
        <w:t xml:space="preserve">  "runs": [                                           # See §</w:t>
      </w:r>
      <w:r>
        <w:fldChar w:fldCharType="begin"/>
      </w:r>
      <w:r>
        <w:instrText xml:space="preserve"> REF _Ref493349987 \r \h </w:instrText>
      </w:r>
      <w:r>
        <w:fldChar w:fldCharType="separate"/>
      </w:r>
      <w:r w:rsidR="0050772D">
        <w:t>3.13.4</w:t>
      </w:r>
      <w:r>
        <w:fldChar w:fldCharType="end"/>
      </w:r>
      <w:r>
        <w:t>.</w:t>
      </w:r>
    </w:p>
    <w:p w14:paraId="7DDACCCC" w14:textId="06E5DBC8" w:rsidR="00A632A2" w:rsidRDefault="00A632A2" w:rsidP="00A632A2">
      <w:pPr>
        <w:pStyle w:val="Code"/>
      </w:pPr>
      <w:r>
        <w:t xml:space="preserve">    {                                                 # A run object (§</w:t>
      </w:r>
      <w:r>
        <w:fldChar w:fldCharType="begin"/>
      </w:r>
      <w:r>
        <w:instrText xml:space="preserve"> REF _Ref493349997 \r \h </w:instrText>
      </w:r>
      <w:r>
        <w:fldChar w:fldCharType="separate"/>
      </w:r>
      <w:r w:rsidR="0050772D">
        <w:t>3.14</w:t>
      </w:r>
      <w:r>
        <w:fldChar w:fldCharType="end"/>
      </w:r>
      <w:r>
        <w:t>).</w:t>
      </w:r>
    </w:p>
    <w:p w14:paraId="4DEFBA4D" w14:textId="52D4C6EB" w:rsidR="00A632A2" w:rsidRDefault="00A632A2" w:rsidP="00A632A2">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7703CFA6"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50772D">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2" w:name="_Ref493349997"/>
      <w:bookmarkStart w:id="253" w:name="_Ref493350451"/>
      <w:bookmarkStart w:id="254" w:name="_Toc5017771"/>
      <w:r>
        <w:t>run object</w:t>
      </w:r>
      <w:bookmarkEnd w:id="252"/>
      <w:bookmarkEnd w:id="253"/>
      <w:bookmarkEnd w:id="254"/>
    </w:p>
    <w:p w14:paraId="10E42C1C" w14:textId="534C375F" w:rsidR="000D32C1" w:rsidRDefault="000D32C1" w:rsidP="000D32C1">
      <w:pPr>
        <w:pStyle w:val="Heading3"/>
      </w:pPr>
      <w:bookmarkStart w:id="255" w:name="_Toc5017772"/>
      <w:r>
        <w:t>General</w:t>
      </w:r>
      <w:bookmarkEnd w:id="25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8B14275"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0772D">
        <w:t>3.14.6</w:t>
      </w:r>
      <w:r>
        <w:fldChar w:fldCharType="end"/>
      </w:r>
      <w:r w:rsidR="00893398">
        <w:t>.</w:t>
      </w:r>
    </w:p>
    <w:p w14:paraId="458D3C95" w14:textId="27BE805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0772D">
        <w:t>3.17</w:t>
      </w:r>
      <w:r>
        <w:fldChar w:fldCharType="end"/>
      </w:r>
      <w:r>
        <w:t>)</w:t>
      </w:r>
      <w:r w:rsidR="00893398">
        <w:t>.</w:t>
      </w:r>
    </w:p>
    <w:p w14:paraId="5659FE03" w14:textId="398D62B9" w:rsidR="00C66549" w:rsidRDefault="00C66549" w:rsidP="002D65F3">
      <w:pPr>
        <w:pStyle w:val="Code"/>
      </w:pPr>
      <w:r>
        <w:t xml:space="preserve">  },</w:t>
      </w:r>
    </w:p>
    <w:p w14:paraId="5572A9C8" w14:textId="071B0E3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0772D">
        <w:t>3.14.20</w:t>
      </w:r>
      <w:r>
        <w:fldChar w:fldCharType="end"/>
      </w:r>
      <w:r w:rsidR="00893398">
        <w:t>.</w:t>
      </w:r>
    </w:p>
    <w:p w14:paraId="2AB9C865" w14:textId="68161F9F" w:rsidR="00C66549" w:rsidRDefault="00C66549" w:rsidP="002D65F3">
      <w:pPr>
        <w:pStyle w:val="Code"/>
      </w:pPr>
      <w:r>
        <w:t xml:space="preserve">    {</w:t>
      </w:r>
    </w:p>
    <w:p w14:paraId="34499818" w14:textId="0299FDD7"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0772D">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6" w:name="_Ref522953645"/>
      <w:bookmarkStart w:id="257" w:name="_Toc5017773"/>
      <w:r>
        <w:lastRenderedPageBreak/>
        <w:t>external</w:t>
      </w:r>
      <w:r w:rsidR="007072B1">
        <w:t>Property</w:t>
      </w:r>
      <w:r>
        <w:t>File</w:t>
      </w:r>
      <w:r w:rsidR="00A632A2">
        <w:t>Reference</w:t>
      </w:r>
      <w:r>
        <w:t>s property</w:t>
      </w:r>
      <w:bookmarkEnd w:id="256"/>
      <w:bookmarkEnd w:id="257"/>
    </w:p>
    <w:p w14:paraId="3E8B7EF9" w14:textId="6DFD68BA" w:rsidR="000F505D" w:rsidRPr="000F505D" w:rsidRDefault="00AF60C1" w:rsidP="000F505D">
      <w:pPr>
        <w:pStyle w:val="Heading4"/>
      </w:pPr>
      <w:bookmarkStart w:id="258" w:name="_Ref530061707"/>
      <w:bookmarkStart w:id="259" w:name="_Toc5017774"/>
      <w:r>
        <w:t>Rationale</w:t>
      </w:r>
      <w:bookmarkEnd w:id="258"/>
      <w:bookmarkEnd w:id="25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4407BB5"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0772D">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0" w:name="_Ref530228629"/>
      <w:bookmarkStart w:id="261" w:name="_Toc5017775"/>
      <w:r>
        <w:t>Property definition</w:t>
      </w:r>
      <w:bookmarkEnd w:id="260"/>
      <w:bookmarkEnd w:id="261"/>
    </w:p>
    <w:p w14:paraId="03EA46FB" w14:textId="3D5C68E9"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lastRenderedPageBreak/>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0EE1DA00"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50772D">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6671758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50772D">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7C708A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50772D">
        <w:t>3.15</w:t>
      </w:r>
      <w:r w:rsidR="0069571F">
        <w:fldChar w:fldCharType="end"/>
      </w:r>
      <w:r w:rsidR="0069571F">
        <w:t>).</w:t>
      </w:r>
    </w:p>
    <w:p w14:paraId="3F42E1CE" w14:textId="5C55616B"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0772D">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2681C7A7"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0772D">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16B7682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0772D">
        <w:t>3.14</w:t>
      </w:r>
      <w:r w:rsidR="002F2585">
        <w:fldChar w:fldCharType="end"/>
      </w:r>
      <w:r w:rsidR="002F2585">
        <w:t>)</w:t>
      </w:r>
      <w:r>
        <w:t>.</w:t>
      </w:r>
    </w:p>
    <w:p w14:paraId="31724446" w14:textId="1E90A6A7"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50772D">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37DEE9F5"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50772D">
        <w:t>3.15</w:t>
      </w:r>
      <w:r>
        <w:fldChar w:fldCharType="end"/>
      </w:r>
      <w:r>
        <w:t>).</w:t>
      </w:r>
    </w:p>
    <w:p w14:paraId="6134E5FD" w14:textId="1B5116E8"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0772D">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30B4D5A"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50772D">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4C76BDB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0772D">
        <w:t>3.14</w:t>
      </w:r>
      <w:r w:rsidR="002F2585">
        <w:fldChar w:fldCharType="end"/>
      </w:r>
      <w:r w:rsidR="002F2585">
        <w:t>)</w:t>
      </w:r>
      <w:r>
        <w:t>.</w:t>
      </w:r>
    </w:p>
    <w:p w14:paraId="045EE768" w14:textId="1067886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50772D">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5F9D152C"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50772D">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2" w:name="_Ref526937024"/>
      <w:bookmarkStart w:id="263" w:name="_Toc5017776"/>
      <w:r>
        <w:t>automationDetails</w:t>
      </w:r>
      <w:r w:rsidR="00636635">
        <w:t xml:space="preserve"> property</w:t>
      </w:r>
      <w:bookmarkEnd w:id="262"/>
      <w:bookmarkEnd w:id="263"/>
    </w:p>
    <w:p w14:paraId="389493B0" w14:textId="0CCFD830"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50772D">
        <w:t>3.16</w:t>
      </w:r>
      <w:r>
        <w:fldChar w:fldCharType="end"/>
      </w:r>
      <w:r>
        <w:t>) that describes this run.</w:t>
      </w:r>
    </w:p>
    <w:p w14:paraId="678537B0" w14:textId="0CC82741" w:rsidR="00636635" w:rsidRDefault="00636635" w:rsidP="00636635">
      <w:r>
        <w:t>For an example, see §</w:t>
      </w:r>
      <w:r>
        <w:fldChar w:fldCharType="begin"/>
      </w:r>
      <w:r>
        <w:instrText xml:space="preserve"> REF _Ref526936874 \r \h </w:instrText>
      </w:r>
      <w:r>
        <w:fldChar w:fldCharType="separate"/>
      </w:r>
      <w:r w:rsidR="0050772D">
        <w:t>3.16.1</w:t>
      </w:r>
      <w:r>
        <w:fldChar w:fldCharType="end"/>
      </w:r>
      <w:r>
        <w:t>.</w:t>
      </w:r>
    </w:p>
    <w:p w14:paraId="0FE6118B" w14:textId="17F0C7DA" w:rsidR="00636635" w:rsidRDefault="003578B5" w:rsidP="00636635">
      <w:pPr>
        <w:pStyle w:val="Heading3"/>
      </w:pPr>
      <w:bookmarkStart w:id="264" w:name="_Ref526937372"/>
      <w:bookmarkStart w:id="265" w:name="_Toc5017777"/>
      <w:r>
        <w:t>runAggregates</w:t>
      </w:r>
      <w:r w:rsidR="00636635">
        <w:t xml:space="preserve"> property</w:t>
      </w:r>
      <w:bookmarkEnd w:id="264"/>
      <w:bookmarkEnd w:id="265"/>
    </w:p>
    <w:p w14:paraId="1964DFAF" w14:textId="27DAE928"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0772D">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50772D">
        <w:t>3.16</w:t>
      </w:r>
      <w:r>
        <w:fldChar w:fldCharType="end"/>
      </w:r>
      <w:r>
        <w:t>) each of which describes an aggregate of runs to which this run belongs.</w:t>
      </w:r>
    </w:p>
    <w:p w14:paraId="66F91BCE" w14:textId="7B234B9D" w:rsidR="00636635" w:rsidRPr="00636635" w:rsidRDefault="00636635" w:rsidP="00636635">
      <w:r>
        <w:t>For an example, see §</w:t>
      </w:r>
      <w:r>
        <w:fldChar w:fldCharType="begin"/>
      </w:r>
      <w:r>
        <w:instrText xml:space="preserve"> REF _Ref526936874 \r \h </w:instrText>
      </w:r>
      <w:r>
        <w:fldChar w:fldCharType="separate"/>
      </w:r>
      <w:r w:rsidR="0050772D">
        <w:t>3.16.1</w:t>
      </w:r>
      <w:r>
        <w:fldChar w:fldCharType="end"/>
      </w:r>
      <w:r>
        <w:t>.</w:t>
      </w:r>
    </w:p>
    <w:p w14:paraId="2BC037D2" w14:textId="6749EDAB" w:rsidR="000D32C1" w:rsidRDefault="000D32C1" w:rsidP="000D32C1">
      <w:pPr>
        <w:pStyle w:val="Heading3"/>
      </w:pPr>
      <w:bookmarkStart w:id="266" w:name="_Ref493475805"/>
      <w:bookmarkStart w:id="267" w:name="_Toc5017778"/>
      <w:r>
        <w:t>baseline</w:t>
      </w:r>
      <w:r w:rsidR="00435405">
        <w:t>Gui</w:t>
      </w:r>
      <w:r>
        <w:t>d property</w:t>
      </w:r>
      <w:bookmarkEnd w:id="266"/>
      <w:bookmarkEnd w:id="267"/>
    </w:p>
    <w:p w14:paraId="2AAA192D" w14:textId="42F9E4B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0772D">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0772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0772D">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AFF7300"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0772D">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0772D">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8" w:name="_Ref493350956"/>
      <w:bookmarkStart w:id="269" w:name="_Toc5017779"/>
      <w:r>
        <w:t>tool property</w:t>
      </w:r>
      <w:bookmarkEnd w:id="268"/>
      <w:bookmarkEnd w:id="269"/>
    </w:p>
    <w:p w14:paraId="56566E8E" w14:textId="0E526C1C"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0772D">
        <w:t>3.17</w:t>
      </w:r>
      <w:r>
        <w:fldChar w:fldCharType="end"/>
      </w:r>
      <w:r w:rsidRPr="003B5868">
        <w:t>) that describes the analysis tool that was run.</w:t>
      </w:r>
    </w:p>
    <w:p w14:paraId="1B63288D" w14:textId="5E09371B" w:rsidR="00B47FD2" w:rsidRDefault="00B47FD2" w:rsidP="00B47FD2">
      <w:pPr>
        <w:pStyle w:val="Heading3"/>
      </w:pPr>
      <w:bookmarkStart w:id="270" w:name="_Ref4659591"/>
      <w:bookmarkStart w:id="271" w:name="_Toc5017780"/>
      <w:r>
        <w:t>language</w:t>
      </w:r>
      <w:bookmarkEnd w:id="270"/>
      <w:bookmarkEnd w:id="271"/>
    </w:p>
    <w:p w14:paraId="0337CE14" w14:textId="45C1EA7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0772D">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50772D">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2" w:name="_Ref4509523"/>
      <w:bookmarkStart w:id="273" w:name="_Toc5017781"/>
      <w:r>
        <w:lastRenderedPageBreak/>
        <w:t>taxonomies property</w:t>
      </w:r>
      <w:bookmarkEnd w:id="272"/>
      <w:bookmarkEnd w:id="273"/>
    </w:p>
    <w:p w14:paraId="3ED81C5A" w14:textId="52215CD3"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0772D">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0772D">
        <w:t>3.18.2</w:t>
      </w:r>
      <w:r w:rsidR="009634AB">
        <w:fldChar w:fldCharType="end"/>
      </w:r>
      <w:r w:rsidR="009634AB">
        <w:t>)</w:t>
      </w:r>
      <w:r>
        <w:t>.</w:t>
      </w:r>
    </w:p>
    <w:p w14:paraId="22A8AC46" w14:textId="77FCFC0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0772D">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0772D">
        <w:t>3.18.23</w:t>
      </w:r>
      <w:r>
        <w:fldChar w:fldCharType="end"/>
      </w:r>
      <w:r>
        <w:t>.</w:t>
      </w:r>
    </w:p>
    <w:p w14:paraId="385B7FEA" w14:textId="5AF98DDE" w:rsidR="001077F2" w:rsidRDefault="006E58BF" w:rsidP="001077F2">
      <w:pPr>
        <w:pStyle w:val="Heading3"/>
      </w:pPr>
      <w:bookmarkStart w:id="274" w:name="_Ref4495306"/>
      <w:bookmarkStart w:id="275" w:name="_Toc5017782"/>
      <w:r>
        <w:t>tr</w:t>
      </w:r>
      <w:r w:rsidR="001077F2">
        <w:t>anslations property</w:t>
      </w:r>
      <w:bookmarkEnd w:id="274"/>
      <w:bookmarkEnd w:id="275"/>
    </w:p>
    <w:p w14:paraId="32C45637" w14:textId="7A48BB58"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0772D">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0772D">
        <w:t>3.18.3</w:t>
      </w:r>
      <w:r w:rsidR="009634AB">
        <w:fldChar w:fldCharType="end"/>
      </w:r>
      <w:r w:rsidR="009634AB">
        <w:t>)</w:t>
      </w:r>
      <w:r>
        <w:t>.</w:t>
      </w:r>
    </w:p>
    <w:p w14:paraId="1B96FE6E" w14:textId="28851AF2" w:rsidR="006E58BF" w:rsidRDefault="009B381A" w:rsidP="006E58BF">
      <w:pPr>
        <w:pStyle w:val="Heading3"/>
      </w:pPr>
      <w:bookmarkStart w:id="276" w:name="_Ref4509533"/>
      <w:bookmarkStart w:id="277" w:name="_Toc5017783"/>
      <w:r>
        <w:t>policies</w:t>
      </w:r>
      <w:r w:rsidR="006E58BF">
        <w:t xml:space="preserve"> property</w:t>
      </w:r>
      <w:bookmarkEnd w:id="276"/>
      <w:bookmarkEnd w:id="277"/>
    </w:p>
    <w:p w14:paraId="7FFDAD02" w14:textId="16D0DE3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50772D">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0772D">
        <w:t>3.18.4</w:t>
      </w:r>
      <w:r w:rsidR="00F16942">
        <w:fldChar w:fldCharType="end"/>
      </w:r>
      <w:r w:rsidR="00F16942">
        <w:t>)</w:t>
      </w:r>
      <w:r>
        <w:t>.</w:t>
      </w:r>
    </w:p>
    <w:p w14:paraId="29FA70CD" w14:textId="52EE5F0A" w:rsidR="000D32C1" w:rsidRDefault="000D32C1" w:rsidP="000D32C1">
      <w:pPr>
        <w:pStyle w:val="Heading3"/>
      </w:pPr>
      <w:bookmarkStart w:id="278" w:name="_Ref507657941"/>
      <w:bookmarkStart w:id="279" w:name="_Toc5017784"/>
      <w:r>
        <w:t>invocation</w:t>
      </w:r>
      <w:r w:rsidR="00514F09">
        <w:t>s</w:t>
      </w:r>
      <w:r>
        <w:t xml:space="preserve"> property</w:t>
      </w:r>
      <w:bookmarkEnd w:id="278"/>
      <w:bookmarkEnd w:id="279"/>
    </w:p>
    <w:p w14:paraId="676BBCBB" w14:textId="25E69C0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0772D">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0" w:name="_Ref3810891"/>
      <w:bookmarkStart w:id="281" w:name="_Toc5017785"/>
      <w:r>
        <w:t>conversion property</w:t>
      </w:r>
      <w:bookmarkEnd w:id="280"/>
      <w:bookmarkEnd w:id="281"/>
    </w:p>
    <w:p w14:paraId="226462F1" w14:textId="5415BFC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0772D">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2" w:name="_Ref511829897"/>
      <w:bookmarkStart w:id="283" w:name="_Toc5017786"/>
      <w:r>
        <w:t>versionControlProvenance property</w:t>
      </w:r>
      <w:bookmarkEnd w:id="282"/>
      <w:bookmarkEnd w:id="283"/>
    </w:p>
    <w:p w14:paraId="40DFBA3C" w14:textId="0CFC0A7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0772D">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7399CC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0772D">
        <w:t>3.22</w:t>
      </w:r>
      <w:r>
        <w:fldChar w:fldCharType="end"/>
      </w:r>
      <w:r>
        <w:t>).</w:t>
      </w:r>
    </w:p>
    <w:p w14:paraId="252CBC5B" w14:textId="1468AD6E"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0772D">
        <w:t>3.22.3</w:t>
      </w:r>
      <w:r w:rsidR="00EC5421">
        <w:fldChar w:fldCharType="end"/>
      </w:r>
      <w:r>
        <w:t>.</w:t>
      </w:r>
    </w:p>
    <w:p w14:paraId="5C24FC9B" w14:textId="2DD37D3F"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0772D">
        <w:t>3.22.4</w:t>
      </w:r>
      <w:r w:rsidR="00EC5421">
        <w:fldChar w:fldCharType="end"/>
      </w:r>
      <w:r>
        <w:t>.</w:t>
      </w:r>
    </w:p>
    <w:p w14:paraId="1B1D75B0" w14:textId="1DBCCFF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0772D">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4" w:name="_Ref508869459"/>
      <w:bookmarkStart w:id="285" w:name="_Ref508869524"/>
      <w:bookmarkStart w:id="286" w:name="_Ref508869585"/>
      <w:bookmarkStart w:id="287" w:name="_Toc5017787"/>
      <w:bookmarkStart w:id="288" w:name="_Ref493345118"/>
      <w:r>
        <w:t>originalUriBaseIds property</w:t>
      </w:r>
      <w:bookmarkEnd w:id="284"/>
      <w:bookmarkEnd w:id="285"/>
      <w:bookmarkEnd w:id="286"/>
      <w:bookmarkEnd w:id="287"/>
    </w:p>
    <w:p w14:paraId="2DDCF7C4" w14:textId="5A7CB0E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0772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0772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0772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5D3568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0772D">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FBD0B4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0772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E865EAA"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0772D">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AB415F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0772D">
        <w:t>3.26</w:t>
      </w:r>
      <w:r w:rsidR="00B213E1">
        <w:fldChar w:fldCharType="end"/>
      </w:r>
      <w:r w:rsidR="00B213E1">
        <w:t>)</w:t>
      </w:r>
      <w:r w:rsidR="00A34799">
        <w:t>.</w:t>
      </w:r>
    </w:p>
    <w:p w14:paraId="26DCDECF" w14:textId="0364494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0772D">
        <w:t>3.26.2</w:t>
      </w:r>
      <w:r w:rsidR="00C6546E">
        <w:fldChar w:fldCharType="end"/>
      </w:r>
      <w:r w:rsidR="00C6546E">
        <w:t>.</w:t>
      </w:r>
    </w:p>
    <w:p w14:paraId="14E37F0A" w14:textId="43EDAE12"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50772D">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9" w:name="_Ref507667580"/>
      <w:bookmarkStart w:id="290" w:name="_Toc5017788"/>
      <w:r>
        <w:t xml:space="preserve">artifacts </w:t>
      </w:r>
      <w:r w:rsidR="000D32C1">
        <w:t>property</w:t>
      </w:r>
      <w:bookmarkEnd w:id="288"/>
      <w:bookmarkEnd w:id="289"/>
      <w:bookmarkEnd w:id="290"/>
    </w:p>
    <w:p w14:paraId="1A04899C" w14:textId="5DF4648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0772D">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0772D">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1ACBCA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0772D">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9B814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0772D">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0772D">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1" w:name="_Ref493479000"/>
      <w:bookmarkStart w:id="292" w:name="_Ref493479448"/>
      <w:bookmarkStart w:id="293" w:name="_Toc5017789"/>
      <w:r>
        <w:t>logicalLocations property</w:t>
      </w:r>
      <w:bookmarkEnd w:id="291"/>
      <w:bookmarkEnd w:id="292"/>
      <w:bookmarkEnd w:id="293"/>
    </w:p>
    <w:p w14:paraId="428BC587" w14:textId="7A4450D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0772D">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50772D">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7F21F1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0772D">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5787BAD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0772D">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4" w:name="_Ref4685267"/>
      <w:bookmarkStart w:id="295" w:name="_Toc5017790"/>
      <w:r>
        <w:t>addresses property</w:t>
      </w:r>
      <w:bookmarkEnd w:id="294"/>
      <w:bookmarkEnd w:id="295"/>
    </w:p>
    <w:p w14:paraId="72EFB665" w14:textId="4E2E7A4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0772D">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50772D">
        <w:t>3.27</w:t>
      </w:r>
      <w:r>
        <w:fldChar w:fldCharType="end"/>
      </w:r>
      <w:r>
        <w:t xml:space="preserve">) within </w:t>
      </w:r>
      <w:r w:rsidR="001136EC" w:rsidRPr="001136EC">
        <w:rPr>
          <w:rStyle w:val="CODEtemp"/>
        </w:rPr>
        <w:t>theRun</w:t>
      </w:r>
      <w:r>
        <w:t>.</w:t>
      </w:r>
    </w:p>
    <w:p w14:paraId="7511A76F" w14:textId="52FD7A02"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50772D">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6" w:name="_Ref3480694"/>
      <w:bookmarkStart w:id="297" w:name="_Toc5017791"/>
      <w:r>
        <w:t>threadFlowLocations property</w:t>
      </w:r>
      <w:bookmarkEnd w:id="296"/>
      <w:bookmarkEnd w:id="297"/>
    </w:p>
    <w:p w14:paraId="1234D581" w14:textId="5A5FA6D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50772D">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50772D">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8" w:name="_Ref511820652"/>
      <w:bookmarkStart w:id="299" w:name="_Toc5017792"/>
      <w:r>
        <w:t>graphs property</w:t>
      </w:r>
      <w:bookmarkEnd w:id="298"/>
      <w:bookmarkEnd w:id="299"/>
    </w:p>
    <w:p w14:paraId="2212E1F5" w14:textId="0B4E91B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0772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0772D">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33C4AB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0772D">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0" w:name="_Ref493350972"/>
      <w:bookmarkStart w:id="301" w:name="_Toc5017793"/>
      <w:r>
        <w:t>results property</w:t>
      </w:r>
      <w:bookmarkEnd w:id="300"/>
      <w:bookmarkEnd w:id="301"/>
    </w:p>
    <w:p w14:paraId="319EAE63" w14:textId="1DD8C27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0772D">
        <w:t>3.25</w:t>
      </w:r>
      <w:r w:rsidR="00FB5300">
        <w:fldChar w:fldCharType="end"/>
      </w:r>
      <w:r w:rsidR="00FB5300" w:rsidRPr="00FB5300">
        <w:t>) each of which represents a single result detected in the course of the run.</w:t>
      </w:r>
    </w:p>
    <w:p w14:paraId="66E8B62B" w14:textId="31F66A2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0772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6C1D329"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0772D">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2" w:name="_Ref511828248"/>
      <w:bookmarkStart w:id="303" w:name="_Toc5017794"/>
      <w:r>
        <w:t>defaultEncoding</w:t>
      </w:r>
      <w:bookmarkEnd w:id="302"/>
      <w:r w:rsidR="00F82406">
        <w:t xml:space="preserve"> property</w:t>
      </w:r>
      <w:bookmarkEnd w:id="303"/>
    </w:p>
    <w:p w14:paraId="305609EB" w14:textId="504D005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0772D">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0772D">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50772D">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F6A6C92" w:rsidR="00926829" w:rsidRDefault="00926829" w:rsidP="00926829">
      <w:r>
        <w:t>For an example, see §</w:t>
      </w:r>
      <w:r>
        <w:fldChar w:fldCharType="begin"/>
      </w:r>
      <w:r>
        <w:instrText xml:space="preserve"> REF _Ref511828128 \r \h </w:instrText>
      </w:r>
      <w:r>
        <w:fldChar w:fldCharType="separate"/>
      </w:r>
      <w:r w:rsidR="0050772D">
        <w:t>3.23.9</w:t>
      </w:r>
      <w:r>
        <w:fldChar w:fldCharType="end"/>
      </w:r>
      <w:r>
        <w:t>.</w:t>
      </w:r>
    </w:p>
    <w:p w14:paraId="5DBD21F7" w14:textId="5F01E581" w:rsidR="00F82406" w:rsidRDefault="00F82406" w:rsidP="00F82406">
      <w:pPr>
        <w:pStyle w:val="Heading3"/>
      </w:pPr>
      <w:bookmarkStart w:id="304" w:name="_Ref534897013"/>
      <w:bookmarkStart w:id="305" w:name="_Toc5017795"/>
      <w:r>
        <w:t>defaultSourceLanguage property</w:t>
      </w:r>
      <w:bookmarkEnd w:id="304"/>
      <w:bookmarkEnd w:id="305"/>
    </w:p>
    <w:p w14:paraId="66CE74AE" w14:textId="668CC5AA"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0772D">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0772D">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0772D">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0772D">
        <w:t>3.14.15</w:t>
      </w:r>
      <w:r w:rsidR="0003707A">
        <w:fldChar w:fldCharType="end"/>
      </w:r>
      <w:r w:rsidR="0003707A">
        <w:t xml:space="preserve">) which refers to a text </w:t>
      </w:r>
      <w:r w:rsidR="004D285A">
        <w:t xml:space="preserve">artifact </w:t>
      </w:r>
      <w:r w:rsidR="0003707A">
        <w:t>that contains source code.</w:t>
      </w:r>
    </w:p>
    <w:p w14:paraId="4CAA986B" w14:textId="17AF785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0772D">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6" w:name="_Toc5017796"/>
      <w:r>
        <w:t>newlineSequences</w:t>
      </w:r>
      <w:r w:rsidR="00F82406">
        <w:t xml:space="preserve"> property</w:t>
      </w:r>
      <w:bookmarkEnd w:id="306"/>
    </w:p>
    <w:p w14:paraId="0E24944C" w14:textId="0C8864C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0772D">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A7B2458"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0772D">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0772D">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0772D">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0772D">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25311239" w:rsidR="00CD1A14" w:rsidRDefault="00CD1A14" w:rsidP="00CD1A14">
      <w:pPr>
        <w:pStyle w:val="Code"/>
      </w:pPr>
      <w:r>
        <w:t>{         # A run object (§</w:t>
      </w:r>
      <w:r>
        <w:fldChar w:fldCharType="begin"/>
      </w:r>
      <w:r>
        <w:instrText xml:space="preserve"> REF _Ref493349997 \r \h </w:instrText>
      </w:r>
      <w:r>
        <w:fldChar w:fldCharType="separate"/>
      </w:r>
      <w:r w:rsidR="0050772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7" w:name="_Ref516063927"/>
      <w:bookmarkStart w:id="308" w:name="_Toc5017797"/>
      <w:r>
        <w:t>columnKind property</w:t>
      </w:r>
      <w:bookmarkEnd w:id="307"/>
      <w:bookmarkEnd w:id="30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9" w:name="_Ref510017893"/>
      <w:bookmarkStart w:id="310" w:name="_Toc5017798"/>
      <w:r>
        <w:t>redactionToken</w:t>
      </w:r>
      <w:bookmarkEnd w:id="309"/>
      <w:r>
        <w:t xml:space="preserve"> property</w:t>
      </w:r>
      <w:bookmarkEnd w:id="310"/>
    </w:p>
    <w:p w14:paraId="0674C185" w14:textId="7535203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0772D">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9A5D39E" w:rsidR="00D65090" w:rsidRDefault="00D65090" w:rsidP="002D65F3">
      <w:pPr>
        <w:pStyle w:val="Code"/>
      </w:pPr>
      <w:bookmarkStart w:id="31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0772D">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2" w:name="_Ref525806896"/>
      <w:bookmarkStart w:id="313" w:name="_Toc5017799"/>
      <w:bookmarkEnd w:id="311"/>
      <w:r>
        <w:lastRenderedPageBreak/>
        <w:t>externa</w:t>
      </w:r>
      <w:r w:rsidR="00960E2D">
        <w:t>l</w:t>
      </w:r>
      <w:r w:rsidR="00F265D8">
        <w:t>Property</w:t>
      </w:r>
      <w:r>
        <w:t>File</w:t>
      </w:r>
      <w:r w:rsidR="005E7318">
        <w:t>Reference</w:t>
      </w:r>
      <w:r>
        <w:t xml:space="preserve"> object</w:t>
      </w:r>
      <w:bookmarkEnd w:id="312"/>
      <w:bookmarkEnd w:id="313"/>
    </w:p>
    <w:p w14:paraId="020DB163" w14:textId="0923AD36" w:rsidR="00AF60C1" w:rsidRDefault="00AF60C1" w:rsidP="00AF60C1">
      <w:pPr>
        <w:pStyle w:val="Heading3"/>
      </w:pPr>
      <w:bookmarkStart w:id="314" w:name="_Toc5017800"/>
      <w:r>
        <w:t>General</w:t>
      </w:r>
      <w:bookmarkEnd w:id="314"/>
    </w:p>
    <w:p w14:paraId="38B8B5C7" w14:textId="7D08F23D"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50772D">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5" w:name="_Ref525810081"/>
      <w:bookmarkStart w:id="316" w:name="_Toc5017801"/>
      <w:r>
        <w:t>l</w:t>
      </w:r>
      <w:r w:rsidR="006C1B56">
        <w:t xml:space="preserve">ocation </w:t>
      </w:r>
      <w:r w:rsidR="00AF60C1">
        <w:t>property</w:t>
      </w:r>
      <w:bookmarkEnd w:id="315"/>
      <w:bookmarkEnd w:id="316"/>
    </w:p>
    <w:p w14:paraId="46352381" w14:textId="0F8FBE93" w:rsidR="00604E7A" w:rsidRDefault="001A277B" w:rsidP="00604E7A">
      <w:bookmarkStart w:id="317" w:name="_Hlk3472165"/>
      <w:r>
        <w:t>Depending on the circumstances, a</w:t>
      </w:r>
      <w:bookmarkEnd w:id="31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0772D">
        <w:t>3.4</w:t>
      </w:r>
      <w:r w:rsidR="00604E7A">
        <w:fldChar w:fldCharType="end"/>
      </w:r>
      <w:r w:rsidR="00604E7A">
        <w:t xml:space="preserve">) that specifies the location of the external </w:t>
      </w:r>
      <w:r w:rsidR="00F265D8">
        <w:t xml:space="preserve">property </w:t>
      </w:r>
      <w:r w:rsidR="00604E7A">
        <w:t>file.</w:t>
      </w:r>
    </w:p>
    <w:p w14:paraId="79BAE496" w14:textId="2E4D2D4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0772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0772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5A81F4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0772D">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0772D">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50772D">
        <w:t>3.15.3</w:t>
      </w:r>
      <w:r>
        <w:fldChar w:fldCharType="end"/>
      </w:r>
      <w:r>
        <w:t>).</w:t>
      </w:r>
    </w:p>
    <w:p w14:paraId="7C6C90CA" w14:textId="72FD5310" w:rsidR="00AF60C1" w:rsidRDefault="008E4B88">
      <w:pPr>
        <w:pStyle w:val="Heading3"/>
      </w:pPr>
      <w:bookmarkStart w:id="318" w:name="_Ref525810085"/>
      <w:bookmarkStart w:id="319" w:name="_Toc5017802"/>
      <w:r>
        <w:t xml:space="preserve">guid </w:t>
      </w:r>
      <w:r w:rsidR="00AF60C1">
        <w:t>property</w:t>
      </w:r>
      <w:bookmarkEnd w:id="318"/>
      <w:bookmarkEnd w:id="319"/>
    </w:p>
    <w:p w14:paraId="54EBB426" w14:textId="4A72EA69"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0" w:name="_Toc5017803"/>
      <w:r>
        <w:t>itemCount property</w:t>
      </w:r>
      <w:bookmarkEnd w:id="32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5EA767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0772D">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1" w:name="_Ref526936831"/>
      <w:bookmarkStart w:id="322" w:name="_Toc5017804"/>
      <w:r>
        <w:t>runAutomationDetails object</w:t>
      </w:r>
      <w:bookmarkEnd w:id="321"/>
      <w:bookmarkEnd w:id="322"/>
    </w:p>
    <w:p w14:paraId="589B6DF1" w14:textId="63103A8B" w:rsidR="00636635" w:rsidRDefault="00636635" w:rsidP="00636635">
      <w:pPr>
        <w:pStyle w:val="Heading3"/>
      </w:pPr>
      <w:bookmarkStart w:id="323" w:name="_Ref526936874"/>
      <w:bookmarkStart w:id="324" w:name="_Toc5017805"/>
      <w:r>
        <w:t>General</w:t>
      </w:r>
      <w:bookmarkEnd w:id="323"/>
      <w:bookmarkEnd w:id="324"/>
    </w:p>
    <w:p w14:paraId="00A2DEFC" w14:textId="0AC6736E" w:rsidR="00A0147E" w:rsidRDefault="00A0147E" w:rsidP="00A0147E">
      <w:bookmarkStart w:id="325" w:name="_Hlk526586231"/>
      <w:r>
        <w:t xml:space="preserve">A </w:t>
      </w:r>
      <w:r>
        <w:rPr>
          <w:rStyle w:val="CODEtemp"/>
        </w:rPr>
        <w:t>runAutomationDetails</w:t>
      </w:r>
      <w:r>
        <w:t xml:space="preserve"> object contains information that specifies </w:t>
      </w:r>
      <w:bookmarkEnd w:id="325"/>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w:t>
      </w:r>
      <w:r>
        <w:lastRenderedPageBreak/>
        <w:t xml:space="preserve">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5E66BDF"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0772D">
        <w:t>3.14</w:t>
      </w:r>
      <w:r w:rsidR="008B6DA3">
        <w:fldChar w:fldCharType="end"/>
      </w:r>
      <w:r>
        <w:t>).</w:t>
      </w:r>
    </w:p>
    <w:p w14:paraId="340889C7" w14:textId="5F16BBD5"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0772D">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702A88F"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0772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6" w:name="_Toc5017806"/>
      <w:r>
        <w:t>Constraints</w:t>
      </w:r>
      <w:bookmarkEnd w:id="326"/>
    </w:p>
    <w:p w14:paraId="2467F699" w14:textId="0CD06E9F"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0772D">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50772D">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50772D">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7" w:name="_Toc5017807"/>
      <w:r>
        <w:t>description property</w:t>
      </w:r>
      <w:bookmarkEnd w:id="327"/>
    </w:p>
    <w:p w14:paraId="25D213B4" w14:textId="68387F31"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8" w:name="_Ref526936776"/>
      <w:bookmarkStart w:id="329" w:name="_Toc5017808"/>
      <w:r>
        <w:t xml:space="preserve">id </w:t>
      </w:r>
      <w:r w:rsidR="00636635">
        <w:t>property</w:t>
      </w:r>
      <w:bookmarkEnd w:id="328"/>
      <w:bookmarkEnd w:id="329"/>
    </w:p>
    <w:p w14:paraId="4B70380E" w14:textId="3F11B46B" w:rsidR="008B6DA3" w:rsidRDefault="008B6DA3" w:rsidP="008B6DA3">
      <w:bookmarkStart w:id="33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0772D">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2EAEF8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0772D">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1" w:name="_Ref526937044"/>
      <w:bookmarkStart w:id="332" w:name="_Toc5017809"/>
      <w:r>
        <w:t xml:space="preserve">guid </w:t>
      </w:r>
      <w:r w:rsidR="00636635">
        <w:t>property</w:t>
      </w:r>
      <w:bookmarkEnd w:id="331"/>
      <w:bookmarkEnd w:id="332"/>
    </w:p>
    <w:p w14:paraId="171C0D57" w14:textId="2703B008"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0772D">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3" w:name="_Ref526937456"/>
      <w:bookmarkStart w:id="334" w:name="_Toc5017810"/>
      <w:r>
        <w:t>correlationGuid property</w:t>
      </w:r>
      <w:bookmarkEnd w:id="333"/>
      <w:bookmarkEnd w:id="334"/>
    </w:p>
    <w:p w14:paraId="0DF48F07" w14:textId="2EFB0768"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0772D">
        <w:t>3.5.4</w:t>
      </w:r>
      <w:r>
        <w:fldChar w:fldCharType="end"/>
      </w:r>
      <w:r>
        <w:t>) which is shared by all such runs of the same type, and differs between any two runs of different types.</w:t>
      </w:r>
    </w:p>
    <w:p w14:paraId="7A1FBC28" w14:textId="1ACF531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0772D">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5" w:name="_Ref493350964"/>
      <w:bookmarkStart w:id="336" w:name="_Toc5017811"/>
      <w:r>
        <w:t>tool object</w:t>
      </w:r>
      <w:bookmarkEnd w:id="335"/>
      <w:bookmarkEnd w:id="336"/>
    </w:p>
    <w:p w14:paraId="389A43BD" w14:textId="582B65CB" w:rsidR="00401BB5" w:rsidRDefault="00401BB5" w:rsidP="00401BB5">
      <w:pPr>
        <w:pStyle w:val="Heading3"/>
      </w:pPr>
      <w:bookmarkStart w:id="337" w:name="_Ref3663435"/>
      <w:bookmarkStart w:id="338" w:name="_Ref3726198"/>
      <w:bookmarkStart w:id="339" w:name="_Toc5017812"/>
      <w:r>
        <w:t>General</w:t>
      </w:r>
      <w:bookmarkEnd w:id="337"/>
      <w:bookmarkEnd w:id="338"/>
      <w:bookmarkEnd w:id="339"/>
    </w:p>
    <w:p w14:paraId="13ED0A5F" w14:textId="2D59981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50772D">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50772D">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0772D">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6A0AAD06"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580EE9F" w:rsidR="003D09A4" w:rsidRDefault="003D09A4" w:rsidP="003D09A4">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AAE784B" w:rsidR="003D09A4" w:rsidRDefault="003D09A4" w:rsidP="003D09A4">
      <w:pPr>
        <w:pStyle w:val="Code"/>
      </w:pPr>
      <w:r>
        <w:t xml:space="preserve">  "extensions": [          # See §</w:t>
      </w:r>
      <w:r>
        <w:fldChar w:fldCharType="begin"/>
      </w:r>
      <w:r>
        <w:instrText xml:space="preserve"> REF _Ref3663271 \r \h </w:instrText>
      </w:r>
      <w:r>
        <w:fldChar w:fldCharType="separate"/>
      </w:r>
      <w:r w:rsidR="0050772D">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0" w:name="_Ref3663219"/>
      <w:bookmarkStart w:id="341" w:name="_Toc5017813"/>
      <w:r>
        <w:t>driver property</w:t>
      </w:r>
      <w:bookmarkEnd w:id="340"/>
      <w:bookmarkEnd w:id="341"/>
    </w:p>
    <w:p w14:paraId="242A18C5" w14:textId="5FAC3237"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2" w:name="_Ref3663271"/>
      <w:bookmarkStart w:id="343" w:name="_Toc5017814"/>
      <w:r>
        <w:t>extensions property</w:t>
      </w:r>
      <w:bookmarkEnd w:id="342"/>
      <w:bookmarkEnd w:id="343"/>
    </w:p>
    <w:p w14:paraId="521FDDFA" w14:textId="08C3EDCD"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0772D">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50772D">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4" w:name="_Ref3663078"/>
      <w:bookmarkStart w:id="345" w:name="_Toc5017815"/>
      <w:bookmarkStart w:id="346" w:name="_Hlk4510312"/>
      <w:r>
        <w:t>toolComponent object</w:t>
      </w:r>
      <w:bookmarkEnd w:id="344"/>
      <w:bookmarkEnd w:id="345"/>
    </w:p>
    <w:p w14:paraId="7AF98015" w14:textId="56895A30" w:rsidR="00A703AA" w:rsidRDefault="00A703AA" w:rsidP="00A703AA">
      <w:pPr>
        <w:pStyle w:val="Heading3"/>
      </w:pPr>
      <w:bookmarkStart w:id="347" w:name="_Toc5017816"/>
      <w:r>
        <w:t>General</w:t>
      </w:r>
      <w:bookmarkEnd w:id="347"/>
    </w:p>
    <w:p w14:paraId="6E55D0FB" w14:textId="4975CF9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0772D">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7C7AFF0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50772D">
        <w:t>3.18.2</w:t>
      </w:r>
      <w:r w:rsidR="00D61B3C">
        <w:fldChar w:fldCharType="end"/>
      </w:r>
      <w:r>
        <w:t>)</w:t>
      </w:r>
    </w:p>
    <w:p w14:paraId="5BA98CB4" w14:textId="5A8ED4A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50772D">
        <w:t>3.18.3</w:t>
      </w:r>
      <w:r w:rsidR="00D61B3C">
        <w:fldChar w:fldCharType="end"/>
      </w:r>
      <w:r>
        <w:t>)</w:t>
      </w:r>
    </w:p>
    <w:p w14:paraId="18E92E3A" w14:textId="53155B01"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50772D">
        <w:t>3.18.4</w:t>
      </w:r>
      <w:r w:rsidR="00D61B3C">
        <w:fldChar w:fldCharType="end"/>
      </w:r>
      <w:r w:rsidR="0028268F">
        <w:t>)</w:t>
      </w:r>
    </w:p>
    <w:p w14:paraId="364E92DD" w14:textId="4FE86CD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0772D">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50772D">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8" w:name="_Ref4572675"/>
      <w:bookmarkStart w:id="349" w:name="_Toc5017817"/>
      <w:bookmarkStart w:id="350" w:name="_Hlk4587611"/>
      <w:r>
        <w:lastRenderedPageBreak/>
        <w:t>Taxonomies</w:t>
      </w:r>
      <w:bookmarkEnd w:id="348"/>
      <w:bookmarkEnd w:id="349"/>
    </w:p>
    <w:p w14:paraId="40506929" w14:textId="22A3501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C0E045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0772D">
        <w:t>3.18.23</w:t>
      </w:r>
      <w:r>
        <w:fldChar w:fldCharType="end"/>
      </w:r>
      <w:r>
        <w:t>).</w:t>
      </w:r>
    </w:p>
    <w:p w14:paraId="57E56912" w14:textId="7A5EC85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50772D">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50772D">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50772D">
        <w:t>3.44.5</w:t>
      </w:r>
      <w:r>
        <w:fldChar w:fldCharType="end"/>
      </w:r>
      <w:r>
        <w:t>), localizable (§</w:t>
      </w:r>
      <w:r>
        <w:fldChar w:fldCharType="begin"/>
      </w:r>
      <w:r>
        <w:instrText xml:space="preserve"> REF _Ref4509677 \r \h </w:instrText>
      </w:r>
      <w:r>
        <w:fldChar w:fldCharType="separate"/>
      </w:r>
      <w:r w:rsidR="0050772D">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0772D">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50772D">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50772D">
        <w:t>3.44.14</w:t>
      </w:r>
      <w:r>
        <w:fldChar w:fldCharType="end"/>
      </w:r>
      <w:r>
        <w:t>).</w:t>
      </w:r>
    </w:p>
    <w:p w14:paraId="66B7295A" w14:textId="5C9D0704"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50772D">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50772D">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251227C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0772D">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0772D">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0772D">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0772D">
        <w:t>3.18.22</w:t>
      </w:r>
      <w:r>
        <w:fldChar w:fldCharType="end"/>
      </w:r>
      <w:r>
        <w:t>) properties.</w:t>
      </w:r>
    </w:p>
    <w:p w14:paraId="7396B4AB" w14:textId="1C1DE53A"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50772D">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50772D">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1ED8D294"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0772D">
        <w:t>3.14</w:t>
      </w:r>
      <w:r>
        <w:fldChar w:fldCharType="end"/>
      </w:r>
      <w:r>
        <w:t>).</w:t>
      </w:r>
    </w:p>
    <w:p w14:paraId="47086809" w14:textId="1E744F6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288C0035" w14:textId="0392E62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1DF0AA0D" w14:textId="77777777" w:rsidR="00D8625B" w:rsidRDefault="00D8625B" w:rsidP="00D8625B">
      <w:pPr>
        <w:pStyle w:val="Code"/>
      </w:pPr>
      <w:r>
        <w:t xml:space="preserve">      "name": "CodeScanner",</w:t>
      </w:r>
    </w:p>
    <w:p w14:paraId="34B8826D" w14:textId="77A69E1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50772D">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lastRenderedPageBreak/>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1" w:name="_Ref4572683"/>
      <w:bookmarkStart w:id="352" w:name="_Toc5017818"/>
      <w:bookmarkStart w:id="353" w:name="_Hlk4660791"/>
      <w:bookmarkEnd w:id="350"/>
      <w:r>
        <w:t>Translations</w:t>
      </w:r>
      <w:bookmarkEnd w:id="351"/>
      <w:bookmarkEnd w:id="352"/>
    </w:p>
    <w:bookmarkEnd w:id="353"/>
    <w:p w14:paraId="7E7D3A07" w14:textId="34D3967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50772D">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2CC90807"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50772D">
        <w:t>3.14.9</w:t>
      </w:r>
      <w:r>
        <w:fldChar w:fldCharType="end"/>
      </w:r>
      <w:r>
        <w:t>).</w:t>
      </w:r>
    </w:p>
    <w:p w14:paraId="021DDF70" w14:textId="091D190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50772D">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4E5C727"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50772D">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50772D">
        <w:t>3.18.30</w:t>
      </w:r>
      <w:r w:rsidR="005F6EF8">
        <w:fldChar w:fldCharType="end"/>
      </w:r>
      <w:r w:rsidR="005F6EF8">
        <w:t>), populated by translated components.</w:t>
      </w:r>
    </w:p>
    <w:p w14:paraId="3B3125E8" w14:textId="495F0C84"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50772D">
        <w:t>3.18.27</w:t>
      </w:r>
      <w:r>
        <w:fldChar w:fldCharType="end"/>
      </w:r>
      <w:r>
        <w:t xml:space="preserve">) with the value </w:t>
      </w:r>
      <w:r w:rsidRPr="005F6EF8">
        <w:rPr>
          <w:rStyle w:val="CODEtemp"/>
        </w:rPr>
        <w:t>[ "localizedData" ]</w:t>
      </w:r>
      <w:r>
        <w:t>.</w:t>
      </w:r>
    </w:p>
    <w:p w14:paraId="59C21C08" w14:textId="085CD273" w:rsidR="00CF7E53" w:rsidRDefault="00CF7E53" w:rsidP="0005029C">
      <w:bookmarkStart w:id="35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50772D">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7418F83" w:rsidR="00AB32CC" w:rsidRDefault="00AB32CC" w:rsidP="0005029C">
      <w:bookmarkStart w:id="35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50772D">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50772D">
        <w:t>3.18.30</w:t>
      </w:r>
      <w:r>
        <w:fldChar w:fldCharType="end"/>
      </w:r>
      <w:r>
        <w:t>). See the descriptions of those two properties for an explanation of the interaction between them.</w:t>
      </w:r>
    </w:p>
    <w:bookmarkEnd w:id="354"/>
    <w:bookmarkEnd w:id="355"/>
    <w:p w14:paraId="30C99874" w14:textId="6C4AB47D"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0772D">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50772D">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50772D">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50772D">
        <w:t>3.18.30</w:t>
      </w:r>
      <w:r>
        <w:fldChar w:fldCharType="end"/>
      </w:r>
      <w:r>
        <w:t>).</w:t>
      </w:r>
    </w:p>
    <w:p w14:paraId="635FB0A3" w14:textId="24B39EE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0772D">
        <w:t>3.14</w:t>
      </w:r>
      <w:r>
        <w:fldChar w:fldCharType="end"/>
      </w:r>
      <w:r>
        <w:t>).</w:t>
      </w:r>
    </w:p>
    <w:p w14:paraId="69085BD7" w14:textId="3D4D66B1"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00B84643" w14:textId="2FD016F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386C352F" w14:textId="77777777" w:rsidR="002F0DD0" w:rsidRDefault="002F0DD0" w:rsidP="002F0DD0">
      <w:pPr>
        <w:pStyle w:val="Code"/>
      </w:pPr>
      <w:r>
        <w:t xml:space="preserve">      "name": "CodeScanner",</w:t>
      </w:r>
    </w:p>
    <w:p w14:paraId="2A41126F" w14:textId="7A67C248" w:rsidR="002F0DD0" w:rsidRDefault="002F0DD0" w:rsidP="002F0DD0">
      <w:pPr>
        <w:pStyle w:val="Code"/>
      </w:pPr>
      <w:r>
        <w:lastRenderedPageBreak/>
        <w:t xml:space="preserve">      "semanticVersion": "3.3",    # See </w:t>
      </w:r>
      <w:r w:rsidRPr="003B5868">
        <w:t>§</w:t>
      </w:r>
      <w:r>
        <w:fldChar w:fldCharType="begin"/>
      </w:r>
      <w:r>
        <w:instrText xml:space="preserve"> REF _Ref493409198 \r \h </w:instrText>
      </w:r>
      <w:r>
        <w:fldChar w:fldCharType="separate"/>
      </w:r>
      <w:r w:rsidR="0050772D">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6" w:name="_Ref4572690"/>
      <w:bookmarkStart w:id="357" w:name="_Toc5017819"/>
      <w:r>
        <w:t>Policies</w:t>
      </w:r>
      <w:bookmarkEnd w:id="356"/>
      <w:bookmarkEnd w:id="35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F491CCB"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50772D">
        <w:t>3.18.31</w:t>
      </w:r>
      <w:r w:rsidR="00363F84">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50772D">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50772D">
        <w:t>3.17.3</w:t>
      </w:r>
      <w:r w:rsidR="00213743">
        <w:fldChar w:fldCharType="end"/>
      </w:r>
      <w:r w:rsidR="00213743">
        <w:t>).</w:t>
      </w:r>
    </w:p>
    <w:p w14:paraId="6456A294" w14:textId="56FAFD3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0772D">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50772D">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50772D">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5B224464"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50772D">
        <w:t>3.14.10</w:t>
      </w:r>
      <w:r>
        <w:fldChar w:fldCharType="end"/>
      </w:r>
      <w:r>
        <w:t>).</w:t>
      </w:r>
    </w:p>
    <w:p w14:paraId="1322BD32" w14:textId="1C506C6B"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50772D">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0772D">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C16092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0772D">
        <w:t>3.14</w:t>
      </w:r>
      <w:r w:rsidR="0063571B">
        <w:fldChar w:fldCharType="end"/>
      </w:r>
      <w:r w:rsidR="0063571B">
        <w:t>)</w:t>
      </w:r>
      <w:r>
        <w:t>.</w:t>
      </w:r>
    </w:p>
    <w:p w14:paraId="32C27A5A" w14:textId="29BE7363" w:rsidR="000375DC" w:rsidRDefault="000375DC" w:rsidP="000375DC">
      <w:pPr>
        <w:pStyle w:val="Code"/>
      </w:pPr>
      <w:r>
        <w:t xml:space="preserve">  "tool": {                        # See </w:t>
      </w:r>
      <w:bookmarkStart w:id="359" w:name="_Hlk5010077"/>
      <w:r w:rsidRPr="003B5868">
        <w:t>§</w:t>
      </w:r>
      <w:bookmarkEnd w:id="359"/>
      <w:r>
        <w:fldChar w:fldCharType="begin"/>
      </w:r>
      <w:r>
        <w:instrText xml:space="preserve"> REF _Ref493350956 \r \h </w:instrText>
      </w:r>
      <w:r>
        <w:fldChar w:fldCharType="separate"/>
      </w:r>
      <w:r w:rsidR="0050772D">
        <w:t>3.14.6</w:t>
      </w:r>
      <w:r>
        <w:fldChar w:fldCharType="end"/>
      </w:r>
      <w:r>
        <w:t>.</w:t>
      </w:r>
    </w:p>
    <w:p w14:paraId="69DC987F" w14:textId="3E05759F"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4ED33D1E" w14:textId="77777777" w:rsidR="000375DC" w:rsidRDefault="000375DC" w:rsidP="000375DC">
      <w:pPr>
        <w:pStyle w:val="Code"/>
      </w:pPr>
      <w:r>
        <w:t xml:space="preserve">      "name": "CodeScanner",</w:t>
      </w:r>
    </w:p>
    <w:p w14:paraId="18DC80D7" w14:textId="6D36427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50772D">
        <w:t>3.18.21</w:t>
      </w:r>
      <w:r>
        <w:fldChar w:fldCharType="end"/>
      </w:r>
      <w:r>
        <w:t>.</w:t>
      </w:r>
    </w:p>
    <w:p w14:paraId="5E4782E2" w14:textId="1930B9CF"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50772D">
        <w:t>3.44</w:t>
      </w:r>
      <w:r>
        <w:fldChar w:fldCharType="end"/>
      </w:r>
      <w:r>
        <w:t>).</w:t>
      </w:r>
    </w:p>
    <w:p w14:paraId="7874FC94" w14:textId="77777777" w:rsidR="000375DC" w:rsidRDefault="000375DC" w:rsidP="000375DC">
      <w:pPr>
        <w:pStyle w:val="Code"/>
      </w:pPr>
      <w:r>
        <w:t xml:space="preserve">          "id": "CA2101",</w:t>
      </w:r>
    </w:p>
    <w:p w14:paraId="3B0AA9DC" w14:textId="417911A1"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50772D">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A76B34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50772D">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0" w:name="_Ref4090820"/>
      <w:bookmarkStart w:id="361" w:name="_Toc5017820"/>
      <w:bookmarkEnd w:id="346"/>
      <w:bookmarkEnd w:id="358"/>
      <w:r>
        <w:t>guid property</w:t>
      </w:r>
      <w:bookmarkEnd w:id="360"/>
      <w:bookmarkEnd w:id="361"/>
    </w:p>
    <w:p w14:paraId="3D5CEB36" w14:textId="1C73EDF5"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0772D">
        <w:t>3.5.4</w:t>
      </w:r>
      <w:r>
        <w:fldChar w:fldCharType="end"/>
      </w:r>
      <w:r>
        <w:t>) that uniquely identifies the component.</w:t>
      </w:r>
    </w:p>
    <w:p w14:paraId="5284133B" w14:textId="17261183" w:rsidR="00401BB5" w:rsidRDefault="00401BB5" w:rsidP="00401BB5">
      <w:pPr>
        <w:pStyle w:val="Heading3"/>
      </w:pPr>
      <w:bookmarkStart w:id="362" w:name="_Ref493409155"/>
      <w:bookmarkStart w:id="363" w:name="_Toc5017821"/>
      <w:r>
        <w:t>name property</w:t>
      </w:r>
      <w:bookmarkEnd w:id="362"/>
      <w:bookmarkEnd w:id="363"/>
    </w:p>
    <w:p w14:paraId="2A7A8CB5" w14:textId="14173CF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4" w:name="_Ref493409168"/>
      <w:bookmarkStart w:id="365" w:name="_Toc5017822"/>
      <w:r>
        <w:t>fullName property</w:t>
      </w:r>
      <w:bookmarkEnd w:id="364"/>
      <w:bookmarkEnd w:id="365"/>
    </w:p>
    <w:p w14:paraId="00DFF29E" w14:textId="2084CE5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6" w:name="_Ref493409198"/>
      <w:bookmarkStart w:id="367" w:name="_Toc5017823"/>
      <w:r>
        <w:lastRenderedPageBreak/>
        <w:t>semanticVersion property</w:t>
      </w:r>
      <w:bookmarkEnd w:id="366"/>
      <w:bookmarkEnd w:id="367"/>
    </w:p>
    <w:p w14:paraId="143A6795" w14:textId="21EDC265"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FAB8F1B"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50772D">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50772D">
        <w:t>3.21.2</w:t>
      </w:r>
      <w:r>
        <w:fldChar w:fldCharType="end"/>
      </w:r>
      <w:r>
        <w:t>))</w:t>
      </w:r>
      <w:r w:rsidR="00590B1D" w:rsidRPr="00590B1D">
        <w:t>.</w:t>
      </w:r>
    </w:p>
    <w:p w14:paraId="0FF70363" w14:textId="5F2D1A48" w:rsidR="00401BB5" w:rsidRDefault="00401BB5" w:rsidP="00401BB5">
      <w:pPr>
        <w:pStyle w:val="Heading3"/>
      </w:pPr>
      <w:bookmarkStart w:id="368" w:name="_Ref493409191"/>
      <w:bookmarkStart w:id="369" w:name="_Toc5017824"/>
      <w:r>
        <w:t>version property</w:t>
      </w:r>
      <w:bookmarkEnd w:id="368"/>
      <w:bookmarkEnd w:id="36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0" w:name="_Ref493409205"/>
      <w:bookmarkStart w:id="371" w:name="_Toc5017825"/>
      <w:r>
        <w:t xml:space="preserve">dottedQuadFileVersion </w:t>
      </w:r>
      <w:r w:rsidR="00401BB5">
        <w:t>property</w:t>
      </w:r>
      <w:bookmarkEnd w:id="370"/>
      <w:bookmarkEnd w:id="37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2" w:name="_Toc5017826"/>
      <w:r>
        <w:t>releaseDateUtc</w:t>
      </w:r>
      <w:bookmarkEnd w:id="372"/>
    </w:p>
    <w:p w14:paraId="79F872F8" w14:textId="27E97CDC"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50772D">
        <w:t>3.9</w:t>
      </w:r>
      <w:r>
        <w:fldChar w:fldCharType="end"/>
      </w:r>
      <w:r>
        <w:t>, specifying the UTC date (and optionally, the time) of the component’s release.</w:t>
      </w:r>
    </w:p>
    <w:p w14:paraId="5BFCD59B" w14:textId="7CF6F6A0" w:rsidR="00D512EE" w:rsidRDefault="00D512EE" w:rsidP="00D512EE">
      <w:pPr>
        <w:pStyle w:val="Heading3"/>
      </w:pPr>
      <w:bookmarkStart w:id="373" w:name="_Toc5017827"/>
      <w:r>
        <w:t>downloadUri property</w:t>
      </w:r>
      <w:bookmarkEnd w:id="373"/>
    </w:p>
    <w:p w14:paraId="29604BF7" w14:textId="56622459"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4" w:name="_Toc5017828"/>
      <w:r>
        <w:lastRenderedPageBreak/>
        <w:t>informationUri property</w:t>
      </w:r>
      <w:bookmarkEnd w:id="374"/>
    </w:p>
    <w:p w14:paraId="282CEFE7" w14:textId="47855A7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5" w:name="_Toc5017829"/>
      <w:r>
        <w:t>organization property</w:t>
      </w:r>
      <w:bookmarkEnd w:id="375"/>
    </w:p>
    <w:p w14:paraId="6B302E56" w14:textId="41B9DF37"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6" w:name="_Toc5017830"/>
      <w:r>
        <w:t>product property</w:t>
      </w:r>
      <w:bookmarkEnd w:id="376"/>
    </w:p>
    <w:p w14:paraId="67685158" w14:textId="484E81E9"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7" w:name="_Toc5017831"/>
      <w:r>
        <w:t>product</w:t>
      </w:r>
      <w:r w:rsidR="0068622C">
        <w:t>S</w:t>
      </w:r>
      <w:r>
        <w:t>uite property</w:t>
      </w:r>
      <w:bookmarkEnd w:id="377"/>
    </w:p>
    <w:p w14:paraId="02C4122F" w14:textId="0C0A686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8" w:name="_Ref3723724"/>
      <w:bookmarkStart w:id="379" w:name="_Toc5017832"/>
      <w:r>
        <w:t>shortDescription property</w:t>
      </w:r>
      <w:bookmarkEnd w:id="378"/>
      <w:bookmarkEnd w:id="379"/>
    </w:p>
    <w:p w14:paraId="7EFCEBEE" w14:textId="54411C2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0" w:name="_Ref4583311"/>
      <w:bookmarkStart w:id="381" w:name="_Toc5017833"/>
      <w:r>
        <w:t>fullDescription property</w:t>
      </w:r>
      <w:bookmarkEnd w:id="380"/>
      <w:bookmarkEnd w:id="381"/>
    </w:p>
    <w:p w14:paraId="263E6B01" w14:textId="752C0D2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containing a comprehensive description of the tool component.</w:t>
      </w:r>
    </w:p>
    <w:p w14:paraId="6CFF4C26" w14:textId="1C5178B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50772D">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2" w:name="_Ref508811658"/>
      <w:bookmarkStart w:id="383" w:name="_Ref508812630"/>
      <w:bookmarkStart w:id="384" w:name="_Toc5017834"/>
      <w:r>
        <w:t>language property</w:t>
      </w:r>
      <w:bookmarkEnd w:id="382"/>
      <w:bookmarkEnd w:id="383"/>
      <w:bookmarkEnd w:id="384"/>
    </w:p>
    <w:p w14:paraId="29C944BA" w14:textId="3786317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5" w:name="_Hlk503355525"/>
      <w:r w:rsidR="00C56762" w:rsidRPr="00C56762">
        <w:t xml:space="preserve">a string specifying the language of </w:t>
      </w:r>
      <w:bookmarkEnd w:id="385"/>
      <w:r w:rsidR="0079181A">
        <w:t>the localiz</w:t>
      </w:r>
      <w:r>
        <w:t>able</w:t>
      </w:r>
      <w:r w:rsidR="0079181A">
        <w:t xml:space="preserve"> </w:t>
      </w:r>
      <w:r>
        <w:t>strings (§</w:t>
      </w:r>
      <w:r>
        <w:fldChar w:fldCharType="begin"/>
      </w:r>
      <w:r>
        <w:instrText xml:space="preserve"> REF _Ref4509677 \r \h </w:instrText>
      </w:r>
      <w:r>
        <w:fldChar w:fldCharType="separate"/>
      </w:r>
      <w:r w:rsidR="0050772D">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50772D">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4AE4519"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50772D">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6" w:name="_Ref4236566"/>
      <w:bookmarkStart w:id="387" w:name="_Toc5017835"/>
      <w:bookmarkStart w:id="388" w:name="_Ref508812052"/>
      <w:r>
        <w:t>globalMessageStrings property</w:t>
      </w:r>
      <w:bookmarkEnd w:id="386"/>
      <w:bookmarkEnd w:id="387"/>
    </w:p>
    <w:p w14:paraId="0462BA63" w14:textId="73B0A3AE"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50772D">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The property names correspond to message identifiers (§</w:t>
      </w:r>
      <w:r>
        <w:fldChar w:fldCharType="begin"/>
      </w:r>
      <w:r>
        <w:instrText xml:space="preserve"> REF _Ref508812963 \r \h </w:instrText>
      </w:r>
      <w:r>
        <w:fldChar w:fldCharType="separate"/>
      </w:r>
      <w:r w:rsidR="0050772D">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0772D">
        <w:t>3.11</w:t>
      </w:r>
      <w:r>
        <w:fldChar w:fldCharType="end"/>
      </w:r>
      <w:r>
        <w:t>).</w:t>
      </w:r>
    </w:p>
    <w:p w14:paraId="5A95088F" w14:textId="77777777" w:rsidR="00AE1A72" w:rsidRDefault="00AE1A72" w:rsidP="00AE1A72">
      <w:pPr>
        <w:pStyle w:val="Note"/>
      </w:pPr>
      <w:r>
        <w:t>EXAMPLE:</w:t>
      </w:r>
    </w:p>
    <w:p w14:paraId="22763051" w14:textId="1BD4E81F" w:rsidR="00AE1A72" w:rsidRDefault="00AE1A72" w:rsidP="00AE1A72">
      <w:pPr>
        <w:pStyle w:val="Code"/>
      </w:pPr>
      <w:r>
        <w:t>"driver": {                       # A toolComponent object (§</w:t>
      </w:r>
      <w:r>
        <w:fldChar w:fldCharType="begin"/>
      </w:r>
      <w:r>
        <w:instrText xml:space="preserve"> REF _Ref3663078 \r \h </w:instrText>
      </w:r>
      <w:r>
        <w:fldChar w:fldCharType="separate"/>
      </w:r>
      <w:r w:rsidR="0050772D">
        <w:t>3.18</w:t>
      </w:r>
      <w:r>
        <w:fldChar w:fldCharType="end"/>
      </w:r>
      <w:r>
        <w:t>).</w:t>
      </w:r>
    </w:p>
    <w:p w14:paraId="2B284927" w14:textId="03D6FE68" w:rsidR="00AE1A72" w:rsidRDefault="00AE1A72" w:rsidP="00AE1A72">
      <w:pPr>
        <w:pStyle w:val="Code"/>
      </w:pPr>
      <w:r>
        <w:t xml:space="preserve">  "globalMessageStrings": {</w:t>
      </w:r>
    </w:p>
    <w:p w14:paraId="438B19B6" w14:textId="290BB56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0772D">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9" w:name="_Ref3899090"/>
      <w:bookmarkStart w:id="390" w:name="_Ref4583708"/>
      <w:bookmarkStart w:id="391" w:name="_Toc5017836"/>
      <w:r>
        <w:t xml:space="preserve">rules </w:t>
      </w:r>
      <w:r w:rsidR="00AE1A72">
        <w:t>property</w:t>
      </w:r>
      <w:bookmarkEnd w:id="389"/>
      <w:bookmarkEnd w:id="390"/>
      <w:bookmarkEnd w:id="391"/>
    </w:p>
    <w:p w14:paraId="271A837C" w14:textId="5C576F2A"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0772D">
        <w:t>3.44</w:t>
      </w:r>
      <w:r>
        <w:fldChar w:fldCharType="end"/>
      </w:r>
      <w:r>
        <w:t>) each of which provides information about an analysis rule supported by the tool component.</w:t>
      </w:r>
    </w:p>
    <w:p w14:paraId="22AC7031" w14:textId="28ABB6C8"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0772D">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D9DA846" w:rsidR="00AE1A72" w:rsidRDefault="00AE1A72" w:rsidP="00AE1A72">
      <w:pPr>
        <w:pStyle w:val="Code"/>
      </w:pPr>
      <w:r>
        <w:t>"driver": {                       # A toolComponent object (§</w:t>
      </w:r>
      <w:r>
        <w:fldChar w:fldCharType="begin"/>
      </w:r>
      <w:r>
        <w:instrText xml:space="preserve"> REF _Ref3663078 \r \h </w:instrText>
      </w:r>
      <w:r>
        <w:fldChar w:fldCharType="separate"/>
      </w:r>
      <w:r w:rsidR="0050772D">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691D426"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50772D">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2" w:name="_Ref3973541"/>
      <w:bookmarkStart w:id="393" w:name="_Ref4583714"/>
      <w:bookmarkStart w:id="394" w:name="_Toc5017837"/>
      <w:r>
        <w:t>notifications</w:t>
      </w:r>
      <w:r w:rsidR="00AE1A72">
        <w:t xml:space="preserve"> property</w:t>
      </w:r>
      <w:bookmarkEnd w:id="392"/>
      <w:bookmarkEnd w:id="393"/>
      <w:bookmarkEnd w:id="394"/>
    </w:p>
    <w:p w14:paraId="40AD837A" w14:textId="7EE5B6D5"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0772D">
        <w:t>3.44</w:t>
      </w:r>
      <w:r>
        <w:fldChar w:fldCharType="end"/>
      </w:r>
      <w:r>
        <w:t>) each of which provides information about a notification provided by the tool component.</w:t>
      </w:r>
    </w:p>
    <w:p w14:paraId="33ABE834" w14:textId="2880B15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0772D">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D0B9344" w:rsidR="00AE1A72" w:rsidRDefault="00AE1A72" w:rsidP="00AE1A72">
      <w:pPr>
        <w:pStyle w:val="Code"/>
      </w:pPr>
      <w:r>
        <w:t>"driver":                        # A toolComponent object (§</w:t>
      </w:r>
      <w:r>
        <w:fldChar w:fldCharType="begin"/>
      </w:r>
      <w:r>
        <w:instrText xml:space="preserve"> REF _Ref3663078 \r \h </w:instrText>
      </w:r>
      <w:r>
        <w:fldChar w:fldCharType="separate"/>
      </w:r>
      <w:r w:rsidR="0050772D">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032E5D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50772D">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5" w:name="_Ref4511026"/>
      <w:bookmarkStart w:id="396" w:name="_Ref4582928"/>
      <w:bookmarkStart w:id="397" w:name="_Toc5017838"/>
      <w:r>
        <w:t>taxa</w:t>
      </w:r>
      <w:bookmarkEnd w:id="395"/>
      <w:bookmarkEnd w:id="396"/>
      <w:bookmarkEnd w:id="397"/>
    </w:p>
    <w:p w14:paraId="0C210BE5" w14:textId="112CFD21"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reportingDescriptor</w:t>
      </w:r>
      <w:r>
        <w:t xml:space="preserve"> objects (</w:t>
      </w:r>
      <w:bookmarkStart w:id="398" w:name="_Hlk4310754"/>
      <w:r>
        <w:t>§</w:t>
      </w:r>
      <w:bookmarkEnd w:id="398"/>
      <w:r>
        <w:fldChar w:fldCharType="begin"/>
      </w:r>
      <w:r>
        <w:instrText xml:space="preserve"> REF _Ref508814067 \r \h </w:instrText>
      </w:r>
      <w:r>
        <w:fldChar w:fldCharType="separate"/>
      </w:r>
      <w:r w:rsidR="0050772D">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1289F085"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0772D">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0772D">
        <w:t>3.18.22</w:t>
      </w:r>
      <w:r>
        <w:fldChar w:fldCharType="end"/>
      </w:r>
      <w:r>
        <w:t>).</w:t>
      </w:r>
    </w:p>
    <w:p w14:paraId="20B472E2" w14:textId="5871F320"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50772D">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50772D">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9" w:name="_Toc5017839"/>
      <w:r>
        <w:t>supportedTaxonomies</w:t>
      </w:r>
      <w:bookmarkEnd w:id="399"/>
    </w:p>
    <w:p w14:paraId="38B67D51" w14:textId="028AAC22"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0772D">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0772D">
        <w:t>3.18.2</w:t>
      </w:r>
      <w:r w:rsidR="0063571B">
        <w:fldChar w:fldCharType="end"/>
      </w:r>
      <w:r w:rsidR="0063571B">
        <w:t xml:space="preserve">) </w:t>
      </w:r>
      <w:r w:rsidR="00E22115">
        <w:t>that the component uses</w:t>
      </w:r>
      <w:r>
        <w:t xml:space="preserve"> to classify results.</w:t>
      </w:r>
    </w:p>
    <w:p w14:paraId="6B829285" w14:textId="54357214"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50772D">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50772D">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50772D">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0772D">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21664AC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16DD5CEC"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0772D">
        <w:t>3.14</w:t>
      </w:r>
      <w:r w:rsidR="00957865">
        <w:fldChar w:fldCharType="end"/>
      </w:r>
      <w:r w:rsidR="00957865">
        <w:t>)</w:t>
      </w:r>
    </w:p>
    <w:p w14:paraId="10BFD074" w14:textId="26C9A44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0772D">
        <w:t>3.14.6</w:t>
      </w:r>
      <w:r w:rsidR="00957865">
        <w:fldChar w:fldCharType="end"/>
      </w:r>
      <w:r w:rsidR="00957865">
        <w:t>.</w:t>
      </w:r>
    </w:p>
    <w:p w14:paraId="5936B6F0" w14:textId="73ED65D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0772D">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EC692C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0772D">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1E1DDF3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0772D">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15508DD"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50772D">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0" w:name="_Ref4510248"/>
      <w:bookmarkStart w:id="401" w:name="_Toc5017840"/>
      <w:r>
        <w:t>translationMetadata property</w:t>
      </w:r>
      <w:bookmarkEnd w:id="400"/>
      <w:bookmarkEnd w:id="401"/>
    </w:p>
    <w:p w14:paraId="33C8052C" w14:textId="40755C32"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0772D">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50772D">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0772D">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2" w:name="_Toc5017841"/>
      <w:bookmarkEnd w:id="388"/>
      <w:r>
        <w:t>artifactIndices property</w:t>
      </w:r>
      <w:bookmarkEnd w:id="402"/>
    </w:p>
    <w:p w14:paraId="7CAFB9EB" w14:textId="416137B8"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50772D">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50772D">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3" w:name="_Ref4574634"/>
      <w:bookmarkStart w:id="404" w:name="_Toc5017842"/>
      <w:bookmarkStart w:id="405" w:name="_Hlk4574305"/>
      <w:r>
        <w:t>contents property</w:t>
      </w:r>
      <w:bookmarkEnd w:id="403"/>
      <w:bookmarkEnd w:id="404"/>
    </w:p>
    <w:p w14:paraId="0F6A9DFB" w14:textId="1CFB742E"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0772D">
        <w:t>3.7.3</w:t>
      </w:r>
      <w:r w:rsidR="00011746">
        <w:fldChar w:fldCharType="end"/>
      </w:r>
      <w:r>
        <w:t>) strings each of which is one of the following values with the specified meanings:</w:t>
      </w:r>
    </w:p>
    <w:p w14:paraId="5F23B00A" w14:textId="4D60FD43"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50772D">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60D17E9B"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50772D">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50772D">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6" w:name="_Toc5017843"/>
      <w:bookmarkStart w:id="407" w:name="_Hlk4575434"/>
      <w:bookmarkEnd w:id="405"/>
      <w:r>
        <w:t>isComprehensive property</w:t>
      </w:r>
      <w:bookmarkEnd w:id="406"/>
    </w:p>
    <w:p w14:paraId="02B7E407" w14:textId="03400EA0"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0772D">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51F68783"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0772D">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0772D">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0772D">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5DAA7F1A"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0772D">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0772D">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8" w:name="_Ref4579138"/>
      <w:bookmarkStart w:id="409" w:name="_Toc5017844"/>
      <w:bookmarkEnd w:id="407"/>
      <w:r>
        <w:t>localizedDataSemanticVersion property</w:t>
      </w:r>
      <w:bookmarkEnd w:id="408"/>
      <w:bookmarkEnd w:id="409"/>
    </w:p>
    <w:p w14:paraId="2EF95A1D" w14:textId="1285CA50"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50772D">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0772D">
        <w:t>3.5.2</w:t>
      </w:r>
      <w:r w:rsidR="0012491A">
        <w:fldChar w:fldCharType="end"/>
      </w:r>
      <w:r w:rsidR="0012491A">
        <w:t>) that are present in this component.</w:t>
      </w:r>
    </w:p>
    <w:p w14:paraId="6F4F5CD7" w14:textId="25EB1859"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50772D">
        <w:t>3.18.8</w:t>
      </w:r>
      <w:r>
        <w:fldChar w:fldCharType="end"/>
      </w:r>
      <w:r>
        <w:t>).</w:t>
      </w:r>
    </w:p>
    <w:p w14:paraId="034B74E9" w14:textId="1210B3AC"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50772D">
        <w:t>3.18.30</w:t>
      </w:r>
      <w:r>
        <w:fldChar w:fldCharType="end"/>
      </w:r>
      <w:r>
        <w:t>) for an explanation of how these two properties interact.</w:t>
      </w:r>
    </w:p>
    <w:p w14:paraId="74663438" w14:textId="3FC6BF22" w:rsidR="00EB0482" w:rsidRPr="00EB0482" w:rsidRDefault="00EB0482" w:rsidP="00EB0482">
      <w:pPr>
        <w:pStyle w:val="Note"/>
      </w:pPr>
      <w:bookmarkStart w:id="41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50772D">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1" w:name="_Ref4578450"/>
      <w:bookmarkStart w:id="412" w:name="_Toc5017845"/>
      <w:bookmarkStart w:id="413" w:name="_Hlk4588529"/>
      <w:bookmarkEnd w:id="410"/>
      <w:r>
        <w:t>minimumRequiredLocalizedDataSemanticVersion property</w:t>
      </w:r>
      <w:bookmarkEnd w:id="411"/>
      <w:bookmarkEnd w:id="412"/>
    </w:p>
    <w:p w14:paraId="201120CB" w14:textId="65C10BEB"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50772D">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00ED344"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50772D">
        <w:t>3.18.8</w:t>
      </w:r>
      <w:r w:rsidR="0012491A">
        <w:fldChar w:fldCharType="end"/>
      </w:r>
      <w:r w:rsidR="0012491A">
        <w:t>).</w:t>
      </w:r>
    </w:p>
    <w:p w14:paraId="5A046F69" w14:textId="0ABCD84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50772D">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36E757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50772D">
        <w:t>3.14.9</w:t>
      </w:r>
      <w:r>
        <w:fldChar w:fldCharType="end"/>
      </w:r>
      <w:r>
        <w:t>) is acceptable.</w:t>
      </w:r>
    </w:p>
    <w:p w14:paraId="0498233A" w14:textId="11E1C33B" w:rsidR="00A241BC" w:rsidRDefault="00A241BC" w:rsidP="00A241BC">
      <w:pPr>
        <w:pStyle w:val="Code"/>
      </w:pPr>
      <w:bookmarkStart w:id="414" w:name="_Ref4580685"/>
      <w:r>
        <w:t>{                                  # A run object (</w:t>
      </w:r>
      <w:r w:rsidRPr="003B5868">
        <w:t>§</w:t>
      </w:r>
      <w:r>
        <w:fldChar w:fldCharType="begin"/>
      </w:r>
      <w:r>
        <w:instrText xml:space="preserve"> REF _Ref493349997 \r \h </w:instrText>
      </w:r>
      <w:r>
        <w:fldChar w:fldCharType="separate"/>
      </w:r>
      <w:r w:rsidR="0050772D">
        <w:t>3.14</w:t>
      </w:r>
      <w:r>
        <w:fldChar w:fldCharType="end"/>
      </w:r>
      <w:r>
        <w:t>).</w:t>
      </w:r>
    </w:p>
    <w:p w14:paraId="50D548CE" w14:textId="5AAC22D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2156E745" w14:textId="28CDB06F"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1DF31324" w14:textId="7CD3B697" w:rsidR="00A241BC" w:rsidRDefault="00A241BC" w:rsidP="00A241BC">
      <w:pPr>
        <w:pStyle w:val="Code"/>
      </w:pPr>
      <w:r>
        <w:t xml:space="preserve">      "name": "CodeScanner",</w:t>
      </w:r>
    </w:p>
    <w:p w14:paraId="6110A7E7" w14:textId="07AC2F70"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50772D">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5" w:name="_Ref4830390"/>
      <w:bookmarkStart w:id="416" w:name="_Ref4830402"/>
      <w:bookmarkStart w:id="417" w:name="_Toc5017846"/>
      <w:bookmarkEnd w:id="413"/>
      <w:r>
        <w:t>associatedComponent property</w:t>
      </w:r>
      <w:bookmarkEnd w:id="414"/>
      <w:bookmarkEnd w:id="415"/>
      <w:bookmarkEnd w:id="416"/>
      <w:bookmarkEnd w:id="417"/>
    </w:p>
    <w:p w14:paraId="0735B4DA" w14:textId="6BD21892"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50772D">
        <w:t>3.17.1</w:t>
      </w:r>
      <w:r w:rsidR="00B9196D">
        <w:fldChar w:fldCharType="end"/>
      </w:r>
      <w:r>
        <w:t>), a translation (§</w:t>
      </w:r>
      <w:r>
        <w:fldChar w:fldCharType="begin"/>
      </w:r>
      <w:r>
        <w:instrText xml:space="preserve"> REF _Ref4572683 \r \h </w:instrText>
      </w:r>
      <w:r>
        <w:fldChar w:fldCharType="separate"/>
      </w:r>
      <w:r w:rsidR="0050772D">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50772D">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50772D">
        <w:t>3.48</w:t>
      </w:r>
      <w:r w:rsidR="00B9196D">
        <w:fldChar w:fldCharType="end"/>
      </w:r>
      <w:r w:rsidR="00B9196D">
        <w:t>) which identifies the component to which this plugin, translation, or policy applies.</w:t>
      </w:r>
    </w:p>
    <w:p w14:paraId="4014AB82" w14:textId="4C9BB65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0772D">
        <w:t>3.17.1</w:t>
      </w:r>
      <w:r>
        <w:fldChar w:fldCharType="end"/>
      </w:r>
      <w:r>
        <w:t>).</w:t>
      </w:r>
    </w:p>
    <w:p w14:paraId="57B7FC42" w14:textId="762552CC" w:rsidR="00401BB5" w:rsidRDefault="00401BB5" w:rsidP="00401BB5">
      <w:pPr>
        <w:pStyle w:val="Heading2"/>
      </w:pPr>
      <w:bookmarkStart w:id="418" w:name="_Ref493352563"/>
      <w:bookmarkStart w:id="419" w:name="_Toc5017847"/>
      <w:r>
        <w:t>invocation object</w:t>
      </w:r>
      <w:bookmarkEnd w:id="418"/>
      <w:bookmarkEnd w:id="419"/>
    </w:p>
    <w:p w14:paraId="10E65C9D" w14:textId="17190F2B" w:rsidR="00401BB5" w:rsidRDefault="00401BB5" w:rsidP="00401BB5">
      <w:pPr>
        <w:pStyle w:val="Heading3"/>
      </w:pPr>
      <w:bookmarkStart w:id="420" w:name="_Toc5017848"/>
      <w:r>
        <w:t>General</w:t>
      </w:r>
      <w:bookmarkEnd w:id="42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1" w:name="_Ref493414102"/>
      <w:bookmarkStart w:id="422" w:name="_Toc5017849"/>
      <w:r>
        <w:lastRenderedPageBreak/>
        <w:t>commandLine property</w:t>
      </w:r>
      <w:bookmarkEnd w:id="421"/>
      <w:bookmarkEnd w:id="42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7909F7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0772D">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3" w:name="_Ref506976541"/>
      <w:bookmarkStart w:id="424" w:name="_Toc5017850"/>
      <w:r>
        <w:t>arguments property</w:t>
      </w:r>
      <w:bookmarkEnd w:id="423"/>
      <w:bookmarkEnd w:id="42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BDFA9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0772D">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5" w:name="_Ref511899181"/>
      <w:bookmarkStart w:id="426" w:name="_Toc5017851"/>
      <w:r>
        <w:lastRenderedPageBreak/>
        <w:t>responseFiles property</w:t>
      </w:r>
      <w:bookmarkEnd w:id="425"/>
      <w:bookmarkEnd w:id="426"/>
    </w:p>
    <w:p w14:paraId="7F9B09E3" w14:textId="79ECD2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0772D">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0772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65EF739"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50772D">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46AD261"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0772D">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7" w:name="_Ref3976263"/>
      <w:bookmarkStart w:id="428" w:name="_Toc5017852"/>
      <w:r>
        <w:t>rule</w:t>
      </w:r>
      <w:r w:rsidR="00056659">
        <w:t>ConfigurationOverrides property</w:t>
      </w:r>
      <w:bookmarkEnd w:id="427"/>
      <w:bookmarkEnd w:id="428"/>
    </w:p>
    <w:p w14:paraId="00EBD80C" w14:textId="6A5FBABA"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0772D">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0772D">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50772D">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0772D">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50772D">
        <w:t>3.18</w:t>
      </w:r>
      <w:r w:rsidR="00674294">
        <w:fldChar w:fldCharType="end"/>
      </w:r>
      <w:r w:rsidR="00674294">
        <w:t>)</w:t>
      </w:r>
      <w:r w:rsidR="00945615">
        <w:t>)</w:t>
      </w:r>
      <w:r>
        <w:t>.</w:t>
      </w:r>
    </w:p>
    <w:p w14:paraId="7E2AC8AF" w14:textId="5579AC24" w:rsidR="00674294" w:rsidRDefault="00674294" w:rsidP="00674294">
      <w:pPr>
        <w:pStyle w:val="Heading3"/>
      </w:pPr>
      <w:bookmarkStart w:id="429" w:name="_Ref4081041"/>
      <w:bookmarkStart w:id="430" w:name="_Toc5017853"/>
      <w:r>
        <w:t>notificationConfigurationOverrides property</w:t>
      </w:r>
      <w:bookmarkEnd w:id="429"/>
      <w:bookmarkEnd w:id="430"/>
    </w:p>
    <w:p w14:paraId="7B8BA7C6" w14:textId="191B12D1"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0772D">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0772D">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50772D">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0772D">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w:t>
      </w:r>
      <w:r w:rsidR="00945615">
        <w:t>)</w:t>
      </w:r>
      <w:r>
        <w:t>.</w:t>
      </w:r>
    </w:p>
    <w:p w14:paraId="01B231BB" w14:textId="1C3DE155" w:rsidR="00401BB5" w:rsidRDefault="00401BB5" w:rsidP="00401BB5">
      <w:pPr>
        <w:pStyle w:val="Heading3"/>
      </w:pPr>
      <w:bookmarkStart w:id="431" w:name="_Ref1571706"/>
      <w:bookmarkStart w:id="432" w:name="_Toc5017854"/>
      <w:r>
        <w:t>startTime</w:t>
      </w:r>
      <w:r w:rsidR="00485F6A">
        <w:t>Utc</w:t>
      </w:r>
      <w:r>
        <w:t xml:space="preserve"> property</w:t>
      </w:r>
      <w:bookmarkEnd w:id="431"/>
      <w:bookmarkEnd w:id="432"/>
    </w:p>
    <w:p w14:paraId="16315911" w14:textId="262C140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3" w:name="_Toc5017855"/>
      <w:r>
        <w:lastRenderedPageBreak/>
        <w:t>endTime</w:t>
      </w:r>
      <w:r w:rsidR="00D1201D">
        <w:t>Utc</w:t>
      </w:r>
      <w:r>
        <w:t xml:space="preserve"> property</w:t>
      </w:r>
      <w:bookmarkEnd w:id="433"/>
    </w:p>
    <w:p w14:paraId="7310B713" w14:textId="5F6C32E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4" w:name="_Ref509050679"/>
      <w:bookmarkStart w:id="435" w:name="_Toc5017856"/>
      <w:r>
        <w:t>exitCode property</w:t>
      </w:r>
      <w:bookmarkEnd w:id="434"/>
      <w:bookmarkEnd w:id="4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B6C2C29" w:rsidR="00BE0635" w:rsidRDefault="00BE0635" w:rsidP="00BE0635">
      <w:r>
        <w:t>For examples, see §</w:t>
      </w:r>
      <w:r>
        <w:fldChar w:fldCharType="begin"/>
      </w:r>
      <w:r>
        <w:instrText xml:space="preserve"> REF _Ref509050368 \r \h </w:instrText>
      </w:r>
      <w:r>
        <w:fldChar w:fldCharType="separate"/>
      </w:r>
      <w:r w:rsidR="0050772D">
        <w:t>3.19.10</w:t>
      </w:r>
      <w:r>
        <w:fldChar w:fldCharType="end"/>
      </w:r>
      <w:r>
        <w:t>.</w:t>
      </w:r>
    </w:p>
    <w:p w14:paraId="2AB6A1A3" w14:textId="0E19F05A" w:rsidR="00BE0635" w:rsidRDefault="00BE0635" w:rsidP="00401BB5">
      <w:pPr>
        <w:pStyle w:val="Heading3"/>
      </w:pPr>
      <w:bookmarkStart w:id="436" w:name="_Ref509050368"/>
      <w:bookmarkStart w:id="437" w:name="_Toc5017857"/>
      <w:r>
        <w:t>exitCodeDescription property</w:t>
      </w:r>
      <w:bookmarkEnd w:id="436"/>
      <w:bookmarkEnd w:id="4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8" w:name="_Toc5017858"/>
      <w:r>
        <w:t>exitSignalName property</w:t>
      </w:r>
      <w:bookmarkEnd w:id="4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71D3EC8" w:rsidR="00BE0635" w:rsidRDefault="00BE0635" w:rsidP="00BE0635">
      <w:r>
        <w:t>For an example, see §</w:t>
      </w:r>
      <w:r>
        <w:fldChar w:fldCharType="begin"/>
      </w:r>
      <w:r>
        <w:instrText xml:space="preserve"> REF _Ref509050492 \r \h </w:instrText>
      </w:r>
      <w:r>
        <w:fldChar w:fldCharType="separate"/>
      </w:r>
      <w:r w:rsidR="0050772D">
        <w:t>3.19.12</w:t>
      </w:r>
      <w:r>
        <w:fldChar w:fldCharType="end"/>
      </w:r>
      <w:r>
        <w:t>.</w:t>
      </w:r>
    </w:p>
    <w:p w14:paraId="01CF0A31" w14:textId="198FD4EE" w:rsidR="00BE0635" w:rsidRDefault="00BE0635" w:rsidP="00BE0635">
      <w:pPr>
        <w:pStyle w:val="Heading3"/>
      </w:pPr>
      <w:bookmarkStart w:id="439" w:name="_Ref509050492"/>
      <w:bookmarkStart w:id="440" w:name="_Toc5017859"/>
      <w:r>
        <w:t>exitSignalNumber property</w:t>
      </w:r>
      <w:bookmarkEnd w:id="439"/>
      <w:bookmarkEnd w:id="4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1" w:name="_Ref525821649"/>
      <w:bookmarkStart w:id="442" w:name="_Toc5017860"/>
      <w:r>
        <w:lastRenderedPageBreak/>
        <w:t>processStartFailureMessage property</w:t>
      </w:r>
      <w:bookmarkEnd w:id="441"/>
      <w:bookmarkEnd w:id="4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3" w:name="_Toc5017861"/>
      <w:r>
        <w:t>toolExecutionSuccessful</w:t>
      </w:r>
      <w:r w:rsidR="00B209DE">
        <w:t xml:space="preserve"> property</w:t>
      </w:r>
      <w:bookmarkEnd w:id="44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89D97F2" w:rsidR="00B209DE" w:rsidRDefault="00B209DE" w:rsidP="00B209DE">
      <w:bookmarkStart w:id="44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0772D">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5" w:name="_Toc5017862"/>
      <w:r>
        <w:t>machine property</w:t>
      </w:r>
      <w:bookmarkEnd w:id="44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6" w:name="_Toc5017863"/>
      <w:r>
        <w:t>account property</w:t>
      </w:r>
      <w:bookmarkEnd w:id="44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7" w:name="_Toc5017864"/>
      <w:r>
        <w:t>processId property</w:t>
      </w:r>
      <w:bookmarkEnd w:id="4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8" w:name="_Toc5017865"/>
      <w:r>
        <w:t>executableLocation</w:t>
      </w:r>
      <w:r w:rsidR="00401BB5">
        <w:t xml:space="preserve"> property</w:t>
      </w:r>
      <w:bookmarkEnd w:id="448"/>
    </w:p>
    <w:p w14:paraId="2EFF9849" w14:textId="3BC7F2D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0772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BB91409"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50772D">
        <w:t>3.18</w:t>
      </w:r>
      <w:r w:rsidR="003D3FC8">
        <w:fldChar w:fldCharType="end"/>
      </w:r>
      <w:r w:rsidRPr="00A14F9A">
        <w:t>) because the identical tool might be invoked from different paths on different machines.</w:t>
      </w:r>
    </w:p>
    <w:p w14:paraId="4CBA5986" w14:textId="5C200A0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0772D">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9" w:name="_Toc5017866"/>
      <w:r>
        <w:t>workingDirectory property</w:t>
      </w:r>
      <w:bookmarkEnd w:id="449"/>
    </w:p>
    <w:p w14:paraId="33341A2E" w14:textId="75CB2BA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0772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0" w:name="_Toc5017867"/>
      <w:r>
        <w:t>environmentVariables property</w:t>
      </w:r>
      <w:bookmarkEnd w:id="45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1" w:name="_Ref493345429"/>
      <w:bookmarkStart w:id="452" w:name="_Toc5017868"/>
      <w:r>
        <w:t>tool</w:t>
      </w:r>
      <w:r w:rsidR="00117A2B">
        <w:t>Execution</w:t>
      </w:r>
      <w:r>
        <w:t>Notifications property</w:t>
      </w:r>
      <w:bookmarkEnd w:id="451"/>
      <w:bookmarkEnd w:id="452"/>
    </w:p>
    <w:p w14:paraId="24067D15" w14:textId="6C0C4E7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0772D">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0772D">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3" w:name="_Ref509576439"/>
      <w:bookmarkStart w:id="454" w:name="_Toc5017869"/>
      <w:r>
        <w:t>toolC</w:t>
      </w:r>
      <w:r w:rsidR="00171199">
        <w:t>onfigurationNotifications property</w:t>
      </w:r>
      <w:bookmarkEnd w:id="453"/>
      <w:bookmarkEnd w:id="454"/>
    </w:p>
    <w:p w14:paraId="59DC01CB" w14:textId="49AA317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0772D">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0772D">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05B07B4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D3850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53FA32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5" w:name="_Ref511899216"/>
      <w:bookmarkStart w:id="456" w:name="_Toc5017870"/>
      <w:r>
        <w:t>stdin, stdout, stderr</w:t>
      </w:r>
      <w:r w:rsidR="00D943E5">
        <w:t>, and stdoutStderr</w:t>
      </w:r>
      <w:r>
        <w:t xml:space="preserve"> properties</w:t>
      </w:r>
      <w:bookmarkEnd w:id="455"/>
      <w:bookmarkEnd w:id="456"/>
    </w:p>
    <w:p w14:paraId="47275264" w14:textId="26289C8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0772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A00B50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0772D">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30FD5CA1" w14:textId="781D3718" w:rsidR="00DC389E" w:rsidRDefault="00DC389E" w:rsidP="00AC6C45">
      <w:pPr>
        <w:pStyle w:val="Heading2"/>
      </w:pPr>
      <w:bookmarkStart w:id="457" w:name="_Ref507597819"/>
      <w:bookmarkStart w:id="458" w:name="_Toc5017871"/>
      <w:bookmarkStart w:id="459" w:name="_Ref506806657"/>
      <w:r>
        <w:t>attachment object</w:t>
      </w:r>
      <w:bookmarkEnd w:id="457"/>
      <w:bookmarkEnd w:id="458"/>
    </w:p>
    <w:p w14:paraId="554194B0" w14:textId="77777777" w:rsidR="00A27D47" w:rsidRDefault="00A27D47" w:rsidP="00A27D47">
      <w:pPr>
        <w:pStyle w:val="Heading3"/>
        <w:numPr>
          <w:ilvl w:val="2"/>
          <w:numId w:val="2"/>
        </w:numPr>
      </w:pPr>
      <w:bookmarkStart w:id="460" w:name="_Ref506978653"/>
      <w:bookmarkStart w:id="461" w:name="_Toc5017872"/>
      <w:r>
        <w:t>General</w:t>
      </w:r>
      <w:bookmarkEnd w:id="460"/>
      <w:bookmarkEnd w:id="461"/>
    </w:p>
    <w:p w14:paraId="4FF20040" w14:textId="3B6F0A2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0772D">
        <w:t>3.25.24</w:t>
      </w:r>
      <w:r>
        <w:fldChar w:fldCharType="end"/>
      </w:r>
      <w:r>
        <w:t>).</w:t>
      </w:r>
    </w:p>
    <w:p w14:paraId="120068B3" w14:textId="336CD0BF"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0772D">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4C5E2A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r w:rsidR="006D4B00">
        <w:t>.</w:t>
      </w:r>
    </w:p>
    <w:p w14:paraId="30BF41E2" w14:textId="69A25B72" w:rsidR="00A27D47" w:rsidRDefault="00A27D47" w:rsidP="002D65F3">
      <w:pPr>
        <w:pStyle w:val="Code"/>
      </w:pPr>
      <w:r>
        <w:t xml:space="preserve">  ...</w:t>
      </w:r>
    </w:p>
    <w:p w14:paraId="344F43B5" w14:textId="7D0A4F4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0772D">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9565BA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0772D">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10544DD" w:rsidR="00E92030" w:rsidRDefault="00E92030" w:rsidP="002D65F3">
      <w:pPr>
        <w:pStyle w:val="Code"/>
      </w:pPr>
      <w:r>
        <w:t xml:space="preserve">      "</w:t>
      </w:r>
      <w:r w:rsidR="009F4F71">
        <w:t>artifactLocation</w:t>
      </w:r>
      <w:r>
        <w:t xml:space="preserve">": {                   # See </w:t>
      </w:r>
      <w:r w:rsidRPr="00F90F0E">
        <w:t>§</w:t>
      </w:r>
      <w:bookmarkStart w:id="462" w:name="_Hlk507657707"/>
      <w:r>
        <w:fldChar w:fldCharType="begin"/>
      </w:r>
      <w:r>
        <w:instrText xml:space="preserve"> REF _Ref506978525 \r \h </w:instrText>
      </w:r>
      <w:r w:rsidR="002D65F3">
        <w:instrText xml:space="preserve"> \* MERGEFORMAT </w:instrText>
      </w:r>
      <w:r>
        <w:fldChar w:fldCharType="separate"/>
      </w:r>
      <w:r w:rsidR="0050772D">
        <w:t>3.20.3</w:t>
      </w:r>
      <w:r>
        <w:fldChar w:fldCharType="end"/>
      </w:r>
      <w:bookmarkEnd w:id="46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3" w:name="_Ref506978925"/>
      <w:bookmarkStart w:id="464" w:name="_Toc5017873"/>
      <w:r>
        <w:t>description property</w:t>
      </w:r>
      <w:bookmarkEnd w:id="463"/>
      <w:bookmarkEnd w:id="464"/>
    </w:p>
    <w:p w14:paraId="237B6C86" w14:textId="7792545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0772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5" w:name="_Ref506978525"/>
      <w:bookmarkStart w:id="466" w:name="_Toc5017874"/>
      <w:r>
        <w:lastRenderedPageBreak/>
        <w:t xml:space="preserve">artifactLocation </w:t>
      </w:r>
      <w:r w:rsidR="00A27D47">
        <w:t>property</w:t>
      </w:r>
      <w:bookmarkEnd w:id="465"/>
      <w:bookmarkEnd w:id="466"/>
    </w:p>
    <w:p w14:paraId="13D7987F" w14:textId="4CA734E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0772D">
        <w:t>3.4</w:t>
      </w:r>
      <w:r w:rsidR="00F677EC">
        <w:fldChar w:fldCharType="end"/>
      </w:r>
      <w:r>
        <w:t>) that specifies the location of the attachment.</w:t>
      </w:r>
    </w:p>
    <w:p w14:paraId="75143AAE" w14:textId="458144C3" w:rsidR="008A21D5" w:rsidRDefault="008A21D5" w:rsidP="008A21D5">
      <w:pPr>
        <w:pStyle w:val="Heading3"/>
      </w:pPr>
      <w:bookmarkStart w:id="467" w:name="_Toc5017875"/>
      <w:r>
        <w:t>regions property</w:t>
      </w:r>
      <w:bookmarkEnd w:id="467"/>
    </w:p>
    <w:p w14:paraId="0B37D4FE" w14:textId="797DA08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0772D">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0772D">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8" w:name="_Ref532384473"/>
      <w:bookmarkStart w:id="469" w:name="_Ref532384512"/>
      <w:bookmarkStart w:id="470" w:name="_Toc5017876"/>
      <w:bookmarkStart w:id="471" w:name="_Hlk513212887"/>
      <w:r>
        <w:t>rectangles property</w:t>
      </w:r>
      <w:bookmarkEnd w:id="468"/>
      <w:bookmarkEnd w:id="469"/>
      <w:bookmarkEnd w:id="470"/>
    </w:p>
    <w:p w14:paraId="731EC896" w14:textId="667595E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0772D">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0772D">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0772D">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2" w:name="_Ref3810909"/>
      <w:bookmarkStart w:id="473" w:name="_Toc5017877"/>
      <w:bookmarkEnd w:id="471"/>
      <w:r>
        <w:t>conversion object</w:t>
      </w:r>
      <w:bookmarkEnd w:id="459"/>
      <w:bookmarkEnd w:id="472"/>
      <w:bookmarkEnd w:id="473"/>
    </w:p>
    <w:p w14:paraId="615BCC83" w14:textId="7B3EE260" w:rsidR="00AC6C45" w:rsidRDefault="00AC6C45" w:rsidP="00AC6C45">
      <w:pPr>
        <w:pStyle w:val="Heading3"/>
      </w:pPr>
      <w:bookmarkStart w:id="474" w:name="_Toc5017878"/>
      <w:r>
        <w:t>General</w:t>
      </w:r>
      <w:bookmarkEnd w:id="47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37C6A8A"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0772D">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7792AE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0772D">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54ECB3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0772D">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5" w:name="_Ref503539410"/>
      <w:bookmarkStart w:id="476" w:name="_Toc5017879"/>
      <w:r>
        <w:lastRenderedPageBreak/>
        <w:t>tool property</w:t>
      </w:r>
      <w:bookmarkEnd w:id="475"/>
      <w:bookmarkEnd w:id="476"/>
    </w:p>
    <w:p w14:paraId="3E0454EE" w14:textId="1D75198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0772D">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7" w:name="_Ref503608264"/>
      <w:bookmarkStart w:id="478" w:name="_Toc5017880"/>
      <w:r>
        <w:t>invocation property</w:t>
      </w:r>
      <w:bookmarkEnd w:id="477"/>
      <w:bookmarkEnd w:id="478"/>
    </w:p>
    <w:p w14:paraId="3E5B67EA" w14:textId="3AC4A1D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0772D">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9" w:name="_Ref503539431"/>
      <w:bookmarkStart w:id="480" w:name="_Toc5017881"/>
      <w:r>
        <w:t>analysisToolLog</w:t>
      </w:r>
      <w:r w:rsidR="00ED76F2">
        <w:t>Files</w:t>
      </w:r>
      <w:r>
        <w:t xml:space="preserve"> property</w:t>
      </w:r>
      <w:bookmarkEnd w:id="479"/>
      <w:bookmarkEnd w:id="48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55342E6"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0772D">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0772D">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C72A27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0772D">
        <w:t>3.43.7</w:t>
      </w:r>
      <w:r w:rsidR="009574D1">
        <w:fldChar w:fldCharType="end"/>
      </w:r>
      <w:r>
        <w:t>).</w:t>
      </w:r>
    </w:p>
    <w:p w14:paraId="3476EB07" w14:textId="7DAB202C" w:rsidR="002315DB" w:rsidRDefault="002315DB" w:rsidP="002315DB">
      <w:pPr>
        <w:pStyle w:val="Heading2"/>
      </w:pPr>
      <w:bookmarkStart w:id="481" w:name="_Ref511829625"/>
      <w:bookmarkStart w:id="482" w:name="_Toc5017882"/>
      <w:r>
        <w:t>versionControlDetails object</w:t>
      </w:r>
      <w:bookmarkEnd w:id="481"/>
      <w:bookmarkEnd w:id="482"/>
    </w:p>
    <w:p w14:paraId="28FE29F4" w14:textId="169979D6" w:rsidR="002315DB" w:rsidRDefault="002315DB" w:rsidP="002315DB">
      <w:pPr>
        <w:pStyle w:val="Heading3"/>
      </w:pPr>
      <w:bookmarkStart w:id="483" w:name="_Toc5017883"/>
      <w:r>
        <w:t>General</w:t>
      </w:r>
      <w:bookmarkEnd w:id="48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2F592566" w:rsidR="001466B1" w:rsidRPr="001466B1" w:rsidRDefault="001466B1" w:rsidP="001466B1">
      <w:r>
        <w:t>For an example, see §</w:t>
      </w:r>
      <w:r>
        <w:fldChar w:fldCharType="begin"/>
      </w:r>
      <w:r>
        <w:instrText xml:space="preserve"> REF _Ref511829897 \r \h </w:instrText>
      </w:r>
      <w:r>
        <w:fldChar w:fldCharType="separate"/>
      </w:r>
      <w:r w:rsidR="0050772D">
        <w:t>3.14.13</w:t>
      </w:r>
      <w:r>
        <w:fldChar w:fldCharType="end"/>
      </w:r>
      <w:r>
        <w:t>.</w:t>
      </w:r>
    </w:p>
    <w:p w14:paraId="5CE76795" w14:textId="0BDD8598" w:rsidR="002315DB" w:rsidRDefault="002315DB" w:rsidP="002315DB">
      <w:pPr>
        <w:pStyle w:val="Heading3"/>
      </w:pPr>
      <w:bookmarkStart w:id="484" w:name="_Toc5017884"/>
      <w:r>
        <w:t>Constraints</w:t>
      </w:r>
      <w:bookmarkEnd w:id="48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347046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0772D">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0772D">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0772D">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5" w:name="_Ref511829678"/>
      <w:bookmarkStart w:id="486" w:name="_Toc5017885"/>
      <w:r>
        <w:t xml:space="preserve">repositoryUri </w:t>
      </w:r>
      <w:r w:rsidR="002315DB">
        <w:t>property</w:t>
      </w:r>
      <w:bookmarkEnd w:id="485"/>
      <w:bookmarkEnd w:id="486"/>
    </w:p>
    <w:p w14:paraId="1785AFD1" w14:textId="46808895" w:rsidR="001466B1" w:rsidRDefault="001466B1" w:rsidP="001466B1">
      <w:bookmarkStart w:id="48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8" w:name="_Ref513199006"/>
      <w:bookmarkStart w:id="489" w:name="_Toc5017886"/>
      <w:r>
        <w:t>revisionId property</w:t>
      </w:r>
      <w:bookmarkEnd w:id="487"/>
      <w:bookmarkEnd w:id="488"/>
      <w:bookmarkEnd w:id="48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0" w:name="_Ref511829698"/>
      <w:bookmarkStart w:id="491" w:name="_Toc5017887"/>
      <w:r>
        <w:lastRenderedPageBreak/>
        <w:t>branch property</w:t>
      </w:r>
      <w:bookmarkEnd w:id="490"/>
      <w:bookmarkEnd w:id="49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2" w:name="_Ref526939310"/>
      <w:bookmarkStart w:id="493" w:name="_Toc5017888"/>
      <w:r>
        <w:t xml:space="preserve">revisionTag </w:t>
      </w:r>
      <w:r w:rsidR="002315DB">
        <w:t>property</w:t>
      </w:r>
      <w:bookmarkEnd w:id="492"/>
      <w:bookmarkEnd w:id="493"/>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4" w:name="_Ref526939293"/>
      <w:bookmarkStart w:id="495" w:name="_Toc5017889"/>
      <w:bookmarkStart w:id="496" w:name="_Hlk525802952"/>
      <w:r>
        <w:t xml:space="preserve">asOfTimeUtc </w:t>
      </w:r>
      <w:r w:rsidR="002315DB">
        <w:t>property</w:t>
      </w:r>
      <w:bookmarkEnd w:id="494"/>
      <w:bookmarkEnd w:id="495"/>
    </w:p>
    <w:p w14:paraId="1844A6A7" w14:textId="6784168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7" w:name="_Toc5017890"/>
      <w:r>
        <w:t>mappedTo property</w:t>
      </w:r>
      <w:bookmarkEnd w:id="497"/>
    </w:p>
    <w:p w14:paraId="01253B4A" w14:textId="4124F32D"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0772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579771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2452596"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50772D">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9E1A76D"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8" w:name="_Ref493403111"/>
      <w:bookmarkStart w:id="499" w:name="_Ref493404005"/>
      <w:bookmarkStart w:id="500" w:name="_Toc5017891"/>
      <w:bookmarkEnd w:id="496"/>
      <w:r>
        <w:t xml:space="preserve">artifact </w:t>
      </w:r>
      <w:r w:rsidR="00401BB5">
        <w:t>object</w:t>
      </w:r>
      <w:bookmarkEnd w:id="498"/>
      <w:bookmarkEnd w:id="499"/>
      <w:bookmarkEnd w:id="500"/>
    </w:p>
    <w:p w14:paraId="375224F2" w14:textId="20156049" w:rsidR="00401BB5" w:rsidRDefault="00401BB5" w:rsidP="00401BB5">
      <w:pPr>
        <w:pStyle w:val="Heading3"/>
      </w:pPr>
      <w:bookmarkStart w:id="501" w:name="_Toc5017892"/>
      <w:r>
        <w:t>General</w:t>
      </w:r>
      <w:bookmarkEnd w:id="50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2" w:name="_Ref493403519"/>
      <w:bookmarkStart w:id="503" w:name="_Toc5017893"/>
      <w:r>
        <w:t>artifact</w:t>
      </w:r>
      <w:r w:rsidR="00316A25">
        <w:t>Location</w:t>
      </w:r>
      <w:r w:rsidR="00401BB5">
        <w:t xml:space="preserve"> property</w:t>
      </w:r>
      <w:bookmarkEnd w:id="502"/>
      <w:bookmarkEnd w:id="503"/>
    </w:p>
    <w:p w14:paraId="35DB6B07" w14:textId="3985764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0772D">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016BA3C"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239209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0772D">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9302B2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0772D">
        <w:t>3.23.3</w:t>
      </w:r>
      <w:r w:rsidR="00EB6F4A">
        <w:fldChar w:fldCharType="end"/>
      </w:r>
      <w:r w:rsidR="00EB6F4A">
        <w:t>.</w:t>
      </w:r>
    </w:p>
    <w:p w14:paraId="42C6608E" w14:textId="4A4D13C4" w:rsidR="00401BB5" w:rsidRDefault="004F0AE4" w:rsidP="00401BB5">
      <w:pPr>
        <w:pStyle w:val="Heading3"/>
      </w:pPr>
      <w:bookmarkStart w:id="504" w:name="_Ref493404063"/>
      <w:bookmarkStart w:id="505" w:name="_Toc5017894"/>
      <w:r>
        <w:t xml:space="preserve">parentIndex </w:t>
      </w:r>
      <w:r w:rsidR="00401BB5">
        <w:t>property</w:t>
      </w:r>
      <w:bookmarkEnd w:id="504"/>
      <w:bookmarkEnd w:id="505"/>
    </w:p>
    <w:p w14:paraId="7B9D65E1" w14:textId="7DB88CC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0772D">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6" w:name="_Ref493403563"/>
      <w:bookmarkStart w:id="507" w:name="_Toc5017895"/>
      <w:r>
        <w:t>offset property</w:t>
      </w:r>
      <w:bookmarkEnd w:id="506"/>
      <w:bookmarkEnd w:id="50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57BF0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50772D">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8" w:name="_Ref493403574"/>
      <w:bookmarkStart w:id="509" w:name="_Toc5017896"/>
      <w:r>
        <w:lastRenderedPageBreak/>
        <w:t>length property</w:t>
      </w:r>
      <w:bookmarkEnd w:id="508"/>
      <w:bookmarkEnd w:id="50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0" w:name="_Ref3724028"/>
      <w:bookmarkStart w:id="511" w:name="_Toc5017897"/>
      <w:bookmarkStart w:id="512" w:name="_Hlk514318855"/>
      <w:r>
        <w:t>roles property</w:t>
      </w:r>
      <w:bookmarkEnd w:id="510"/>
      <w:bookmarkEnd w:id="511"/>
    </w:p>
    <w:bookmarkEnd w:id="512"/>
    <w:p w14:paraId="1E0FD617" w14:textId="0483F88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0772D">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B464C4E"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0772D">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F2E56D5"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0772D">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3CFD0FEB"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0772D">
        <w:t>3.19.23</w:t>
      </w:r>
      <w:r>
        <w:fldChar w:fldCharType="end"/>
      </w:r>
      <w:r>
        <w:t>).</w:t>
      </w:r>
    </w:p>
    <w:p w14:paraId="60F0909E" w14:textId="04C9895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50772D">
        <w:t>3.17.2</w:t>
      </w:r>
      <w:r w:rsidR="00282888">
        <w:fldChar w:fldCharType="end"/>
      </w:r>
      <w:r w:rsidR="00282888">
        <w:t>)</w:t>
      </w:r>
      <w:r>
        <w:t>.</w:t>
      </w:r>
    </w:p>
    <w:p w14:paraId="7226C895" w14:textId="6BFADDCC"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0772D">
        <w:t>3.17.3</w:t>
      </w:r>
      <w:r>
        <w:fldChar w:fldCharType="end"/>
      </w:r>
      <w:r>
        <w:t>).</w:t>
      </w:r>
    </w:p>
    <w:p w14:paraId="659756C1" w14:textId="4CF3B4D9"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0772D">
        <w:t>3.18.2</w:t>
      </w:r>
      <w:r w:rsidR="0098000C">
        <w:fldChar w:fldCharType="end"/>
      </w:r>
      <w:r>
        <w:t>).</w:t>
      </w:r>
    </w:p>
    <w:p w14:paraId="088C0E6B" w14:textId="59DAB1C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0772D">
        <w:t>3.18.3</w:t>
      </w:r>
      <w:r w:rsidR="0098000C">
        <w:fldChar w:fldCharType="end"/>
      </w:r>
      <w:r>
        <w:t>).</w:t>
      </w:r>
    </w:p>
    <w:p w14:paraId="7221D7DC" w14:textId="5211599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50772D">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400A46F5" w:rsidR="001F66A6" w:rsidRDefault="001F66A6" w:rsidP="001F66A6">
      <w:pPr>
        <w:ind w:left="360"/>
      </w:pPr>
      <w:bookmarkStart w:id="513"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50772D">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4" w:name="_Toc5017898"/>
      <w:bookmarkEnd w:id="513"/>
      <w:r>
        <w:lastRenderedPageBreak/>
        <w:t>mimeType property</w:t>
      </w:r>
      <w:bookmarkEnd w:id="514"/>
    </w:p>
    <w:p w14:paraId="4EDBA528" w14:textId="65510B94"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5" w:name="_Ref511899450"/>
      <w:bookmarkStart w:id="516" w:name="_Toc5017899"/>
      <w:r>
        <w:t>contents property</w:t>
      </w:r>
      <w:bookmarkEnd w:id="515"/>
      <w:bookmarkEnd w:id="516"/>
    </w:p>
    <w:p w14:paraId="3EAD79DF" w14:textId="447C6DE1"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0772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7" w:name="_Ref511828128"/>
      <w:bookmarkStart w:id="518" w:name="_Toc5017900"/>
      <w:r>
        <w:t>encoding property</w:t>
      </w:r>
      <w:bookmarkEnd w:id="517"/>
      <w:bookmarkEnd w:id="518"/>
    </w:p>
    <w:p w14:paraId="29D5943D" w14:textId="7490385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7D5B1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50772D">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7D03D3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0772D">
        <w:t>3.14</w:t>
      </w:r>
      <w:r>
        <w:fldChar w:fldCharType="end"/>
      </w:r>
      <w:r>
        <w:t>)</w:t>
      </w:r>
    </w:p>
    <w:p w14:paraId="170FA798" w14:textId="438F3BDB"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0772D">
        <w:t>3.14.21</w:t>
      </w:r>
      <w:r>
        <w:fldChar w:fldCharType="end"/>
      </w:r>
      <w:r>
        <w:t>.</w:t>
      </w:r>
    </w:p>
    <w:p w14:paraId="4E9D1D4D" w14:textId="77777777" w:rsidR="00926829" w:rsidRDefault="00926829" w:rsidP="002D65F3">
      <w:pPr>
        <w:pStyle w:val="Code"/>
      </w:pPr>
    </w:p>
    <w:p w14:paraId="7C79FDD1" w14:textId="1305169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0772D">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9" w:name="_Ref534896207"/>
      <w:bookmarkStart w:id="520" w:name="_Toc5017901"/>
      <w:r>
        <w:t>sourceLanguage property</w:t>
      </w:r>
      <w:bookmarkEnd w:id="519"/>
      <w:bookmarkEnd w:id="520"/>
    </w:p>
    <w:p w14:paraId="02CC5CC4" w14:textId="350D120E" w:rsidR="00F82406" w:rsidRDefault="00F82406" w:rsidP="00F82406">
      <w:pPr>
        <w:pStyle w:val="Heading4"/>
      </w:pPr>
      <w:bookmarkStart w:id="521" w:name="_Toc5017902"/>
      <w:r>
        <w:t>General</w:t>
      </w:r>
      <w:bookmarkEnd w:id="521"/>
    </w:p>
    <w:p w14:paraId="517A853E" w14:textId="75B1024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0772D">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211FE9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0772D">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F75278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0772D">
        <w:t>3.28.15</w:t>
      </w:r>
      <w:r>
        <w:fldChar w:fldCharType="end"/>
      </w:r>
      <w:r>
        <w:t>).</w:t>
      </w:r>
    </w:p>
    <w:p w14:paraId="617A1368" w14:textId="4171E04C"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50772D">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2" w:name="_Ref534209313"/>
      <w:bookmarkStart w:id="523" w:name="_Toc5017903"/>
      <w:r>
        <w:t>Source language identifier conventions and practices</w:t>
      </w:r>
      <w:bookmarkEnd w:id="522"/>
      <w:bookmarkEnd w:id="5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8B68AF1" w:rsidR="0003707A" w:rsidRPr="0003707A" w:rsidRDefault="00283577"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4" w:name="_Ref493345445"/>
      <w:bookmarkStart w:id="525" w:name="_Toc5017904"/>
      <w:r>
        <w:t>hashes property</w:t>
      </w:r>
      <w:bookmarkEnd w:id="524"/>
      <w:bookmarkEnd w:id="525"/>
    </w:p>
    <w:p w14:paraId="084CC4D1" w14:textId="1150E82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0772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7E7C4C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6" w:name="_Toc5017905"/>
      <w:r>
        <w:t>lastModifiedTime</w:t>
      </w:r>
      <w:r w:rsidR="00327EBE">
        <w:t>Utc</w:t>
      </w:r>
      <w:r>
        <w:t xml:space="preserve"> property</w:t>
      </w:r>
      <w:bookmarkEnd w:id="526"/>
    </w:p>
    <w:p w14:paraId="70E36537" w14:textId="268B9E9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3E1BCD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0772D">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7" w:name="_Ref4510124"/>
      <w:bookmarkStart w:id="528" w:name="_Toc5017906"/>
      <w:r>
        <w:lastRenderedPageBreak/>
        <w:t>translationMetadata object</w:t>
      </w:r>
      <w:bookmarkEnd w:id="527"/>
      <w:bookmarkEnd w:id="528"/>
    </w:p>
    <w:p w14:paraId="133A952F" w14:textId="48B1A913" w:rsidR="00F340AD" w:rsidRDefault="00F340AD" w:rsidP="00F340AD">
      <w:pPr>
        <w:pStyle w:val="Heading3"/>
      </w:pPr>
      <w:bookmarkStart w:id="529" w:name="_Toc5017907"/>
      <w:r>
        <w:t>General</w:t>
      </w:r>
      <w:bookmarkEnd w:id="529"/>
    </w:p>
    <w:p w14:paraId="69D61D3C" w14:textId="57E6B8C1"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0772D">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0772D">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522F620F"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50772D">
        <w:t>3.5.2</w:t>
      </w:r>
      <w:r>
        <w:fldChar w:fldCharType="end"/>
      </w:r>
      <w:r>
        <w:t>).</w:t>
      </w:r>
    </w:p>
    <w:p w14:paraId="406D1C24" w14:textId="1B896031" w:rsidR="00B53EA7" w:rsidRDefault="00B53EA7" w:rsidP="00B53EA7">
      <w:pPr>
        <w:pStyle w:val="Note"/>
      </w:pPr>
      <w:r>
        <w:t>EXAMPLE:</w:t>
      </w:r>
    </w:p>
    <w:p w14:paraId="003BF7DE" w14:textId="4C3CE20C"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50772D">
        <w:t>3.18</w:t>
      </w:r>
      <w:r w:rsidR="00B407EB">
        <w:fldChar w:fldCharType="end"/>
      </w:r>
      <w:r>
        <w:t>).</w:t>
      </w:r>
    </w:p>
    <w:p w14:paraId="64C85E8A" w14:textId="0AB79EED"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50772D">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0" w:name="_Toc5017908"/>
      <w:r>
        <w:t>name property</w:t>
      </w:r>
      <w:bookmarkEnd w:id="530"/>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1" w:name="_Toc5017909"/>
      <w:r>
        <w:t>fullName</w:t>
      </w:r>
      <w:r w:rsidR="00882EBC">
        <w:t xml:space="preserve"> property</w:t>
      </w:r>
      <w:bookmarkEnd w:id="531"/>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2" w:name="_Toc5017910"/>
      <w:r>
        <w:t>shortDescription</w:t>
      </w:r>
      <w:r w:rsidR="00882EBC">
        <w:t xml:space="preserve"> property</w:t>
      </w:r>
      <w:bookmarkEnd w:id="532"/>
    </w:p>
    <w:p w14:paraId="5D3AC865" w14:textId="7DA2391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0772D">
        <w:t>3.12</w:t>
      </w:r>
      <w:r>
        <w:fldChar w:fldCharType="end"/>
      </w:r>
      <w:r>
        <w:t>) containing a brief description of the translation.</w:t>
      </w:r>
    </w:p>
    <w:p w14:paraId="7FD64B6F" w14:textId="61132279" w:rsidR="00F340AD" w:rsidRDefault="00F340AD" w:rsidP="00F340AD">
      <w:pPr>
        <w:pStyle w:val="Heading3"/>
      </w:pPr>
      <w:bookmarkStart w:id="533" w:name="_Toc5017911"/>
      <w:r>
        <w:t>fullDescription</w:t>
      </w:r>
      <w:r w:rsidR="00882EBC">
        <w:t xml:space="preserve"> property</w:t>
      </w:r>
      <w:bookmarkEnd w:id="533"/>
    </w:p>
    <w:p w14:paraId="3A34B2B0" w14:textId="511C6374"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0772D">
        <w:t>3.12</w:t>
      </w:r>
      <w:r>
        <w:fldChar w:fldCharType="end"/>
      </w:r>
      <w:r>
        <w:t>) containing a comprehensive description of the translation.</w:t>
      </w:r>
    </w:p>
    <w:p w14:paraId="07244BD0" w14:textId="4EA9FF7D" w:rsidR="00F340AD" w:rsidRDefault="00F340AD" w:rsidP="00F340AD">
      <w:pPr>
        <w:pStyle w:val="Heading3"/>
      </w:pPr>
      <w:bookmarkStart w:id="534" w:name="_Toc5017912"/>
      <w:r>
        <w:t>downloadUri</w:t>
      </w:r>
      <w:r w:rsidR="00882EBC">
        <w:t xml:space="preserve"> property</w:t>
      </w:r>
      <w:bookmarkEnd w:id="534"/>
    </w:p>
    <w:p w14:paraId="2F6C144A" w14:textId="492038E6"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5" w:name="_Toc5017913"/>
      <w:r>
        <w:lastRenderedPageBreak/>
        <w:t>i</w:t>
      </w:r>
      <w:r w:rsidR="00F340AD">
        <w:t>nformationUri</w:t>
      </w:r>
      <w:r>
        <w:t xml:space="preserve"> property</w:t>
      </w:r>
      <w:bookmarkEnd w:id="535"/>
    </w:p>
    <w:p w14:paraId="5B4A6511" w14:textId="7433AEA3"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6" w:name="_Ref493350984"/>
      <w:bookmarkStart w:id="537" w:name="_Toc5017914"/>
      <w:r>
        <w:t>result object</w:t>
      </w:r>
      <w:bookmarkEnd w:id="536"/>
      <w:bookmarkEnd w:id="537"/>
    </w:p>
    <w:p w14:paraId="74FD90F6" w14:textId="18F2DD20" w:rsidR="00401BB5" w:rsidRDefault="00401BB5" w:rsidP="00401BB5">
      <w:pPr>
        <w:pStyle w:val="Heading3"/>
      </w:pPr>
      <w:bookmarkStart w:id="538" w:name="_Toc5017915"/>
      <w:r>
        <w:t>General</w:t>
      </w:r>
      <w:bookmarkEnd w:id="53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EC700DA"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50772D">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9" w:name="_Ref515624666"/>
      <w:bookmarkStart w:id="540" w:name="_Toc5017916"/>
      <w:r>
        <w:t>Distinguishing logically identical from logically distinct results</w:t>
      </w:r>
      <w:bookmarkEnd w:id="539"/>
      <w:bookmarkEnd w:id="54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8A6079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0772D">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0772D">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1" w:name="_Toc5017917"/>
      <w:bookmarkStart w:id="542" w:name="_Ref493408865"/>
      <w:r>
        <w:t xml:space="preserve">guid </w:t>
      </w:r>
      <w:r w:rsidR="00621490">
        <w:t>property</w:t>
      </w:r>
      <w:bookmarkEnd w:id="541"/>
    </w:p>
    <w:p w14:paraId="2C599143" w14:textId="60517EFC" w:rsidR="00376B6D" w:rsidRDefault="00376B6D" w:rsidP="00376B6D">
      <w:bookmarkStart w:id="54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0772D">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CBBC75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0772D">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4" w:name="_Ref516055541"/>
      <w:bookmarkStart w:id="545" w:name="_Toc5017918"/>
      <w:r>
        <w:lastRenderedPageBreak/>
        <w:t>correlationGuid property</w:t>
      </w:r>
      <w:bookmarkEnd w:id="544"/>
      <w:bookmarkEnd w:id="545"/>
    </w:p>
    <w:p w14:paraId="28683740" w14:textId="516D63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0772D">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C2C44D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0772D">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0772D">
        <w:t>3.25.2</w:t>
      </w:r>
      <w:r>
        <w:fldChar w:fldCharType="end"/>
      </w:r>
      <w:r>
        <w:t xml:space="preserve"> for more information.</w:t>
      </w:r>
    </w:p>
    <w:p w14:paraId="4D5CBA4B" w14:textId="4E46EB73" w:rsidR="00401BB5" w:rsidRDefault="00401BB5" w:rsidP="00401BB5">
      <w:pPr>
        <w:pStyle w:val="Heading3"/>
      </w:pPr>
      <w:bookmarkStart w:id="546" w:name="_Ref513193500"/>
      <w:bookmarkStart w:id="547" w:name="_Ref513195673"/>
      <w:bookmarkStart w:id="548" w:name="_Toc5017919"/>
      <w:r>
        <w:t>ruleId property</w:t>
      </w:r>
      <w:bookmarkEnd w:id="542"/>
      <w:bookmarkEnd w:id="543"/>
      <w:bookmarkEnd w:id="546"/>
      <w:bookmarkEnd w:id="547"/>
      <w:bookmarkEnd w:id="548"/>
    </w:p>
    <w:p w14:paraId="49035589" w14:textId="380538C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0772D">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6CBA72E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50772D">
        <w:t>3.25.7</w:t>
      </w:r>
      <w:r w:rsidR="009A7342">
        <w:fldChar w:fldCharType="end"/>
      </w:r>
      <w:r w:rsidR="009A7342">
        <w:t>, §</w:t>
      </w:r>
      <w:r w:rsidR="009A7342">
        <w:fldChar w:fldCharType="begin"/>
      </w:r>
      <w:r w:rsidR="009A7342">
        <w:instrText xml:space="preserve"> REF _Ref4055060 \r \h </w:instrText>
      </w:r>
      <w:r w:rsidR="009A7342">
        <w:fldChar w:fldCharType="separate"/>
      </w:r>
      <w:r w:rsidR="0050772D">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998D607"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0772D">
        <w:t>3.25.7</w:t>
      </w:r>
      <w:r w:rsidR="00BF7F6B">
        <w:fldChar w:fldCharType="end"/>
      </w:r>
      <w:r w:rsidR="00BF7F6B">
        <w:t>, §</w:t>
      </w:r>
      <w:r w:rsidR="00BF7F6B">
        <w:fldChar w:fldCharType="begin"/>
      </w:r>
      <w:r w:rsidR="00BF7F6B">
        <w:instrText xml:space="preserve"> REF _Ref4148802 \r \h </w:instrText>
      </w:r>
      <w:r w:rsidR="00BF7F6B">
        <w:fldChar w:fldCharType="separate"/>
      </w:r>
      <w:r w:rsidR="0050772D">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60E0F02"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0772D">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9" w:name="_Ref531188246"/>
      <w:bookmarkStart w:id="550" w:name="_Toc5017920"/>
      <w:r>
        <w:t>ruleIndex property</w:t>
      </w:r>
      <w:bookmarkEnd w:id="549"/>
      <w:bookmarkEnd w:id="550"/>
    </w:p>
    <w:p w14:paraId="0AB380B1" w14:textId="09AB7BC0"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50772D">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50772D">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95DD5E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1" w:name="_Hlk4159110"/>
      <w:r w:rsidR="00E45D82">
        <w:t>§</w:t>
      </w:r>
      <w:bookmarkEnd w:id="551"/>
      <w:r w:rsidR="00E45D82">
        <w:fldChar w:fldCharType="begin"/>
      </w:r>
      <w:r w:rsidR="00E45D82">
        <w:instrText xml:space="preserve"> REF _Ref4055060 \r \h </w:instrText>
      </w:r>
      <w:r w:rsidR="00E45D82">
        <w:fldChar w:fldCharType="separate"/>
      </w:r>
      <w:r w:rsidR="0050772D">
        <w:t>3.47.5</w:t>
      </w:r>
      <w:r w:rsidR="00E45D82">
        <w:fldChar w:fldCharType="end"/>
      </w:r>
      <w:r w:rsidR="00E45D82">
        <w:t>)</w:t>
      </w:r>
      <w:r>
        <w:t>, and are described there.</w:t>
      </w:r>
    </w:p>
    <w:p w14:paraId="585E9942" w14:textId="4C32DEA3" w:rsidR="00694372" w:rsidRPr="003D76CB" w:rsidRDefault="00694372" w:rsidP="003D76CB">
      <w:bookmarkStart w:id="552" w:name="_Hlk4666392"/>
      <w:bookmarkStart w:id="553"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50772D">
        <w:t>3.25.7</w:t>
      </w:r>
      <w:r>
        <w:fldChar w:fldCharType="end"/>
      </w:r>
      <w:r>
        <w:t>, §</w:t>
      </w:r>
      <w:r>
        <w:fldChar w:fldCharType="begin"/>
      </w:r>
      <w:r>
        <w:instrText xml:space="preserve"> REF _Ref4055060 \r \h </w:instrText>
      </w:r>
      <w:r>
        <w:fldChar w:fldCharType="separate"/>
      </w:r>
      <w:r w:rsidR="0050772D">
        <w:t>3.47.5</w:t>
      </w:r>
      <w:r>
        <w:fldChar w:fldCharType="end"/>
      </w:r>
      <w:r>
        <w:t xml:space="preserve">) are both present, they </w:t>
      </w:r>
      <w:r w:rsidRPr="00694372">
        <w:rPr>
          <w:b/>
        </w:rPr>
        <w:t>SHALL</w:t>
      </w:r>
      <w:r>
        <w:t xml:space="preserve"> be equal.</w:t>
      </w:r>
      <w:bookmarkEnd w:id="552"/>
    </w:p>
    <w:p w14:paraId="2C746434" w14:textId="72EDC16C" w:rsidR="00C4251F" w:rsidRDefault="001F5BB4" w:rsidP="00B27C1A">
      <w:pPr>
        <w:pStyle w:val="Heading3"/>
      </w:pPr>
      <w:bookmarkStart w:id="554" w:name="_Ref4147718"/>
      <w:bookmarkStart w:id="555" w:name="_Toc5017921"/>
      <w:bookmarkStart w:id="556" w:name="_Hlk1575739"/>
      <w:bookmarkEnd w:id="553"/>
      <w:r>
        <w:t>rule</w:t>
      </w:r>
      <w:r w:rsidR="00B27C1A">
        <w:t xml:space="preserve"> property</w:t>
      </w:r>
      <w:bookmarkEnd w:id="554"/>
      <w:bookmarkEnd w:id="555"/>
    </w:p>
    <w:p w14:paraId="37A9D3BC" w14:textId="6EA9018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50772D">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50772D">
        <w:t>3.47.3</w:t>
      </w:r>
      <w:r w:rsidR="00F11A97">
        <w:fldChar w:fldCharType="end"/>
      </w:r>
      <w:r w:rsidR="00F11A97">
        <w:t>.</w:t>
      </w:r>
    </w:p>
    <w:p w14:paraId="69A297F9" w14:textId="5518B5F6"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50772D">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A2F4E90"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50772D">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7347230"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w:t>
      </w:r>
      <w:r w:rsidR="00561341">
        <w:lastRenderedPageBreak/>
        <w:t xml:space="preserve">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50772D">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7470CEFA"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50772D">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050156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0772D">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CA3759E"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50772D">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7" w:name="_Ref4691943"/>
      <w:bookmarkStart w:id="558" w:name="_Ref4691944"/>
      <w:bookmarkStart w:id="559" w:name="_Toc5017922"/>
      <w:r>
        <w:t>taxa</w:t>
      </w:r>
      <w:bookmarkEnd w:id="557"/>
      <w:bookmarkEnd w:id="558"/>
      <w:bookmarkEnd w:id="559"/>
    </w:p>
    <w:p w14:paraId="1CE93C1A" w14:textId="31F8A63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0772D">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50772D">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0772D">
        <w:t>3.18.2</w:t>
      </w:r>
      <w:r w:rsidR="001710BC">
        <w:fldChar w:fldCharType="end"/>
      </w:r>
      <w:r w:rsidR="001710BC">
        <w:t>)</w:t>
      </w:r>
      <w:r w:rsidR="001561F0">
        <w:t xml:space="preserve"> into which this result falls.</w:t>
      </w:r>
    </w:p>
    <w:p w14:paraId="6AB5667E" w14:textId="0C8F18A1"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50772D">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50772D">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0" w:name="_Hlk4326477"/>
      <w:r w:rsidR="00716190">
        <w:t>§</w:t>
      </w:r>
      <w:bookmarkEnd w:id="560"/>
      <w:r w:rsidR="00716190">
        <w:fldChar w:fldCharType="begin"/>
      </w:r>
      <w:r w:rsidR="00716190">
        <w:instrText xml:space="preserve"> REF _Ref3899090 \r \h </w:instrText>
      </w:r>
      <w:r w:rsidR="00716190">
        <w:fldChar w:fldCharType="separate"/>
      </w:r>
      <w:r w:rsidR="0050772D">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50772D">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50772D">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ABC5475"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0772D">
        <w:t>3.47.4</w:t>
      </w:r>
      <w:r w:rsidR="00575E54">
        <w:fldChar w:fldCharType="end"/>
      </w:r>
      <w:r w:rsidR="00575E54">
        <w:t>)</w:t>
      </w:r>
      <w:r>
        <w:t>.</w:t>
      </w:r>
    </w:p>
    <w:p w14:paraId="585B784B" w14:textId="6E2F518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0772D">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23237AB7" w:rsidR="00575E54" w:rsidRDefault="00575E54" w:rsidP="00575E54">
      <w:pPr>
        <w:pStyle w:val="Code"/>
      </w:pPr>
      <w:r>
        <w:t>{                                     # A run object (§</w:t>
      </w:r>
      <w:r>
        <w:fldChar w:fldCharType="begin"/>
      </w:r>
      <w:r>
        <w:instrText xml:space="preserve"> REF _Ref493349997 \r \h </w:instrText>
      </w:r>
      <w:r>
        <w:fldChar w:fldCharType="separate"/>
      </w:r>
      <w:r w:rsidR="0050772D">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lastRenderedPageBreak/>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1" w:name="_Ref1565298"/>
      <w:bookmarkStart w:id="562" w:name="_Toc5017923"/>
      <w:bookmarkEnd w:id="556"/>
      <w:r>
        <w:t>kind property</w:t>
      </w:r>
      <w:bookmarkEnd w:id="561"/>
      <w:bookmarkEnd w:id="56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E51A8B8"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50772D">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0772D">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0772D">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FE51489"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0772D">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3" w:name="_Ref493511208"/>
      <w:bookmarkStart w:id="564" w:name="_Toc5017924"/>
      <w:r>
        <w:t>level property</w:t>
      </w:r>
      <w:bookmarkEnd w:id="563"/>
      <w:bookmarkEnd w:id="56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FE9934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0772D">
        <w:t>3.25.9</w:t>
      </w:r>
      <w:r>
        <w:fldChar w:fldCharType="end"/>
      </w:r>
      <w:r>
        <w:t xml:space="preserve">) has a value other than </w:t>
      </w:r>
      <w:r w:rsidRPr="007110C6">
        <w:rPr>
          <w:rStyle w:val="CODEtemp"/>
        </w:rPr>
        <w:t>"fail"</w:t>
      </w:r>
      <w:r>
        <w:t>.</w:t>
      </w:r>
    </w:p>
    <w:p w14:paraId="4113E9CD" w14:textId="1638B19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50772D">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0772D">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0772D">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lastRenderedPageBreak/>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FFC4D7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50772D">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942DF2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0772D">
        <w:t>3.25.7</w:t>
      </w:r>
      <w:r>
        <w:fldChar w:fldCharType="end"/>
      </w:r>
      <w:r>
        <w:t>) is present THEN</w:t>
      </w:r>
    </w:p>
    <w:p w14:paraId="19F4D5BB" w14:textId="1777184E"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50772D">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FB50106"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50772D">
        <w:t>3.25.27</w:t>
      </w:r>
      <w:r>
        <w:fldChar w:fldCharType="end"/>
      </w:r>
      <w:r>
        <w:t xml:space="preserve">, </w:t>
      </w:r>
      <w:r w:rsidRPr="00B050AF">
        <w:t>§</w:t>
      </w:r>
      <w:r>
        <w:fldChar w:fldCharType="begin"/>
      </w:r>
      <w:r>
        <w:instrText xml:space="preserve"> REF _Ref4232561 \w \h </w:instrText>
      </w:r>
      <w:r>
        <w:fldChar w:fldCharType="separate"/>
      </w:r>
      <w:r w:rsidR="0050772D">
        <w:t>3.43.6</w:t>
      </w:r>
      <w:r>
        <w:fldChar w:fldCharType="end"/>
      </w:r>
      <w:r>
        <w:t>) is present</w:t>
      </w:r>
      <w:r w:rsidR="00A924BC">
        <w:t xml:space="preserve"> THEN</w:t>
      </w:r>
    </w:p>
    <w:p w14:paraId="0D428277" w14:textId="4DB22E25"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0772D">
        <w:t>3.19</w:t>
      </w:r>
      <w:r>
        <w:fldChar w:fldCharType="end"/>
      </w:r>
      <w:r>
        <w:t>) that it specifies.</w:t>
      </w:r>
    </w:p>
    <w:p w14:paraId="0C2E751E" w14:textId="0C7215E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50772D">
        <w:t>3.19.5</w:t>
      </w:r>
      <w:r>
        <w:fldChar w:fldCharType="end"/>
      </w:r>
      <w:r>
        <w:t>) is present</w:t>
      </w:r>
    </w:p>
    <w:p w14:paraId="010780DE" w14:textId="0C45C4DC"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50772D">
        <w:t>3.46</w:t>
      </w:r>
      <w:r>
        <w:fldChar w:fldCharType="end"/>
      </w:r>
      <w:r>
        <w:t>)</w:t>
      </w:r>
      <w:r w:rsidR="00A924BC">
        <w:t xml:space="preserve"> whose</w:t>
      </w:r>
    </w:p>
    <w:p w14:paraId="50FAD0C7" w14:textId="21316D8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0772D">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B2ADA3D"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50772D">
        <w:t>3.46.3</w:t>
      </w:r>
      <w:r>
        <w:fldChar w:fldCharType="end"/>
      </w:r>
      <w:r>
        <w:t xml:space="preserve">, </w:t>
      </w:r>
      <w:r w:rsidRPr="00B050AF">
        <w:t>§</w:t>
      </w:r>
      <w:r>
        <w:fldChar w:fldCharType="begin"/>
      </w:r>
      <w:r>
        <w:instrText xml:space="preserve"> REF _Ref4233395 \w \h </w:instrText>
      </w:r>
      <w:r>
        <w:fldChar w:fldCharType="separate"/>
      </w:r>
      <w:r w:rsidR="0050772D">
        <w:t>3.45.3</w:t>
      </w:r>
      <w:r>
        <w:fldChar w:fldCharType="end"/>
      </w:r>
      <w:r>
        <w:t>) is present THEN</w:t>
      </w:r>
    </w:p>
    <w:p w14:paraId="21668637" w14:textId="08AD89C9" w:rsidR="00A924BC" w:rsidRDefault="00A924BC" w:rsidP="00B050AF">
      <w:r>
        <w:lastRenderedPageBreak/>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49D0E54"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50772D">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0772D">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5" w:name="_Ref493426628"/>
      <w:bookmarkStart w:id="566" w:name="_Toc5017925"/>
      <w:r>
        <w:t>message property</w:t>
      </w:r>
      <w:bookmarkEnd w:id="565"/>
      <w:bookmarkEnd w:id="566"/>
    </w:p>
    <w:p w14:paraId="2544155E" w14:textId="6DCF2C0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0772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0035CA6" w:rsidR="003B3A06" w:rsidRDefault="003B3A06" w:rsidP="003B3A06">
      <w:r>
        <w:t xml:space="preserve">If the </w:t>
      </w:r>
      <w:r>
        <w:rPr>
          <w:rStyle w:val="CODEtemp"/>
        </w:rPr>
        <w:t>message</w:t>
      </w:r>
      <w:r>
        <w:t xml:space="preserve"> object contains a </w:t>
      </w:r>
      <w:r w:rsidR="00126A10">
        <w:rPr>
          <w:rStyle w:val="CODEtemp"/>
        </w:rPr>
        <w:t>id</w:t>
      </w:r>
      <w:r>
        <w:t xml:space="preserve"> property (§</w:t>
      </w:r>
      <w:r>
        <w:fldChar w:fldCharType="begin"/>
      </w:r>
      <w:r>
        <w:instrText xml:space="preserve"> REF _Ref508811592 \r \h </w:instrText>
      </w:r>
      <w:r>
        <w:fldChar w:fldCharType="separate"/>
      </w:r>
      <w:r w:rsidR="0050772D">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sidR="00126A10">
        <w:rPr>
          <w:rStyle w:val="CODEtemp"/>
        </w:rPr>
        <w:t>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50772D">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50772D">
        <w:t>3.18.20</w:t>
      </w:r>
      <w:r w:rsidR="00832447">
        <w:fldChar w:fldCharType="end"/>
      </w:r>
      <w:r w:rsidR="00832447">
        <w:t>)</w:t>
      </w:r>
      <w:r>
        <w:t>.</w:t>
      </w:r>
    </w:p>
    <w:p w14:paraId="354B25E0" w14:textId="4C27E702" w:rsidR="003B3A06" w:rsidRDefault="003B3A06" w:rsidP="003B3A06">
      <w:pPr>
        <w:pStyle w:val="Note"/>
      </w:pPr>
      <w:r>
        <w:t xml:space="preserve">NOTE: This interpretation of </w:t>
      </w:r>
      <w:r>
        <w:rPr>
          <w:rStyle w:val="CODEtemp"/>
        </w:rPr>
        <w:t>message.</w:t>
      </w:r>
      <w:r w:rsidR="00126A10">
        <w:rPr>
          <w:rStyle w:val="CODEtemp"/>
        </w:rPr>
        <w:t>id</w:t>
      </w:r>
      <w:r>
        <w:t xml:space="preserve"> differs from its interpretation elsewhere in this specification. In every other </w:t>
      </w:r>
      <w:r>
        <w:rPr>
          <w:rStyle w:val="CODEtemp"/>
        </w:rPr>
        <w:t>message</w:t>
      </w:r>
      <w:r>
        <w:t xml:space="preserve"> object in this specification, </w:t>
      </w:r>
      <w:r w:rsidR="00126A10">
        <w:rPr>
          <w:rStyle w:val="CODEtemp"/>
        </w:rPr>
        <w:t>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0AD853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0772D">
        <w:t>3.14</w:t>
      </w:r>
      <w:r>
        <w:fldChar w:fldCharType="end"/>
      </w:r>
      <w:r>
        <w:t>).</w:t>
      </w:r>
    </w:p>
    <w:p w14:paraId="6D122000" w14:textId="5260995D" w:rsidR="00C06FD6" w:rsidRDefault="00C06FD6" w:rsidP="002D65F3">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14F8CEEB" w14:textId="1485A629" w:rsidR="00C06FD6" w:rsidRDefault="00C06FD6" w:rsidP="002D65F3">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3E3C1E77" w14:textId="4E0D5B20" w:rsidR="00BC42DD" w:rsidRDefault="00BC42DD" w:rsidP="002D65F3">
      <w:pPr>
        <w:pStyle w:val="Code"/>
      </w:pPr>
      <w:r>
        <w:t xml:space="preserve">      "name": "CodeScanner",</w:t>
      </w:r>
    </w:p>
    <w:p w14:paraId="34B8BF47" w14:textId="615846F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0772D">
        <w:t>3.18.21</w:t>
      </w:r>
      <w:r w:rsidR="00D97085">
        <w:fldChar w:fldCharType="end"/>
      </w:r>
      <w:r w:rsidR="00D97085">
        <w:t>.</w:t>
      </w:r>
    </w:p>
    <w:p w14:paraId="2E8EC9DB" w14:textId="44AC94B6" w:rsidR="00C06FD6" w:rsidRDefault="00C06FD6" w:rsidP="00C06FD6">
      <w:pPr>
        <w:pStyle w:val="Code"/>
      </w:pPr>
      <w:r>
        <w:lastRenderedPageBreak/>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50772D">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BB61B9D"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0772D">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1E96B9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0772D">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7" w:name="_Ref510013155"/>
      <w:bookmarkStart w:id="568" w:name="_Toc5017926"/>
      <w:r>
        <w:t>locations property</w:t>
      </w:r>
      <w:bookmarkEnd w:id="567"/>
      <w:bookmarkEnd w:id="568"/>
    </w:p>
    <w:p w14:paraId="065F9E8C" w14:textId="2151770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0772D">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9C6941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0772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9" w:name="_Ref510085223"/>
      <w:bookmarkStart w:id="570" w:name="_Toc5017927"/>
      <w:r>
        <w:t>analysisTarget</w:t>
      </w:r>
      <w:r w:rsidR="00673F27">
        <w:t xml:space="preserve"> p</w:t>
      </w:r>
      <w:r>
        <w:t>roperty</w:t>
      </w:r>
      <w:bookmarkEnd w:id="569"/>
      <w:bookmarkEnd w:id="570"/>
    </w:p>
    <w:p w14:paraId="50B31C9B" w14:textId="41C6949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0772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DE9C7F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58DF954F" w14:textId="6B64BD8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0772D">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E125AC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29DB0443" w14:textId="35F1237F"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7C6BCB69" w14:textId="2C3F2430"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1" w:name="_Ref513040093"/>
      <w:bookmarkStart w:id="572" w:name="_Toc5017928"/>
      <w:r>
        <w:t>fingerprints property</w:t>
      </w:r>
      <w:bookmarkEnd w:id="571"/>
      <w:bookmarkEnd w:id="572"/>
    </w:p>
    <w:p w14:paraId="3AC53915" w14:textId="2017D04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E14AAA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0772D">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25EF6F4" w:rsidR="004108B9" w:rsidRDefault="004108B9" w:rsidP="004108B9">
      <w:pPr>
        <w:pStyle w:val="Code"/>
      </w:pPr>
      <w:r>
        <w:t>{                                  # A run object (§</w:t>
      </w:r>
      <w:r>
        <w:fldChar w:fldCharType="begin"/>
      </w:r>
      <w:r>
        <w:instrText xml:space="preserve"> REF _Ref493349997 \r \h </w:instrText>
      </w:r>
      <w:r>
        <w:fldChar w:fldCharType="separate"/>
      </w:r>
      <w:r w:rsidR="0050772D">
        <w:t>3.14</w:t>
      </w:r>
      <w:r>
        <w:fldChar w:fldCharType="end"/>
      </w:r>
      <w:r>
        <w:t>).</w:t>
      </w:r>
    </w:p>
    <w:p w14:paraId="3958BEF4" w14:textId="6F615D60" w:rsidR="004108B9" w:rsidRDefault="004108B9" w:rsidP="004108B9">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1CA25AAE" w14:textId="3CFDCAF2" w:rsidR="004108B9" w:rsidRDefault="004108B9" w:rsidP="004108B9">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F5F6AB2" w:rsidR="003B6448" w:rsidRDefault="0028357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20C4578"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0772D">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0772D">
        <w:t>3.25.2</w:t>
      </w:r>
      <w:r>
        <w:fldChar w:fldCharType="end"/>
      </w:r>
      <w:r>
        <w:t xml:space="preserve"> for more information.</w:t>
      </w:r>
    </w:p>
    <w:p w14:paraId="4BD017FA" w14:textId="0E8A2233" w:rsidR="00401BB5" w:rsidRDefault="00FA2C6D" w:rsidP="00401BB5">
      <w:pPr>
        <w:pStyle w:val="Heading3"/>
      </w:pPr>
      <w:bookmarkStart w:id="573" w:name="_Ref507591746"/>
      <w:bookmarkStart w:id="574" w:name="_Toc5017929"/>
      <w:r>
        <w:t>partialFingerprints</w:t>
      </w:r>
      <w:r w:rsidR="00401BB5">
        <w:t xml:space="preserve"> property</w:t>
      </w:r>
      <w:bookmarkEnd w:id="573"/>
      <w:bookmarkEnd w:id="574"/>
    </w:p>
    <w:p w14:paraId="0F26AF7E" w14:textId="3C123E0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0772D">
        <w:t>3.6</w:t>
      </w:r>
      <w:r w:rsidR="002F1358">
        <w:fldChar w:fldCharType="end"/>
      </w:r>
      <w:r w:rsidR="002F1358">
        <w:t>).</w:t>
      </w:r>
    </w:p>
    <w:p w14:paraId="7DA72967" w14:textId="67B7F32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0772D">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C41AEF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0772D">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9674E4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0772D">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C377EB3" w:rsidR="004108B9" w:rsidRDefault="004108B9" w:rsidP="004108B9">
      <w:pPr>
        <w:pStyle w:val="Code"/>
      </w:pPr>
      <w:r>
        <w:t>{                                  # A run object (§</w:t>
      </w:r>
      <w:r>
        <w:fldChar w:fldCharType="begin"/>
      </w:r>
      <w:r>
        <w:instrText xml:space="preserve"> REF _Ref493349997 \r \h </w:instrText>
      </w:r>
      <w:r>
        <w:fldChar w:fldCharType="separate"/>
      </w:r>
      <w:r w:rsidR="0050772D">
        <w:t>3.14</w:t>
      </w:r>
      <w:r>
        <w:fldChar w:fldCharType="end"/>
      </w:r>
      <w:r>
        <w:t>).</w:t>
      </w:r>
    </w:p>
    <w:p w14:paraId="76DAD22D" w14:textId="4E52B969" w:rsidR="004108B9" w:rsidRDefault="004108B9" w:rsidP="004108B9">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0013B105" w14:textId="4D5A3EC7" w:rsidR="004108B9" w:rsidRDefault="004108B9" w:rsidP="004108B9">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6" w:name="_Ref510008160"/>
      <w:bookmarkStart w:id="577" w:name="_Toc5017930"/>
      <w:r>
        <w:lastRenderedPageBreak/>
        <w:t>codeFlows property</w:t>
      </w:r>
      <w:bookmarkEnd w:id="576"/>
      <w:bookmarkEnd w:id="577"/>
    </w:p>
    <w:p w14:paraId="4BD8575B" w14:textId="6AEC48D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0772D">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8" w:name="_Ref511820702"/>
      <w:bookmarkStart w:id="579" w:name="_Toc5017931"/>
      <w:r>
        <w:t>graphs property</w:t>
      </w:r>
      <w:bookmarkEnd w:id="578"/>
      <w:bookmarkEnd w:id="579"/>
    </w:p>
    <w:p w14:paraId="7F5C098A" w14:textId="0942428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0772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0772D">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07142F"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0772D">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0772D">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0772D">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0" w:name="_Ref511820008"/>
      <w:bookmarkStart w:id="581" w:name="_Toc5017932"/>
      <w:r>
        <w:t>graphTraversals property</w:t>
      </w:r>
      <w:bookmarkEnd w:id="580"/>
      <w:bookmarkEnd w:id="581"/>
    </w:p>
    <w:p w14:paraId="1AFBBE39" w14:textId="0411D42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0772D">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50772D">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0772D">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2" w:name="_Toc5017933"/>
      <w:r>
        <w:t>stacks property</w:t>
      </w:r>
      <w:bookmarkEnd w:id="582"/>
    </w:p>
    <w:p w14:paraId="5ABDA84F" w14:textId="30CC7D6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50772D">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3" w:name="_Ref493499246"/>
      <w:bookmarkStart w:id="584" w:name="_Toc5017934"/>
      <w:r>
        <w:t>relatedLocations property</w:t>
      </w:r>
      <w:bookmarkEnd w:id="583"/>
      <w:bookmarkEnd w:id="584"/>
    </w:p>
    <w:p w14:paraId="31F869B5" w14:textId="3CFA4D3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0772D">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46A8A5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0772D">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5" w:name="_Toc5017935"/>
      <w:r>
        <w:t>suppressions property</w:t>
      </w:r>
      <w:bookmarkEnd w:id="585"/>
    </w:p>
    <w:p w14:paraId="3CA2CBBB" w14:textId="2D20F7E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0772D">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0772D">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6" w:name="_Ref493351360"/>
      <w:bookmarkStart w:id="587" w:name="_Toc5017936"/>
      <w:bookmarkStart w:id="588" w:name="_Hlk514318442"/>
      <w:r>
        <w:lastRenderedPageBreak/>
        <w:t>baselineState property</w:t>
      </w:r>
      <w:bookmarkEnd w:id="586"/>
      <w:bookmarkEnd w:id="5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9B0436C"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0772D">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498F58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0772D">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0772D">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9" w:name="_Ref531188379"/>
      <w:bookmarkStart w:id="590" w:name="_Toc5017937"/>
      <w:r>
        <w:t>rank property</w:t>
      </w:r>
      <w:bookmarkEnd w:id="589"/>
      <w:bookmarkEnd w:id="59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7C49B7D"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50772D">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EB30C4B"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0772D">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1" w:name="_Ref507598047"/>
      <w:bookmarkStart w:id="592" w:name="_Ref508987354"/>
      <w:bookmarkStart w:id="593" w:name="_Toc5017938"/>
      <w:bookmarkStart w:id="594" w:name="_Ref506807829"/>
      <w:r>
        <w:t>a</w:t>
      </w:r>
      <w:r w:rsidR="00A27D47">
        <w:t>ttachments</w:t>
      </w:r>
      <w:bookmarkEnd w:id="591"/>
      <w:r>
        <w:t xml:space="preserve"> property</w:t>
      </w:r>
      <w:bookmarkEnd w:id="592"/>
      <w:bookmarkEnd w:id="593"/>
    </w:p>
    <w:p w14:paraId="7E972364" w14:textId="0EE8936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0772D">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0772D">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5" w:name="_Toc5017939"/>
      <w:r>
        <w:t>workItem</w:t>
      </w:r>
      <w:r w:rsidR="00326BD5">
        <w:t>Uri</w:t>
      </w:r>
      <w:r w:rsidR="008C5D5A">
        <w:t>s</w:t>
      </w:r>
      <w:r>
        <w:t xml:space="preserve"> property</w:t>
      </w:r>
      <w:bookmarkEnd w:id="595"/>
    </w:p>
    <w:p w14:paraId="1D36CDAB" w14:textId="1D1E97E0"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0772D">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6" w:name="_Toc5017940"/>
      <w:r>
        <w:t>hostedViewerUri property</w:t>
      </w:r>
      <w:bookmarkEnd w:id="596"/>
    </w:p>
    <w:p w14:paraId="5C2C894B" w14:textId="39B534AE"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7" w:name="_Ref532469699"/>
      <w:bookmarkStart w:id="598" w:name="_Toc5017941"/>
      <w:r>
        <w:t>p</w:t>
      </w:r>
      <w:r w:rsidR="00C82EC9">
        <w:t>rovenance</w:t>
      </w:r>
      <w:r w:rsidR="008050BA">
        <w:t xml:space="preserve"> property</w:t>
      </w:r>
      <w:bookmarkEnd w:id="597"/>
      <w:bookmarkEnd w:id="598"/>
    </w:p>
    <w:p w14:paraId="47D757BD" w14:textId="23AB7EA5"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0772D">
        <w:t>3.43</w:t>
      </w:r>
      <w:r>
        <w:fldChar w:fldCharType="end"/>
      </w:r>
      <w:r>
        <w:t xml:space="preserve">) that contains information about </w:t>
      </w:r>
      <w:r w:rsidR="006C118A">
        <w:t>how and when the result was detected</w:t>
      </w:r>
      <w:r>
        <w:t>.</w:t>
      </w:r>
      <w:bookmarkEnd w:id="594"/>
    </w:p>
    <w:p w14:paraId="656D1948" w14:textId="2B2F6C2A" w:rsidR="006E546E" w:rsidRDefault="006E546E" w:rsidP="006E546E">
      <w:pPr>
        <w:pStyle w:val="Heading3"/>
      </w:pPr>
      <w:bookmarkStart w:id="599" w:name="_Ref532463863"/>
      <w:bookmarkStart w:id="600" w:name="_Toc5017942"/>
      <w:r>
        <w:t>fixes property</w:t>
      </w:r>
      <w:bookmarkEnd w:id="599"/>
      <w:bookmarkEnd w:id="600"/>
    </w:p>
    <w:p w14:paraId="41DB16FF" w14:textId="687B3FA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0772D">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0772D">
        <w:t>3.49</w:t>
      </w:r>
      <w:r w:rsidR="000724CD">
        <w:fldChar w:fldCharType="end"/>
      </w:r>
      <w:r w:rsidRPr="00E20F80">
        <w:t>).</w:t>
      </w:r>
    </w:p>
    <w:p w14:paraId="49F84533" w14:textId="6C250C95" w:rsidR="001335C7" w:rsidRDefault="001335C7" w:rsidP="001335C7">
      <w:pPr>
        <w:pStyle w:val="Heading3"/>
      </w:pPr>
      <w:bookmarkStart w:id="601" w:name="_Toc5017943"/>
      <w:r>
        <w:t>occurrenceCount property</w:t>
      </w:r>
      <w:bookmarkEnd w:id="601"/>
    </w:p>
    <w:p w14:paraId="284963B8" w14:textId="41E58B3B"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50772D">
        <w:t>3.25.4</w:t>
      </w:r>
      <w:r>
        <w:fldChar w:fldCharType="end"/>
      </w:r>
      <w:r>
        <w:t>) has been observed.</w:t>
      </w:r>
    </w:p>
    <w:p w14:paraId="6460A4F1" w14:textId="116B9DE2"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0772D">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2" w:name="_Ref493426721"/>
      <w:bookmarkStart w:id="603" w:name="_Ref507665939"/>
      <w:bookmarkStart w:id="604" w:name="_Toc5017944"/>
      <w:r>
        <w:t>location object</w:t>
      </w:r>
      <w:bookmarkEnd w:id="602"/>
      <w:bookmarkEnd w:id="603"/>
      <w:bookmarkEnd w:id="604"/>
    </w:p>
    <w:p w14:paraId="27ED50C0" w14:textId="23D428DC" w:rsidR="006E546E" w:rsidRDefault="006E546E" w:rsidP="006E546E">
      <w:pPr>
        <w:pStyle w:val="Heading3"/>
      </w:pPr>
      <w:bookmarkStart w:id="605" w:name="_Ref493479281"/>
      <w:bookmarkStart w:id="606" w:name="_Toc5017945"/>
      <w:r>
        <w:t>General</w:t>
      </w:r>
      <w:bookmarkEnd w:id="605"/>
      <w:bookmarkEnd w:id="606"/>
    </w:p>
    <w:p w14:paraId="1D30489B" w14:textId="7A7CDA1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0772D">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0772D">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9DA6C6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0772D">
        <w:t>3.31.6</w:t>
      </w:r>
      <w:r w:rsidR="00D31A58">
        <w:fldChar w:fldCharType="end"/>
      </w:r>
      <w:r w:rsidRPr="00180B28">
        <w:t>) is particularly convenient for fingerprinting.</w:t>
      </w:r>
    </w:p>
    <w:p w14:paraId="310AFACC" w14:textId="298E2E3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0772D">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0772D">
        <w:t>3.26.4</w:t>
      </w:r>
      <w:r>
        <w:fldChar w:fldCharType="end"/>
      </w:r>
      <w:r>
        <w:t>) explaining the significance of this “location.”</w:t>
      </w:r>
    </w:p>
    <w:p w14:paraId="7BB3738A" w14:textId="2222E264" w:rsidR="006E546E" w:rsidRDefault="00C6546E" w:rsidP="006E546E">
      <w:pPr>
        <w:pStyle w:val="Heading3"/>
      </w:pPr>
      <w:bookmarkStart w:id="607" w:name="_Ref493477623"/>
      <w:bookmarkStart w:id="608" w:name="_Ref493478351"/>
      <w:bookmarkStart w:id="609" w:name="_Toc5017946"/>
      <w:r>
        <w:t xml:space="preserve">physicalLocation </w:t>
      </w:r>
      <w:r w:rsidR="006E546E">
        <w:t>property</w:t>
      </w:r>
      <w:bookmarkEnd w:id="607"/>
      <w:bookmarkEnd w:id="608"/>
      <w:bookmarkEnd w:id="609"/>
    </w:p>
    <w:p w14:paraId="37D40289" w14:textId="4BC7650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0772D">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50772D">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0" w:name="_Ref3453640"/>
      <w:bookmarkStart w:id="611" w:name="_Toc5017947"/>
      <w:r>
        <w:t>logicalLocation property</w:t>
      </w:r>
      <w:bookmarkEnd w:id="610"/>
      <w:bookmarkEnd w:id="611"/>
    </w:p>
    <w:p w14:paraId="22942E0F" w14:textId="5872DED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50772D">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0772D">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29B765E"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50772D">
        <w:t>3.14.16</w:t>
      </w:r>
      <w:r>
        <w:fldChar w:fldCharType="end"/>
      </w:r>
      <w:r>
        <w:t>). See §</w:t>
      </w:r>
      <w:r>
        <w:fldChar w:fldCharType="begin"/>
      </w:r>
      <w:r>
        <w:instrText xml:space="preserve"> REF _Ref3453348 \r \h </w:instrText>
      </w:r>
      <w:r>
        <w:fldChar w:fldCharType="separate"/>
      </w:r>
      <w:r w:rsidR="0050772D">
        <w:t>3.31.5</w:t>
      </w:r>
      <w:r>
        <w:fldChar w:fldCharType="end"/>
      </w:r>
      <w:r>
        <w:t xml:space="preserve"> for more information.</w:t>
      </w:r>
    </w:p>
    <w:p w14:paraId="4CD27C2E" w14:textId="16EED1C5" w:rsidR="00F13165" w:rsidRDefault="00F13165" w:rsidP="00F13165">
      <w:pPr>
        <w:pStyle w:val="Heading3"/>
      </w:pPr>
      <w:bookmarkStart w:id="612" w:name="_Ref513121634"/>
      <w:bookmarkStart w:id="613" w:name="_Ref513122103"/>
      <w:bookmarkStart w:id="614" w:name="_Toc5017948"/>
      <w:r>
        <w:lastRenderedPageBreak/>
        <w:t>message property</w:t>
      </w:r>
      <w:bookmarkEnd w:id="612"/>
      <w:bookmarkEnd w:id="613"/>
      <w:bookmarkEnd w:id="614"/>
    </w:p>
    <w:p w14:paraId="62F22E6F" w14:textId="44CA995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relevant to the location.</w:t>
      </w:r>
    </w:p>
    <w:p w14:paraId="0E77A827" w14:textId="77777777" w:rsidR="00F13165" w:rsidRDefault="00F13165" w:rsidP="00F13165">
      <w:pPr>
        <w:pStyle w:val="Heading3"/>
      </w:pPr>
      <w:bookmarkStart w:id="615" w:name="_Ref510102819"/>
      <w:bookmarkStart w:id="616" w:name="_Toc5017949"/>
      <w:r>
        <w:t>annotations property</w:t>
      </w:r>
      <w:bookmarkEnd w:id="615"/>
      <w:bookmarkEnd w:id="616"/>
    </w:p>
    <w:p w14:paraId="1F7AABEC" w14:textId="374EB22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0772D">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0772D">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0772D">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9F98B0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0772D">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7" w:name="_Ref493477390"/>
      <w:bookmarkStart w:id="618" w:name="_Ref493478323"/>
      <w:bookmarkStart w:id="619" w:name="_Ref493478590"/>
      <w:bookmarkStart w:id="620" w:name="_Toc5017950"/>
      <w:r>
        <w:t>physicalLocation object</w:t>
      </w:r>
      <w:bookmarkEnd w:id="617"/>
      <w:bookmarkEnd w:id="618"/>
      <w:bookmarkEnd w:id="619"/>
      <w:bookmarkEnd w:id="620"/>
    </w:p>
    <w:p w14:paraId="0B9181AD" w14:textId="12F902F2" w:rsidR="006E546E" w:rsidRDefault="006E546E" w:rsidP="006E546E">
      <w:pPr>
        <w:pStyle w:val="Heading3"/>
      </w:pPr>
      <w:bookmarkStart w:id="621" w:name="_Toc5017951"/>
      <w:r>
        <w:t>General</w:t>
      </w:r>
      <w:bookmarkEnd w:id="621"/>
    </w:p>
    <w:p w14:paraId="75F2C0BF" w14:textId="146AE6BD" w:rsidR="00365886" w:rsidRDefault="00365886" w:rsidP="00365886">
      <w:pPr>
        <w:rPr>
          <w:ins w:id="622" w:author="Laurence Golding" w:date="2019-04-03T08:25:00Z"/>
        </w:rPr>
      </w:pPr>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rPr>
          <w:ins w:id="623" w:author="Laurence Golding" w:date="2019-04-03T08:25:00Z"/>
        </w:rPr>
      </w:pPr>
      <w:ins w:id="624" w:author="Laurence Golding" w:date="2019-04-03T08:25:00Z">
        <w:r>
          <w:t>Constraints</w:t>
        </w:r>
      </w:ins>
    </w:p>
    <w:p w14:paraId="7808FFFE" w14:textId="670B07F5" w:rsidR="00255BB5" w:rsidRPr="00255BB5" w:rsidRDefault="00255BB5" w:rsidP="00255BB5">
      <w:ins w:id="625" w:author="Laurence Golding" w:date="2019-04-03T08:25:00Z">
        <w:r>
          <w:t xml:space="preserve">Either the </w:t>
        </w:r>
        <w:r w:rsidRPr="00255BB5">
          <w:rPr>
            <w:rStyle w:val="CODEtemp"/>
          </w:rPr>
          <w:t>artifactLocation</w:t>
        </w:r>
        <w:r>
          <w:t xml:space="preserve"> property</w:t>
        </w:r>
      </w:ins>
      <w:ins w:id="626" w:author="Laurence Golding" w:date="2019-04-03T08:26:00Z">
        <w:r>
          <w:t xml:space="preserve"> (</w:t>
        </w:r>
      </w:ins>
      <w:ins w:id="627" w:author="Laurence Golding" w:date="2019-04-03T08:27:00Z">
        <w:r>
          <w:t>§</w:t>
        </w:r>
        <w:r>
          <w:fldChar w:fldCharType="begin"/>
        </w:r>
        <w:r>
          <w:instrText xml:space="preserve"> REF _Ref503369432 \r \h </w:instrText>
        </w:r>
      </w:ins>
      <w:r>
        <w:fldChar w:fldCharType="separate"/>
      </w:r>
      <w:ins w:id="628" w:author="Laurence Golding" w:date="2019-04-03T08:27:00Z">
        <w:r>
          <w:t>3.27.4</w:t>
        </w:r>
        <w:r>
          <w:fldChar w:fldCharType="end"/>
        </w:r>
      </w:ins>
      <w:ins w:id="629" w:author="Laurence Golding" w:date="2019-04-03T08:26:00Z">
        <w:r>
          <w:t>)</w:t>
        </w:r>
      </w:ins>
      <w:ins w:id="630" w:author="Laurence Golding" w:date="2019-04-03T08:25:00Z">
        <w:r>
          <w:t xml:space="preserve">, </w:t>
        </w:r>
      </w:ins>
      <w:ins w:id="631" w:author="Laurence Golding" w:date="2019-04-03T08:26:00Z">
        <w:r>
          <w:t xml:space="preserve">the </w:t>
        </w:r>
        <w:r w:rsidRPr="00255BB5">
          <w:rPr>
            <w:rStyle w:val="CODEtemp"/>
          </w:rPr>
          <w:t>address</w:t>
        </w:r>
        <w:r>
          <w:t xml:space="preserve"> property (</w:t>
        </w:r>
      </w:ins>
      <w:ins w:id="632" w:author="Laurence Golding" w:date="2019-04-03T08:27:00Z">
        <w:r>
          <w:t>§</w:t>
        </w:r>
        <w:r>
          <w:fldChar w:fldCharType="begin"/>
        </w:r>
        <w:r>
          <w:instrText xml:space="preserve"> REF _Ref4682539 \r \h </w:instrText>
        </w:r>
      </w:ins>
      <w:r>
        <w:fldChar w:fldCharType="separate"/>
      </w:r>
      <w:ins w:id="633" w:author="Laurence Golding" w:date="2019-04-03T08:27:00Z">
        <w:r>
          <w:t>3.27.7</w:t>
        </w:r>
        <w:r>
          <w:fldChar w:fldCharType="end"/>
        </w:r>
      </w:ins>
      <w:ins w:id="634" w:author="Laurence Golding" w:date="2019-04-03T08:26:00Z">
        <w:r>
          <w:t xml:space="preserve">), or both </w:t>
        </w:r>
        <w:r w:rsidRPr="00255BB5">
          <w:rPr>
            <w:b/>
          </w:rPr>
          <w:t>SHALL</w:t>
        </w:r>
        <w:r>
          <w:t xml:space="preserve"> be present.</w:t>
        </w:r>
      </w:ins>
    </w:p>
    <w:p w14:paraId="25653BA6" w14:textId="5186C2AF" w:rsidR="008A0E1E" w:rsidRDefault="008A0E1E" w:rsidP="006E546E">
      <w:pPr>
        <w:pStyle w:val="Heading3"/>
      </w:pPr>
      <w:bookmarkStart w:id="635" w:name="_Ref503357394"/>
      <w:bookmarkStart w:id="636" w:name="_Toc5017952"/>
      <w:bookmarkStart w:id="637" w:name="_Ref493343236"/>
      <w:r>
        <w:t>id property</w:t>
      </w:r>
      <w:bookmarkEnd w:id="635"/>
      <w:bookmarkEnd w:id="63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E63B3A7"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50772D">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0772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38" w:name="_Ref503369432"/>
      <w:bookmarkStart w:id="639" w:name="_Ref503369435"/>
      <w:bookmarkStart w:id="640" w:name="_Ref503371110"/>
      <w:bookmarkStart w:id="641" w:name="_Ref503371652"/>
      <w:bookmarkStart w:id="642" w:name="_Toc5017953"/>
      <w:r>
        <w:lastRenderedPageBreak/>
        <w:t xml:space="preserve">artifactLocation </w:t>
      </w:r>
      <w:r w:rsidR="006E546E">
        <w:t>property</w:t>
      </w:r>
      <w:bookmarkEnd w:id="637"/>
      <w:bookmarkEnd w:id="638"/>
      <w:bookmarkEnd w:id="639"/>
      <w:bookmarkEnd w:id="640"/>
      <w:bookmarkEnd w:id="641"/>
      <w:bookmarkEnd w:id="642"/>
    </w:p>
    <w:p w14:paraId="03500782" w14:textId="65C21365"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del w:id="643" w:author="Laurence Golding" w:date="2019-04-03T08:25:00Z">
        <w:r w:rsidR="00365886" w:rsidRPr="00365886" w:rsidDel="00255BB5">
          <w:rPr>
            <w:b/>
          </w:rPr>
          <w:delText>SHALL</w:delText>
        </w:r>
        <w:r w:rsidR="00365886" w:rsidRPr="00365886" w:rsidDel="00255BB5">
          <w:delText xml:space="preserve"> </w:delText>
        </w:r>
      </w:del>
      <w:ins w:id="644" w:author="Laurence Golding" w:date="2019-04-03T08:25:00Z">
        <w:r w:rsidR="00255BB5">
          <w:rPr>
            <w:b/>
          </w:rPr>
          <w:t>MAY</w:t>
        </w:r>
        <w:r w:rsidR="00255BB5" w:rsidRPr="00365886">
          <w:t xml:space="preserve"> </w:t>
        </w:r>
      </w:ins>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0772D">
        <w:t>3.4</w:t>
      </w:r>
      <w:r w:rsidR="00DA5AF6">
        <w:fldChar w:fldCharType="end"/>
      </w:r>
      <w:r w:rsidR="00A308C2">
        <w:t>)</w:t>
      </w:r>
      <w:r w:rsidR="00365886" w:rsidRPr="00365886">
        <w:t xml:space="preserve"> that represents the location of the </w:t>
      </w:r>
      <w:r w:rsidR="00EF37F6">
        <w:t>artifact</w:t>
      </w:r>
      <w:r w:rsidR="00365886" w:rsidRPr="00365886">
        <w:t>.</w:t>
      </w:r>
      <w:ins w:id="645" w:author="Laurence Golding" w:date="2019-04-03T08:25:00Z">
        <w:r w:rsidR="00255BB5">
          <w:t xml:space="preserve"> </w:t>
        </w:r>
      </w:ins>
      <w:ins w:id="646" w:author="Laurence Golding" w:date="2019-04-03T08:26:00Z">
        <w:r w:rsidR="00255BB5">
          <w:t xml:space="preserve">If </w:t>
        </w:r>
      </w:ins>
      <w:ins w:id="647" w:author="Laurence Golding" w:date="2019-04-03T08:29:00Z">
        <w:r w:rsidR="00255BB5">
          <w:rPr>
            <w:rStyle w:val="CODEtemp"/>
          </w:rPr>
          <w:t>artifact</w:t>
        </w:r>
      </w:ins>
      <w:ins w:id="648" w:author="Laurence Golding" w:date="2019-04-03T08:26:00Z">
        <w:r w:rsidR="00255BB5" w:rsidRPr="00255BB5">
          <w:rPr>
            <w:rStyle w:val="CODEtemp"/>
          </w:rPr>
          <w:t>Location</w:t>
        </w:r>
        <w:r w:rsidR="00255BB5">
          <w:t xml:space="preserve"> is absent</w:t>
        </w:r>
      </w:ins>
      <w:ins w:id="649" w:author="Laurence Golding" w:date="2019-04-03T08:27:00Z">
        <w:r w:rsidR="00255BB5">
          <w:t xml:space="preserve">, then </w:t>
        </w:r>
        <w:r w:rsidR="00255BB5" w:rsidRPr="00255BB5">
          <w:rPr>
            <w:rStyle w:val="CODEtemp"/>
          </w:rPr>
          <w:t>address</w:t>
        </w:r>
        <w:r w:rsidR="00255BB5">
          <w:t xml:space="preserve"> </w:t>
        </w:r>
      </w:ins>
      <w:ins w:id="650" w:author="Laurence Golding" w:date="2019-04-03T08:28:00Z">
        <w:r w:rsidR="00255BB5">
          <w:t>(§</w:t>
        </w:r>
        <w:r w:rsidR="00255BB5">
          <w:fldChar w:fldCharType="begin"/>
        </w:r>
        <w:r w:rsidR="00255BB5">
          <w:instrText xml:space="preserve"> REF _Ref4682539 \r \h </w:instrText>
        </w:r>
      </w:ins>
      <w:ins w:id="651" w:author="Laurence Golding" w:date="2019-04-03T08:28:00Z">
        <w:r w:rsidR="00255BB5">
          <w:fldChar w:fldCharType="separate"/>
        </w:r>
        <w:r w:rsidR="00255BB5">
          <w:t>3.27.7</w:t>
        </w:r>
        <w:r w:rsidR="00255BB5">
          <w:fldChar w:fldCharType="end"/>
        </w:r>
        <w:r w:rsidR="00255BB5">
          <w:t xml:space="preserve">) </w:t>
        </w:r>
      </w:ins>
      <w:ins w:id="652" w:author="Laurence Golding" w:date="2019-04-03T08:27:00Z">
        <w:r w:rsidR="00255BB5" w:rsidRPr="00255BB5">
          <w:rPr>
            <w:b/>
          </w:rPr>
          <w:t>SHALL</w:t>
        </w:r>
        <w:r w:rsidR="00255BB5">
          <w:t xml:space="preserve"> be present.</w:t>
        </w:r>
      </w:ins>
    </w:p>
    <w:p w14:paraId="6E2ED756" w14:textId="0C3DAAB4" w:rsidR="006E546E" w:rsidRDefault="006E546E" w:rsidP="006E546E">
      <w:pPr>
        <w:pStyle w:val="Heading3"/>
      </w:pPr>
      <w:bookmarkStart w:id="653" w:name="_Ref493509797"/>
      <w:bookmarkStart w:id="654" w:name="_Toc5017954"/>
      <w:r>
        <w:t>region property</w:t>
      </w:r>
      <w:bookmarkEnd w:id="653"/>
      <w:bookmarkEnd w:id="654"/>
    </w:p>
    <w:p w14:paraId="34CA82A6" w14:textId="19B21E9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0772D">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0772D">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0772D">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64CE1D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A49ADC4" w14:textId="1B0C0C6F"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779C2718" w14:textId="64051FA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3C94BD54" w14:textId="30BC2F3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5" w:name="_Toc5017955"/>
      <w:r>
        <w:t>contextRegion property</w:t>
      </w:r>
      <w:bookmarkEnd w:id="655"/>
    </w:p>
    <w:p w14:paraId="220640FE" w14:textId="5AFB714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0772D">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0772D">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D9C266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E9D024B" w14:textId="500D761D"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686DE936" w14:textId="54B20AC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5B98A118" w14:textId="67C7E5D3"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0772D">
        <w:t>3.27</w:t>
      </w:r>
      <w:r w:rsidR="00EF37F6">
        <w:fldChar w:fldCharType="end"/>
      </w:r>
      <w:r w:rsidR="00EF37F6">
        <w:t>)</w:t>
      </w:r>
      <w:r>
        <w:t>.</w:t>
      </w:r>
    </w:p>
    <w:p w14:paraId="096905D1" w14:textId="0134A044" w:rsidR="00843397" w:rsidRDefault="00843397" w:rsidP="002D65F3">
      <w:pPr>
        <w:pStyle w:val="Code"/>
      </w:pPr>
      <w:r>
        <w:lastRenderedPageBreak/>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0772D">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1E70DB"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0772D">
        <w:t>3.27.4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6" w:name="_Ref4682539"/>
      <w:bookmarkStart w:id="657" w:name="_Toc5017956"/>
      <w:r>
        <w:t>address property</w:t>
      </w:r>
      <w:bookmarkEnd w:id="656"/>
      <w:bookmarkEnd w:id="657"/>
    </w:p>
    <w:p w14:paraId="245B2BB3" w14:textId="1BA357A9"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0772D">
        <w:t>3.30</w:t>
      </w:r>
      <w:r>
        <w:fldChar w:fldCharType="end"/>
      </w:r>
      <w:r>
        <w:t>) that represents the physical or virtual address of this location.</w:t>
      </w:r>
      <w:ins w:id="658" w:author="Laurence Golding" w:date="2019-04-03T08:28:00Z">
        <w:r w:rsidR="00255BB5">
          <w:t xml:space="preserve"> If </w:t>
        </w:r>
        <w:r w:rsidR="00255BB5">
          <w:rPr>
            <w:rStyle w:val="CODEtemp"/>
          </w:rPr>
          <w:t>address</w:t>
        </w:r>
        <w:r w:rsidR="00255BB5">
          <w:t xml:space="preserve"> is absent, then </w:t>
        </w:r>
      </w:ins>
      <w:ins w:id="659" w:author="Laurence Golding" w:date="2019-04-03T08:29:00Z">
        <w:r w:rsidR="00255BB5">
          <w:rPr>
            <w:rStyle w:val="CODEtemp"/>
          </w:rPr>
          <w:t>artifact</w:t>
        </w:r>
      </w:ins>
      <w:ins w:id="660" w:author="Laurence Golding" w:date="2019-04-03T08:28:00Z">
        <w:r w:rsidR="00255BB5">
          <w:rPr>
            <w:rStyle w:val="CODEtemp"/>
          </w:rPr>
          <w:t>Location</w:t>
        </w:r>
        <w:r w:rsidR="00255BB5">
          <w:t xml:space="preserve"> (§</w:t>
        </w:r>
      </w:ins>
      <w:ins w:id="661" w:author="Laurence Golding" w:date="2019-04-03T08:29:00Z">
        <w:r w:rsidR="00255BB5">
          <w:fldChar w:fldCharType="begin"/>
        </w:r>
        <w:r w:rsidR="00255BB5">
          <w:instrText xml:space="preserve"> REF _Ref503369432 \r \h </w:instrText>
        </w:r>
      </w:ins>
      <w:r w:rsidR="00255BB5">
        <w:fldChar w:fldCharType="separate"/>
      </w:r>
      <w:ins w:id="662" w:author="Laurence Golding" w:date="2019-04-03T08:29:00Z">
        <w:r w:rsidR="00255BB5">
          <w:t>3.27.4</w:t>
        </w:r>
        <w:r w:rsidR="00255BB5">
          <w:fldChar w:fldCharType="end"/>
        </w:r>
      </w:ins>
      <w:ins w:id="663" w:author="Laurence Golding" w:date="2019-04-03T08:28:00Z">
        <w:r w:rsidR="00255BB5">
          <w:t xml:space="preserve">) </w:t>
        </w:r>
        <w:r w:rsidR="00255BB5" w:rsidRPr="00255BB5">
          <w:rPr>
            <w:b/>
          </w:rPr>
          <w:t>SHALL</w:t>
        </w:r>
        <w:r w:rsidR="00255BB5">
          <w:t xml:space="preserve"> be present.</w:t>
        </w:r>
      </w:ins>
    </w:p>
    <w:p w14:paraId="27C0F6BB" w14:textId="2CC9FF23" w:rsidR="006E546E" w:rsidRDefault="006E546E" w:rsidP="006E546E">
      <w:pPr>
        <w:pStyle w:val="Heading2"/>
      </w:pPr>
      <w:bookmarkStart w:id="664" w:name="_Ref493490350"/>
      <w:bookmarkStart w:id="665" w:name="_Toc5017957"/>
      <w:r>
        <w:t>region object</w:t>
      </w:r>
      <w:bookmarkEnd w:id="664"/>
      <w:bookmarkEnd w:id="665"/>
    </w:p>
    <w:p w14:paraId="5C4DB1F6" w14:textId="19917190" w:rsidR="006E546E" w:rsidRDefault="006E546E" w:rsidP="006E546E">
      <w:pPr>
        <w:pStyle w:val="Heading3"/>
      </w:pPr>
      <w:bookmarkStart w:id="666" w:name="_Toc5017958"/>
      <w:r>
        <w:t>General</w:t>
      </w:r>
      <w:bookmarkEnd w:id="66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9EECCF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0772D">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0772D">
        <w:t>3.28.3</w:t>
      </w:r>
      <w:r>
        <w:fldChar w:fldCharType="end"/>
      </w:r>
      <w:r>
        <w:t>).</w:t>
      </w:r>
    </w:p>
    <w:p w14:paraId="4D60C0C6" w14:textId="07795823" w:rsidR="006E546E" w:rsidRDefault="006E546E" w:rsidP="006E546E">
      <w:pPr>
        <w:pStyle w:val="Heading3"/>
      </w:pPr>
      <w:bookmarkStart w:id="667" w:name="_Ref493492556"/>
      <w:bookmarkStart w:id="668" w:name="_Ref493492604"/>
      <w:bookmarkStart w:id="669" w:name="_Ref493492671"/>
      <w:bookmarkStart w:id="670" w:name="_Toc5017959"/>
      <w:r>
        <w:t>Text regions</w:t>
      </w:r>
      <w:bookmarkEnd w:id="667"/>
      <w:bookmarkEnd w:id="668"/>
      <w:bookmarkEnd w:id="669"/>
      <w:bookmarkEnd w:id="67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lastRenderedPageBreak/>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17E109C"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50772D">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3204F6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0772D">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50772D">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537068F"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0772D">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0772D">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0772D">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0772D">
        <w:t>3.28.8</w:t>
      </w:r>
      <w:r>
        <w:fldChar w:fldCharType="end"/>
      </w:r>
      <w:r w:rsidRPr="003E62A7">
        <w:t>)</w:t>
      </w:r>
      <w:r>
        <w:t>.</w:t>
      </w:r>
    </w:p>
    <w:p w14:paraId="2FA2CAD1" w14:textId="61981094"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0772D">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0772D">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294338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0772D">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0C83A55"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50772D">
        <w:t>3.28.6</w:t>
      </w:r>
      <w:r>
        <w:fldChar w:fldCharType="end"/>
      </w:r>
      <w:r>
        <w:t>).</w:t>
      </w:r>
    </w:p>
    <w:p w14:paraId="2F4CCF7E" w14:textId="3401848D"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0772D">
        <w:t>3.28.7</w:t>
      </w:r>
      <w:r>
        <w:fldChar w:fldCharType="end"/>
      </w:r>
      <w:r>
        <w:t>).</w:t>
      </w:r>
    </w:p>
    <w:p w14:paraId="30C0E1BA" w14:textId="6EE9C607"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50772D">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B05ABB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0772D">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71" w:name="_Ref509043519"/>
      <w:bookmarkStart w:id="672" w:name="_Ref509043733"/>
      <w:bookmarkStart w:id="673" w:name="_Toc5017960"/>
      <w:r>
        <w:t>Binary regions</w:t>
      </w:r>
      <w:bookmarkEnd w:id="671"/>
      <w:bookmarkEnd w:id="672"/>
      <w:bookmarkEnd w:id="67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109ACE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0772D">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0772D">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74" w:name="_Toc5017961"/>
      <w:r>
        <w:t>Independence of text and binary regions</w:t>
      </w:r>
      <w:bookmarkEnd w:id="67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CC5FCE9"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0772D">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5" w:name="_Ref493490565"/>
      <w:bookmarkStart w:id="676" w:name="_Ref493491243"/>
      <w:bookmarkStart w:id="677" w:name="_Ref493492406"/>
      <w:bookmarkStart w:id="678" w:name="_Toc5017962"/>
      <w:r>
        <w:t>startLine property</w:t>
      </w:r>
      <w:bookmarkEnd w:id="675"/>
      <w:bookmarkEnd w:id="676"/>
      <w:bookmarkEnd w:id="677"/>
      <w:bookmarkEnd w:id="67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9" w:name="_Ref493491260"/>
      <w:bookmarkStart w:id="680" w:name="_Ref493492414"/>
      <w:bookmarkStart w:id="681" w:name="_Toc5017963"/>
      <w:r>
        <w:lastRenderedPageBreak/>
        <w:t>startColumn property</w:t>
      </w:r>
      <w:bookmarkEnd w:id="679"/>
      <w:bookmarkEnd w:id="680"/>
      <w:bookmarkEnd w:id="68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2" w:name="_Ref493491334"/>
      <w:bookmarkStart w:id="683" w:name="_Ref493492422"/>
      <w:bookmarkStart w:id="684" w:name="_Toc5017964"/>
      <w:r>
        <w:t>endLine property</w:t>
      </w:r>
      <w:bookmarkEnd w:id="682"/>
      <w:bookmarkEnd w:id="683"/>
      <w:bookmarkEnd w:id="68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5" w:name="_Ref493491342"/>
      <w:bookmarkStart w:id="686" w:name="_Ref493492427"/>
      <w:bookmarkStart w:id="687" w:name="_Toc5017965"/>
      <w:r>
        <w:t>endColumn property</w:t>
      </w:r>
      <w:bookmarkEnd w:id="685"/>
      <w:bookmarkEnd w:id="686"/>
      <w:bookmarkEnd w:id="68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8" w:name="_Ref493492251"/>
      <w:bookmarkStart w:id="689" w:name="_Ref493492981"/>
      <w:bookmarkStart w:id="690" w:name="_Toc5017966"/>
      <w:r>
        <w:t>charO</w:t>
      </w:r>
      <w:r w:rsidR="006E546E">
        <w:t>ffset property</w:t>
      </w:r>
      <w:bookmarkEnd w:id="688"/>
      <w:bookmarkEnd w:id="689"/>
      <w:bookmarkEnd w:id="69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1" w:name="_Ref493491350"/>
      <w:bookmarkStart w:id="692" w:name="_Ref493492312"/>
      <w:bookmarkStart w:id="693" w:name="_Toc5017967"/>
      <w:r>
        <w:t>charL</w:t>
      </w:r>
      <w:r w:rsidR="006E546E">
        <w:t>ength property</w:t>
      </w:r>
      <w:bookmarkEnd w:id="691"/>
      <w:bookmarkEnd w:id="692"/>
      <w:bookmarkEnd w:id="69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80AE27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0772D">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4" w:name="_Ref515544104"/>
      <w:bookmarkStart w:id="695" w:name="_Toc5017968"/>
      <w:r>
        <w:t>byteOffset property</w:t>
      </w:r>
      <w:bookmarkEnd w:id="694"/>
      <w:bookmarkEnd w:id="69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6" w:name="_Ref515544119"/>
      <w:bookmarkStart w:id="697" w:name="_Toc5017969"/>
      <w:r>
        <w:t>byteLength property</w:t>
      </w:r>
      <w:bookmarkEnd w:id="696"/>
      <w:bookmarkEnd w:id="697"/>
    </w:p>
    <w:p w14:paraId="2FF66B09" w14:textId="6BBA0B7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50772D">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8" w:name="_Ref534896821"/>
      <w:bookmarkStart w:id="699" w:name="_Ref534897957"/>
      <w:bookmarkStart w:id="700" w:name="_Toc5017970"/>
      <w:r>
        <w:t>snippet property</w:t>
      </w:r>
      <w:bookmarkEnd w:id="698"/>
      <w:bookmarkEnd w:id="699"/>
      <w:bookmarkEnd w:id="700"/>
    </w:p>
    <w:p w14:paraId="4E596286" w14:textId="04300F9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0772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1" w:name="_Ref513118337"/>
      <w:bookmarkStart w:id="702" w:name="_Toc5017971"/>
      <w:r>
        <w:t>message property</w:t>
      </w:r>
      <w:bookmarkEnd w:id="701"/>
      <w:bookmarkEnd w:id="702"/>
    </w:p>
    <w:p w14:paraId="11547397" w14:textId="35BB406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3" w:name="_Ref534896942"/>
      <w:bookmarkStart w:id="704" w:name="_Toc5017972"/>
      <w:r>
        <w:t>sourceLanguage property</w:t>
      </w:r>
      <w:bookmarkEnd w:id="703"/>
      <w:bookmarkEnd w:id="704"/>
    </w:p>
    <w:p w14:paraId="05F6E931" w14:textId="2966164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0772D">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7E9FF8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0772D">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0772D">
        <w:t>3.23.10</w:t>
      </w:r>
      <w:r>
        <w:fldChar w:fldCharType="end"/>
      </w:r>
      <w:r>
        <w:t>.</w:t>
      </w:r>
    </w:p>
    <w:p w14:paraId="72100840" w14:textId="77777777" w:rsidR="00524CAF" w:rsidRPr="00524CAF" w:rsidRDefault="00524CAF" w:rsidP="00524CAF"/>
    <w:p w14:paraId="3FFBDEE7" w14:textId="728883D8"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0772D">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0772D">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50772D">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A2DD13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0772D">
        <w:t>3.23.10.2</w:t>
      </w:r>
      <w:r>
        <w:fldChar w:fldCharType="end"/>
      </w:r>
      <w:r>
        <w:t>.</w:t>
      </w:r>
    </w:p>
    <w:p w14:paraId="324A7275" w14:textId="34C5149E" w:rsidR="008A21D5" w:rsidRDefault="008A21D5" w:rsidP="008A21D5">
      <w:pPr>
        <w:pStyle w:val="Heading2"/>
      </w:pPr>
      <w:bookmarkStart w:id="705" w:name="_Ref513118449"/>
      <w:bookmarkStart w:id="706" w:name="_Toc5017973"/>
      <w:bookmarkStart w:id="707" w:name="_Hlk513212890"/>
      <w:r>
        <w:t>rectangle object</w:t>
      </w:r>
      <w:bookmarkEnd w:id="705"/>
      <w:bookmarkEnd w:id="706"/>
    </w:p>
    <w:p w14:paraId="3C4A6F0B" w14:textId="2FBD2981" w:rsidR="008A21D5" w:rsidRDefault="008A21D5" w:rsidP="008A21D5">
      <w:pPr>
        <w:pStyle w:val="Heading3"/>
      </w:pPr>
      <w:bookmarkStart w:id="708" w:name="_Toc5017974"/>
      <w:r>
        <w:t>General</w:t>
      </w:r>
      <w:bookmarkEnd w:id="7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9" w:name="_Toc5017975"/>
      <w:r>
        <w:lastRenderedPageBreak/>
        <w:t>top, left, bottom, and right properties</w:t>
      </w:r>
      <w:bookmarkEnd w:id="709"/>
    </w:p>
    <w:p w14:paraId="507C9305" w14:textId="3ABFF21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10" w:name="_Ref513118473"/>
      <w:bookmarkStart w:id="711" w:name="_Toc5017976"/>
      <w:r>
        <w:t>message property</w:t>
      </w:r>
      <w:bookmarkEnd w:id="710"/>
      <w:bookmarkEnd w:id="711"/>
    </w:p>
    <w:p w14:paraId="00BBEF13" w14:textId="3C11F71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2" w:name="_Ref4681621"/>
      <w:bookmarkStart w:id="713" w:name="_Toc5017977"/>
      <w:r>
        <w:t>address object</w:t>
      </w:r>
      <w:bookmarkEnd w:id="712"/>
      <w:bookmarkEnd w:id="71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33949C5"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50772D">
        <w:t>3.30.1</w:t>
      </w:r>
      <w:r>
        <w:fldChar w:fldCharType="end"/>
      </w:r>
      <w:r>
        <w:t>.</w:t>
      </w:r>
    </w:p>
    <w:p w14:paraId="4E7BF600" w14:textId="16A0CA58" w:rsidR="00EF4848" w:rsidRDefault="00EF4848" w:rsidP="00EF4848">
      <w:pPr>
        <w:pStyle w:val="Code"/>
      </w:pPr>
      <w:r>
        <w:t xml:space="preserve">  "offset": "0x0040",              # See §</w:t>
      </w:r>
      <w:r>
        <w:fldChar w:fldCharType="begin"/>
      </w:r>
      <w:r>
        <w:instrText xml:space="preserve"> REF _Ref4684023 \r \h </w:instrText>
      </w:r>
      <w:r>
        <w:fldChar w:fldCharType="separate"/>
      </w:r>
      <w:r w:rsidR="0050772D">
        <w:t>3.30.2</w:t>
      </w:r>
      <w:r>
        <w:fldChar w:fldCharType="end"/>
      </w:r>
      <w:r>
        <w:t>.</w:t>
      </w:r>
    </w:p>
    <w:p w14:paraId="360B03B3" w14:textId="7D8ED5F1" w:rsidR="00EF4848" w:rsidRDefault="00EF4848" w:rsidP="00EF4848">
      <w:pPr>
        <w:pStyle w:val="Code"/>
      </w:pPr>
      <w:r>
        <w:t xml:space="preserve">  "kind": "section",               # See §</w:t>
      </w:r>
      <w:r>
        <w:fldChar w:fldCharType="begin"/>
      </w:r>
      <w:r>
        <w:instrText xml:space="preserve"> REF _Ref4684078 \r \h </w:instrText>
      </w:r>
      <w:r>
        <w:fldChar w:fldCharType="separate"/>
      </w:r>
      <w:r w:rsidR="0050772D">
        <w:t>3.30.5</w:t>
      </w:r>
      <w:r>
        <w:fldChar w:fldCharType="end"/>
      </w:r>
      <w:r>
        <w:t>.</w:t>
      </w:r>
    </w:p>
    <w:p w14:paraId="1D9850E7" w14:textId="37935C6F" w:rsidR="00EF4848" w:rsidRDefault="00EF4848" w:rsidP="00EF4848">
      <w:pPr>
        <w:pStyle w:val="Code"/>
      </w:pPr>
      <w:r>
        <w:t xml:space="preserve">  "name": ".text"                  # See §</w:t>
      </w:r>
      <w:r>
        <w:fldChar w:fldCharType="begin"/>
      </w:r>
      <w:r>
        <w:instrText xml:space="preserve"> REF _Ref4684105 \r \h </w:instrText>
      </w:r>
      <w:r>
        <w:fldChar w:fldCharType="separate"/>
      </w:r>
      <w:r w:rsidR="0050772D">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4" w:name="_Ref4683889"/>
      <w:bookmarkStart w:id="715" w:name="_Toc5017978"/>
      <w:r>
        <w:t>baseAddress property</w:t>
      </w:r>
      <w:bookmarkEnd w:id="714"/>
      <w:bookmarkEnd w:id="715"/>
    </w:p>
    <w:p w14:paraId="3146B9B7" w14:textId="54FF50F7"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ins w:id="716" w:author="Laurence Golding" w:date="2019-04-03T11:26:00Z">
        <w:r w:rsidR="00032802">
          <w:t>n</w:t>
        </w:r>
      </w:ins>
      <w:r>
        <w:t xml:space="preserve"> </w:t>
      </w:r>
      <w:del w:id="717" w:author="Laurence Golding" w:date="2019-04-03T11:26:00Z">
        <w:r w:rsidDel="00032802">
          <w:delText xml:space="preserve">string </w:delText>
        </w:r>
      </w:del>
      <w:ins w:id="718" w:author="Laurence Golding" w:date="2019-04-03T11:26:00Z">
        <w:r w:rsidR="00032802">
          <w:t xml:space="preserve">integer </w:t>
        </w:r>
      </w:ins>
      <w:r>
        <w:t xml:space="preserve">containing </w:t>
      </w:r>
      <w:del w:id="719" w:author="Laurence Golding" w:date="2019-04-03T11:26:00Z">
        <w:r w:rsidDel="00032802">
          <w:delText xml:space="preserve">a hexadecimal representation of </w:delText>
        </w:r>
      </w:del>
      <w:r>
        <w:t>the base address of the region containing this address.</w:t>
      </w:r>
    </w:p>
    <w:p w14:paraId="41FB2CBF" w14:textId="667B8F95" w:rsidR="00BD5A4D" w:rsidRDefault="00BD5A4D" w:rsidP="00BD5A4D">
      <w:pPr>
        <w:pStyle w:val="Heading3"/>
      </w:pPr>
      <w:bookmarkStart w:id="720" w:name="_Ref4684023"/>
      <w:bookmarkStart w:id="721" w:name="_Toc5017979"/>
      <w:r>
        <w:t>offset property</w:t>
      </w:r>
      <w:bookmarkEnd w:id="720"/>
      <w:bookmarkEnd w:id="721"/>
    </w:p>
    <w:p w14:paraId="2D402910" w14:textId="5907FF25"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del w:id="722" w:author="Laurence Golding" w:date="2019-04-03T11:48:00Z">
        <w:r w:rsidDel="00542280">
          <w:rPr>
            <w:rStyle w:val="CODEtemp"/>
          </w:rPr>
          <w:delText>baseAddress</w:delText>
        </w:r>
        <w:r w:rsidDel="00542280">
          <w:delText xml:space="preserve"> </w:delText>
        </w:r>
      </w:del>
      <w:ins w:id="723" w:author="Laurence Golding" w:date="2019-04-03T11:48:00Z">
        <w:r w:rsidR="00542280">
          <w:rPr>
            <w:rStyle w:val="CODEtemp"/>
          </w:rPr>
          <w:t>offset</w:t>
        </w:r>
        <w:r w:rsidR="00542280">
          <w:t xml:space="preserve"> </w:t>
        </w:r>
      </w:ins>
      <w:r>
        <w:t>whose value is a</w:t>
      </w:r>
      <w:ins w:id="724" w:author="Laurence Golding" w:date="2019-04-03T11:26:00Z">
        <w:r w:rsidR="00032802">
          <w:t>n</w:t>
        </w:r>
      </w:ins>
      <w:r>
        <w:t xml:space="preserve"> </w:t>
      </w:r>
      <w:del w:id="725" w:author="Laurence Golding" w:date="2019-04-03T11:48:00Z">
        <w:r w:rsidDel="00542280">
          <w:delText xml:space="preserve">string </w:delText>
        </w:r>
      </w:del>
      <w:ins w:id="726" w:author="Laurence Golding" w:date="2019-04-03T11:48:00Z">
        <w:r w:rsidR="00542280">
          <w:t>integer</w:t>
        </w:r>
        <w:bookmarkStart w:id="727" w:name="_GoBack"/>
        <w:bookmarkEnd w:id="727"/>
        <w:r w:rsidR="00542280">
          <w:t xml:space="preserve"> </w:t>
        </w:r>
      </w:ins>
      <w:r>
        <w:t xml:space="preserve">containing </w:t>
      </w:r>
      <w:del w:id="728" w:author="Laurence Golding" w:date="2019-04-03T11:27:00Z">
        <w:r w:rsidDel="00032802">
          <w:delText xml:space="preserve">a hexadecimal representation of </w:delText>
        </w:r>
      </w:del>
      <w:r>
        <w:t xml:space="preserve">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50772D">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29" w:name="_Toc5017980"/>
      <w:r>
        <w:t>fullyQualifiedName property</w:t>
      </w:r>
      <w:bookmarkEnd w:id="72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30" w:name="_Ref4684105"/>
      <w:bookmarkStart w:id="731" w:name="_Toc5017981"/>
      <w:r>
        <w:lastRenderedPageBreak/>
        <w:t>name property</w:t>
      </w:r>
      <w:bookmarkEnd w:id="730"/>
      <w:bookmarkEnd w:id="73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32" w:name="_Ref4684078"/>
      <w:bookmarkStart w:id="733" w:name="_Toc5017982"/>
      <w:r>
        <w:t>kind property</w:t>
      </w:r>
      <w:bookmarkEnd w:id="732"/>
      <w:bookmarkEnd w:id="73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13F8660" w:rsidR="00BD5A4D" w:rsidRDefault="00BD5A4D" w:rsidP="00D25ACF">
      <w:pPr>
        <w:pStyle w:val="ListParagraph"/>
        <w:numPr>
          <w:ilvl w:val="0"/>
          <w:numId w:val="80"/>
        </w:numPr>
      </w:pPr>
      <w:r w:rsidRPr="00790C0D">
        <w:rPr>
          <w:rStyle w:val="CODEtemp"/>
        </w:rPr>
        <w:t>"section"</w:t>
      </w:r>
      <w:r w:rsidR="00790C0D">
        <w:t xml:space="preserve">: A named </w:t>
      </w:r>
      <w:del w:id="734" w:author="Laurence Golding" w:date="2019-04-03T08:30:00Z">
        <w:r w:rsidR="00790C0D" w:rsidDel="00255BB5">
          <w:delText xml:space="preserve">portion </w:delText>
        </w:r>
      </w:del>
      <w:ins w:id="735" w:author="Laurence Golding" w:date="2019-04-03T08:30:00Z">
        <w:r w:rsidR="00255BB5">
          <w:t xml:space="preserve">region </w:t>
        </w:r>
      </w:ins>
      <w:r w:rsidR="00790C0D">
        <w:t>of a PE or COFF file.</w:t>
      </w:r>
    </w:p>
    <w:p w14:paraId="0D42E3CC" w14:textId="519C3BB7" w:rsidR="00BD5A4D" w:rsidRDefault="00BD5A4D" w:rsidP="00D25ACF">
      <w:pPr>
        <w:pStyle w:val="ListParagraph"/>
        <w:numPr>
          <w:ilvl w:val="0"/>
          <w:numId w:val="80"/>
        </w:numPr>
        <w:rPr>
          <w:ins w:id="736" w:author="Laurence Golding" w:date="2019-04-03T08:30:00Z"/>
        </w:rPr>
      </w:pPr>
      <w:r w:rsidRPr="00790C0D">
        <w:rPr>
          <w:rStyle w:val="CODEtemp"/>
        </w:rPr>
        <w:t>"segment"</w:t>
      </w:r>
      <w:r w:rsidR="00790C0D">
        <w:t xml:space="preserve">: A </w:t>
      </w:r>
      <w:del w:id="737" w:author="Laurence Golding" w:date="2019-04-03T08:30:00Z">
        <w:r w:rsidR="00790C0D" w:rsidDel="00255BB5">
          <w:delText xml:space="preserve">portion </w:delText>
        </w:r>
      </w:del>
      <w:ins w:id="738" w:author="Laurence Golding" w:date="2019-04-03T08:30:00Z">
        <w:r w:rsidR="00255BB5">
          <w:t xml:space="preserve">region </w:t>
        </w:r>
      </w:ins>
      <w:r w:rsidR="00790C0D">
        <w:t>of memory.</w:t>
      </w:r>
    </w:p>
    <w:p w14:paraId="51C9C942" w14:textId="7DAA3E14" w:rsidR="00255BB5" w:rsidRDefault="00255BB5" w:rsidP="00D25ACF">
      <w:pPr>
        <w:pStyle w:val="ListParagraph"/>
        <w:numPr>
          <w:ilvl w:val="0"/>
          <w:numId w:val="80"/>
        </w:numPr>
      </w:pPr>
      <w:ins w:id="739" w:author="Laurence Golding" w:date="2019-04-03T08:30:00Z">
        <w:r w:rsidRPr="00255BB5">
          <w:rPr>
            <w:rStyle w:val="CODEtemp"/>
          </w:rPr>
          <w:t>"module"</w:t>
        </w:r>
        <w:r>
          <w:t xml:space="preserve">: The </w:t>
        </w:r>
      </w:ins>
      <w:ins w:id="740" w:author="Laurence Golding" w:date="2019-04-03T11:25:00Z">
        <w:r w:rsidR="00A9746A">
          <w:t>location at</w:t>
        </w:r>
      </w:ins>
      <w:ins w:id="741" w:author="Laurence Golding" w:date="2019-04-03T08:30:00Z">
        <w:r>
          <w:t xml:space="preserve"> which a module was loaded.</w:t>
        </w:r>
      </w:ins>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42" w:name="_Toc5017983"/>
      <w:r>
        <w:t>index property</w:t>
      </w:r>
      <w:bookmarkEnd w:id="742"/>
    </w:p>
    <w:p w14:paraId="1C033E3A" w14:textId="1C0ACDE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0772D">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50772D">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43" w:name="_Ref4685900"/>
      <w:bookmarkStart w:id="744" w:name="_Toc5017984"/>
      <w:r>
        <w:t>parentIndex property</w:t>
      </w:r>
      <w:bookmarkEnd w:id="743"/>
      <w:bookmarkEnd w:id="744"/>
    </w:p>
    <w:p w14:paraId="43D6A9F5" w14:textId="0E92B37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50772D">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50772D">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45" w:name="_Ref493404505"/>
      <w:bookmarkStart w:id="746" w:name="_Toc5017985"/>
      <w:bookmarkEnd w:id="707"/>
      <w:r>
        <w:t>logicalLocation object</w:t>
      </w:r>
      <w:bookmarkEnd w:id="745"/>
      <w:bookmarkEnd w:id="746"/>
    </w:p>
    <w:p w14:paraId="479717FF" w14:textId="2760154A" w:rsidR="006E546E" w:rsidRDefault="006E546E" w:rsidP="006E546E">
      <w:pPr>
        <w:pStyle w:val="Heading3"/>
      </w:pPr>
      <w:bookmarkStart w:id="747" w:name="_Toc5017986"/>
      <w:r>
        <w:t>General</w:t>
      </w:r>
      <w:bookmarkEnd w:id="74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570CD4A"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50772D">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50772D">
        <w:t>3.26.3</w:t>
      </w:r>
      <w:r w:rsidR="00376618">
        <w:fldChar w:fldCharType="end"/>
      </w:r>
      <w:r w:rsidR="00376618">
        <w:t>)</w:t>
      </w:r>
      <w:r>
        <w:t>.</w:t>
      </w:r>
    </w:p>
    <w:p w14:paraId="54921F14" w14:textId="6F971490" w:rsidR="009151D4" w:rsidRDefault="009151D4" w:rsidP="009151D4">
      <w:pPr>
        <w:pStyle w:val="Heading3"/>
      </w:pPr>
      <w:bookmarkStart w:id="748" w:name="_Toc5017987"/>
      <w:r>
        <w:t>Constraints</w:t>
      </w:r>
      <w:bookmarkEnd w:id="748"/>
    </w:p>
    <w:p w14:paraId="2CDCE830" w14:textId="4D844CE4"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50772D">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0772D">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50772D">
        <w:t>3.31.6</w:t>
      </w:r>
      <w:r>
        <w:fldChar w:fldCharType="end"/>
      </w:r>
      <w:r>
        <w:t xml:space="preserve">) </w:t>
      </w:r>
      <w:r>
        <w:rPr>
          <w:b/>
        </w:rPr>
        <w:t>SHALL</w:t>
      </w:r>
      <w:r>
        <w:t xml:space="preserve"> be present; they</w:t>
      </w:r>
      <w:r>
        <w:rPr>
          <w:b/>
        </w:rPr>
        <w:t xml:space="preserve"> MAY </w:t>
      </w:r>
      <w:r>
        <w:t>both be present.</w:t>
      </w:r>
    </w:p>
    <w:p w14:paraId="11FCDDFD" w14:textId="3178812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50772D">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49" w:name="_Ref514248023"/>
      <w:bookmarkStart w:id="750" w:name="_Toc5017988"/>
      <w:r>
        <w:t>Logical location naming rules</w:t>
      </w:r>
      <w:bookmarkEnd w:id="749"/>
      <w:bookmarkEnd w:id="75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CBAECF"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0772D">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1" w:name="_Ref514247682"/>
      <w:bookmarkStart w:id="752" w:name="_Toc5017989"/>
      <w:r>
        <w:lastRenderedPageBreak/>
        <w:t>name property</w:t>
      </w:r>
      <w:bookmarkEnd w:id="751"/>
      <w:bookmarkEnd w:id="75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AB00D6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0772D">
        <w:t>3.31.3</w:t>
      </w:r>
      <w:r w:rsidR="0024214F">
        <w:fldChar w:fldCharType="end"/>
      </w:r>
      <w:r w:rsidR="0024214F">
        <w:t>.</w:t>
      </w:r>
    </w:p>
    <w:p w14:paraId="6D79E424" w14:textId="295978A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50772D">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8B45DE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50772D">
        <w:t>3.31.6</w:t>
      </w:r>
      <w:r>
        <w:fldChar w:fldCharType="end"/>
      </w:r>
      <w:r>
        <w:t>.</w:t>
      </w:r>
    </w:p>
    <w:p w14:paraId="5AA444E4" w14:textId="7DDDED62" w:rsidR="006A539D" w:rsidRDefault="006A539D" w:rsidP="00BA28C3">
      <w:pPr>
        <w:pStyle w:val="Code"/>
      </w:pPr>
      <w:r>
        <w:t xml:space="preserve">  "kind": "function"                   # See §</w:t>
      </w:r>
      <w:r>
        <w:fldChar w:fldCharType="begin"/>
      </w:r>
      <w:r>
        <w:instrText xml:space="preserve"> REF _Ref513195445 \r \h </w:instrText>
      </w:r>
      <w:r>
        <w:fldChar w:fldCharType="separate"/>
      </w:r>
      <w:r w:rsidR="0050772D">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3" w:name="_Ref3453348"/>
      <w:bookmarkStart w:id="754" w:name="_Toc5017990"/>
      <w:r>
        <w:t>index property</w:t>
      </w:r>
      <w:bookmarkEnd w:id="753"/>
      <w:bookmarkEnd w:id="754"/>
    </w:p>
    <w:p w14:paraId="56BE2BA9" w14:textId="7FAF8152"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50772D">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55" w:name="_Ref513194876"/>
      <w:bookmarkStart w:id="756" w:name="_Toc5017991"/>
      <w:r>
        <w:t>fullyQualifiedName property</w:t>
      </w:r>
      <w:bookmarkEnd w:id="755"/>
      <w:bookmarkEnd w:id="756"/>
    </w:p>
    <w:p w14:paraId="0F5707EB" w14:textId="435091E7"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0772D">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D2FC35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0772D">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57" w:name="_Ref5012652"/>
      <w:bookmarkStart w:id="758" w:name="_Toc5017992"/>
      <w:r>
        <w:t>decoratedName property</w:t>
      </w:r>
      <w:bookmarkEnd w:id="757"/>
      <w:bookmarkEnd w:id="758"/>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59" w:name="_Ref513195445"/>
      <w:bookmarkStart w:id="760" w:name="_Toc5017993"/>
      <w:r>
        <w:t>kind property</w:t>
      </w:r>
      <w:bookmarkEnd w:id="759"/>
      <w:bookmarkEnd w:id="760"/>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2ABF40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0772D">
        <w:t>3.14</w:t>
      </w:r>
      <w:r>
        <w:fldChar w:fldCharType="end"/>
      </w:r>
      <w:r>
        <w:t>)</w:t>
      </w:r>
    </w:p>
    <w:p w14:paraId="310DEFB3" w14:textId="721D686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0772D">
        <w:t>3.14.20</w:t>
      </w:r>
      <w:r>
        <w:fldChar w:fldCharType="end"/>
      </w:r>
      <w:r>
        <w:t>.</w:t>
      </w:r>
    </w:p>
    <w:p w14:paraId="7EB16C28" w14:textId="1EF5203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0772D">
        <w:t>3.25</w:t>
      </w:r>
      <w:r>
        <w:fldChar w:fldCharType="end"/>
      </w:r>
      <w:r>
        <w:t>).</w:t>
      </w:r>
    </w:p>
    <w:p w14:paraId="778F3B54" w14:textId="3DD69C9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0772D">
        <w:t>3.25.12</w:t>
      </w:r>
      <w:r>
        <w:fldChar w:fldCharType="end"/>
      </w:r>
      <w:r>
        <w:t>.</w:t>
      </w:r>
    </w:p>
    <w:p w14:paraId="4CE40F02" w14:textId="3D49A1F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0772D">
        <w:t>3.26</w:t>
      </w:r>
      <w:r>
        <w:fldChar w:fldCharType="end"/>
      </w:r>
      <w:r>
        <w:t>).</w:t>
      </w:r>
    </w:p>
    <w:p w14:paraId="37C76C7C" w14:textId="7CAEE53A" w:rsidR="00E77531" w:rsidRDefault="00E77531" w:rsidP="002E49C7">
      <w:pPr>
        <w:pStyle w:val="Code"/>
      </w:pPr>
      <w:r>
        <w:t xml:space="preserve">          "logicalLocation": {    # See §</w:t>
      </w:r>
      <w:r>
        <w:fldChar w:fldCharType="begin"/>
      </w:r>
      <w:r>
        <w:instrText xml:space="preserve"> REF _Ref3453640 \r \h </w:instrText>
      </w:r>
      <w:r>
        <w:fldChar w:fldCharType="separate"/>
      </w:r>
      <w:r w:rsidR="0050772D">
        <w:t>3.26.3</w:t>
      </w:r>
      <w:r>
        <w:fldChar w:fldCharType="end"/>
      </w:r>
      <w:r>
        <w:t>.</w:t>
      </w:r>
    </w:p>
    <w:p w14:paraId="6420A58D" w14:textId="38011934" w:rsidR="002E49C7" w:rsidRDefault="002E49C7" w:rsidP="002E49C7">
      <w:pPr>
        <w:pStyle w:val="Code"/>
      </w:pPr>
      <w:r>
        <w:lastRenderedPageBreak/>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648CFB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0772D">
        <w:t>3.14.16</w:t>
      </w:r>
      <w:r>
        <w:fldChar w:fldCharType="end"/>
      </w:r>
      <w:r>
        <w:t>.</w:t>
      </w:r>
    </w:p>
    <w:p w14:paraId="2FBE306B" w14:textId="1527647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50772D">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21EFCD10" w:rsidR="002145B8" w:rsidRDefault="002145B8" w:rsidP="002145B8">
      <w:pPr>
        <w:pStyle w:val="Code"/>
      </w:pPr>
      <w:r>
        <w:t>{                                 # A run object (§</w:t>
      </w:r>
      <w:r>
        <w:fldChar w:fldCharType="begin"/>
      </w:r>
      <w:r>
        <w:instrText xml:space="preserve"> REF _Ref493349997 \r \h </w:instrText>
      </w:r>
      <w:r>
        <w:fldChar w:fldCharType="separate"/>
      </w:r>
      <w:r w:rsidR="0050772D">
        <w:t>3.14</w:t>
      </w:r>
      <w:r>
        <w:fldChar w:fldCharType="end"/>
      </w:r>
      <w:r>
        <w:t>)</w:t>
      </w:r>
    </w:p>
    <w:p w14:paraId="769B254C" w14:textId="5077CC38" w:rsidR="002145B8" w:rsidRDefault="002145B8" w:rsidP="002145B8">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38F2DB42" w14:textId="6B1540FB" w:rsidR="002145B8" w:rsidRDefault="002145B8" w:rsidP="002145B8">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57D23630" w14:textId="7EC289ED" w:rsidR="002145B8" w:rsidRDefault="002145B8" w:rsidP="002145B8">
      <w:pPr>
        <w:pStyle w:val="Code"/>
      </w:pPr>
      <w:r>
        <w:t xml:space="preserve">      "locations": [              # See §</w:t>
      </w:r>
      <w:r>
        <w:fldChar w:fldCharType="begin"/>
      </w:r>
      <w:r>
        <w:instrText xml:space="preserve"> REF _Ref510013155 \r \h </w:instrText>
      </w:r>
      <w:r>
        <w:fldChar w:fldCharType="separate"/>
      </w:r>
      <w:r w:rsidR="0050772D">
        <w:t>3.25.12</w:t>
      </w:r>
      <w:r>
        <w:fldChar w:fldCharType="end"/>
      </w:r>
      <w:r>
        <w:t>.</w:t>
      </w:r>
    </w:p>
    <w:p w14:paraId="3675A6A8" w14:textId="09C31CDD" w:rsidR="002145B8" w:rsidRDefault="002145B8" w:rsidP="002145B8">
      <w:pPr>
        <w:pStyle w:val="Code"/>
      </w:pPr>
      <w:r>
        <w:t xml:space="preserve">        {                         # A location object (§</w:t>
      </w:r>
      <w:r>
        <w:fldChar w:fldCharType="begin"/>
      </w:r>
      <w:r>
        <w:instrText xml:space="preserve"> REF _Ref493426721 \r \h </w:instrText>
      </w:r>
      <w:r>
        <w:fldChar w:fldCharType="separate"/>
      </w:r>
      <w:r w:rsidR="0050772D">
        <w:t>3.26</w:t>
      </w:r>
      <w:r>
        <w:fldChar w:fldCharType="end"/>
      </w:r>
      <w:r>
        <w:t>).</w:t>
      </w:r>
    </w:p>
    <w:p w14:paraId="01E8334C" w14:textId="5FC0A9E2" w:rsidR="002145B8" w:rsidRDefault="002145B8" w:rsidP="002145B8">
      <w:pPr>
        <w:pStyle w:val="Code"/>
      </w:pPr>
      <w:r>
        <w:t xml:space="preserve">          "logicalLocation": {    # See §</w:t>
      </w:r>
      <w:r>
        <w:fldChar w:fldCharType="begin"/>
      </w:r>
      <w:r>
        <w:instrText xml:space="preserve"> REF _Ref3453640 \r \h </w:instrText>
      </w:r>
      <w:r>
        <w:fldChar w:fldCharType="separate"/>
      </w:r>
      <w:r w:rsidR="0050772D">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FA75554"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0772D">
        <w:t>3.14.16</w:t>
      </w:r>
      <w:r>
        <w:fldChar w:fldCharType="end"/>
      </w:r>
      <w:r>
        <w:t>.</w:t>
      </w:r>
    </w:p>
    <w:p w14:paraId="4AFB7C5A" w14:textId="5C11BFA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50772D">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1" w:name="_Ref530059029"/>
      <w:bookmarkStart w:id="762" w:name="_Toc5017994"/>
      <w:r>
        <w:t xml:space="preserve">parentIndex </w:t>
      </w:r>
      <w:r w:rsidR="006E546E">
        <w:t>property</w:t>
      </w:r>
      <w:bookmarkEnd w:id="761"/>
      <w:bookmarkEnd w:id="762"/>
    </w:p>
    <w:p w14:paraId="765BBE49" w14:textId="38D83A31"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50772D">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B86BA2D" w:rsidR="006A539D" w:rsidRDefault="006A539D" w:rsidP="006A539D">
      <w:pPr>
        <w:pStyle w:val="Code"/>
      </w:pPr>
      <w:r>
        <w:t>{                                            # A run object (§</w:t>
      </w:r>
      <w:r>
        <w:fldChar w:fldCharType="begin"/>
      </w:r>
      <w:r>
        <w:instrText xml:space="preserve"> REF _Ref493349997 \r \h </w:instrText>
      </w:r>
      <w:r>
        <w:fldChar w:fldCharType="separate"/>
      </w:r>
      <w:r w:rsidR="0050772D">
        <w:t>3.14</w:t>
      </w:r>
      <w:r>
        <w:fldChar w:fldCharType="end"/>
      </w:r>
      <w:r>
        <w:t>).</w:t>
      </w:r>
    </w:p>
    <w:p w14:paraId="24B97B6F" w14:textId="1B28B120"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0772D">
        <w:t>3.14.16</w:t>
      </w:r>
      <w:r>
        <w:fldChar w:fldCharType="end"/>
      </w:r>
      <w:r>
        <w:t>.</w:t>
      </w:r>
    </w:p>
    <w:p w14:paraId="7AC12910" w14:textId="77777777" w:rsidR="006A539D" w:rsidRDefault="006A539D" w:rsidP="006A539D">
      <w:pPr>
        <w:pStyle w:val="Code"/>
      </w:pPr>
      <w:r>
        <w:t xml:space="preserve">    {</w:t>
      </w:r>
    </w:p>
    <w:p w14:paraId="5F513F8D" w14:textId="77E57C18" w:rsidR="006A539D" w:rsidRDefault="006A539D" w:rsidP="006A539D">
      <w:pPr>
        <w:pStyle w:val="Code"/>
      </w:pPr>
      <w:r>
        <w:t xml:space="preserve">      "name": "f(void)",                     # See §</w:t>
      </w:r>
      <w:r>
        <w:fldChar w:fldCharType="begin"/>
      </w:r>
      <w:r>
        <w:instrText xml:space="preserve"> REF _Ref514247682 \r \h </w:instrText>
      </w:r>
      <w:r>
        <w:fldChar w:fldCharType="separate"/>
      </w:r>
      <w:r w:rsidR="0050772D">
        <w:t>3.31.4</w:t>
      </w:r>
      <w:r>
        <w:fldChar w:fldCharType="end"/>
      </w:r>
      <w:r>
        <w:t>.</w:t>
      </w:r>
    </w:p>
    <w:p w14:paraId="4AFFDE10" w14:textId="79BE633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0772D">
        <w:t>3.31.6</w:t>
      </w:r>
      <w:r>
        <w:fldChar w:fldCharType="end"/>
      </w:r>
      <w:r>
        <w:t>.</w:t>
      </w:r>
    </w:p>
    <w:p w14:paraId="54F6DD7C" w14:textId="04E682DC" w:rsidR="006A539D" w:rsidRDefault="006A539D" w:rsidP="006A539D">
      <w:pPr>
        <w:pStyle w:val="Code"/>
      </w:pPr>
      <w:r>
        <w:t xml:space="preserve">      "kind": "function",                    # See §</w:t>
      </w:r>
      <w:r>
        <w:fldChar w:fldCharType="begin"/>
      </w:r>
      <w:r>
        <w:instrText xml:space="preserve"> REF _Ref513195445 \r \h </w:instrText>
      </w:r>
      <w:r>
        <w:fldChar w:fldCharType="separate"/>
      </w:r>
      <w:r w:rsidR="0050772D">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63" w:name="_Ref4398565"/>
      <w:bookmarkStart w:id="764" w:name="_Toc5017995"/>
      <w:r>
        <w:t>suppression object</w:t>
      </w:r>
      <w:bookmarkEnd w:id="763"/>
      <w:bookmarkEnd w:id="764"/>
    </w:p>
    <w:p w14:paraId="52C33F6E" w14:textId="77777777" w:rsidR="00C17C30" w:rsidRDefault="00C17C30" w:rsidP="00C17C30">
      <w:pPr>
        <w:pStyle w:val="Heading3"/>
        <w:numPr>
          <w:ilvl w:val="2"/>
          <w:numId w:val="2"/>
        </w:numPr>
      </w:pPr>
      <w:bookmarkStart w:id="765" w:name="_Toc5017996"/>
      <w:r>
        <w:t>General</w:t>
      </w:r>
      <w:bookmarkEnd w:id="765"/>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46507422"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0772D">
        <w:t>3.32.2.1</w:t>
      </w:r>
      <w:r>
        <w:fldChar w:fldCharType="end"/>
      </w:r>
      <w:r w:rsidRPr="002A24FE">
        <w:t>)</w:t>
      </w:r>
      <w:r>
        <w:t>.</w:t>
      </w:r>
    </w:p>
    <w:p w14:paraId="2E67B940" w14:textId="4129096A"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0772D">
        <w:t>3.32.2.2</w:t>
      </w:r>
      <w:r>
        <w:fldChar w:fldCharType="end"/>
      </w:r>
      <w:r w:rsidRPr="002A24FE">
        <w:t>).</w:t>
      </w:r>
    </w:p>
    <w:p w14:paraId="1CC5EDEC" w14:textId="62023F84"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50772D">
        <w:t>3.32.2.3</w:t>
      </w:r>
      <w:r>
        <w:fldChar w:fldCharType="end"/>
      </w:r>
      <w:r>
        <w:t>).</w:t>
      </w:r>
    </w:p>
    <w:p w14:paraId="0B227CB5" w14:textId="6B4090C5"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50772D">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66" w:name="_Ref4411684"/>
      <w:bookmarkStart w:id="767" w:name="_Toc5017997"/>
      <w:r>
        <w:lastRenderedPageBreak/>
        <w:t>kind property</w:t>
      </w:r>
      <w:bookmarkEnd w:id="766"/>
      <w:bookmarkEnd w:id="767"/>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68" w:name="_Ref4410091"/>
      <w:bookmarkStart w:id="769" w:name="_Toc5017998"/>
      <w:r>
        <w:t>suppressedInSource value</w:t>
      </w:r>
      <w:bookmarkEnd w:id="768"/>
      <w:bookmarkEnd w:id="769"/>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70" w:name="_Ref4410098"/>
      <w:bookmarkStart w:id="771" w:name="_Toc5017999"/>
      <w:r>
        <w:t>suppressedExternally value</w:t>
      </w:r>
      <w:bookmarkEnd w:id="770"/>
      <w:bookmarkEnd w:id="771"/>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72" w:name="_Ref5012960"/>
      <w:bookmarkStart w:id="773" w:name="_Toc5018000"/>
      <w:r>
        <w:t>underReview</w:t>
      </w:r>
      <w:bookmarkEnd w:id="772"/>
      <w:bookmarkEnd w:id="773"/>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74" w:name="_Ref5012964"/>
      <w:bookmarkStart w:id="775" w:name="_Toc5018001"/>
      <w:r>
        <w:t>suppressionRejected</w:t>
      </w:r>
      <w:bookmarkEnd w:id="774"/>
      <w:bookmarkEnd w:id="775"/>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76" w:name="_Toc5018002"/>
      <w:r>
        <w:t>location property</w:t>
      </w:r>
      <w:bookmarkEnd w:id="776"/>
    </w:p>
    <w:p w14:paraId="568E1E9E" w14:textId="1633FCB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0772D">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22CC66A"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0772D">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50772D">
        <w:t>3.26.2</w:t>
      </w:r>
      <w:r>
        <w:fldChar w:fldCharType="end"/>
      </w:r>
      <w:r>
        <w:t>) specifies the location of the suppression attribute in th</w:t>
      </w:r>
      <w:r w:rsidR="004A094E">
        <w:t>at</w:t>
      </w:r>
      <w:r>
        <w:t xml:space="preserve"> </w:t>
      </w:r>
      <w:r w:rsidR="004A094E">
        <w:t>separate</w:t>
      </w:r>
      <w:r>
        <w:t xml:space="preserve"> file.</w:t>
      </w:r>
    </w:p>
    <w:p w14:paraId="351AA4A2" w14:textId="3F99243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50772D">
        <w:t>3.27.4</w:t>
      </w:r>
      <w:r>
        <w:fldChar w:fldCharType="end"/>
      </w:r>
      <w:r>
        <w:t>, §</w:t>
      </w:r>
      <w:r>
        <w:fldChar w:fldCharType="begin"/>
      </w:r>
      <w:r>
        <w:instrText xml:space="preserve"> REF _Ref534896821 \r \h </w:instrText>
      </w:r>
      <w:r>
        <w:fldChar w:fldCharType="separate"/>
      </w:r>
      <w:r w:rsidR="0050772D">
        <w:t>3.28.13</w:t>
      </w:r>
      <w:r>
        <w:fldChar w:fldCharType="end"/>
      </w:r>
      <w:r>
        <w:t>).</w:t>
      </w:r>
    </w:p>
    <w:p w14:paraId="7A7EC839" w14:textId="50E4F8F3"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50772D">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lastRenderedPageBreak/>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77" w:name="_Toc5018003"/>
      <w:r>
        <w:t>guid</w:t>
      </w:r>
      <w:r w:rsidR="00895EF2">
        <w:t xml:space="preserve"> property</w:t>
      </w:r>
      <w:bookmarkEnd w:id="777"/>
    </w:p>
    <w:p w14:paraId="50595876" w14:textId="635537EA"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0772D">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78" w:name="_Ref510008325"/>
      <w:bookmarkStart w:id="779" w:name="_Toc5018004"/>
      <w:r>
        <w:t>codeFlow object</w:t>
      </w:r>
      <w:bookmarkEnd w:id="778"/>
      <w:bookmarkEnd w:id="779"/>
    </w:p>
    <w:p w14:paraId="507EC364" w14:textId="20C3EC2C" w:rsidR="00B163FF" w:rsidRDefault="00B163FF" w:rsidP="00B163FF">
      <w:pPr>
        <w:pStyle w:val="Heading3"/>
      </w:pPr>
      <w:bookmarkStart w:id="780" w:name="_Ref510009088"/>
      <w:bookmarkStart w:id="781" w:name="_Toc5018005"/>
      <w:r>
        <w:t>General</w:t>
      </w:r>
      <w:bookmarkEnd w:id="780"/>
      <w:bookmarkEnd w:id="78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98C7F3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048B21D6" w14:textId="1F384DD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0772D">
        <w:t>3.25.16</w:t>
      </w:r>
      <w:r>
        <w:fldChar w:fldCharType="end"/>
      </w:r>
      <w:r>
        <w:t>.</w:t>
      </w:r>
    </w:p>
    <w:p w14:paraId="689DCA88" w14:textId="6C109A71" w:rsidR="00B163FF" w:rsidRDefault="00B163FF" w:rsidP="002D65F3">
      <w:pPr>
        <w:pStyle w:val="Code"/>
      </w:pPr>
      <w:r>
        <w:t xml:space="preserve">    {                                   # A codeFlow object.</w:t>
      </w:r>
    </w:p>
    <w:p w14:paraId="086FC1AA" w14:textId="0E40D4E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0772D">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DC23A49"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0772D">
        <w:t>3.33.3</w:t>
      </w:r>
      <w:r>
        <w:fldChar w:fldCharType="end"/>
      </w:r>
      <w:r>
        <w:t>.</w:t>
      </w:r>
    </w:p>
    <w:p w14:paraId="761FD0DB" w14:textId="3323860F"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0772D">
        <w:t>3.34</w:t>
      </w:r>
      <w:r>
        <w:fldChar w:fldCharType="end"/>
      </w:r>
      <w:r>
        <w:t>).</w:t>
      </w:r>
    </w:p>
    <w:p w14:paraId="3D9C5E77" w14:textId="08D9EB0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0772D">
        <w:t>3.34.2</w:t>
      </w:r>
      <w:r>
        <w:fldChar w:fldCharType="end"/>
      </w:r>
      <w:r>
        <w:t>.</w:t>
      </w:r>
    </w:p>
    <w:p w14:paraId="32E0CD47" w14:textId="1DCF9D6E"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0772D">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EEA0C57"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0772D">
        <w:t>3.34.6</w:t>
      </w:r>
      <w:r>
        <w:fldChar w:fldCharType="end"/>
      </w:r>
      <w:r>
        <w:t>.</w:t>
      </w:r>
    </w:p>
    <w:p w14:paraId="7CF1AA49" w14:textId="4C6CF167"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50772D">
        <w:t>3.42</w:t>
      </w:r>
      <w:r>
        <w:fldChar w:fldCharType="end"/>
      </w:r>
      <w:r>
        <w:t>).</w:t>
      </w:r>
    </w:p>
    <w:p w14:paraId="7402E3F3" w14:textId="639E4B2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0772D">
        <w:t>3.42.3</w:t>
      </w:r>
      <w:r>
        <w:fldChar w:fldCharType="end"/>
      </w:r>
      <w:r>
        <w:t>.</w:t>
      </w:r>
    </w:p>
    <w:p w14:paraId="5E1EB724" w14:textId="7202F5FC"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FF43735" w:rsidR="00EC5F35" w:rsidRDefault="00EC5F35" w:rsidP="002D65F3">
      <w:pPr>
        <w:pStyle w:val="Code"/>
      </w:pPr>
      <w:r>
        <w:lastRenderedPageBreak/>
        <w:t xml:space="preserve">              "state": {                # See §</w:t>
      </w:r>
      <w:r w:rsidR="00363F84">
        <w:fldChar w:fldCharType="begin"/>
      </w:r>
      <w:r w:rsidR="00363F84">
        <w:instrText xml:space="preserve"> REF _Ref4830291 \r \h </w:instrText>
      </w:r>
      <w:r w:rsidR="00363F84">
        <w:fldChar w:fldCharType="separate"/>
      </w:r>
      <w:r w:rsidR="0050772D">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6DD78A6"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0772D">
        <w:t>3.42.8</w:t>
      </w:r>
      <w:r w:rsidR="00EC5F35">
        <w:fldChar w:fldCharType="end"/>
      </w:r>
      <w:r>
        <w:t>.</w:t>
      </w:r>
    </w:p>
    <w:p w14:paraId="1029380F" w14:textId="532555D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0772D">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82" w:name="_Ref510008352"/>
      <w:bookmarkStart w:id="783" w:name="_Toc5018006"/>
      <w:r>
        <w:t>message property</w:t>
      </w:r>
      <w:bookmarkEnd w:id="782"/>
      <w:bookmarkEnd w:id="783"/>
    </w:p>
    <w:p w14:paraId="39D6B74B" w14:textId="6E801B9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0772D">
        <w:t>3.11</w:t>
      </w:r>
      <w:r>
        <w:fldChar w:fldCharType="end"/>
      </w:r>
      <w:r>
        <w:t>)</w:t>
      </w:r>
      <w:r w:rsidRPr="00AD7FD8">
        <w:t xml:space="preserve"> relevant to the code flow.</w:t>
      </w:r>
    </w:p>
    <w:p w14:paraId="060DD1F9" w14:textId="5E6A402B" w:rsidR="00B163FF" w:rsidRDefault="00B163FF" w:rsidP="00B163FF">
      <w:pPr>
        <w:pStyle w:val="Heading3"/>
      </w:pPr>
      <w:bookmarkStart w:id="784" w:name="_Ref510008358"/>
      <w:bookmarkStart w:id="785" w:name="_Toc5018007"/>
      <w:r>
        <w:t>threadFlows property</w:t>
      </w:r>
      <w:bookmarkEnd w:id="784"/>
      <w:bookmarkEnd w:id="785"/>
    </w:p>
    <w:p w14:paraId="2D2C91FB" w14:textId="2374C09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0772D">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86" w:name="_Ref493427364"/>
      <w:bookmarkStart w:id="787" w:name="_Toc5018008"/>
      <w:r>
        <w:t>thread</w:t>
      </w:r>
      <w:r w:rsidR="006E546E">
        <w:t>Flow object</w:t>
      </w:r>
      <w:bookmarkEnd w:id="786"/>
      <w:bookmarkEnd w:id="787"/>
    </w:p>
    <w:p w14:paraId="68EE36AB" w14:textId="336A5D40" w:rsidR="006E546E" w:rsidRDefault="006E546E" w:rsidP="006E546E">
      <w:pPr>
        <w:pStyle w:val="Heading3"/>
      </w:pPr>
      <w:bookmarkStart w:id="788" w:name="_Toc5018009"/>
      <w:r>
        <w:t>General</w:t>
      </w:r>
      <w:bookmarkEnd w:id="78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4D6B125" w:rsidR="00481B7B" w:rsidRDefault="00481B7B" w:rsidP="00AD7FD8">
      <w:r>
        <w:t>For an example, see §</w:t>
      </w:r>
      <w:r>
        <w:fldChar w:fldCharType="begin"/>
      </w:r>
      <w:r>
        <w:instrText xml:space="preserve"> REF _Ref510009088 \r \h </w:instrText>
      </w:r>
      <w:r>
        <w:fldChar w:fldCharType="separate"/>
      </w:r>
      <w:r w:rsidR="0050772D">
        <w:t>3.33.1</w:t>
      </w:r>
      <w:r>
        <w:fldChar w:fldCharType="end"/>
      </w:r>
      <w:r>
        <w:t>.</w:t>
      </w:r>
    </w:p>
    <w:p w14:paraId="47D8E353" w14:textId="0B22E102" w:rsidR="00B163FF" w:rsidRDefault="00B163FF" w:rsidP="00B163FF">
      <w:pPr>
        <w:pStyle w:val="Heading3"/>
      </w:pPr>
      <w:bookmarkStart w:id="789" w:name="_Ref510008395"/>
      <w:bookmarkStart w:id="790" w:name="_Toc5018010"/>
      <w:r>
        <w:t>id property</w:t>
      </w:r>
      <w:bookmarkEnd w:id="789"/>
      <w:bookmarkEnd w:id="790"/>
    </w:p>
    <w:p w14:paraId="39CECB41" w14:textId="2644B9E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0772D">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91" w:name="_Ref503361742"/>
      <w:bookmarkStart w:id="792" w:name="_Toc5018011"/>
      <w:r>
        <w:t>message property</w:t>
      </w:r>
      <w:bookmarkEnd w:id="791"/>
      <w:bookmarkEnd w:id="792"/>
    </w:p>
    <w:p w14:paraId="3994B882" w14:textId="2C4A679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0772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93" w:name="_Toc5018012"/>
      <w:r>
        <w:t>initialState property</w:t>
      </w:r>
      <w:bookmarkEnd w:id="793"/>
    </w:p>
    <w:p w14:paraId="6EE14554" w14:textId="5293523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50772D">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50772D">
        <w:t>3.42.7</w:t>
      </w:r>
      <w:r w:rsidR="00363F84">
        <w:fldChar w:fldCharType="end"/>
      </w:r>
      <w:r>
        <w:t>), enables a SARIF viewer to present a debugger-like “watch window” experience as the user traverses a thread flow.</w:t>
      </w:r>
    </w:p>
    <w:p w14:paraId="532DA04D" w14:textId="72516B25" w:rsidR="00336FF3" w:rsidRDefault="00336FF3" w:rsidP="00336FF3">
      <w:r>
        <w:lastRenderedPageBreak/>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50772D">
        <w:t>3.34.5</w:t>
      </w:r>
      <w:r>
        <w:fldChar w:fldCharType="end"/>
      </w:r>
      <w:r>
        <w:t>).</w:t>
      </w:r>
    </w:p>
    <w:p w14:paraId="186B7C52" w14:textId="61792FD4"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50772D">
        <w:t>3.42.7</w:t>
      </w:r>
      <w:r w:rsidR="00363F84">
        <w:fldChar w:fldCharType="end"/>
      </w:r>
      <w:r>
        <w:t>.</w:t>
      </w:r>
    </w:p>
    <w:p w14:paraId="7DB439CE" w14:textId="0527CC84" w:rsidR="00F713E9" w:rsidRDefault="00F713E9" w:rsidP="00F713E9">
      <w:pPr>
        <w:pStyle w:val="Heading3"/>
      </w:pPr>
      <w:bookmarkStart w:id="794" w:name="_Ref3538161"/>
      <w:bookmarkStart w:id="795" w:name="_Toc5018013"/>
      <w:r>
        <w:t>immutableState property</w:t>
      </w:r>
      <w:bookmarkEnd w:id="794"/>
      <w:bookmarkEnd w:id="795"/>
    </w:p>
    <w:p w14:paraId="30E38B3C" w14:textId="2DBAED2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0772D">
        <w:t>3.6</w:t>
      </w:r>
      <w:r>
        <w:fldChar w:fldCharType="end"/>
      </w:r>
      <w:r>
        <w:t>) each of whose properties is a string that represents the value of a relevant expression that remains constant throughout the thread flow.</w:t>
      </w:r>
    </w:p>
    <w:p w14:paraId="24615716" w14:textId="2049BF55"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0772D">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96" w:name="_Ref510008412"/>
      <w:bookmarkStart w:id="797" w:name="_Toc5018014"/>
      <w:r>
        <w:t>locations property</w:t>
      </w:r>
      <w:bookmarkEnd w:id="796"/>
      <w:bookmarkEnd w:id="797"/>
    </w:p>
    <w:p w14:paraId="648A48EB" w14:textId="07B1126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0772D">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98" w:name="_Ref511819945"/>
      <w:bookmarkStart w:id="799" w:name="_Toc5018015"/>
      <w:r>
        <w:t>graph object</w:t>
      </w:r>
      <w:bookmarkEnd w:id="798"/>
      <w:bookmarkEnd w:id="799"/>
    </w:p>
    <w:p w14:paraId="79771063" w14:textId="13A3DA96" w:rsidR="00CD4F20" w:rsidRDefault="00CD4F20" w:rsidP="00CD4F20">
      <w:pPr>
        <w:pStyle w:val="Heading3"/>
      </w:pPr>
      <w:bookmarkStart w:id="800" w:name="_Toc5018016"/>
      <w:r>
        <w:t>General</w:t>
      </w:r>
      <w:bookmarkEnd w:id="800"/>
    </w:p>
    <w:p w14:paraId="0FCD96E1" w14:textId="456C459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0772D">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0772D">
        <w:t>3.25.17</w:t>
      </w:r>
      <w:r>
        <w:fldChar w:fldCharType="end"/>
      </w:r>
      <w:r>
        <w:t>).</w:t>
      </w:r>
    </w:p>
    <w:p w14:paraId="1005630B" w14:textId="266D851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w:t>
      </w:r>
    </w:p>
    <w:p w14:paraId="4CED9B1B" w14:textId="3DF0F7A6" w:rsidR="00CD4F20" w:rsidRDefault="00CD4F20" w:rsidP="00CD4F20">
      <w:pPr>
        <w:pStyle w:val="Heading3"/>
      </w:pPr>
      <w:bookmarkStart w:id="801" w:name="_Toc5018017"/>
      <w:r>
        <w:t>description property</w:t>
      </w:r>
      <w:bookmarkEnd w:id="801"/>
    </w:p>
    <w:p w14:paraId="60597691" w14:textId="25B439E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describes the graph.</w:t>
      </w:r>
    </w:p>
    <w:p w14:paraId="63CE6EE1" w14:textId="254DFD0E" w:rsidR="00CD4F20" w:rsidRDefault="00CD4F20" w:rsidP="00CD4F20">
      <w:pPr>
        <w:pStyle w:val="Heading3"/>
      </w:pPr>
      <w:bookmarkStart w:id="802" w:name="_Ref511823242"/>
      <w:bookmarkStart w:id="803" w:name="_Toc5018018"/>
      <w:r>
        <w:t>nodes property</w:t>
      </w:r>
      <w:bookmarkEnd w:id="802"/>
      <w:bookmarkEnd w:id="803"/>
    </w:p>
    <w:p w14:paraId="3BF1C872" w14:textId="4A59099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0772D">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which represent the nodes of the graph.</w:t>
      </w:r>
    </w:p>
    <w:p w14:paraId="660381CB" w14:textId="2915D5F8" w:rsidR="00CD4F20" w:rsidRDefault="00CD4F20" w:rsidP="00CD4F20">
      <w:pPr>
        <w:pStyle w:val="Heading3"/>
      </w:pPr>
      <w:bookmarkStart w:id="804" w:name="_Ref511823263"/>
      <w:bookmarkStart w:id="805" w:name="_Toc5018019"/>
      <w:r>
        <w:t>edges property</w:t>
      </w:r>
      <w:bookmarkEnd w:id="804"/>
      <w:bookmarkEnd w:id="805"/>
    </w:p>
    <w:p w14:paraId="45BE5533" w14:textId="20560B0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0772D">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0772D">
        <w:t>3.37</w:t>
      </w:r>
      <w:r>
        <w:fldChar w:fldCharType="end"/>
      </w:r>
      <w:r>
        <w:t>) which represent the edges of the graph.</w:t>
      </w:r>
    </w:p>
    <w:p w14:paraId="231DDD9A" w14:textId="6EFC334D" w:rsidR="00CD4F20" w:rsidRDefault="00CD4F20" w:rsidP="00CD4F20">
      <w:pPr>
        <w:pStyle w:val="Heading2"/>
      </w:pPr>
      <w:bookmarkStart w:id="806" w:name="_Ref511821868"/>
      <w:bookmarkStart w:id="807" w:name="_Toc5018020"/>
      <w:r>
        <w:lastRenderedPageBreak/>
        <w:t>node object</w:t>
      </w:r>
      <w:bookmarkEnd w:id="806"/>
      <w:bookmarkEnd w:id="807"/>
    </w:p>
    <w:p w14:paraId="5C490915" w14:textId="5A0DD1FC" w:rsidR="00CD4F20" w:rsidRDefault="00CD4F20" w:rsidP="00CD4F20">
      <w:pPr>
        <w:pStyle w:val="Heading3"/>
      </w:pPr>
      <w:bookmarkStart w:id="808" w:name="_Toc5018021"/>
      <w:r>
        <w:t>General</w:t>
      </w:r>
      <w:bookmarkEnd w:id="808"/>
    </w:p>
    <w:p w14:paraId="5F3D946D" w14:textId="3246C87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0772D">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09" w:name="_Ref511822118"/>
      <w:bookmarkStart w:id="810" w:name="_Toc5018022"/>
      <w:r>
        <w:t>id property</w:t>
      </w:r>
      <w:bookmarkEnd w:id="809"/>
      <w:bookmarkEnd w:id="810"/>
    </w:p>
    <w:p w14:paraId="3A12B52F" w14:textId="63D7B51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0772D">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195CF94" w:rsidR="00310D73" w:rsidRDefault="00310D73" w:rsidP="00310D73">
      <w:pPr>
        <w:pStyle w:val="Code"/>
      </w:pPr>
      <w:r>
        <w:t>{                             # A graph object (§</w:t>
      </w:r>
      <w:r>
        <w:fldChar w:fldCharType="begin"/>
      </w:r>
      <w:r>
        <w:instrText xml:space="preserve"> REF _Ref511819945 \r \h </w:instrText>
      </w:r>
      <w:r>
        <w:fldChar w:fldCharType="separate"/>
      </w:r>
      <w:r w:rsidR="0050772D">
        <w:t>3.35</w:t>
      </w:r>
      <w:r>
        <w:fldChar w:fldCharType="end"/>
      </w:r>
      <w:r>
        <w:t>).</w:t>
      </w:r>
    </w:p>
    <w:p w14:paraId="27EC8247" w14:textId="2046816B" w:rsidR="00310D73" w:rsidRDefault="00310D73" w:rsidP="00310D73">
      <w:pPr>
        <w:pStyle w:val="Code"/>
      </w:pPr>
      <w:r>
        <w:t xml:space="preserve">  "nodes": [                  # See §</w:t>
      </w:r>
      <w:r>
        <w:fldChar w:fldCharType="begin"/>
      </w:r>
      <w:r>
        <w:instrText xml:space="preserve"> REF _Ref511823242 \r \h </w:instrText>
      </w:r>
      <w:r>
        <w:fldChar w:fldCharType="separate"/>
      </w:r>
      <w:r w:rsidR="0050772D">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E77A111" w:rsidR="00310D73" w:rsidRDefault="00310D73" w:rsidP="00310D73">
      <w:pPr>
        <w:pStyle w:val="Code"/>
      </w:pPr>
      <w:r>
        <w:t xml:space="preserve">      "children": [           # See §</w:t>
      </w:r>
      <w:r>
        <w:fldChar w:fldCharType="begin"/>
      </w:r>
      <w:r>
        <w:instrText xml:space="preserve"> REF _Ref515547420 \r \h </w:instrText>
      </w:r>
      <w:r>
        <w:fldChar w:fldCharType="separate"/>
      </w:r>
      <w:r w:rsidR="0050772D">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11" w:name="_Toc5018023"/>
      <w:r>
        <w:t>label property</w:t>
      </w:r>
      <w:bookmarkEnd w:id="811"/>
    </w:p>
    <w:p w14:paraId="5AE47AC0" w14:textId="5A176E2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provides a short description of the node.</w:t>
      </w:r>
    </w:p>
    <w:p w14:paraId="4E017FF4" w14:textId="21BB0F35" w:rsidR="00CD4F20" w:rsidRDefault="00CD4F20" w:rsidP="00CD4F20">
      <w:pPr>
        <w:pStyle w:val="Heading3"/>
      </w:pPr>
      <w:bookmarkStart w:id="812" w:name="_Toc5018024"/>
      <w:r>
        <w:t>location property</w:t>
      </w:r>
      <w:bookmarkEnd w:id="812"/>
    </w:p>
    <w:p w14:paraId="20431782" w14:textId="39C0BC3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0772D">
        <w:t>3.26</w:t>
      </w:r>
      <w:r>
        <w:fldChar w:fldCharType="end"/>
      </w:r>
      <w:r>
        <w:t>) that specifies the location associated with the node.</w:t>
      </w:r>
    </w:p>
    <w:p w14:paraId="6D80BEE2" w14:textId="61FB435B" w:rsidR="00310D73" w:rsidRDefault="00310D73" w:rsidP="00310D73">
      <w:pPr>
        <w:pStyle w:val="Heading3"/>
      </w:pPr>
      <w:bookmarkStart w:id="813" w:name="_Ref515547420"/>
      <w:bookmarkStart w:id="814" w:name="_Toc5018025"/>
      <w:r>
        <w:t>children property</w:t>
      </w:r>
      <w:bookmarkEnd w:id="813"/>
      <w:bookmarkEnd w:id="814"/>
    </w:p>
    <w:p w14:paraId="5105ACEB" w14:textId="5654201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0772D">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15" w:name="_Ref511821891"/>
      <w:bookmarkStart w:id="816" w:name="_Toc5018026"/>
      <w:r>
        <w:t>edge object</w:t>
      </w:r>
      <w:bookmarkEnd w:id="815"/>
      <w:bookmarkEnd w:id="816"/>
    </w:p>
    <w:p w14:paraId="78AF70AE" w14:textId="37DDAA2D" w:rsidR="00CD4F20" w:rsidRDefault="00CD4F20" w:rsidP="00CD4F20">
      <w:pPr>
        <w:pStyle w:val="Heading3"/>
      </w:pPr>
      <w:bookmarkStart w:id="817" w:name="_Toc5018027"/>
      <w:r>
        <w:t>General</w:t>
      </w:r>
      <w:bookmarkEnd w:id="81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18" w:name="_Ref511823280"/>
      <w:bookmarkStart w:id="819" w:name="_Toc5018028"/>
      <w:r>
        <w:lastRenderedPageBreak/>
        <w:t>id property</w:t>
      </w:r>
      <w:bookmarkEnd w:id="818"/>
      <w:bookmarkEnd w:id="819"/>
    </w:p>
    <w:p w14:paraId="5747D78D" w14:textId="1AEB0B01" w:rsidR="00380A89" w:rsidRPr="00380A89" w:rsidRDefault="00380A89" w:rsidP="00380A89">
      <w:bookmarkStart w:id="82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2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21" w:name="_Toc5018029"/>
      <w:r>
        <w:t>label property</w:t>
      </w:r>
      <w:bookmarkEnd w:id="821"/>
    </w:p>
    <w:p w14:paraId="2E237F87" w14:textId="296093D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provides a short description of the edge.</w:t>
      </w:r>
    </w:p>
    <w:p w14:paraId="4FD0229C" w14:textId="1F2B6CFF" w:rsidR="00CD4F20" w:rsidRDefault="00CD4F20" w:rsidP="00CD4F20">
      <w:pPr>
        <w:pStyle w:val="Heading3"/>
      </w:pPr>
      <w:bookmarkStart w:id="822" w:name="_Ref511822214"/>
      <w:bookmarkStart w:id="823" w:name="_Toc5018030"/>
      <w:r>
        <w:t>sourceNodeId property</w:t>
      </w:r>
      <w:bookmarkEnd w:id="822"/>
      <w:bookmarkEnd w:id="823"/>
    </w:p>
    <w:p w14:paraId="4F1F1502" w14:textId="4AEFBA1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2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0772D">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xml:space="preserve">) in </w:t>
      </w:r>
      <w:bookmarkEnd w:id="82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0772D">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D221257" w:rsidR="00310D73" w:rsidRDefault="00310D73" w:rsidP="00310D73">
      <w:pPr>
        <w:pStyle w:val="Code"/>
      </w:pPr>
      <w:r>
        <w:t>{                             # A graph object (§</w:t>
      </w:r>
      <w:r>
        <w:fldChar w:fldCharType="begin"/>
      </w:r>
      <w:r>
        <w:instrText xml:space="preserve"> REF _Ref511819945 \r \h </w:instrText>
      </w:r>
      <w:r>
        <w:fldChar w:fldCharType="separate"/>
      </w:r>
      <w:r w:rsidR="0050772D">
        <w:t>3.35</w:t>
      </w:r>
      <w:r>
        <w:fldChar w:fldCharType="end"/>
      </w:r>
      <w:r>
        <w:t>).</w:t>
      </w:r>
    </w:p>
    <w:p w14:paraId="4DF7DD5F" w14:textId="29B2CB9D" w:rsidR="00310D73" w:rsidRDefault="00310D73" w:rsidP="00310D73">
      <w:pPr>
        <w:pStyle w:val="Code"/>
      </w:pPr>
      <w:r>
        <w:t xml:space="preserve">  "nodes": [                  # See §</w:t>
      </w:r>
      <w:r>
        <w:fldChar w:fldCharType="begin"/>
      </w:r>
      <w:r>
        <w:instrText xml:space="preserve"> REF _Ref511823242 \r \h </w:instrText>
      </w:r>
      <w:r>
        <w:fldChar w:fldCharType="separate"/>
      </w:r>
      <w:r w:rsidR="0050772D">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E533828" w:rsidR="00310D73" w:rsidRDefault="00310D73" w:rsidP="00310D73">
      <w:pPr>
        <w:pStyle w:val="Code"/>
      </w:pPr>
      <w:r>
        <w:t xml:space="preserve">      "children": [           # See §</w:t>
      </w:r>
      <w:r>
        <w:fldChar w:fldCharType="begin"/>
      </w:r>
      <w:r>
        <w:instrText xml:space="preserve"> REF _Ref515547420 \r \h </w:instrText>
      </w:r>
      <w:r>
        <w:fldChar w:fldCharType="separate"/>
      </w:r>
      <w:r w:rsidR="0050772D">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F1AFE97" w:rsidR="00310D73" w:rsidRDefault="00310D73" w:rsidP="00310D73">
      <w:pPr>
        <w:pStyle w:val="Code"/>
      </w:pPr>
      <w:r>
        <w:t xml:space="preserve">  "edges": [                  # See §</w:t>
      </w:r>
      <w:r>
        <w:fldChar w:fldCharType="begin"/>
      </w:r>
      <w:r>
        <w:instrText xml:space="preserve"> REF _Ref511823263 \r \h </w:instrText>
      </w:r>
      <w:r>
        <w:fldChar w:fldCharType="separate"/>
      </w:r>
      <w:r w:rsidR="0050772D">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25" w:name="_Ref511823298"/>
      <w:bookmarkStart w:id="826" w:name="_Toc5018031"/>
      <w:r>
        <w:t>targetNodeId property</w:t>
      </w:r>
      <w:bookmarkEnd w:id="825"/>
      <w:bookmarkEnd w:id="826"/>
    </w:p>
    <w:p w14:paraId="09C99A58" w14:textId="76D9127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0772D">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0772D">
        <w:t>3.37.4</w:t>
      </w:r>
      <w:r>
        <w:fldChar w:fldCharType="end"/>
      </w:r>
      <w:r>
        <w:t>).</w:t>
      </w:r>
    </w:p>
    <w:p w14:paraId="0230A766" w14:textId="5CB74BEC" w:rsidR="00CD4F20" w:rsidRDefault="00CD4F20" w:rsidP="00CD4F20">
      <w:pPr>
        <w:pStyle w:val="Heading2"/>
      </w:pPr>
      <w:bookmarkStart w:id="827" w:name="_Ref511819971"/>
      <w:bookmarkStart w:id="828" w:name="_Toc5018032"/>
      <w:r>
        <w:lastRenderedPageBreak/>
        <w:t>graphTraversal object</w:t>
      </w:r>
      <w:bookmarkEnd w:id="827"/>
      <w:bookmarkEnd w:id="828"/>
    </w:p>
    <w:p w14:paraId="7EE87AC4" w14:textId="2D601D1D" w:rsidR="00CD4F20" w:rsidRDefault="00CD4F20" w:rsidP="00CD4F20">
      <w:pPr>
        <w:pStyle w:val="Heading3"/>
      </w:pPr>
      <w:bookmarkStart w:id="829" w:name="_Toc5018033"/>
      <w:r>
        <w:t>General</w:t>
      </w:r>
      <w:bookmarkEnd w:id="829"/>
    </w:p>
    <w:p w14:paraId="5B499FB9" w14:textId="2138B37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0772D">
        <w:t>3.39</w:t>
      </w:r>
      <w:r>
        <w:fldChar w:fldCharType="end"/>
      </w:r>
      <w:r>
        <w:t>). For an example, see §</w:t>
      </w:r>
      <w:r>
        <w:fldChar w:fldCharType="begin"/>
      </w:r>
      <w:r>
        <w:instrText xml:space="preserve"> REF _Ref511822614 \r \h </w:instrText>
      </w:r>
      <w:r>
        <w:fldChar w:fldCharType="separate"/>
      </w:r>
      <w:r w:rsidR="0050772D">
        <w:t>3.38.8</w:t>
      </w:r>
      <w:r>
        <w:fldChar w:fldCharType="end"/>
      </w:r>
      <w:r>
        <w:t>.</w:t>
      </w:r>
    </w:p>
    <w:p w14:paraId="1349E293" w14:textId="77777777" w:rsidR="00BC786F" w:rsidRDefault="00BC786F" w:rsidP="00BC786F">
      <w:pPr>
        <w:pStyle w:val="Heading3"/>
        <w:numPr>
          <w:ilvl w:val="2"/>
          <w:numId w:val="2"/>
        </w:numPr>
      </w:pPr>
      <w:bookmarkStart w:id="830" w:name="_Toc5018034"/>
      <w:r>
        <w:t>Constraints</w:t>
      </w:r>
      <w:bookmarkEnd w:id="830"/>
    </w:p>
    <w:p w14:paraId="1485D328" w14:textId="2E4C045A"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50772D">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50772D">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31" w:name="_Ref3036149"/>
      <w:bookmarkStart w:id="832" w:name="_Toc5018035"/>
      <w:r>
        <w:t>resultGraphIndex property</w:t>
      </w:r>
      <w:bookmarkEnd w:id="831"/>
      <w:bookmarkEnd w:id="832"/>
    </w:p>
    <w:p w14:paraId="119E4B0D" w14:textId="2004410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0772D">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50772D">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33" w:name="_Ref3036155"/>
      <w:bookmarkStart w:id="834" w:name="_Toc5018036"/>
      <w:r>
        <w:t>runGraphIndex property</w:t>
      </w:r>
      <w:bookmarkEnd w:id="833"/>
      <w:bookmarkEnd w:id="834"/>
    </w:p>
    <w:p w14:paraId="52E2163D" w14:textId="750A7BA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0772D">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50772D">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35" w:name="_Toc5018037"/>
      <w:r>
        <w:t>description property</w:t>
      </w:r>
      <w:bookmarkEnd w:id="835"/>
    </w:p>
    <w:p w14:paraId="00450671" w14:textId="15FFED8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describes the graph traversal.</w:t>
      </w:r>
    </w:p>
    <w:p w14:paraId="1B078DE3" w14:textId="453A53D8" w:rsidR="00CD4F20" w:rsidRDefault="00CD4F20" w:rsidP="00CD4F20">
      <w:pPr>
        <w:pStyle w:val="Heading3"/>
      </w:pPr>
      <w:bookmarkStart w:id="836" w:name="_Ref511823179"/>
      <w:bookmarkStart w:id="837" w:name="_Toc5018038"/>
      <w:r>
        <w:t>initialState property</w:t>
      </w:r>
      <w:bookmarkEnd w:id="836"/>
      <w:bookmarkEnd w:id="837"/>
    </w:p>
    <w:p w14:paraId="0DAFE5D2" w14:textId="69E5B73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0772D">
        <w:t>3.39.4</w:t>
      </w:r>
      <w:r>
        <w:fldChar w:fldCharType="end"/>
      </w:r>
      <w:r>
        <w:t>), enables a SARIF viewer to present a debugger-like “watch window” experience as the user traverses a graph.</w:t>
      </w:r>
    </w:p>
    <w:p w14:paraId="6B02BBBD" w14:textId="3C29A859"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50772D">
        <w:t>3.38.7</w:t>
      </w:r>
      <w:r w:rsidR="00336FF3">
        <w:fldChar w:fldCharType="end"/>
      </w:r>
      <w:r>
        <w:t>).</w:t>
      </w:r>
    </w:p>
    <w:p w14:paraId="69AF54AA" w14:textId="2ADB940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50772D">
        <w:t>3.42.7</w:t>
      </w:r>
      <w:r w:rsidR="00363F84">
        <w:fldChar w:fldCharType="end"/>
      </w:r>
      <w:r>
        <w:t>.</w:t>
      </w:r>
    </w:p>
    <w:p w14:paraId="3A691D2D" w14:textId="5DA3422D" w:rsidR="002700D3" w:rsidRDefault="002700D3" w:rsidP="002700D3">
      <w:pPr>
        <w:pStyle w:val="Heading3"/>
      </w:pPr>
      <w:bookmarkStart w:id="838" w:name="_Ref3538436"/>
      <w:bookmarkStart w:id="839" w:name="_Toc5018039"/>
      <w:r>
        <w:t>immutableState property</w:t>
      </w:r>
      <w:bookmarkEnd w:id="838"/>
      <w:bookmarkEnd w:id="839"/>
    </w:p>
    <w:p w14:paraId="5B2EAB36" w14:textId="23DC37A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0772D">
        <w:t>3.6</w:t>
      </w:r>
      <w:r>
        <w:fldChar w:fldCharType="end"/>
      </w:r>
      <w:r>
        <w:t>) each of whose properties is a string that represents the value of a relevant expression that remains constant throughout the traversal.</w:t>
      </w:r>
    </w:p>
    <w:p w14:paraId="6080EE82" w14:textId="71BB2906"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0772D">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40" w:name="_Ref511822614"/>
      <w:bookmarkStart w:id="841" w:name="_Toc5018040"/>
      <w:r>
        <w:t>edgeTraversals property</w:t>
      </w:r>
      <w:bookmarkEnd w:id="840"/>
      <w:bookmarkEnd w:id="841"/>
    </w:p>
    <w:p w14:paraId="044B1D53" w14:textId="0B34720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0772D">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DDC91F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0772D">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0772D">
        <w:t>3.39.4</w:t>
      </w:r>
      <w:r>
        <w:fldChar w:fldCharType="end"/>
      </w:r>
      <w:r>
        <w:t>).</w:t>
      </w:r>
    </w:p>
    <w:p w14:paraId="4808B3B4" w14:textId="469D3239"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10E2D789" w14:textId="69C81D0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0772D">
        <w:t>3.25.17</w:t>
      </w:r>
      <w:r>
        <w:fldChar w:fldCharType="end"/>
      </w:r>
      <w:r>
        <w:t>.</w:t>
      </w:r>
    </w:p>
    <w:p w14:paraId="69735FC2" w14:textId="04E12AC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0772D">
        <w:t>3.35</w:t>
      </w:r>
      <w:r>
        <w:fldChar w:fldCharType="end"/>
      </w:r>
      <w:r>
        <w:t>).</w:t>
      </w:r>
    </w:p>
    <w:p w14:paraId="2D97EC95" w14:textId="273F28C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0772D">
        <w:t>3.35.3</w:t>
      </w:r>
      <w:r>
        <w:fldChar w:fldCharType="end"/>
      </w:r>
      <w:r>
        <w:t>.</w:t>
      </w:r>
    </w:p>
    <w:p w14:paraId="385BE8FF" w14:textId="303799A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0772D">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834519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0772D">
        <w:t>3.35.4</w:t>
      </w:r>
      <w:r>
        <w:fldChar w:fldCharType="end"/>
      </w:r>
      <w:r>
        <w:t>.</w:t>
      </w:r>
    </w:p>
    <w:p w14:paraId="3AE21EC0" w14:textId="46B1B38C"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0772D">
        <w:t>3.37</w:t>
      </w:r>
      <w:r>
        <w:fldChar w:fldCharType="end"/>
      </w:r>
      <w:r>
        <w:t>).</w:t>
      </w:r>
    </w:p>
    <w:p w14:paraId="0FC27E06" w14:textId="38E452B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0772D">
        <w:t>3.37.2</w:t>
      </w:r>
      <w:r>
        <w:fldChar w:fldCharType="end"/>
      </w:r>
      <w:r>
        <w:t>.</w:t>
      </w:r>
    </w:p>
    <w:p w14:paraId="33697097" w14:textId="7E182D6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0772D">
        <w:t>3.37.4</w:t>
      </w:r>
      <w:r>
        <w:fldChar w:fldCharType="end"/>
      </w:r>
      <w:r>
        <w:t>.</w:t>
      </w:r>
    </w:p>
    <w:p w14:paraId="6F112479" w14:textId="4077144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0772D">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837C7E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0772D">
        <w:t>3.25.18</w:t>
      </w:r>
      <w:r>
        <w:fldChar w:fldCharType="end"/>
      </w:r>
      <w:r>
        <w:t>.</w:t>
      </w:r>
    </w:p>
    <w:p w14:paraId="52989359" w14:textId="4D50519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0772D">
        <w:t>3.38</w:t>
      </w:r>
      <w:r>
        <w:fldChar w:fldCharType="end"/>
      </w:r>
      <w:r>
        <w:t>).</w:t>
      </w:r>
    </w:p>
    <w:p w14:paraId="42598F9A" w14:textId="5685E8B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50772D">
        <w:t>3.38.3</w:t>
      </w:r>
      <w:r w:rsidR="00BC786F">
        <w:fldChar w:fldCharType="end"/>
      </w:r>
      <w:r>
        <w:t>.</w:t>
      </w:r>
    </w:p>
    <w:p w14:paraId="00E6F1B9" w14:textId="77777777" w:rsidR="009D3174" w:rsidRDefault="009D3174" w:rsidP="002D65F3">
      <w:pPr>
        <w:pStyle w:val="Code"/>
      </w:pPr>
    </w:p>
    <w:p w14:paraId="36D3F377" w14:textId="2F42B5D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0772D">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5672DE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0772D">
        <w:t>3.38.8</w:t>
      </w:r>
      <w:r>
        <w:fldChar w:fldCharType="end"/>
      </w:r>
      <w:r>
        <w:t>.</w:t>
      </w:r>
    </w:p>
    <w:p w14:paraId="741740FA" w14:textId="354AB831"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0772D">
        <w:t>3.39</w:t>
      </w:r>
      <w:r>
        <w:fldChar w:fldCharType="end"/>
      </w:r>
      <w:r>
        <w:t>).</w:t>
      </w:r>
    </w:p>
    <w:p w14:paraId="3B24AD48" w14:textId="36B7531E"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0772D">
        <w:t>3.39.2</w:t>
      </w:r>
      <w:r w:rsidR="00D1651A">
        <w:fldChar w:fldCharType="end"/>
      </w:r>
      <w:r>
        <w:t>.</w:t>
      </w:r>
    </w:p>
    <w:p w14:paraId="091883BE" w14:textId="77777777" w:rsidR="009D3174" w:rsidRDefault="009D3174" w:rsidP="002D65F3">
      <w:pPr>
        <w:pStyle w:val="Code"/>
      </w:pPr>
    </w:p>
    <w:p w14:paraId="0C82C8AC" w14:textId="3E5B8BBB"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0772D">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42" w:name="_Ref511822569"/>
      <w:bookmarkStart w:id="843" w:name="_Toc5018041"/>
      <w:r>
        <w:t>edgeTraversal object</w:t>
      </w:r>
      <w:bookmarkEnd w:id="842"/>
      <w:bookmarkEnd w:id="843"/>
    </w:p>
    <w:p w14:paraId="4A14EA88" w14:textId="696B8630" w:rsidR="00CD4F20" w:rsidRDefault="00CD4F20" w:rsidP="00CD4F20">
      <w:pPr>
        <w:pStyle w:val="Heading3"/>
      </w:pPr>
      <w:bookmarkStart w:id="844" w:name="_Toc5018042"/>
      <w:r>
        <w:t>General</w:t>
      </w:r>
      <w:bookmarkEnd w:id="844"/>
    </w:p>
    <w:p w14:paraId="7FC25DC6" w14:textId="57980962" w:rsidR="00E66DEE" w:rsidRDefault="00E66DEE" w:rsidP="00E66DEE">
      <w:bookmarkStart w:id="84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46" w:name="_Ref513199007"/>
      <w:bookmarkStart w:id="847" w:name="_Toc5018043"/>
      <w:r>
        <w:t>edgeId property</w:t>
      </w:r>
      <w:bookmarkEnd w:id="845"/>
      <w:bookmarkEnd w:id="846"/>
      <w:bookmarkEnd w:id="847"/>
    </w:p>
    <w:p w14:paraId="48F3DA24" w14:textId="787533E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0772D">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0772D">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50772D">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50772D">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w:t>
      </w:r>
    </w:p>
    <w:p w14:paraId="0AD4B66E" w14:textId="675852EB" w:rsidR="00CD4F20" w:rsidRDefault="00CD4F20" w:rsidP="00CD4F20">
      <w:pPr>
        <w:pStyle w:val="Heading3"/>
      </w:pPr>
      <w:bookmarkStart w:id="848" w:name="_Toc5018044"/>
      <w:r>
        <w:t>message property</w:t>
      </w:r>
      <w:bookmarkEnd w:id="848"/>
    </w:p>
    <w:p w14:paraId="4271FA61" w14:textId="0DCC65A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contains a message to display to the user as the edge is traversed.</w:t>
      </w:r>
    </w:p>
    <w:p w14:paraId="188B3BCD" w14:textId="25EB188B" w:rsidR="00CD4F20" w:rsidRDefault="00CD4F20" w:rsidP="00CD4F20">
      <w:pPr>
        <w:pStyle w:val="Heading3"/>
      </w:pPr>
      <w:bookmarkStart w:id="849" w:name="_Ref511823070"/>
      <w:bookmarkStart w:id="850" w:name="_Toc5018045"/>
      <w:r>
        <w:t>finalState property</w:t>
      </w:r>
      <w:bookmarkEnd w:id="849"/>
      <w:bookmarkEnd w:id="850"/>
    </w:p>
    <w:p w14:paraId="7DD91838" w14:textId="416AFC5D"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0772D">
        <w:t>3.6</w:t>
      </w:r>
      <w:r>
        <w:fldChar w:fldCharType="end"/>
      </w:r>
      <w:r>
        <w:t>) each of whose properties represents the value of a relevant expression after the edge has been traversed.</w:t>
      </w:r>
    </w:p>
    <w:p w14:paraId="254B59E1" w14:textId="4A9F2E59"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50772D">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640254B"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50772D">
        <w:t>3.42.7</w:t>
      </w:r>
      <w:r w:rsidR="00363F84">
        <w:fldChar w:fldCharType="end"/>
      </w:r>
      <w:r>
        <w:t>.</w:t>
      </w:r>
    </w:p>
    <w:p w14:paraId="0E93831D" w14:textId="4B6229DC" w:rsidR="00CD4F20" w:rsidRDefault="00326931" w:rsidP="00CD4F20">
      <w:pPr>
        <w:pStyle w:val="Heading3"/>
      </w:pPr>
      <w:bookmarkStart w:id="851" w:name="_Toc5018046"/>
      <w:r>
        <w:t>stepOverEdgeCount</w:t>
      </w:r>
      <w:r w:rsidR="00CD4F20">
        <w:t xml:space="preserve"> property</w:t>
      </w:r>
      <w:bookmarkEnd w:id="85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3619741"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0772D">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787787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5B400D0" w14:textId="27918E1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0772D">
        <w:t>3.25.17</w:t>
      </w:r>
      <w:r>
        <w:fldChar w:fldCharType="end"/>
      </w:r>
      <w:r>
        <w:t>.</w:t>
      </w:r>
    </w:p>
    <w:p w14:paraId="15902C38" w14:textId="5D4543A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0772D">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9B236C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0772D">
        <w:t>3.25.18</w:t>
      </w:r>
      <w:r>
        <w:fldChar w:fldCharType="end"/>
      </w:r>
      <w:r>
        <w:t>.</w:t>
      </w:r>
    </w:p>
    <w:p w14:paraId="7D1411F8" w14:textId="318C8D62"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0772D">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52" w:name="_Ref493427479"/>
      <w:bookmarkStart w:id="853" w:name="_Toc5018047"/>
      <w:r>
        <w:t>stack object</w:t>
      </w:r>
      <w:bookmarkEnd w:id="852"/>
      <w:bookmarkEnd w:id="853"/>
    </w:p>
    <w:p w14:paraId="5A2500F3" w14:textId="474DE860" w:rsidR="006E546E" w:rsidRDefault="006E546E" w:rsidP="006E546E">
      <w:pPr>
        <w:pStyle w:val="Heading3"/>
      </w:pPr>
      <w:bookmarkStart w:id="854" w:name="_Toc5018048"/>
      <w:r>
        <w:t>General</w:t>
      </w:r>
      <w:bookmarkEnd w:id="85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55" w:name="_Ref503361859"/>
      <w:bookmarkStart w:id="856" w:name="_Toc5018049"/>
      <w:r>
        <w:t>message property</w:t>
      </w:r>
      <w:bookmarkEnd w:id="855"/>
      <w:bookmarkEnd w:id="856"/>
    </w:p>
    <w:p w14:paraId="2BDF4228" w14:textId="6783CAC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0772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57" w:name="_Toc5018050"/>
      <w:r>
        <w:t>frames property</w:t>
      </w:r>
      <w:bookmarkEnd w:id="857"/>
    </w:p>
    <w:p w14:paraId="469B2FA7" w14:textId="7CC3366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0772D">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58" w:name="_Ref493494398"/>
      <w:bookmarkStart w:id="859" w:name="_Toc5018051"/>
      <w:r>
        <w:t>stackFrame object</w:t>
      </w:r>
      <w:bookmarkEnd w:id="858"/>
      <w:bookmarkEnd w:id="859"/>
    </w:p>
    <w:p w14:paraId="440DEBE2" w14:textId="2D9664B2" w:rsidR="006E546E" w:rsidRDefault="006E546E" w:rsidP="006E546E">
      <w:pPr>
        <w:pStyle w:val="Heading3"/>
      </w:pPr>
      <w:bookmarkStart w:id="860" w:name="_Toc5018052"/>
      <w:r>
        <w:t>General</w:t>
      </w:r>
      <w:bookmarkEnd w:id="860"/>
    </w:p>
    <w:p w14:paraId="7DA1CA9D" w14:textId="09F12BB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0772D">
        <w:t>3.40</w:t>
      </w:r>
      <w:r>
        <w:fldChar w:fldCharType="end"/>
      </w:r>
      <w:r w:rsidRPr="00F41277">
        <w:t>).</w:t>
      </w:r>
    </w:p>
    <w:p w14:paraId="595703CE" w14:textId="2E0FEEF4" w:rsidR="00D10846" w:rsidRDefault="003F0742" w:rsidP="006E546E">
      <w:pPr>
        <w:pStyle w:val="Heading3"/>
      </w:pPr>
      <w:bookmarkStart w:id="861" w:name="_Ref503362303"/>
      <w:bookmarkStart w:id="862" w:name="_Toc5018053"/>
      <w:r>
        <w:lastRenderedPageBreak/>
        <w:t xml:space="preserve">location </w:t>
      </w:r>
      <w:r w:rsidR="00D10846">
        <w:t>property</w:t>
      </w:r>
      <w:bookmarkEnd w:id="861"/>
      <w:bookmarkEnd w:id="862"/>
    </w:p>
    <w:p w14:paraId="075462B0" w14:textId="4CF42CE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0772D">
        <w:t>3.26</w:t>
      </w:r>
      <w:r w:rsidR="003F0742">
        <w:fldChar w:fldCharType="end"/>
      </w:r>
      <w:r>
        <w:t>) specifying the location to which this stack frame refers.</w:t>
      </w:r>
    </w:p>
    <w:p w14:paraId="4ABAFAEB" w14:textId="487C084B" w:rsidR="006E546E" w:rsidRDefault="006E546E" w:rsidP="006E546E">
      <w:pPr>
        <w:pStyle w:val="Heading3"/>
      </w:pPr>
      <w:bookmarkStart w:id="863" w:name="_Toc5018054"/>
      <w:r>
        <w:t>module property</w:t>
      </w:r>
      <w:bookmarkEnd w:id="86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64" w:name="_Toc5018055"/>
      <w:r>
        <w:t>threadId property</w:t>
      </w:r>
      <w:bookmarkEnd w:id="864"/>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65" w:name="_Toc5018056"/>
      <w:r>
        <w:t>parameters property</w:t>
      </w:r>
      <w:bookmarkEnd w:id="86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66" w:name="_Ref493427581"/>
      <w:bookmarkStart w:id="867" w:name="_Ref493427754"/>
      <w:bookmarkStart w:id="868" w:name="_Toc5018057"/>
      <w:r>
        <w:t>thread</w:t>
      </w:r>
      <w:r w:rsidR="007D2F0F">
        <w:t xml:space="preserve">FlowLocation </w:t>
      </w:r>
      <w:r w:rsidR="006E546E">
        <w:t>object</w:t>
      </w:r>
      <w:bookmarkEnd w:id="866"/>
      <w:bookmarkEnd w:id="867"/>
      <w:bookmarkEnd w:id="868"/>
    </w:p>
    <w:p w14:paraId="6AFFA125" w14:textId="72CDB951" w:rsidR="006E546E" w:rsidRDefault="006E546E" w:rsidP="006E546E">
      <w:pPr>
        <w:pStyle w:val="Heading3"/>
      </w:pPr>
      <w:bookmarkStart w:id="869" w:name="_Toc5018058"/>
      <w:r>
        <w:t>General</w:t>
      </w:r>
      <w:bookmarkEnd w:id="86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70" w:name="_Toc5018059"/>
      <w:r>
        <w:t>index property</w:t>
      </w:r>
      <w:bookmarkEnd w:id="870"/>
    </w:p>
    <w:p w14:paraId="4F445303" w14:textId="25623673"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50772D">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0E78D09F"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50772D">
        <w:t>3.42.7</w:t>
      </w:r>
      <w:r w:rsidR="00363F84">
        <w:fldChar w:fldCharType="end"/>
      </w:r>
      <w:r>
        <w:t>).</w:t>
      </w:r>
    </w:p>
    <w:p w14:paraId="49EE7C5D" w14:textId="0FEEEB7F" w:rsidR="006E546E" w:rsidRDefault="007D2F0F" w:rsidP="006E546E">
      <w:pPr>
        <w:pStyle w:val="Heading3"/>
      </w:pPr>
      <w:bookmarkStart w:id="871" w:name="_Ref493497783"/>
      <w:bookmarkStart w:id="872" w:name="_Ref493499799"/>
      <w:bookmarkStart w:id="873" w:name="_Toc5018060"/>
      <w:r>
        <w:t xml:space="preserve">location </w:t>
      </w:r>
      <w:r w:rsidR="006E546E">
        <w:t>property</w:t>
      </w:r>
      <w:bookmarkEnd w:id="871"/>
      <w:bookmarkEnd w:id="872"/>
      <w:bookmarkEnd w:id="873"/>
    </w:p>
    <w:p w14:paraId="4354E1E2" w14:textId="23B61AF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0772D">
        <w:t>3.26</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4854A0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0772D">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8426FAB"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0772D">
        <w:t>3.42.9</w:t>
      </w:r>
      <w:r w:rsidR="000A451A">
        <w:fldChar w:fldCharType="end"/>
      </w:r>
      <w:r>
        <w:t>) to ensure that the location in the external program executes before the location in the program being analyzed.</w:t>
      </w:r>
    </w:p>
    <w:p w14:paraId="33DB1A87" w14:textId="23FF106B"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0772D">
        <w:t>3.33</w:t>
      </w:r>
      <w:r w:rsidR="000A451A">
        <w:fldChar w:fldCharType="end"/>
      </w:r>
      <w:r>
        <w:t>).</w:t>
      </w:r>
    </w:p>
    <w:p w14:paraId="77957EDD" w14:textId="3AB6E1CE"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50772D">
        <w:t>3.33.3</w:t>
      </w:r>
      <w:r w:rsidR="000A451A">
        <w:fldChar w:fldCharType="end"/>
      </w:r>
      <w:r>
        <w:t>.</w:t>
      </w:r>
    </w:p>
    <w:p w14:paraId="3D30CB9D" w14:textId="74FAD4C8"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0772D">
        <w:t>3.34</w:t>
      </w:r>
      <w:r w:rsidR="000A451A">
        <w:fldChar w:fldCharType="end"/>
      </w:r>
      <w:r>
        <w:t>).</w:t>
      </w:r>
    </w:p>
    <w:p w14:paraId="14000C19" w14:textId="0E78B0D0"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0772D">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3DEA36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0772D">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874" w:name="_Toc5018061"/>
      <w:r>
        <w:t>module property</w:t>
      </w:r>
      <w:bookmarkEnd w:id="87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75" w:name="_Toc5018062"/>
      <w:r>
        <w:t>stack property</w:t>
      </w:r>
      <w:bookmarkEnd w:id="875"/>
    </w:p>
    <w:p w14:paraId="1FCE52C5" w14:textId="67F44836"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0772D">
        <w:t>3.40</w:t>
      </w:r>
      <w:r>
        <w:fldChar w:fldCharType="end"/>
      </w:r>
      <w:r>
        <w:t>) that represents the call stack leading to this location.</w:t>
      </w:r>
    </w:p>
    <w:p w14:paraId="612E79E6" w14:textId="328A50C9" w:rsidR="00D31582" w:rsidRDefault="00D31582" w:rsidP="00D31582">
      <w:pPr>
        <w:pStyle w:val="Heading3"/>
      </w:pPr>
      <w:bookmarkStart w:id="876" w:name="_Toc5018063"/>
      <w:r>
        <w:t>kind</w:t>
      </w:r>
      <w:r w:rsidR="00A175AD">
        <w:t>s</w:t>
      </w:r>
      <w:r>
        <w:t xml:space="preserve"> property</w:t>
      </w:r>
      <w:bookmarkEnd w:id="876"/>
    </w:p>
    <w:p w14:paraId="243641AC" w14:textId="4325CD9C" w:rsidR="001E43DC" w:rsidRDefault="00D31582" w:rsidP="00D31582">
      <w:bookmarkStart w:id="87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0772D">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78" w:name="_Ref510090188"/>
      <w:bookmarkEnd w:id="877"/>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79" w:name="_Ref4830291"/>
      <w:bookmarkStart w:id="880" w:name="_Ref4830307"/>
      <w:bookmarkStart w:id="881" w:name="_Ref4830331"/>
      <w:bookmarkStart w:id="882" w:name="_Ref4830346"/>
      <w:bookmarkStart w:id="883" w:name="_Ref4830357"/>
      <w:bookmarkStart w:id="884" w:name="_Ref4830368"/>
      <w:bookmarkStart w:id="885" w:name="_Toc5018064"/>
      <w:r>
        <w:t>state property</w:t>
      </w:r>
      <w:bookmarkEnd w:id="878"/>
      <w:bookmarkEnd w:id="879"/>
      <w:bookmarkEnd w:id="880"/>
      <w:bookmarkEnd w:id="881"/>
      <w:bookmarkEnd w:id="882"/>
      <w:bookmarkEnd w:id="883"/>
      <w:bookmarkEnd w:id="884"/>
      <w:bookmarkEnd w:id="885"/>
    </w:p>
    <w:p w14:paraId="0DD0B49A" w14:textId="6931F9B0"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0772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86" w:name="_Ref510008884"/>
      <w:bookmarkStart w:id="887" w:name="_Toc5018065"/>
      <w:r>
        <w:t>nestingLevel property</w:t>
      </w:r>
      <w:bookmarkEnd w:id="886"/>
      <w:bookmarkEnd w:id="88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88" w:name="_Ref510008873"/>
      <w:bookmarkStart w:id="889" w:name="_Toc5018066"/>
      <w:r>
        <w:t>executionOrder property</w:t>
      </w:r>
      <w:bookmarkEnd w:id="888"/>
      <w:bookmarkEnd w:id="889"/>
    </w:p>
    <w:p w14:paraId="61CA929F" w14:textId="0F78F3E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0772D">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90" w:name="_Toc5018067"/>
      <w:r>
        <w:t xml:space="preserve">executionTimeUtc </w:t>
      </w:r>
      <w:r w:rsidR="005D2999">
        <w:t>property</w:t>
      </w:r>
      <w:bookmarkEnd w:id="890"/>
    </w:p>
    <w:p w14:paraId="27A7FA38" w14:textId="2E17D705"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91" w:name="_Toc5018068"/>
      <w:r>
        <w:t>importance property</w:t>
      </w:r>
      <w:bookmarkEnd w:id="89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92" w:name="_Ref529368289"/>
      <w:bookmarkStart w:id="893" w:name="_Toc5018069"/>
      <w:r>
        <w:t>resultProvenance object</w:t>
      </w:r>
      <w:bookmarkEnd w:id="892"/>
      <w:bookmarkEnd w:id="893"/>
    </w:p>
    <w:p w14:paraId="75BA9795" w14:textId="77777777" w:rsidR="00C82EC9" w:rsidRDefault="00C82EC9" w:rsidP="00C82EC9">
      <w:pPr>
        <w:pStyle w:val="Heading3"/>
        <w:numPr>
          <w:ilvl w:val="2"/>
          <w:numId w:val="2"/>
        </w:numPr>
      </w:pPr>
      <w:bookmarkStart w:id="894" w:name="_Toc5018070"/>
      <w:r>
        <w:t>General</w:t>
      </w:r>
      <w:bookmarkEnd w:id="89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95" w:name="_Toc5018071"/>
      <w:r>
        <w:t>firstDetectionTimeUtc property</w:t>
      </w:r>
      <w:bookmarkEnd w:id="895"/>
    </w:p>
    <w:p w14:paraId="65E11777" w14:textId="23542FD7"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96" w:name="_Toc5018072"/>
      <w:r>
        <w:t>lastDetectionTimeUtc property</w:t>
      </w:r>
      <w:bookmarkEnd w:id="896"/>
    </w:p>
    <w:p w14:paraId="16F93DF5" w14:textId="1CE2AC1E"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8CC693B"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0772D">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0772D">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97" w:name="_Toc5018073"/>
      <w:r>
        <w:t>firstDetectionRunGuid property</w:t>
      </w:r>
      <w:bookmarkEnd w:id="897"/>
    </w:p>
    <w:p w14:paraId="6DA0C3FD" w14:textId="3F243D1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0772D">
        <w:t>3.14.3</w:t>
      </w:r>
      <w:r>
        <w:fldChar w:fldCharType="end"/>
      </w:r>
      <w:r>
        <w:t xml:space="preserve">, </w:t>
      </w:r>
      <w:r w:rsidRPr="006066AC">
        <w:t>§</w:t>
      </w:r>
      <w:r>
        <w:fldChar w:fldCharType="begin"/>
      </w:r>
      <w:r>
        <w:instrText xml:space="preserve"> REF _Ref526937044 \r \h </w:instrText>
      </w:r>
      <w:r>
        <w:fldChar w:fldCharType="separate"/>
      </w:r>
      <w:r w:rsidR="0050772D">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98" w:name="_Toc5018074"/>
      <w:r>
        <w:t>lastDetectionRunGuid property</w:t>
      </w:r>
      <w:bookmarkEnd w:id="898"/>
    </w:p>
    <w:p w14:paraId="35285F82" w14:textId="0488062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0772D">
        <w:t>3.14.3</w:t>
      </w:r>
      <w:r>
        <w:fldChar w:fldCharType="end"/>
      </w:r>
      <w:r>
        <w:t xml:space="preserve">, </w:t>
      </w:r>
      <w:r w:rsidRPr="006066AC">
        <w:t>§</w:t>
      </w:r>
      <w:r>
        <w:fldChar w:fldCharType="begin"/>
      </w:r>
      <w:r>
        <w:instrText xml:space="preserve"> REF _Ref526937044 \r \h </w:instrText>
      </w:r>
      <w:r>
        <w:fldChar w:fldCharType="separate"/>
      </w:r>
      <w:r w:rsidR="0050772D">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99" w:name="_Ref4232561"/>
      <w:bookmarkStart w:id="900" w:name="_Toc5018075"/>
      <w:r>
        <w:t>invocationIndex property</w:t>
      </w:r>
      <w:bookmarkEnd w:id="899"/>
      <w:bookmarkEnd w:id="900"/>
    </w:p>
    <w:p w14:paraId="7B6EA25C" w14:textId="3C3A88C8"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50772D">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0772D">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1" w:name="_Ref532468570"/>
      <w:bookmarkStart w:id="902" w:name="_Toc5018076"/>
      <w:r>
        <w:t>conversionSources property</w:t>
      </w:r>
      <w:bookmarkEnd w:id="901"/>
      <w:bookmarkEnd w:id="90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DC73EF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50772D">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0772D">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7DBA0336"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0772D">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A6C2CA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0772D">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AFCA5D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0772D">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739F13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0772D">
        <w:t>3.27</w:t>
      </w:r>
      <w:r w:rsidR="002D65F3">
        <w:fldChar w:fldCharType="end"/>
      </w:r>
      <w:r w:rsidR="002D65F3">
        <w:t>).</w:t>
      </w:r>
    </w:p>
    <w:p w14:paraId="6D02A6B4" w14:textId="7332C9D5"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0772D">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A8D790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0772D">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03" w:name="_Ref493407996"/>
      <w:bookmarkStart w:id="904" w:name="_Ref508814067"/>
      <w:bookmarkStart w:id="905" w:name="_Ref3908560"/>
      <w:bookmarkStart w:id="906" w:name="_Toc5018077"/>
      <w:r>
        <w:rPr>
          <w:bCs/>
          <w:sz w:val="26"/>
          <w:szCs w:val="26"/>
        </w:rPr>
        <w:t>reportingDescriptor</w:t>
      </w:r>
      <w:r>
        <w:t xml:space="preserve"> </w:t>
      </w:r>
      <w:r w:rsidR="00B86BC7">
        <w:t>object</w:t>
      </w:r>
      <w:bookmarkEnd w:id="903"/>
      <w:bookmarkEnd w:id="904"/>
      <w:bookmarkEnd w:id="905"/>
      <w:bookmarkEnd w:id="906"/>
    </w:p>
    <w:p w14:paraId="0004BC6E" w14:textId="658F9ED1" w:rsidR="00B86BC7" w:rsidRDefault="00B86BC7" w:rsidP="00B86BC7">
      <w:pPr>
        <w:pStyle w:val="Heading3"/>
      </w:pPr>
      <w:bookmarkStart w:id="907" w:name="_Toc5018078"/>
      <w:r>
        <w:t>General</w:t>
      </w:r>
      <w:bookmarkEnd w:id="907"/>
    </w:p>
    <w:p w14:paraId="51CC9E80" w14:textId="04CAEBB6"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0772D">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0772D">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08" w:name="_Toc5018079"/>
      <w:r>
        <w:t>Constraints</w:t>
      </w:r>
      <w:bookmarkEnd w:id="908"/>
    </w:p>
    <w:p w14:paraId="1A1A3719" w14:textId="42641CA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0772D">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0772D">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09" w:name="_Ref493408046"/>
      <w:bookmarkStart w:id="910" w:name="_Toc5018080"/>
      <w:r>
        <w:t>id property</w:t>
      </w:r>
      <w:bookmarkEnd w:id="909"/>
      <w:bookmarkEnd w:id="910"/>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1" w:name="_Toc5018081"/>
      <w:r>
        <w:t>deprecatedIds property</w:t>
      </w:r>
      <w:bookmarkEnd w:id="911"/>
    </w:p>
    <w:p w14:paraId="72B0335E" w14:textId="46F99D91"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0772D">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0772D">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06ACD2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0772D">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12" w:name="_Ref4137037"/>
      <w:bookmarkStart w:id="913" w:name="_Toc5018082"/>
      <w:r>
        <w:t>guid property</w:t>
      </w:r>
      <w:bookmarkEnd w:id="912"/>
      <w:bookmarkEnd w:id="913"/>
    </w:p>
    <w:p w14:paraId="52E61F3E" w14:textId="1E1D70D7"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0772D">
        <w:t>3.5.4</w:t>
      </w:r>
      <w:r>
        <w:fldChar w:fldCharType="end"/>
      </w:r>
      <w:r>
        <w:t>) that uniquely identifies the descriptor.</w:t>
      </w:r>
    </w:p>
    <w:p w14:paraId="0E6A3F82" w14:textId="73FBF90C" w:rsidR="00E3048B" w:rsidRDefault="00E3048B" w:rsidP="00E3048B">
      <w:pPr>
        <w:pStyle w:val="Heading3"/>
      </w:pPr>
      <w:bookmarkStart w:id="914" w:name="_Toc5018083"/>
      <w:r>
        <w:t>deprecatedGuids property</w:t>
      </w:r>
      <w:bookmarkEnd w:id="914"/>
    </w:p>
    <w:p w14:paraId="7C8AD044" w14:textId="23CFF4CA"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GUID-valued strings (§</w:t>
      </w:r>
      <w:r>
        <w:fldChar w:fldCharType="begin"/>
      </w:r>
      <w:r>
        <w:instrText xml:space="preserve"> REF _Ref514314114 \r \h </w:instrText>
      </w:r>
      <w:r>
        <w:fldChar w:fldCharType="separate"/>
      </w:r>
      <w:r w:rsidR="0050772D">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50772D">
        <w:t>3.44.5</w:t>
      </w:r>
      <w:r>
        <w:fldChar w:fldCharType="end"/>
      </w:r>
      <w:r>
        <w:t>) for this object.</w:t>
      </w:r>
    </w:p>
    <w:p w14:paraId="04CAE532" w14:textId="4791B51D" w:rsidR="00B86BC7" w:rsidRDefault="00B86BC7" w:rsidP="00B86BC7">
      <w:pPr>
        <w:pStyle w:val="Heading3"/>
      </w:pPr>
      <w:bookmarkStart w:id="915" w:name="_Ref4422547"/>
      <w:bookmarkStart w:id="916" w:name="_Toc5018084"/>
      <w:r>
        <w:t>name property</w:t>
      </w:r>
      <w:bookmarkEnd w:id="915"/>
      <w:bookmarkEnd w:id="916"/>
    </w:p>
    <w:p w14:paraId="19E18CE8" w14:textId="4952026C"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0772D">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0772D">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917" w:name="_Toc5018085"/>
      <w:r>
        <w:t>deprecatedNames property</w:t>
      </w:r>
      <w:bookmarkEnd w:id="917"/>
    </w:p>
    <w:p w14:paraId="39CAA48F" w14:textId="579D473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0772D">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0772D">
        <w:t>3.44.7</w:t>
      </w:r>
      <w:r>
        <w:fldChar w:fldCharType="end"/>
      </w:r>
      <w:r>
        <w:t>) for this object.</w:t>
      </w:r>
    </w:p>
    <w:p w14:paraId="5548973D" w14:textId="0E0BF9BD"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0772D">
        <w:t>3.18.2</w:t>
      </w:r>
      <w:r w:rsidR="00EC15D0">
        <w:fldChar w:fldCharType="end"/>
      </w:r>
      <w:r w:rsidR="00EC15D0">
        <w:t>)</w:t>
      </w:r>
      <w:r>
        <w:t xml:space="preserve">. </w:t>
      </w:r>
    </w:p>
    <w:p w14:paraId="23ACD4C9" w14:textId="51DFBAE1" w:rsidR="00B86BC7" w:rsidRDefault="00B86BC7" w:rsidP="00B86BC7">
      <w:pPr>
        <w:pStyle w:val="Heading3"/>
      </w:pPr>
      <w:bookmarkStart w:id="918" w:name="_Ref493510771"/>
      <w:bookmarkStart w:id="919" w:name="_Toc5018086"/>
      <w:r>
        <w:t>shortDescription property</w:t>
      </w:r>
      <w:bookmarkEnd w:id="918"/>
      <w:bookmarkEnd w:id="919"/>
    </w:p>
    <w:p w14:paraId="529813AC" w14:textId="5455976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0772D">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0" w:name="_Ref493510781"/>
      <w:bookmarkStart w:id="921" w:name="_Toc5018087"/>
      <w:r>
        <w:t>fullDescription property</w:t>
      </w:r>
      <w:bookmarkEnd w:id="920"/>
      <w:bookmarkEnd w:id="921"/>
    </w:p>
    <w:p w14:paraId="1D1994A2" w14:textId="07B12B54"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0772D">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02928E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0772D">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22" w:name="_Ref493345139"/>
      <w:bookmarkStart w:id="923" w:name="_Toc5018088"/>
      <w:r>
        <w:t>message</w:t>
      </w:r>
      <w:r w:rsidR="00CD2BD7">
        <w:t>Strings</w:t>
      </w:r>
      <w:r>
        <w:t xml:space="preserve"> property</w:t>
      </w:r>
      <w:bookmarkEnd w:id="922"/>
      <w:bookmarkEnd w:id="923"/>
    </w:p>
    <w:p w14:paraId="4810A9EB" w14:textId="2C0A13A1"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0772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0772D">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05061D">
        <w:t>)</w:t>
      </w:r>
      <w:r w:rsidR="00F67E65">
        <w:t>.</w:t>
      </w:r>
    </w:p>
    <w:p w14:paraId="54AC3DC0" w14:textId="7BF3049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0772D">
        <w:t>3.25.11</w:t>
      </w:r>
      <w:r w:rsidR="003B3A06">
        <w:fldChar w:fldCharType="end"/>
      </w:r>
      <w:r>
        <w:t>, §</w:t>
      </w:r>
      <w:r>
        <w:fldChar w:fldCharType="begin"/>
      </w:r>
      <w:r>
        <w:instrText xml:space="preserve"> REF _Ref508811592 \r \h </w:instrText>
      </w:r>
      <w:r>
        <w:fldChar w:fldCharType="separate"/>
      </w:r>
      <w:r w:rsidR="0050772D">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181CC4B"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0772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24" w:name="_Toc5018089"/>
      <w:r>
        <w:t>help</w:t>
      </w:r>
      <w:r w:rsidR="00326BD5">
        <w:t>Uri</w:t>
      </w:r>
      <w:r>
        <w:t xml:space="preserve"> property</w:t>
      </w:r>
      <w:bookmarkEnd w:id="924"/>
    </w:p>
    <w:p w14:paraId="782A7DB1" w14:textId="08E5D388"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0772D">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25" w:name="_Ref503364566"/>
      <w:bookmarkStart w:id="926" w:name="_Toc5018090"/>
      <w:r>
        <w:t>help property</w:t>
      </w:r>
      <w:bookmarkEnd w:id="925"/>
      <w:bookmarkEnd w:id="926"/>
    </w:p>
    <w:p w14:paraId="681BD68F" w14:textId="26FFF69D"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0772D">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0772D">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27" w:name="_Ref508894471"/>
      <w:bookmarkStart w:id="928" w:name="_Ref4233655"/>
      <w:bookmarkStart w:id="929" w:name="_Toc5018091"/>
      <w:r>
        <w:t xml:space="preserve">defaultConfiguration </w:t>
      </w:r>
      <w:r w:rsidR="00164CCB">
        <w:t>property</w:t>
      </w:r>
      <w:bookmarkEnd w:id="927"/>
      <w:bookmarkEnd w:id="928"/>
      <w:bookmarkEnd w:id="929"/>
    </w:p>
    <w:p w14:paraId="566C2663" w14:textId="7A44E23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50772D">
        <w:t>3.45</w:t>
      </w:r>
      <w:r>
        <w:fldChar w:fldCharType="end"/>
      </w:r>
      <w:r>
        <w:t>)</w:t>
      </w:r>
      <w:r w:rsidRPr="000A7DA8">
        <w:t>.</w:t>
      </w:r>
    </w:p>
    <w:p w14:paraId="7BA3CFE9" w14:textId="03617C6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0772D">
        <w:t>3.45</w:t>
      </w:r>
      <w:r>
        <w:fldChar w:fldCharType="end"/>
      </w:r>
      <w:r>
        <w:t>.</w:t>
      </w:r>
    </w:p>
    <w:p w14:paraId="0AFF06D6" w14:textId="0FEB3D24"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0772D">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50772D">
        <w:t>3.45.5</w:t>
      </w:r>
      <w:r>
        <w:fldChar w:fldCharType="end"/>
      </w:r>
      <w:r>
        <w:t>).</w:t>
      </w:r>
    </w:p>
    <w:p w14:paraId="18EFDB6E" w14:textId="46C0F048" w:rsidR="00E22115" w:rsidRDefault="006C66CC" w:rsidP="00E22115">
      <w:pPr>
        <w:pStyle w:val="Heading3"/>
      </w:pPr>
      <w:bookmarkStart w:id="930" w:name="_Ref4247826"/>
      <w:bookmarkStart w:id="931" w:name="_Ref4583651"/>
      <w:bookmarkStart w:id="932" w:name="_Toc5018092"/>
      <w:r>
        <w:t>taxa</w:t>
      </w:r>
      <w:r w:rsidR="00E22115">
        <w:t xml:space="preserve"> property</w:t>
      </w:r>
      <w:bookmarkEnd w:id="930"/>
      <w:bookmarkEnd w:id="931"/>
      <w:bookmarkEnd w:id="932"/>
    </w:p>
    <w:p w14:paraId="6D8C8401" w14:textId="1317094B"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50772D">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50772D">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pPr>
        <w:rPr>
          <w:ins w:id="933" w:author="Laurence Golding" w:date="2019-04-03T08:34:00Z"/>
        </w:rPr>
      </w:pPr>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29044E55" w:rsidR="00255BB5" w:rsidRDefault="00255BB5" w:rsidP="00E22115">
      <w:pPr>
        <w:rPr>
          <w:ins w:id="934" w:author="Laurence Golding" w:date="2019-04-03T08:36:00Z"/>
        </w:rPr>
      </w:pPr>
      <w:ins w:id="935" w:author="Laurence Golding" w:date="2019-04-03T08:35:00Z">
        <w:r>
          <w:t xml:space="preserve">If any </w:t>
        </w:r>
        <w:r w:rsidRPr="00255BB5">
          <w:rPr>
            <w:rStyle w:val="CODEtemp"/>
          </w:rPr>
          <w:t>reportingDescriptor</w:t>
        </w:r>
      </w:ins>
      <w:ins w:id="936" w:author="Laurence Golding" w:date="2019-04-03T08:36:00Z">
        <w:r>
          <w:rPr>
            <w:rStyle w:val="CODEtemp"/>
          </w:rPr>
          <w:t>Reference</w:t>
        </w:r>
      </w:ins>
      <w:ins w:id="937" w:author="Laurence Golding" w:date="2019-04-03T08:35:00Z">
        <w:r>
          <w:t xml:space="preserve"> object within </w:t>
        </w:r>
        <w:r w:rsidRPr="00255BB5">
          <w:rPr>
            <w:rStyle w:val="CODEtemp"/>
          </w:rPr>
          <w:t>taxa</w:t>
        </w:r>
        <w:r>
          <w:t xml:space="preserve"> lacks a </w:t>
        </w:r>
        <w:r w:rsidRPr="00255BB5">
          <w:rPr>
            <w:rStyle w:val="CODEtemp"/>
          </w:rPr>
          <w:t>toolComponent</w:t>
        </w:r>
        <w:r>
          <w:t xml:space="preserve"> property (</w:t>
        </w:r>
      </w:ins>
      <w:ins w:id="938" w:author="Laurence Golding" w:date="2019-04-03T08:37:00Z">
        <w:r>
          <w:t>§</w:t>
        </w:r>
        <w:r>
          <w:fldChar w:fldCharType="begin"/>
        </w:r>
        <w:r>
          <w:instrText xml:space="preserve"> REF _Ref4055072 \r \h </w:instrText>
        </w:r>
      </w:ins>
      <w:r>
        <w:fldChar w:fldCharType="separate"/>
      </w:r>
      <w:ins w:id="939" w:author="Laurence Golding" w:date="2019-04-03T08:37:00Z">
        <w:r>
          <w:t>3.47.7</w:t>
        </w:r>
        <w:r>
          <w:fldChar w:fldCharType="end"/>
        </w:r>
      </w:ins>
      <w:ins w:id="940" w:author="Laurence Golding" w:date="2019-04-03T08:35:00Z">
        <w:r>
          <w:t>)</w:t>
        </w:r>
      </w:ins>
      <w:ins w:id="941" w:author="Laurence Golding" w:date="2019-04-03T08:36:00Z">
        <w:r>
          <w:t xml:space="preserve">, it </w:t>
        </w:r>
        <w:r w:rsidRPr="00255BB5">
          <w:rPr>
            <w:b/>
          </w:rPr>
          <w:t>SHALL</w:t>
        </w:r>
        <w:r>
          <w:t xml:space="preserve"> be taken to refer to the element at array index 0 within </w:t>
        </w:r>
        <w:r w:rsidRPr="00255BB5">
          <w:rPr>
            <w:rStyle w:val="CODEtemp"/>
          </w:rPr>
          <w:t>theRun.taxonomies</w:t>
        </w:r>
        <w:r>
          <w:t xml:space="preserve"> (</w:t>
        </w:r>
      </w:ins>
      <w:ins w:id="942" w:author="Laurence Golding" w:date="2019-04-03T08:37:00Z">
        <w:r>
          <w:t>§</w:t>
        </w:r>
      </w:ins>
      <w:ins w:id="943" w:author="Laurence Golding" w:date="2019-04-03T08:38:00Z">
        <w:r>
          <w:fldChar w:fldCharType="begin"/>
        </w:r>
        <w:r>
          <w:instrText xml:space="preserve"> REF _Ref4509523 \r \h </w:instrText>
        </w:r>
      </w:ins>
      <w:r>
        <w:fldChar w:fldCharType="separate"/>
      </w:r>
      <w:ins w:id="944" w:author="Laurence Golding" w:date="2019-04-03T08:38:00Z">
        <w:r>
          <w:t>3.14.8</w:t>
        </w:r>
        <w:r>
          <w:fldChar w:fldCharType="end"/>
        </w:r>
      </w:ins>
      <w:ins w:id="945" w:author="Laurence Golding" w:date="2019-04-03T08:36:00Z">
        <w:r>
          <w:t>).</w:t>
        </w:r>
      </w:ins>
    </w:p>
    <w:p w14:paraId="22740C4F" w14:textId="3FDEC711" w:rsidR="00255BB5" w:rsidRDefault="00255BB5" w:rsidP="00255BB5">
      <w:pPr>
        <w:pStyle w:val="Note"/>
      </w:pPr>
      <w:ins w:id="946" w:author="Laurence Golding" w:date="2019-04-03T08:36:00Z">
        <w:r>
          <w:t>NOTE: This optimizes for the common case where a r</w:t>
        </w:r>
      </w:ins>
      <w:ins w:id="947" w:author="Laurence Golding" w:date="2019-04-03T08:37:00Z">
        <w:r>
          <w:t>un classifies results according to a single taxonomy.</w:t>
        </w:r>
      </w:ins>
    </w:p>
    <w:p w14:paraId="7F8B3C2C" w14:textId="38E7ACD7"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50772D">
        <w:t>3.25.8</w:t>
      </w:r>
      <w:r w:rsidR="008830B6">
        <w:fldChar w:fldCharType="end"/>
      </w:r>
      <w:r>
        <w:t>.</w:t>
      </w:r>
    </w:p>
    <w:p w14:paraId="1B7E9CC9" w14:textId="72646D1D" w:rsidR="00C700F5" w:rsidRDefault="006C66CC" w:rsidP="00C700F5">
      <w:pPr>
        <w:pStyle w:val="Heading3"/>
      </w:pPr>
      <w:bookmarkStart w:id="948" w:name="_Ref4583658"/>
      <w:bookmarkStart w:id="949" w:name="_Toc5018093"/>
      <w:r>
        <w:t>optionalTaxa</w:t>
      </w:r>
      <w:bookmarkEnd w:id="948"/>
      <w:bookmarkEnd w:id="949"/>
    </w:p>
    <w:p w14:paraId="3B5A5042" w14:textId="4612E73A"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50772D">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50772D">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3699468" w:rsidR="00460860" w:rsidRDefault="00460860" w:rsidP="00460860">
      <w:pPr>
        <w:rPr>
          <w:ins w:id="950" w:author="Laurence Golding" w:date="2019-04-03T08:41:00Z"/>
        </w:rPr>
      </w:pPr>
      <w:r>
        <w:t xml:space="preserve">A rule </w:t>
      </w:r>
      <w:r w:rsidRPr="00C700F5">
        <w:rPr>
          <w:b/>
        </w:rPr>
        <w:t>MAY</w:t>
      </w:r>
      <w:r>
        <w:t xml:space="preserve"> fall into multiple taxa from multiple taxonomies.</w:t>
      </w:r>
    </w:p>
    <w:p w14:paraId="2B9A4FCD" w14:textId="77777777" w:rsidR="00732D6B" w:rsidRDefault="00732D6B" w:rsidP="00732D6B">
      <w:pPr>
        <w:rPr>
          <w:ins w:id="951" w:author="Laurence Golding" w:date="2019-04-03T08:41:00Z"/>
        </w:rPr>
      </w:pPr>
      <w:ins w:id="952" w:author="Laurence Golding" w:date="2019-04-03T08:41:00Z">
        <w:r>
          <w:t xml:space="preserve">If any </w:t>
        </w:r>
        <w:r w:rsidRPr="00255BB5">
          <w:rPr>
            <w:rStyle w:val="CODEtemp"/>
          </w:rPr>
          <w:t>reportingDescriptor</w:t>
        </w:r>
        <w:r>
          <w:rPr>
            <w:rStyle w:val="CODEtemp"/>
          </w:rPr>
          <w:t>Reference</w:t>
        </w:r>
        <w:r>
          <w:t xml:space="preserve"> object within </w:t>
        </w:r>
        <w:r>
          <w:rPr>
            <w:rStyle w:val="CODEtemp"/>
          </w:rPr>
          <w:t>optionalT</w:t>
        </w:r>
        <w:r w:rsidRPr="00255BB5">
          <w:rPr>
            <w:rStyle w:val="CODEtemp"/>
          </w:rPr>
          <w:t>axa</w:t>
        </w:r>
        <w:r>
          <w:t xml:space="preserve"> lacks a </w:t>
        </w:r>
        <w:r w:rsidRPr="00255BB5">
          <w:rPr>
            <w:rStyle w:val="CODEtemp"/>
          </w:rPr>
          <w:t>toolComponent</w:t>
        </w:r>
        <w:r>
          <w:t xml:space="preserve"> property (§</w:t>
        </w:r>
        <w:r>
          <w:fldChar w:fldCharType="begin"/>
        </w:r>
        <w:r>
          <w:instrText xml:space="preserve"> REF _Ref4055072 \r \h </w:instrText>
        </w:r>
      </w:ins>
      <w:ins w:id="953" w:author="Laurence Golding" w:date="2019-04-03T08:41:00Z">
        <w:r>
          <w:fldChar w:fldCharType="separate"/>
        </w:r>
        <w:r>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ins>
      <w:ins w:id="954" w:author="Laurence Golding" w:date="2019-04-03T08:41:00Z">
        <w:r>
          <w:fldChar w:fldCharType="separate"/>
        </w:r>
        <w:r>
          <w:t>3.14.8</w:t>
        </w:r>
        <w:r>
          <w:fldChar w:fldCharType="end"/>
        </w:r>
        <w:r>
          <w:t>).</w:t>
        </w:r>
      </w:ins>
    </w:p>
    <w:p w14:paraId="346F4441" w14:textId="072E6C9D" w:rsidR="00732D6B" w:rsidRDefault="00732D6B" w:rsidP="00732D6B">
      <w:pPr>
        <w:pStyle w:val="Note"/>
      </w:pPr>
      <w:ins w:id="955" w:author="Laurence Golding" w:date="2019-04-03T08:41:00Z">
        <w:r>
          <w:t>NOTE: This optimizes for the common case where a run classifies results according to a single taxonomy.</w:t>
        </w:r>
      </w:ins>
    </w:p>
    <w:p w14:paraId="5CB695E9" w14:textId="75434FF0"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50772D">
        <w:t>3.25.8</w:t>
      </w:r>
      <w:r w:rsidR="008830B6">
        <w:fldChar w:fldCharType="end"/>
      </w:r>
      <w:r>
        <w:t>.</w:t>
      </w:r>
    </w:p>
    <w:p w14:paraId="13B57609" w14:textId="17EDB14C" w:rsidR="00164CCB" w:rsidRDefault="0085505F" w:rsidP="00B86BC7">
      <w:pPr>
        <w:pStyle w:val="Heading2"/>
      </w:pPr>
      <w:bookmarkStart w:id="956" w:name="_Ref508894470"/>
      <w:bookmarkStart w:id="957" w:name="_Ref508894720"/>
      <w:bookmarkStart w:id="958" w:name="_Ref508894737"/>
      <w:bookmarkStart w:id="959" w:name="_Toc5018094"/>
      <w:bookmarkStart w:id="960" w:name="_Ref493477061"/>
      <w:r>
        <w:t>reporting</w:t>
      </w:r>
      <w:r w:rsidR="00164CCB">
        <w:t>Configuration object</w:t>
      </w:r>
      <w:bookmarkEnd w:id="956"/>
      <w:bookmarkEnd w:id="957"/>
      <w:bookmarkEnd w:id="958"/>
      <w:bookmarkEnd w:id="959"/>
    </w:p>
    <w:p w14:paraId="2F470253" w14:textId="738DA236" w:rsidR="00164CCB" w:rsidRDefault="00164CCB" w:rsidP="00164CCB">
      <w:pPr>
        <w:pStyle w:val="Heading3"/>
      </w:pPr>
      <w:bookmarkStart w:id="961" w:name="_Toc5018095"/>
      <w:r>
        <w:t>General</w:t>
      </w:r>
      <w:bookmarkEnd w:id="961"/>
    </w:p>
    <w:p w14:paraId="2C5A48CF" w14:textId="719C7406"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50772D">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057FB2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50772D">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50772D">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50772D">
        <w:t>3.46.2</w:t>
      </w:r>
      <w:r>
        <w:fldChar w:fldCharType="end"/>
      </w:r>
      <w:r>
        <w:t>).</w:t>
      </w:r>
    </w:p>
    <w:p w14:paraId="1B94F57E" w14:textId="047BC124" w:rsidR="00D41895" w:rsidRPr="00D41895" w:rsidRDefault="00D41895" w:rsidP="00D41895">
      <w:r>
        <w:t>For an example, see §</w:t>
      </w:r>
      <w:r>
        <w:fldChar w:fldCharType="begin"/>
      </w:r>
      <w:r>
        <w:instrText xml:space="preserve"> REF _Ref508894796 \r \h </w:instrText>
      </w:r>
      <w:r>
        <w:fldChar w:fldCharType="separate"/>
      </w:r>
      <w:r w:rsidR="0050772D">
        <w:t>3.45.5</w:t>
      </w:r>
      <w:r>
        <w:fldChar w:fldCharType="end"/>
      </w:r>
      <w:r>
        <w:t>.</w:t>
      </w:r>
    </w:p>
    <w:p w14:paraId="3F5F290D" w14:textId="702ADA23" w:rsidR="00164CCB" w:rsidRDefault="00164CCB" w:rsidP="00164CCB">
      <w:pPr>
        <w:pStyle w:val="Heading3"/>
      </w:pPr>
      <w:bookmarkStart w:id="962" w:name="_Toc5018096"/>
      <w:r>
        <w:t>enabled property</w:t>
      </w:r>
      <w:bookmarkEnd w:id="96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63" w:name="_Ref508894469"/>
      <w:bookmarkStart w:id="964" w:name="_Ref4233395"/>
      <w:bookmarkStart w:id="965" w:name="_Toc5018097"/>
      <w:r>
        <w:t>l</w:t>
      </w:r>
      <w:r w:rsidR="00164CCB">
        <w:t>evel property</w:t>
      </w:r>
      <w:bookmarkEnd w:id="963"/>
      <w:bookmarkEnd w:id="964"/>
      <w:bookmarkEnd w:id="965"/>
    </w:p>
    <w:p w14:paraId="2F7AE5CB" w14:textId="08821FEA"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0772D">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50772D">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4E25A0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0772D">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0772D">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0772D">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0772D">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809332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0772D">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0772D">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66" w:name="_Ref531188361"/>
      <w:bookmarkStart w:id="967" w:name="_Toc5018098"/>
      <w:r>
        <w:t>r</w:t>
      </w:r>
      <w:r w:rsidR="00F47B45">
        <w:t>ank property</w:t>
      </w:r>
      <w:bookmarkEnd w:id="966"/>
      <w:bookmarkEnd w:id="967"/>
    </w:p>
    <w:p w14:paraId="14DD047E" w14:textId="18DCA879"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0772D">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D95B232"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0772D">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0772D">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68" w:name="_Ref508894764"/>
      <w:bookmarkStart w:id="969" w:name="_Ref508894796"/>
      <w:bookmarkStart w:id="970" w:name="_Toc5018099"/>
      <w:r>
        <w:t>parameters property</w:t>
      </w:r>
      <w:bookmarkEnd w:id="968"/>
      <w:bookmarkEnd w:id="969"/>
      <w:bookmarkEnd w:id="970"/>
    </w:p>
    <w:p w14:paraId="18FD260D" w14:textId="5EBB32E4"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0772D">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0772D">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A21577F"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50772D">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71" w:name="_Ref3971750"/>
      <w:bookmarkStart w:id="972" w:name="_Toc5018100"/>
      <w:r>
        <w:t>configurationOverride</w:t>
      </w:r>
      <w:r w:rsidR="00056659">
        <w:t xml:space="preserve"> object</w:t>
      </w:r>
      <w:bookmarkEnd w:id="971"/>
      <w:bookmarkEnd w:id="972"/>
    </w:p>
    <w:p w14:paraId="768453EA" w14:textId="15C821BC" w:rsidR="00056659" w:rsidRDefault="00056659" w:rsidP="00056659">
      <w:pPr>
        <w:pStyle w:val="Heading3"/>
      </w:pPr>
      <w:bookmarkStart w:id="973" w:name="_Toc5018101"/>
      <w:r>
        <w:t>General</w:t>
      </w:r>
      <w:bookmarkEnd w:id="973"/>
    </w:p>
    <w:p w14:paraId="247C664B" w14:textId="7E30367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50772D">
        <w:t>3.44</w:t>
      </w:r>
      <w:r>
        <w:fldChar w:fldCharType="end"/>
      </w:r>
      <w:r>
        <w:t>), which we refer to as</w:t>
      </w:r>
      <w:r w:rsidR="00087A3F">
        <w:t xml:space="preserve"> </w:t>
      </w:r>
      <w:r w:rsidR="00087A3F" w:rsidRPr="00087A3F">
        <w:rPr>
          <w:rStyle w:val="CODEtemp"/>
        </w:rPr>
        <w:t>theDescriptor</w:t>
      </w:r>
      <w:r w:rsidR="00087A3F">
        <w:t>.</w:t>
      </w:r>
    </w:p>
    <w:p w14:paraId="33A112EA" w14:textId="0D7F2172"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0772D">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74" w:name="_Hlk1293845"/>
      <w:r>
        <w:t>§</w:t>
      </w:r>
      <w:bookmarkEnd w:id="974"/>
      <w:r w:rsidR="00A57F4F">
        <w:fldChar w:fldCharType="begin"/>
      </w:r>
      <w:r w:rsidR="00A57F4F">
        <w:instrText xml:space="preserve"> REF _Ref3972812 \r \h </w:instrText>
      </w:r>
      <w:r w:rsidR="00A57F4F">
        <w:fldChar w:fldCharType="separate"/>
      </w:r>
      <w:r w:rsidR="0050772D">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50772D">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5A1D93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0772D">
        <w:t>3.14</w:t>
      </w:r>
      <w:r>
        <w:fldChar w:fldCharType="end"/>
      </w:r>
      <w:r>
        <w:t>).</w:t>
      </w:r>
    </w:p>
    <w:p w14:paraId="0E4D2E44" w14:textId="377E690A"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0772D">
        <w:t>3.14.6</w:t>
      </w:r>
      <w:r w:rsidR="00806614">
        <w:fldChar w:fldCharType="end"/>
      </w:r>
      <w:r w:rsidR="00806614">
        <w:t>.</w:t>
      </w:r>
    </w:p>
    <w:p w14:paraId="4459326F" w14:textId="4AEC752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0772D">
        <w:t>3.17.2</w:t>
      </w:r>
      <w:r>
        <w:fldChar w:fldCharType="end"/>
      </w:r>
      <w:r>
        <w:t>.</w:t>
      </w:r>
    </w:p>
    <w:p w14:paraId="43827E84" w14:textId="700B7722" w:rsidR="00806614" w:rsidRDefault="00806614" w:rsidP="00087A3F">
      <w:pPr>
        <w:pStyle w:val="Code"/>
      </w:pPr>
      <w:r>
        <w:t xml:space="preserve">      "name": "CodeScanner",</w:t>
      </w:r>
    </w:p>
    <w:p w14:paraId="02E63AC2" w14:textId="0A0A80C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D2D1BD2"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50772D">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C9353FD"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0772D">
        <w:t>3.14.11</w:t>
      </w:r>
      <w:r w:rsidR="00806614">
        <w:fldChar w:fldCharType="end"/>
      </w:r>
      <w:r w:rsidR="00806614">
        <w:t>.</w:t>
      </w:r>
    </w:p>
    <w:p w14:paraId="5BC96DFD" w14:textId="4685592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0772D">
        <w:t>3.19</w:t>
      </w:r>
      <w:r w:rsidR="00806614">
        <w:fldChar w:fldCharType="end"/>
      </w:r>
      <w:r w:rsidR="00806614">
        <w:t>).</w:t>
      </w:r>
    </w:p>
    <w:p w14:paraId="1FBA3053" w14:textId="7F9D71C1"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0772D">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D3BCEA4" w:rsidR="001F48E9" w:rsidRDefault="001F48E9" w:rsidP="00A57F4F">
      <w:pPr>
        <w:pStyle w:val="Code"/>
      </w:pPr>
      <w:r>
        <w:t xml:space="preserve">                                            #  (§</w:t>
      </w:r>
      <w:r>
        <w:fldChar w:fldCharType="begin"/>
      </w:r>
      <w:r>
        <w:instrText xml:space="preserve"> REF _Ref3971750 \r \h </w:instrText>
      </w:r>
      <w:r>
        <w:fldChar w:fldCharType="separate"/>
      </w:r>
      <w:r w:rsidR="0050772D">
        <w:t>3.46</w:t>
      </w:r>
      <w:r>
        <w:fldChar w:fldCharType="end"/>
      </w:r>
      <w:r>
        <w:t>).</w:t>
      </w:r>
    </w:p>
    <w:p w14:paraId="2ABA5D95" w14:textId="259772E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0772D">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9F064BF"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0772D">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75" w:name="_Ref3973102"/>
      <w:bookmarkStart w:id="976" w:name="_Toc5018102"/>
      <w:r>
        <w:t>descriptor</w:t>
      </w:r>
      <w:r w:rsidR="00752239">
        <w:t xml:space="preserve"> property</w:t>
      </w:r>
      <w:bookmarkEnd w:id="975"/>
      <w:bookmarkEnd w:id="976"/>
    </w:p>
    <w:p w14:paraId="70483680" w14:textId="3D38B0D4"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50772D">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50772D">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77" w:name="_Ref3972812"/>
      <w:bookmarkStart w:id="978" w:name="_Toc5018103"/>
      <w:r>
        <w:t>configuration property</w:t>
      </w:r>
      <w:bookmarkEnd w:id="977"/>
      <w:bookmarkEnd w:id="978"/>
    </w:p>
    <w:p w14:paraId="27CE08F7" w14:textId="3FD99DE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50772D">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50772D">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79" w:name="_Ref4076564"/>
      <w:bookmarkStart w:id="980" w:name="_Toc5018104"/>
      <w:r>
        <w:t>reportingDescriptorReference object</w:t>
      </w:r>
      <w:bookmarkEnd w:id="979"/>
      <w:bookmarkEnd w:id="980"/>
    </w:p>
    <w:p w14:paraId="5279C0DC" w14:textId="2CEB786B" w:rsidR="00C4251F" w:rsidRDefault="00C4251F" w:rsidP="00C4251F">
      <w:pPr>
        <w:pStyle w:val="Heading3"/>
      </w:pPr>
      <w:bookmarkStart w:id="981" w:name="_Toc5018105"/>
      <w:r>
        <w:t>General</w:t>
      </w:r>
      <w:bookmarkEnd w:id="981"/>
    </w:p>
    <w:p w14:paraId="60777BC2" w14:textId="38DB50BA"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50772D">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50772D">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50772D">
        <w:t>3.17.3</w:t>
      </w:r>
      <w:r>
        <w:fldChar w:fldCharType="end"/>
      </w:r>
      <w:r>
        <w:t>).</w:t>
      </w:r>
    </w:p>
    <w:p w14:paraId="614063D7" w14:textId="3F35BA2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0772D">
        <w:t>3.47.4</w:t>
      </w:r>
      <w:r>
        <w:fldChar w:fldCharType="end"/>
      </w:r>
      <w:r>
        <w:t xml:space="preserve">), and </w:t>
      </w:r>
      <w:r>
        <w:rPr>
          <w:rStyle w:val="CODEtemp"/>
        </w:rPr>
        <w:t>theDescriptor</w:t>
      </w:r>
      <w:r>
        <w:t xml:space="preserve"> does not exist.</w:t>
      </w:r>
    </w:p>
    <w:p w14:paraId="7E431707" w14:textId="6D9213A7"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50772D">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0772D">
        <w:t>3.52.2</w:t>
      </w:r>
      <w:r>
        <w:fldChar w:fldCharType="end"/>
      </w:r>
      <w:r>
        <w:t>) contains only the id of the notification.</w:t>
      </w:r>
    </w:p>
    <w:p w14:paraId="6ED76545" w14:textId="25CEC179" w:rsidR="004939E1" w:rsidRDefault="004939E1" w:rsidP="004939E1">
      <w:pPr>
        <w:pStyle w:val="Code"/>
      </w:pPr>
      <w:r>
        <w:t>{                                            # An invocation object (§</w:t>
      </w:r>
      <w:r>
        <w:fldChar w:fldCharType="begin"/>
      </w:r>
      <w:r>
        <w:instrText xml:space="preserve"> REF _Ref493352563 \r \h </w:instrText>
      </w:r>
      <w:r>
        <w:fldChar w:fldCharType="separate"/>
      </w:r>
      <w:r w:rsidR="0050772D">
        <w:t>3.19</w:t>
      </w:r>
      <w:r>
        <w:fldChar w:fldCharType="end"/>
      </w:r>
      <w:r>
        <w:t>).</w:t>
      </w:r>
    </w:p>
    <w:p w14:paraId="5855007A" w14:textId="5E819E4F"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50772D">
        <w:t>3.19.21</w:t>
      </w:r>
      <w:r>
        <w:fldChar w:fldCharType="end"/>
      </w:r>
      <w:r>
        <w:t>.</w:t>
      </w:r>
    </w:p>
    <w:p w14:paraId="50001E43" w14:textId="687E717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0772D">
        <w:t>3.52</w:t>
      </w:r>
      <w:r>
        <w:fldChar w:fldCharType="end"/>
      </w:r>
      <w:r>
        <w:t>).</w:t>
      </w:r>
    </w:p>
    <w:p w14:paraId="2F95D74B" w14:textId="1AF5F1D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0772D">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EB4CFA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50772D">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82" w:name="_Toc5018106"/>
      <w:r>
        <w:t>Constraints</w:t>
      </w:r>
      <w:bookmarkEnd w:id="982"/>
    </w:p>
    <w:p w14:paraId="5439CA13" w14:textId="16254711"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0772D">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50772D">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50772D">
        <w:t>3.44</w:t>
      </w:r>
      <w:r w:rsidR="00C4251F">
        <w:fldChar w:fldCharType="end"/>
      </w:r>
      <w:r w:rsidR="00C4251F">
        <w:t>).</w:t>
      </w:r>
    </w:p>
    <w:p w14:paraId="397A8613" w14:textId="73A2C5E0" w:rsidR="00B1270B" w:rsidRDefault="00B1270B" w:rsidP="00B1270B">
      <w:pPr>
        <w:pStyle w:val="Heading3"/>
      </w:pPr>
      <w:bookmarkStart w:id="983" w:name="_Ref4135862"/>
      <w:bookmarkStart w:id="984" w:name="_Toc5018107"/>
      <w:r>
        <w:t>reportingDescriptor lookup</w:t>
      </w:r>
      <w:bookmarkEnd w:id="983"/>
      <w:bookmarkEnd w:id="984"/>
    </w:p>
    <w:p w14:paraId="37615F29" w14:textId="5EB4293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50772D">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50772D">
        <w:t>3.48.2</w:t>
      </w:r>
      <w:r w:rsidR="00F11A97">
        <w:fldChar w:fldCharType="end"/>
      </w:r>
      <w:r w:rsidR="00F11A97">
        <w:t>.</w:t>
      </w:r>
    </w:p>
    <w:p w14:paraId="468E1145" w14:textId="3A96EE4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50772D">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50772D">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A0065F4"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50772D">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7800C7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50772D">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E5E6FCB"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50772D">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CDA430F"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50772D">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54AB69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50772D">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85" w:name="_Ref4148802"/>
      <w:bookmarkStart w:id="986" w:name="_Toc5018108"/>
      <w:r>
        <w:t>id</w:t>
      </w:r>
      <w:bookmarkEnd w:id="985"/>
      <w:bookmarkEnd w:id="986"/>
    </w:p>
    <w:p w14:paraId="2B850765" w14:textId="3FF32D42"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0772D">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87" w:name="_Hlk4159358"/>
      <w:r w:rsidR="005402B0">
        <w:t>§</w:t>
      </w:r>
      <w:bookmarkEnd w:id="987"/>
      <w:r w:rsidR="005402B0">
        <w:fldChar w:fldCharType="begin"/>
      </w:r>
      <w:r w:rsidR="005402B0">
        <w:instrText xml:space="preserve"> REF _Ref493408046 \r \h </w:instrText>
      </w:r>
      <w:r w:rsidR="005402B0">
        <w:fldChar w:fldCharType="separate"/>
      </w:r>
      <w:r w:rsidR="0050772D">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53F2F1B"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50772D">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573A28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50772D">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298405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0772D">
        <w:t>3.14</w:t>
      </w:r>
      <w:r>
        <w:fldChar w:fldCharType="end"/>
      </w:r>
      <w:r>
        <w:t>).</w:t>
      </w:r>
    </w:p>
    <w:p w14:paraId="6BA34316" w14:textId="39F06676"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0772D">
        <w:t>3.14.6</w:t>
      </w:r>
      <w:r>
        <w:fldChar w:fldCharType="end"/>
      </w:r>
      <w:r>
        <w:t>.</w:t>
      </w:r>
    </w:p>
    <w:p w14:paraId="7151A118" w14:textId="0FF375A3"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0772D">
        <w:t>3.17.2</w:t>
      </w:r>
      <w:r>
        <w:fldChar w:fldCharType="end"/>
      </w:r>
      <w:r>
        <w:t>.</w:t>
      </w:r>
    </w:p>
    <w:p w14:paraId="639E0A88" w14:textId="77777777" w:rsidR="00E45D82" w:rsidRDefault="00E45D82" w:rsidP="00E45D82">
      <w:pPr>
        <w:pStyle w:val="Code"/>
      </w:pPr>
      <w:r>
        <w:t xml:space="preserve">      "name": "CodeScanner",</w:t>
      </w:r>
    </w:p>
    <w:p w14:paraId="4106E424" w14:textId="09C08B68"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406AFFA9" w14:textId="2B38DB10"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50772D">
        <w:t>3.44</w:t>
      </w:r>
      <w:r>
        <w:fldChar w:fldCharType="end"/>
      </w:r>
      <w:r>
        <w:t>).</w:t>
      </w:r>
    </w:p>
    <w:p w14:paraId="63DED447" w14:textId="0070F8F3"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0772D">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CEF0C3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0772D">
        <w:t>3.14.20</w:t>
      </w:r>
      <w:r>
        <w:fldChar w:fldCharType="end"/>
      </w:r>
      <w:r>
        <w:t>.</w:t>
      </w:r>
    </w:p>
    <w:p w14:paraId="469B0064" w14:textId="4A2FB76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0772D">
        <w:t>3.25</w:t>
      </w:r>
      <w:r>
        <w:fldChar w:fldCharType="end"/>
      </w:r>
      <w:r>
        <w:t>).</w:t>
      </w:r>
    </w:p>
    <w:p w14:paraId="436ACC80" w14:textId="5319ED9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50772D">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88" w:name="_Ref4055060"/>
      <w:bookmarkStart w:id="989" w:name="_Toc5018109"/>
      <w:r>
        <w:t>index</w:t>
      </w:r>
      <w:bookmarkEnd w:id="988"/>
      <w:bookmarkEnd w:id="989"/>
    </w:p>
    <w:p w14:paraId="5E8A5361" w14:textId="6C5E211B"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0772D">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50772D">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50772D">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0772D">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A1AD78C" w:rsidR="00E45D82" w:rsidRDefault="00E45D82" w:rsidP="00E45D82">
      <w:pPr>
        <w:pStyle w:val="Code"/>
      </w:pPr>
      <w:r>
        <w:t>{                            # A run object (§</w:t>
      </w:r>
      <w:r>
        <w:fldChar w:fldCharType="begin"/>
      </w:r>
      <w:r>
        <w:instrText xml:space="preserve"> REF _Ref493349997 \r \h  \* MERGEFORMAT </w:instrText>
      </w:r>
      <w:r>
        <w:fldChar w:fldCharType="separate"/>
      </w:r>
      <w:r w:rsidR="0050772D">
        <w:t>3.14</w:t>
      </w:r>
      <w:r>
        <w:fldChar w:fldCharType="end"/>
      </w:r>
      <w:r>
        <w:t>).</w:t>
      </w:r>
    </w:p>
    <w:p w14:paraId="257CC1D7" w14:textId="422DD4ED" w:rsidR="00E45D82" w:rsidRDefault="00E45D82" w:rsidP="00E45D82">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3E252115" w14:textId="2296F446" w:rsidR="00E45D82" w:rsidRDefault="00E45D82" w:rsidP="00E45D82">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31730383" w14:textId="77777777" w:rsidR="00E45D82" w:rsidRDefault="00E45D82" w:rsidP="00E45D82">
      <w:pPr>
        <w:pStyle w:val="Code"/>
      </w:pPr>
      <w:r>
        <w:t xml:space="preserve">      "name": "CodeScanner",</w:t>
      </w:r>
    </w:p>
    <w:p w14:paraId="245A8D1C" w14:textId="0C99009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40E440D1" w14:textId="2AE50BE0"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50772D">
        <w:t>3.44</w:t>
      </w:r>
      <w:r>
        <w:fldChar w:fldCharType="end"/>
      </w:r>
      <w:r>
        <w:t>).</w:t>
      </w:r>
    </w:p>
    <w:p w14:paraId="0F975D02" w14:textId="58B7A972" w:rsidR="00E45D82" w:rsidRDefault="00E45D82" w:rsidP="00E45D82">
      <w:pPr>
        <w:pStyle w:val="Code"/>
      </w:pPr>
      <w:r>
        <w:t xml:space="preserve">          "id": "CA1711",    # See §</w:t>
      </w:r>
      <w:r>
        <w:fldChar w:fldCharType="begin"/>
      </w:r>
      <w:r>
        <w:instrText xml:space="preserve"> REF _Ref493408046 \r \h </w:instrText>
      </w:r>
      <w:r>
        <w:fldChar w:fldCharType="separate"/>
      </w:r>
      <w:r w:rsidR="0050772D">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1BEA15E"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0772D">
        <w:t>3.14.20</w:t>
      </w:r>
      <w:r>
        <w:fldChar w:fldCharType="end"/>
      </w:r>
      <w:r>
        <w:t>.</w:t>
      </w:r>
    </w:p>
    <w:p w14:paraId="166ABF0D" w14:textId="6B41972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0772D">
        <w:t>3.25</w:t>
      </w:r>
      <w:r>
        <w:fldChar w:fldCharType="end"/>
      </w:r>
      <w:r>
        <w:t>).</w:t>
      </w:r>
    </w:p>
    <w:p w14:paraId="18301065" w14:textId="6D649324" w:rsidR="00E45D82" w:rsidRDefault="00E45D82" w:rsidP="00E45D82">
      <w:pPr>
        <w:pStyle w:val="Code"/>
      </w:pPr>
      <w:r>
        <w:t xml:space="preserve">      "ruleId": "CA1711",    # See §</w:t>
      </w:r>
      <w:r>
        <w:fldChar w:fldCharType="begin"/>
      </w:r>
      <w:r>
        <w:instrText xml:space="preserve"> REF _Ref513193500 \r \h </w:instrText>
      </w:r>
      <w:r>
        <w:fldChar w:fldCharType="separate"/>
      </w:r>
      <w:r w:rsidR="0050772D">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8BC4BF1"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50772D">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90" w:name="_Ref4055066"/>
      <w:bookmarkStart w:id="991" w:name="_Toc5018110"/>
      <w:r>
        <w:t>guid</w:t>
      </w:r>
      <w:bookmarkEnd w:id="990"/>
      <w:bookmarkEnd w:id="991"/>
    </w:p>
    <w:p w14:paraId="0CDADA3F" w14:textId="37887426"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0772D">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50772D">
        <w:t>3.44.5</w:t>
      </w:r>
      <w:r w:rsidR="00AA0090">
        <w:fldChar w:fldCharType="end"/>
      </w:r>
      <w:r>
        <w:t>).</w:t>
      </w:r>
    </w:p>
    <w:p w14:paraId="5A0F6357" w14:textId="46E29762" w:rsidR="00C4251F" w:rsidRDefault="00C4251F" w:rsidP="00C4251F">
      <w:pPr>
        <w:pStyle w:val="Heading3"/>
      </w:pPr>
      <w:bookmarkStart w:id="992" w:name="_Ref4055072"/>
      <w:bookmarkStart w:id="993" w:name="_Toc5018111"/>
      <w:r>
        <w:t>toolComponent</w:t>
      </w:r>
      <w:bookmarkEnd w:id="992"/>
      <w:bookmarkEnd w:id="993"/>
    </w:p>
    <w:p w14:paraId="21B9AEB8" w14:textId="12909E0B"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50772D">
        <w:t>3.48</w:t>
      </w:r>
      <w:r>
        <w:fldChar w:fldCharType="end"/>
      </w:r>
      <w:r>
        <w:t xml:space="preserve">) that identifies </w:t>
      </w:r>
      <w:r w:rsidRPr="00AA0090">
        <w:rPr>
          <w:rStyle w:val="CODEtemp"/>
        </w:rPr>
        <w:t>theComponent</w:t>
      </w:r>
      <w:r>
        <w:t>.</w:t>
      </w:r>
    </w:p>
    <w:p w14:paraId="217B585E" w14:textId="4B44708D"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50772D">
        <w:t>3.17.2</w:t>
      </w:r>
      <w:r>
        <w:fldChar w:fldCharType="end"/>
      </w:r>
      <w:r>
        <w:t>).</w:t>
      </w:r>
    </w:p>
    <w:p w14:paraId="1C3B47DE" w14:textId="73F83595" w:rsidR="00C4251F" w:rsidRDefault="00C4251F" w:rsidP="00C4251F">
      <w:pPr>
        <w:pStyle w:val="Heading2"/>
      </w:pPr>
      <w:bookmarkStart w:id="994" w:name="_Ref4137207"/>
      <w:bookmarkStart w:id="995" w:name="_Toc5018112"/>
      <w:bookmarkStart w:id="996" w:name="_Hlk4091378"/>
      <w:r>
        <w:t>toolComponentReference object</w:t>
      </w:r>
      <w:bookmarkEnd w:id="994"/>
      <w:bookmarkEnd w:id="995"/>
    </w:p>
    <w:p w14:paraId="142C8034" w14:textId="0D0853CC" w:rsidR="00C605E8" w:rsidRDefault="00C605E8" w:rsidP="00C605E8">
      <w:pPr>
        <w:pStyle w:val="Heading3"/>
      </w:pPr>
      <w:bookmarkStart w:id="997" w:name="_Toc5018113"/>
      <w:r>
        <w:t>General</w:t>
      </w:r>
      <w:bookmarkEnd w:id="997"/>
    </w:p>
    <w:p w14:paraId="13836518" w14:textId="055DF8B9"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50772D">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50772D">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8" w:name="_Ref4147602"/>
      <w:bookmarkStart w:id="999" w:name="_Toc5018114"/>
      <w:r>
        <w:t>toolComponent lookup</w:t>
      </w:r>
      <w:bookmarkEnd w:id="998"/>
      <w:bookmarkEnd w:id="999"/>
    </w:p>
    <w:p w14:paraId="083C9907" w14:textId="0AEEA203"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0772D">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50772D">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50772D">
        <w:t>3.17.2</w:t>
      </w:r>
      <w:r w:rsidR="00E10C18">
        <w:fldChar w:fldCharType="end"/>
      </w:r>
      <w:r>
        <w:t>).</w:t>
      </w:r>
    </w:p>
    <w:p w14:paraId="5461030D" w14:textId="0298D6F5"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50772D">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00" w:name="_Toc5018115"/>
      <w:r>
        <w:t>n</w:t>
      </w:r>
      <w:r w:rsidR="00C4251F">
        <w:t>ame</w:t>
      </w:r>
      <w:r>
        <w:t xml:space="preserve"> property</w:t>
      </w:r>
      <w:bookmarkEnd w:id="1000"/>
    </w:p>
    <w:p w14:paraId="61E89037" w14:textId="5AA1D5C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0772D">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01" w:name="_Ref4082234"/>
      <w:bookmarkStart w:id="1002" w:name="_Toc5018116"/>
      <w:bookmarkEnd w:id="996"/>
      <w:r>
        <w:t>index</w:t>
      </w:r>
      <w:r w:rsidR="00C605E8">
        <w:t xml:space="preserve"> property</w:t>
      </w:r>
      <w:bookmarkEnd w:id="1001"/>
      <w:bookmarkEnd w:id="1002"/>
    </w:p>
    <w:p w14:paraId="4ABEFE24" w14:textId="16ADC2DC"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50772D">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0772D">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03" w:name="_Ref4082243"/>
      <w:bookmarkStart w:id="1004" w:name="_Toc5018117"/>
      <w:r>
        <w:t>guid</w:t>
      </w:r>
      <w:r w:rsidR="00C605E8">
        <w:t xml:space="preserve"> property</w:t>
      </w:r>
      <w:bookmarkEnd w:id="1003"/>
      <w:bookmarkEnd w:id="1004"/>
    </w:p>
    <w:p w14:paraId="6F2B2E27" w14:textId="48A0BEE3"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0772D">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50772D">
        <w:t>3.18.5</w:t>
      </w:r>
      <w:r w:rsidR="00B07FD1">
        <w:fldChar w:fldCharType="end"/>
      </w:r>
      <w:r w:rsidR="00B07FD1">
        <w:t>).</w:t>
      </w:r>
    </w:p>
    <w:p w14:paraId="6FFC00CB" w14:textId="60259FA1" w:rsidR="00B86BC7" w:rsidRDefault="00B86BC7" w:rsidP="00B86BC7">
      <w:pPr>
        <w:pStyle w:val="Heading2"/>
      </w:pPr>
      <w:bookmarkStart w:id="1005" w:name="_Ref530139075"/>
      <w:bookmarkStart w:id="1006" w:name="_Toc5018118"/>
      <w:r>
        <w:t>fix object</w:t>
      </w:r>
      <w:bookmarkEnd w:id="960"/>
      <w:bookmarkEnd w:id="1005"/>
      <w:bookmarkEnd w:id="1006"/>
    </w:p>
    <w:p w14:paraId="410A501F" w14:textId="4C707545" w:rsidR="00B86BC7" w:rsidRDefault="00B86BC7" w:rsidP="00B86BC7">
      <w:pPr>
        <w:pStyle w:val="Heading3"/>
      </w:pPr>
      <w:bookmarkStart w:id="1007" w:name="_Toc5018119"/>
      <w:r>
        <w:t>General</w:t>
      </w:r>
      <w:bookmarkEnd w:id="100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464DB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0772D">
        <w:t>3.25</w:t>
      </w:r>
      <w:r>
        <w:fldChar w:fldCharType="end"/>
      </w:r>
      <w:r>
        <w:t>)</w:t>
      </w:r>
      <w:r w:rsidR="00DF5A5B">
        <w:t>.</w:t>
      </w:r>
    </w:p>
    <w:p w14:paraId="008E6A82" w14:textId="68CFAE1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0772D">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5BA8533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0772D">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FB54BE3"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0772D">
        <w:t>3.49.3</w:t>
      </w:r>
      <w:r w:rsidR="00EA23DD">
        <w:fldChar w:fldCharType="end"/>
      </w:r>
      <w:r w:rsidR="00DF5A5B">
        <w:t>.</w:t>
      </w:r>
    </w:p>
    <w:p w14:paraId="396348ED" w14:textId="5185399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0772D">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8" w:name="_Ref493512730"/>
      <w:bookmarkStart w:id="1009" w:name="_Toc5018120"/>
      <w:r>
        <w:t>description property</w:t>
      </w:r>
      <w:bookmarkEnd w:id="1008"/>
      <w:bookmarkEnd w:id="1009"/>
    </w:p>
    <w:p w14:paraId="1893F7D7" w14:textId="4D91371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0772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10" w:name="_Ref493512752"/>
      <w:bookmarkStart w:id="1011" w:name="_Ref493513084"/>
      <w:bookmarkStart w:id="1012" w:name="_Ref503372111"/>
      <w:bookmarkStart w:id="1013" w:name="_Ref503372176"/>
      <w:bookmarkStart w:id="1014" w:name="_Toc5018121"/>
      <w:r>
        <w:t xml:space="preserve">artifactChanges </w:t>
      </w:r>
      <w:r w:rsidR="00B86BC7">
        <w:t>property</w:t>
      </w:r>
      <w:bookmarkEnd w:id="1010"/>
      <w:bookmarkEnd w:id="1011"/>
      <w:bookmarkEnd w:id="1012"/>
      <w:bookmarkEnd w:id="1013"/>
      <w:bookmarkEnd w:id="1014"/>
    </w:p>
    <w:p w14:paraId="6DE7B962" w14:textId="0229957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0772D">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0772D">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2B6C8D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0772D">
        <w:t>3.50</w:t>
      </w:r>
      <w:r>
        <w:fldChar w:fldCharType="end"/>
      </w:r>
      <w:r>
        <w:t>).</w:t>
      </w:r>
    </w:p>
    <w:p w14:paraId="71E95DF7" w14:textId="2EB5F0E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0772D">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77D46F4" w:rsidR="004B30F9" w:rsidRDefault="004B30F9" w:rsidP="004B30F9">
      <w:pPr>
        <w:pStyle w:val="Code"/>
      </w:pPr>
      <w:r>
        <w:t xml:space="preserve">      "replacements": [              # See §</w:t>
      </w:r>
      <w:r>
        <w:fldChar w:fldCharType="begin"/>
      </w:r>
      <w:r>
        <w:instrText xml:space="preserve"> REF _Ref493513106 \r \h </w:instrText>
      </w:r>
      <w:r>
        <w:fldChar w:fldCharType="separate"/>
      </w:r>
      <w:r w:rsidR="0050772D">
        <w:t>3.50.3</w:t>
      </w:r>
      <w:r>
        <w:fldChar w:fldCharType="end"/>
      </w:r>
      <w:r>
        <w:t>.</w:t>
      </w:r>
    </w:p>
    <w:p w14:paraId="18CF4AB2" w14:textId="081E0C4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0772D">
        <w:t>3.51</w:t>
      </w:r>
      <w:r>
        <w:fldChar w:fldCharType="end"/>
      </w:r>
      <w:r>
        <w:t>).</w:t>
      </w:r>
    </w:p>
    <w:p w14:paraId="63715399" w14:textId="693D4EC6" w:rsidR="004B30F9" w:rsidRDefault="004B30F9" w:rsidP="004B30F9">
      <w:pPr>
        <w:pStyle w:val="Code"/>
      </w:pPr>
      <w:r>
        <w:t xml:space="preserve">          "deletedRegion": {         # See §</w:t>
      </w:r>
      <w:r>
        <w:fldChar w:fldCharType="begin"/>
      </w:r>
      <w:r>
        <w:instrText xml:space="preserve"> REF _Ref493518436 \r \h </w:instrText>
      </w:r>
      <w:r>
        <w:fldChar w:fldCharType="separate"/>
      </w:r>
      <w:r w:rsidR="0050772D">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37F7348" w:rsidR="004B30F9" w:rsidRDefault="004B30F9" w:rsidP="004B30F9">
      <w:pPr>
        <w:pStyle w:val="Code"/>
      </w:pPr>
      <w:r>
        <w:t xml:space="preserve">          "insertedContent": {       # See §</w:t>
      </w:r>
      <w:r>
        <w:fldChar w:fldCharType="begin"/>
      </w:r>
      <w:r>
        <w:instrText xml:space="preserve"> REF _Ref493518437 \r \h </w:instrText>
      </w:r>
      <w:r>
        <w:fldChar w:fldCharType="separate"/>
      </w:r>
      <w:r w:rsidR="0050772D">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CC4DE5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0772D">
        <w:t>3.50</w:t>
      </w:r>
      <w:r>
        <w:fldChar w:fldCharType="end"/>
      </w:r>
      <w:r>
        <w:t>).</w:t>
      </w:r>
    </w:p>
    <w:p w14:paraId="329E9CE1" w14:textId="389C0F9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0772D">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EF98D29" w:rsidR="004B30F9" w:rsidRDefault="004B30F9" w:rsidP="004B30F9">
      <w:pPr>
        <w:pStyle w:val="Code"/>
      </w:pPr>
      <w:r>
        <w:t xml:space="preserve">      "replacements": [              # See §</w:t>
      </w:r>
      <w:r>
        <w:fldChar w:fldCharType="begin"/>
      </w:r>
      <w:r>
        <w:instrText xml:space="preserve"> REF _Ref493513106 \r \h </w:instrText>
      </w:r>
      <w:r>
        <w:fldChar w:fldCharType="separate"/>
      </w:r>
      <w:r w:rsidR="0050772D">
        <w:t>3.50.3</w:t>
      </w:r>
      <w:r>
        <w:fldChar w:fldCharType="end"/>
      </w:r>
      <w:r>
        <w:t>.</w:t>
      </w:r>
    </w:p>
    <w:p w14:paraId="10AFAC95" w14:textId="039E268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0772D">
        <w:t>3.51</w:t>
      </w:r>
      <w:r>
        <w:fldChar w:fldCharType="end"/>
      </w:r>
      <w:r>
        <w:t>).</w:t>
      </w:r>
    </w:p>
    <w:p w14:paraId="3E7C80C2" w14:textId="70AD4CFB" w:rsidR="004B30F9" w:rsidRDefault="004B30F9" w:rsidP="004B30F9">
      <w:pPr>
        <w:pStyle w:val="Code"/>
      </w:pPr>
      <w:r>
        <w:t xml:space="preserve">          "deletedRegion": {         # See §</w:t>
      </w:r>
      <w:r>
        <w:fldChar w:fldCharType="begin"/>
      </w:r>
      <w:r>
        <w:instrText xml:space="preserve"> REF _Ref493518436 \r \h </w:instrText>
      </w:r>
      <w:r>
        <w:fldChar w:fldCharType="separate"/>
      </w:r>
      <w:r w:rsidR="0050772D">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8C92D07" w:rsidR="004B30F9" w:rsidRDefault="004B30F9" w:rsidP="004B30F9">
      <w:pPr>
        <w:pStyle w:val="Code"/>
      </w:pPr>
      <w:r>
        <w:t xml:space="preserve">          "insertedContent": {       # See §</w:t>
      </w:r>
      <w:r>
        <w:fldChar w:fldCharType="begin"/>
      </w:r>
      <w:r>
        <w:instrText xml:space="preserve"> REF _Ref493518437 \r \h </w:instrText>
      </w:r>
      <w:r>
        <w:fldChar w:fldCharType="separate"/>
      </w:r>
      <w:r w:rsidR="0050772D">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15" w:name="_Ref493512744"/>
      <w:bookmarkStart w:id="1016" w:name="_Ref493512991"/>
      <w:bookmarkStart w:id="1017" w:name="_Toc5018122"/>
      <w:r>
        <w:t xml:space="preserve">artifactChange </w:t>
      </w:r>
      <w:r w:rsidR="00B86BC7">
        <w:t>object</w:t>
      </w:r>
      <w:bookmarkEnd w:id="1015"/>
      <w:bookmarkEnd w:id="1016"/>
      <w:bookmarkEnd w:id="1017"/>
    </w:p>
    <w:p w14:paraId="74D8322D" w14:textId="06E505AA" w:rsidR="00B86BC7" w:rsidRDefault="00B86BC7" w:rsidP="00B86BC7">
      <w:pPr>
        <w:pStyle w:val="Heading3"/>
      </w:pPr>
      <w:bookmarkStart w:id="1018" w:name="_Toc5018123"/>
      <w:r>
        <w:t>General</w:t>
      </w:r>
      <w:bookmarkEnd w:id="1018"/>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B23AAB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0772D">
        <w:t>3.49</w:t>
      </w:r>
      <w:r w:rsidR="00BC365F">
        <w:fldChar w:fldCharType="end"/>
      </w:r>
      <w:r>
        <w:t>)</w:t>
      </w:r>
      <w:r w:rsidR="00F27F55">
        <w:t>.</w:t>
      </w:r>
    </w:p>
    <w:p w14:paraId="0FF6717D" w14:textId="2E07DC2A"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0772D">
        <w:t>3.49.3</w:t>
      </w:r>
      <w:r w:rsidR="00770A97">
        <w:fldChar w:fldCharType="end"/>
      </w:r>
      <w:r w:rsidR="00855CF1">
        <w:t>.</w:t>
      </w:r>
    </w:p>
    <w:p w14:paraId="6A521431" w14:textId="0248D8F7" w:rsidR="006F21F3" w:rsidRDefault="006F21F3" w:rsidP="002D65F3">
      <w:pPr>
        <w:pStyle w:val="Code"/>
      </w:pPr>
      <w:r>
        <w:t xml:space="preserve">    {                          </w:t>
      </w:r>
    </w:p>
    <w:p w14:paraId="0805703A" w14:textId="5CE44BB8"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0772D">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BE602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0772D">
        <w:t>3.50.3</w:t>
      </w:r>
      <w:r>
        <w:fldChar w:fldCharType="end"/>
      </w:r>
      <w:r w:rsidR="00855CF1">
        <w:t>.</w:t>
      </w:r>
    </w:p>
    <w:p w14:paraId="1FAFE72E" w14:textId="364A8BB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0772D">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9" w:name="_Ref493513096"/>
      <w:bookmarkStart w:id="1020" w:name="_Ref493513195"/>
      <w:bookmarkStart w:id="1021" w:name="_Ref493513493"/>
      <w:bookmarkStart w:id="1022" w:name="_Toc5018124"/>
      <w:r>
        <w:t xml:space="preserve">artifactLocation </w:t>
      </w:r>
      <w:r w:rsidR="00B86BC7">
        <w:t>property</w:t>
      </w:r>
      <w:bookmarkEnd w:id="1019"/>
      <w:bookmarkEnd w:id="1020"/>
      <w:bookmarkEnd w:id="1021"/>
      <w:bookmarkEnd w:id="1022"/>
    </w:p>
    <w:p w14:paraId="47E2D8A5" w14:textId="6D7F2755"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0772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23" w:name="_Ref493513106"/>
      <w:bookmarkStart w:id="1024" w:name="_Toc5018125"/>
      <w:r>
        <w:t>replacements property</w:t>
      </w:r>
      <w:bookmarkEnd w:id="1023"/>
      <w:bookmarkEnd w:id="1024"/>
    </w:p>
    <w:p w14:paraId="21F0788C" w14:textId="32C04E9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0772D">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0772D">
        <w:t>3.50.2</w:t>
      </w:r>
      <w:r>
        <w:fldChar w:fldCharType="end"/>
      </w:r>
      <w:r w:rsidRPr="006F21F3">
        <w:t>).</w:t>
      </w:r>
    </w:p>
    <w:p w14:paraId="40D9EA5A" w14:textId="3D521EDE" w:rsidR="00B86BC7" w:rsidRDefault="00B86BC7" w:rsidP="00B86BC7">
      <w:pPr>
        <w:pStyle w:val="Heading2"/>
      </w:pPr>
      <w:bookmarkStart w:id="1025" w:name="_Ref493513114"/>
      <w:bookmarkStart w:id="1026" w:name="_Ref493513476"/>
      <w:bookmarkStart w:id="1027" w:name="_Toc5018126"/>
      <w:r>
        <w:t>replacement object</w:t>
      </w:r>
      <w:bookmarkEnd w:id="1025"/>
      <w:bookmarkEnd w:id="1026"/>
      <w:bookmarkEnd w:id="1027"/>
    </w:p>
    <w:p w14:paraId="1276FD13" w14:textId="540BBC1F" w:rsidR="00B86BC7" w:rsidRDefault="00B86BC7" w:rsidP="00B86BC7">
      <w:pPr>
        <w:pStyle w:val="Heading3"/>
      </w:pPr>
      <w:bookmarkStart w:id="1028" w:name="_Toc5018127"/>
      <w:r>
        <w:t>General</w:t>
      </w:r>
      <w:bookmarkEnd w:id="102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DA6210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0772D">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0772D">
        <w:t>3.51.4</w:t>
      </w:r>
      <w:r>
        <w:fldChar w:fldCharType="end"/>
      </w:r>
      <w:r>
        <w:t xml:space="preserve">), then the effect of the replacement </w:t>
      </w:r>
      <w:r w:rsidRPr="003672C8">
        <w:rPr>
          <w:b/>
        </w:rPr>
        <w:t>SHALL</w:t>
      </w:r>
      <w:r>
        <w:t xml:space="preserve"> be as if the removal were performed before the insertion.</w:t>
      </w:r>
    </w:p>
    <w:p w14:paraId="51FA77A0" w14:textId="1FDD86F9"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0772D">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0772D">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EF19B0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0772D">
        <w:t>3.51.3</w:t>
      </w:r>
      <w:r>
        <w:fldChar w:fldCharType="end"/>
      </w:r>
      <w:r>
        <w:t>) specifies a text region (§</w:t>
      </w:r>
      <w:r>
        <w:fldChar w:fldCharType="begin"/>
      </w:r>
      <w:r>
        <w:instrText xml:space="preserve"> REF _Ref493492556 \r \h </w:instrText>
      </w:r>
      <w:r>
        <w:fldChar w:fldCharType="separate"/>
      </w:r>
      <w:r w:rsidR="0050772D">
        <w:t>3.28.2</w:t>
      </w:r>
      <w:r>
        <w:fldChar w:fldCharType="end"/>
      </w:r>
      <w:r>
        <w:t>) or a binary region (§</w:t>
      </w:r>
      <w:r>
        <w:fldChar w:fldCharType="begin"/>
      </w:r>
      <w:r>
        <w:instrText xml:space="preserve"> REF _Ref509043519 \r \h </w:instrText>
      </w:r>
      <w:r>
        <w:fldChar w:fldCharType="separate"/>
      </w:r>
      <w:r w:rsidR="0050772D">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17E82C4"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0772D">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9" w:name="_Toc5018128"/>
      <w:r>
        <w:t>Constraints</w:t>
      </w:r>
      <w:bookmarkEnd w:id="1029"/>
    </w:p>
    <w:p w14:paraId="58129AF5" w14:textId="39859E7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0772D">
        <w:t>3.51.3</w:t>
      </w:r>
      <w:r>
        <w:fldChar w:fldCharType="end"/>
      </w:r>
      <w:r>
        <w:t>) specifies a text region (§</w:t>
      </w:r>
      <w:r>
        <w:fldChar w:fldCharType="begin"/>
      </w:r>
      <w:r>
        <w:instrText xml:space="preserve"> REF _Ref493492556 \r \h </w:instrText>
      </w:r>
      <w:r>
        <w:fldChar w:fldCharType="separate"/>
      </w:r>
      <w:r w:rsidR="0050772D">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0772D">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0772D">
        <w:t>3.3.2</w:t>
      </w:r>
      <w:r>
        <w:fldChar w:fldCharType="end"/>
      </w:r>
      <w:r>
        <w:t>).</w:t>
      </w:r>
    </w:p>
    <w:p w14:paraId="77DC3A72" w14:textId="66493AF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0772D">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0772D">
        <w:t>3.3.3</w:t>
      </w:r>
      <w:r>
        <w:fldChar w:fldCharType="end"/>
      </w:r>
      <w:r>
        <w:t>).</w:t>
      </w:r>
    </w:p>
    <w:p w14:paraId="2919F4E4" w14:textId="2FD85E3E" w:rsidR="00B86BC7" w:rsidRDefault="00B86BC7" w:rsidP="00B86BC7">
      <w:pPr>
        <w:pStyle w:val="Heading3"/>
      </w:pPr>
      <w:bookmarkStart w:id="1030" w:name="_Ref493518436"/>
      <w:bookmarkStart w:id="1031" w:name="_Ref493518439"/>
      <w:bookmarkStart w:id="1032" w:name="_Ref493518529"/>
      <w:bookmarkStart w:id="1033" w:name="_Toc5018129"/>
      <w:r>
        <w:t>deleted</w:t>
      </w:r>
      <w:r w:rsidR="00F27F55">
        <w:t>Region</w:t>
      </w:r>
      <w:r>
        <w:t xml:space="preserve"> property</w:t>
      </w:r>
      <w:bookmarkEnd w:id="1030"/>
      <w:bookmarkEnd w:id="1031"/>
      <w:bookmarkEnd w:id="1032"/>
      <w:bookmarkEnd w:id="1033"/>
    </w:p>
    <w:p w14:paraId="1ECF4AC9" w14:textId="7E4EF99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0772D">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34" w:name="_Ref493518437"/>
      <w:bookmarkStart w:id="1035" w:name="_Ref493518440"/>
      <w:bookmarkStart w:id="1036" w:name="_Toc5018130"/>
      <w:r>
        <w:t>inserted</w:t>
      </w:r>
      <w:r w:rsidR="00F27F55">
        <w:t>Content</w:t>
      </w:r>
      <w:r>
        <w:t xml:space="preserve"> property</w:t>
      </w:r>
      <w:bookmarkEnd w:id="1034"/>
      <w:bookmarkEnd w:id="1035"/>
      <w:bookmarkEnd w:id="1036"/>
    </w:p>
    <w:p w14:paraId="6E86F82E" w14:textId="779C43D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0772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7" w:name="_Ref493404948"/>
      <w:bookmarkStart w:id="1038" w:name="_Ref493406026"/>
      <w:bookmarkStart w:id="1039" w:name="_Toc5018131"/>
      <w:r>
        <w:t>notification object</w:t>
      </w:r>
      <w:bookmarkEnd w:id="1037"/>
      <w:bookmarkEnd w:id="1038"/>
      <w:bookmarkEnd w:id="1039"/>
    </w:p>
    <w:p w14:paraId="3BD7AF2E" w14:textId="23E07934" w:rsidR="00B86BC7" w:rsidRDefault="00B86BC7" w:rsidP="00B86BC7">
      <w:pPr>
        <w:pStyle w:val="Heading3"/>
      </w:pPr>
      <w:bookmarkStart w:id="1040" w:name="_Toc5018132"/>
      <w:r>
        <w:t>General</w:t>
      </w:r>
      <w:bookmarkEnd w:id="1040"/>
    </w:p>
    <w:p w14:paraId="759675E9" w14:textId="7B1C34E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0772D">
        <w:t>3.25</w:t>
      </w:r>
      <w:r>
        <w:fldChar w:fldCharType="end"/>
      </w:r>
      <w:r w:rsidRPr="003672C8">
        <w:t>).</w:t>
      </w:r>
    </w:p>
    <w:p w14:paraId="7D568EDB" w14:textId="4C7028C4" w:rsidR="00C929E8" w:rsidRDefault="00487C16" w:rsidP="00C929E8">
      <w:pPr>
        <w:pStyle w:val="Heading3"/>
      </w:pPr>
      <w:bookmarkStart w:id="1041" w:name="_Ref4235658"/>
      <w:bookmarkStart w:id="1042" w:name="_Ref4166209"/>
      <w:bookmarkStart w:id="1043" w:name="_Toc5018133"/>
      <w:r>
        <w:t>descriptor</w:t>
      </w:r>
      <w:r w:rsidR="0056589D">
        <w:t xml:space="preserve"> property</w:t>
      </w:r>
      <w:bookmarkEnd w:id="1041"/>
      <w:bookmarkEnd w:id="1042"/>
      <w:bookmarkEnd w:id="1043"/>
    </w:p>
    <w:p w14:paraId="11AF29FE" w14:textId="3A287ECD"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50772D">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44" w:name="_Ref493518926"/>
      <w:bookmarkStart w:id="1045" w:name="_Ref4166217"/>
      <w:bookmarkStart w:id="1046" w:name="_Ref4236095"/>
      <w:bookmarkStart w:id="1047" w:name="_Toc5018134"/>
      <w:r>
        <w:t>associatedRule</w:t>
      </w:r>
      <w:r w:rsidR="00C929E8">
        <w:t xml:space="preserve"> </w:t>
      </w:r>
      <w:r w:rsidR="00B86BC7">
        <w:t>property</w:t>
      </w:r>
      <w:bookmarkEnd w:id="1044"/>
      <w:bookmarkEnd w:id="1045"/>
      <w:bookmarkEnd w:id="1046"/>
      <w:bookmarkEnd w:id="1047"/>
    </w:p>
    <w:p w14:paraId="72DC23AB" w14:textId="0238E8F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0772D">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DF521B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0772D">
        <w:t>3.14</w:t>
      </w:r>
      <w:r w:rsidR="009F29FD">
        <w:fldChar w:fldCharType="end"/>
      </w:r>
      <w:r w:rsidR="009F29FD">
        <w:t>).</w:t>
      </w:r>
    </w:p>
    <w:p w14:paraId="0EFDCC38" w14:textId="05817DF5" w:rsidR="00274B7F" w:rsidRDefault="00274B7F" w:rsidP="002D65F3">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0343C5EC" w14:textId="02EACE87" w:rsidR="00274B7F" w:rsidRDefault="00274B7F" w:rsidP="002D65F3">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0CBAE590" w14:textId="6CB8C637" w:rsidR="00274B7F" w:rsidRDefault="00274B7F" w:rsidP="002D65F3">
      <w:pPr>
        <w:pStyle w:val="Code"/>
      </w:pPr>
      <w:r>
        <w:t xml:space="preserve">      "name": "CodeScanner",</w:t>
      </w:r>
    </w:p>
    <w:p w14:paraId="7B6F4508" w14:textId="31F39BF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76B82C6E" w14:textId="6F415C3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50772D">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FE52E67"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0772D">
        <w:t>3.14.11</w:t>
      </w:r>
      <w:r>
        <w:fldChar w:fldCharType="end"/>
      </w:r>
      <w:r>
        <w:t>.</w:t>
      </w:r>
    </w:p>
    <w:p w14:paraId="5CBB9063" w14:textId="0CEE35A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0772D">
        <w:t>3.19</w:t>
      </w:r>
      <w:r>
        <w:fldChar w:fldCharType="end"/>
      </w:r>
      <w:r>
        <w:t>).</w:t>
      </w:r>
    </w:p>
    <w:p w14:paraId="4EE5FB01" w14:textId="4C3C34E8"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0772D">
        <w:t>3.19.22</w:t>
      </w:r>
      <w:r>
        <w:fldChar w:fldCharType="end"/>
      </w:r>
      <w:r>
        <w:t>.</w:t>
      </w:r>
    </w:p>
    <w:p w14:paraId="67DB37AB" w14:textId="2689104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0772D">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8" w:name="_Toc5018135"/>
      <w:r>
        <w:t>physicalLocation property</w:t>
      </w:r>
      <w:bookmarkEnd w:id="1048"/>
    </w:p>
    <w:p w14:paraId="23C5F0EF" w14:textId="5FC08F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0772D">
        <w:t>3.27</w:t>
      </w:r>
      <w:r>
        <w:fldChar w:fldCharType="end"/>
      </w:r>
      <w:r w:rsidRPr="008651CE">
        <w:t>) that identifies the relevant location.</w:t>
      </w:r>
    </w:p>
    <w:p w14:paraId="0BE523CC" w14:textId="11807D96" w:rsidR="00B86BC7" w:rsidRDefault="00B86BC7" w:rsidP="00B86BC7">
      <w:pPr>
        <w:pStyle w:val="Heading3"/>
      </w:pPr>
      <w:bookmarkStart w:id="1049" w:name="_Ref4660071"/>
      <w:bookmarkStart w:id="1050" w:name="_Toc5018136"/>
      <w:r>
        <w:t>message property</w:t>
      </w:r>
      <w:bookmarkEnd w:id="1049"/>
      <w:bookmarkEnd w:id="1050"/>
    </w:p>
    <w:p w14:paraId="095EAE33" w14:textId="22C55E1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0772D">
        <w:t>3.11</w:t>
      </w:r>
      <w:r w:rsidR="004C53FE">
        <w:fldChar w:fldCharType="end"/>
      </w:r>
      <w:r w:rsidR="006F4D22">
        <w:t>)</w:t>
      </w:r>
      <w:r w:rsidRPr="008651CE">
        <w:t xml:space="preserve"> that describes the condition that was encountered.</w:t>
      </w:r>
    </w:p>
    <w:p w14:paraId="17CA8781" w14:textId="197B1BC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50772D">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051" w:name="_Ref493404972"/>
      <w:bookmarkStart w:id="1052" w:name="_Ref493406037"/>
      <w:bookmarkStart w:id="1053" w:name="_Toc5018137"/>
      <w:r>
        <w:t>level property</w:t>
      </w:r>
      <w:bookmarkEnd w:id="1051"/>
      <w:bookmarkEnd w:id="1052"/>
      <w:bookmarkEnd w:id="105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4994871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50772D">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54" w:name="_Toc5018138"/>
      <w:r>
        <w:t>threadId property</w:t>
      </w:r>
      <w:bookmarkEnd w:id="105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5" w:name="_Toc5018139"/>
      <w:r>
        <w:t>time</w:t>
      </w:r>
      <w:r w:rsidR="00BF4F63">
        <w:t>Utc</w:t>
      </w:r>
      <w:r>
        <w:t xml:space="preserve"> property</w:t>
      </w:r>
      <w:bookmarkEnd w:id="1055"/>
    </w:p>
    <w:p w14:paraId="2D4A5B6B" w14:textId="0AA3825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0772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6" w:name="_Toc5018140"/>
      <w:r>
        <w:t>exception property</w:t>
      </w:r>
      <w:bookmarkEnd w:id="1056"/>
    </w:p>
    <w:p w14:paraId="0929118A" w14:textId="5BAC236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0772D">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7" w:name="_Ref493570836"/>
      <w:bookmarkStart w:id="1058" w:name="_Toc5018141"/>
      <w:r>
        <w:t>exception object</w:t>
      </w:r>
      <w:bookmarkEnd w:id="1057"/>
      <w:bookmarkEnd w:id="1058"/>
    </w:p>
    <w:p w14:paraId="1257C9E2" w14:textId="6070509F" w:rsidR="00B86BC7" w:rsidRDefault="00B86BC7" w:rsidP="00B86BC7">
      <w:pPr>
        <w:pStyle w:val="Heading3"/>
      </w:pPr>
      <w:bookmarkStart w:id="1059" w:name="_Toc5018142"/>
      <w:r>
        <w:t>General</w:t>
      </w:r>
      <w:bookmarkEnd w:id="105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60" w:name="_Toc5018143"/>
      <w:r>
        <w:t>kind property</w:t>
      </w:r>
      <w:bookmarkEnd w:id="106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61" w:name="_Toc5018144"/>
      <w:r>
        <w:t>message property</w:t>
      </w:r>
      <w:bookmarkEnd w:id="1061"/>
    </w:p>
    <w:p w14:paraId="0E15DE57" w14:textId="625792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0772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59A4C1E"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0772D">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62" w:name="_Toc5018145"/>
      <w:r>
        <w:t>stack property</w:t>
      </w:r>
      <w:bookmarkEnd w:id="1062"/>
    </w:p>
    <w:p w14:paraId="17152AD6" w14:textId="265D98A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0772D">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63" w:name="_Toc5018146"/>
      <w:r>
        <w:t>innerExceptions property</w:t>
      </w:r>
      <w:bookmarkEnd w:id="106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64" w:name="_Ref528151413"/>
      <w:bookmarkStart w:id="1065" w:name="_Toc5018147"/>
      <w:bookmarkStart w:id="1066" w:name="_Toc287332011"/>
      <w:r>
        <w:t>External</w:t>
      </w:r>
      <w:r w:rsidR="00F265D8">
        <w:t xml:space="preserve"> property</w:t>
      </w:r>
      <w:r>
        <w:t xml:space="preserve"> file format</w:t>
      </w:r>
      <w:bookmarkEnd w:id="1064"/>
      <w:bookmarkEnd w:id="1065"/>
    </w:p>
    <w:p w14:paraId="2A3E0063" w14:textId="270C9EBD" w:rsidR="00AF60C1" w:rsidRDefault="00AF60C1" w:rsidP="00AF60C1">
      <w:pPr>
        <w:pStyle w:val="Heading2"/>
      </w:pPr>
      <w:bookmarkStart w:id="1067" w:name="_Toc5018148"/>
      <w:r>
        <w:t>General</w:t>
      </w:r>
      <w:bookmarkEnd w:id="1067"/>
    </w:p>
    <w:p w14:paraId="71E0440E" w14:textId="129B31BF"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0772D">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68" w:name="_Toc5018149"/>
      <w:r>
        <w:t>External property file naming convention</w:t>
      </w:r>
      <w:bookmarkEnd w:id="106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9" w:name="_Ref3470692"/>
      <w:bookmarkStart w:id="1070" w:name="_Toc5018150"/>
      <w:r>
        <w:t>externalPropert</w:t>
      </w:r>
      <w:r w:rsidR="00F265D8">
        <w:t>ies</w:t>
      </w:r>
      <w:r>
        <w:t xml:space="preserve"> object</w:t>
      </w:r>
      <w:bookmarkEnd w:id="1069"/>
      <w:bookmarkEnd w:id="1070"/>
    </w:p>
    <w:p w14:paraId="6E569B6A" w14:textId="60E785B4" w:rsidR="0069571F" w:rsidRPr="0069571F" w:rsidRDefault="0069571F" w:rsidP="0069571F">
      <w:pPr>
        <w:pStyle w:val="Heading3"/>
      </w:pPr>
      <w:bookmarkStart w:id="1071" w:name="_Ref525812129"/>
      <w:bookmarkStart w:id="1072" w:name="_Toc5018151"/>
      <w:r>
        <w:t>General</w:t>
      </w:r>
      <w:bookmarkEnd w:id="1071"/>
      <w:bookmarkEnd w:id="107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A8E258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50772D">
        <w:t>3.14.2.2</w:t>
      </w:r>
      <w:r w:rsidR="00F9787C">
        <w:fldChar w:fldCharType="end"/>
      </w:r>
      <w:r w:rsidR="001A277B">
        <w:t>.</w:t>
      </w:r>
    </w:p>
    <w:p w14:paraId="11997C11" w14:textId="2C570D3B" w:rsidR="0069571F" w:rsidRPr="00230F9F" w:rsidRDefault="0069571F" w:rsidP="0069571F">
      <w:pPr>
        <w:pStyle w:val="Code"/>
      </w:pPr>
      <w:bookmarkStart w:id="1073" w:name="_Hlk525811171"/>
      <w:r w:rsidRPr="00230F9F">
        <w:t>{</w:t>
      </w:r>
      <w:r>
        <w:t xml:space="preserve">                             # An externalPropert</w:t>
      </w:r>
      <w:r w:rsidR="00355B20">
        <w:t>ies</w:t>
      </w:r>
      <w:r>
        <w:t xml:space="preserve"> object</w:t>
      </w:r>
    </w:p>
    <w:p w14:paraId="48394701" w14:textId="674A180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0772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230EEE0"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0772D">
        <w:t>4.3.3</w:t>
      </w:r>
      <w:r>
        <w:fldChar w:fldCharType="end"/>
      </w:r>
      <w:r>
        <w:t>.</w:t>
      </w:r>
    </w:p>
    <w:p w14:paraId="69E0C7F0" w14:textId="477B5B0A" w:rsidR="0069571F" w:rsidRDefault="0069571F" w:rsidP="0069571F">
      <w:pPr>
        <w:pStyle w:val="Code"/>
      </w:pPr>
    </w:p>
    <w:p w14:paraId="5B43C2CE" w14:textId="54B63D89" w:rsidR="006958DC" w:rsidRDefault="006958DC" w:rsidP="006958DC">
      <w:pPr>
        <w:pStyle w:val="Code"/>
      </w:pPr>
      <w:r>
        <w:t xml:space="preserve">                              # See §</w:t>
      </w:r>
      <w:r>
        <w:fldChar w:fldCharType="begin"/>
      </w:r>
      <w:r>
        <w:instrText xml:space="preserve"> REF _Ref525814013 \r \h </w:instrText>
      </w:r>
      <w:r>
        <w:fldChar w:fldCharType="separate"/>
      </w:r>
      <w:r w:rsidR="0050772D">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F332D06" w:rsidR="0069571F" w:rsidRDefault="0069571F" w:rsidP="0069571F">
      <w:pPr>
        <w:pStyle w:val="Code"/>
      </w:pPr>
      <w:r>
        <w:t xml:space="preserve">                              # See §</w:t>
      </w:r>
      <w:r>
        <w:fldChar w:fldCharType="begin"/>
      </w:r>
      <w:r>
        <w:instrText xml:space="preserve"> REF _Ref525810969 \r \h </w:instrText>
      </w:r>
      <w:r>
        <w:fldChar w:fldCharType="separate"/>
      </w:r>
      <w:r w:rsidR="0050772D">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BA1CE1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0772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74" w:name="_Ref525810506"/>
      <w:bookmarkStart w:id="1075" w:name="_Toc5018152"/>
      <w:bookmarkEnd w:id="1073"/>
      <w:r>
        <w:t>$schema property</w:t>
      </w:r>
      <w:bookmarkEnd w:id="1074"/>
      <w:bookmarkEnd w:id="107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9A4554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0772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6" w:name="_Ref523913350"/>
      <w:bookmarkStart w:id="1077" w:name="_Toc5018153"/>
      <w:r>
        <w:t>version property</w:t>
      </w:r>
      <w:bookmarkEnd w:id="1076"/>
      <w:bookmarkEnd w:id="1077"/>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3EB6603"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50772D">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4E26BF18"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50772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50772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8" w:name="_Ref525814013"/>
      <w:bookmarkStart w:id="1079" w:name="_Toc5018154"/>
      <w:r>
        <w:t xml:space="preserve">guid </w:t>
      </w:r>
      <w:r w:rsidR="006958DC">
        <w:t>property</w:t>
      </w:r>
      <w:bookmarkEnd w:id="1078"/>
      <w:bookmarkEnd w:id="1079"/>
    </w:p>
    <w:p w14:paraId="6E3F5D71" w14:textId="2712DA88"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0772D">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0772D">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50772D">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0772D">
        <w:t>3.14.2</w:t>
      </w:r>
      <w:r>
        <w:fldChar w:fldCharType="end"/>
      </w:r>
      <w:r>
        <w:t>) in the root file.</w:t>
      </w:r>
    </w:p>
    <w:p w14:paraId="79D6BF67" w14:textId="54976696" w:rsidR="0069571F" w:rsidRDefault="0069571F" w:rsidP="0069571F">
      <w:pPr>
        <w:pStyle w:val="Heading3"/>
      </w:pPr>
      <w:bookmarkStart w:id="1080" w:name="_Ref525810969"/>
      <w:bookmarkStart w:id="1081" w:name="_Toc5018155"/>
      <w:r>
        <w:t>runGuid property</w:t>
      </w:r>
      <w:bookmarkEnd w:id="1080"/>
      <w:bookmarkEnd w:id="1081"/>
    </w:p>
    <w:p w14:paraId="3E79C8E1" w14:textId="5208798F"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0772D">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0772D">
        <w:t>3.14.3</w:t>
      </w:r>
      <w:r w:rsidR="00355B20">
        <w:fldChar w:fldCharType="end"/>
      </w:r>
      <w:r w:rsidR="00355B20">
        <w:t>, §</w:t>
      </w:r>
      <w:r w:rsidR="00355B20">
        <w:fldChar w:fldCharType="begin"/>
      </w:r>
      <w:r w:rsidR="00355B20">
        <w:instrText xml:space="preserve"> REF _Ref526937044 \r \h </w:instrText>
      </w:r>
      <w:r w:rsidR="00355B20">
        <w:fldChar w:fldCharType="separate"/>
      </w:r>
      <w:r w:rsidR="0050772D">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0772D">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82" w:name="_Ref525634162"/>
      <w:bookmarkStart w:id="1083" w:name="_Ref525810993"/>
      <w:bookmarkStart w:id="1084" w:name="_Ref3471487"/>
      <w:bookmarkStart w:id="1085" w:name="_Ref3472502"/>
      <w:bookmarkStart w:id="1086" w:name="_Toc5018156"/>
      <w:r>
        <w:t>The property value</w:t>
      </w:r>
      <w:bookmarkEnd w:id="1082"/>
      <w:r>
        <w:t xml:space="preserve"> propert</w:t>
      </w:r>
      <w:bookmarkEnd w:id="1083"/>
      <w:r w:rsidR="00355B20">
        <w:t>ies</w:t>
      </w:r>
      <w:bookmarkEnd w:id="1084"/>
      <w:bookmarkEnd w:id="1085"/>
      <w:bookmarkEnd w:id="1086"/>
    </w:p>
    <w:p w14:paraId="075F7102" w14:textId="00F0A2DB"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7" w:name="_Hlk3886303"/>
      <w:r w:rsidR="00F9787C">
        <w:t>The property names in this object, and the names of the corresponding externalized properties, are given in the table in §</w:t>
      </w:r>
      <w:bookmarkEnd w:id="1087"/>
      <w:r w:rsidR="00F9787C">
        <w:fldChar w:fldCharType="begin"/>
      </w:r>
      <w:r w:rsidR="00F9787C">
        <w:instrText xml:space="preserve"> REF _Ref530228629 \r \h </w:instrText>
      </w:r>
      <w:r w:rsidR="00F9787C">
        <w:fldChar w:fldCharType="separate"/>
      </w:r>
      <w:r w:rsidR="0050772D">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0403E0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0772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88" w:name="_Toc5018157"/>
      <w:r w:rsidRPr="00FD22AC">
        <w:t>Conformance</w:t>
      </w:r>
      <w:bookmarkEnd w:id="1066"/>
      <w:bookmarkEnd w:id="1088"/>
    </w:p>
    <w:p w14:paraId="1D48659C" w14:textId="6555FDBE" w:rsidR="00EE1E0B" w:rsidRDefault="00EE1E0B" w:rsidP="002244CB"/>
    <w:p w14:paraId="3BBDC6A3" w14:textId="77777777" w:rsidR="00376AE7" w:rsidRDefault="00376AE7" w:rsidP="00376AE7">
      <w:pPr>
        <w:pStyle w:val="Heading2"/>
        <w:numPr>
          <w:ilvl w:val="1"/>
          <w:numId w:val="2"/>
        </w:numPr>
      </w:pPr>
      <w:bookmarkStart w:id="1089" w:name="_Toc5018158"/>
      <w:r>
        <w:t>Conformance targets</w:t>
      </w:r>
      <w:bookmarkEnd w:id="108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B98BBFE"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90" w:name="_Toc5018159"/>
      <w:r>
        <w:t>Conformance Clause 1: SARIF log file</w:t>
      </w:r>
      <w:bookmarkEnd w:id="1090"/>
    </w:p>
    <w:p w14:paraId="7C2F5389" w14:textId="0A4B72C2" w:rsidR="0018481C" w:rsidRDefault="00376AE7" w:rsidP="00376AE7">
      <w:r>
        <w:t>A text file satisfies the “SARIF log file” conformance profile if</w:t>
      </w:r>
      <w:r w:rsidR="0018481C">
        <w:t>:</w:t>
      </w:r>
    </w:p>
    <w:p w14:paraId="177D8019" w14:textId="1EE28B00"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0772D">
        <w:t>3</w:t>
      </w:r>
      <w:r w:rsidR="002244CB">
        <w:fldChar w:fldCharType="end"/>
      </w:r>
      <w:r w:rsidR="00376AE7">
        <w:t>.</w:t>
      </w:r>
    </w:p>
    <w:p w14:paraId="3A58DDE1" w14:textId="05DA25AC" w:rsidR="0018481C" w:rsidRDefault="0018481C" w:rsidP="00376AE7">
      <w:pPr>
        <w:pStyle w:val="Heading2"/>
        <w:numPr>
          <w:ilvl w:val="1"/>
          <w:numId w:val="2"/>
        </w:numPr>
      </w:pPr>
      <w:bookmarkStart w:id="1091" w:name="_Toc5018160"/>
      <w:r>
        <w:t xml:space="preserve">Conformance Clause </w:t>
      </w:r>
      <w:r w:rsidR="00053C0F">
        <w:t>2</w:t>
      </w:r>
      <w:r>
        <w:t>: SARIF producer</w:t>
      </w:r>
      <w:bookmarkEnd w:id="1091"/>
    </w:p>
    <w:p w14:paraId="350705EC" w14:textId="77777777" w:rsidR="0018481C" w:rsidRDefault="0018481C" w:rsidP="0018481C">
      <w:r>
        <w:t>A program satisfies the “SARIF producer” conformance profile if:</w:t>
      </w:r>
    </w:p>
    <w:p w14:paraId="697B080C" w14:textId="08DD2C3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50772D">
        <w:t>3</w:t>
      </w:r>
      <w:r>
        <w:fldChar w:fldCharType="end"/>
      </w:r>
      <w:r>
        <w:t>.</w:t>
      </w:r>
    </w:p>
    <w:p w14:paraId="2447FAA5" w14:textId="0AF1ED0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92" w:name="_Toc5018161"/>
      <w:r>
        <w:t xml:space="preserve">Conformance Clause </w:t>
      </w:r>
      <w:r w:rsidR="00053C0F">
        <w:t>3</w:t>
      </w:r>
      <w:r>
        <w:t>: Direct producer</w:t>
      </w:r>
      <w:bookmarkEnd w:id="109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EFFFF25"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0772D">
        <w:t>3</w:t>
      </w:r>
      <w:r w:rsidR="002244CB">
        <w:fldChar w:fldCharType="end"/>
      </w:r>
      <w:r>
        <w:t xml:space="preserve"> that are designated as applying to </w:t>
      </w:r>
      <w:r w:rsidR="0018481C">
        <w:t>“</w:t>
      </w:r>
      <w:r>
        <w:t>direct producers</w:t>
      </w:r>
      <w:r w:rsidR="0018481C">
        <w:t>” or to “analysis tools”</w:t>
      </w:r>
      <w:r>
        <w:t>.</w:t>
      </w:r>
    </w:p>
    <w:p w14:paraId="74D6208C" w14:textId="2D2FC714"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0772D">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93" w:name="_Toc5018162"/>
      <w:r>
        <w:t xml:space="preserve">Conformance Clause </w:t>
      </w:r>
      <w:r w:rsidR="00053C0F">
        <w:t>4</w:t>
      </w:r>
      <w:r>
        <w:t>: Deterministic producer</w:t>
      </w:r>
      <w:bookmarkEnd w:id="109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CF51E43"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94" w:name="_Toc5018163"/>
      <w:r>
        <w:t xml:space="preserve">Conformance Clause </w:t>
      </w:r>
      <w:r w:rsidR="00053C0F">
        <w:t>5</w:t>
      </w:r>
      <w:r>
        <w:t>: Converter</w:t>
      </w:r>
      <w:bookmarkEnd w:id="109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BA69199"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converters.</w:t>
      </w:r>
    </w:p>
    <w:p w14:paraId="0990559B" w14:textId="79DC1E0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50772D">
        <w:t>3</w:t>
      </w:r>
      <w:r>
        <w:fldChar w:fldCharType="end"/>
      </w:r>
      <w:r>
        <w:t>, are intended to be produced only by direct producers.</w:t>
      </w:r>
    </w:p>
    <w:p w14:paraId="493D3DE6" w14:textId="3E91A4EA" w:rsidR="00D06F1A" w:rsidRDefault="00D06F1A" w:rsidP="00D06F1A">
      <w:pPr>
        <w:pStyle w:val="Heading2"/>
      </w:pPr>
      <w:bookmarkStart w:id="1095" w:name="_Toc5018164"/>
      <w:r>
        <w:t xml:space="preserve">Conformance Clause </w:t>
      </w:r>
      <w:r w:rsidR="00053C0F">
        <w:t>6</w:t>
      </w:r>
      <w:r>
        <w:t>: SARIF post-processor</w:t>
      </w:r>
      <w:bookmarkEnd w:id="109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F88391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6" w:name="_Toc5018165"/>
      <w:r>
        <w:t xml:space="preserve">Conformance Clause </w:t>
      </w:r>
      <w:r w:rsidR="00053C0F">
        <w:t>7</w:t>
      </w:r>
      <w:r>
        <w:t xml:space="preserve">: </w:t>
      </w:r>
      <w:r w:rsidR="0018481C">
        <w:t>SARIF c</w:t>
      </w:r>
      <w:r>
        <w:t>onsumer</w:t>
      </w:r>
      <w:bookmarkEnd w:id="109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BD814EB"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0772D">
        <w:t>3</w:t>
      </w:r>
      <w:r w:rsidR="002244CB">
        <w:fldChar w:fldCharType="end"/>
      </w:r>
      <w:r>
        <w:t>.</w:t>
      </w:r>
    </w:p>
    <w:p w14:paraId="7B2084FE" w14:textId="1DD5E648"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50772D">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7" w:name="_Toc5018166"/>
      <w:r>
        <w:t xml:space="preserve">Conformance Clause </w:t>
      </w:r>
      <w:r w:rsidR="00053C0F">
        <w:t>8</w:t>
      </w:r>
      <w:r>
        <w:t>: Viewer</w:t>
      </w:r>
      <w:bookmarkEnd w:id="1097"/>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4C3CBF0"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50772D">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8" w:name="_Toc5018167"/>
      <w:bookmarkStart w:id="1099" w:name="_Hlk512505065"/>
      <w:r>
        <w:t xml:space="preserve">Conformance Clause </w:t>
      </w:r>
      <w:r w:rsidR="00053C0F">
        <w:t>9</w:t>
      </w:r>
      <w:r>
        <w:t>: Result management system</w:t>
      </w:r>
      <w:bookmarkEnd w:id="109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8F77F4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50772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9"/>
    </w:p>
    <w:p w14:paraId="79E66955" w14:textId="06F20E76" w:rsidR="00435405" w:rsidRDefault="00435405" w:rsidP="00435405">
      <w:pPr>
        <w:pStyle w:val="Heading2"/>
      </w:pPr>
      <w:bookmarkStart w:id="1100" w:name="_Toc5018168"/>
      <w:r>
        <w:t xml:space="preserve">Conformance Clause </w:t>
      </w:r>
      <w:r w:rsidR="00053C0F">
        <w:t>10</w:t>
      </w:r>
      <w:r>
        <w:t>: Engineering system</w:t>
      </w:r>
      <w:bookmarkEnd w:id="1100"/>
    </w:p>
    <w:p w14:paraId="5A8D0E9E" w14:textId="2048F54B" w:rsidR="00435405" w:rsidRDefault="00435405" w:rsidP="00435405">
      <w:r>
        <w:t>An engineering system satisfies the “engineering system” conformance profile if:</w:t>
      </w:r>
    </w:p>
    <w:p w14:paraId="29F6F326" w14:textId="3F32BF1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engineering systems.</w:t>
      </w:r>
    </w:p>
    <w:p w14:paraId="51263FE3" w14:textId="31A49E7E" w:rsidR="0052099F" w:rsidRDefault="002244CB" w:rsidP="00CE1F32">
      <w:pPr>
        <w:pStyle w:val="AppendixHeading1"/>
      </w:pPr>
      <w:bookmarkStart w:id="1101" w:name="AppendixAcknowledgments"/>
      <w:bookmarkStart w:id="1102" w:name="_Toc85472897"/>
      <w:bookmarkStart w:id="1103" w:name="_Toc287332012"/>
      <w:bookmarkStart w:id="1104" w:name="_Toc5018169"/>
      <w:bookmarkStart w:id="1105" w:name="_Hlk513041526"/>
      <w:bookmarkEnd w:id="1101"/>
      <w:r>
        <w:t xml:space="preserve">(Informative) </w:t>
      </w:r>
      <w:r w:rsidR="00B80CDB">
        <w:t>Acknowl</w:t>
      </w:r>
      <w:r w:rsidR="004D0E5E">
        <w:t>e</w:t>
      </w:r>
      <w:r w:rsidR="008F61FB">
        <w:t>dg</w:t>
      </w:r>
      <w:r w:rsidR="0052099F">
        <w:t>ments</w:t>
      </w:r>
      <w:bookmarkEnd w:id="1102"/>
      <w:bookmarkEnd w:id="1103"/>
      <w:bookmarkEnd w:id="110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05"/>
    <w:p w14:paraId="645628E0" w14:textId="77777777" w:rsidR="00C76CAA" w:rsidRPr="00C76CAA" w:rsidRDefault="00C76CAA" w:rsidP="00C76CAA"/>
    <w:p w14:paraId="586B0BCA" w14:textId="2CB47B5E" w:rsidR="0052099F" w:rsidRDefault="002244CB" w:rsidP="008C100C">
      <w:pPr>
        <w:pStyle w:val="AppendixHeading1"/>
      </w:pPr>
      <w:bookmarkStart w:id="1106" w:name="AppendixFingerprints"/>
      <w:bookmarkStart w:id="1107" w:name="_Ref513039337"/>
      <w:bookmarkStart w:id="1108" w:name="_Toc5018170"/>
      <w:bookmarkEnd w:id="1106"/>
      <w:r>
        <w:t>(</w:t>
      </w:r>
      <w:r w:rsidR="00E8605A">
        <w:t>Normative</w:t>
      </w:r>
      <w:r>
        <w:t xml:space="preserve">) </w:t>
      </w:r>
      <w:r w:rsidR="00710FE0">
        <w:t>Use of fingerprints by result management systems</w:t>
      </w:r>
      <w:bookmarkEnd w:id="1107"/>
      <w:bookmarkEnd w:id="110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B6F472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0772D">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99FB3A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0772D">
        <w:t>F.2</w:t>
      </w:r>
      <w:r>
        <w:fldChar w:fldCharType="end"/>
      </w:r>
      <w:r>
        <w:t>) in its fingerprint computation.</w:t>
      </w:r>
    </w:p>
    <w:p w14:paraId="5F1C1209" w14:textId="171265A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0772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9" w:name="AppendixViewers"/>
      <w:bookmarkStart w:id="1110" w:name="_Toc5018171"/>
      <w:bookmarkEnd w:id="1109"/>
      <w:r>
        <w:t xml:space="preserve">(Informative) </w:t>
      </w:r>
      <w:r w:rsidR="00710FE0">
        <w:t xml:space="preserve">Use of SARIF by log </w:t>
      </w:r>
      <w:r w:rsidR="00AF0D84">
        <w:t xml:space="preserve">file </w:t>
      </w:r>
      <w:r w:rsidR="00710FE0">
        <w:t>viewers</w:t>
      </w:r>
      <w:bookmarkEnd w:id="111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111" w:name="AppendixConverters"/>
      <w:bookmarkStart w:id="1112" w:name="_Toc5018172"/>
      <w:bookmarkEnd w:id="1111"/>
      <w:r>
        <w:t xml:space="preserve">(Informative) </w:t>
      </w:r>
      <w:r w:rsidR="00710FE0">
        <w:t>Production of SARIF by converters</w:t>
      </w:r>
      <w:bookmarkEnd w:id="111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4EF84CA6"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0772D">
        <w:t>3.25.13</w:t>
      </w:r>
      <w:r w:rsidR="00C6546E">
        <w:fldChar w:fldCharType="end"/>
      </w:r>
      <w:r>
        <w:t>).</w:t>
      </w:r>
    </w:p>
    <w:p w14:paraId="14E4D457" w14:textId="1810887E"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0772D">
        <w:t>3.18.8</w:t>
      </w:r>
      <w:r>
        <w:fldChar w:fldCharType="end"/>
      </w:r>
      <w:r>
        <w:t>).</w:t>
      </w:r>
    </w:p>
    <w:p w14:paraId="7B432429" w14:textId="18FC850E" w:rsidR="00710FE0" w:rsidRDefault="002244CB" w:rsidP="00710FE0">
      <w:pPr>
        <w:pStyle w:val="AppendixHeading1"/>
      </w:pPr>
      <w:bookmarkStart w:id="1113" w:name="AppendixRuleMetadata"/>
      <w:bookmarkStart w:id="1114" w:name="_Toc5018173"/>
      <w:bookmarkEnd w:id="1113"/>
      <w:r>
        <w:t xml:space="preserve">(Informative) </w:t>
      </w:r>
      <w:r w:rsidR="00710FE0">
        <w:t xml:space="preserve">Locating rule </w:t>
      </w:r>
      <w:r w:rsidR="00A86188">
        <w:t xml:space="preserve">and notification </w:t>
      </w:r>
      <w:r w:rsidR="00710FE0">
        <w:t>metadata</w:t>
      </w:r>
      <w:bookmarkEnd w:id="1114"/>
    </w:p>
    <w:p w14:paraId="43EDCF6F" w14:textId="47A783C9"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0772D">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0772D">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712EE5F"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0772D">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5" w:name="AppendixDeterminism"/>
      <w:bookmarkStart w:id="1116" w:name="_Toc5018174"/>
      <w:bookmarkEnd w:id="1115"/>
      <w:r>
        <w:t xml:space="preserve">(Normative) </w:t>
      </w:r>
      <w:r w:rsidR="00710FE0">
        <w:t>Producing deterministic SARIF log files</w:t>
      </w:r>
      <w:bookmarkEnd w:id="1116"/>
    </w:p>
    <w:p w14:paraId="269DCAE0" w14:textId="72CA49C1" w:rsidR="00B62028" w:rsidRDefault="00B62028" w:rsidP="00B62028">
      <w:pPr>
        <w:pStyle w:val="AppendixHeading2"/>
      </w:pPr>
      <w:bookmarkStart w:id="1117" w:name="_Toc5018175"/>
      <w:r>
        <w:t>General</w:t>
      </w:r>
      <w:bookmarkEnd w:id="11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8" w:name="_Ref513042258"/>
      <w:bookmarkStart w:id="1119" w:name="_Toc5018176"/>
      <w:r>
        <w:t>Non-deterministic file format elements</w:t>
      </w:r>
      <w:bookmarkEnd w:id="1118"/>
      <w:bookmarkEnd w:id="11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0" w:name="_Toc5018177"/>
      <w:r>
        <w:t>Array and dictionary element ordering</w:t>
      </w:r>
      <w:bookmarkEnd w:id="11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1" w:name="_Ref513042289"/>
      <w:bookmarkStart w:id="1122" w:name="_Toc5018178"/>
      <w:r>
        <w:t>Absolute paths</w:t>
      </w:r>
      <w:bookmarkEnd w:id="1121"/>
      <w:bookmarkEnd w:id="112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123" w:name="_Toc5018179"/>
      <w:r>
        <w:t>Compensating for non-deterministic output</w:t>
      </w:r>
      <w:bookmarkEnd w:id="112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4" w:name="_Toc5018180"/>
      <w:r>
        <w:t>Interaction between determinism and baselining</w:t>
      </w:r>
      <w:bookmarkEnd w:id="112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5" w:name="AppendixFixes"/>
      <w:bookmarkStart w:id="1126" w:name="_Toc5018181"/>
      <w:bookmarkEnd w:id="1125"/>
      <w:r>
        <w:t xml:space="preserve">(Informative) </w:t>
      </w:r>
      <w:r w:rsidR="00710FE0">
        <w:t>Guidance on fixes</w:t>
      </w:r>
      <w:bookmarkEnd w:id="112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7" w:name="_Toc5018182"/>
      <w:r>
        <w:t>(Informative) Diagnosing results in generated files</w:t>
      </w:r>
      <w:bookmarkEnd w:id="112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E056CB5" w:rsidR="00830F21" w:rsidRDefault="00830F21" w:rsidP="00830F21">
      <w:pPr>
        <w:pStyle w:val="Codesmall"/>
      </w:pPr>
      <w:r>
        <w:t>{                                           # A run object (§</w:t>
      </w:r>
      <w:r>
        <w:fldChar w:fldCharType="begin"/>
      </w:r>
      <w:r>
        <w:instrText xml:space="preserve"> REF _Ref493349997 \r \h </w:instrText>
      </w:r>
      <w:r>
        <w:fldChar w:fldCharType="separate"/>
      </w:r>
      <w:r w:rsidR="0050772D">
        <w:t>3.14</w:t>
      </w:r>
      <w:r>
        <w:fldChar w:fldCharType="end"/>
      </w:r>
      <w:r>
        <w:t>).</w:t>
      </w:r>
    </w:p>
    <w:p w14:paraId="16CC02FE" w14:textId="7864618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0772D">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EF782D9" w:rsidR="00830F21" w:rsidRDefault="00830F21" w:rsidP="00830F21">
      <w:pPr>
        <w:pStyle w:val="Codesmall"/>
      </w:pPr>
      <w:r>
        <w:t xml:space="preserve">  "results": [                              # See §</w:t>
      </w:r>
      <w:r>
        <w:fldChar w:fldCharType="begin"/>
      </w:r>
      <w:r>
        <w:instrText xml:space="preserve"> REF _Ref493350972 \r \h </w:instrText>
      </w:r>
      <w:r>
        <w:fldChar w:fldCharType="separate"/>
      </w:r>
      <w:r w:rsidR="0050772D">
        <w:t>3.14.20</w:t>
      </w:r>
      <w:r>
        <w:fldChar w:fldCharType="end"/>
      </w:r>
      <w:r>
        <w:t>.</w:t>
      </w:r>
    </w:p>
    <w:p w14:paraId="12542006" w14:textId="1396859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0772D">
        <w:t>3.25</w:t>
      </w:r>
      <w:r>
        <w:fldChar w:fldCharType="end"/>
      </w:r>
      <w:r>
        <w:t>).</w:t>
      </w:r>
    </w:p>
    <w:p w14:paraId="405D3CE1" w14:textId="123CA9A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0772D">
        <w:t>3.25.5</w:t>
      </w:r>
      <w:r w:rsidR="00EC5421">
        <w:fldChar w:fldCharType="end"/>
      </w:r>
      <w:r>
        <w:t>.</w:t>
      </w:r>
    </w:p>
    <w:p w14:paraId="53F54E24" w14:textId="62029875" w:rsidR="00830F21" w:rsidRDefault="00830F21" w:rsidP="00830F21">
      <w:pPr>
        <w:pStyle w:val="Codesmall"/>
      </w:pPr>
      <w:r>
        <w:t xml:space="preserve">      "message": {                          # See §</w:t>
      </w:r>
      <w:r>
        <w:fldChar w:fldCharType="begin"/>
      </w:r>
      <w:r>
        <w:instrText xml:space="preserve"> REF _Ref493426628 \r \h </w:instrText>
      </w:r>
      <w:r>
        <w:fldChar w:fldCharType="separate"/>
      </w:r>
      <w:r w:rsidR="0050772D">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F5E0337" w:rsidR="00830F21" w:rsidRDefault="00830F21" w:rsidP="00830F21">
      <w:pPr>
        <w:pStyle w:val="Codesmall"/>
      </w:pPr>
      <w:r>
        <w:t xml:space="preserve">      "locations": [                        # See §</w:t>
      </w:r>
      <w:r>
        <w:fldChar w:fldCharType="begin"/>
      </w:r>
      <w:r>
        <w:instrText xml:space="preserve"> REF _Ref510013155 \r \h </w:instrText>
      </w:r>
      <w:r>
        <w:fldChar w:fldCharType="separate"/>
      </w:r>
      <w:r w:rsidR="0050772D">
        <w:t>3.25.12</w:t>
      </w:r>
      <w:r>
        <w:fldChar w:fldCharType="end"/>
      </w:r>
      <w:r>
        <w:t>.</w:t>
      </w:r>
    </w:p>
    <w:p w14:paraId="6B5EF283" w14:textId="7B43C91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0772D">
        <w:t>3.26</w:t>
      </w:r>
      <w:r>
        <w:fldChar w:fldCharType="end"/>
      </w:r>
      <w:r>
        <w:t>).</w:t>
      </w:r>
    </w:p>
    <w:p w14:paraId="348A704B" w14:textId="0901A9B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0772D">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CFF7B8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0772D">
        <w:t>3.14.15</w:t>
      </w:r>
      <w:r>
        <w:fldChar w:fldCharType="end"/>
      </w:r>
      <w:r>
        <w:t>.</w:t>
      </w:r>
    </w:p>
    <w:p w14:paraId="4927884C" w14:textId="4E11610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0772D">
        <w:t>3.23</w:t>
      </w:r>
      <w:r>
        <w:fldChar w:fldCharType="end"/>
      </w:r>
      <w:r>
        <w:t>).</w:t>
      </w:r>
    </w:p>
    <w:p w14:paraId="18AC6C56" w14:textId="0D4F4E58"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50772D">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C2026F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0772D">
        <w:rPr>
          <w:b/>
        </w:rPr>
        <w:t>3.23.8</w:t>
      </w:r>
      <w:r>
        <w:rPr>
          <w:b/>
        </w:rPr>
        <w:fldChar w:fldCharType="end"/>
      </w:r>
      <w:r w:rsidRPr="00EC7E26">
        <w:rPr>
          <w:b/>
        </w:rPr>
        <w:t>.</w:t>
      </w:r>
    </w:p>
    <w:p w14:paraId="3F9D74B5" w14:textId="576C19D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0772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28" w:name="AppendixSourceLanguage"/>
      <w:bookmarkStart w:id="1129" w:name="_Toc5018183"/>
      <w:bookmarkEnd w:id="1128"/>
      <w:r>
        <w:t>(Informative) Sample sourceLanguage values</w:t>
      </w:r>
      <w:bookmarkEnd w:id="1129"/>
    </w:p>
    <w:p w14:paraId="38B9ECB8" w14:textId="6FB1312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0772D">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0" w:name="AppendixExamples"/>
      <w:bookmarkStart w:id="1131" w:name="_Toc5018184"/>
      <w:bookmarkEnd w:id="1130"/>
      <w:r>
        <w:t xml:space="preserve">(Informative) </w:t>
      </w:r>
      <w:r w:rsidR="00710FE0">
        <w:t>Examples</w:t>
      </w:r>
      <w:bookmarkEnd w:id="113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2" w:name="_Toc5018185"/>
      <w:r>
        <w:t xml:space="preserve">Minimal valid SARIF </w:t>
      </w:r>
      <w:r w:rsidR="00EA1C84">
        <w:t>log file</w:t>
      </w:r>
      <w:bookmarkEnd w:id="113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06A463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0772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0772D">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3" w:name="_Toc5018186"/>
      <w:r w:rsidRPr="00745595">
        <w:t xml:space="preserve">Minimal recommended SARIF </w:t>
      </w:r>
      <w:r w:rsidR="00EA1C84">
        <w:t xml:space="preserve">log </w:t>
      </w:r>
      <w:r w:rsidRPr="00745595">
        <w:t>file with source information</w:t>
      </w:r>
      <w:bookmarkEnd w:id="113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91CBEC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0772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0772D">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0772D">
        <w:t>3.25</w:t>
      </w:r>
      <w:r>
        <w:fldChar w:fldCharType="end"/>
      </w:r>
      <w:r>
        <w:t xml:space="preserve">) so the recommended elements of the </w:t>
      </w:r>
      <w:r w:rsidRPr="00745595">
        <w:rPr>
          <w:rStyle w:val="CODEtemp"/>
        </w:rPr>
        <w:t>result</w:t>
      </w:r>
      <w:r>
        <w:t xml:space="preserve"> object can be shown.</w:t>
      </w:r>
    </w:p>
    <w:p w14:paraId="0A703AC0" w14:textId="763606CA"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0772D">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FD0174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0772D">
        <w:t>3.14.16</w:t>
      </w:r>
      <w:r>
        <w:fldChar w:fldCharType="end"/>
      </w:r>
      <w:r>
        <w:t>), because when physical location information is available, that property is optional (it “</w:t>
      </w:r>
      <w:r w:rsidRPr="00745595">
        <w:rPr>
          <w:b/>
        </w:rPr>
        <w:t>MAY</w:t>
      </w:r>
      <w:r>
        <w:t>” be present).</w:t>
      </w:r>
    </w:p>
    <w:p w14:paraId="3D9A1852" w14:textId="755E44F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50772D">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4" w:name="_Toc5018187"/>
      <w:r w:rsidRPr="001D7651">
        <w:t xml:space="preserve">Minimal recommended SARIF </w:t>
      </w:r>
      <w:r w:rsidR="00EA1C84">
        <w:t xml:space="preserve">log </w:t>
      </w:r>
      <w:r w:rsidRPr="001D7651">
        <w:t>file without source information</w:t>
      </w:r>
      <w:bookmarkEnd w:id="113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6D0FC4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0772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0772D">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0772D">
        <w:t>3.25</w:t>
      </w:r>
      <w:r>
        <w:fldChar w:fldCharType="end"/>
      </w:r>
      <w:r>
        <w:t xml:space="preserve">) so the recommended elements of the </w:t>
      </w:r>
      <w:r w:rsidRPr="001D7651">
        <w:rPr>
          <w:rStyle w:val="CODEtemp"/>
        </w:rPr>
        <w:t>result</w:t>
      </w:r>
      <w:r>
        <w:t xml:space="preserve"> object can be shown.</w:t>
      </w:r>
    </w:p>
    <w:p w14:paraId="7469062E" w14:textId="0903EAA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0772D">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3AFDD5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0772D">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5" w:name="_Toc5018188"/>
      <w:r>
        <w:t>Comprehensive SARIF file</w:t>
      </w:r>
      <w:bookmarkEnd w:id="113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6" w:name="AppendixRevisionHistory"/>
      <w:bookmarkStart w:id="1137" w:name="_Toc85472898"/>
      <w:bookmarkStart w:id="1138" w:name="_Toc287332014"/>
      <w:bookmarkStart w:id="1139" w:name="_Toc5018189"/>
      <w:bookmarkEnd w:id="1136"/>
      <w:r>
        <w:t xml:space="preserve">(Informative) </w:t>
      </w:r>
      <w:r w:rsidR="00A05FDF">
        <w:t>Revision History</w:t>
      </w:r>
      <w:bookmarkEnd w:id="1137"/>
      <w:bookmarkEnd w:id="1138"/>
      <w:bookmarkEnd w:id="1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2FC9A2D"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125D49F"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5AACF5"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A9FAA3"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C010B9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A86AA5C"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5BDDD4"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EC1D193"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81EB626"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98A8646"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007E151"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95BBE8A"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C6BEAD1"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1FBCC79"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66064C"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80C470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7115ED4"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25714BF"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F4DA604"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CE761F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3C4D55A"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743EC9B6"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410D2C3"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C5197B0"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E395C5B" w:rsidR="008558A4" w:rsidRDefault="008558A4" w:rsidP="00D75620">
            <w:pPr>
              <w:jc w:val="both"/>
            </w:pPr>
            <w:r>
              <w:t>Incorporat</w:t>
            </w:r>
            <w:ins w:id="1140" w:author="Laurence Golding" w:date="2019-04-03T08:24:00Z">
              <w:r w:rsidR="00255BB5">
                <w:t>e</w:t>
              </w:r>
            </w:ins>
            <w:del w:id="1141" w:author="Laurence Golding" w:date="2019-04-03T08:24:00Z">
              <w:r w:rsidDel="00255BB5">
                <w:delText>ion</w:delText>
              </w:r>
            </w:del>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rPr>
          <w:ins w:id="1142" w:author="Laurence Golding" w:date="2019-04-03T08:23:00Z"/>
        </w:trPr>
        <w:tc>
          <w:tcPr>
            <w:tcW w:w="1548" w:type="dxa"/>
          </w:tcPr>
          <w:p w14:paraId="26CE3E35" w14:textId="78CCD89D" w:rsidR="00255BB5" w:rsidRDefault="00255BB5" w:rsidP="00D75620">
            <w:pPr>
              <w:rPr>
                <w:ins w:id="1143" w:author="Laurence Golding" w:date="2019-04-03T08:23:00Z"/>
              </w:rPr>
            </w:pPr>
            <w:ins w:id="1144" w:author="Laurence Golding" w:date="2019-04-03T08:23:00Z">
              <w:r>
                <w:t>28</w:t>
              </w:r>
            </w:ins>
          </w:p>
        </w:tc>
        <w:tc>
          <w:tcPr>
            <w:tcW w:w="1440" w:type="dxa"/>
          </w:tcPr>
          <w:p w14:paraId="513539CA" w14:textId="1ABDE1A4" w:rsidR="00255BB5" w:rsidRDefault="00255BB5" w:rsidP="00D75620">
            <w:pPr>
              <w:rPr>
                <w:ins w:id="1145" w:author="Laurence Golding" w:date="2019-04-03T08:23:00Z"/>
              </w:rPr>
            </w:pPr>
            <w:ins w:id="1146" w:author="Laurence Golding" w:date="2019-04-03T08:24:00Z">
              <w:r>
                <w:t>2019/04/03</w:t>
              </w:r>
            </w:ins>
          </w:p>
        </w:tc>
        <w:tc>
          <w:tcPr>
            <w:tcW w:w="2160" w:type="dxa"/>
          </w:tcPr>
          <w:p w14:paraId="01F6DF9D" w14:textId="44208273" w:rsidR="00255BB5" w:rsidRDefault="00255BB5" w:rsidP="00D75620">
            <w:pPr>
              <w:rPr>
                <w:ins w:id="1147" w:author="Laurence Golding" w:date="2019-04-03T08:23:00Z"/>
              </w:rPr>
            </w:pPr>
            <w:ins w:id="1148" w:author="Laurence Golding" w:date="2019-04-03T08:24:00Z">
              <w:r>
                <w:t>Laurence J. Golding</w:t>
              </w:r>
            </w:ins>
          </w:p>
        </w:tc>
        <w:tc>
          <w:tcPr>
            <w:tcW w:w="4428" w:type="dxa"/>
          </w:tcPr>
          <w:p w14:paraId="76ED4CB8" w14:textId="5C7F22E7" w:rsidR="00255BB5" w:rsidRDefault="00255BB5" w:rsidP="00D75620">
            <w:pPr>
              <w:jc w:val="both"/>
              <w:rPr>
                <w:ins w:id="1149" w:author="Laurence Golding" w:date="2019-04-03T08:23:00Z"/>
              </w:rPr>
            </w:pPr>
            <w:ins w:id="1150" w:author="Laurence Golding" w:date="2019-04-03T08:24:00Z">
              <w:r>
                <w:t xml:space="preserve">Incorporate changes for GitHub issue </w:t>
              </w:r>
              <w:r>
                <w:fldChar w:fldCharType="begin"/>
              </w:r>
              <w:r>
                <w:instrText xml:space="preserve"> HYPERLINK "https://github.com/oasis-tcs/sarif-spec/issues/353" </w:instrText>
              </w:r>
              <w:r>
                <w:fldChar w:fldCharType="separate"/>
              </w:r>
              <w:r w:rsidRPr="00255BB5">
                <w:rPr>
                  <w:rStyle w:val="Hyperlink"/>
                </w:rPr>
                <w:t>#353</w:t>
              </w:r>
              <w: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33506" w14:textId="77777777" w:rsidR="00283577" w:rsidRDefault="00283577" w:rsidP="008C100C">
      <w:r>
        <w:separator/>
      </w:r>
    </w:p>
    <w:p w14:paraId="39E5FE3F" w14:textId="77777777" w:rsidR="00283577" w:rsidRDefault="00283577" w:rsidP="008C100C"/>
    <w:p w14:paraId="47579346" w14:textId="77777777" w:rsidR="00283577" w:rsidRDefault="00283577" w:rsidP="008C100C"/>
    <w:p w14:paraId="05B9BCD9" w14:textId="77777777" w:rsidR="00283577" w:rsidRDefault="00283577" w:rsidP="008C100C"/>
    <w:p w14:paraId="418E9132" w14:textId="77777777" w:rsidR="00283577" w:rsidRDefault="00283577" w:rsidP="008C100C"/>
    <w:p w14:paraId="15650621" w14:textId="77777777" w:rsidR="00283577" w:rsidRDefault="00283577" w:rsidP="008C100C"/>
    <w:p w14:paraId="5FA8E718" w14:textId="77777777" w:rsidR="00283577" w:rsidRDefault="00283577" w:rsidP="008C100C"/>
  </w:endnote>
  <w:endnote w:type="continuationSeparator" w:id="0">
    <w:p w14:paraId="0A5ACFAA" w14:textId="77777777" w:rsidR="00283577" w:rsidRDefault="00283577" w:rsidP="008C100C">
      <w:r>
        <w:continuationSeparator/>
      </w:r>
    </w:p>
    <w:p w14:paraId="58DD6A1F" w14:textId="77777777" w:rsidR="00283577" w:rsidRDefault="00283577" w:rsidP="008C100C"/>
    <w:p w14:paraId="413D1E66" w14:textId="77777777" w:rsidR="00283577" w:rsidRDefault="00283577" w:rsidP="008C100C"/>
    <w:p w14:paraId="60C4018D" w14:textId="77777777" w:rsidR="00283577" w:rsidRDefault="00283577" w:rsidP="008C100C"/>
    <w:p w14:paraId="5A7C5789" w14:textId="77777777" w:rsidR="00283577" w:rsidRDefault="00283577" w:rsidP="008C100C"/>
    <w:p w14:paraId="6F371063" w14:textId="77777777" w:rsidR="00283577" w:rsidRDefault="00283577" w:rsidP="008C100C"/>
    <w:p w14:paraId="2E7C9C34" w14:textId="77777777" w:rsidR="00283577" w:rsidRDefault="0028357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D612C9" w:rsidRDefault="00D61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612C9" w:rsidRPr="00195F88" w:rsidRDefault="00D612C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612C9" w:rsidRPr="00195F88" w:rsidRDefault="00D612C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D612C9" w:rsidRDefault="00D6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1582C" w14:textId="77777777" w:rsidR="00283577" w:rsidRDefault="00283577" w:rsidP="008C100C">
      <w:r>
        <w:separator/>
      </w:r>
    </w:p>
    <w:p w14:paraId="39E0816D" w14:textId="77777777" w:rsidR="00283577" w:rsidRDefault="00283577" w:rsidP="008C100C"/>
  </w:footnote>
  <w:footnote w:type="continuationSeparator" w:id="0">
    <w:p w14:paraId="3939B61A" w14:textId="77777777" w:rsidR="00283577" w:rsidRDefault="00283577" w:rsidP="008C100C">
      <w:r>
        <w:continuationSeparator/>
      </w:r>
    </w:p>
    <w:p w14:paraId="760BD497" w14:textId="77777777" w:rsidR="00283577" w:rsidRDefault="00283577" w:rsidP="008C100C"/>
  </w:footnote>
  <w:footnote w:id="1">
    <w:p w14:paraId="097233B1" w14:textId="39BD8E76" w:rsidR="00D612C9" w:rsidRDefault="00D612C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D612C9" w:rsidRDefault="00D61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D612C9" w:rsidRDefault="00D61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D612C9" w:rsidRDefault="00D61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3"/>
  </w:num>
  <w:num w:numId="7">
    <w:abstractNumId w:val="54"/>
  </w:num>
  <w:num w:numId="8">
    <w:abstractNumId w:val="4"/>
  </w:num>
  <w:num w:numId="9">
    <w:abstractNumId w:val="66"/>
  </w:num>
  <w:num w:numId="10">
    <w:abstractNumId w:val="51"/>
  </w:num>
  <w:num w:numId="11">
    <w:abstractNumId w:val="25"/>
  </w:num>
  <w:num w:numId="12">
    <w:abstractNumId w:val="17"/>
  </w:num>
  <w:num w:numId="13">
    <w:abstractNumId w:val="77"/>
  </w:num>
  <w:num w:numId="14">
    <w:abstractNumId w:val="7"/>
  </w:num>
  <w:num w:numId="15">
    <w:abstractNumId w:val="41"/>
  </w:num>
  <w:num w:numId="16">
    <w:abstractNumId w:val="70"/>
  </w:num>
  <w:num w:numId="17">
    <w:abstractNumId w:val="35"/>
  </w:num>
  <w:num w:numId="18">
    <w:abstractNumId w:val="11"/>
  </w:num>
  <w:num w:numId="19">
    <w:abstractNumId w:val="44"/>
  </w:num>
  <w:num w:numId="20">
    <w:abstractNumId w:val="28"/>
  </w:num>
  <w:num w:numId="21">
    <w:abstractNumId w:val="16"/>
  </w:num>
  <w:num w:numId="22">
    <w:abstractNumId w:val="9"/>
  </w:num>
  <w:num w:numId="23">
    <w:abstractNumId w:val="36"/>
  </w:num>
  <w:num w:numId="24">
    <w:abstractNumId w:val="31"/>
  </w:num>
  <w:num w:numId="25">
    <w:abstractNumId w:val="76"/>
  </w:num>
  <w:num w:numId="26">
    <w:abstractNumId w:val="10"/>
  </w:num>
  <w:num w:numId="27">
    <w:abstractNumId w:val="62"/>
  </w:num>
  <w:num w:numId="28">
    <w:abstractNumId w:val="34"/>
  </w:num>
  <w:num w:numId="29">
    <w:abstractNumId w:val="80"/>
  </w:num>
  <w:num w:numId="30">
    <w:abstractNumId w:val="42"/>
  </w:num>
  <w:num w:numId="31">
    <w:abstractNumId w:val="8"/>
  </w:num>
  <w:num w:numId="32">
    <w:abstractNumId w:val="75"/>
  </w:num>
  <w:num w:numId="33">
    <w:abstractNumId w:val="38"/>
  </w:num>
  <w:num w:numId="34">
    <w:abstractNumId w:val="58"/>
  </w:num>
  <w:num w:numId="35">
    <w:abstractNumId w:val="64"/>
  </w:num>
  <w:num w:numId="36">
    <w:abstractNumId w:val="39"/>
  </w:num>
  <w:num w:numId="37">
    <w:abstractNumId w:val="13"/>
  </w:num>
  <w:num w:numId="38">
    <w:abstractNumId w:val="2"/>
  </w:num>
  <w:num w:numId="39">
    <w:abstractNumId w:val="45"/>
  </w:num>
  <w:num w:numId="40">
    <w:abstractNumId w:val="43"/>
  </w:num>
  <w:num w:numId="41">
    <w:abstractNumId w:val="47"/>
  </w:num>
  <w:num w:numId="42">
    <w:abstractNumId w:val="19"/>
  </w:num>
  <w:num w:numId="43">
    <w:abstractNumId w:val="23"/>
  </w:num>
  <w:num w:numId="44">
    <w:abstractNumId w:val="5"/>
  </w:num>
  <w:num w:numId="45">
    <w:abstractNumId w:val="6"/>
  </w:num>
  <w:num w:numId="46">
    <w:abstractNumId w:val="27"/>
  </w:num>
  <w:num w:numId="47">
    <w:abstractNumId w:val="78"/>
  </w:num>
  <w:num w:numId="48">
    <w:abstractNumId w:val="37"/>
  </w:num>
  <w:num w:numId="49">
    <w:abstractNumId w:val="74"/>
  </w:num>
  <w:num w:numId="50">
    <w:abstractNumId w:val="68"/>
  </w:num>
  <w:num w:numId="51">
    <w:abstractNumId w:val="29"/>
  </w:num>
  <w:num w:numId="52">
    <w:abstractNumId w:val="50"/>
  </w:num>
  <w:num w:numId="53">
    <w:abstractNumId w:val="3"/>
  </w:num>
  <w:num w:numId="54">
    <w:abstractNumId w:val="67"/>
  </w:num>
  <w:num w:numId="55">
    <w:abstractNumId w:val="48"/>
  </w:num>
  <w:num w:numId="56">
    <w:abstractNumId w:val="56"/>
  </w:num>
  <w:num w:numId="57">
    <w:abstractNumId w:val="69"/>
  </w:num>
  <w:num w:numId="58">
    <w:abstractNumId w:val="73"/>
  </w:num>
  <w:num w:numId="59">
    <w:abstractNumId w:val="52"/>
  </w:num>
  <w:num w:numId="60">
    <w:abstractNumId w:val="30"/>
  </w:num>
  <w:num w:numId="61">
    <w:abstractNumId w:val="22"/>
  </w:num>
  <w:num w:numId="62">
    <w:abstractNumId w:val="63"/>
  </w:num>
  <w:num w:numId="63">
    <w:abstractNumId w:val="65"/>
  </w:num>
  <w:num w:numId="64">
    <w:abstractNumId w:val="24"/>
  </w:num>
  <w:num w:numId="65">
    <w:abstractNumId w:val="12"/>
  </w:num>
  <w:num w:numId="66">
    <w:abstractNumId w:val="40"/>
  </w:num>
  <w:num w:numId="67">
    <w:abstractNumId w:val="53"/>
  </w:num>
  <w:num w:numId="68">
    <w:abstractNumId w:val="60"/>
  </w:num>
  <w:num w:numId="69">
    <w:abstractNumId w:val="79"/>
  </w:num>
  <w:num w:numId="70">
    <w:abstractNumId w:val="61"/>
  </w:num>
  <w:num w:numId="71">
    <w:abstractNumId w:val="21"/>
  </w:num>
  <w:num w:numId="72">
    <w:abstractNumId w:val="26"/>
  </w:num>
  <w:num w:numId="73">
    <w:abstractNumId w:val="14"/>
  </w:num>
  <w:num w:numId="74">
    <w:abstractNumId w:val="46"/>
  </w:num>
  <w:num w:numId="75">
    <w:abstractNumId w:val="71"/>
  </w:num>
  <w:num w:numId="76">
    <w:abstractNumId w:val="20"/>
  </w:num>
  <w:num w:numId="77">
    <w:abstractNumId w:val="49"/>
  </w:num>
  <w:num w:numId="78">
    <w:abstractNumId w:val="55"/>
  </w:num>
  <w:num w:numId="79">
    <w:abstractNumId w:val="32"/>
  </w:num>
  <w:num w:numId="80">
    <w:abstractNumId w:val="57"/>
  </w:num>
  <w:num w:numId="81">
    <w:abstractNumId w:val="18"/>
  </w:num>
  <w:num w:numId="82">
    <w:abstractNumId w:val="1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577"/>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2280"/>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fontTable" Target="fontTable.xm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7FC59-746E-4B63-BC47-B7BDC11C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37227</TotalTime>
  <Pages>139</Pages>
  <Words>80922</Words>
  <Characters>461258</Characters>
  <Application>Microsoft Office Word</Application>
  <DocSecurity>0</DocSecurity>
  <Lines>3843</Lines>
  <Paragraphs>1082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541098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68</cp:revision>
  <cp:lastPrinted>2011-08-05T16:21:00Z</cp:lastPrinted>
  <dcterms:created xsi:type="dcterms:W3CDTF">2017-08-01T19:18:00Z</dcterms:created>
  <dcterms:modified xsi:type="dcterms:W3CDTF">2019-04-03T18:48:00Z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