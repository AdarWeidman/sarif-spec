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815CF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815CFA">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815CFA">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815CFA">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815CFA">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815CFA">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815CFA">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815CFA">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815CFA">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815CFA">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815CFA">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815CFA">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815CFA">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815CFA">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815CFA">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815CFA">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815CFA">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815CFA">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815CFA">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815CFA">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815CFA">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815CFA">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815CFA">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815CFA">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815CFA">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815CFA">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815CFA">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815CFA">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815CFA">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815CFA">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815CFA">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815CFA">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815CFA">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815CFA">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815CF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815CF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815CF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815CF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815CF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815CF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815CF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815CF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815CF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815CF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815CF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815CF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815CFA"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815CF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815CF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815CF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815CF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815CF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815CF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815CF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815CF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815CF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815CF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815CF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815CF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815CF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815CF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815CF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815CF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815CF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157172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proofErr w:type="spellStart"/>
      <w:r>
        <w:t>uriBaseId</w:t>
      </w:r>
      <w:proofErr w:type="spellEnd"/>
      <w:r>
        <w:t xml:space="preserve"> property</w:t>
      </w:r>
      <w:bookmarkEnd w:id="126"/>
      <w:bookmarkEnd w:id="127"/>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proofErr w:type="spellStart"/>
      <w:r>
        <w:lastRenderedPageBreak/>
        <w:t>fileIndex</w:t>
      </w:r>
      <w:proofErr w:type="spellEnd"/>
      <w:r>
        <w:t xml:space="preserve"> property</w:t>
      </w:r>
      <w:bookmarkEnd w:id="128"/>
      <w:bookmarkEnd w:id="129"/>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1571758"/>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0" w:name="_Ref508810900"/>
      <w:bookmarkStart w:id="191" w:name="_Toc1571759"/>
      <w:r>
        <w:t>Messages with e</w:t>
      </w:r>
      <w:r w:rsidR="00A4123E">
        <w:t>mbedded links</w:t>
      </w:r>
      <w:bookmarkEnd w:id="189"/>
      <w:bookmarkEnd w:id="190"/>
      <w:bookmarkEnd w:id="191"/>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2" w:name="_Ref508812963"/>
      <w:bookmarkStart w:id="193" w:name="_Toc1571760"/>
      <w:bookmarkStart w:id="194" w:name="_Ref493337542"/>
      <w:r>
        <w:t>Message string resources</w:t>
      </w:r>
      <w:bookmarkEnd w:id="192"/>
      <w:bookmarkEnd w:id="193"/>
    </w:p>
    <w:p w14:paraId="558CEB2A" w14:textId="15F84E5D" w:rsidR="00F27B42" w:rsidRDefault="00F27B42" w:rsidP="00F27B42">
      <w:pPr>
        <w:pStyle w:val="Heading4"/>
      </w:pPr>
      <w:bookmarkStart w:id="195" w:name="_Toc1571761"/>
      <w:r>
        <w:t>General</w:t>
      </w:r>
      <w:bookmarkEnd w:id="195"/>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1571762"/>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1571763"/>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9" w:name="_Ref508811713"/>
      <w:bookmarkStart w:id="200" w:name="_Toc1571764"/>
      <w:r>
        <w:t>SARIF resource file lookup procedure</w:t>
      </w:r>
      <w:bookmarkEnd w:id="199"/>
      <w:bookmarkEnd w:id="20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1" w:name="_Ref508811723"/>
      <w:bookmarkStart w:id="202" w:name="_Toc1571765"/>
      <w:r>
        <w:t>SARIF resource file format</w:t>
      </w:r>
      <w:bookmarkEnd w:id="201"/>
      <w:bookmarkEnd w:id="202"/>
    </w:p>
    <w:p w14:paraId="441176F7" w14:textId="05E307FC" w:rsidR="00F27B42" w:rsidRDefault="00F27B42" w:rsidP="00F27B42">
      <w:pPr>
        <w:pStyle w:val="Heading5"/>
      </w:pPr>
      <w:bookmarkStart w:id="203" w:name="_Toc1571766"/>
      <w:r>
        <w:t>General</w:t>
      </w:r>
      <w:bookmarkEnd w:id="20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4" w:name="_Toc1571767"/>
      <w:proofErr w:type="spellStart"/>
      <w:r>
        <w:t>sarifLog</w:t>
      </w:r>
      <w:proofErr w:type="spellEnd"/>
      <w:r>
        <w:t xml:space="preserve"> object</w:t>
      </w:r>
      <w:bookmarkEnd w:id="204"/>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5" w:name="_Ref508812519"/>
      <w:bookmarkStart w:id="206" w:name="_Toc1571768"/>
      <w:r>
        <w:t>run object</w:t>
      </w:r>
      <w:bookmarkEnd w:id="205"/>
      <w:bookmarkEnd w:id="20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7" w:name="_Ref508812478"/>
      <w:bookmarkStart w:id="208" w:name="_Toc1571769"/>
      <w:r>
        <w:lastRenderedPageBreak/>
        <w:t>tool object</w:t>
      </w:r>
      <w:bookmarkEnd w:id="207"/>
      <w:bookmarkEnd w:id="20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9" w:name="_Toc1571770"/>
      <w:r>
        <w:t>resources object</w:t>
      </w:r>
      <w:bookmarkEnd w:id="209"/>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0" w:name="_Ref508811133"/>
      <w:bookmarkStart w:id="211" w:name="_Toc1571771"/>
      <w:r>
        <w:t>text property</w:t>
      </w:r>
      <w:bookmarkEnd w:id="210"/>
      <w:bookmarkEnd w:id="211"/>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2" w:name="_Ref508811583"/>
      <w:bookmarkStart w:id="213" w:name="_Toc1571772"/>
      <w:proofErr w:type="spellStart"/>
      <w:r>
        <w:t>richText</w:t>
      </w:r>
      <w:proofErr w:type="spellEnd"/>
      <w:r>
        <w:t xml:space="preserve"> property</w:t>
      </w:r>
      <w:bookmarkEnd w:id="212"/>
      <w:bookmarkEnd w:id="213"/>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4" w:name="_Ref508811592"/>
      <w:bookmarkStart w:id="215" w:name="_Toc1571773"/>
      <w:proofErr w:type="spellStart"/>
      <w:r>
        <w:t>messageId</w:t>
      </w:r>
      <w:proofErr w:type="spellEnd"/>
      <w:r>
        <w:t xml:space="preserve"> property</w:t>
      </w:r>
      <w:bookmarkEnd w:id="214"/>
      <w:bookmarkEnd w:id="215"/>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6" w:name="_Ref508811630"/>
      <w:bookmarkStart w:id="217" w:name="_Toc1571774"/>
      <w:proofErr w:type="spellStart"/>
      <w:r>
        <w:t>richMessageId</w:t>
      </w:r>
      <w:proofErr w:type="spellEnd"/>
      <w:r>
        <w:t xml:space="preserve"> property</w:t>
      </w:r>
      <w:bookmarkEnd w:id="216"/>
      <w:bookmarkEnd w:id="217"/>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8" w:name="_Ref508811093"/>
      <w:bookmarkStart w:id="219" w:name="_Toc1571775"/>
      <w:r>
        <w:lastRenderedPageBreak/>
        <w:t>arguments property</w:t>
      </w:r>
      <w:bookmarkEnd w:id="218"/>
      <w:bookmarkEnd w:id="219"/>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0" w:name="_Ref508812301"/>
      <w:bookmarkStart w:id="221" w:name="_Toc1571776"/>
      <w:proofErr w:type="spellStart"/>
      <w:r>
        <w:t>sarifLog</w:t>
      </w:r>
      <w:proofErr w:type="spellEnd"/>
      <w:r>
        <w:t xml:space="preserve"> object</w:t>
      </w:r>
      <w:bookmarkEnd w:id="194"/>
      <w:bookmarkEnd w:id="220"/>
      <w:bookmarkEnd w:id="221"/>
    </w:p>
    <w:p w14:paraId="5DEDD21B" w14:textId="0630136E" w:rsidR="000D32C1" w:rsidRDefault="000D32C1" w:rsidP="000D32C1">
      <w:pPr>
        <w:pStyle w:val="Heading3"/>
      </w:pPr>
      <w:bookmarkStart w:id="222" w:name="_Toc1571777"/>
      <w:r>
        <w:t>General</w:t>
      </w:r>
      <w:bookmarkEnd w:id="22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3" w:name="_Ref493349977"/>
      <w:bookmarkStart w:id="224" w:name="_Ref493350297"/>
      <w:bookmarkStart w:id="225" w:name="_Toc1571778"/>
      <w:r>
        <w:t>version property</w:t>
      </w:r>
      <w:bookmarkEnd w:id="223"/>
      <w:bookmarkEnd w:id="224"/>
      <w:bookmarkEnd w:id="22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6" w:name="_Ref508812350"/>
      <w:bookmarkStart w:id="227" w:name="_Toc1571779"/>
      <w:r>
        <w:lastRenderedPageBreak/>
        <w:t>$schema property</w:t>
      </w:r>
      <w:bookmarkEnd w:id="226"/>
      <w:bookmarkEnd w:id="22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 w:name="_Ref493349987"/>
      <w:bookmarkStart w:id="229" w:name="_Toc1571780"/>
      <w:r>
        <w:t>runs property</w:t>
      </w:r>
      <w:bookmarkEnd w:id="228"/>
      <w:bookmarkEnd w:id="229"/>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0" w:name="_Ref493349997"/>
      <w:bookmarkStart w:id="231" w:name="_Ref493350451"/>
      <w:bookmarkStart w:id="232" w:name="_Toc1571781"/>
      <w:r>
        <w:t>run object</w:t>
      </w:r>
      <w:bookmarkEnd w:id="230"/>
      <w:bookmarkEnd w:id="231"/>
      <w:bookmarkEnd w:id="232"/>
    </w:p>
    <w:p w14:paraId="10E42C1C" w14:textId="534C375F" w:rsidR="000D32C1" w:rsidRDefault="000D32C1" w:rsidP="000D32C1">
      <w:pPr>
        <w:pStyle w:val="Heading3"/>
      </w:pPr>
      <w:bookmarkStart w:id="233" w:name="_Toc1571782"/>
      <w:r>
        <w:t>General</w:t>
      </w:r>
      <w:bookmarkEnd w:id="2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4" w:name="_Ref522953645"/>
      <w:bookmarkStart w:id="235" w:name="_Toc1571783"/>
      <w:proofErr w:type="spellStart"/>
      <w:r>
        <w:t>external</w:t>
      </w:r>
      <w:r w:rsidR="007072B1">
        <w:t>Property</w:t>
      </w:r>
      <w:r>
        <w:t>Files</w:t>
      </w:r>
      <w:proofErr w:type="spellEnd"/>
      <w:r>
        <w:t xml:space="preserve"> property</w:t>
      </w:r>
      <w:bookmarkEnd w:id="234"/>
      <w:bookmarkEnd w:id="235"/>
    </w:p>
    <w:p w14:paraId="3E8B7EF9" w14:textId="6DFD68BA" w:rsidR="000F505D" w:rsidRPr="000F505D" w:rsidRDefault="00AF60C1" w:rsidP="000F505D">
      <w:pPr>
        <w:pStyle w:val="Heading4"/>
      </w:pPr>
      <w:bookmarkStart w:id="236" w:name="_Ref530061707"/>
      <w:bookmarkStart w:id="237" w:name="_Toc1571784"/>
      <w:r>
        <w:t>Rationale</w:t>
      </w:r>
      <w:bookmarkEnd w:id="236"/>
      <w:bookmarkEnd w:id="23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38" w:name="_Ref530228629"/>
      <w:bookmarkStart w:id="239" w:name="_Toc1571785"/>
      <w:r>
        <w:t>Property definition</w:t>
      </w:r>
      <w:bookmarkEnd w:id="238"/>
      <w:bookmarkEnd w:id="239"/>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148D1A40" w:rsidR="000F505D" w:rsidRDefault="000F505D" w:rsidP="003F18A9">
      <w:pPr>
        <w:pStyle w:val="ListParagraph"/>
        <w:numPr>
          <w:ilvl w:val="0"/>
          <w:numId w:val="65"/>
        </w:numPr>
        <w:rPr>
          <w:ins w:id="240" w:author="Laurence Golding" w:date="2019-03-04T14:05:00Z"/>
          <w:rStyle w:val="CODEtemp"/>
        </w:rPr>
      </w:pPr>
      <w:r w:rsidRPr="000F505D">
        <w:rPr>
          <w:rStyle w:val="CODEtemp"/>
        </w:rPr>
        <w:t>results</w:t>
      </w:r>
      <w:bookmarkStart w:id="241" w:name="_GoBack"/>
    </w:p>
    <w:p w14:paraId="0434D77B" w14:textId="3936F0D8" w:rsidR="00E95517" w:rsidRPr="000F505D" w:rsidRDefault="00E95517" w:rsidP="003F18A9">
      <w:pPr>
        <w:pStyle w:val="ListParagraph"/>
        <w:numPr>
          <w:ilvl w:val="0"/>
          <w:numId w:val="65"/>
        </w:numPr>
        <w:rPr>
          <w:rStyle w:val="CODEtemp"/>
        </w:rPr>
      </w:pPr>
      <w:proofErr w:type="spellStart"/>
      <w:ins w:id="242" w:author="Laurence Golding" w:date="2019-03-04T14:05:00Z">
        <w:r>
          <w:rPr>
            <w:rStyle w:val="CODEtemp"/>
          </w:rPr>
          <w:t>threadFlowLocations</w:t>
        </w:r>
      </w:ins>
      <w:bookmarkEnd w:id="241"/>
      <w:proofErr w:type="spellEnd"/>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0BC25D86" w:rsidR="000F505D" w:rsidRDefault="000F505D" w:rsidP="00C20521">
      <w:pPr>
        <w:pStyle w:val="ListParagraph"/>
        <w:numPr>
          <w:ilvl w:val="0"/>
          <w:numId w:val="68"/>
        </w:numPr>
        <w:rPr>
          <w:ins w:id="243" w:author="Laurence Golding" w:date="2019-03-04T14:05:00Z"/>
          <w:rStyle w:val="CODEtemp"/>
        </w:rPr>
      </w:pPr>
      <w:r w:rsidRPr="00604BE7">
        <w:rPr>
          <w:rStyle w:val="CODEtemp"/>
        </w:rPr>
        <w:lastRenderedPageBreak/>
        <w:t>results</w:t>
      </w:r>
    </w:p>
    <w:p w14:paraId="3A8A82FF" w14:textId="057E5431" w:rsidR="00E95517" w:rsidRPr="00604BE7" w:rsidRDefault="00E95517" w:rsidP="00C20521">
      <w:pPr>
        <w:pStyle w:val="ListParagraph"/>
        <w:numPr>
          <w:ilvl w:val="0"/>
          <w:numId w:val="68"/>
        </w:numPr>
        <w:rPr>
          <w:rStyle w:val="CODEtemp"/>
        </w:rPr>
      </w:pPr>
      <w:proofErr w:type="spellStart"/>
      <w:ins w:id="244" w:author="Laurence Golding" w:date="2019-03-04T14:05:00Z">
        <w:r>
          <w:rPr>
            <w:rStyle w:val="CODEtemp"/>
          </w:rPr>
          <w:t>threadFlowLocations</w:t>
        </w:r>
      </w:ins>
      <w:proofErr w:type="spellEnd"/>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lastRenderedPageBreak/>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5" w:name="_Ref526937024"/>
      <w:bookmarkStart w:id="246" w:name="_Toc1571786"/>
      <w:r>
        <w:t>id property</w:t>
      </w:r>
      <w:bookmarkEnd w:id="245"/>
      <w:bookmarkEnd w:id="246"/>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7" w:name="_Ref526937372"/>
      <w:bookmarkStart w:id="248" w:name="_Toc1571787"/>
      <w:proofErr w:type="spellStart"/>
      <w:r>
        <w:lastRenderedPageBreak/>
        <w:t>aggregateIds</w:t>
      </w:r>
      <w:proofErr w:type="spellEnd"/>
      <w:r>
        <w:t xml:space="preserve"> property</w:t>
      </w:r>
      <w:bookmarkEnd w:id="247"/>
      <w:bookmarkEnd w:id="248"/>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9" w:name="_Ref493475805"/>
      <w:bookmarkStart w:id="250" w:name="_Toc1571788"/>
      <w:proofErr w:type="spellStart"/>
      <w:r>
        <w:t>baselineI</w:t>
      </w:r>
      <w:r w:rsidR="00435405">
        <w:t>nstanceGui</w:t>
      </w:r>
      <w:r>
        <w:t>d</w:t>
      </w:r>
      <w:proofErr w:type="spellEnd"/>
      <w:r>
        <w:t xml:space="preserve"> property</w:t>
      </w:r>
      <w:bookmarkEnd w:id="249"/>
      <w:bookmarkEnd w:id="250"/>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51" w:name="_Ref493350956"/>
      <w:bookmarkStart w:id="252" w:name="_Toc1571789"/>
      <w:r>
        <w:t>tool property</w:t>
      </w:r>
      <w:bookmarkEnd w:id="251"/>
      <w:bookmarkEnd w:id="252"/>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53" w:name="_Ref507657941"/>
      <w:bookmarkStart w:id="254" w:name="_Toc1571790"/>
      <w:r>
        <w:t>invocation</w:t>
      </w:r>
      <w:r w:rsidR="00514F09">
        <w:t>s</w:t>
      </w:r>
      <w:r>
        <w:t xml:space="preserve"> property</w:t>
      </w:r>
      <w:bookmarkEnd w:id="253"/>
      <w:bookmarkEnd w:id="254"/>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5" w:name="_Toc1571791"/>
      <w:r>
        <w:t>conversion property</w:t>
      </w:r>
      <w:bookmarkEnd w:id="255"/>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6" w:name="_Ref511829897"/>
      <w:bookmarkStart w:id="257" w:name="_Toc1571792"/>
      <w:proofErr w:type="spellStart"/>
      <w:r>
        <w:t>versionControlProvenance</w:t>
      </w:r>
      <w:proofErr w:type="spellEnd"/>
      <w:r>
        <w:t xml:space="preserve"> property</w:t>
      </w:r>
      <w:bookmarkEnd w:id="256"/>
      <w:bookmarkEnd w:id="257"/>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8" w:name="_Ref508869459"/>
      <w:bookmarkStart w:id="259" w:name="_Ref508869524"/>
      <w:bookmarkStart w:id="260" w:name="_Ref508869585"/>
      <w:bookmarkStart w:id="261" w:name="_Toc1571793"/>
      <w:bookmarkStart w:id="262" w:name="_Ref493345118"/>
      <w:proofErr w:type="spellStart"/>
      <w:r>
        <w:t>originalUriBaseIds</w:t>
      </w:r>
      <w:proofErr w:type="spellEnd"/>
      <w:r>
        <w:t xml:space="preserve"> property</w:t>
      </w:r>
      <w:bookmarkEnd w:id="258"/>
      <w:bookmarkEnd w:id="259"/>
      <w:bookmarkEnd w:id="260"/>
      <w:bookmarkEnd w:id="261"/>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63" w:name="_Ref507667580"/>
      <w:bookmarkStart w:id="264" w:name="_Toc1571794"/>
      <w:r>
        <w:t>files property</w:t>
      </w:r>
      <w:bookmarkEnd w:id="262"/>
      <w:bookmarkEnd w:id="263"/>
      <w:bookmarkEnd w:id="264"/>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5" w:name="_Ref493479000"/>
      <w:bookmarkStart w:id="266" w:name="_Ref493479448"/>
      <w:bookmarkStart w:id="267" w:name="_Toc1571795"/>
      <w:proofErr w:type="spellStart"/>
      <w:r>
        <w:t>logicalLocations</w:t>
      </w:r>
      <w:proofErr w:type="spellEnd"/>
      <w:r>
        <w:t xml:space="preserve"> property</w:t>
      </w:r>
      <w:bookmarkEnd w:id="265"/>
      <w:bookmarkEnd w:id="266"/>
      <w:bookmarkEnd w:id="267"/>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E34F806" w:rsidR="00D373E0" w:rsidRDefault="00D27F62" w:rsidP="0003707A">
      <w:pPr>
        <w:pStyle w:val="Note"/>
        <w:rPr>
          <w:ins w:id="268" w:author="Laurence Golding" w:date="2019-03-04T13:25: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1637D9BD" w14:textId="06AE1AD2" w:rsidR="00293C46" w:rsidRDefault="00293C46" w:rsidP="00EA7E3F">
      <w:pPr>
        <w:pStyle w:val="Heading3"/>
        <w:rPr>
          <w:ins w:id="269" w:author="Laurence Golding" w:date="2019-03-04T13:25:00Z"/>
        </w:rPr>
      </w:pPr>
      <w:bookmarkStart w:id="270" w:name="_Ref2599301"/>
      <w:proofErr w:type="spellStart"/>
      <w:ins w:id="271" w:author="Laurence Golding" w:date="2019-03-04T13:25:00Z">
        <w:r>
          <w:t>threadFlowLocations</w:t>
        </w:r>
      </w:ins>
      <w:bookmarkEnd w:id="270"/>
      <w:proofErr w:type="spellEnd"/>
      <w:ins w:id="272" w:author="Laurence Golding" w:date="2019-03-04T14:33:00Z">
        <w:r w:rsidR="00D246D4">
          <w:t xml:space="preserve"> property</w:t>
        </w:r>
      </w:ins>
    </w:p>
    <w:p w14:paraId="511BF4B7" w14:textId="1D212136" w:rsidR="00293C46" w:rsidDel="00872FB1" w:rsidRDefault="00293C46" w:rsidP="00EA7E3F">
      <w:pPr>
        <w:rPr>
          <w:del w:id="273" w:author="Laurence Golding" w:date="2019-03-04T13:27:00Z"/>
        </w:rPr>
      </w:pPr>
      <w:ins w:id="274" w:author="Laurence Golding" w:date="2019-03-04T13:25:00Z">
        <w:r>
          <w:t xml:space="preserve">A </w:t>
        </w:r>
        <w:r>
          <w:rPr>
            <w:rStyle w:val="CODEtemp"/>
          </w:rPr>
          <w:t>run</w:t>
        </w:r>
        <w:r>
          <w:t xml:space="preserve"> object </w:t>
        </w:r>
        <w:r>
          <w:rPr>
            <w:b/>
          </w:rPr>
          <w:t>MAY</w:t>
        </w:r>
        <w:r>
          <w:t xml:space="preserve"> contain a property named </w:t>
        </w:r>
      </w:ins>
      <w:proofErr w:type="spellStart"/>
      <w:ins w:id="275" w:author="Laurence Golding" w:date="2019-03-04T13:33:00Z">
        <w:r w:rsidR="00BE359E">
          <w:rPr>
            <w:rStyle w:val="CODEtemp"/>
          </w:rPr>
          <w:t>threadFlowLocations</w:t>
        </w:r>
      </w:ins>
      <w:proofErr w:type="spellEnd"/>
      <w:ins w:id="276" w:author="Laurence Golding" w:date="2019-03-04T13:25:00Z">
        <w:r>
          <w:t xml:space="preserve"> whose value is an array of zero or more unique (§</w:t>
        </w:r>
        <w:r>
          <w:fldChar w:fldCharType="begin"/>
        </w:r>
        <w:r>
          <w:instrText xml:space="preserve"> REF _Ref493404799 \r \h </w:instrText>
        </w:r>
      </w:ins>
      <w:ins w:id="277" w:author="Laurence Golding" w:date="2019-03-04T13:25:00Z">
        <w:r>
          <w:fldChar w:fldCharType="separate"/>
        </w:r>
        <w:r>
          <w:t>3.7.2</w:t>
        </w:r>
        <w:r>
          <w:fldChar w:fldCharType="end"/>
        </w:r>
        <w:r>
          <w:t xml:space="preserve">) </w:t>
        </w:r>
        <w:proofErr w:type="spellStart"/>
        <w:r>
          <w:rPr>
            <w:rStyle w:val="CODEtemp"/>
          </w:rPr>
          <w:t>threadFlowLocation</w:t>
        </w:r>
        <w:proofErr w:type="spellEnd"/>
        <w:r>
          <w:t xml:space="preserve"> objects (§</w:t>
        </w:r>
      </w:ins>
      <w:ins w:id="278" w:author="Laurence Golding" w:date="2019-03-04T13:26:00Z">
        <w:r>
          <w:fldChar w:fldCharType="begin"/>
        </w:r>
        <w:r>
          <w:instrText xml:space="preserve"> REF _Ref493427581 \r \h </w:instrText>
        </w:r>
      </w:ins>
      <w:r>
        <w:fldChar w:fldCharType="separate"/>
      </w:r>
      <w:ins w:id="279" w:author="Laurence Golding" w:date="2019-03-04T13:26:00Z">
        <w:r>
          <w:t>3.37</w:t>
        </w:r>
        <w:r>
          <w:fldChar w:fldCharType="end"/>
        </w:r>
      </w:ins>
      <w:ins w:id="280" w:author="Laurence Golding" w:date="2019-03-04T13:25:00Z">
        <w:r>
          <w:t>)</w:t>
        </w:r>
      </w:ins>
      <w:ins w:id="281" w:author="Laurence Golding" w:date="2019-03-04T13:26:00Z">
        <w:r>
          <w:t xml:space="preserve"> representing locations that ap</w:t>
        </w:r>
      </w:ins>
      <w:ins w:id="282" w:author="Laurence Golding" w:date="2019-03-04T13:27:00Z">
        <w:r>
          <w:t xml:space="preserve">pear in </w:t>
        </w:r>
        <w:proofErr w:type="spellStart"/>
        <w:r w:rsidRPr="00EA7E3F">
          <w:rPr>
            <w:rStyle w:val="CODEtemp"/>
          </w:rPr>
          <w:t>threadFlow</w:t>
        </w:r>
        <w:proofErr w:type="spellEnd"/>
        <w:r>
          <w:t xml:space="preserve"> objects (§</w:t>
        </w:r>
      </w:ins>
      <w:ins w:id="283" w:author="Laurence Golding" w:date="2019-03-04T13:28:00Z">
        <w:r w:rsidR="00D775FB">
          <w:fldChar w:fldCharType="begin"/>
        </w:r>
        <w:r w:rsidR="00D775FB">
          <w:instrText xml:space="preserve"> REF _Ref493427364 \r \h </w:instrText>
        </w:r>
      </w:ins>
      <w:r w:rsidR="00D775FB">
        <w:fldChar w:fldCharType="separate"/>
      </w:r>
      <w:ins w:id="284" w:author="Laurence Golding" w:date="2019-03-04T13:28:00Z">
        <w:r w:rsidR="00D775FB">
          <w:t>3.29</w:t>
        </w:r>
        <w:r w:rsidR="00D775FB">
          <w:fldChar w:fldCharType="end"/>
        </w:r>
      </w:ins>
      <w:ins w:id="285" w:author="Laurence Golding" w:date="2019-03-04T13:27:00Z">
        <w:r>
          <w:t xml:space="preserve">) </w:t>
        </w:r>
      </w:ins>
      <w:ins w:id="286" w:author="Laurence Golding" w:date="2019-03-04T13:29:00Z">
        <w:r w:rsidR="00EA7E3F">
          <w:t>within</w:t>
        </w:r>
      </w:ins>
      <w:ins w:id="287" w:author="Laurence Golding" w:date="2019-03-04T13:27:00Z">
        <w:r>
          <w:t xml:space="preserve"> the </w:t>
        </w:r>
        <w:proofErr w:type="spellStart"/>
        <w:r>
          <w:t>run</w:t>
        </w:r>
      </w:ins>
      <w:ins w:id="288" w:author="Laurence Golding" w:date="2019-03-04T13:25:00Z">
        <w:r>
          <w:t>.</w:t>
        </w:r>
      </w:ins>
    </w:p>
    <w:p w14:paraId="5E2546E6" w14:textId="711CAC5D" w:rsidR="00872FB1" w:rsidRDefault="00872FB1" w:rsidP="00EA7E3F">
      <w:pPr>
        <w:rPr>
          <w:ins w:id="289" w:author="Laurence Golding" w:date="2019-03-04T13:30:00Z"/>
        </w:rPr>
      </w:pPr>
      <w:ins w:id="290" w:author="Laurence Golding" w:date="2019-03-04T13:29:00Z">
        <w:r>
          <w:t>The</w:t>
        </w:r>
        <w:proofErr w:type="spellEnd"/>
        <w:r>
          <w:t xml:space="preserve"> </w:t>
        </w:r>
        <w:proofErr w:type="spellStart"/>
        <w:r w:rsidRPr="00872FB1">
          <w:rPr>
            <w:rStyle w:val="CODEtemp"/>
          </w:rPr>
          <w:t>threadFlowLocations</w:t>
        </w:r>
        <w:proofErr w:type="spellEnd"/>
        <w:r>
          <w:t xml:space="preserve"> </w:t>
        </w:r>
      </w:ins>
      <w:ins w:id="291" w:author="Laurence Golding" w:date="2019-03-04T13:30:00Z">
        <w:r>
          <w:t xml:space="preserve">array </w:t>
        </w:r>
      </w:ins>
      <w:ins w:id="292" w:author="Laurence Golding" w:date="2019-03-04T13:29:00Z">
        <w:r>
          <w:t xml:space="preserve">may contain all or any subset of the </w:t>
        </w:r>
        <w:proofErr w:type="spellStart"/>
        <w:r w:rsidRPr="00EA7E3F">
          <w:rPr>
            <w:rStyle w:val="CODEtemp"/>
          </w:rPr>
          <w:t>threadFlow</w:t>
        </w:r>
      </w:ins>
      <w:ins w:id="293" w:author="Laurence Golding" w:date="2019-03-04T13:33:00Z">
        <w:r w:rsidR="00BE359E">
          <w:rPr>
            <w:rStyle w:val="CODEtemp"/>
          </w:rPr>
          <w:t>Location</w:t>
        </w:r>
      </w:ins>
      <w:proofErr w:type="spellEnd"/>
      <w:ins w:id="294" w:author="Laurence Golding" w:date="2019-03-04T13:29:00Z">
        <w:r>
          <w:t xml:space="preserve"> objects </w:t>
        </w:r>
      </w:ins>
      <w:ins w:id="295" w:author="Laurence Golding" w:date="2019-03-04T13:30:00Z">
        <w:r>
          <w:t>in</w:t>
        </w:r>
      </w:ins>
      <w:ins w:id="296" w:author="Laurence Golding" w:date="2019-03-04T13:29:00Z">
        <w:r>
          <w:t xml:space="preserve"> the run</w:t>
        </w:r>
      </w:ins>
      <w:ins w:id="297" w:author="Laurence Golding" w:date="2019-03-04T13:30:00Z">
        <w:r>
          <w:t>.</w:t>
        </w:r>
      </w:ins>
    </w:p>
    <w:p w14:paraId="598ACF05" w14:textId="73D9B76A" w:rsidR="00872FB1" w:rsidRPr="00EA7E3F" w:rsidRDefault="00872FB1" w:rsidP="00872FB1">
      <w:pPr>
        <w:pStyle w:val="Note"/>
        <w:rPr>
          <w:ins w:id="298" w:author="Laurence Golding" w:date="2019-03-04T13:29:00Z"/>
        </w:rPr>
      </w:pPr>
      <w:ins w:id="299" w:author="Laurence Golding" w:date="2019-03-04T13:30:00Z">
        <w:r>
          <w:t xml:space="preserve">NOTE: </w:t>
        </w:r>
        <w:r w:rsidR="00BE359E">
          <w:t xml:space="preserve">Defining </w:t>
        </w:r>
        <w:proofErr w:type="spellStart"/>
        <w:r w:rsidR="00BE359E" w:rsidRPr="00BE359E">
          <w:rPr>
            <w:rStyle w:val="CODEtemp"/>
          </w:rPr>
          <w:t>threadFlow</w:t>
        </w:r>
      </w:ins>
      <w:ins w:id="300" w:author="Laurence Golding" w:date="2019-03-04T13:33:00Z">
        <w:r w:rsidR="00BE359E">
          <w:rPr>
            <w:rStyle w:val="CODEtemp"/>
          </w:rPr>
          <w:t>Location</w:t>
        </w:r>
      </w:ins>
      <w:proofErr w:type="spellEnd"/>
      <w:ins w:id="301" w:author="Laurence Golding" w:date="2019-03-04T13:30:00Z">
        <w:r w:rsidR="00BE359E">
          <w:t xml:space="preserve"> objects within </w:t>
        </w:r>
        <w:proofErr w:type="spellStart"/>
        <w:r w:rsidR="00BE359E" w:rsidRPr="00BE359E">
          <w:rPr>
            <w:rStyle w:val="CODEtemp"/>
          </w:rPr>
          <w:t>run.threadFlowLocations</w:t>
        </w:r>
        <w:proofErr w:type="spellEnd"/>
        <w:r w:rsidR="00BE359E">
          <w:t xml:space="preserve"> </w:t>
        </w:r>
      </w:ins>
      <w:ins w:id="302" w:author="Laurence Golding" w:date="2019-03-04T13:31:00Z">
        <w:r w:rsidR="00BE359E">
          <w:t xml:space="preserve">can </w:t>
        </w:r>
      </w:ins>
      <w:ins w:id="303" w:author="Laurence Golding" w:date="2019-03-04T13:30:00Z">
        <w:r w:rsidR="00BE359E">
          <w:t>reduce t</w:t>
        </w:r>
      </w:ins>
      <w:ins w:id="304" w:author="Laurence Golding" w:date="2019-03-04T13:31:00Z">
        <w:r w:rsidR="00BE359E">
          <w:t>he size of the log file if certain locations occur frequently</w:t>
        </w:r>
      </w:ins>
      <w:ins w:id="305" w:author="Laurence Golding" w:date="2019-03-04T13:32:00Z">
        <w:r w:rsidR="00BE359E">
          <w:t>, either within a single</w:t>
        </w:r>
      </w:ins>
      <w:ins w:id="306" w:author="Laurence Golding" w:date="2019-03-04T13:31:00Z">
        <w:r w:rsidR="00BE359E">
          <w:t xml:space="preserve"> thread flow</w:t>
        </w:r>
      </w:ins>
      <w:ins w:id="307" w:author="Laurence Golding" w:date="2019-03-04T13:32:00Z">
        <w:r w:rsidR="00BE359E">
          <w:t xml:space="preserve"> (for example, if the thread flow represents a loop) or across thread flows (for example, if </w:t>
        </w:r>
      </w:ins>
      <w:ins w:id="308" w:author="Laurence Golding" w:date="2019-03-04T13:33:00Z">
        <w:r w:rsidR="00BE359E">
          <w:t>all</w:t>
        </w:r>
      </w:ins>
      <w:ins w:id="309" w:author="Laurence Golding" w:date="2019-03-04T13:32:00Z">
        <w:r w:rsidR="00BE359E">
          <w:t xml:space="preserve"> thread flows start at the program entry point and </w:t>
        </w:r>
      </w:ins>
      <w:ins w:id="310" w:author="Laurence Golding" w:date="2019-03-04T13:33:00Z">
        <w:r w:rsidR="00BE359E">
          <w:t xml:space="preserve">share their first </w:t>
        </w:r>
      </w:ins>
      <w:ins w:id="311" w:author="Laurence Golding" w:date="2019-03-04T13:34:00Z">
        <w:r w:rsidR="00BE359E">
          <w:t>few locations</w:t>
        </w:r>
      </w:ins>
      <w:ins w:id="312" w:author="Laurence Golding" w:date="2019-03-04T13:32:00Z">
        <w:r w:rsidR="00BE359E">
          <w:t>)</w:t>
        </w:r>
      </w:ins>
      <w:ins w:id="313" w:author="Laurence Golding" w:date="2019-03-04T13:31:00Z">
        <w:r w:rsidR="00BE359E">
          <w:t>.</w:t>
        </w:r>
      </w:ins>
    </w:p>
    <w:p w14:paraId="6F1470D0" w14:textId="3F348E8D" w:rsidR="00CD4F20" w:rsidRDefault="00CD4F20" w:rsidP="00CD4F20">
      <w:pPr>
        <w:pStyle w:val="Heading3"/>
      </w:pPr>
      <w:bookmarkStart w:id="314" w:name="_Ref511820652"/>
      <w:bookmarkStart w:id="315" w:name="_Toc1571796"/>
      <w:r>
        <w:t>graphs property</w:t>
      </w:r>
      <w:bookmarkEnd w:id="314"/>
      <w:bookmarkEnd w:id="315"/>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16" w:name="_Ref493350972"/>
      <w:bookmarkStart w:id="317" w:name="_Toc1571797"/>
      <w:r>
        <w:t>results property</w:t>
      </w:r>
      <w:bookmarkEnd w:id="316"/>
      <w:bookmarkEnd w:id="317"/>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18" w:name="_Ref493404878"/>
      <w:bookmarkStart w:id="319" w:name="_Toc1571798"/>
      <w:r>
        <w:t>resource</w:t>
      </w:r>
      <w:r w:rsidR="00401BB5">
        <w:t>s property</w:t>
      </w:r>
      <w:bookmarkEnd w:id="318"/>
      <w:bookmarkEnd w:id="319"/>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320" w:name="_Ref511828248"/>
      <w:bookmarkStart w:id="321" w:name="_Toc1571799"/>
      <w:proofErr w:type="spellStart"/>
      <w:r>
        <w:t>defaultFileEncoding</w:t>
      </w:r>
      <w:bookmarkEnd w:id="320"/>
      <w:proofErr w:type="spellEnd"/>
      <w:r w:rsidR="00F82406">
        <w:t xml:space="preserve"> property</w:t>
      </w:r>
      <w:bookmarkEnd w:id="321"/>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322" w:name="_Ref534897013"/>
      <w:bookmarkStart w:id="323" w:name="_Toc1571800"/>
      <w:proofErr w:type="spellStart"/>
      <w:r>
        <w:t>defaultSourceLanguage</w:t>
      </w:r>
      <w:proofErr w:type="spellEnd"/>
      <w:r>
        <w:t xml:space="preserve"> property</w:t>
      </w:r>
      <w:bookmarkEnd w:id="322"/>
      <w:bookmarkEnd w:id="323"/>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4" w:name="_Toc1571801"/>
      <w:proofErr w:type="spellStart"/>
      <w:r>
        <w:t>newlineSequences</w:t>
      </w:r>
      <w:proofErr w:type="spellEnd"/>
      <w:r w:rsidR="00F82406">
        <w:t xml:space="preserve"> property</w:t>
      </w:r>
      <w:bookmarkEnd w:id="324"/>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xml:space="preserve">), especially </w:t>
      </w:r>
      <w:r>
        <w:lastRenderedPageBreak/>
        <w:t>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5" w:name="_Ref516063927"/>
      <w:bookmarkStart w:id="326" w:name="_Toc1571802"/>
      <w:proofErr w:type="spellStart"/>
      <w:r>
        <w:t>columnKind</w:t>
      </w:r>
      <w:proofErr w:type="spellEnd"/>
      <w:r>
        <w:t xml:space="preserve"> property</w:t>
      </w:r>
      <w:bookmarkEnd w:id="325"/>
      <w:bookmarkEnd w:id="32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27" w:name="_Ref503355262"/>
      <w:bookmarkStart w:id="328" w:name="_Toc1571803"/>
      <w:proofErr w:type="spellStart"/>
      <w:r>
        <w:t>richMessageMimeType</w:t>
      </w:r>
      <w:proofErr w:type="spellEnd"/>
      <w:r>
        <w:t xml:space="preserve"> property</w:t>
      </w:r>
      <w:bookmarkEnd w:id="327"/>
      <w:bookmarkEnd w:id="328"/>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329" w:name="_Ref510017893"/>
      <w:bookmarkStart w:id="330" w:name="_Toc1571804"/>
      <w:proofErr w:type="spellStart"/>
      <w:r>
        <w:t>redactionToken</w:t>
      </w:r>
      <w:bookmarkEnd w:id="329"/>
      <w:proofErr w:type="spellEnd"/>
      <w:r>
        <w:t xml:space="preserve"> property</w:t>
      </w:r>
      <w:bookmarkEnd w:id="330"/>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33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lastRenderedPageBreak/>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32" w:name="_Ref525806896"/>
      <w:bookmarkStart w:id="333" w:name="_Toc1571805"/>
      <w:bookmarkEnd w:id="331"/>
      <w:proofErr w:type="spellStart"/>
      <w:r>
        <w:t>externa</w:t>
      </w:r>
      <w:r w:rsidR="00F265D8">
        <w:t>Property</w:t>
      </w:r>
      <w:r>
        <w:t>File</w:t>
      </w:r>
      <w:proofErr w:type="spellEnd"/>
      <w:r>
        <w:t xml:space="preserve"> object</w:t>
      </w:r>
      <w:bookmarkEnd w:id="332"/>
      <w:bookmarkEnd w:id="333"/>
    </w:p>
    <w:p w14:paraId="020DB163" w14:textId="0923AD36" w:rsidR="00AF60C1" w:rsidRDefault="00AF60C1" w:rsidP="00AF60C1">
      <w:pPr>
        <w:pStyle w:val="Heading3"/>
      </w:pPr>
      <w:bookmarkStart w:id="334" w:name="_Toc1571806"/>
      <w:r>
        <w:t>General</w:t>
      </w:r>
      <w:bookmarkEnd w:id="334"/>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335" w:name="_Ref525810081"/>
      <w:bookmarkStart w:id="336" w:name="_Toc1571807"/>
      <w:proofErr w:type="spellStart"/>
      <w:r>
        <w:t>fileLocation</w:t>
      </w:r>
      <w:proofErr w:type="spellEnd"/>
      <w:r>
        <w:t xml:space="preserve"> property</w:t>
      </w:r>
      <w:bookmarkEnd w:id="335"/>
      <w:bookmarkEnd w:id="336"/>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37" w:name="_Ref525810085"/>
      <w:bookmarkStart w:id="338" w:name="_Toc1571808"/>
      <w:proofErr w:type="spellStart"/>
      <w:r>
        <w:t>instanceGuid</w:t>
      </w:r>
      <w:proofErr w:type="spellEnd"/>
      <w:r>
        <w:t xml:space="preserve"> property</w:t>
      </w:r>
      <w:bookmarkEnd w:id="337"/>
      <w:bookmarkEnd w:id="338"/>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9" w:name="_Toc1571809"/>
      <w:proofErr w:type="spellStart"/>
      <w:r>
        <w:t>itemCount</w:t>
      </w:r>
      <w:proofErr w:type="spellEnd"/>
      <w:r>
        <w:t xml:space="preserve"> property</w:t>
      </w:r>
      <w:bookmarkEnd w:id="33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0" w:name="_Ref526936831"/>
      <w:bookmarkStart w:id="341" w:name="_Toc1571810"/>
      <w:proofErr w:type="spellStart"/>
      <w:r>
        <w:t>runAutomationDetails</w:t>
      </w:r>
      <w:proofErr w:type="spellEnd"/>
      <w:r>
        <w:t xml:space="preserve"> object</w:t>
      </w:r>
      <w:bookmarkEnd w:id="340"/>
      <w:bookmarkEnd w:id="341"/>
    </w:p>
    <w:p w14:paraId="589B6DF1" w14:textId="63103A8B" w:rsidR="00636635" w:rsidRDefault="00636635" w:rsidP="00636635">
      <w:pPr>
        <w:pStyle w:val="Heading3"/>
      </w:pPr>
      <w:bookmarkStart w:id="342" w:name="_Ref526936874"/>
      <w:bookmarkStart w:id="343" w:name="_Toc1571811"/>
      <w:r>
        <w:t>General</w:t>
      </w:r>
      <w:bookmarkEnd w:id="342"/>
      <w:bookmarkEnd w:id="343"/>
    </w:p>
    <w:p w14:paraId="00A2DEFC" w14:textId="4C8DA50C" w:rsidR="00A0147E" w:rsidRDefault="00A0147E" w:rsidP="00A0147E">
      <w:bookmarkStart w:id="344" w:name="_Hlk526586231"/>
      <w:r>
        <w:t xml:space="preserve">A </w:t>
      </w:r>
      <w:proofErr w:type="spellStart"/>
      <w:r>
        <w:rPr>
          <w:rStyle w:val="CODEtemp"/>
        </w:rPr>
        <w:t>runAutomationDetails</w:t>
      </w:r>
      <w:proofErr w:type="spellEnd"/>
      <w:r>
        <w:t xml:space="preserve"> object contains information that specifies its containing </w:t>
      </w:r>
      <w:bookmarkEnd w:id="344"/>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w:t>
      </w:r>
      <w:r>
        <w:lastRenderedPageBreak/>
        <w:t xml:space="preserve">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5" w:name="_Toc1571812"/>
      <w:r>
        <w:t>Constraints</w:t>
      </w:r>
      <w:bookmarkEnd w:id="345"/>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6" w:name="_Toc1571813"/>
      <w:r>
        <w:t>description property</w:t>
      </w:r>
      <w:bookmarkEnd w:id="346"/>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347" w:name="_Ref526936776"/>
      <w:bookmarkStart w:id="348" w:name="_Toc1571814"/>
      <w:proofErr w:type="spellStart"/>
      <w:r>
        <w:t>instanceId</w:t>
      </w:r>
      <w:proofErr w:type="spellEnd"/>
      <w:r>
        <w:t xml:space="preserve"> property</w:t>
      </w:r>
      <w:bookmarkEnd w:id="347"/>
      <w:bookmarkEnd w:id="348"/>
    </w:p>
    <w:p w14:paraId="4B70380E" w14:textId="13B61D50" w:rsidR="008B6DA3" w:rsidRDefault="008B6DA3" w:rsidP="008B6DA3">
      <w:bookmarkStart w:id="34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4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lastRenderedPageBreak/>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50" w:name="_Ref526937044"/>
      <w:bookmarkStart w:id="351" w:name="_Toc1571815"/>
      <w:proofErr w:type="spellStart"/>
      <w:r>
        <w:t>instanceGuid</w:t>
      </w:r>
      <w:proofErr w:type="spellEnd"/>
      <w:r>
        <w:t xml:space="preserve"> property</w:t>
      </w:r>
      <w:bookmarkEnd w:id="350"/>
      <w:bookmarkEnd w:id="351"/>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1571816"/>
      <w:proofErr w:type="spellStart"/>
      <w:r>
        <w:t>correlationGuid</w:t>
      </w:r>
      <w:proofErr w:type="spellEnd"/>
      <w:r>
        <w:t xml:space="preserve"> property</w:t>
      </w:r>
      <w:bookmarkEnd w:id="352"/>
      <w:bookmarkEnd w:id="353"/>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1571817"/>
      <w:r>
        <w:t>tool object</w:t>
      </w:r>
      <w:bookmarkEnd w:id="354"/>
      <w:bookmarkEnd w:id="355"/>
    </w:p>
    <w:p w14:paraId="389A43BD" w14:textId="582B65CB" w:rsidR="00401BB5" w:rsidRDefault="00401BB5" w:rsidP="00401BB5">
      <w:pPr>
        <w:pStyle w:val="Heading3"/>
      </w:pPr>
      <w:bookmarkStart w:id="356" w:name="_Toc1571818"/>
      <w:r>
        <w:t>General</w:t>
      </w:r>
      <w:bookmarkEnd w:id="35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lastRenderedPageBreak/>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57" w:name="_Ref493409155"/>
      <w:bookmarkStart w:id="358" w:name="_Toc1571819"/>
      <w:r>
        <w:t>name property</w:t>
      </w:r>
      <w:bookmarkEnd w:id="357"/>
      <w:bookmarkEnd w:id="35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59" w:name="_Ref493409168"/>
      <w:bookmarkStart w:id="360" w:name="_Toc1571820"/>
      <w:proofErr w:type="spellStart"/>
      <w:r>
        <w:t>fullName</w:t>
      </w:r>
      <w:proofErr w:type="spellEnd"/>
      <w:r>
        <w:t xml:space="preserve"> property</w:t>
      </w:r>
      <w:bookmarkEnd w:id="359"/>
      <w:bookmarkEnd w:id="36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1" w:name="_Ref493409198"/>
      <w:bookmarkStart w:id="362" w:name="_Toc1571821"/>
      <w:proofErr w:type="spellStart"/>
      <w:r>
        <w:t>semanticVersion</w:t>
      </w:r>
      <w:proofErr w:type="spellEnd"/>
      <w:r>
        <w:t xml:space="preserve"> property</w:t>
      </w:r>
      <w:bookmarkEnd w:id="361"/>
      <w:bookmarkEnd w:id="362"/>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63" w:name="_Ref493409191"/>
      <w:bookmarkStart w:id="364" w:name="_Toc1571822"/>
      <w:r>
        <w:t>version property</w:t>
      </w:r>
      <w:bookmarkEnd w:id="363"/>
      <w:bookmarkEnd w:id="36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65" w:name="_Ref493409205"/>
      <w:bookmarkStart w:id="366" w:name="_Toc1571823"/>
      <w:proofErr w:type="spellStart"/>
      <w:r>
        <w:t>dottedQuadFileVersion</w:t>
      </w:r>
      <w:proofErr w:type="spellEnd"/>
      <w:r>
        <w:t xml:space="preserve"> </w:t>
      </w:r>
      <w:r w:rsidR="00401BB5">
        <w:t>property</w:t>
      </w:r>
      <w:bookmarkEnd w:id="365"/>
      <w:bookmarkEnd w:id="36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67" w:name="_Toc1571824"/>
      <w:proofErr w:type="spellStart"/>
      <w:r>
        <w:t>downloadUri</w:t>
      </w:r>
      <w:proofErr w:type="spellEnd"/>
      <w:r>
        <w:t xml:space="preserve"> property</w:t>
      </w:r>
      <w:bookmarkEnd w:id="367"/>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68" w:name="_Ref508811658"/>
      <w:bookmarkStart w:id="369" w:name="_Ref508812630"/>
      <w:bookmarkStart w:id="370" w:name="_Toc1571825"/>
      <w:r>
        <w:t>language property</w:t>
      </w:r>
      <w:bookmarkEnd w:id="368"/>
      <w:bookmarkEnd w:id="369"/>
      <w:bookmarkEnd w:id="370"/>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71" w:name="_Hlk503355525"/>
      <w:r w:rsidRPr="00C56762">
        <w:t>a string specifying the language of the messages produced by the tool</w:t>
      </w:r>
      <w:bookmarkEnd w:id="37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72"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73" w:name="_Ref508891515"/>
      <w:bookmarkStart w:id="374" w:name="_Toc1571826"/>
      <w:proofErr w:type="spellStart"/>
      <w:r>
        <w:t>resourceLocation</w:t>
      </w:r>
      <w:proofErr w:type="spellEnd"/>
      <w:r>
        <w:t xml:space="preserve"> property</w:t>
      </w:r>
      <w:bookmarkEnd w:id="372"/>
      <w:bookmarkEnd w:id="373"/>
      <w:bookmarkEnd w:id="374"/>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75" w:name="_Toc1571827"/>
      <w:proofErr w:type="spellStart"/>
      <w:r>
        <w:t>sarifLoggerVersion</w:t>
      </w:r>
      <w:proofErr w:type="spellEnd"/>
      <w:r>
        <w:t xml:space="preserve"> property</w:t>
      </w:r>
      <w:bookmarkEnd w:id="37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76" w:name="_Ref493352563"/>
      <w:bookmarkStart w:id="377" w:name="_Toc1571828"/>
      <w:r>
        <w:t>invocation object</w:t>
      </w:r>
      <w:bookmarkEnd w:id="376"/>
      <w:bookmarkEnd w:id="377"/>
    </w:p>
    <w:p w14:paraId="10E65C9D" w14:textId="17190F2B" w:rsidR="00401BB5" w:rsidRDefault="00401BB5" w:rsidP="00401BB5">
      <w:pPr>
        <w:pStyle w:val="Heading3"/>
      </w:pPr>
      <w:bookmarkStart w:id="378" w:name="_Toc1571829"/>
      <w:r>
        <w:t>General</w:t>
      </w:r>
      <w:bookmarkEnd w:id="37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9" w:name="_Ref493414102"/>
      <w:bookmarkStart w:id="380" w:name="_Toc1571830"/>
      <w:proofErr w:type="spellStart"/>
      <w:r>
        <w:t>commandLine</w:t>
      </w:r>
      <w:proofErr w:type="spellEnd"/>
      <w:r>
        <w:t xml:space="preserve"> property</w:t>
      </w:r>
      <w:bookmarkEnd w:id="379"/>
      <w:bookmarkEnd w:id="38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81" w:name="_Ref506976541"/>
      <w:bookmarkStart w:id="382" w:name="_Toc1571831"/>
      <w:r>
        <w:t>arguments property</w:t>
      </w:r>
      <w:bookmarkEnd w:id="381"/>
      <w:bookmarkEnd w:id="38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83" w:name="_Ref511899181"/>
      <w:bookmarkStart w:id="384" w:name="_Toc1571832"/>
      <w:proofErr w:type="spellStart"/>
      <w:r>
        <w:t>responseFiles</w:t>
      </w:r>
      <w:proofErr w:type="spellEnd"/>
      <w:r>
        <w:t xml:space="preserve"> property</w:t>
      </w:r>
      <w:bookmarkEnd w:id="383"/>
      <w:bookmarkEnd w:id="384"/>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lastRenderedPageBreak/>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85" w:name="_Ref507597986"/>
      <w:bookmarkStart w:id="386" w:name="_Toc1571833"/>
      <w:r>
        <w:t>attachments property</w:t>
      </w:r>
      <w:bookmarkEnd w:id="385"/>
      <w:bookmarkEnd w:id="386"/>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lastRenderedPageBreak/>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87" w:name="_Ref1571706"/>
      <w:bookmarkStart w:id="388" w:name="_Toc1571834"/>
      <w:proofErr w:type="spellStart"/>
      <w:r>
        <w:t>startTime</w:t>
      </w:r>
      <w:r w:rsidR="00485F6A">
        <w:t>Utc</w:t>
      </w:r>
      <w:proofErr w:type="spellEnd"/>
      <w:r>
        <w:t xml:space="preserve"> property</w:t>
      </w:r>
      <w:bookmarkEnd w:id="387"/>
      <w:bookmarkEnd w:id="388"/>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89" w:name="_Toc1571835"/>
      <w:proofErr w:type="spellStart"/>
      <w:r>
        <w:t>endTime</w:t>
      </w:r>
      <w:r w:rsidR="00D1201D">
        <w:t>Utc</w:t>
      </w:r>
      <w:proofErr w:type="spellEnd"/>
      <w:r>
        <w:t xml:space="preserve"> property</w:t>
      </w:r>
      <w:bookmarkEnd w:id="389"/>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90" w:name="_Ref509050679"/>
      <w:bookmarkStart w:id="391" w:name="_Toc1571836"/>
      <w:proofErr w:type="spellStart"/>
      <w:r>
        <w:t>exitCode</w:t>
      </w:r>
      <w:proofErr w:type="spellEnd"/>
      <w:r>
        <w:t xml:space="preserve"> property</w:t>
      </w:r>
      <w:bookmarkEnd w:id="390"/>
      <w:bookmarkEnd w:id="39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92" w:name="_Ref509050368"/>
      <w:bookmarkStart w:id="393" w:name="_Toc1571837"/>
      <w:proofErr w:type="spellStart"/>
      <w:r>
        <w:t>exitCodeDescription</w:t>
      </w:r>
      <w:proofErr w:type="spellEnd"/>
      <w:r>
        <w:t xml:space="preserve"> property</w:t>
      </w:r>
      <w:bookmarkEnd w:id="392"/>
      <w:bookmarkEnd w:id="39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94" w:name="_Toc1571838"/>
      <w:proofErr w:type="spellStart"/>
      <w:r>
        <w:t>exitSignalName</w:t>
      </w:r>
      <w:proofErr w:type="spellEnd"/>
      <w:r>
        <w:t xml:space="preserve"> property</w:t>
      </w:r>
      <w:bookmarkEnd w:id="39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95" w:name="_Ref509050492"/>
      <w:bookmarkStart w:id="396" w:name="_Toc1571839"/>
      <w:proofErr w:type="spellStart"/>
      <w:r>
        <w:t>exitSignalNumber</w:t>
      </w:r>
      <w:proofErr w:type="spellEnd"/>
      <w:r>
        <w:t xml:space="preserve"> property</w:t>
      </w:r>
      <w:bookmarkEnd w:id="395"/>
      <w:bookmarkEnd w:id="39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7" w:name="_Ref525821649"/>
      <w:bookmarkStart w:id="398" w:name="_Toc1571840"/>
      <w:proofErr w:type="spellStart"/>
      <w:r>
        <w:t>processStartFailureMessage</w:t>
      </w:r>
      <w:proofErr w:type="spellEnd"/>
      <w:r>
        <w:t xml:space="preserve"> property</w:t>
      </w:r>
      <w:bookmarkEnd w:id="397"/>
      <w:bookmarkEnd w:id="39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9" w:name="_Toc1571841"/>
      <w:proofErr w:type="spellStart"/>
      <w:r>
        <w:t>toolExecutionSuccessful</w:t>
      </w:r>
      <w:proofErr w:type="spellEnd"/>
      <w:r w:rsidR="00B209DE">
        <w:t xml:space="preserve"> property</w:t>
      </w:r>
      <w:bookmarkEnd w:id="39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w:t>
      </w:r>
      <w:r>
        <w:lastRenderedPageBreak/>
        <w:t xml:space="preserve">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40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0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01" w:name="_Toc1571842"/>
      <w:r>
        <w:t>machine property</w:t>
      </w:r>
      <w:bookmarkEnd w:id="40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02" w:name="_Toc1571843"/>
      <w:r>
        <w:t>account property</w:t>
      </w:r>
      <w:bookmarkEnd w:id="40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03" w:name="_Toc1571844"/>
      <w:proofErr w:type="spellStart"/>
      <w:r>
        <w:t>processId</w:t>
      </w:r>
      <w:proofErr w:type="spellEnd"/>
      <w:r>
        <w:t xml:space="preserve"> property</w:t>
      </w:r>
      <w:bookmarkEnd w:id="40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04" w:name="_Toc1571845"/>
      <w:proofErr w:type="spellStart"/>
      <w:r>
        <w:t>executableLocation</w:t>
      </w:r>
      <w:proofErr w:type="spellEnd"/>
      <w:r w:rsidR="00401BB5">
        <w:t xml:space="preserve"> property</w:t>
      </w:r>
      <w:bookmarkEnd w:id="404"/>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05" w:name="_Toc1571846"/>
      <w:proofErr w:type="spellStart"/>
      <w:r>
        <w:t>workingDirectory</w:t>
      </w:r>
      <w:proofErr w:type="spellEnd"/>
      <w:r>
        <w:t xml:space="preserve"> property</w:t>
      </w:r>
      <w:bookmarkEnd w:id="405"/>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06" w:name="_Toc1571847"/>
      <w:proofErr w:type="spellStart"/>
      <w:r>
        <w:t>environmentVariables</w:t>
      </w:r>
      <w:proofErr w:type="spellEnd"/>
      <w:r>
        <w:t xml:space="preserve"> property</w:t>
      </w:r>
      <w:bookmarkEnd w:id="40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lastRenderedPageBreak/>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07" w:name="_Ref493345429"/>
      <w:bookmarkStart w:id="408" w:name="_Toc1571848"/>
      <w:proofErr w:type="spellStart"/>
      <w:r>
        <w:t>toolNotifications</w:t>
      </w:r>
      <w:proofErr w:type="spellEnd"/>
      <w:r>
        <w:t xml:space="preserve"> property</w:t>
      </w:r>
      <w:bookmarkEnd w:id="407"/>
      <w:bookmarkEnd w:id="408"/>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09" w:name="_Ref509576439"/>
      <w:bookmarkStart w:id="410" w:name="_Toc1571849"/>
      <w:proofErr w:type="spellStart"/>
      <w:r>
        <w:t>configurationNotifications</w:t>
      </w:r>
      <w:proofErr w:type="spellEnd"/>
      <w:r>
        <w:t xml:space="preserve"> property</w:t>
      </w:r>
      <w:bookmarkEnd w:id="409"/>
      <w:bookmarkEnd w:id="410"/>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lastRenderedPageBreak/>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11" w:name="_Ref511899216"/>
      <w:bookmarkStart w:id="412" w:name="_Toc1571850"/>
      <w:r>
        <w:t>stdin, stdout, stderr</w:t>
      </w:r>
      <w:r w:rsidR="00D943E5">
        <w:t xml:space="preserve">, and </w:t>
      </w:r>
      <w:proofErr w:type="spellStart"/>
      <w:r w:rsidR="00D943E5">
        <w:t>stdoutStderr</w:t>
      </w:r>
      <w:proofErr w:type="spellEnd"/>
      <w:r>
        <w:t xml:space="preserve"> properties</w:t>
      </w:r>
      <w:bookmarkEnd w:id="411"/>
      <w:bookmarkEnd w:id="412"/>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413" w:name="_Ref507597819"/>
      <w:bookmarkStart w:id="414" w:name="_Toc1571851"/>
      <w:bookmarkStart w:id="415" w:name="_Ref506806657"/>
      <w:r>
        <w:t>attachment object</w:t>
      </w:r>
      <w:bookmarkEnd w:id="413"/>
      <w:bookmarkEnd w:id="414"/>
    </w:p>
    <w:p w14:paraId="554194B0" w14:textId="77777777" w:rsidR="00A27D47" w:rsidRDefault="00A27D47" w:rsidP="00A27D47">
      <w:pPr>
        <w:pStyle w:val="Heading3"/>
        <w:numPr>
          <w:ilvl w:val="2"/>
          <w:numId w:val="2"/>
        </w:numPr>
      </w:pPr>
      <w:bookmarkStart w:id="416" w:name="_Ref506978653"/>
      <w:bookmarkStart w:id="417" w:name="_Toc1571852"/>
      <w:r>
        <w:t>General</w:t>
      </w:r>
      <w:bookmarkEnd w:id="416"/>
      <w:bookmarkEnd w:id="417"/>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418"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41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9" w:name="_Ref506978925"/>
      <w:bookmarkStart w:id="420" w:name="_Toc1571853"/>
      <w:r>
        <w:t>description property</w:t>
      </w:r>
      <w:bookmarkEnd w:id="419"/>
      <w:bookmarkEnd w:id="420"/>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21" w:name="_Ref506978525"/>
      <w:bookmarkStart w:id="422" w:name="_Toc1571854"/>
      <w:proofErr w:type="spellStart"/>
      <w:r>
        <w:t>fileLocation</w:t>
      </w:r>
      <w:proofErr w:type="spellEnd"/>
      <w:r w:rsidR="00A27D47">
        <w:t xml:space="preserve"> property</w:t>
      </w:r>
      <w:bookmarkEnd w:id="421"/>
      <w:bookmarkEnd w:id="422"/>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423" w:name="_Toc1571855"/>
      <w:r>
        <w:t>regions property</w:t>
      </w:r>
      <w:bookmarkEnd w:id="423"/>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24" w:name="_Ref532384473"/>
      <w:bookmarkStart w:id="425" w:name="_Ref532384512"/>
      <w:bookmarkStart w:id="426" w:name="_Toc1571856"/>
      <w:bookmarkStart w:id="427" w:name="_Hlk513212887"/>
      <w:r>
        <w:t>rectangles property</w:t>
      </w:r>
      <w:bookmarkEnd w:id="424"/>
      <w:bookmarkEnd w:id="425"/>
      <w:bookmarkEnd w:id="426"/>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lastRenderedPageBreak/>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8" w:name="_Toc1571857"/>
      <w:bookmarkEnd w:id="427"/>
      <w:r>
        <w:t>conversion object</w:t>
      </w:r>
      <w:bookmarkEnd w:id="415"/>
      <w:bookmarkEnd w:id="428"/>
    </w:p>
    <w:p w14:paraId="615BCC83" w14:textId="7B3EE260" w:rsidR="00AC6C45" w:rsidRDefault="00AC6C45" w:rsidP="00AC6C45">
      <w:pPr>
        <w:pStyle w:val="Heading3"/>
      </w:pPr>
      <w:bookmarkStart w:id="429" w:name="_Toc1571858"/>
      <w:r>
        <w:t>General</w:t>
      </w:r>
      <w:bookmarkEnd w:id="42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30" w:name="_Ref503539410"/>
      <w:bookmarkStart w:id="431" w:name="_Toc1571859"/>
      <w:r>
        <w:t>tool property</w:t>
      </w:r>
      <w:bookmarkEnd w:id="430"/>
      <w:bookmarkEnd w:id="431"/>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32" w:name="_Ref503608264"/>
      <w:bookmarkStart w:id="433" w:name="_Toc1571860"/>
      <w:r>
        <w:t>invocation property</w:t>
      </w:r>
      <w:bookmarkEnd w:id="432"/>
      <w:bookmarkEnd w:id="433"/>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34" w:name="_Ref503539431"/>
      <w:bookmarkStart w:id="435" w:name="_Toc1571861"/>
      <w:proofErr w:type="spellStart"/>
      <w:r>
        <w:t>analysisToolLog</w:t>
      </w:r>
      <w:r w:rsidR="00ED76F2">
        <w:t>Files</w:t>
      </w:r>
      <w:proofErr w:type="spellEnd"/>
      <w:r>
        <w:t xml:space="preserve"> property</w:t>
      </w:r>
      <w:bookmarkEnd w:id="434"/>
      <w:bookmarkEnd w:id="43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436" w:name="_Ref511829625"/>
      <w:bookmarkStart w:id="437" w:name="_Toc1571862"/>
      <w:proofErr w:type="spellStart"/>
      <w:r>
        <w:t>versionControlDetails</w:t>
      </w:r>
      <w:proofErr w:type="spellEnd"/>
      <w:r>
        <w:t xml:space="preserve"> object</w:t>
      </w:r>
      <w:bookmarkEnd w:id="436"/>
      <w:bookmarkEnd w:id="437"/>
    </w:p>
    <w:p w14:paraId="28FE29F4" w14:textId="169979D6" w:rsidR="002315DB" w:rsidRDefault="002315DB" w:rsidP="002315DB">
      <w:pPr>
        <w:pStyle w:val="Heading3"/>
      </w:pPr>
      <w:bookmarkStart w:id="438" w:name="_Toc1571863"/>
      <w:r>
        <w:t>General</w:t>
      </w:r>
      <w:bookmarkEnd w:id="438"/>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439" w:name="_Toc1571864"/>
      <w:r>
        <w:t>Constraints</w:t>
      </w:r>
      <w:bookmarkEnd w:id="43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40" w:name="_Ref511829678"/>
      <w:bookmarkStart w:id="441" w:name="_Toc1571865"/>
      <w:proofErr w:type="spellStart"/>
      <w:r>
        <w:t>repositoryUri</w:t>
      </w:r>
      <w:proofErr w:type="spellEnd"/>
      <w:r>
        <w:t xml:space="preserve"> </w:t>
      </w:r>
      <w:r w:rsidR="002315DB">
        <w:t>property</w:t>
      </w:r>
      <w:bookmarkEnd w:id="440"/>
      <w:bookmarkEnd w:id="441"/>
    </w:p>
    <w:p w14:paraId="1785AFD1" w14:textId="14B97B71" w:rsidR="001466B1" w:rsidRDefault="001466B1" w:rsidP="001466B1">
      <w:bookmarkStart w:id="44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43" w:name="_Ref513199006"/>
      <w:bookmarkStart w:id="444" w:name="_Toc1571866"/>
      <w:proofErr w:type="spellStart"/>
      <w:r>
        <w:t>revisionId</w:t>
      </w:r>
      <w:proofErr w:type="spellEnd"/>
      <w:r>
        <w:t xml:space="preserve"> property</w:t>
      </w:r>
      <w:bookmarkEnd w:id="442"/>
      <w:bookmarkEnd w:id="443"/>
      <w:bookmarkEnd w:id="44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45" w:name="_Ref511829698"/>
      <w:bookmarkStart w:id="446" w:name="_Toc1571867"/>
      <w:r>
        <w:t>branch property</w:t>
      </w:r>
      <w:bookmarkEnd w:id="445"/>
      <w:bookmarkEnd w:id="44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7" w:name="_Ref526939310"/>
      <w:bookmarkStart w:id="448" w:name="_Toc1571868"/>
      <w:proofErr w:type="spellStart"/>
      <w:r>
        <w:t>revisionTag</w:t>
      </w:r>
      <w:proofErr w:type="spellEnd"/>
      <w:r>
        <w:t xml:space="preserve"> </w:t>
      </w:r>
      <w:r w:rsidR="002315DB">
        <w:t>property</w:t>
      </w:r>
      <w:bookmarkEnd w:id="447"/>
      <w:bookmarkEnd w:id="44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9" w:name="_Ref526939293"/>
      <w:bookmarkStart w:id="450" w:name="_Toc1571869"/>
      <w:bookmarkStart w:id="451" w:name="_Hlk525802952"/>
      <w:proofErr w:type="spellStart"/>
      <w:r>
        <w:t>asOfTimeUtc</w:t>
      </w:r>
      <w:proofErr w:type="spellEnd"/>
      <w:r>
        <w:t xml:space="preserve"> </w:t>
      </w:r>
      <w:r w:rsidR="002315DB">
        <w:t>property</w:t>
      </w:r>
      <w:bookmarkEnd w:id="449"/>
      <w:bookmarkEnd w:id="450"/>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52" w:name="_Toc1571870"/>
      <w:proofErr w:type="spellStart"/>
      <w:r>
        <w:t>mappedTo</w:t>
      </w:r>
      <w:proofErr w:type="spellEnd"/>
      <w:r>
        <w:t xml:space="preserve"> property</w:t>
      </w:r>
      <w:bookmarkEnd w:id="452"/>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53" w:name="_Ref493403111"/>
      <w:bookmarkStart w:id="454" w:name="_Ref493404005"/>
      <w:bookmarkStart w:id="455" w:name="_Toc1571871"/>
      <w:bookmarkEnd w:id="451"/>
      <w:r>
        <w:t>file object</w:t>
      </w:r>
      <w:bookmarkEnd w:id="453"/>
      <w:bookmarkEnd w:id="454"/>
      <w:bookmarkEnd w:id="455"/>
    </w:p>
    <w:p w14:paraId="375224F2" w14:textId="20156049" w:rsidR="00401BB5" w:rsidRDefault="00401BB5" w:rsidP="00401BB5">
      <w:pPr>
        <w:pStyle w:val="Heading3"/>
      </w:pPr>
      <w:bookmarkStart w:id="456" w:name="_Toc1571872"/>
      <w:r>
        <w:t>General</w:t>
      </w:r>
      <w:bookmarkEnd w:id="4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57" w:name="_Ref493403519"/>
      <w:bookmarkStart w:id="458" w:name="_Toc1571873"/>
      <w:proofErr w:type="spellStart"/>
      <w:r>
        <w:t>fileLocation</w:t>
      </w:r>
      <w:proofErr w:type="spellEnd"/>
      <w:r w:rsidR="00401BB5">
        <w:t xml:space="preserve"> property</w:t>
      </w:r>
      <w:bookmarkEnd w:id="457"/>
      <w:bookmarkEnd w:id="458"/>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59" w:name="_Ref493404063"/>
      <w:bookmarkStart w:id="460" w:name="_Toc1571874"/>
      <w:proofErr w:type="spellStart"/>
      <w:r>
        <w:t>parentIndex</w:t>
      </w:r>
      <w:proofErr w:type="spellEnd"/>
      <w:r>
        <w:t xml:space="preserve"> </w:t>
      </w:r>
      <w:r w:rsidR="00401BB5">
        <w:t>property</w:t>
      </w:r>
      <w:bookmarkEnd w:id="459"/>
      <w:bookmarkEnd w:id="460"/>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61" w:name="_Ref493403563"/>
      <w:bookmarkStart w:id="462" w:name="_Toc1571875"/>
      <w:r>
        <w:t>offset property</w:t>
      </w:r>
      <w:bookmarkEnd w:id="461"/>
      <w:bookmarkEnd w:id="4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63" w:name="_Ref493403574"/>
      <w:bookmarkStart w:id="464" w:name="_Toc1571876"/>
      <w:r>
        <w:t>length property</w:t>
      </w:r>
      <w:bookmarkEnd w:id="463"/>
      <w:bookmarkEnd w:id="4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65" w:name="_Toc1571877"/>
      <w:bookmarkStart w:id="466" w:name="_Hlk514318855"/>
      <w:r>
        <w:t>roles property</w:t>
      </w:r>
      <w:bookmarkEnd w:id="465"/>
    </w:p>
    <w:bookmarkEnd w:id="466"/>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67"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8" w:name="_Toc1571878"/>
      <w:bookmarkEnd w:id="467"/>
      <w:proofErr w:type="spellStart"/>
      <w:r>
        <w:t>mimeType</w:t>
      </w:r>
      <w:proofErr w:type="spellEnd"/>
      <w:r>
        <w:t xml:space="preserve"> property</w:t>
      </w:r>
      <w:bookmarkEnd w:id="468"/>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69" w:name="_Ref511899450"/>
      <w:bookmarkStart w:id="470" w:name="_Toc1571879"/>
      <w:r>
        <w:t>contents property</w:t>
      </w:r>
      <w:bookmarkEnd w:id="469"/>
      <w:bookmarkEnd w:id="470"/>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71" w:name="_Ref511828128"/>
      <w:bookmarkStart w:id="472" w:name="_Toc1571880"/>
      <w:r>
        <w:t>encoding property</w:t>
      </w:r>
      <w:bookmarkEnd w:id="471"/>
      <w:bookmarkEnd w:id="472"/>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lastRenderedPageBreak/>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73" w:name="_Ref534896207"/>
      <w:bookmarkStart w:id="474" w:name="_Toc1571881"/>
      <w:proofErr w:type="spellStart"/>
      <w:r>
        <w:t>sourceLanguage</w:t>
      </w:r>
      <w:proofErr w:type="spellEnd"/>
      <w:r>
        <w:t xml:space="preserve"> property</w:t>
      </w:r>
      <w:bookmarkEnd w:id="473"/>
      <w:bookmarkEnd w:id="474"/>
    </w:p>
    <w:p w14:paraId="02CC5CC4" w14:textId="350D120E" w:rsidR="00F82406" w:rsidRDefault="00F82406" w:rsidP="00F82406">
      <w:pPr>
        <w:pStyle w:val="Heading4"/>
      </w:pPr>
      <w:bookmarkStart w:id="475" w:name="_Toc1571882"/>
      <w:r>
        <w:t>General</w:t>
      </w:r>
      <w:bookmarkEnd w:id="475"/>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76" w:name="_Ref534209313"/>
      <w:bookmarkStart w:id="477" w:name="_Toc1571883"/>
      <w:r>
        <w:lastRenderedPageBreak/>
        <w:t>Source language identifier conventions and practices</w:t>
      </w:r>
      <w:bookmarkEnd w:id="476"/>
      <w:bookmarkEnd w:id="47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815CF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8" w:name="_Ref493345445"/>
      <w:bookmarkStart w:id="479" w:name="_Toc1571884"/>
      <w:r>
        <w:t>hashes property</w:t>
      </w:r>
      <w:bookmarkEnd w:id="478"/>
      <w:bookmarkEnd w:id="479"/>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80" w:name="_Toc1571885"/>
      <w:proofErr w:type="spellStart"/>
      <w:r>
        <w:t>lastModifiedTime</w:t>
      </w:r>
      <w:r w:rsidR="00327EBE">
        <w:t>Utc</w:t>
      </w:r>
      <w:proofErr w:type="spellEnd"/>
      <w:r>
        <w:t xml:space="preserve"> property</w:t>
      </w:r>
      <w:bookmarkEnd w:id="480"/>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81" w:name="_Ref493350984"/>
      <w:bookmarkStart w:id="482" w:name="_Toc1571886"/>
      <w:r>
        <w:t>result object</w:t>
      </w:r>
      <w:bookmarkEnd w:id="481"/>
      <w:bookmarkEnd w:id="482"/>
    </w:p>
    <w:p w14:paraId="74FD90F6" w14:textId="18F2DD20" w:rsidR="00401BB5" w:rsidRDefault="00401BB5" w:rsidP="00401BB5">
      <w:pPr>
        <w:pStyle w:val="Heading3"/>
      </w:pPr>
      <w:bookmarkStart w:id="483" w:name="_Toc1571887"/>
      <w:r>
        <w:t>General</w:t>
      </w:r>
      <w:bookmarkEnd w:id="48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84" w:name="_Ref515624666"/>
      <w:bookmarkStart w:id="485" w:name="_Toc1571888"/>
      <w:r>
        <w:t>Distinguishing logically identical from logically distinct results</w:t>
      </w:r>
      <w:bookmarkEnd w:id="484"/>
      <w:bookmarkEnd w:id="48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86" w:name="_Toc1571889"/>
      <w:bookmarkStart w:id="487" w:name="_Ref493408865"/>
      <w:proofErr w:type="spellStart"/>
      <w:r>
        <w:t>i</w:t>
      </w:r>
      <w:r w:rsidR="00435405">
        <w:t>nstanceGui</w:t>
      </w:r>
      <w:r>
        <w:t>d</w:t>
      </w:r>
      <w:proofErr w:type="spellEnd"/>
      <w:r>
        <w:t xml:space="preserve"> property</w:t>
      </w:r>
      <w:bookmarkEnd w:id="486"/>
    </w:p>
    <w:p w14:paraId="2C599143" w14:textId="1E5E30CB" w:rsidR="00376B6D" w:rsidRDefault="00376B6D" w:rsidP="00376B6D">
      <w:bookmarkStart w:id="48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89" w:name="_Ref516055541"/>
      <w:bookmarkStart w:id="490" w:name="_Toc1571890"/>
      <w:proofErr w:type="spellStart"/>
      <w:r>
        <w:t>correlationGuid</w:t>
      </w:r>
      <w:proofErr w:type="spellEnd"/>
      <w:r>
        <w:t xml:space="preserve"> property</w:t>
      </w:r>
      <w:bookmarkEnd w:id="489"/>
      <w:bookmarkEnd w:id="490"/>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91" w:name="_Ref513193500"/>
      <w:bookmarkStart w:id="492" w:name="_Ref513195673"/>
      <w:bookmarkStart w:id="493" w:name="_Toc1571891"/>
      <w:proofErr w:type="spellStart"/>
      <w:r>
        <w:t>ruleId</w:t>
      </w:r>
      <w:proofErr w:type="spellEnd"/>
      <w:r>
        <w:t xml:space="preserve"> property</w:t>
      </w:r>
      <w:bookmarkEnd w:id="487"/>
      <w:bookmarkEnd w:id="488"/>
      <w:bookmarkEnd w:id="491"/>
      <w:bookmarkEnd w:id="492"/>
      <w:bookmarkEnd w:id="493"/>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94" w:name="_Ref531188246"/>
      <w:bookmarkStart w:id="495" w:name="_Toc1571892"/>
      <w:proofErr w:type="spellStart"/>
      <w:r>
        <w:t>ruleIndex</w:t>
      </w:r>
      <w:proofErr w:type="spellEnd"/>
      <w:r>
        <w:t xml:space="preserve"> property</w:t>
      </w:r>
      <w:bookmarkEnd w:id="494"/>
      <w:bookmarkEnd w:id="495"/>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96" w:name="_Hlk534893104"/>
      <w:r w:rsidR="001C1CF4">
        <w:t>§</w:t>
      </w:r>
      <w:bookmarkEnd w:id="496"/>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lastRenderedPageBreak/>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97"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lastRenderedPageBreak/>
        <w:t>}</w:t>
      </w:r>
    </w:p>
    <w:p w14:paraId="4118BF22" w14:textId="29BC873E" w:rsidR="0017525F" w:rsidRDefault="0017525F" w:rsidP="0017525F">
      <w:pPr>
        <w:pStyle w:val="Heading3"/>
      </w:pPr>
      <w:bookmarkStart w:id="498" w:name="_Ref1565298"/>
      <w:bookmarkStart w:id="499" w:name="_Toc1571893"/>
      <w:bookmarkEnd w:id="497"/>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1571894"/>
      <w:r>
        <w:lastRenderedPageBreak/>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lastRenderedPageBreak/>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502" w:name="_Ref493426628"/>
      <w:bookmarkStart w:id="503" w:name="_Toc1571895"/>
      <w:r>
        <w:t>message property</w:t>
      </w:r>
      <w:bookmarkEnd w:id="502"/>
      <w:bookmarkEnd w:id="503"/>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lastRenderedPageBreak/>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504" w:name="_Hlk522873802"/>
      <w:r>
        <w:t>§</w:t>
      </w:r>
      <w:bookmarkEnd w:id="504"/>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05" w:name="_Ref510013155"/>
      <w:bookmarkStart w:id="506" w:name="_Toc1571896"/>
      <w:r>
        <w:t>locations property</w:t>
      </w:r>
      <w:bookmarkEnd w:id="505"/>
      <w:bookmarkEnd w:id="506"/>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7" w:name="_Ref510085223"/>
      <w:bookmarkStart w:id="508" w:name="_Toc1571897"/>
      <w:proofErr w:type="spellStart"/>
      <w:r>
        <w:t>analysisTarget</w:t>
      </w:r>
      <w:proofErr w:type="spellEnd"/>
      <w:r w:rsidR="00673F27">
        <w:t xml:space="preserve"> p</w:t>
      </w:r>
      <w:r>
        <w:t>roperty</w:t>
      </w:r>
      <w:bookmarkEnd w:id="507"/>
      <w:bookmarkEnd w:id="508"/>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9" w:name="_Ref513040093"/>
      <w:bookmarkStart w:id="510" w:name="_Toc1571898"/>
      <w:r>
        <w:t>fingerprints property</w:t>
      </w:r>
      <w:bookmarkEnd w:id="509"/>
      <w:bookmarkEnd w:id="510"/>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815CF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511" w:name="_Ref507591746"/>
      <w:bookmarkStart w:id="512" w:name="_Toc1571899"/>
      <w:proofErr w:type="spellStart"/>
      <w:r>
        <w:t>partialFingerprints</w:t>
      </w:r>
      <w:proofErr w:type="spellEnd"/>
      <w:r w:rsidR="00401BB5">
        <w:t xml:space="preserve"> property</w:t>
      </w:r>
      <w:bookmarkEnd w:id="511"/>
      <w:bookmarkEnd w:id="512"/>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1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4" w:name="_Ref510008160"/>
      <w:bookmarkStart w:id="515" w:name="_Toc1571900"/>
      <w:proofErr w:type="spellStart"/>
      <w:r>
        <w:t>codeFlows</w:t>
      </w:r>
      <w:proofErr w:type="spellEnd"/>
      <w:r>
        <w:t xml:space="preserve"> property</w:t>
      </w:r>
      <w:bookmarkEnd w:id="514"/>
      <w:bookmarkEnd w:id="515"/>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6" w:name="_Ref511820702"/>
      <w:bookmarkStart w:id="517" w:name="_Toc1571901"/>
      <w:r>
        <w:t>graphs property</w:t>
      </w:r>
      <w:bookmarkEnd w:id="516"/>
      <w:bookmarkEnd w:id="517"/>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18" w:name="_Ref511820008"/>
      <w:bookmarkStart w:id="519" w:name="_Toc1571902"/>
      <w:r>
        <w:t>graphTraversals property</w:t>
      </w:r>
      <w:bookmarkEnd w:id="518"/>
      <w:bookmarkEnd w:id="519"/>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20" w:name="_Toc1571903"/>
      <w:r>
        <w:t>stacks property</w:t>
      </w:r>
      <w:bookmarkEnd w:id="520"/>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1" w:name="_Ref493499246"/>
      <w:bookmarkStart w:id="522" w:name="_Toc1571904"/>
      <w:proofErr w:type="spellStart"/>
      <w:r>
        <w:lastRenderedPageBreak/>
        <w:t>relatedLocations</w:t>
      </w:r>
      <w:proofErr w:type="spellEnd"/>
      <w:r>
        <w:t xml:space="preserve"> property</w:t>
      </w:r>
      <w:bookmarkEnd w:id="521"/>
      <w:bookmarkEnd w:id="522"/>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3" w:name="_Toc1571905"/>
      <w:proofErr w:type="spellStart"/>
      <w:r>
        <w:lastRenderedPageBreak/>
        <w:t>suppressionStates</w:t>
      </w:r>
      <w:proofErr w:type="spellEnd"/>
      <w:r>
        <w:t xml:space="preserve"> property</w:t>
      </w:r>
      <w:bookmarkEnd w:id="523"/>
    </w:p>
    <w:p w14:paraId="1AE8DC88" w14:textId="2A54B9A5" w:rsidR="00401BB5" w:rsidRDefault="00401BB5" w:rsidP="00401BB5">
      <w:pPr>
        <w:pStyle w:val="Heading4"/>
      </w:pPr>
      <w:bookmarkStart w:id="524" w:name="_Toc1571906"/>
      <w:r>
        <w:t>General</w:t>
      </w:r>
      <w:bookmarkEnd w:id="524"/>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25" w:name="_Ref493475240"/>
      <w:bookmarkStart w:id="526" w:name="_Toc1571907"/>
      <w:proofErr w:type="spellStart"/>
      <w:r>
        <w:t>suppressedInSource</w:t>
      </w:r>
      <w:proofErr w:type="spellEnd"/>
      <w:r>
        <w:t xml:space="preserve"> value</w:t>
      </w:r>
      <w:bookmarkEnd w:id="525"/>
      <w:bookmarkEnd w:id="52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27" w:name="_Ref493475253"/>
      <w:bookmarkStart w:id="528" w:name="_Toc1571908"/>
      <w:proofErr w:type="spellStart"/>
      <w:r>
        <w:t>suppressedExternally</w:t>
      </w:r>
      <w:proofErr w:type="spellEnd"/>
      <w:r>
        <w:t xml:space="preserve"> value</w:t>
      </w:r>
      <w:bookmarkEnd w:id="527"/>
      <w:bookmarkEnd w:id="52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29" w:name="_Ref493351360"/>
      <w:bookmarkStart w:id="530" w:name="_Toc1571909"/>
      <w:bookmarkStart w:id="531" w:name="_Hlk514318442"/>
      <w:proofErr w:type="spellStart"/>
      <w:r>
        <w:t>baselineState</w:t>
      </w:r>
      <w:proofErr w:type="spellEnd"/>
      <w:r>
        <w:t xml:space="preserve"> property</w:t>
      </w:r>
      <w:bookmarkEnd w:id="529"/>
      <w:bookmarkEnd w:id="5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3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32" w:name="_Ref531188379"/>
      <w:bookmarkStart w:id="533" w:name="_Toc1571910"/>
      <w:r>
        <w:t>rank property</w:t>
      </w:r>
      <w:bookmarkEnd w:id="532"/>
      <w:bookmarkEnd w:id="53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34" w:name="_Ref507598047"/>
      <w:bookmarkStart w:id="535" w:name="_Ref508987354"/>
      <w:bookmarkStart w:id="536" w:name="_Toc1571911"/>
      <w:bookmarkStart w:id="537" w:name="_Ref506807829"/>
      <w:r>
        <w:lastRenderedPageBreak/>
        <w:t>a</w:t>
      </w:r>
      <w:r w:rsidR="00A27D47">
        <w:t>ttachments</w:t>
      </w:r>
      <w:bookmarkEnd w:id="534"/>
      <w:r>
        <w:t xml:space="preserve"> property</w:t>
      </w:r>
      <w:bookmarkEnd w:id="535"/>
      <w:bookmarkEnd w:id="536"/>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38" w:name="_Toc1571912"/>
      <w:proofErr w:type="spellStart"/>
      <w:r>
        <w:t>workItem</w:t>
      </w:r>
      <w:r w:rsidR="00326BD5">
        <w:t>Uri</w:t>
      </w:r>
      <w:r w:rsidR="008C5D5A">
        <w:t>s</w:t>
      </w:r>
      <w:proofErr w:type="spellEnd"/>
      <w:r>
        <w:t xml:space="preserve"> property</w:t>
      </w:r>
      <w:bookmarkEnd w:id="538"/>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9" w:name="_Toc1571913"/>
      <w:proofErr w:type="spellStart"/>
      <w:r>
        <w:t>hostedViewerUri</w:t>
      </w:r>
      <w:proofErr w:type="spellEnd"/>
      <w:r>
        <w:t xml:space="preserve"> property</w:t>
      </w:r>
      <w:bookmarkEnd w:id="539"/>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40" w:name="_Ref532469699"/>
      <w:bookmarkStart w:id="541" w:name="_Toc1571914"/>
      <w:r>
        <w:t>p</w:t>
      </w:r>
      <w:r w:rsidR="00C82EC9">
        <w:t>rovenance</w:t>
      </w:r>
      <w:r w:rsidR="008050BA">
        <w:t xml:space="preserve"> property</w:t>
      </w:r>
      <w:bookmarkEnd w:id="540"/>
      <w:bookmarkEnd w:id="541"/>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537"/>
    </w:p>
    <w:p w14:paraId="656D1948" w14:textId="2B2F6C2A" w:rsidR="006E546E" w:rsidRDefault="006E546E" w:rsidP="006E546E">
      <w:pPr>
        <w:pStyle w:val="Heading3"/>
      </w:pPr>
      <w:bookmarkStart w:id="542" w:name="_Ref532463863"/>
      <w:bookmarkStart w:id="543" w:name="_Toc1571915"/>
      <w:r>
        <w:t>fixes property</w:t>
      </w:r>
      <w:bookmarkEnd w:id="542"/>
      <w:bookmarkEnd w:id="543"/>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44" w:name="_Toc1571916"/>
      <w:proofErr w:type="spellStart"/>
      <w:r>
        <w:t>occurrenceCount</w:t>
      </w:r>
      <w:proofErr w:type="spellEnd"/>
      <w:r>
        <w:t xml:space="preserve"> property</w:t>
      </w:r>
      <w:bookmarkEnd w:id="544"/>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45" w:name="_Ref493426721"/>
      <w:bookmarkStart w:id="546" w:name="_Ref507665939"/>
      <w:bookmarkStart w:id="547" w:name="_Toc1571917"/>
      <w:r>
        <w:t>location object</w:t>
      </w:r>
      <w:bookmarkEnd w:id="545"/>
      <w:bookmarkEnd w:id="546"/>
      <w:bookmarkEnd w:id="547"/>
    </w:p>
    <w:p w14:paraId="27ED50C0" w14:textId="23D428DC" w:rsidR="006E546E" w:rsidRDefault="006E546E" w:rsidP="006E546E">
      <w:pPr>
        <w:pStyle w:val="Heading3"/>
      </w:pPr>
      <w:bookmarkStart w:id="548" w:name="_Ref493479281"/>
      <w:bookmarkStart w:id="549" w:name="_Toc1571918"/>
      <w:r>
        <w:t>General</w:t>
      </w:r>
      <w:bookmarkEnd w:id="548"/>
      <w:bookmarkEnd w:id="549"/>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50" w:name="_Toc1571919"/>
      <w:r>
        <w:t>Constraints</w:t>
      </w:r>
      <w:bookmarkEnd w:id="550"/>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51" w:name="_Ref493477623"/>
      <w:bookmarkStart w:id="552" w:name="_Ref493478351"/>
      <w:bookmarkStart w:id="553" w:name="_Toc1571920"/>
      <w:proofErr w:type="spellStart"/>
      <w:r>
        <w:t>physicalLocation</w:t>
      </w:r>
      <w:proofErr w:type="spellEnd"/>
      <w:r>
        <w:t xml:space="preserve"> </w:t>
      </w:r>
      <w:r w:rsidR="006E546E">
        <w:t>property</w:t>
      </w:r>
      <w:bookmarkEnd w:id="551"/>
      <w:bookmarkEnd w:id="552"/>
      <w:bookmarkEnd w:id="553"/>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54" w:name="_Ref493404450"/>
      <w:bookmarkStart w:id="555" w:name="_Ref493404690"/>
      <w:bookmarkStart w:id="556" w:name="_Toc1571921"/>
      <w:proofErr w:type="spellStart"/>
      <w:r>
        <w:t>fullyQualifiedLogicalName</w:t>
      </w:r>
      <w:proofErr w:type="spellEnd"/>
      <w:r>
        <w:t xml:space="preserve"> property</w:t>
      </w:r>
      <w:bookmarkEnd w:id="554"/>
      <w:bookmarkEnd w:id="555"/>
      <w:bookmarkEnd w:id="556"/>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lastRenderedPageBreak/>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57" w:name="_Hlk513194534"/>
      <w:bookmarkStart w:id="558"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57"/>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58"/>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lastRenderedPageBreak/>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59" w:name="_Ref530062627"/>
      <w:bookmarkStart w:id="560" w:name="_Toc1571922"/>
      <w:proofErr w:type="spellStart"/>
      <w:r>
        <w:t>logicalLocationIndex</w:t>
      </w:r>
      <w:proofErr w:type="spellEnd"/>
      <w:r>
        <w:t xml:space="preserve"> property</w:t>
      </w:r>
      <w:bookmarkEnd w:id="559"/>
      <w:bookmarkEnd w:id="560"/>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61" w:name="_Ref513121634"/>
      <w:bookmarkStart w:id="562" w:name="_Ref513122103"/>
      <w:bookmarkStart w:id="563" w:name="_Toc1571923"/>
      <w:r>
        <w:t>message property</w:t>
      </w:r>
      <w:bookmarkEnd w:id="561"/>
      <w:bookmarkEnd w:id="562"/>
      <w:bookmarkEnd w:id="563"/>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64" w:name="_Ref510102819"/>
      <w:bookmarkStart w:id="565" w:name="_Toc1571924"/>
      <w:r>
        <w:lastRenderedPageBreak/>
        <w:t>annotations property</w:t>
      </w:r>
      <w:bookmarkEnd w:id="564"/>
      <w:bookmarkEnd w:id="565"/>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66" w:name="_Ref493477390"/>
      <w:bookmarkStart w:id="567" w:name="_Ref493478323"/>
      <w:bookmarkStart w:id="568" w:name="_Ref493478590"/>
      <w:bookmarkStart w:id="569" w:name="_Toc1571925"/>
      <w:proofErr w:type="spellStart"/>
      <w:r>
        <w:t>physicalLocation</w:t>
      </w:r>
      <w:proofErr w:type="spellEnd"/>
      <w:r>
        <w:t xml:space="preserve"> object</w:t>
      </w:r>
      <w:bookmarkEnd w:id="566"/>
      <w:bookmarkEnd w:id="567"/>
      <w:bookmarkEnd w:id="568"/>
      <w:bookmarkEnd w:id="569"/>
    </w:p>
    <w:p w14:paraId="0B9181AD" w14:textId="12F902F2" w:rsidR="006E546E" w:rsidRDefault="006E546E" w:rsidP="006E546E">
      <w:pPr>
        <w:pStyle w:val="Heading3"/>
      </w:pPr>
      <w:bookmarkStart w:id="570" w:name="_Toc1571926"/>
      <w:r>
        <w:t>General</w:t>
      </w:r>
      <w:bookmarkEnd w:id="57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71" w:name="_Ref503357394"/>
      <w:bookmarkStart w:id="572" w:name="_Toc1571927"/>
      <w:bookmarkStart w:id="573" w:name="_Ref493343236"/>
      <w:r>
        <w:t>id property</w:t>
      </w:r>
      <w:bookmarkEnd w:id="571"/>
      <w:bookmarkEnd w:id="572"/>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74" w:name="_Ref503369432"/>
      <w:bookmarkStart w:id="575" w:name="_Ref503369435"/>
      <w:bookmarkStart w:id="576" w:name="_Ref503371110"/>
      <w:bookmarkStart w:id="577" w:name="_Ref503371652"/>
      <w:bookmarkStart w:id="578" w:name="_Toc1571928"/>
      <w:proofErr w:type="spellStart"/>
      <w:r>
        <w:t>fileLocation</w:t>
      </w:r>
      <w:proofErr w:type="spellEnd"/>
      <w:r w:rsidR="006E546E">
        <w:t xml:space="preserve"> property</w:t>
      </w:r>
      <w:bookmarkEnd w:id="573"/>
      <w:bookmarkEnd w:id="574"/>
      <w:bookmarkEnd w:id="575"/>
      <w:bookmarkEnd w:id="576"/>
      <w:bookmarkEnd w:id="577"/>
      <w:bookmarkEnd w:id="578"/>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79" w:name="_Ref493509797"/>
      <w:bookmarkStart w:id="580" w:name="_Toc1571929"/>
      <w:r>
        <w:lastRenderedPageBreak/>
        <w:t>region property</w:t>
      </w:r>
      <w:bookmarkEnd w:id="579"/>
      <w:bookmarkEnd w:id="580"/>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81" w:name="_Toc1571930"/>
      <w:proofErr w:type="spellStart"/>
      <w:r>
        <w:t>contextRegion</w:t>
      </w:r>
      <w:proofErr w:type="spellEnd"/>
      <w:r>
        <w:t xml:space="preserve"> property</w:t>
      </w:r>
      <w:bookmarkEnd w:id="581"/>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82" w:name="_Ref493490350"/>
      <w:bookmarkStart w:id="583" w:name="_Toc1571931"/>
      <w:r>
        <w:t>region object</w:t>
      </w:r>
      <w:bookmarkEnd w:id="582"/>
      <w:bookmarkEnd w:id="583"/>
    </w:p>
    <w:p w14:paraId="5C4DB1F6" w14:textId="19917190" w:rsidR="006E546E" w:rsidRDefault="006E546E" w:rsidP="006E546E">
      <w:pPr>
        <w:pStyle w:val="Heading3"/>
      </w:pPr>
      <w:bookmarkStart w:id="584" w:name="_Toc1571932"/>
      <w:r>
        <w:t>General</w:t>
      </w:r>
      <w:bookmarkEnd w:id="58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85" w:name="_Ref493492556"/>
      <w:bookmarkStart w:id="586" w:name="_Ref493492604"/>
      <w:bookmarkStart w:id="587" w:name="_Ref493492671"/>
      <w:bookmarkStart w:id="588" w:name="_Toc1571933"/>
      <w:r>
        <w:t>Text regions</w:t>
      </w:r>
      <w:bookmarkEnd w:id="585"/>
      <w:bookmarkEnd w:id="586"/>
      <w:bookmarkEnd w:id="587"/>
      <w:bookmarkEnd w:id="58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89" w:name="_Ref509043519"/>
      <w:bookmarkStart w:id="590" w:name="_Ref509043733"/>
      <w:bookmarkStart w:id="591" w:name="_Toc1571934"/>
      <w:r>
        <w:lastRenderedPageBreak/>
        <w:t>Binary regions</w:t>
      </w:r>
      <w:bookmarkEnd w:id="589"/>
      <w:bookmarkEnd w:id="590"/>
      <w:bookmarkEnd w:id="59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92" w:name="_Toc1571935"/>
      <w:r>
        <w:t>Independence of text and binary regions</w:t>
      </w:r>
      <w:bookmarkEnd w:id="5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93" w:name="_Ref493490565"/>
      <w:bookmarkStart w:id="594" w:name="_Ref493491243"/>
      <w:bookmarkStart w:id="595" w:name="_Ref493492406"/>
      <w:bookmarkStart w:id="596" w:name="_Toc1571936"/>
      <w:proofErr w:type="spellStart"/>
      <w:r>
        <w:t>startLine</w:t>
      </w:r>
      <w:proofErr w:type="spellEnd"/>
      <w:r>
        <w:t xml:space="preserve"> property</w:t>
      </w:r>
      <w:bookmarkEnd w:id="593"/>
      <w:bookmarkEnd w:id="594"/>
      <w:bookmarkEnd w:id="595"/>
      <w:bookmarkEnd w:id="59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97" w:name="_Ref493491260"/>
      <w:bookmarkStart w:id="598" w:name="_Ref493492414"/>
      <w:bookmarkStart w:id="599" w:name="_Toc1571937"/>
      <w:proofErr w:type="spellStart"/>
      <w:r>
        <w:t>startColumn</w:t>
      </w:r>
      <w:proofErr w:type="spellEnd"/>
      <w:r>
        <w:t xml:space="preserve"> property</w:t>
      </w:r>
      <w:bookmarkEnd w:id="597"/>
      <w:bookmarkEnd w:id="598"/>
      <w:bookmarkEnd w:id="59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00" w:name="_Ref493491334"/>
      <w:bookmarkStart w:id="601" w:name="_Ref493492422"/>
      <w:bookmarkStart w:id="602" w:name="_Toc1571938"/>
      <w:proofErr w:type="spellStart"/>
      <w:r>
        <w:t>endLine</w:t>
      </w:r>
      <w:proofErr w:type="spellEnd"/>
      <w:r>
        <w:t xml:space="preserve"> property</w:t>
      </w:r>
      <w:bookmarkEnd w:id="600"/>
      <w:bookmarkEnd w:id="601"/>
      <w:bookmarkEnd w:id="60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03" w:name="_Ref493491342"/>
      <w:bookmarkStart w:id="604" w:name="_Ref493492427"/>
      <w:bookmarkStart w:id="605" w:name="_Toc1571939"/>
      <w:proofErr w:type="spellStart"/>
      <w:r>
        <w:lastRenderedPageBreak/>
        <w:t>endColumn</w:t>
      </w:r>
      <w:proofErr w:type="spellEnd"/>
      <w:r>
        <w:t xml:space="preserve"> property</w:t>
      </w:r>
      <w:bookmarkEnd w:id="603"/>
      <w:bookmarkEnd w:id="604"/>
      <w:bookmarkEnd w:id="60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06" w:name="_Ref493492251"/>
      <w:bookmarkStart w:id="607" w:name="_Ref493492981"/>
      <w:bookmarkStart w:id="608" w:name="_Toc1571940"/>
      <w:proofErr w:type="spellStart"/>
      <w:r>
        <w:t>charO</w:t>
      </w:r>
      <w:r w:rsidR="006E546E">
        <w:t>ffset</w:t>
      </w:r>
      <w:proofErr w:type="spellEnd"/>
      <w:r w:rsidR="006E546E">
        <w:t xml:space="preserve"> property</w:t>
      </w:r>
      <w:bookmarkEnd w:id="606"/>
      <w:bookmarkEnd w:id="607"/>
      <w:bookmarkEnd w:id="608"/>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09" w:name="_Ref493491350"/>
      <w:bookmarkStart w:id="610" w:name="_Ref493492312"/>
      <w:bookmarkStart w:id="611" w:name="_Toc1571941"/>
      <w:proofErr w:type="spellStart"/>
      <w:r>
        <w:t>charL</w:t>
      </w:r>
      <w:r w:rsidR="006E546E">
        <w:t>ength</w:t>
      </w:r>
      <w:proofErr w:type="spellEnd"/>
      <w:r w:rsidR="006E546E">
        <w:t xml:space="preserve"> property</w:t>
      </w:r>
      <w:bookmarkEnd w:id="609"/>
      <w:bookmarkEnd w:id="610"/>
      <w:bookmarkEnd w:id="61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12" w:name="_Ref515544104"/>
      <w:bookmarkStart w:id="613" w:name="_Toc1571942"/>
      <w:proofErr w:type="spellStart"/>
      <w:r>
        <w:t>byteOffset</w:t>
      </w:r>
      <w:proofErr w:type="spellEnd"/>
      <w:r>
        <w:t xml:space="preserve"> property</w:t>
      </w:r>
      <w:bookmarkEnd w:id="612"/>
      <w:bookmarkEnd w:id="61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14" w:name="_Ref515544119"/>
      <w:bookmarkStart w:id="615" w:name="_Toc1571943"/>
      <w:proofErr w:type="spellStart"/>
      <w:r>
        <w:t>byteLength</w:t>
      </w:r>
      <w:proofErr w:type="spellEnd"/>
      <w:r>
        <w:t xml:space="preserve"> property</w:t>
      </w:r>
      <w:bookmarkEnd w:id="614"/>
      <w:bookmarkEnd w:id="615"/>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16" w:name="_Ref534896821"/>
      <w:bookmarkStart w:id="617" w:name="_Ref534897957"/>
      <w:bookmarkStart w:id="618" w:name="_Toc1571944"/>
      <w:r>
        <w:t>snippet property</w:t>
      </w:r>
      <w:bookmarkEnd w:id="616"/>
      <w:bookmarkEnd w:id="617"/>
      <w:bookmarkEnd w:id="618"/>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19" w:name="_Ref513118337"/>
      <w:bookmarkStart w:id="620" w:name="_Toc1571945"/>
      <w:r>
        <w:lastRenderedPageBreak/>
        <w:t>message property</w:t>
      </w:r>
      <w:bookmarkEnd w:id="619"/>
      <w:bookmarkEnd w:id="620"/>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21" w:name="_Ref534896942"/>
      <w:bookmarkStart w:id="622" w:name="_Toc1571946"/>
      <w:proofErr w:type="spellStart"/>
      <w:r>
        <w:t>sourceLanguage</w:t>
      </w:r>
      <w:proofErr w:type="spellEnd"/>
      <w:r>
        <w:t xml:space="preserve"> property</w:t>
      </w:r>
      <w:bookmarkEnd w:id="621"/>
      <w:bookmarkEnd w:id="622"/>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623" w:name="_Ref513118449"/>
      <w:bookmarkStart w:id="624" w:name="_Toc1571947"/>
      <w:bookmarkStart w:id="625" w:name="_Hlk513212890"/>
      <w:r>
        <w:t>rectangle object</w:t>
      </w:r>
      <w:bookmarkEnd w:id="623"/>
      <w:bookmarkEnd w:id="624"/>
    </w:p>
    <w:p w14:paraId="3C4A6F0B" w14:textId="2FBD2981" w:rsidR="008A21D5" w:rsidRDefault="008A21D5" w:rsidP="008A21D5">
      <w:pPr>
        <w:pStyle w:val="Heading3"/>
      </w:pPr>
      <w:bookmarkStart w:id="626" w:name="_Toc1571948"/>
      <w:r>
        <w:t>General</w:t>
      </w:r>
      <w:bookmarkEnd w:id="62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27" w:name="_Toc1571949"/>
      <w:r>
        <w:t>top, left, bottom, and right properties</w:t>
      </w:r>
      <w:bookmarkEnd w:id="627"/>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28" w:name="_Ref513118473"/>
      <w:bookmarkStart w:id="629" w:name="_Toc1571950"/>
      <w:r>
        <w:lastRenderedPageBreak/>
        <w:t>message property</w:t>
      </w:r>
      <w:bookmarkEnd w:id="628"/>
      <w:bookmarkEnd w:id="629"/>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30" w:name="_Ref493404505"/>
      <w:bookmarkStart w:id="631" w:name="_Toc1571951"/>
      <w:bookmarkEnd w:id="625"/>
      <w:proofErr w:type="spellStart"/>
      <w:r>
        <w:t>logicalLocation</w:t>
      </w:r>
      <w:proofErr w:type="spellEnd"/>
      <w:r>
        <w:t xml:space="preserve"> object</w:t>
      </w:r>
      <w:bookmarkEnd w:id="630"/>
      <w:bookmarkEnd w:id="631"/>
    </w:p>
    <w:p w14:paraId="479717FF" w14:textId="2760154A" w:rsidR="006E546E" w:rsidRDefault="006E546E" w:rsidP="006E546E">
      <w:pPr>
        <w:pStyle w:val="Heading3"/>
      </w:pPr>
      <w:bookmarkStart w:id="632" w:name="_Toc1571952"/>
      <w:r>
        <w:t>General</w:t>
      </w:r>
      <w:bookmarkEnd w:id="63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633" w:name="_Ref514248023"/>
      <w:bookmarkStart w:id="634" w:name="_Toc1571953"/>
      <w:r>
        <w:t>Logical location naming rules</w:t>
      </w:r>
      <w:bookmarkEnd w:id="633"/>
      <w:bookmarkEnd w:id="63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35" w:name="_Ref514247682"/>
      <w:bookmarkStart w:id="636" w:name="_Toc1571954"/>
      <w:r>
        <w:t>name property</w:t>
      </w:r>
      <w:bookmarkEnd w:id="635"/>
      <w:bookmarkEnd w:id="63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37" w:name="_Ref513194876"/>
      <w:bookmarkStart w:id="638" w:name="_Toc1571955"/>
      <w:proofErr w:type="spellStart"/>
      <w:r>
        <w:t>fullyQualifiedName</w:t>
      </w:r>
      <w:proofErr w:type="spellEnd"/>
      <w:r>
        <w:t xml:space="preserve"> property</w:t>
      </w:r>
      <w:bookmarkEnd w:id="637"/>
      <w:bookmarkEnd w:id="638"/>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39" w:name="_Toc1571956"/>
      <w:proofErr w:type="spellStart"/>
      <w:r>
        <w:t>decoratedName</w:t>
      </w:r>
      <w:proofErr w:type="spellEnd"/>
      <w:r>
        <w:t xml:space="preserve"> property</w:t>
      </w:r>
      <w:bookmarkEnd w:id="63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40" w:name="_Ref513195445"/>
      <w:bookmarkStart w:id="641" w:name="_Toc1571957"/>
      <w:r>
        <w:t>kind property</w:t>
      </w:r>
      <w:bookmarkEnd w:id="640"/>
      <w:bookmarkEnd w:id="64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42" w:name="_Ref530059029"/>
      <w:bookmarkStart w:id="643" w:name="_Toc1571958"/>
      <w:proofErr w:type="spellStart"/>
      <w:r>
        <w:t>parentIndex</w:t>
      </w:r>
      <w:proofErr w:type="spellEnd"/>
      <w:r>
        <w:t xml:space="preserve"> </w:t>
      </w:r>
      <w:r w:rsidR="006E546E">
        <w:t>property</w:t>
      </w:r>
      <w:bookmarkEnd w:id="642"/>
      <w:bookmarkEnd w:id="643"/>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44" w:name="_Ref510008325"/>
      <w:bookmarkStart w:id="645" w:name="_Toc1571959"/>
      <w:proofErr w:type="spellStart"/>
      <w:r>
        <w:t>codeFlow</w:t>
      </w:r>
      <w:proofErr w:type="spellEnd"/>
      <w:r>
        <w:t xml:space="preserve"> object</w:t>
      </w:r>
      <w:bookmarkEnd w:id="644"/>
      <w:bookmarkEnd w:id="645"/>
    </w:p>
    <w:p w14:paraId="507EC364" w14:textId="20C3EC2C" w:rsidR="00B163FF" w:rsidRDefault="00B163FF" w:rsidP="00B163FF">
      <w:pPr>
        <w:pStyle w:val="Heading3"/>
      </w:pPr>
      <w:bookmarkStart w:id="646" w:name="_Ref510009088"/>
      <w:bookmarkStart w:id="647" w:name="_Toc1571960"/>
      <w:r>
        <w:t>General</w:t>
      </w:r>
      <w:bookmarkEnd w:id="646"/>
      <w:bookmarkEnd w:id="64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8" w:name="_Ref510008352"/>
      <w:bookmarkStart w:id="649" w:name="_Toc1571961"/>
      <w:r>
        <w:t>message property</w:t>
      </w:r>
      <w:bookmarkEnd w:id="648"/>
      <w:bookmarkEnd w:id="649"/>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650" w:name="_Ref510008358"/>
      <w:bookmarkStart w:id="651" w:name="_Toc1571962"/>
      <w:proofErr w:type="spellStart"/>
      <w:r>
        <w:t>threadFlows</w:t>
      </w:r>
      <w:proofErr w:type="spellEnd"/>
      <w:r>
        <w:t xml:space="preserve"> property</w:t>
      </w:r>
      <w:bookmarkEnd w:id="650"/>
      <w:bookmarkEnd w:id="651"/>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2" w:name="_Ref493427364"/>
      <w:bookmarkStart w:id="653" w:name="_Toc1571963"/>
      <w:proofErr w:type="spellStart"/>
      <w:r>
        <w:lastRenderedPageBreak/>
        <w:t>thread</w:t>
      </w:r>
      <w:r w:rsidR="006E546E">
        <w:t>Flow</w:t>
      </w:r>
      <w:proofErr w:type="spellEnd"/>
      <w:r w:rsidR="006E546E">
        <w:t xml:space="preserve"> object</w:t>
      </w:r>
      <w:bookmarkEnd w:id="652"/>
      <w:bookmarkEnd w:id="653"/>
    </w:p>
    <w:p w14:paraId="68EE36AB" w14:textId="336A5D40" w:rsidR="006E546E" w:rsidRDefault="006E546E" w:rsidP="006E546E">
      <w:pPr>
        <w:pStyle w:val="Heading3"/>
      </w:pPr>
      <w:bookmarkStart w:id="654" w:name="_Toc1571964"/>
      <w:r>
        <w:t>General</w:t>
      </w:r>
      <w:bookmarkEnd w:id="6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655" w:name="_Ref510008395"/>
      <w:bookmarkStart w:id="656" w:name="_Toc1571965"/>
      <w:r>
        <w:t>id property</w:t>
      </w:r>
      <w:bookmarkEnd w:id="655"/>
      <w:bookmarkEnd w:id="656"/>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7" w:name="_Ref503361742"/>
      <w:bookmarkStart w:id="658" w:name="_Toc1571966"/>
      <w:r>
        <w:t>message property</w:t>
      </w:r>
      <w:bookmarkEnd w:id="657"/>
      <w:bookmarkEnd w:id="658"/>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59" w:name="_Ref510008412"/>
      <w:bookmarkStart w:id="660" w:name="_Toc1571967"/>
      <w:r>
        <w:t>locations property</w:t>
      </w:r>
      <w:bookmarkEnd w:id="659"/>
      <w:bookmarkEnd w:id="660"/>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1" w:name="_Ref511819945"/>
      <w:bookmarkStart w:id="662" w:name="_Toc1571968"/>
      <w:r>
        <w:t>graph object</w:t>
      </w:r>
      <w:bookmarkEnd w:id="661"/>
      <w:bookmarkEnd w:id="662"/>
    </w:p>
    <w:p w14:paraId="79771063" w14:textId="13A3DA96" w:rsidR="00CD4F20" w:rsidRDefault="00CD4F20" w:rsidP="00CD4F20">
      <w:pPr>
        <w:pStyle w:val="Heading3"/>
      </w:pPr>
      <w:bookmarkStart w:id="663" w:name="_Toc1571969"/>
      <w:r>
        <w:t>General</w:t>
      </w:r>
      <w:bookmarkEnd w:id="663"/>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664" w:name="_Ref511822858"/>
      <w:bookmarkStart w:id="665" w:name="_Toc1571970"/>
      <w:r>
        <w:t>id property</w:t>
      </w:r>
      <w:bookmarkEnd w:id="664"/>
      <w:bookmarkEnd w:id="665"/>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66" w:name="_Toc1571971"/>
      <w:r>
        <w:t>description property</w:t>
      </w:r>
      <w:bookmarkEnd w:id="666"/>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667" w:name="_Ref511823242"/>
      <w:bookmarkStart w:id="668" w:name="_Toc1571972"/>
      <w:r>
        <w:t>nodes property</w:t>
      </w:r>
      <w:bookmarkEnd w:id="667"/>
      <w:bookmarkEnd w:id="668"/>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69" w:name="_Ref511823263"/>
      <w:bookmarkStart w:id="670" w:name="_Toc1571973"/>
      <w:r>
        <w:t>edges property</w:t>
      </w:r>
      <w:bookmarkEnd w:id="669"/>
      <w:bookmarkEnd w:id="670"/>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71" w:name="_Ref511821868"/>
      <w:bookmarkStart w:id="672" w:name="_Toc1571974"/>
      <w:r>
        <w:t>node object</w:t>
      </w:r>
      <w:bookmarkEnd w:id="671"/>
      <w:bookmarkEnd w:id="672"/>
    </w:p>
    <w:p w14:paraId="5C490915" w14:textId="5A0DD1FC" w:rsidR="00CD4F20" w:rsidRDefault="00CD4F20" w:rsidP="00CD4F20">
      <w:pPr>
        <w:pStyle w:val="Heading3"/>
      </w:pPr>
      <w:bookmarkStart w:id="673" w:name="_Toc1571975"/>
      <w:r>
        <w:t>General</w:t>
      </w:r>
      <w:bookmarkEnd w:id="673"/>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674" w:name="_Ref511822118"/>
      <w:bookmarkStart w:id="675" w:name="_Toc1571976"/>
      <w:r>
        <w:t>id property</w:t>
      </w:r>
      <w:bookmarkEnd w:id="674"/>
      <w:bookmarkEnd w:id="675"/>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6" w:name="_Toc1571977"/>
      <w:r>
        <w:t>label property</w:t>
      </w:r>
      <w:bookmarkEnd w:id="676"/>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677" w:name="_Toc1571978"/>
      <w:r>
        <w:t>location property</w:t>
      </w:r>
      <w:bookmarkEnd w:id="677"/>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678" w:name="_Ref515547420"/>
      <w:bookmarkStart w:id="679" w:name="_Toc1571979"/>
      <w:r>
        <w:t>children property</w:t>
      </w:r>
      <w:bookmarkEnd w:id="678"/>
      <w:bookmarkEnd w:id="679"/>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80" w:name="_Ref511821891"/>
      <w:bookmarkStart w:id="681" w:name="_Toc1571980"/>
      <w:r>
        <w:t>edge object</w:t>
      </w:r>
      <w:bookmarkEnd w:id="680"/>
      <w:bookmarkEnd w:id="681"/>
    </w:p>
    <w:p w14:paraId="78AF70AE" w14:textId="37DDAA2D" w:rsidR="00CD4F20" w:rsidRDefault="00CD4F20" w:rsidP="00CD4F20">
      <w:pPr>
        <w:pStyle w:val="Heading3"/>
      </w:pPr>
      <w:bookmarkStart w:id="682" w:name="_Toc1571981"/>
      <w:r>
        <w:t>General</w:t>
      </w:r>
      <w:bookmarkEnd w:id="682"/>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683" w:name="_Ref511823280"/>
      <w:bookmarkStart w:id="684" w:name="_Toc1571982"/>
      <w:r>
        <w:t>id property</w:t>
      </w:r>
      <w:bookmarkEnd w:id="683"/>
      <w:bookmarkEnd w:id="684"/>
    </w:p>
    <w:p w14:paraId="5747D78D" w14:textId="732946E1" w:rsidR="00380A89" w:rsidRPr="00380A89" w:rsidRDefault="00380A89" w:rsidP="00380A89">
      <w:bookmarkStart w:id="6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686" w:name="_Toc1571983"/>
      <w:r>
        <w:t>label property</w:t>
      </w:r>
      <w:bookmarkEnd w:id="686"/>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687" w:name="_Ref511822214"/>
      <w:bookmarkStart w:id="688" w:name="_Toc1571984"/>
      <w:r>
        <w:t>sourceNodeId property</w:t>
      </w:r>
      <w:bookmarkEnd w:id="687"/>
      <w:bookmarkEnd w:id="688"/>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68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0" w:name="_Ref511823298"/>
      <w:bookmarkStart w:id="691" w:name="_Toc1571985"/>
      <w:r>
        <w:t>targetNodeId property</w:t>
      </w:r>
      <w:bookmarkEnd w:id="690"/>
      <w:bookmarkEnd w:id="691"/>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692" w:name="_Ref511819971"/>
      <w:bookmarkStart w:id="693" w:name="_Toc1571986"/>
      <w:r>
        <w:t>graphTraversal object</w:t>
      </w:r>
      <w:bookmarkEnd w:id="692"/>
      <w:bookmarkEnd w:id="693"/>
    </w:p>
    <w:p w14:paraId="7EE87AC4" w14:textId="2D601D1D" w:rsidR="00CD4F20" w:rsidRDefault="00CD4F20" w:rsidP="00CD4F20">
      <w:pPr>
        <w:pStyle w:val="Heading3"/>
      </w:pPr>
      <w:bookmarkStart w:id="694" w:name="_Toc1571987"/>
      <w:r>
        <w:t>General</w:t>
      </w:r>
      <w:bookmarkEnd w:id="694"/>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695" w:name="_Ref511823337"/>
      <w:bookmarkStart w:id="696" w:name="_Toc1571988"/>
      <w:r>
        <w:t>graphId property</w:t>
      </w:r>
      <w:bookmarkEnd w:id="695"/>
      <w:bookmarkEnd w:id="696"/>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97" w:name="_Toc1571989"/>
      <w:r>
        <w:t>description property</w:t>
      </w:r>
      <w:bookmarkEnd w:id="697"/>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698" w:name="_Ref511823179"/>
      <w:bookmarkStart w:id="699" w:name="_Toc1571990"/>
      <w:proofErr w:type="spellStart"/>
      <w:r>
        <w:t>initialState</w:t>
      </w:r>
      <w:proofErr w:type="spellEnd"/>
      <w:r>
        <w:t xml:space="preserve"> property</w:t>
      </w:r>
      <w:bookmarkEnd w:id="698"/>
      <w:bookmarkEnd w:id="699"/>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700" w:name="_Ref511822614"/>
      <w:bookmarkStart w:id="701" w:name="_Toc1571991"/>
      <w:r>
        <w:lastRenderedPageBreak/>
        <w:t>edgeTraversals property</w:t>
      </w:r>
      <w:bookmarkEnd w:id="700"/>
      <w:bookmarkEnd w:id="701"/>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702" w:name="_Ref511822569"/>
      <w:bookmarkStart w:id="703" w:name="_Toc1571992"/>
      <w:r>
        <w:t>edgeTraversal object</w:t>
      </w:r>
      <w:bookmarkEnd w:id="702"/>
      <w:bookmarkEnd w:id="703"/>
    </w:p>
    <w:p w14:paraId="4A14EA88" w14:textId="696B8630" w:rsidR="00CD4F20" w:rsidRDefault="00CD4F20" w:rsidP="00CD4F20">
      <w:pPr>
        <w:pStyle w:val="Heading3"/>
      </w:pPr>
      <w:bookmarkStart w:id="704" w:name="_Toc1571993"/>
      <w:r>
        <w:t>General</w:t>
      </w:r>
      <w:bookmarkEnd w:id="704"/>
    </w:p>
    <w:p w14:paraId="7FC25DC6" w14:textId="57980962" w:rsidR="00E66DEE" w:rsidRDefault="00E66DEE" w:rsidP="00E66DEE">
      <w:bookmarkStart w:id="70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06" w:name="_Ref513199007"/>
      <w:bookmarkStart w:id="707" w:name="_Toc1571994"/>
      <w:r>
        <w:t>edgeId property</w:t>
      </w:r>
      <w:bookmarkEnd w:id="705"/>
      <w:bookmarkEnd w:id="706"/>
      <w:bookmarkEnd w:id="707"/>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708" w:name="_Toc1571995"/>
      <w:r>
        <w:t>message property</w:t>
      </w:r>
      <w:bookmarkEnd w:id="708"/>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709" w:name="_Ref511823070"/>
      <w:bookmarkStart w:id="710" w:name="_Toc1571996"/>
      <w:proofErr w:type="spellStart"/>
      <w:r>
        <w:t>finalState</w:t>
      </w:r>
      <w:proofErr w:type="spellEnd"/>
      <w:r>
        <w:t xml:space="preserve"> property</w:t>
      </w:r>
      <w:bookmarkEnd w:id="709"/>
      <w:bookmarkEnd w:id="710"/>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711" w:name="_Toc1571997"/>
      <w:proofErr w:type="spellStart"/>
      <w:r>
        <w:t>stepOverEdgeCount</w:t>
      </w:r>
      <w:proofErr w:type="spellEnd"/>
      <w:r w:rsidR="00CD4F20">
        <w:t xml:space="preserve"> property</w:t>
      </w:r>
      <w:bookmarkEnd w:id="71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2" w:name="_Ref493427479"/>
      <w:bookmarkStart w:id="713" w:name="_Toc1571998"/>
      <w:r>
        <w:t>stack object</w:t>
      </w:r>
      <w:bookmarkEnd w:id="712"/>
      <w:bookmarkEnd w:id="713"/>
    </w:p>
    <w:p w14:paraId="5A2500F3" w14:textId="474DE860" w:rsidR="006E546E" w:rsidRDefault="006E546E" w:rsidP="006E546E">
      <w:pPr>
        <w:pStyle w:val="Heading3"/>
      </w:pPr>
      <w:bookmarkStart w:id="714" w:name="_Toc1571999"/>
      <w:r>
        <w:t>General</w:t>
      </w:r>
      <w:bookmarkEnd w:id="7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15" w:name="_Ref503361859"/>
      <w:bookmarkStart w:id="716" w:name="_Toc1572000"/>
      <w:r>
        <w:t>message property</w:t>
      </w:r>
      <w:bookmarkEnd w:id="715"/>
      <w:bookmarkEnd w:id="716"/>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7" w:name="_Toc1572001"/>
      <w:r>
        <w:t>frames property</w:t>
      </w:r>
      <w:bookmarkEnd w:id="717"/>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8" w:name="_Ref493494398"/>
      <w:bookmarkStart w:id="719" w:name="_Toc1572002"/>
      <w:proofErr w:type="spellStart"/>
      <w:r>
        <w:t>stackFrame</w:t>
      </w:r>
      <w:proofErr w:type="spellEnd"/>
      <w:r>
        <w:t xml:space="preserve"> object</w:t>
      </w:r>
      <w:bookmarkEnd w:id="718"/>
      <w:bookmarkEnd w:id="719"/>
    </w:p>
    <w:p w14:paraId="440DEBE2" w14:textId="2D9664B2" w:rsidR="006E546E" w:rsidRDefault="006E546E" w:rsidP="006E546E">
      <w:pPr>
        <w:pStyle w:val="Heading3"/>
      </w:pPr>
      <w:bookmarkStart w:id="720" w:name="_Toc1572003"/>
      <w:r>
        <w:t>General</w:t>
      </w:r>
      <w:bookmarkEnd w:id="720"/>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721" w:name="_Ref503362303"/>
      <w:bookmarkStart w:id="722" w:name="_Toc1572004"/>
      <w:r>
        <w:t xml:space="preserve">location </w:t>
      </w:r>
      <w:r w:rsidR="00D10846">
        <w:t>property</w:t>
      </w:r>
      <w:bookmarkEnd w:id="721"/>
      <w:bookmarkEnd w:id="722"/>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723" w:name="_Toc1572005"/>
      <w:r>
        <w:lastRenderedPageBreak/>
        <w:t>module property</w:t>
      </w:r>
      <w:bookmarkEnd w:id="72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24" w:name="_Toc1572006"/>
      <w:proofErr w:type="spellStart"/>
      <w:r>
        <w:t>threadId</w:t>
      </w:r>
      <w:proofErr w:type="spellEnd"/>
      <w:r>
        <w:t xml:space="preserve"> property</w:t>
      </w:r>
      <w:bookmarkEnd w:id="72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25" w:name="_Toc1572007"/>
      <w:r>
        <w:t>address property</w:t>
      </w:r>
      <w:bookmarkEnd w:id="72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6" w:name="_Toc1572008"/>
      <w:r>
        <w:t>offset property</w:t>
      </w:r>
      <w:bookmarkEnd w:id="72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27" w:name="_Toc1572009"/>
      <w:r>
        <w:t>parameters property</w:t>
      </w:r>
      <w:bookmarkEnd w:id="72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28" w:name="_Ref493427581"/>
      <w:bookmarkStart w:id="729" w:name="_Ref493427754"/>
      <w:bookmarkStart w:id="730" w:name="_Toc1572010"/>
      <w:proofErr w:type="spellStart"/>
      <w:r>
        <w:t>thread</w:t>
      </w:r>
      <w:r w:rsidR="007D2F0F">
        <w:t>FlowLocation</w:t>
      </w:r>
      <w:proofErr w:type="spellEnd"/>
      <w:r w:rsidR="007D2F0F">
        <w:t xml:space="preserve"> </w:t>
      </w:r>
      <w:r w:rsidR="006E546E">
        <w:t>object</w:t>
      </w:r>
      <w:bookmarkEnd w:id="728"/>
      <w:bookmarkEnd w:id="729"/>
      <w:bookmarkEnd w:id="730"/>
    </w:p>
    <w:p w14:paraId="6AFFA125" w14:textId="72CDB951" w:rsidR="006E546E" w:rsidRDefault="006E546E" w:rsidP="006E546E">
      <w:pPr>
        <w:pStyle w:val="Heading3"/>
      </w:pPr>
      <w:bookmarkStart w:id="731" w:name="_Toc1572011"/>
      <w:r>
        <w:t>General</w:t>
      </w:r>
      <w:bookmarkEnd w:id="731"/>
    </w:p>
    <w:p w14:paraId="594B51BC" w14:textId="051C5281" w:rsidR="00A91CEB" w:rsidRDefault="00A91CEB" w:rsidP="00A91CEB">
      <w:pPr>
        <w:rPr>
          <w:ins w:id="732" w:author="Laurence Golding" w:date="2019-03-04T13:36:00Z"/>
        </w:rPr>
      </w:pPr>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2A95E034" w14:textId="31AF3272" w:rsidR="009315AB" w:rsidRDefault="009315AB" w:rsidP="009315AB">
      <w:pPr>
        <w:pStyle w:val="Heading3"/>
        <w:rPr>
          <w:ins w:id="733" w:author="Laurence Golding" w:date="2019-03-04T13:36:00Z"/>
        </w:rPr>
      </w:pPr>
      <w:ins w:id="734" w:author="Laurence Golding" w:date="2019-03-04T13:46:00Z">
        <w:r>
          <w:t>i</w:t>
        </w:r>
      </w:ins>
      <w:ins w:id="735" w:author="Laurence Golding" w:date="2019-03-04T13:36:00Z">
        <w:r>
          <w:t>ndex property</w:t>
        </w:r>
      </w:ins>
    </w:p>
    <w:p w14:paraId="661E242C" w14:textId="3A9AD67E" w:rsidR="009315AB" w:rsidRDefault="009315AB" w:rsidP="009315AB">
      <w:pPr>
        <w:rPr>
          <w:ins w:id="736" w:author="Laurence Golding" w:date="2019-03-04T13:39:00Z"/>
        </w:rPr>
      </w:pPr>
      <w:bookmarkStart w:id="737" w:name="_Hlk3482329"/>
      <w:ins w:id="738" w:author="Laurence Golding" w:date="2019-03-04T13:36:00Z">
        <w:r>
          <w:t xml:space="preserve">Depending on the circumstances, a </w:t>
        </w:r>
        <w:proofErr w:type="spellStart"/>
        <w:r>
          <w:rPr>
            <w:rStyle w:val="CODEtemp"/>
          </w:rPr>
          <w:t>threadFlowLocation</w:t>
        </w:r>
        <w:proofErr w:type="spellEnd"/>
        <w:r w:rsidRPr="00A91CEB">
          <w:t xml:space="preserve"> object</w:t>
        </w:r>
      </w:ins>
      <w:ins w:id="739" w:author="Laurence Golding" w:date="2019-03-04T13:37:00Z">
        <w:r>
          <w:t xml:space="preserve"> either </w:t>
        </w:r>
        <w:r w:rsidRPr="009315AB">
          <w:rPr>
            <w:b/>
          </w:rPr>
          <w:t>MAY</w:t>
        </w:r>
      </w:ins>
      <w:ins w:id="740" w:author="Laurence Golding" w:date="2019-03-14T18:34:00Z">
        <w:r w:rsidR="00E32778">
          <w:t>,</w:t>
        </w:r>
      </w:ins>
      <w:ins w:id="741" w:author="Laurence Golding" w:date="2019-03-04T13:37:00Z">
        <w:r>
          <w:t xml:space="preserve"> </w:t>
        </w:r>
        <w:r w:rsidRPr="009315AB">
          <w:rPr>
            <w:b/>
          </w:rPr>
          <w:t>SHALL NOT</w:t>
        </w:r>
      </w:ins>
      <w:ins w:id="742" w:author="Laurence Golding" w:date="2019-03-14T18:34:00Z">
        <w:r w:rsidR="00E32778">
          <w:t xml:space="preserve">, or </w:t>
        </w:r>
        <w:r w:rsidR="00E32778" w:rsidRPr="00E32778">
          <w:rPr>
            <w:b/>
          </w:rPr>
          <w:t>SHALL</w:t>
        </w:r>
        <w:r w:rsidR="00E32778">
          <w:t xml:space="preserve"> </w:t>
        </w:r>
      </w:ins>
      <w:ins w:id="743" w:author="Laurence Golding" w:date="2019-03-04T13:37:00Z">
        <w:r>
          <w:t xml:space="preserve">contain a property named </w:t>
        </w:r>
        <w:r w:rsidRPr="009315AB">
          <w:rPr>
            <w:rStyle w:val="CODEtemp"/>
          </w:rPr>
          <w:t>index</w:t>
        </w:r>
        <w:r>
          <w:t xml:space="preserve"> whose value is a non-negative integer that specifies the </w:t>
        </w:r>
      </w:ins>
      <w:ins w:id="744" w:author="Laurence Golding" w:date="2019-03-14T18:35:00Z">
        <w:r w:rsidR="00E32778">
          <w:t xml:space="preserve">zero-based </w:t>
        </w:r>
      </w:ins>
      <w:ins w:id="745" w:author="Laurence Golding" w:date="2019-03-04T13:37:00Z">
        <w:r>
          <w:t>index within the</w:t>
        </w:r>
      </w:ins>
      <w:ins w:id="746" w:author="Laurence Golding" w:date="2019-03-14T18:36:00Z">
        <w:r w:rsidR="00E32778">
          <w:t xml:space="preserve"> containing </w:t>
        </w:r>
        <w:r w:rsidR="00E32778" w:rsidRPr="00E7474D">
          <w:rPr>
            <w:rStyle w:val="CODEtemp"/>
          </w:rPr>
          <w:t>run</w:t>
        </w:r>
        <w:r w:rsidR="00E32778">
          <w:t xml:space="preserve"> object’s</w:t>
        </w:r>
      </w:ins>
      <w:ins w:id="747" w:author="Laurence Golding" w:date="2019-03-14T18:37:00Z">
        <w:r w:rsidR="00E7474D">
          <w:t xml:space="preserve"> (</w:t>
        </w:r>
        <w:r w:rsidR="00E7474D">
          <w:t>§</w:t>
        </w:r>
        <w:r w:rsidR="00E7474D">
          <w:fldChar w:fldCharType="begin"/>
        </w:r>
        <w:r w:rsidR="00E7474D">
          <w:instrText xml:space="preserve"> REF _Ref493349997 \r \h </w:instrText>
        </w:r>
      </w:ins>
      <w:r w:rsidR="00E7474D">
        <w:fldChar w:fldCharType="separate"/>
      </w:r>
      <w:ins w:id="748" w:author="Laurence Golding" w:date="2019-03-14T18:37:00Z">
        <w:r w:rsidR="00E7474D">
          <w:t>3.13</w:t>
        </w:r>
        <w:r w:rsidR="00E7474D">
          <w:fldChar w:fldCharType="end"/>
        </w:r>
        <w:r w:rsidR="00E7474D">
          <w:t>)</w:t>
        </w:r>
      </w:ins>
      <w:ins w:id="749" w:author="Laurence Golding" w:date="2019-03-14T18:36:00Z">
        <w:r w:rsidR="00E32778">
          <w:t xml:space="preserve"> array-valued</w:t>
        </w:r>
      </w:ins>
      <w:ins w:id="750" w:author="Laurence Golding" w:date="2019-03-04T13:37:00Z">
        <w:r>
          <w:t xml:space="preserve"> </w:t>
        </w:r>
        <w:proofErr w:type="spellStart"/>
        <w:r w:rsidRPr="009315AB">
          <w:rPr>
            <w:rStyle w:val="CODEtemp"/>
          </w:rPr>
          <w:t>threadFlowLocations</w:t>
        </w:r>
        <w:proofErr w:type="spellEnd"/>
        <w:r>
          <w:t xml:space="preserve"> </w:t>
        </w:r>
      </w:ins>
      <w:ins w:id="751" w:author="Laurence Golding" w:date="2019-03-14T18:36:00Z">
        <w:r w:rsidR="00E32778">
          <w:t>property</w:t>
        </w:r>
      </w:ins>
      <w:ins w:id="752" w:author="Laurence Golding" w:date="2019-03-04T13:37:00Z">
        <w:r>
          <w:t xml:space="preserve"> </w:t>
        </w:r>
      </w:ins>
      <w:ins w:id="753" w:author="Laurence Golding" w:date="2019-03-04T13:40:00Z">
        <w:r>
          <w:t>(</w:t>
        </w:r>
      </w:ins>
      <w:ins w:id="754" w:author="Laurence Golding" w:date="2019-03-04T13:41:00Z">
        <w:r>
          <w:t>§</w:t>
        </w:r>
        <w:r>
          <w:fldChar w:fldCharType="begin"/>
        </w:r>
        <w:r>
          <w:instrText xml:space="preserve"> REF _Ref2599301 \r \h </w:instrText>
        </w:r>
      </w:ins>
      <w:r>
        <w:fldChar w:fldCharType="separate"/>
      </w:r>
      <w:ins w:id="755" w:author="Laurence Golding" w:date="2019-03-04T13:41:00Z">
        <w:r>
          <w:t>3.13.13</w:t>
        </w:r>
        <w:r>
          <w:fldChar w:fldCharType="end"/>
        </w:r>
      </w:ins>
      <w:ins w:id="756" w:author="Laurence Golding" w:date="2019-03-04T13:40:00Z">
        <w:r>
          <w:t>) of</w:t>
        </w:r>
      </w:ins>
      <w:ins w:id="757" w:author="Laurence Golding" w:date="2019-03-04T13:37:00Z">
        <w:r>
          <w:t xml:space="preserve"> a</w:t>
        </w:r>
      </w:ins>
      <w:ins w:id="758" w:author="Laurence Golding" w:date="2019-03-04T13:38:00Z">
        <w:r>
          <w:t xml:space="preserve"> </w:t>
        </w:r>
        <w:proofErr w:type="spellStart"/>
        <w:r w:rsidRPr="009315AB">
          <w:rPr>
            <w:rStyle w:val="CODEtemp"/>
          </w:rPr>
          <w:t>threadFlowLocation</w:t>
        </w:r>
        <w:proofErr w:type="spellEnd"/>
        <w:r>
          <w:t xml:space="preserve"> object </w:t>
        </w:r>
      </w:ins>
      <w:ins w:id="759" w:author="Laurence Golding" w:date="2019-03-04T13:40:00Z">
        <w:r>
          <w:t xml:space="preserve">that </w:t>
        </w:r>
      </w:ins>
      <w:ins w:id="760" w:author="Laurence Golding" w:date="2019-03-14T18:37:00Z">
        <w:r w:rsidR="00E7474D">
          <w:t>provides</w:t>
        </w:r>
      </w:ins>
      <w:ins w:id="761" w:author="Laurence Golding" w:date="2019-03-14T18:38:00Z">
        <w:r w:rsidR="00E7474D">
          <w:t xml:space="preserve"> additional properties for</w:t>
        </w:r>
      </w:ins>
      <w:ins w:id="762" w:author="Laurence Golding" w:date="2019-03-04T13:40:00Z">
        <w:r>
          <w:t xml:space="preserve"> </w:t>
        </w:r>
      </w:ins>
      <w:ins w:id="763" w:author="Laurence Golding" w:date="2019-03-14T18:53:00Z">
        <w:r w:rsidR="00E7474D">
          <w:t>the current</w:t>
        </w:r>
      </w:ins>
      <w:ins w:id="764" w:author="Laurence Golding" w:date="2019-03-04T13:40:00Z">
        <w:r>
          <w:t xml:space="preserve"> </w:t>
        </w:r>
        <w:proofErr w:type="spellStart"/>
        <w:r w:rsidRPr="009315AB">
          <w:rPr>
            <w:rStyle w:val="CODEtemp"/>
          </w:rPr>
          <w:t>threadFlowLocatio</w:t>
        </w:r>
      </w:ins>
      <w:ins w:id="765" w:author="Laurence Golding" w:date="2019-03-04T13:41:00Z">
        <w:r w:rsidRPr="009315AB">
          <w:rPr>
            <w:rStyle w:val="CODEtemp"/>
          </w:rPr>
          <w:t>n</w:t>
        </w:r>
        <w:proofErr w:type="spellEnd"/>
        <w:r>
          <w:t xml:space="preserve"> object.</w:t>
        </w:r>
      </w:ins>
      <w:ins w:id="766" w:author="Laurence Golding" w:date="2019-03-04T14:02:00Z">
        <w:r w:rsidR="008171C6">
          <w:t xml:space="preserve"> We refe</w:t>
        </w:r>
      </w:ins>
      <w:ins w:id="767" w:author="Laurence Golding" w:date="2019-03-04T14:03:00Z">
        <w:r w:rsidR="008171C6">
          <w:t xml:space="preserve">r to the object in </w:t>
        </w:r>
        <w:proofErr w:type="spellStart"/>
        <w:r w:rsidR="008171C6" w:rsidRPr="009315AB">
          <w:rPr>
            <w:rStyle w:val="CODEtemp"/>
          </w:rPr>
          <w:t>run.threadFlowLocations</w:t>
        </w:r>
        <w:proofErr w:type="spellEnd"/>
        <w:r w:rsidR="008171C6">
          <w:t xml:space="preserve"> as the “cached object.”</w:t>
        </w:r>
      </w:ins>
    </w:p>
    <w:p w14:paraId="39ED1AA8" w14:textId="24E24C1C" w:rsidR="00E7474D" w:rsidRDefault="00E7474D" w:rsidP="00E7474D">
      <w:pPr>
        <w:rPr>
          <w:ins w:id="768" w:author="Laurence Golding" w:date="2019-03-14T18:40:00Z"/>
        </w:rPr>
      </w:pPr>
      <w:ins w:id="769" w:author="Laurence Golding" w:date="2019-03-14T18:39:00Z">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ins>
    </w:p>
    <w:p w14:paraId="188EA637" w14:textId="02B2A2FC" w:rsidR="00E7474D" w:rsidRDefault="00E7474D" w:rsidP="00E7474D">
      <w:pPr>
        <w:rPr>
          <w:ins w:id="770" w:author="Laurence Golding" w:date="2019-03-14T18:43:00Z"/>
        </w:rPr>
      </w:pPr>
      <w:ins w:id="771" w:author="Laurence Golding" w:date="2019-03-14T18:40:00Z">
        <w:r>
          <w:t xml:space="preserve">If </w:t>
        </w:r>
      </w:ins>
      <w:ins w:id="772" w:author="Laurence Golding" w:date="2019-03-14T18:53:00Z">
        <w:r>
          <w:t>the current</w:t>
        </w:r>
      </w:ins>
      <w:ins w:id="773" w:author="Laurence Golding" w:date="2019-03-14T18:40:00Z">
        <w:r>
          <w:t xml:space="preserve">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w:t>
        </w:r>
      </w:ins>
      <w:ins w:id="774" w:author="Laurence Golding" w:date="2019-03-14T18:41:00Z">
        <w:r>
          <w:t xml:space="preserve"> index of </w:t>
        </w:r>
      </w:ins>
      <w:ins w:id="775" w:author="Laurence Golding" w:date="2019-03-14T18:54:00Z">
        <w:r>
          <w:t>the current</w:t>
        </w:r>
      </w:ins>
      <w:ins w:id="776" w:author="Laurence Golding" w:date="2019-03-14T18:41:00Z">
        <w:r>
          <w:t xml:space="preserve"> object within </w:t>
        </w:r>
        <w:proofErr w:type="spellStart"/>
        <w:r w:rsidRPr="00E7474D">
          <w:rPr>
            <w:rStyle w:val="CODEtemp"/>
          </w:rPr>
          <w:t>run.threadFlowLocations</w:t>
        </w:r>
        <w:proofErr w:type="spellEnd"/>
        <w:r>
          <w:t>.</w:t>
        </w:r>
      </w:ins>
    </w:p>
    <w:p w14:paraId="2D309659" w14:textId="3C4F2392" w:rsidR="00E7474D" w:rsidRDefault="00E7474D" w:rsidP="00E7474D">
      <w:pPr>
        <w:rPr>
          <w:ins w:id="777" w:author="Laurence Golding" w:date="2019-03-14T18:45:00Z"/>
        </w:rPr>
      </w:pPr>
      <w:ins w:id="778" w:author="Laurence Golding" w:date="2019-03-14T18:43:00Z">
        <w:r>
          <w:t xml:space="preserve">Otherwise, if </w:t>
        </w:r>
        <w:proofErr w:type="spellStart"/>
        <w:r w:rsidRPr="00E7474D">
          <w:rPr>
            <w:rStyle w:val="CODEtemp"/>
          </w:rPr>
          <w:t>run.threadFlowLocations</w:t>
        </w:r>
        <w:proofErr w:type="spellEnd"/>
        <w:r>
          <w:t xml:space="preserve"> is absent, or if it does not contain a cached object for </w:t>
        </w:r>
      </w:ins>
      <w:ins w:id="779" w:author="Laurence Golding" w:date="2019-03-14T18:54:00Z">
        <w:r>
          <w:t>the current</w:t>
        </w:r>
      </w:ins>
      <w:ins w:id="780" w:author="Laurence Golding" w:date="2019-03-14T18:44:00Z">
        <w:r>
          <w:t xml:space="preserve"> object, then</w:t>
        </w:r>
        <w:r w:rsidRPr="00E7474D">
          <w:rPr>
            <w:rStyle w:val="CODEtemp"/>
          </w:rPr>
          <w:t xml:space="preserve"> index </w:t>
        </w:r>
        <w:r w:rsidRPr="00E7474D">
          <w:rPr>
            <w:b/>
          </w:rPr>
          <w:t>SHALL NOT</w:t>
        </w:r>
        <w:r>
          <w:t xml:space="preserve"> be present.</w:t>
        </w:r>
      </w:ins>
    </w:p>
    <w:p w14:paraId="4910286C" w14:textId="7172E4FD" w:rsidR="00E7474D" w:rsidRDefault="00E7474D" w:rsidP="00E7474D">
      <w:pPr>
        <w:rPr>
          <w:ins w:id="781" w:author="Laurence Golding" w:date="2019-03-14T18:56:00Z"/>
        </w:rPr>
      </w:pPr>
      <w:ins w:id="782" w:author="Laurence Golding" w:date="2019-03-14T18:45:00Z">
        <w:r>
          <w:t xml:space="preserve">Otherwise (that is, if </w:t>
        </w:r>
      </w:ins>
      <w:ins w:id="783" w:author="Laurence Golding" w:date="2019-03-14T18:54:00Z">
        <w:r>
          <w:t>the current</w:t>
        </w:r>
      </w:ins>
      <w:ins w:id="784" w:author="Laurence Golding" w:date="2019-03-14T18:45:00Z">
        <w:r>
          <w:t xml:space="preserve">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ins>
      <w:ins w:id="785" w:author="Laurence Golding" w:date="2019-03-14T18:55:00Z">
        <w:r>
          <w:t>the current</w:t>
        </w:r>
      </w:ins>
      <w:ins w:id="786" w:author="Laurence Golding" w:date="2019-03-14T18:45:00Z">
        <w:r>
          <w:t xml:space="preserve"> object)</w:t>
        </w:r>
      </w:ins>
      <w:ins w:id="787" w:author="Laurence Golding" w:date="2019-03-14T18:46:00Z">
        <w:r>
          <w:t xml:space="preserve">, then </w:t>
        </w:r>
      </w:ins>
      <w:ins w:id="788" w:author="Laurence Golding" w:date="2019-03-14T18:55:00Z">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ins>
    </w:p>
    <w:p w14:paraId="5FC7BEEF" w14:textId="26B3872F" w:rsidR="00E7474D" w:rsidRDefault="00E7474D" w:rsidP="00E7474D">
      <w:pPr>
        <w:rPr>
          <w:ins w:id="789" w:author="Laurence Golding" w:date="2019-03-14T18:39:00Z"/>
        </w:rPr>
      </w:pPr>
      <w:ins w:id="790" w:author="Laurence Golding" w:date="2019-03-14T18:56:00Z">
        <w:r>
          <w:lastRenderedPageBreak/>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ins>
    </w:p>
    <w:bookmarkEnd w:id="737"/>
    <w:p w14:paraId="17DC6904" w14:textId="3779B92B" w:rsidR="00826615" w:rsidRPr="009315AB" w:rsidRDefault="00826615" w:rsidP="008171C6">
      <w:pPr>
        <w:pStyle w:val="Note"/>
      </w:pPr>
      <w:ins w:id="791" w:author="Laurence Golding" w:date="2019-03-04T13:58:00Z">
        <w:r>
          <w:t xml:space="preserve">NOTE: </w:t>
        </w:r>
        <w:bookmarkStart w:id="792" w:name="_Hlk3482242"/>
        <w:r>
          <w:t xml:space="preserve">This allows a SARIF producer </w:t>
        </w:r>
      </w:ins>
      <w:ins w:id="793" w:author="Laurence Golding" w:date="2019-03-04T13:59:00Z">
        <w:r w:rsidR="008171C6">
          <w:t xml:space="preserve">to reduce the size of the log file by caching properties shared by several </w:t>
        </w:r>
        <w:proofErr w:type="spellStart"/>
        <w:r w:rsidR="008171C6" w:rsidRPr="008171C6">
          <w:rPr>
            <w:rStyle w:val="CODEtemp"/>
          </w:rPr>
          <w:t>threadFlowLocation</w:t>
        </w:r>
        <w:proofErr w:type="spellEnd"/>
        <w:r w:rsidR="008171C6">
          <w:t xml:space="preserve"> </w:t>
        </w:r>
        <w:proofErr w:type="gramStart"/>
        <w:r w:rsidR="008171C6">
          <w:t>objects, and</w:t>
        </w:r>
        <w:proofErr w:type="gramEnd"/>
        <w:r w:rsidR="008171C6">
          <w:t xml:space="preserve"> specifying </w:t>
        </w:r>
      </w:ins>
      <w:ins w:id="794" w:author="Laurence Golding" w:date="2019-03-04T14:01:00Z">
        <w:r w:rsidR="008171C6">
          <w:t>only</w:t>
        </w:r>
      </w:ins>
      <w:ins w:id="795" w:author="Laurence Golding" w:date="2019-03-04T13:59:00Z">
        <w:r w:rsidR="008171C6">
          <w:t xml:space="preserve"> the properties that differ </w:t>
        </w:r>
      </w:ins>
      <w:ins w:id="796" w:author="Laurence Golding" w:date="2019-03-04T14:00:00Z">
        <w:r w:rsidR="008171C6">
          <w:t>in the current object.</w:t>
        </w:r>
        <w:bookmarkEnd w:id="792"/>
        <w:r w:rsidR="008171C6">
          <w:t xml:space="preserve"> This could be useful in the case of a loop, where the same physical location is encountered many times, the only difference being variable valu</w:t>
        </w:r>
      </w:ins>
      <w:ins w:id="797" w:author="Laurence Golding" w:date="2019-03-04T14:01:00Z">
        <w:r w:rsidR="008171C6">
          <w:t xml:space="preserve">es in the </w:t>
        </w:r>
        <w:r w:rsidR="008171C6" w:rsidRPr="008171C6">
          <w:rPr>
            <w:rStyle w:val="CODEtemp"/>
          </w:rPr>
          <w:t>state</w:t>
        </w:r>
        <w:r w:rsidR="008171C6">
          <w:t xml:space="preserve"> property (§</w:t>
        </w:r>
      </w:ins>
      <w:ins w:id="798" w:author="Laurence Golding" w:date="2019-03-04T14:02:00Z">
        <w:r w:rsidR="008171C6">
          <w:fldChar w:fldCharType="begin"/>
        </w:r>
        <w:r w:rsidR="008171C6">
          <w:instrText xml:space="preserve"> REF _Ref510090188 \r \h </w:instrText>
        </w:r>
      </w:ins>
      <w:r w:rsidR="008171C6">
        <w:fldChar w:fldCharType="separate"/>
      </w:r>
      <w:ins w:id="799" w:author="Laurence Golding" w:date="2019-03-04T14:02:00Z">
        <w:r w:rsidR="008171C6">
          <w:t>3.37.7</w:t>
        </w:r>
        <w:r w:rsidR="008171C6">
          <w:fldChar w:fldCharType="end"/>
        </w:r>
      </w:ins>
      <w:ins w:id="800" w:author="Laurence Golding" w:date="2019-03-04T14:01:00Z">
        <w:r w:rsidR="008171C6">
          <w:t>).</w:t>
        </w:r>
      </w:ins>
    </w:p>
    <w:p w14:paraId="49EE7C5D" w14:textId="0FEEEB7F" w:rsidR="006E546E" w:rsidRDefault="007D2F0F" w:rsidP="006E546E">
      <w:pPr>
        <w:pStyle w:val="Heading3"/>
      </w:pPr>
      <w:bookmarkStart w:id="801" w:name="_Ref493497783"/>
      <w:bookmarkStart w:id="802" w:name="_Ref493499799"/>
      <w:bookmarkStart w:id="803" w:name="_Toc1572012"/>
      <w:r>
        <w:t xml:space="preserve">location </w:t>
      </w:r>
      <w:r w:rsidR="006E546E">
        <w:t>property</w:t>
      </w:r>
      <w:bookmarkEnd w:id="801"/>
      <w:bookmarkEnd w:id="802"/>
      <w:bookmarkEnd w:id="803"/>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lastRenderedPageBreak/>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04" w:name="_Toc1572013"/>
      <w:r>
        <w:t>module property</w:t>
      </w:r>
      <w:bookmarkEnd w:id="80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05" w:name="_Toc1572014"/>
      <w:r>
        <w:t>stack property</w:t>
      </w:r>
      <w:bookmarkEnd w:id="805"/>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806" w:name="_Toc1572015"/>
      <w:r>
        <w:t>kind property</w:t>
      </w:r>
      <w:bookmarkEnd w:id="806"/>
    </w:p>
    <w:p w14:paraId="7C674876" w14:textId="398A0AD6" w:rsidR="00D31582" w:rsidRDefault="00D31582" w:rsidP="00D31582">
      <w:bookmarkStart w:id="80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07"/>
    </w:p>
    <w:p w14:paraId="0D282B13" w14:textId="241F5BD3" w:rsidR="00EC5F35" w:rsidRDefault="00EC5F35" w:rsidP="00EC5F35">
      <w:pPr>
        <w:pStyle w:val="Heading3"/>
      </w:pPr>
      <w:bookmarkStart w:id="808" w:name="_Ref510090188"/>
      <w:bookmarkStart w:id="809" w:name="_Toc1572016"/>
      <w:r>
        <w:t>state property</w:t>
      </w:r>
      <w:bookmarkEnd w:id="808"/>
      <w:bookmarkEnd w:id="809"/>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lastRenderedPageBreak/>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10" w:name="_Ref510008884"/>
      <w:bookmarkStart w:id="811" w:name="_Toc1572017"/>
      <w:proofErr w:type="spellStart"/>
      <w:r>
        <w:t>nestingLevel</w:t>
      </w:r>
      <w:proofErr w:type="spellEnd"/>
      <w:r>
        <w:t xml:space="preserve"> property</w:t>
      </w:r>
      <w:bookmarkEnd w:id="810"/>
      <w:bookmarkEnd w:id="81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12" w:name="_Ref510008873"/>
      <w:bookmarkStart w:id="813" w:name="_Toc1572018"/>
      <w:proofErr w:type="spellStart"/>
      <w:r>
        <w:t>executionOrder</w:t>
      </w:r>
      <w:proofErr w:type="spellEnd"/>
      <w:r>
        <w:t xml:space="preserve"> property</w:t>
      </w:r>
      <w:bookmarkEnd w:id="812"/>
      <w:bookmarkEnd w:id="813"/>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14" w:name="_Toc1572019"/>
      <w:proofErr w:type="spellStart"/>
      <w:r>
        <w:lastRenderedPageBreak/>
        <w:t>executionTimeUtc</w:t>
      </w:r>
      <w:proofErr w:type="spellEnd"/>
      <w:r>
        <w:t xml:space="preserve"> </w:t>
      </w:r>
      <w:r w:rsidR="005D2999">
        <w:t>property</w:t>
      </w:r>
      <w:bookmarkEnd w:id="814"/>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815" w:name="_Toc1572020"/>
      <w:r>
        <w:t>importance property</w:t>
      </w:r>
      <w:bookmarkEnd w:id="81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16" w:name="_Ref529368289"/>
      <w:bookmarkStart w:id="817" w:name="_Toc1572021"/>
      <w:proofErr w:type="spellStart"/>
      <w:r>
        <w:t>resultProvenance</w:t>
      </w:r>
      <w:proofErr w:type="spellEnd"/>
      <w:r>
        <w:t xml:space="preserve"> object</w:t>
      </w:r>
      <w:bookmarkEnd w:id="816"/>
      <w:bookmarkEnd w:id="817"/>
    </w:p>
    <w:p w14:paraId="75BA9795" w14:textId="77777777" w:rsidR="00C82EC9" w:rsidRDefault="00C82EC9" w:rsidP="00C82EC9">
      <w:pPr>
        <w:pStyle w:val="Heading3"/>
        <w:numPr>
          <w:ilvl w:val="2"/>
          <w:numId w:val="2"/>
        </w:numPr>
      </w:pPr>
      <w:bookmarkStart w:id="818" w:name="_Toc1572022"/>
      <w:r>
        <w:t>General</w:t>
      </w:r>
      <w:bookmarkEnd w:id="818"/>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19" w:name="_Toc1572023"/>
      <w:proofErr w:type="spellStart"/>
      <w:r>
        <w:t>firstDetectionTimeUtc</w:t>
      </w:r>
      <w:proofErr w:type="spellEnd"/>
      <w:r>
        <w:t xml:space="preserve"> property</w:t>
      </w:r>
      <w:bookmarkEnd w:id="819"/>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20" w:name="_Toc1572024"/>
      <w:proofErr w:type="spellStart"/>
      <w:r>
        <w:lastRenderedPageBreak/>
        <w:t>lastDetectionTimeUtc</w:t>
      </w:r>
      <w:proofErr w:type="spellEnd"/>
      <w:r>
        <w:t xml:space="preserve"> property</w:t>
      </w:r>
      <w:bookmarkEnd w:id="820"/>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821" w:name="_Toc1572025"/>
      <w:proofErr w:type="spellStart"/>
      <w:r>
        <w:t>firstDetectionRunInstanceGuid</w:t>
      </w:r>
      <w:proofErr w:type="spellEnd"/>
      <w:r>
        <w:t xml:space="preserve"> property</w:t>
      </w:r>
      <w:bookmarkEnd w:id="821"/>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22" w:name="_Toc1572026"/>
      <w:proofErr w:type="spellStart"/>
      <w:r>
        <w:t>lastDetectionRunInstanceGuid</w:t>
      </w:r>
      <w:proofErr w:type="spellEnd"/>
      <w:r>
        <w:t xml:space="preserve"> property</w:t>
      </w:r>
      <w:bookmarkEnd w:id="822"/>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23" w:name="_Toc1572027"/>
      <w:proofErr w:type="spellStart"/>
      <w:r>
        <w:t>invocationIndex</w:t>
      </w:r>
      <w:proofErr w:type="spellEnd"/>
      <w:r>
        <w:t xml:space="preserve"> property</w:t>
      </w:r>
      <w:bookmarkEnd w:id="823"/>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24" w:name="_Ref532468570"/>
      <w:bookmarkStart w:id="825" w:name="_Toc1572028"/>
      <w:proofErr w:type="spellStart"/>
      <w:r>
        <w:t>conversionSources</w:t>
      </w:r>
      <w:proofErr w:type="spellEnd"/>
      <w:r>
        <w:t xml:space="preserve"> property</w:t>
      </w:r>
      <w:bookmarkEnd w:id="824"/>
      <w:bookmarkEnd w:id="82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w:t>
      </w:r>
      <w:r>
        <w:lastRenderedPageBreak/>
        <w:t xml:space="preserve">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lastRenderedPageBreak/>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26" w:name="_Ref508812750"/>
      <w:bookmarkStart w:id="827" w:name="_Toc1572029"/>
      <w:bookmarkStart w:id="828" w:name="_Ref493407996"/>
      <w:r>
        <w:t>resources object</w:t>
      </w:r>
      <w:bookmarkEnd w:id="826"/>
      <w:bookmarkEnd w:id="827"/>
    </w:p>
    <w:p w14:paraId="526D1A22" w14:textId="73E461DD" w:rsidR="00E15F22" w:rsidRDefault="00E15F22" w:rsidP="00E15F22">
      <w:pPr>
        <w:pStyle w:val="Heading3"/>
      </w:pPr>
      <w:bookmarkStart w:id="829" w:name="_Toc1572030"/>
      <w:r>
        <w:t>General</w:t>
      </w:r>
      <w:bookmarkEnd w:id="82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30" w:name="_Ref508811824"/>
      <w:bookmarkStart w:id="831" w:name="_Toc1572031"/>
      <w:proofErr w:type="spellStart"/>
      <w:r>
        <w:t>messageStrings</w:t>
      </w:r>
      <w:proofErr w:type="spellEnd"/>
      <w:r>
        <w:t xml:space="preserve"> property</w:t>
      </w:r>
      <w:bookmarkEnd w:id="830"/>
      <w:bookmarkEnd w:id="831"/>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32" w:name="_Ref508870783"/>
      <w:bookmarkStart w:id="833" w:name="_Ref508871574"/>
      <w:bookmarkStart w:id="834" w:name="_Ref508876005"/>
      <w:bookmarkStart w:id="835" w:name="_Toc1572032"/>
      <w:r>
        <w:t>rules property</w:t>
      </w:r>
      <w:bookmarkEnd w:id="832"/>
      <w:bookmarkEnd w:id="833"/>
      <w:bookmarkEnd w:id="834"/>
      <w:bookmarkEnd w:id="835"/>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lastRenderedPageBreak/>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36" w:name="_Ref508814067"/>
      <w:bookmarkStart w:id="837" w:name="_Toc1572033"/>
      <w:r>
        <w:t>rule object</w:t>
      </w:r>
      <w:bookmarkEnd w:id="828"/>
      <w:bookmarkEnd w:id="836"/>
      <w:bookmarkEnd w:id="837"/>
    </w:p>
    <w:p w14:paraId="0004BC6E" w14:textId="658F9ED1" w:rsidR="00B86BC7" w:rsidRDefault="00B86BC7" w:rsidP="00B86BC7">
      <w:pPr>
        <w:pStyle w:val="Heading3"/>
      </w:pPr>
      <w:bookmarkStart w:id="838" w:name="_Toc1572034"/>
      <w:r>
        <w:t>General</w:t>
      </w:r>
      <w:bookmarkEnd w:id="83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39" w:name="_Toc1572035"/>
      <w:r>
        <w:t>Constraints</w:t>
      </w:r>
      <w:bookmarkEnd w:id="839"/>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40" w:name="_Ref493408046"/>
      <w:bookmarkStart w:id="841" w:name="_Toc1572036"/>
      <w:r>
        <w:t>id property</w:t>
      </w:r>
      <w:bookmarkEnd w:id="840"/>
      <w:bookmarkEnd w:id="841"/>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42" w:name="_Toc1572037"/>
      <w:proofErr w:type="spellStart"/>
      <w:r>
        <w:t>deprecatedIds</w:t>
      </w:r>
      <w:proofErr w:type="spellEnd"/>
      <w:r>
        <w:t xml:space="preserve"> property</w:t>
      </w:r>
      <w:bookmarkEnd w:id="842"/>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lastRenderedPageBreak/>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lastRenderedPageBreak/>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43" w:name="_Toc1572038"/>
      <w:r>
        <w:t>name property</w:t>
      </w:r>
      <w:bookmarkEnd w:id="843"/>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44" w:name="_Ref493510771"/>
      <w:bookmarkStart w:id="845" w:name="_Toc1572039"/>
      <w:proofErr w:type="spellStart"/>
      <w:r>
        <w:t>shortDescription</w:t>
      </w:r>
      <w:proofErr w:type="spellEnd"/>
      <w:r>
        <w:t xml:space="preserve"> property</w:t>
      </w:r>
      <w:bookmarkEnd w:id="844"/>
      <w:bookmarkEnd w:id="845"/>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lastRenderedPageBreak/>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46" w:name="_Ref493510781"/>
      <w:bookmarkStart w:id="847" w:name="_Toc1572040"/>
      <w:proofErr w:type="spellStart"/>
      <w:r>
        <w:t>fullDescription</w:t>
      </w:r>
      <w:proofErr w:type="spellEnd"/>
      <w:r>
        <w:t xml:space="preserve"> property</w:t>
      </w:r>
      <w:bookmarkEnd w:id="846"/>
      <w:bookmarkEnd w:id="847"/>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48" w:name="_Ref493345139"/>
      <w:bookmarkStart w:id="849" w:name="_Toc1572041"/>
      <w:proofErr w:type="spellStart"/>
      <w:r>
        <w:t>message</w:t>
      </w:r>
      <w:r w:rsidR="00CD2BD7">
        <w:t>Strings</w:t>
      </w:r>
      <w:proofErr w:type="spellEnd"/>
      <w:r>
        <w:t xml:space="preserve"> property</w:t>
      </w:r>
      <w:bookmarkEnd w:id="848"/>
      <w:bookmarkEnd w:id="849"/>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50" w:name="_Ref503366474"/>
      <w:bookmarkStart w:id="851" w:name="_Ref503366805"/>
      <w:bookmarkStart w:id="852" w:name="_Toc1572042"/>
      <w:proofErr w:type="spellStart"/>
      <w:r>
        <w:t>richMessageStrings</w:t>
      </w:r>
      <w:proofErr w:type="spellEnd"/>
      <w:r w:rsidR="00932BEE">
        <w:t xml:space="preserve"> property</w:t>
      </w:r>
      <w:bookmarkEnd w:id="850"/>
      <w:bookmarkEnd w:id="851"/>
      <w:bookmarkEnd w:id="852"/>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lastRenderedPageBreak/>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853" w:name="_Toc1572043"/>
      <w:proofErr w:type="spellStart"/>
      <w:r>
        <w:t>help</w:t>
      </w:r>
      <w:r w:rsidR="00326BD5">
        <w:t>Uri</w:t>
      </w:r>
      <w:proofErr w:type="spellEnd"/>
      <w:r>
        <w:t xml:space="preserve"> property</w:t>
      </w:r>
      <w:bookmarkEnd w:id="853"/>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54" w:name="_Ref503364566"/>
      <w:bookmarkStart w:id="855" w:name="_Toc1572044"/>
      <w:r>
        <w:t>help property</w:t>
      </w:r>
      <w:bookmarkEnd w:id="854"/>
      <w:bookmarkEnd w:id="855"/>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56" w:name="_Ref508894471"/>
      <w:bookmarkStart w:id="857" w:name="_Toc1572045"/>
      <w:r>
        <w:t>configuration property</w:t>
      </w:r>
      <w:bookmarkEnd w:id="856"/>
      <w:bookmarkEnd w:id="857"/>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858" w:name="_Ref508894470"/>
      <w:bookmarkStart w:id="859" w:name="_Ref508894720"/>
      <w:bookmarkStart w:id="860" w:name="_Ref508894737"/>
      <w:bookmarkStart w:id="861" w:name="_Toc1572046"/>
      <w:bookmarkStart w:id="862" w:name="_Ref493477061"/>
      <w:proofErr w:type="spellStart"/>
      <w:r>
        <w:t>ruleConfiguration</w:t>
      </w:r>
      <w:proofErr w:type="spellEnd"/>
      <w:r>
        <w:t xml:space="preserve"> object</w:t>
      </w:r>
      <w:bookmarkEnd w:id="858"/>
      <w:bookmarkEnd w:id="859"/>
      <w:bookmarkEnd w:id="860"/>
      <w:bookmarkEnd w:id="861"/>
    </w:p>
    <w:p w14:paraId="2F470253" w14:textId="738DA236" w:rsidR="00164CCB" w:rsidRDefault="00164CCB" w:rsidP="00164CCB">
      <w:pPr>
        <w:pStyle w:val="Heading3"/>
      </w:pPr>
      <w:bookmarkStart w:id="863" w:name="_Toc1572047"/>
      <w:r>
        <w:t>General</w:t>
      </w:r>
      <w:bookmarkEnd w:id="86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864" w:name="_Toc1572048"/>
      <w:r>
        <w:t>enabled property</w:t>
      </w:r>
      <w:bookmarkEnd w:id="864"/>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865" w:name="_Ref508894469"/>
      <w:bookmarkStart w:id="866" w:name="_Toc1572049"/>
      <w:proofErr w:type="spellStart"/>
      <w:r>
        <w:lastRenderedPageBreak/>
        <w:t>defaultLevel</w:t>
      </w:r>
      <w:proofErr w:type="spellEnd"/>
      <w:r>
        <w:t xml:space="preserve"> property</w:t>
      </w:r>
      <w:bookmarkEnd w:id="865"/>
      <w:bookmarkEnd w:id="866"/>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867" w:name="_Ref531188361"/>
      <w:bookmarkStart w:id="868" w:name="_Toc1572050"/>
      <w:proofErr w:type="spellStart"/>
      <w:r>
        <w:t>defaultRank</w:t>
      </w:r>
      <w:proofErr w:type="spellEnd"/>
      <w:r>
        <w:t xml:space="preserve"> property</w:t>
      </w:r>
      <w:bookmarkEnd w:id="867"/>
      <w:bookmarkEnd w:id="868"/>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69" w:name="_Ref508894764"/>
      <w:bookmarkStart w:id="870" w:name="_Ref508894796"/>
      <w:bookmarkStart w:id="871" w:name="_Toc1572051"/>
      <w:r>
        <w:t>parameters property</w:t>
      </w:r>
      <w:bookmarkEnd w:id="869"/>
      <w:bookmarkEnd w:id="870"/>
      <w:bookmarkEnd w:id="871"/>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872" w:name="_Ref530139075"/>
      <w:bookmarkStart w:id="873" w:name="_Toc1572052"/>
      <w:r>
        <w:lastRenderedPageBreak/>
        <w:t>fix object</w:t>
      </w:r>
      <w:bookmarkEnd w:id="862"/>
      <w:bookmarkEnd w:id="872"/>
      <w:bookmarkEnd w:id="873"/>
    </w:p>
    <w:p w14:paraId="410A501F" w14:textId="4C707545" w:rsidR="00B86BC7" w:rsidRDefault="00B86BC7" w:rsidP="00B86BC7">
      <w:pPr>
        <w:pStyle w:val="Heading3"/>
      </w:pPr>
      <w:bookmarkStart w:id="874" w:name="_Toc1572053"/>
      <w:r>
        <w:t>General</w:t>
      </w:r>
      <w:bookmarkEnd w:id="874"/>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75" w:name="_Ref493512730"/>
      <w:bookmarkStart w:id="876" w:name="_Toc1572054"/>
      <w:r>
        <w:t>description property</w:t>
      </w:r>
      <w:bookmarkEnd w:id="875"/>
      <w:bookmarkEnd w:id="876"/>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877" w:name="_Ref493512752"/>
      <w:bookmarkStart w:id="878" w:name="_Ref493513084"/>
      <w:bookmarkStart w:id="879" w:name="_Ref503372111"/>
      <w:bookmarkStart w:id="880" w:name="_Ref503372176"/>
      <w:bookmarkStart w:id="881" w:name="_Toc1572055"/>
      <w:proofErr w:type="spellStart"/>
      <w:r>
        <w:t>fileChanges</w:t>
      </w:r>
      <w:proofErr w:type="spellEnd"/>
      <w:r>
        <w:t xml:space="preserve"> property</w:t>
      </w:r>
      <w:bookmarkEnd w:id="877"/>
      <w:bookmarkEnd w:id="878"/>
      <w:bookmarkEnd w:id="879"/>
      <w:bookmarkEnd w:id="880"/>
      <w:bookmarkEnd w:id="881"/>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882" w:name="_Ref493512744"/>
      <w:bookmarkStart w:id="883" w:name="_Ref493512991"/>
      <w:bookmarkStart w:id="884" w:name="_Toc1572056"/>
      <w:proofErr w:type="spellStart"/>
      <w:r>
        <w:t>fileChange</w:t>
      </w:r>
      <w:proofErr w:type="spellEnd"/>
      <w:r>
        <w:t xml:space="preserve"> object</w:t>
      </w:r>
      <w:bookmarkEnd w:id="882"/>
      <w:bookmarkEnd w:id="883"/>
      <w:bookmarkEnd w:id="884"/>
    </w:p>
    <w:p w14:paraId="74D8322D" w14:textId="06E505AA" w:rsidR="00B86BC7" w:rsidRDefault="00B86BC7" w:rsidP="00B86BC7">
      <w:pPr>
        <w:pStyle w:val="Heading3"/>
      </w:pPr>
      <w:bookmarkStart w:id="885" w:name="_Toc1572057"/>
      <w:r>
        <w:t>General</w:t>
      </w:r>
      <w:bookmarkEnd w:id="885"/>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886" w:name="_Ref493513096"/>
      <w:bookmarkStart w:id="887" w:name="_Ref493513195"/>
      <w:bookmarkStart w:id="888" w:name="_Ref493513493"/>
      <w:bookmarkStart w:id="889" w:name="_Toc1572058"/>
      <w:proofErr w:type="spellStart"/>
      <w:r>
        <w:t>fileLocation</w:t>
      </w:r>
      <w:proofErr w:type="spellEnd"/>
      <w:r w:rsidR="00B86BC7">
        <w:t xml:space="preserve"> property</w:t>
      </w:r>
      <w:bookmarkEnd w:id="886"/>
      <w:bookmarkEnd w:id="887"/>
      <w:bookmarkEnd w:id="888"/>
      <w:bookmarkEnd w:id="889"/>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90" w:name="_Ref493513106"/>
      <w:bookmarkStart w:id="891" w:name="_Toc1572059"/>
      <w:r>
        <w:t>replacements property</w:t>
      </w:r>
      <w:bookmarkEnd w:id="890"/>
      <w:bookmarkEnd w:id="891"/>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892" w:name="_Ref493513114"/>
      <w:bookmarkStart w:id="893" w:name="_Ref493513476"/>
      <w:bookmarkStart w:id="894" w:name="_Toc1572060"/>
      <w:r>
        <w:t>replacement object</w:t>
      </w:r>
      <w:bookmarkEnd w:id="892"/>
      <w:bookmarkEnd w:id="893"/>
      <w:bookmarkEnd w:id="894"/>
    </w:p>
    <w:p w14:paraId="1276FD13" w14:textId="540BBC1F" w:rsidR="00B86BC7" w:rsidRDefault="00B86BC7" w:rsidP="00B86BC7">
      <w:pPr>
        <w:pStyle w:val="Heading3"/>
      </w:pPr>
      <w:bookmarkStart w:id="895" w:name="_Toc1572061"/>
      <w:r>
        <w:t>General</w:t>
      </w:r>
      <w:bookmarkEnd w:id="89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96" w:name="_Toc1572062"/>
      <w:r>
        <w:t>Constraints</w:t>
      </w:r>
      <w:bookmarkEnd w:id="896"/>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897" w:name="_Ref493518436"/>
      <w:bookmarkStart w:id="898" w:name="_Ref493518439"/>
      <w:bookmarkStart w:id="899" w:name="_Ref493518529"/>
      <w:bookmarkStart w:id="900" w:name="_Toc1572063"/>
      <w:proofErr w:type="spellStart"/>
      <w:r>
        <w:t>deleted</w:t>
      </w:r>
      <w:r w:rsidR="00F27F55">
        <w:t>Region</w:t>
      </w:r>
      <w:proofErr w:type="spellEnd"/>
      <w:r>
        <w:t xml:space="preserve"> property</w:t>
      </w:r>
      <w:bookmarkEnd w:id="897"/>
      <w:bookmarkEnd w:id="898"/>
      <w:bookmarkEnd w:id="899"/>
      <w:bookmarkEnd w:id="900"/>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01" w:name="_Ref493518437"/>
      <w:bookmarkStart w:id="902" w:name="_Ref493518440"/>
      <w:bookmarkStart w:id="903" w:name="_Toc1572064"/>
      <w:proofErr w:type="spellStart"/>
      <w:r>
        <w:t>inserted</w:t>
      </w:r>
      <w:r w:rsidR="00F27F55">
        <w:t>Content</w:t>
      </w:r>
      <w:proofErr w:type="spellEnd"/>
      <w:r>
        <w:t xml:space="preserve"> property</w:t>
      </w:r>
      <w:bookmarkEnd w:id="901"/>
      <w:bookmarkEnd w:id="902"/>
      <w:bookmarkEnd w:id="903"/>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04" w:name="_Ref493404948"/>
      <w:bookmarkStart w:id="905" w:name="_Ref493406026"/>
      <w:bookmarkStart w:id="906" w:name="_Toc1572065"/>
      <w:r>
        <w:t>notification object</w:t>
      </w:r>
      <w:bookmarkEnd w:id="904"/>
      <w:bookmarkEnd w:id="905"/>
      <w:bookmarkEnd w:id="906"/>
    </w:p>
    <w:p w14:paraId="3BD7AF2E" w14:textId="23E07934" w:rsidR="00B86BC7" w:rsidRDefault="00B86BC7" w:rsidP="00B86BC7">
      <w:pPr>
        <w:pStyle w:val="Heading3"/>
      </w:pPr>
      <w:bookmarkStart w:id="907" w:name="_Toc1572066"/>
      <w:r>
        <w:t>General</w:t>
      </w:r>
      <w:bookmarkEnd w:id="907"/>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908" w:name="_Toc1572067"/>
      <w:r>
        <w:t>id property</w:t>
      </w:r>
      <w:bookmarkEnd w:id="90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09" w:name="_Ref493518926"/>
      <w:bookmarkStart w:id="910" w:name="_Toc1572068"/>
      <w:proofErr w:type="spellStart"/>
      <w:r>
        <w:t>ruleId</w:t>
      </w:r>
      <w:proofErr w:type="spellEnd"/>
      <w:r>
        <w:t xml:space="preserve"> property</w:t>
      </w:r>
      <w:bookmarkEnd w:id="909"/>
      <w:bookmarkEnd w:id="910"/>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911" w:name="_Toc1572069"/>
      <w:proofErr w:type="spellStart"/>
      <w:r>
        <w:t>ruleIndex</w:t>
      </w:r>
      <w:proofErr w:type="spellEnd"/>
      <w:r>
        <w:t xml:space="preserve"> property</w:t>
      </w:r>
      <w:bookmarkEnd w:id="911"/>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lastRenderedPageBreak/>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912" w:name="_Toc1572070"/>
      <w:proofErr w:type="spellStart"/>
      <w:r>
        <w:t>physicalLocation</w:t>
      </w:r>
      <w:proofErr w:type="spellEnd"/>
      <w:r>
        <w:t xml:space="preserve"> property</w:t>
      </w:r>
      <w:bookmarkEnd w:id="912"/>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913" w:name="_Toc1572071"/>
      <w:r>
        <w:t>message property</w:t>
      </w:r>
      <w:bookmarkEnd w:id="913"/>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14" w:name="_Ref493404972"/>
      <w:bookmarkStart w:id="915" w:name="_Ref493406037"/>
      <w:bookmarkStart w:id="916" w:name="_Toc1572072"/>
      <w:r>
        <w:t>level property</w:t>
      </w:r>
      <w:bookmarkEnd w:id="914"/>
      <w:bookmarkEnd w:id="915"/>
      <w:bookmarkEnd w:id="91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917" w:name="_Toc1572073"/>
      <w:proofErr w:type="spellStart"/>
      <w:r>
        <w:t>threadId</w:t>
      </w:r>
      <w:proofErr w:type="spellEnd"/>
      <w:r>
        <w:t xml:space="preserve"> property</w:t>
      </w:r>
      <w:bookmarkEnd w:id="91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18" w:name="_Toc1572074"/>
      <w:proofErr w:type="spellStart"/>
      <w:r>
        <w:t>time</w:t>
      </w:r>
      <w:r w:rsidR="00BF4F63">
        <w:t>Utc</w:t>
      </w:r>
      <w:proofErr w:type="spellEnd"/>
      <w:r>
        <w:t xml:space="preserve"> property</w:t>
      </w:r>
      <w:bookmarkEnd w:id="918"/>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919" w:name="_Toc1572075"/>
      <w:r>
        <w:t>exception property</w:t>
      </w:r>
      <w:bookmarkEnd w:id="919"/>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20" w:name="_Ref493570836"/>
      <w:bookmarkStart w:id="921" w:name="_Toc1572076"/>
      <w:r>
        <w:lastRenderedPageBreak/>
        <w:t>exception object</w:t>
      </w:r>
      <w:bookmarkEnd w:id="920"/>
      <w:bookmarkEnd w:id="921"/>
    </w:p>
    <w:p w14:paraId="1257C9E2" w14:textId="6070509F" w:rsidR="00B86BC7" w:rsidRDefault="00B86BC7" w:rsidP="00B86BC7">
      <w:pPr>
        <w:pStyle w:val="Heading3"/>
      </w:pPr>
      <w:bookmarkStart w:id="922" w:name="_Toc1572077"/>
      <w:r>
        <w:t>General</w:t>
      </w:r>
      <w:bookmarkEnd w:id="92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23" w:name="_Toc1572078"/>
      <w:r>
        <w:t>kind property</w:t>
      </w:r>
      <w:bookmarkEnd w:id="9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24" w:name="_Toc1572079"/>
      <w:r>
        <w:t>message property</w:t>
      </w:r>
      <w:bookmarkEnd w:id="924"/>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25" w:name="_Toc1572080"/>
      <w:r>
        <w:t>stack property</w:t>
      </w:r>
      <w:bookmarkEnd w:id="925"/>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26" w:name="_Toc1572081"/>
      <w:proofErr w:type="spellStart"/>
      <w:r>
        <w:t>innerExceptions</w:t>
      </w:r>
      <w:proofErr w:type="spellEnd"/>
      <w:r>
        <w:t xml:space="preserve"> property</w:t>
      </w:r>
      <w:bookmarkEnd w:id="926"/>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27" w:name="_Ref528151413"/>
      <w:bookmarkStart w:id="928" w:name="_Toc1572082"/>
      <w:bookmarkStart w:id="929" w:name="_Toc287332011"/>
      <w:r>
        <w:lastRenderedPageBreak/>
        <w:t>External</w:t>
      </w:r>
      <w:r w:rsidR="00F265D8">
        <w:t xml:space="preserve"> property</w:t>
      </w:r>
      <w:r>
        <w:t xml:space="preserve"> file format</w:t>
      </w:r>
      <w:bookmarkEnd w:id="927"/>
      <w:bookmarkEnd w:id="928"/>
    </w:p>
    <w:p w14:paraId="2A3E0063" w14:textId="270C9EBD" w:rsidR="00AF60C1" w:rsidRDefault="00AF60C1" w:rsidP="00AF60C1">
      <w:pPr>
        <w:pStyle w:val="Heading2"/>
      </w:pPr>
      <w:bookmarkStart w:id="930" w:name="_Toc1572083"/>
      <w:r>
        <w:t>General</w:t>
      </w:r>
      <w:bookmarkEnd w:id="930"/>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31" w:name="_Toc1572084"/>
      <w:r>
        <w:t>External property file naming convention</w:t>
      </w:r>
      <w:bookmarkEnd w:id="93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32" w:name="_Toc1572085"/>
      <w:proofErr w:type="spellStart"/>
      <w:r>
        <w:t>externalPropert</w:t>
      </w:r>
      <w:r w:rsidR="00F265D8">
        <w:t>ies</w:t>
      </w:r>
      <w:proofErr w:type="spellEnd"/>
      <w:r>
        <w:t xml:space="preserve"> object</w:t>
      </w:r>
      <w:bookmarkEnd w:id="932"/>
    </w:p>
    <w:p w14:paraId="6E569B6A" w14:textId="60E785B4" w:rsidR="0069571F" w:rsidRPr="0069571F" w:rsidRDefault="0069571F" w:rsidP="0069571F">
      <w:pPr>
        <w:pStyle w:val="Heading3"/>
      </w:pPr>
      <w:bookmarkStart w:id="933" w:name="_Ref525812129"/>
      <w:bookmarkStart w:id="934" w:name="_Toc1572086"/>
      <w:r>
        <w:t>General</w:t>
      </w:r>
      <w:bookmarkEnd w:id="933"/>
      <w:bookmarkEnd w:id="93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35"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36" w:name="_Ref525810506"/>
      <w:bookmarkStart w:id="937" w:name="_Toc1572087"/>
      <w:bookmarkEnd w:id="935"/>
      <w:r>
        <w:lastRenderedPageBreak/>
        <w:t>$schema property</w:t>
      </w:r>
      <w:bookmarkEnd w:id="936"/>
      <w:bookmarkEnd w:id="937"/>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38" w:name="_Ref523913350"/>
      <w:bookmarkStart w:id="939" w:name="_Toc1572088"/>
      <w:r>
        <w:t>version property</w:t>
      </w:r>
      <w:bookmarkEnd w:id="938"/>
      <w:bookmarkEnd w:id="939"/>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40" w:name="_Ref525814013"/>
      <w:bookmarkStart w:id="941" w:name="_Toc1572089"/>
      <w:proofErr w:type="spellStart"/>
      <w:r>
        <w:t>instanceGuid</w:t>
      </w:r>
      <w:proofErr w:type="spellEnd"/>
      <w:r>
        <w:t xml:space="preserve"> property</w:t>
      </w:r>
      <w:bookmarkEnd w:id="940"/>
      <w:bookmarkEnd w:id="941"/>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942" w:name="_Ref525810969"/>
      <w:bookmarkStart w:id="943" w:name="_Toc1572090"/>
      <w:proofErr w:type="spellStart"/>
      <w:r>
        <w:t>runInstanceGuid</w:t>
      </w:r>
      <w:proofErr w:type="spellEnd"/>
      <w:r>
        <w:t xml:space="preserve"> property</w:t>
      </w:r>
      <w:bookmarkEnd w:id="942"/>
      <w:bookmarkEnd w:id="943"/>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944" w:name="_Ref525634162"/>
      <w:bookmarkStart w:id="945" w:name="_Ref525810993"/>
      <w:bookmarkStart w:id="946" w:name="_Toc1572091"/>
      <w:r>
        <w:t>The property value</w:t>
      </w:r>
      <w:bookmarkEnd w:id="944"/>
      <w:r>
        <w:t xml:space="preserve"> propert</w:t>
      </w:r>
      <w:bookmarkEnd w:id="945"/>
      <w:r w:rsidR="00355B20">
        <w:t>ies</w:t>
      </w:r>
      <w:bookmarkEnd w:id="946"/>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47" w:name="_Toc1572092"/>
      <w:r w:rsidRPr="00FD22AC">
        <w:lastRenderedPageBreak/>
        <w:t>Conformance</w:t>
      </w:r>
      <w:bookmarkEnd w:id="929"/>
      <w:bookmarkEnd w:id="947"/>
    </w:p>
    <w:p w14:paraId="1D48659C" w14:textId="6555FDBE" w:rsidR="00EE1E0B" w:rsidRDefault="00EE1E0B" w:rsidP="002244CB"/>
    <w:p w14:paraId="3BBDC6A3" w14:textId="77777777" w:rsidR="00376AE7" w:rsidRDefault="00376AE7" w:rsidP="00376AE7">
      <w:pPr>
        <w:pStyle w:val="Heading2"/>
        <w:numPr>
          <w:ilvl w:val="1"/>
          <w:numId w:val="2"/>
        </w:numPr>
      </w:pPr>
      <w:bookmarkStart w:id="948" w:name="_Toc1572093"/>
      <w:r>
        <w:t>Conformance targets</w:t>
      </w:r>
      <w:bookmarkEnd w:id="94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49" w:name="_Toc1572094"/>
      <w:r>
        <w:t>Conformance Clause 1: SARIF log file</w:t>
      </w:r>
      <w:bookmarkEnd w:id="949"/>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950" w:name="_Toc1572095"/>
      <w:r>
        <w:t>Conformance Clause 2: SARIF resource file</w:t>
      </w:r>
      <w:bookmarkEnd w:id="950"/>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951" w:name="_Hlk507945868"/>
      <w:r>
        <w:t>§</w:t>
      </w:r>
      <w:r>
        <w:fldChar w:fldCharType="begin"/>
      </w:r>
      <w:r>
        <w:instrText xml:space="preserve"> REF _Ref508811723 \r \h </w:instrText>
      </w:r>
      <w:r>
        <w:fldChar w:fldCharType="separate"/>
      </w:r>
      <w:r w:rsidR="004905A7">
        <w:t>3.11.6.5</w:t>
      </w:r>
      <w:r>
        <w:fldChar w:fldCharType="end"/>
      </w:r>
      <w:r>
        <w:t>.</w:t>
      </w:r>
      <w:bookmarkEnd w:id="951"/>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952" w:name="_Toc1572096"/>
      <w:r>
        <w:t xml:space="preserve">Conformance Clause </w:t>
      </w:r>
      <w:r w:rsidR="00105CCB">
        <w:t>3</w:t>
      </w:r>
      <w:r>
        <w:t>: SARIF producer</w:t>
      </w:r>
      <w:bookmarkEnd w:id="952"/>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53" w:name="_Toc1572097"/>
      <w:r>
        <w:lastRenderedPageBreak/>
        <w:t xml:space="preserve">Conformance Clause </w:t>
      </w:r>
      <w:r w:rsidR="00105CCB">
        <w:t>4</w:t>
      </w:r>
      <w:r>
        <w:t>: Direct producer</w:t>
      </w:r>
      <w:bookmarkEnd w:id="95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54" w:name="_Toc1572098"/>
      <w:r>
        <w:t xml:space="preserve">Conformance Clause </w:t>
      </w:r>
      <w:r w:rsidR="00D06F1A">
        <w:t>5</w:t>
      </w:r>
      <w:r>
        <w:t>: Deterministic producer</w:t>
      </w:r>
      <w:bookmarkEnd w:id="95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955" w:name="_Toc1572099"/>
      <w:r>
        <w:t>Conformance Clause 6: Converter</w:t>
      </w:r>
      <w:bookmarkEnd w:id="95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956" w:name="_Toc1572100"/>
      <w:r>
        <w:t>Conformance Clause 7: SARIF post-processor</w:t>
      </w:r>
      <w:bookmarkEnd w:id="95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57" w:name="_Toc1572101"/>
      <w:r>
        <w:t xml:space="preserve">Conformance Clause </w:t>
      </w:r>
      <w:r w:rsidR="00D06F1A">
        <w:t>8</w:t>
      </w:r>
      <w:r>
        <w:t xml:space="preserve">: </w:t>
      </w:r>
      <w:r w:rsidR="0018481C">
        <w:t>SARIF c</w:t>
      </w:r>
      <w:r>
        <w:t>onsumer</w:t>
      </w:r>
      <w:bookmarkEnd w:id="95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58" w:name="_Toc1572102"/>
      <w:r>
        <w:t xml:space="preserve">Conformance Clause </w:t>
      </w:r>
      <w:r w:rsidR="00D06F1A">
        <w:t>9</w:t>
      </w:r>
      <w:r>
        <w:t>: Viewer</w:t>
      </w:r>
      <w:bookmarkEnd w:id="95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59" w:name="_Toc1572103"/>
      <w:bookmarkStart w:id="960" w:name="_Hlk512505065"/>
      <w:r>
        <w:t>Conformance Clause 10: Result management system</w:t>
      </w:r>
      <w:bookmarkEnd w:id="9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60"/>
    </w:p>
    <w:p w14:paraId="79E66955" w14:textId="44610F19" w:rsidR="00435405" w:rsidRDefault="00435405" w:rsidP="00435405">
      <w:pPr>
        <w:pStyle w:val="Heading2"/>
      </w:pPr>
      <w:bookmarkStart w:id="961" w:name="_Toc1572104"/>
      <w:r>
        <w:lastRenderedPageBreak/>
        <w:t>Conformance Clause 11: Engineering system</w:t>
      </w:r>
      <w:bookmarkEnd w:id="961"/>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962" w:name="AppendixAcknowledgments"/>
      <w:bookmarkStart w:id="963" w:name="_Toc85472897"/>
      <w:bookmarkStart w:id="964" w:name="_Toc287332012"/>
      <w:bookmarkStart w:id="965" w:name="_Toc1572105"/>
      <w:bookmarkStart w:id="966" w:name="_Hlk513041526"/>
      <w:bookmarkEnd w:id="962"/>
      <w:r>
        <w:lastRenderedPageBreak/>
        <w:t xml:space="preserve">(Informative) </w:t>
      </w:r>
      <w:r w:rsidR="00B80CDB">
        <w:t>Acknowl</w:t>
      </w:r>
      <w:r w:rsidR="004D0E5E">
        <w:t>e</w:t>
      </w:r>
      <w:r w:rsidR="008F61FB">
        <w:t>dg</w:t>
      </w:r>
      <w:r w:rsidR="0052099F">
        <w:t>ments</w:t>
      </w:r>
      <w:bookmarkEnd w:id="963"/>
      <w:bookmarkEnd w:id="964"/>
      <w:bookmarkEnd w:id="96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66"/>
    <w:p w14:paraId="645628E0" w14:textId="77777777" w:rsidR="00C76CAA" w:rsidRPr="00C76CAA" w:rsidRDefault="00C76CAA" w:rsidP="00C76CAA"/>
    <w:p w14:paraId="586B0BCA" w14:textId="2CB47B5E" w:rsidR="0052099F" w:rsidRDefault="002244CB" w:rsidP="008C100C">
      <w:pPr>
        <w:pStyle w:val="AppendixHeading1"/>
      </w:pPr>
      <w:bookmarkStart w:id="967" w:name="AppendixFingerprints"/>
      <w:bookmarkStart w:id="968" w:name="_Ref513039337"/>
      <w:bookmarkStart w:id="969" w:name="_Toc1572106"/>
      <w:bookmarkEnd w:id="967"/>
      <w:r>
        <w:lastRenderedPageBreak/>
        <w:t>(</w:t>
      </w:r>
      <w:r w:rsidR="00E8605A">
        <w:t>Normative</w:t>
      </w:r>
      <w:r>
        <w:t xml:space="preserve">) </w:t>
      </w:r>
      <w:r w:rsidR="00710FE0">
        <w:t>Use of fingerprints by result management systems</w:t>
      </w:r>
      <w:bookmarkEnd w:id="968"/>
      <w:bookmarkEnd w:id="96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70" w:name="AppendixViewers"/>
      <w:bookmarkStart w:id="971" w:name="_Toc1572107"/>
      <w:bookmarkEnd w:id="970"/>
      <w:r>
        <w:lastRenderedPageBreak/>
        <w:t xml:space="preserve">(Informative) </w:t>
      </w:r>
      <w:r w:rsidR="00710FE0">
        <w:t xml:space="preserve">Use of SARIF by log </w:t>
      </w:r>
      <w:r w:rsidR="00AF0D84">
        <w:t xml:space="preserve">file </w:t>
      </w:r>
      <w:r w:rsidR="00710FE0">
        <w:t>viewers</w:t>
      </w:r>
      <w:bookmarkEnd w:id="9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72" w:name="AppendixConverters"/>
      <w:bookmarkStart w:id="973" w:name="_Toc1572108"/>
      <w:bookmarkEnd w:id="972"/>
      <w:r>
        <w:lastRenderedPageBreak/>
        <w:t xml:space="preserve">(Informative) </w:t>
      </w:r>
      <w:r w:rsidR="00710FE0">
        <w:t>Production of SARIF by converters</w:t>
      </w:r>
      <w:bookmarkEnd w:id="97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974" w:name="AppendixRuleMetadata"/>
      <w:bookmarkStart w:id="975" w:name="_Toc1572109"/>
      <w:bookmarkEnd w:id="974"/>
      <w:r>
        <w:lastRenderedPageBreak/>
        <w:t xml:space="preserve">(Informative) </w:t>
      </w:r>
      <w:r w:rsidR="00710FE0">
        <w:t>Locating rule metadata</w:t>
      </w:r>
      <w:bookmarkEnd w:id="975"/>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76" w:name="AppendixDeterminism"/>
      <w:bookmarkStart w:id="977" w:name="_Toc1572110"/>
      <w:bookmarkEnd w:id="976"/>
      <w:r>
        <w:lastRenderedPageBreak/>
        <w:t xml:space="preserve">(Normative) </w:t>
      </w:r>
      <w:r w:rsidR="00710FE0">
        <w:t>Producing deterministic SARIF log files</w:t>
      </w:r>
      <w:bookmarkEnd w:id="977"/>
    </w:p>
    <w:p w14:paraId="269DCAE0" w14:textId="72CA49C1" w:rsidR="00B62028" w:rsidRDefault="00B62028" w:rsidP="00B62028">
      <w:pPr>
        <w:pStyle w:val="AppendixHeading2"/>
      </w:pPr>
      <w:bookmarkStart w:id="978" w:name="_Toc1572111"/>
      <w:r>
        <w:t>General</w:t>
      </w:r>
      <w:bookmarkEnd w:id="9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79" w:name="_Ref513042258"/>
      <w:bookmarkStart w:id="980" w:name="_Toc1572112"/>
      <w:r>
        <w:t>Non-deterministic file format elements</w:t>
      </w:r>
      <w:bookmarkEnd w:id="979"/>
      <w:bookmarkEnd w:id="98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81" w:name="_Toc1572113"/>
      <w:r>
        <w:t>Array and dictionary element ordering</w:t>
      </w:r>
      <w:bookmarkEnd w:id="98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82" w:name="_Ref513042289"/>
      <w:bookmarkStart w:id="983" w:name="_Toc1572114"/>
      <w:r>
        <w:t>Absolute paths</w:t>
      </w:r>
      <w:bookmarkEnd w:id="982"/>
      <w:bookmarkEnd w:id="98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84" w:name="_Toc1572115"/>
      <w:r>
        <w:t>Compensating for non-deterministic output</w:t>
      </w:r>
      <w:bookmarkEnd w:id="98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85" w:name="_Toc1572116"/>
      <w:r>
        <w:lastRenderedPageBreak/>
        <w:t>Interaction between determinism and baselining</w:t>
      </w:r>
      <w:bookmarkEnd w:id="98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86" w:name="AppendixFixes"/>
      <w:bookmarkStart w:id="987" w:name="_Toc1572117"/>
      <w:bookmarkEnd w:id="986"/>
      <w:r>
        <w:lastRenderedPageBreak/>
        <w:t xml:space="preserve">(Informative) </w:t>
      </w:r>
      <w:r w:rsidR="00710FE0">
        <w:t>Guidance on fixes</w:t>
      </w:r>
      <w:bookmarkEnd w:id="98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88" w:name="_Toc1572118"/>
      <w:r>
        <w:lastRenderedPageBreak/>
        <w:t>(Informative) Diagnosing results in generated files</w:t>
      </w:r>
      <w:bookmarkEnd w:id="98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89" w:name="AppendixSourceLanguage"/>
      <w:bookmarkStart w:id="990" w:name="_Toc1572119"/>
      <w:bookmarkEnd w:id="989"/>
      <w:r>
        <w:lastRenderedPageBreak/>
        <w:t xml:space="preserve">(Informative) Sample </w:t>
      </w:r>
      <w:proofErr w:type="spellStart"/>
      <w:r>
        <w:t>sourceLanguage</w:t>
      </w:r>
      <w:proofErr w:type="spellEnd"/>
      <w:r>
        <w:t xml:space="preserve"> values</w:t>
      </w:r>
      <w:bookmarkEnd w:id="990"/>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91" w:name="AppendixExamples"/>
      <w:bookmarkStart w:id="992" w:name="_Toc1572120"/>
      <w:bookmarkEnd w:id="991"/>
      <w:r>
        <w:lastRenderedPageBreak/>
        <w:t xml:space="preserve">(Informative) </w:t>
      </w:r>
      <w:r w:rsidR="00710FE0">
        <w:t>Examples</w:t>
      </w:r>
      <w:bookmarkEnd w:id="99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93" w:name="_Toc1572121"/>
      <w:r>
        <w:t xml:space="preserve">Minimal valid SARIF </w:t>
      </w:r>
      <w:r w:rsidR="00EA1C84">
        <w:t>log file</w:t>
      </w:r>
      <w:bookmarkEnd w:id="99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94" w:name="_Toc1572122"/>
      <w:r w:rsidRPr="00745595">
        <w:t xml:space="preserve">Minimal recommended SARIF </w:t>
      </w:r>
      <w:r w:rsidR="00EA1C84">
        <w:t xml:space="preserve">log </w:t>
      </w:r>
      <w:r w:rsidRPr="00745595">
        <w:t>file with source information</w:t>
      </w:r>
      <w:bookmarkEnd w:id="99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95" w:name="_Toc1572123"/>
      <w:r w:rsidRPr="001D7651">
        <w:t xml:space="preserve">Minimal recommended SARIF </w:t>
      </w:r>
      <w:r w:rsidR="00EA1C84">
        <w:t xml:space="preserve">log </w:t>
      </w:r>
      <w:r w:rsidRPr="001D7651">
        <w:t>file without source information</w:t>
      </w:r>
      <w:bookmarkEnd w:id="995"/>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96" w:name="_Toc1572124"/>
      <w:r w:rsidRPr="001D7651">
        <w:t xml:space="preserve">SARIF </w:t>
      </w:r>
      <w:r w:rsidR="00D71A1D">
        <w:t xml:space="preserve">resource </w:t>
      </w:r>
      <w:r w:rsidRPr="001D7651">
        <w:t xml:space="preserve">file </w:t>
      </w:r>
      <w:r w:rsidR="00D71A1D">
        <w:t>with</w:t>
      </w:r>
      <w:r w:rsidRPr="001D7651">
        <w:t xml:space="preserve"> rule metadata</w:t>
      </w:r>
      <w:bookmarkEnd w:id="996"/>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97" w:name="_Toc1572125"/>
      <w:r>
        <w:t>Comprehensive SARIF file</w:t>
      </w:r>
      <w:bookmarkEnd w:id="99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98" w:name="AppendixRevisionHistory"/>
      <w:bookmarkStart w:id="999" w:name="_Toc85472898"/>
      <w:bookmarkStart w:id="1000" w:name="_Toc287332014"/>
      <w:bookmarkStart w:id="1001" w:name="_Toc1572126"/>
      <w:bookmarkEnd w:id="998"/>
      <w:r>
        <w:lastRenderedPageBreak/>
        <w:t xml:space="preserve">(Informative) </w:t>
      </w:r>
      <w:r w:rsidR="00A05FDF">
        <w:t>Revision History</w:t>
      </w:r>
      <w:bookmarkEnd w:id="999"/>
      <w:bookmarkEnd w:id="1000"/>
      <w:bookmarkEnd w:id="10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7CF5D" w14:textId="77777777" w:rsidR="00815CFA" w:rsidRDefault="00815CFA" w:rsidP="008C100C">
      <w:r>
        <w:separator/>
      </w:r>
    </w:p>
    <w:p w14:paraId="078B16DA" w14:textId="77777777" w:rsidR="00815CFA" w:rsidRDefault="00815CFA" w:rsidP="008C100C"/>
    <w:p w14:paraId="7DF86A9B" w14:textId="77777777" w:rsidR="00815CFA" w:rsidRDefault="00815CFA" w:rsidP="008C100C"/>
    <w:p w14:paraId="3E1EAC1A" w14:textId="77777777" w:rsidR="00815CFA" w:rsidRDefault="00815CFA" w:rsidP="008C100C"/>
    <w:p w14:paraId="39BD3B96" w14:textId="77777777" w:rsidR="00815CFA" w:rsidRDefault="00815CFA" w:rsidP="008C100C"/>
    <w:p w14:paraId="2BA3B0AD" w14:textId="77777777" w:rsidR="00815CFA" w:rsidRDefault="00815CFA" w:rsidP="008C100C"/>
    <w:p w14:paraId="41BDA5C1" w14:textId="77777777" w:rsidR="00815CFA" w:rsidRDefault="00815CFA" w:rsidP="008C100C"/>
  </w:endnote>
  <w:endnote w:type="continuationSeparator" w:id="0">
    <w:p w14:paraId="66CF71C5" w14:textId="77777777" w:rsidR="00815CFA" w:rsidRDefault="00815CFA" w:rsidP="008C100C">
      <w:r>
        <w:continuationSeparator/>
      </w:r>
    </w:p>
    <w:p w14:paraId="3F4C7F36" w14:textId="77777777" w:rsidR="00815CFA" w:rsidRDefault="00815CFA" w:rsidP="008C100C"/>
    <w:p w14:paraId="74B922FD" w14:textId="77777777" w:rsidR="00815CFA" w:rsidRDefault="00815CFA" w:rsidP="008C100C"/>
    <w:p w14:paraId="7D804515" w14:textId="77777777" w:rsidR="00815CFA" w:rsidRDefault="00815CFA" w:rsidP="008C100C"/>
    <w:p w14:paraId="3CE73C87" w14:textId="77777777" w:rsidR="00815CFA" w:rsidRDefault="00815CFA" w:rsidP="008C100C"/>
    <w:p w14:paraId="0E09D14D" w14:textId="77777777" w:rsidR="00815CFA" w:rsidRDefault="00815CFA" w:rsidP="008C100C"/>
    <w:p w14:paraId="29AF2AAD" w14:textId="77777777" w:rsidR="00815CFA" w:rsidRDefault="00815CF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26615" w:rsidRDefault="00826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26615" w:rsidRPr="00195F88" w:rsidRDefault="008266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26615" w:rsidRPr="00195F88" w:rsidRDefault="008266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26615" w:rsidRDefault="0082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0790E" w14:textId="77777777" w:rsidR="00815CFA" w:rsidRDefault="00815CFA" w:rsidP="008C100C">
      <w:r>
        <w:separator/>
      </w:r>
    </w:p>
    <w:p w14:paraId="2250D4BF" w14:textId="77777777" w:rsidR="00815CFA" w:rsidRDefault="00815CFA" w:rsidP="008C100C"/>
  </w:footnote>
  <w:footnote w:type="continuationSeparator" w:id="0">
    <w:p w14:paraId="66FDBAF2" w14:textId="77777777" w:rsidR="00815CFA" w:rsidRDefault="00815CFA" w:rsidP="008C100C">
      <w:r>
        <w:continuationSeparator/>
      </w:r>
    </w:p>
    <w:p w14:paraId="2EF9B752" w14:textId="77777777" w:rsidR="00815CFA" w:rsidRDefault="00815CFA" w:rsidP="008C100C"/>
  </w:footnote>
  <w:footnote w:id="1">
    <w:p w14:paraId="097233B1" w14:textId="39BD8E76" w:rsidR="00826615" w:rsidRDefault="008266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26615" w:rsidRDefault="00826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26615" w:rsidRDefault="00826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26615" w:rsidRDefault="00826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3C46"/>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05DED"/>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5CFA"/>
    <w:rsid w:val="008171C6"/>
    <w:rsid w:val="00817B44"/>
    <w:rsid w:val="00817B80"/>
    <w:rsid w:val="00820181"/>
    <w:rsid w:val="00821263"/>
    <w:rsid w:val="00821842"/>
    <w:rsid w:val="00821A6C"/>
    <w:rsid w:val="00822CDA"/>
    <w:rsid w:val="00822D1D"/>
    <w:rsid w:val="0082371F"/>
    <w:rsid w:val="0082511C"/>
    <w:rsid w:val="008251A3"/>
    <w:rsid w:val="00825370"/>
    <w:rsid w:val="00826615"/>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2FB1"/>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5AB"/>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59E"/>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5E3A"/>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6D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75FB"/>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778"/>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474D"/>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5517"/>
    <w:rsid w:val="00E96459"/>
    <w:rsid w:val="00E97466"/>
    <w:rsid w:val="00EA108A"/>
    <w:rsid w:val="00EA1909"/>
    <w:rsid w:val="00EA1C84"/>
    <w:rsid w:val="00EA22F2"/>
    <w:rsid w:val="00EA23DD"/>
    <w:rsid w:val="00EA3B33"/>
    <w:rsid w:val="00EA45D1"/>
    <w:rsid w:val="00EA45E7"/>
    <w:rsid w:val="00EA489A"/>
    <w:rsid w:val="00EA540C"/>
    <w:rsid w:val="00EA7E3F"/>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558257">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1F742-BBD5-4E68-A1D0-9789FD1F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23577</TotalTime>
  <Pages>1</Pages>
  <Words>68933</Words>
  <Characters>392924</Characters>
  <Application>Microsoft Office Word</Application>
  <DocSecurity>0</DocSecurity>
  <Lines>3274</Lines>
  <Paragraphs>921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460936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1111</cp:revision>
  <cp:lastPrinted>2011-08-05T16:21:00Z</cp:lastPrinted>
  <dcterms:created xsi:type="dcterms:W3CDTF">2017-08-01T19:18:00Z</dcterms:created>
  <dcterms:modified xsi:type="dcterms:W3CDTF">2019-03-15T02:00:00Z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